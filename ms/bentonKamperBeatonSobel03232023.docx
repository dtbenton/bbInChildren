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Meltzoff, Waismeyer,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37706F4B"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veritable models of human causal reasoning certain classes of associative learning models such as the traditional Rescorla-Wagner</w:t>
        </w:r>
      </w:ins>
      <w:ins w:id="28" w:author="Benton, Deon [2]" w:date="2023-03-21T10:52:00Z">
        <w:r w:rsidR="00050A48">
          <w:rPr>
            <w:rFonts w:ascii="Times New Roman" w:hAnsi="Times New Roman" w:cs="Times New Roman"/>
            <w:sz w:val="24"/>
            <w:szCs w:val="24"/>
          </w:rPr>
          <w:t xml:space="preserve"> (RW)</w:t>
        </w:r>
      </w:ins>
      <w:ins w:id="29" w:author="Benton, Deon [2]" w:date="2023-03-21T10:51:00Z">
        <w:r w:rsidR="00050A48">
          <w:rPr>
            <w:rFonts w:ascii="Times New Roman" w:hAnsi="Times New Roman" w:cs="Times New Roman"/>
            <w:sz w:val="24"/>
            <w:szCs w:val="24"/>
          </w:rPr>
          <w:t xml:space="preserve"> model</w:t>
        </w:r>
      </w:ins>
      <w:ins w:id="30" w:author="Benton, Deon [2]" w:date="2023-03-21T10:49:00Z">
        <w:r w:rsidR="0054259B">
          <w:rPr>
            <w:rFonts w:ascii="Times New Roman" w:hAnsi="Times New Roman" w:cs="Times New Roman"/>
            <w:sz w:val="24"/>
            <w:szCs w:val="24"/>
          </w:rPr>
          <w:t xml:space="preserve"> mean that</w:t>
        </w:r>
      </w:ins>
      <w:ins w:id="31"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2"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3" w:author="Benton, Deon [2]" w:date="2023-03-21T10:50:00Z">
        <w:r w:rsidR="0054259B">
          <w:rPr>
            <w:rFonts w:ascii="Times New Roman" w:hAnsi="Times New Roman" w:cs="Times New Roman"/>
            <w:sz w:val="24"/>
            <w:szCs w:val="24"/>
          </w:rPr>
          <w:t xml:space="preserve">. </w:t>
        </w:r>
      </w:ins>
      <w:ins w:id="34" w:author="Benton, Deon" w:date="2023-03-20T21:16:00Z">
        <w:r w:rsidR="00A06280">
          <w:rPr>
            <w:rFonts w:ascii="Times New Roman" w:hAnsi="Times New Roman" w:cs="Times New Roman"/>
            <w:sz w:val="24"/>
            <w:szCs w:val="24"/>
          </w:rPr>
          <w:t xml:space="preserve">This model has been criticized </w:t>
        </w:r>
        <w:del w:id="35" w:author="Benton, Deon [2]" w:date="2023-03-21T10:52:00Z">
          <w:r w:rsidR="00A06280" w:rsidDel="00050A48">
            <w:rPr>
              <w:rFonts w:ascii="Times New Roman" w:hAnsi="Times New Roman" w:cs="Times New Roman"/>
              <w:sz w:val="24"/>
              <w:szCs w:val="24"/>
            </w:rPr>
            <w:delText>becasue</w:delText>
          </w:r>
        </w:del>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w:t>
      </w:r>
      <w:r w:rsidR="00E968B3" w:rsidRPr="00E968B3">
        <w:rPr>
          <w:rFonts w:ascii="Times New Roman" w:hAnsi="Times New Roman" w:cs="Times New Roman"/>
          <w:sz w:val="24"/>
          <w:szCs w:val="24"/>
        </w:rPr>
        <w:lastRenderedPageBreak/>
        <w:t xml:space="preserve">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61EE50DC"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Relatedly,</w:t>
        </w:r>
      </w:ins>
      <w:ins w:id="74" w:author="detbenton1991@gmail.com" w:date="2023-03-23T15:56:00Z">
        <w:r w:rsidR="007239B2">
          <w:rPr>
            <w:rFonts w:ascii="Times New Roman" w:hAnsi="Times New Roman" w:cs="Times New Roman"/>
            <w:sz w:val="24"/>
            <w:szCs w:val="24"/>
          </w:rPr>
          <w:t xml:space="preserve"> </w:t>
        </w:r>
      </w:ins>
      <w:ins w:id="75" w:author="detbenton1991@gmail.com" w:date="2023-03-23T16:04:00Z">
        <w:r w:rsidR="00212852">
          <w:rPr>
            <w:rFonts w:ascii="Times New Roman" w:hAnsi="Times New Roman" w:cs="Times New Roman"/>
            <w:sz w:val="24"/>
            <w:szCs w:val="24"/>
          </w:rPr>
          <w:t>it remains unanswered</w:t>
        </w:r>
      </w:ins>
      <w:ins w:id="76" w:author="detbenton1991@gmail.com" w:date="2023-03-23T15:56:00Z">
        <w:r w:rsidR="007239B2">
          <w:rPr>
            <w:rFonts w:ascii="Times New Roman" w:hAnsi="Times New Roman" w:cs="Times New Roman"/>
            <w:sz w:val="24"/>
            <w:szCs w:val="24"/>
          </w:rPr>
          <w:t xml:space="preserve"> </w:t>
        </w:r>
      </w:ins>
      <w:ins w:id="77" w:author="detbenton1991@gmail.com" w:date="2023-03-23T15:54:00Z">
        <w:r w:rsidR="00AB0E0D">
          <w:rPr>
            <w:rFonts w:ascii="Times New Roman" w:hAnsi="Times New Roman" w:cs="Times New Roman"/>
            <w:sz w:val="24"/>
            <w:szCs w:val="24"/>
          </w:rPr>
          <w:t>whether</w:t>
        </w:r>
      </w:ins>
      <w:ins w:id="78" w:author="detbenton1991@gmail.com" w:date="2023-03-23T16:04:00Z">
        <w:r w:rsidR="00E56BE9">
          <w:rPr>
            <w:rFonts w:ascii="Times New Roman" w:hAnsi="Times New Roman" w:cs="Times New Roman"/>
            <w:sz w:val="24"/>
            <w:szCs w:val="24"/>
          </w:rPr>
          <w:t xml:space="preserve"> </w:t>
        </w:r>
      </w:ins>
      <w:ins w:id="79" w:author="detbenton1991@gmail.com" w:date="2023-03-23T16:44:00Z">
        <w:r w:rsidR="00B77C75">
          <w:rPr>
            <w:rFonts w:ascii="Times New Roman" w:hAnsi="Times New Roman" w:cs="Times New Roman"/>
            <w:sz w:val="24"/>
            <w:szCs w:val="24"/>
          </w:rPr>
          <w:t>the BB reasoning performance of children</w:t>
        </w:r>
      </w:ins>
      <w:ins w:id="80" w:author="detbenton1991@gmail.com" w:date="2023-03-23T16:04:00Z">
        <w:r w:rsidR="00E56BE9">
          <w:rPr>
            <w:rFonts w:ascii="Times New Roman" w:hAnsi="Times New Roman" w:cs="Times New Roman"/>
            <w:sz w:val="24"/>
            <w:szCs w:val="24"/>
          </w:rPr>
          <w:t xml:space="preserve"> depends on</w:t>
        </w:r>
      </w:ins>
      <w:ins w:id="81" w:author="detbenton1991@gmail.com" w:date="2023-03-23T15:54:00Z">
        <w:r w:rsidR="00AB0E0D">
          <w:rPr>
            <w:rFonts w:ascii="Times New Roman" w:hAnsi="Times New Roman" w:cs="Times New Roman"/>
            <w:sz w:val="24"/>
            <w:szCs w:val="24"/>
          </w:rPr>
          <w:t xml:space="preserve"> the number of objects that </w:t>
        </w:r>
      </w:ins>
      <w:ins w:id="82" w:author="detbenton1991@gmail.com" w:date="2023-03-23T16:05:00Z">
        <w:r w:rsidR="006016DB">
          <w:rPr>
            <w:rFonts w:ascii="Times New Roman" w:hAnsi="Times New Roman" w:cs="Times New Roman"/>
            <w:sz w:val="24"/>
            <w:szCs w:val="24"/>
          </w:rPr>
          <w:t xml:space="preserve">are </w:t>
        </w:r>
      </w:ins>
      <w:ins w:id="83" w:author="detbenton1991@gmail.com" w:date="2023-03-23T15:54:00Z">
        <w:r w:rsidR="00AB0E0D">
          <w:rPr>
            <w:rFonts w:ascii="Times New Roman" w:hAnsi="Times New Roman" w:cs="Times New Roman"/>
            <w:sz w:val="24"/>
            <w:szCs w:val="24"/>
          </w:rPr>
          <w:t xml:space="preserve">presented during the </w:t>
        </w:r>
      </w:ins>
      <w:ins w:id="84" w:author="detbenton1991@gmail.com" w:date="2023-03-23T16:05:00Z">
        <w:r w:rsidR="006016DB">
          <w:rPr>
            <w:rFonts w:ascii="Times New Roman" w:hAnsi="Times New Roman" w:cs="Times New Roman"/>
            <w:sz w:val="24"/>
            <w:szCs w:val="24"/>
          </w:rPr>
          <w:t xml:space="preserve">typically single-object </w:t>
        </w:r>
      </w:ins>
      <w:ins w:id="85" w:author="detbenton1991@gmail.com" w:date="2023-03-23T15:54:00Z">
        <w:r w:rsidR="00AB0E0D">
          <w:rPr>
            <w:rFonts w:ascii="Times New Roman" w:hAnsi="Times New Roman" w:cs="Times New Roman"/>
            <w:sz w:val="24"/>
            <w:szCs w:val="24"/>
          </w:rPr>
          <w:t>elemental phase</w:t>
        </w:r>
        <w:r w:rsidR="002632F8">
          <w:rPr>
            <w:rFonts w:ascii="Times New Roman" w:hAnsi="Times New Roman" w:cs="Times New Roman"/>
            <w:sz w:val="24"/>
            <w:szCs w:val="24"/>
          </w:rPr>
          <w:t xml:space="preserve"> (the A+ of the BB event)</w:t>
        </w:r>
      </w:ins>
      <w:ins w:id="86" w:author="detbenton1991@gmail.com" w:date="2023-03-23T16:05:00Z">
        <w:r w:rsidR="006016DB">
          <w:rPr>
            <w:rFonts w:ascii="Times New Roman" w:hAnsi="Times New Roman" w:cs="Times New Roman"/>
            <w:sz w:val="24"/>
            <w:szCs w:val="24"/>
          </w:rPr>
          <w:t xml:space="preserve">. For instance, how will children treat </w:t>
        </w:r>
      </w:ins>
      <w:ins w:id="87" w:author="detbenton1991@gmail.com" w:date="2023-03-23T16:06:00Z">
        <w:r w:rsidR="006016DB">
          <w:rPr>
            <w:rFonts w:ascii="Times New Roman" w:hAnsi="Times New Roman" w:cs="Times New Roman"/>
            <w:sz w:val="24"/>
            <w:szCs w:val="24"/>
          </w:rPr>
          <w:t>object</w:t>
        </w:r>
      </w:ins>
      <w:ins w:id="88" w:author="detbenton1991@gmail.com" w:date="2023-03-23T16:05:00Z">
        <w:r w:rsidR="006016DB">
          <w:rPr>
            <w:rFonts w:ascii="Times New Roman" w:hAnsi="Times New Roman" w:cs="Times New Roman"/>
            <w:sz w:val="24"/>
            <w:szCs w:val="24"/>
          </w:rPr>
          <w:t xml:space="preserve"> C if they </w:t>
        </w:r>
      </w:ins>
      <w:ins w:id="89" w:author="detbenton1991@gmail.com" w:date="2023-03-23T16:06:00Z">
        <w:r w:rsidR="006016DB">
          <w:rPr>
            <w:rFonts w:ascii="Times New Roman" w:hAnsi="Times New Roman" w:cs="Times New Roman"/>
            <w:sz w:val="24"/>
            <w:szCs w:val="24"/>
          </w:rPr>
          <w:t>are shown the same ABC+ event as before</w:t>
        </w:r>
      </w:ins>
      <w:ins w:id="90" w:author="detbenton1991@gmail.com" w:date="2023-03-23T16:11:00Z">
        <w:r w:rsidR="00B152CA">
          <w:rPr>
            <w:rFonts w:ascii="Times New Roman" w:hAnsi="Times New Roman" w:cs="Times New Roman"/>
            <w:sz w:val="24"/>
            <w:szCs w:val="24"/>
          </w:rPr>
          <w:t xml:space="preserve"> but this time </w:t>
        </w:r>
      </w:ins>
      <w:ins w:id="91" w:author="detbenton1991@gmail.com" w:date="2023-03-23T16:06:00Z">
        <w:r w:rsidR="006016DB">
          <w:rPr>
            <w:rFonts w:ascii="Times New Roman" w:hAnsi="Times New Roman" w:cs="Times New Roman"/>
            <w:sz w:val="24"/>
            <w:szCs w:val="24"/>
          </w:rPr>
          <w:t>followed by an AB+ event</w:t>
        </w:r>
      </w:ins>
      <w:ins w:id="92" w:author="detbenton1991@gmail.com" w:date="2023-03-23T16:12:00Z">
        <w:r w:rsidR="007B06DF">
          <w:rPr>
            <w:rFonts w:ascii="Times New Roman" w:hAnsi="Times New Roman" w:cs="Times New Roman"/>
            <w:sz w:val="24"/>
            <w:szCs w:val="24"/>
          </w:rPr>
          <w:t xml:space="preserve"> (compared to a control event in which children are shown an ABC+ event followed by a DE+ event)</w:t>
        </w:r>
      </w:ins>
      <w:ins w:id="93" w:author="detbenton1991@gmail.com" w:date="2023-03-23T16:06:00Z">
        <w:r w:rsidR="00436F31">
          <w:rPr>
            <w:rFonts w:ascii="Times New Roman" w:hAnsi="Times New Roman" w:cs="Times New Roman"/>
            <w:sz w:val="24"/>
            <w:szCs w:val="24"/>
          </w:rPr>
          <w:t>?</w:t>
        </w:r>
      </w:ins>
      <w:ins w:id="94" w:author="detbenton1991@gmail.com" w:date="2023-03-23T15:55:00Z">
        <w:r w:rsidR="00655DB4">
          <w:rPr>
            <w:rFonts w:ascii="Times New Roman" w:hAnsi="Times New Roman" w:cs="Times New Roman"/>
            <w:sz w:val="24"/>
            <w:szCs w:val="24"/>
          </w:rPr>
          <w:t xml:space="preserve"> </w:t>
        </w:r>
      </w:ins>
      <w:ins w:id="95" w:author="detbenton1991@gmail.com" w:date="2023-03-23T16:06:00Z">
        <w:r w:rsidR="00436F31">
          <w:rPr>
            <w:rFonts w:ascii="Times New Roman" w:hAnsi="Times New Roman" w:cs="Times New Roman"/>
            <w:sz w:val="24"/>
            <w:szCs w:val="24"/>
          </w:rPr>
          <w:t>These questions</w:t>
        </w:r>
      </w:ins>
      <w:ins w:id="96" w:author="detbenton1991@gmail.com" w:date="2023-03-23T16:11:00Z">
        <w:r w:rsidR="00B152CA">
          <w:rPr>
            <w:rFonts w:ascii="Times New Roman" w:hAnsi="Times New Roman" w:cs="Times New Roman"/>
            <w:sz w:val="24"/>
            <w:szCs w:val="24"/>
          </w:rPr>
          <w:t xml:space="preserve"> are worth addressing</w:t>
        </w:r>
      </w:ins>
      <w:ins w:id="97" w:author="detbenton1991@gmail.com" w:date="2023-03-23T16:06:00Z">
        <w:r w:rsidR="00436F31">
          <w:rPr>
            <w:rFonts w:ascii="Times New Roman" w:hAnsi="Times New Roman" w:cs="Times New Roman"/>
            <w:sz w:val="24"/>
            <w:szCs w:val="24"/>
          </w:rPr>
          <w:t xml:space="preserve"> </w:t>
        </w:r>
        <w:r w:rsidR="00436F31">
          <w:rPr>
            <w:rFonts w:ascii="Times New Roman" w:hAnsi="Times New Roman" w:cs="Times New Roman"/>
            <w:sz w:val="24"/>
            <w:szCs w:val="24"/>
          </w:rPr>
          <w:lastRenderedPageBreak/>
          <w:t>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98"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99"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100"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101"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102" w:author="detbenton1991@gmail.com" w:date="2023-03-23T16:07:00Z">
        <w:r w:rsidR="007D613C">
          <w:rPr>
            <w:rFonts w:ascii="Times New Roman" w:hAnsi="Times New Roman" w:cs="Times New Roman"/>
            <w:sz w:val="24"/>
            <w:szCs w:val="24"/>
          </w:rPr>
          <w:t xml:space="preserve"> </w:t>
        </w:r>
      </w:ins>
    </w:p>
    <w:p w14:paraId="465ED97B" w14:textId="337F2EE1"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103" w:author="detbenton1991@gmail.com" w:date="2023-03-23T16:12:00Z">
        <w:r w:rsidR="007B06DF">
          <w:rPr>
            <w:rFonts w:ascii="Times New Roman" w:hAnsi="Times New Roman" w:cs="Times New Roman"/>
            <w:sz w:val="24"/>
            <w:szCs w:val="24"/>
          </w:rPr>
          <w:t>to five objects</w:t>
        </w:r>
      </w:ins>
      <w:r w:rsidR="00A9132A">
        <w:rPr>
          <w:rFonts w:ascii="Times New Roman" w:hAnsi="Times New Roman" w:cs="Times New Roman"/>
          <w:sz w:val="24"/>
          <w:szCs w:val="24"/>
        </w:rPr>
        <w:t xml:space="preserve"> can really tell us more about the cognitive mechanisms that </w:t>
      </w:r>
      <w:ins w:id="104"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he two situations differ trivially by at most t</w:t>
      </w:r>
      <w:ins w:id="105" w:author="detbenton1991@gmail.com" w:date="2023-03-23T16:46:00Z">
        <w:r w:rsidR="00AB5D6D">
          <w:rPr>
            <w:rFonts w:ascii="Times New Roman" w:hAnsi="Times New Roman" w:cs="Times New Roman"/>
            <w:sz w:val="24"/>
            <w:szCs w:val="24"/>
          </w:rPr>
          <w:t>hree</w:t>
        </w:r>
      </w:ins>
      <w:r w:rsidR="00A9132A">
        <w:rPr>
          <w:rFonts w:ascii="Times New Roman" w:hAnsi="Times New Roman" w:cs="Times New Roman"/>
          <w:sz w:val="24"/>
          <w:szCs w:val="24"/>
        </w:rPr>
        <w:t xml:space="preserve">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106"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107" w:author="detbenton1991@gmail.com" w:date="2023-03-23T16:46:00Z">
        <w:r w:rsidR="002B1561">
          <w:rPr>
            <w:rFonts w:ascii="Times New Roman" w:hAnsi="Times New Roman" w:cs="Times New Roman"/>
            <w:sz w:val="24"/>
            <w:szCs w:val="24"/>
          </w:rPr>
          <w:t>, and five-</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108" w:author="detbenton1991@gmail.com" w:date="2023-03-23T16:46:00Z">
        <w:r w:rsidR="002B1561">
          <w:rPr>
            <w:rFonts w:ascii="Times New Roman" w:hAnsi="Times New Roman" w:cs="Times New Roman"/>
            <w:sz w:val="24"/>
            <w:szCs w:val="24"/>
          </w:rPr>
          <w:t xml:space="preserve">,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09"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10" w:author="detbenton1991@gmail.com" w:date="2023-03-24T11:38:00Z">
        <w:r w:rsidR="00CC2C47">
          <w:rPr>
            <w:rFonts w:ascii="Times New Roman" w:hAnsi="Times New Roman" w:cs="Times New Roman"/>
            <w:sz w:val="24"/>
            <w:szCs w:val="24"/>
          </w:rPr>
          <w:t>,</w:t>
        </w:r>
      </w:ins>
      <w:ins w:id="111" w:author="detbenton1991@gmail.com" w:date="2023-03-23T16:46:00Z">
        <w:r w:rsidR="00EF3892">
          <w:rPr>
            <w:rFonts w:ascii="Times New Roman" w:hAnsi="Times New Roman" w:cs="Times New Roman"/>
            <w:sz w:val="24"/>
            <w:szCs w:val="24"/>
          </w:rPr>
          <w:t xml:space="preserve"> or </w:t>
        </w:r>
      </w:ins>
      <w:ins w:id="112" w:author="detbenton1991@gmail.com" w:date="2023-03-24T11:38:00Z">
        <w:r w:rsidR="00CC2C47">
          <w:rPr>
            <w:rFonts w:ascii="Times New Roman" w:hAnsi="Times New Roman" w:cs="Times New Roman"/>
            <w:sz w:val="24"/>
            <w:szCs w:val="24"/>
          </w:rPr>
          <w:t xml:space="preserve">even </w:t>
        </w:r>
      </w:ins>
      <w:ins w:id="113" w:author="detbenton1991@gmail.com" w:date="2023-03-23T16:47:00Z">
        <w:r w:rsidR="00EF3892">
          <w:rPr>
            <w:rFonts w:ascii="Times New Roman" w:hAnsi="Times New Roman" w:cs="Times New Roman"/>
            <w:i/>
            <w:iCs/>
            <w:sz w:val="24"/>
            <w:szCs w:val="24"/>
          </w:rPr>
          <w:t>thirty-two</w:t>
        </w:r>
      </w:ins>
      <w:r w:rsidR="00AC0CD1">
        <w:rPr>
          <w:rFonts w:ascii="Times New Roman" w:hAnsi="Times New Roman" w:cs="Times New Roman"/>
          <w:sz w:val="24"/>
          <w:szCs w:val="24"/>
        </w:rPr>
        <w:t xml:space="preserve"> hypotheses</w:t>
      </w:r>
      <w:ins w:id="114"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5"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6"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17"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18" w:author="detbenton1991@gmail.com" w:date="2023-03-23T16:51:00Z">
        <w:r w:rsidR="00C550DF">
          <w:rPr>
            <w:rFonts w:ascii="Times New Roman" w:hAnsi="Times New Roman" w:cs="Times New Roman"/>
            <w:sz w:val="24"/>
            <w:szCs w:val="24"/>
          </w:rPr>
          <w:t xml:space="preserve"> the nature of the underlyi</w:t>
        </w:r>
      </w:ins>
      <w:ins w:id="119"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20"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21"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w:t>
        </w:r>
        <w:r w:rsidR="00A67C57">
          <w:rPr>
            <w:rFonts w:ascii="Times New Roman" w:hAnsi="Times New Roman" w:cs="Times New Roman"/>
            <w:sz w:val="24"/>
            <w:szCs w:val="24"/>
          </w:rPr>
          <w:lastRenderedPageBreak/>
          <w:t>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22"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F631DD1" w14:textId="2BA57E36" w:rsidR="00A06280" w:rsidRDefault="005146A8" w:rsidP="00D549F6">
      <w:pPr>
        <w:spacing w:line="480" w:lineRule="auto"/>
        <w:ind w:firstLine="720"/>
        <w:contextualSpacing/>
        <w:rPr>
          <w:rFonts w:ascii="Times New Roman" w:hAnsi="Times New Roman" w:cs="Times New Roman"/>
          <w:sz w:val="24"/>
          <w:szCs w:val="24"/>
        </w:rPr>
      </w:pPr>
      <w:ins w:id="123" w:author="Benton, Deon [2]" w:date="2023-03-21T11:11:00Z">
        <w:r>
          <w:rPr>
            <w:rFonts w:ascii="Times New Roman" w:hAnsi="Times New Roman" w:cs="Times New Roman"/>
            <w:sz w:val="24"/>
            <w:szCs w:val="24"/>
          </w:rPr>
          <w:t xml:space="preserve">There is </w:t>
        </w:r>
      </w:ins>
      <w:ins w:id="124" w:author="Benton, Deon [2]" w:date="2023-03-21T11:22:00Z">
        <w:r w:rsidR="00F62BBE">
          <w:rPr>
            <w:rFonts w:ascii="Times New Roman" w:hAnsi="Times New Roman" w:cs="Times New Roman"/>
            <w:sz w:val="24"/>
            <w:szCs w:val="24"/>
          </w:rPr>
          <w:t>one final</w:t>
        </w:r>
      </w:ins>
      <w:ins w:id="125" w:author="Benton, Deon" w:date="2023-03-20T21:17:00Z">
        <w:r w:rsidR="00A06280">
          <w:rPr>
            <w:rFonts w:ascii="Times New Roman" w:hAnsi="Times New Roman" w:cs="Times New Roman"/>
            <w:sz w:val="24"/>
            <w:szCs w:val="24"/>
          </w:rPr>
          <w:t xml:space="preserve"> reason to exercise caution</w:t>
        </w:r>
      </w:ins>
      <w:ins w:id="126" w:author="Benton, Deon [2]" w:date="2023-03-21T11:09:00Z">
        <w:r w:rsidR="00442725">
          <w:rPr>
            <w:rFonts w:ascii="Times New Roman" w:hAnsi="Times New Roman" w:cs="Times New Roman"/>
            <w:sz w:val="24"/>
            <w:szCs w:val="24"/>
          </w:rPr>
          <w:t xml:space="preserve"> before accepting the claim that </w:t>
        </w:r>
      </w:ins>
      <w:ins w:id="127" w:author="Benton, Deon [2]" w:date="2023-03-21T11:10:00Z">
        <w:r>
          <w:rPr>
            <w:rFonts w:ascii="Times New Roman" w:hAnsi="Times New Roman" w:cs="Times New Roman"/>
            <w:sz w:val="24"/>
            <w:szCs w:val="24"/>
          </w:rPr>
          <w:t>Bayesian</w:t>
        </w:r>
      </w:ins>
      <w:ins w:id="128" w:author="Benton, Deon [2]" w:date="2023-03-21T11:09:00Z">
        <w:r w:rsidR="00442725">
          <w:rPr>
            <w:rFonts w:ascii="Times New Roman" w:hAnsi="Times New Roman" w:cs="Times New Roman"/>
            <w:sz w:val="24"/>
            <w:szCs w:val="24"/>
          </w:rPr>
          <w:t xml:space="preserve"> inference rather than </w:t>
        </w:r>
      </w:ins>
      <w:ins w:id="129" w:author="Benton, Deon [2]" w:date="2023-03-21T11:10:00Z">
        <w:r>
          <w:rPr>
            <w:rFonts w:ascii="Times New Roman" w:hAnsi="Times New Roman" w:cs="Times New Roman"/>
            <w:sz w:val="24"/>
            <w:szCs w:val="24"/>
          </w:rPr>
          <w:t>associative</w:t>
        </w:r>
      </w:ins>
      <w:ins w:id="130" w:author="Benton, Deon [2]" w:date="2023-03-21T11:09:00Z">
        <w:r w:rsidR="00442725">
          <w:rPr>
            <w:rFonts w:ascii="Times New Roman" w:hAnsi="Times New Roman" w:cs="Times New Roman"/>
            <w:sz w:val="24"/>
            <w:szCs w:val="24"/>
          </w:rPr>
          <w:t xml:space="preserve"> learning</w:t>
        </w:r>
      </w:ins>
      <w:ins w:id="131" w:author="Benton, Deon [2]" w:date="2023-03-21T11:10:00Z">
        <w:r>
          <w:rPr>
            <w:rFonts w:ascii="Times New Roman" w:hAnsi="Times New Roman" w:cs="Times New Roman"/>
            <w:sz w:val="24"/>
            <w:szCs w:val="24"/>
          </w:rPr>
          <w:t xml:space="preserve"> based on the RW model</w:t>
        </w:r>
      </w:ins>
      <w:ins w:id="132" w:author="Benton, Deon [2]" w:date="2023-03-21T11:09:00Z">
        <w:r w:rsidR="00442725">
          <w:rPr>
            <w:rFonts w:ascii="Times New Roman" w:hAnsi="Times New Roman" w:cs="Times New Roman"/>
            <w:sz w:val="24"/>
            <w:szCs w:val="24"/>
          </w:rPr>
          <w:t xml:space="preserve"> subserves how human children reason</w:t>
        </w:r>
      </w:ins>
      <w:ins w:id="133" w:author="Benton, Deon [2]" w:date="2023-03-21T11:11:00Z">
        <w:r>
          <w:rPr>
            <w:rFonts w:ascii="Times New Roman" w:hAnsi="Times New Roman" w:cs="Times New Roman"/>
            <w:sz w:val="24"/>
            <w:szCs w:val="24"/>
          </w:rPr>
          <w:t>. This concerns the fact that</w:t>
        </w:r>
      </w:ins>
      <w:ins w:id="134" w:author="Benton, Deon [2]" w:date="2023-03-21T11:09:00Z">
        <w:r w:rsidR="00442725">
          <w:rPr>
            <w:rFonts w:ascii="Times New Roman" w:hAnsi="Times New Roman" w:cs="Times New Roman"/>
            <w:sz w:val="24"/>
            <w:szCs w:val="24"/>
          </w:rPr>
          <w:t xml:space="preserve"> </w:t>
        </w:r>
      </w:ins>
      <w:ins w:id="135" w:author="detbenton1991@gmail.com" w:date="2023-03-25T10:54:00Z">
        <w:r w:rsidR="00B65F4A">
          <w:rPr>
            <w:rFonts w:ascii="Times New Roman" w:hAnsi="Times New Roman" w:cs="Times New Roman"/>
            <w:sz w:val="24"/>
            <w:szCs w:val="24"/>
          </w:rPr>
          <w:t xml:space="preserve">associative-learning processes </w:t>
        </w:r>
      </w:ins>
      <w:ins w:id="136" w:author="detbenton1991@gmail.com" w:date="2023-03-25T10:51:00Z">
        <w:r w:rsidR="00B65F4A">
          <w:rPr>
            <w:rFonts w:ascii="Times New Roman" w:hAnsi="Times New Roman" w:cs="Times New Roman"/>
            <w:sz w:val="24"/>
            <w:szCs w:val="24"/>
          </w:rPr>
          <w:t xml:space="preserve"> may well explain how children process causal events that involve more than the number of objects that are</w:t>
        </w:r>
      </w:ins>
      <w:ins w:id="137" w:author="detbenton1991@gmail.com" w:date="2023-03-25T10:53:00Z">
        <w:r w:rsidR="00B65F4A">
          <w:rPr>
            <w:rFonts w:ascii="Times New Roman" w:hAnsi="Times New Roman" w:cs="Times New Roman"/>
            <w:sz w:val="24"/>
            <w:szCs w:val="24"/>
          </w:rPr>
          <w:t xml:space="preserve"> typically</w:t>
        </w:r>
      </w:ins>
      <w:ins w:id="138" w:author="detbenton1991@gmail.com" w:date="2023-03-25T10:51:00Z">
        <w:r w:rsidR="00B65F4A">
          <w:rPr>
            <w:rFonts w:ascii="Times New Roman" w:hAnsi="Times New Roman" w:cs="Times New Roman"/>
            <w:sz w:val="24"/>
            <w:szCs w:val="24"/>
          </w:rPr>
          <w:t xml:space="preserve"> used in causal studies</w:t>
        </w:r>
      </w:ins>
      <w:ins w:id="139" w:author="detbenton1991@gmail.com" w:date="2023-03-25T10:53:00Z">
        <w:r w:rsidR="00B65F4A">
          <w:rPr>
            <w:rFonts w:ascii="Times New Roman" w:hAnsi="Times New Roman" w:cs="Times New Roman"/>
            <w:sz w:val="24"/>
            <w:szCs w:val="24"/>
          </w:rPr>
          <w:t xml:space="preserve"> with children</w:t>
        </w:r>
      </w:ins>
      <w:ins w:id="140" w:author="detbenton1991@gmail.com" w:date="2023-03-25T10:51:00Z">
        <w:r w:rsidR="00B65F4A">
          <w:rPr>
            <w:rFonts w:ascii="Times New Roman" w:hAnsi="Times New Roman" w:cs="Times New Roman"/>
            <w:sz w:val="24"/>
            <w:szCs w:val="24"/>
          </w:rPr>
          <w:t xml:space="preserve">. </w:t>
        </w:r>
      </w:ins>
      <w:ins w:id="141" w:author="detbenton1991@gmail.com" w:date="2023-03-22T23:22:00Z">
        <w:r w:rsidR="0060203D">
          <w:rPr>
            <w:rFonts w:ascii="Times New Roman" w:hAnsi="Times New Roman" w:cs="Times New Roman"/>
            <w:sz w:val="24"/>
            <w:szCs w:val="24"/>
          </w:rPr>
          <w:t>For example, on</w:t>
        </w:r>
      </w:ins>
      <w:ins w:id="142" w:author="detbenton1991@gmail.com" w:date="2023-03-22T23:23:00Z">
        <w:r w:rsidR="0060203D">
          <w:rPr>
            <w:rFonts w:ascii="Times New Roman" w:hAnsi="Times New Roman" w:cs="Times New Roman"/>
            <w:sz w:val="24"/>
            <w:szCs w:val="24"/>
          </w:rPr>
          <w:t>e class of models that could account for how children process</w:t>
        </w:r>
      </w:ins>
      <w:ins w:id="143" w:author="detbenton1991@gmail.com" w:date="2023-03-23T11:54:00Z">
        <w:r w:rsidR="007B585E">
          <w:rPr>
            <w:rFonts w:ascii="Times New Roman" w:hAnsi="Times New Roman" w:cs="Times New Roman"/>
            <w:sz w:val="24"/>
            <w:szCs w:val="24"/>
          </w:rPr>
          <w:t>ed</w:t>
        </w:r>
      </w:ins>
      <w:ins w:id="144" w:author="detbenton1991@gmail.com" w:date="2023-03-22T23:23:00Z">
        <w:r w:rsidR="0060203D">
          <w:rPr>
            <w:rFonts w:ascii="Times New Roman" w:hAnsi="Times New Roman" w:cs="Times New Roman"/>
            <w:sz w:val="24"/>
            <w:szCs w:val="24"/>
          </w:rPr>
          <w:t xml:space="preserve"> </w:t>
        </w:r>
      </w:ins>
      <w:ins w:id="145" w:author="detbenton1991@gmail.com" w:date="2023-03-23T11:54:00Z">
        <w:r w:rsidR="007B585E">
          <w:rPr>
            <w:rFonts w:ascii="Times New Roman" w:hAnsi="Times New Roman" w:cs="Times New Roman"/>
            <w:sz w:val="24"/>
            <w:szCs w:val="24"/>
          </w:rPr>
          <w:t xml:space="preserve">the </w:t>
        </w:r>
      </w:ins>
      <w:ins w:id="146" w:author="detbenton1991@gmail.com" w:date="2023-03-22T23:23:00Z">
        <w:r w:rsidR="0060203D">
          <w:rPr>
            <w:rFonts w:ascii="Times New Roman" w:hAnsi="Times New Roman" w:cs="Times New Roman"/>
            <w:sz w:val="24"/>
            <w:szCs w:val="24"/>
          </w:rPr>
          <w:t>BB events</w:t>
        </w:r>
      </w:ins>
      <w:ins w:id="147" w:author="detbenton1991@gmail.com" w:date="2023-03-23T11:54:00Z">
        <w:r w:rsidR="007B585E">
          <w:rPr>
            <w:rFonts w:ascii="Times New Roman" w:hAnsi="Times New Roman" w:cs="Times New Roman"/>
            <w:sz w:val="24"/>
            <w:szCs w:val="24"/>
          </w:rPr>
          <w:t xml:space="preserve"> in the present series of experiments</w:t>
        </w:r>
      </w:ins>
      <w:ins w:id="148"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49" w:author="detbenton1991@gmail.com" w:date="2023-03-23T11:54:00Z">
        <w:r w:rsidR="00A91621">
          <w:rPr>
            <w:rFonts w:ascii="Times New Roman" w:hAnsi="Times New Roman" w:cs="Times New Roman"/>
            <w:sz w:val="24"/>
            <w:szCs w:val="24"/>
          </w:rPr>
          <w:t>These models</w:t>
        </w:r>
      </w:ins>
      <w:ins w:id="150" w:author="detbenton1991@gmail.com" w:date="2023-03-23T10:47:00Z">
        <w:r w:rsidR="00AE1B71">
          <w:rPr>
            <w:rFonts w:ascii="Times New Roman" w:hAnsi="Times New Roman" w:cs="Times New Roman"/>
            <w:sz w:val="24"/>
            <w:szCs w:val="24"/>
          </w:rPr>
          <w:t xml:space="preserve"> consist of </w:t>
        </w:r>
      </w:ins>
      <w:ins w:id="151" w:author="detbenton1991@gmail.com" w:date="2023-03-23T11:55:00Z">
        <w:r w:rsidR="00F654F1">
          <w:rPr>
            <w:rFonts w:ascii="Times New Roman" w:hAnsi="Times New Roman" w:cs="Times New Roman"/>
            <w:sz w:val="24"/>
            <w:szCs w:val="24"/>
          </w:rPr>
          <w:t>“neuron-like” processing</w:t>
        </w:r>
      </w:ins>
      <w:ins w:id="152" w:author="detbenton1991@gmail.com" w:date="2023-03-23T10:47:00Z">
        <w:r w:rsidR="00AE1B71">
          <w:rPr>
            <w:rFonts w:ascii="Times New Roman" w:hAnsi="Times New Roman" w:cs="Times New Roman"/>
            <w:sz w:val="24"/>
            <w:szCs w:val="24"/>
          </w:rPr>
          <w:t xml:space="preserve"> units</w:t>
        </w:r>
      </w:ins>
      <w:ins w:id="153"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4" w:author="detbenton1991@gmail.com" w:date="2023-03-25T10:56:00Z">
        <w:r w:rsidR="001A3A24">
          <w:rPr>
            <w:rFonts w:ascii="Times New Roman" w:hAnsi="Times New Roman" w:cs="Times New Roman"/>
            <w:sz w:val="24"/>
            <w:szCs w:val="24"/>
          </w:rPr>
          <w:t>. Layers within a connectionist model are connected to each othe</w:t>
        </w:r>
      </w:ins>
      <w:ins w:id="155" w:author="detbenton1991@gmail.com" w:date="2023-03-25T10:57:00Z">
        <w:r w:rsidR="001A3A24">
          <w:rPr>
            <w:rFonts w:ascii="Times New Roman" w:hAnsi="Times New Roman" w:cs="Times New Roman"/>
            <w:sz w:val="24"/>
            <w:szCs w:val="24"/>
          </w:rPr>
          <w:t xml:space="preserve">r via modifiable weights. </w:t>
        </w:r>
      </w:ins>
      <w:ins w:id="156" w:author="detbenton1991@gmail.com" w:date="2023-03-25T10:58:00Z">
        <w:r w:rsidR="001A3A24">
          <w:rPr>
            <w:rFonts w:ascii="Times New Roman" w:hAnsi="Times New Roman" w:cs="Times New Roman"/>
            <w:sz w:val="24"/>
            <w:szCs w:val="24"/>
          </w:rPr>
          <w:t>The</w:t>
        </w:r>
      </w:ins>
      <w:ins w:id="157"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58" w:author="detbenton1991@gmail.com" w:date="2023-03-25T10:58:00Z">
        <w:r w:rsidR="001A3A24">
          <w:rPr>
            <w:rFonts w:ascii="Times New Roman" w:hAnsi="Times New Roman" w:cs="Times New Roman"/>
            <w:sz w:val="24"/>
            <w:szCs w:val="24"/>
          </w:rPr>
          <w:t xml:space="preserve"> immediately “above” it</w:t>
        </w:r>
      </w:ins>
      <w:ins w:id="159"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60" w:author="detbenton1991@gmail.com" w:date="2023-03-25T10:59:00Z">
        <w:r w:rsidR="001A3A24">
          <w:rPr>
            <w:rFonts w:ascii="Times New Roman" w:hAnsi="Times New Roman" w:cs="Times New Roman"/>
            <w:sz w:val="24"/>
            <w:szCs w:val="24"/>
          </w:rPr>
          <w:t xml:space="preserve"> via a</w:t>
        </w:r>
      </w:ins>
      <w:ins w:id="161" w:author="detbenton1991@gmail.com" w:date="2023-03-25T12:32:00Z">
        <w:r w:rsidR="0034281F">
          <w:rPr>
            <w:rFonts w:ascii="Times New Roman" w:hAnsi="Times New Roman" w:cs="Times New Roman"/>
            <w:sz w:val="24"/>
            <w:szCs w:val="24"/>
          </w:rPr>
          <w:t xml:space="preserve"> different</w:t>
        </w:r>
      </w:ins>
      <w:ins w:id="162" w:author="detbenton1991@gmail.com" w:date="2023-03-25T10:59:00Z">
        <w:r w:rsidR="001A3A24">
          <w:rPr>
            <w:rFonts w:ascii="Times New Roman" w:hAnsi="Times New Roman" w:cs="Times New Roman"/>
            <w:sz w:val="24"/>
            <w:szCs w:val="24"/>
          </w:rPr>
          <w:t xml:space="preserve"> set of adjustable connections</w:t>
        </w:r>
      </w:ins>
      <w:ins w:id="163" w:author="detbenton1991@gmail.com" w:date="2023-03-25T12:32:00Z">
        <w:r w:rsidR="0034281F">
          <w:rPr>
            <w:rFonts w:ascii="Times New Roman" w:hAnsi="Times New Roman" w:cs="Times New Roman"/>
            <w:sz w:val="24"/>
            <w:szCs w:val="24"/>
          </w:rPr>
          <w:t xml:space="preserve"> weights</w:t>
        </w:r>
      </w:ins>
      <w:ins w:id="164" w:author="detbenton1991@gmail.com" w:date="2023-03-25T10:59:00Z">
        <w:r w:rsidR="001A3A24">
          <w:rPr>
            <w:rFonts w:ascii="Times New Roman" w:hAnsi="Times New Roman" w:cs="Times New Roman"/>
            <w:sz w:val="24"/>
            <w:szCs w:val="24"/>
          </w:rPr>
          <w:t>.</w:t>
        </w:r>
      </w:ins>
      <w:ins w:id="165" w:author="detbenton1991@gmail.com" w:date="2023-03-25T10:57:00Z">
        <w:r w:rsidR="001A3A24">
          <w:rPr>
            <w:rFonts w:ascii="Times New Roman" w:hAnsi="Times New Roman" w:cs="Times New Roman"/>
            <w:sz w:val="24"/>
            <w:szCs w:val="24"/>
          </w:rPr>
          <w:t xml:space="preserve"> </w:t>
        </w:r>
      </w:ins>
      <w:ins w:id="166" w:author="detbenton1991@gmail.com" w:date="2023-03-23T11:56:00Z">
        <w:r w:rsidR="003A6C50">
          <w:rPr>
            <w:rFonts w:ascii="Times New Roman" w:hAnsi="Times New Roman" w:cs="Times New Roman"/>
            <w:sz w:val="24"/>
            <w:szCs w:val="24"/>
          </w:rPr>
          <w:t>Training in these models typically proceeds by</w:t>
        </w:r>
      </w:ins>
      <w:ins w:id="167" w:author="detbenton1991@gmail.com" w:date="2023-03-23T10:48:00Z">
        <w:r w:rsidR="000503AE">
          <w:rPr>
            <w:rFonts w:ascii="Times New Roman" w:hAnsi="Times New Roman" w:cs="Times New Roman"/>
            <w:sz w:val="24"/>
            <w:szCs w:val="24"/>
          </w:rPr>
          <w:t xml:space="preserve"> </w:t>
        </w:r>
      </w:ins>
      <w:ins w:id="168" w:author="detbenton1991@gmail.com" w:date="2023-03-23T10:54:00Z">
        <w:r w:rsidR="00F1097D">
          <w:rPr>
            <w:rFonts w:ascii="Times New Roman" w:hAnsi="Times New Roman" w:cs="Times New Roman"/>
            <w:sz w:val="24"/>
            <w:szCs w:val="24"/>
          </w:rPr>
          <w:t xml:space="preserve">presenting </w:t>
        </w:r>
      </w:ins>
      <w:ins w:id="169" w:author="detbenton1991@gmail.com" w:date="2023-03-23T11:56:00Z">
        <w:r w:rsidR="003A6C50">
          <w:rPr>
            <w:rFonts w:ascii="Times New Roman" w:hAnsi="Times New Roman" w:cs="Times New Roman"/>
            <w:sz w:val="24"/>
            <w:szCs w:val="24"/>
          </w:rPr>
          <w:t>them</w:t>
        </w:r>
      </w:ins>
      <w:ins w:id="170" w:author="detbenton1991@gmail.com" w:date="2023-03-23T10:54:00Z">
        <w:r w:rsidR="00F1097D">
          <w:rPr>
            <w:rFonts w:ascii="Times New Roman" w:hAnsi="Times New Roman" w:cs="Times New Roman"/>
            <w:sz w:val="24"/>
            <w:szCs w:val="24"/>
          </w:rPr>
          <w:t xml:space="preserve"> </w:t>
        </w:r>
      </w:ins>
      <w:ins w:id="171" w:author="detbenton1991@gmail.com" w:date="2023-03-25T11:01:00Z">
        <w:r w:rsidR="00D94521">
          <w:rPr>
            <w:rFonts w:ascii="Times New Roman" w:hAnsi="Times New Roman" w:cs="Times New Roman"/>
            <w:sz w:val="24"/>
            <w:szCs w:val="24"/>
          </w:rPr>
          <w:t>with some pattern of activation along the input layer</w:t>
        </w:r>
      </w:ins>
      <w:ins w:id="172" w:author="detbenton1991@gmail.com" w:date="2023-03-23T10:54:00Z">
        <w:r w:rsidR="00F1097D">
          <w:rPr>
            <w:rFonts w:ascii="Times New Roman" w:hAnsi="Times New Roman" w:cs="Times New Roman"/>
            <w:sz w:val="24"/>
            <w:szCs w:val="24"/>
          </w:rPr>
          <w:t>, comparing the model’s</w:t>
        </w:r>
      </w:ins>
      <w:ins w:id="173" w:author="detbenton1991@gmail.com" w:date="2023-03-23T11:57:00Z">
        <w:r w:rsidR="00B10699">
          <w:rPr>
            <w:rFonts w:ascii="Times New Roman" w:hAnsi="Times New Roman" w:cs="Times New Roman"/>
            <w:sz w:val="24"/>
            <w:szCs w:val="24"/>
          </w:rPr>
          <w:t xml:space="preserve"> “observed”</w:t>
        </w:r>
      </w:ins>
      <w:ins w:id="174" w:author="detbenton1991@gmail.com" w:date="2023-03-25T11:01:00Z">
        <w:r w:rsidR="00D94521">
          <w:rPr>
            <w:rFonts w:ascii="Times New Roman" w:hAnsi="Times New Roman" w:cs="Times New Roman"/>
            <w:sz w:val="24"/>
            <w:szCs w:val="24"/>
          </w:rPr>
          <w:t xml:space="preserve"> pattern of activation along the output layer </w:t>
        </w:r>
      </w:ins>
      <w:ins w:id="175" w:author="detbenton1991@gmail.com" w:date="2023-03-23T10:54:00Z">
        <w:r w:rsidR="00F1097D">
          <w:rPr>
            <w:rFonts w:ascii="Times New Roman" w:hAnsi="Times New Roman" w:cs="Times New Roman"/>
            <w:sz w:val="24"/>
            <w:szCs w:val="24"/>
          </w:rPr>
          <w:t xml:space="preserve">to some </w:t>
        </w:r>
      </w:ins>
      <w:ins w:id="176" w:author="detbenton1991@gmail.com" w:date="2023-03-23T11:57:00Z">
        <w:r w:rsidR="00B10699">
          <w:rPr>
            <w:rFonts w:ascii="Times New Roman" w:hAnsi="Times New Roman" w:cs="Times New Roman"/>
            <w:sz w:val="24"/>
            <w:szCs w:val="24"/>
          </w:rPr>
          <w:t>“</w:t>
        </w:r>
      </w:ins>
      <w:ins w:id="177" w:author="detbenton1991@gmail.com" w:date="2023-03-23T10:54:00Z">
        <w:r w:rsidR="00F1097D">
          <w:rPr>
            <w:rFonts w:ascii="Times New Roman" w:hAnsi="Times New Roman" w:cs="Times New Roman"/>
            <w:sz w:val="24"/>
            <w:szCs w:val="24"/>
          </w:rPr>
          <w:t>desired</w:t>
        </w:r>
      </w:ins>
      <w:ins w:id="178" w:author="detbenton1991@gmail.com" w:date="2023-03-23T11:57:00Z">
        <w:r w:rsidR="00B10699">
          <w:rPr>
            <w:rFonts w:ascii="Times New Roman" w:hAnsi="Times New Roman" w:cs="Times New Roman"/>
            <w:sz w:val="24"/>
            <w:szCs w:val="24"/>
          </w:rPr>
          <w:t>”</w:t>
        </w:r>
      </w:ins>
      <w:ins w:id="179" w:author="detbenton1991@gmail.com" w:date="2023-03-25T11:01:00Z">
        <w:r w:rsidR="00D94521">
          <w:rPr>
            <w:rFonts w:ascii="Times New Roman" w:hAnsi="Times New Roman" w:cs="Times New Roman"/>
            <w:sz w:val="24"/>
            <w:szCs w:val="24"/>
          </w:rPr>
          <w:t xml:space="preserve"> pattern of activation along the same layer</w:t>
        </w:r>
      </w:ins>
      <w:ins w:id="180" w:author="detbenton1991@gmail.com" w:date="2023-03-23T10:54:00Z">
        <w:r w:rsidR="00F1097D">
          <w:rPr>
            <w:rFonts w:ascii="Times New Roman" w:hAnsi="Times New Roman" w:cs="Times New Roman"/>
            <w:sz w:val="24"/>
            <w:szCs w:val="24"/>
          </w:rPr>
          <w:t>, and then</w:t>
        </w:r>
      </w:ins>
      <w:ins w:id="181" w:author="detbenton1991@gmail.com" w:date="2023-03-23T11:57:00Z">
        <w:r w:rsidR="00B10699">
          <w:rPr>
            <w:rFonts w:ascii="Times New Roman" w:hAnsi="Times New Roman" w:cs="Times New Roman"/>
            <w:sz w:val="24"/>
            <w:szCs w:val="24"/>
          </w:rPr>
          <w:t xml:space="preserve"> using one or more learning algorithms to adjust the weights to reduce the difference between the observed and desired output.</w:t>
        </w:r>
      </w:ins>
      <w:ins w:id="182" w:author="detbenton1991@gmail.com" w:date="2023-03-23T10:54:00Z">
        <w:r w:rsidR="00F1097D">
          <w:rPr>
            <w:rFonts w:ascii="Times New Roman" w:hAnsi="Times New Roman" w:cs="Times New Roman"/>
            <w:sz w:val="24"/>
            <w:szCs w:val="24"/>
          </w:rPr>
          <w:t xml:space="preserve"> </w:t>
        </w:r>
      </w:ins>
      <w:ins w:id="183" w:author="detbenton1991@gmail.com" w:date="2023-03-23T12:01:00Z">
        <w:r w:rsidR="000A70E0">
          <w:rPr>
            <w:rFonts w:ascii="Times New Roman" w:hAnsi="Times New Roman" w:cs="Times New Roman"/>
            <w:sz w:val="24"/>
            <w:szCs w:val="24"/>
          </w:rPr>
          <w:t>These models are fundamentally associative-learning devices, and they have been used to</w:t>
        </w:r>
        <w:r w:rsidR="00A23924">
          <w:rPr>
            <w:rFonts w:ascii="Times New Roman" w:hAnsi="Times New Roman" w:cs="Times New Roman"/>
            <w:sz w:val="24"/>
            <w:szCs w:val="24"/>
          </w:rPr>
          <w:t xml:space="preserve"> provide a proof of concept that associative learning</w:t>
        </w:r>
      </w:ins>
      <w:ins w:id="184" w:author="detbenton1991@gmail.com" w:date="2023-03-23T12:02:00Z">
        <w:r w:rsidR="00A23924">
          <w:rPr>
            <w:rFonts w:ascii="Times New Roman" w:hAnsi="Times New Roman" w:cs="Times New Roman"/>
            <w:sz w:val="24"/>
            <w:szCs w:val="24"/>
          </w:rPr>
          <w:t>—combined with richly structured input—is often sufficient to account for various aspe</w:t>
        </w:r>
        <w:r w:rsidR="003A3BB2">
          <w:rPr>
            <w:rFonts w:ascii="Times New Roman" w:hAnsi="Times New Roman" w:cs="Times New Roman"/>
            <w:sz w:val="24"/>
            <w:szCs w:val="24"/>
          </w:rPr>
          <w:t>cts of infant cognitive development</w:t>
        </w:r>
      </w:ins>
      <w:ins w:id="185" w:author="detbenton1991@gmail.com" w:date="2023-03-23T10:56:00Z">
        <w:r w:rsidR="00120AD4">
          <w:rPr>
            <w:rFonts w:ascii="Times New Roman" w:hAnsi="Times New Roman" w:cs="Times New Roman"/>
            <w:sz w:val="24"/>
            <w:szCs w:val="24"/>
          </w:rPr>
          <w:t xml:space="preserve"> (e.g., Benton</w:t>
        </w:r>
      </w:ins>
      <w:ins w:id="186" w:author="detbenton1991@gmail.com" w:date="2023-03-23T10:57:00Z">
        <w:r w:rsidR="00120AD4">
          <w:rPr>
            <w:rFonts w:ascii="Times New Roman" w:hAnsi="Times New Roman" w:cs="Times New Roman"/>
            <w:sz w:val="24"/>
            <w:szCs w:val="24"/>
          </w:rPr>
          <w:t xml:space="preserve"> &amp; Lapan, 2022;</w:t>
        </w:r>
        <w:r w:rsidR="00FB26B1">
          <w:rPr>
            <w:rFonts w:ascii="Times New Roman" w:hAnsi="Times New Roman" w:cs="Times New Roman"/>
            <w:sz w:val="24"/>
            <w:szCs w:val="24"/>
          </w:rPr>
          <w:t xml:space="preserve"> </w:t>
        </w:r>
      </w:ins>
      <w:ins w:id="187" w:author="detbenton1991@gmail.com" w:date="2023-03-23T11:46:00Z">
        <w:r w:rsidR="00690E06">
          <w:rPr>
            <w:rFonts w:ascii="Times New Roman" w:hAnsi="Times New Roman" w:cs="Times New Roman"/>
            <w:sz w:val="24"/>
            <w:szCs w:val="24"/>
          </w:rPr>
          <w:t xml:space="preserve">Mareschal, French, &amp; Quinn, 2000; </w:t>
        </w:r>
      </w:ins>
      <w:ins w:id="188" w:author="detbenton1991@gmail.com" w:date="2023-03-23T11:03:00Z">
        <w:r w:rsidR="00352193">
          <w:rPr>
            <w:rFonts w:ascii="Times New Roman" w:hAnsi="Times New Roman" w:cs="Times New Roman"/>
            <w:sz w:val="24"/>
            <w:szCs w:val="24"/>
          </w:rPr>
          <w:t xml:space="preserve">Munakata et al., 1997; </w:t>
        </w:r>
      </w:ins>
      <w:ins w:id="189" w:author="detbenton1991@gmail.com" w:date="2023-03-23T10:57:00Z">
        <w:r w:rsidR="00FB26B1">
          <w:rPr>
            <w:rFonts w:ascii="Times New Roman" w:hAnsi="Times New Roman" w:cs="Times New Roman"/>
            <w:sz w:val="24"/>
            <w:szCs w:val="24"/>
          </w:rPr>
          <w:t xml:space="preserve">Rakison &amp; Lupyan, 2008; for </w:t>
        </w:r>
        <w:r w:rsidR="00FB26B1">
          <w:rPr>
            <w:rFonts w:ascii="Times New Roman" w:hAnsi="Times New Roman" w:cs="Times New Roman"/>
            <w:sz w:val="24"/>
            <w:szCs w:val="24"/>
          </w:rPr>
          <w:lastRenderedPageBreak/>
          <w:t>an extensive review see Yermolayeva &amp; Rakison, 2013).</w:t>
        </w:r>
      </w:ins>
      <w:ins w:id="190" w:author="detbenton1991@gmail.com" w:date="2023-03-23T11:03:00Z">
        <w:r w:rsidR="003643B5">
          <w:rPr>
            <w:rFonts w:ascii="Times New Roman" w:hAnsi="Times New Roman" w:cs="Times New Roman"/>
            <w:sz w:val="24"/>
            <w:szCs w:val="24"/>
          </w:rPr>
          <w:t xml:space="preserve"> </w:t>
        </w:r>
      </w:ins>
      <w:ins w:id="191" w:author="detbenton1991@gmail.com" w:date="2023-03-23T11:04:00Z">
        <w:r w:rsidR="00FF280B">
          <w:rPr>
            <w:rFonts w:ascii="Times New Roman" w:hAnsi="Times New Roman" w:cs="Times New Roman"/>
            <w:sz w:val="24"/>
            <w:szCs w:val="24"/>
          </w:rPr>
          <w:t>We</w:t>
        </w:r>
      </w:ins>
      <w:ins w:id="192" w:author="detbenton1991@gmail.com" w:date="2023-03-23T11:03:00Z">
        <w:r w:rsidR="003643B5">
          <w:rPr>
            <w:rFonts w:ascii="Times New Roman" w:hAnsi="Times New Roman" w:cs="Times New Roman"/>
            <w:sz w:val="24"/>
            <w:szCs w:val="24"/>
          </w:rPr>
          <w:t xml:space="preserve"> </w:t>
        </w:r>
      </w:ins>
      <w:ins w:id="193" w:author="detbenton1991@gmail.com" w:date="2023-03-23T12:02:00Z">
        <w:r w:rsidR="003C0FFB">
          <w:rPr>
            <w:rFonts w:ascii="Times New Roman" w:hAnsi="Times New Roman" w:cs="Times New Roman"/>
            <w:sz w:val="24"/>
            <w:szCs w:val="24"/>
          </w:rPr>
          <w:t xml:space="preserve">show </w:t>
        </w:r>
      </w:ins>
      <w:ins w:id="194" w:author="detbenton1991@gmail.com" w:date="2023-03-23T13:18:00Z">
        <w:r w:rsidR="005A7D7B">
          <w:rPr>
            <w:rFonts w:ascii="Times New Roman" w:hAnsi="Times New Roman" w:cs="Times New Roman"/>
            <w:sz w:val="24"/>
            <w:szCs w:val="24"/>
          </w:rPr>
          <w:t xml:space="preserve">that this modeling formalism is not only sufficient </w:t>
        </w:r>
      </w:ins>
      <w:ins w:id="195" w:author="detbenton1991@gmail.com" w:date="2023-03-23T12:03:00Z">
        <w:r w:rsidR="003C0FFB">
          <w:rPr>
            <w:rFonts w:ascii="Times New Roman" w:hAnsi="Times New Roman" w:cs="Times New Roman"/>
            <w:sz w:val="24"/>
            <w:szCs w:val="24"/>
          </w:rPr>
          <w:t>to explain how children processes the present BB events</w:t>
        </w:r>
      </w:ins>
      <w:ins w:id="196" w:author="detbenton1991@gmail.com" w:date="2023-03-23T11:04:00Z">
        <w:r w:rsidR="00FF280B">
          <w:rPr>
            <w:rFonts w:ascii="Times New Roman" w:hAnsi="Times New Roman" w:cs="Times New Roman"/>
            <w:sz w:val="24"/>
            <w:szCs w:val="24"/>
          </w:rPr>
          <w:t xml:space="preserve">, but that </w:t>
        </w:r>
      </w:ins>
      <w:ins w:id="197" w:author="detbenton1991@gmail.com" w:date="2023-03-23T12:03:00Z">
        <w:r w:rsidR="003C0FFB">
          <w:rPr>
            <w:rFonts w:ascii="Times New Roman" w:hAnsi="Times New Roman" w:cs="Times New Roman"/>
            <w:sz w:val="24"/>
            <w:szCs w:val="24"/>
          </w:rPr>
          <w:t>it provides</w:t>
        </w:r>
      </w:ins>
      <w:ins w:id="198"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199"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7BA60411"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ins w:id="200" w:author="detbenton1991@gmail.com" w:date="2023-03-24T11:39:00Z">
        <w:r w:rsidR="00DA3114">
          <w:rPr>
            <w:rFonts w:ascii="Times New Roman" w:hAnsi="Times New Roman" w:cs="Times New Roman"/>
            <w:sz w:val="24"/>
            <w:szCs w:val="24"/>
          </w:rPr>
          <w:t>one of the goals of the current series of experiments was to elucidate whether Bayesian inference</w:t>
        </w:r>
      </w:ins>
      <w:ins w:id="201" w:author="detbenton1991@gmail.com" w:date="2023-03-24T11:40:00Z">
        <w:r w:rsidR="00773B0E">
          <w:rPr>
            <w:rFonts w:ascii="Times New Roman" w:hAnsi="Times New Roman" w:cs="Times New Roman"/>
            <w:sz w:val="24"/>
            <w:szCs w:val="24"/>
          </w:rPr>
          <w:t xml:space="preserve"> or </w:t>
        </w:r>
      </w:ins>
      <w:ins w:id="202" w:author="detbenton1991@gmail.com" w:date="2023-03-24T11:41:00Z">
        <w:r w:rsidR="00773B0E">
          <w:rPr>
            <w:rFonts w:ascii="Times New Roman" w:hAnsi="Times New Roman" w:cs="Times New Roman"/>
            <w:sz w:val="24"/>
            <w:szCs w:val="24"/>
          </w:rPr>
          <w:t>associative learning</w:t>
        </w:r>
      </w:ins>
      <w:ins w:id="203" w:author="detbenton1991@gmail.com" w:date="2023-03-24T11:39:00Z">
        <w:r w:rsidR="00DA3114">
          <w:rPr>
            <w:rFonts w:ascii="Times New Roman" w:hAnsi="Times New Roman" w:cs="Times New Roman"/>
            <w:sz w:val="24"/>
            <w:szCs w:val="24"/>
          </w:rPr>
          <w:t xml:space="preserve"> subserved children’s causal inferences, a critical first step was to derive the predictions of a simple Bayesian model</w:t>
        </w:r>
      </w:ins>
      <w:ins w:id="204" w:author="detbenton1991@gmail.com" w:date="2023-03-24T11:41:00Z">
        <w:r w:rsidR="00773B0E">
          <w:rPr>
            <w:rFonts w:ascii="Times New Roman" w:hAnsi="Times New Roman" w:cs="Times New Roman"/>
            <w:sz w:val="24"/>
            <w:szCs w:val="24"/>
          </w:rPr>
          <w:t xml:space="preserve"> and to</w:t>
        </w:r>
        <w:r w:rsidR="00E22C5C">
          <w:rPr>
            <w:rFonts w:ascii="Times New Roman" w:hAnsi="Times New Roman" w:cs="Times New Roman"/>
            <w:sz w:val="24"/>
            <w:szCs w:val="24"/>
          </w:rPr>
          <w:t xml:space="preserve"> build a simple connectionist model of the present series of experiments</w:t>
        </w:r>
      </w:ins>
      <w:ins w:id="205" w:author="detbenton1991@gmail.com" w:date="2023-03-24T11:39:00Z">
        <w:r w:rsidR="00DA3114">
          <w:rPr>
            <w:rFonts w:ascii="Times New Roman" w:hAnsi="Times New Roman" w:cs="Times New Roman"/>
            <w:sz w:val="24"/>
            <w:szCs w:val="24"/>
          </w:rPr>
          <w:t>.</w:t>
        </w:r>
      </w:ins>
      <w:r w:rsidR="00294685">
        <w:rPr>
          <w:rFonts w:ascii="Times New Roman" w:hAnsi="Times New Roman" w:cs="Times New Roman"/>
          <w:sz w:val="24"/>
          <w:szCs w:val="24"/>
        </w:rPr>
        <w:t xml:space="preserve">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4904DB4F" w14:textId="399635E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06"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07"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08"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09"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lastRenderedPageBreak/>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752DC123"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10" w:author="Benton, Deon [2]" w:date="2023-03-21T11:24:00Z">
        <w:r w:rsidR="008E7FA9">
          <w:rPr>
            <w:rFonts w:ascii="Times New Roman" w:hAnsi="Times New Roman" w:cs="Times New Roman"/>
            <w:sz w:val="24"/>
            <w:szCs w:val="24"/>
          </w:rPr>
          <w:t xml:space="preserve"> in Table 1</w:t>
        </w:r>
      </w:ins>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w:t>
      </w:r>
      <w:r w:rsidR="00DA6763">
        <w:rPr>
          <w:rFonts w:ascii="Times New Roman" w:hAnsi="Times New Roman" w:cs="Times New Roman"/>
          <w:sz w:val="24"/>
          <w:szCs w:val="24"/>
        </w:rPr>
        <w:t xml:space="preserve">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ins w:id="211" w:author="Benton, Deon [2]" w:date="2023-03-21T11:25:00Z">
        <w:r w:rsidR="008E7FA9">
          <w:rPr>
            <w:rFonts w:ascii="Times New Roman" w:hAnsi="Times New Roman" w:cs="Times New Roman"/>
            <w:sz w:val="24"/>
            <w:szCs w:val="24"/>
          </w:rPr>
          <w:t xml:space="preserve"> categorize as blickets objects B and C at the same rate</w:t>
        </w:r>
      </w:ins>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w:t>
      </w:r>
      <w:ins w:id="212" w:author="Benton, Deon [2]" w:date="2023-03-21T11:26:00Z">
        <w:r w:rsidR="00A0090D">
          <w:rPr>
            <w:rFonts w:ascii="Times New Roman" w:hAnsi="Times New Roman" w:cs="Times New Roman"/>
            <w:sz w:val="24"/>
            <w:szCs w:val="24"/>
          </w:rPr>
          <w:t xml:space="preserve">model’s predictions for the ISO experimental and control trials is </w:t>
        </w:r>
      </w:ins>
      <w:r w:rsidR="008E2D7D">
        <w:rPr>
          <w:rFonts w:ascii="Times New Roman" w:hAnsi="Times New Roman" w:cs="Times New Roman"/>
          <w:sz w:val="24"/>
          <w:szCs w:val="24"/>
        </w:rPr>
        <w:t>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19773BDB"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this model predicts that</w:t>
      </w:r>
      <w:r w:rsidR="00E059B8">
        <w:rPr>
          <w:rFonts w:ascii="Times New Roman" w:hAnsi="Times New Roman" w:cs="Times New Roman"/>
          <w:i/>
          <w:iCs/>
          <w:sz w:val="24"/>
          <w:szCs w:val="24"/>
        </w:rPr>
        <w:t>,</w:t>
      </w:r>
      <w:r w:rsidR="00E059B8">
        <w:rPr>
          <w:rFonts w:ascii="Times New Roman" w:hAnsi="Times New Roman" w:cs="Times New Roman"/>
          <w:sz w:val="24"/>
          <w:szCs w:val="24"/>
        </w:rPr>
        <w:t xml:space="preserve"> following the AB+ A- ISO experimental event participants should be maximally confident that object A is not a blicket but should treat objects B and C equivalently. In contrast, the model predicts that following the ABC+ D- ISO 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w:t>
      </w:r>
      <w:r w:rsidR="000C3C42">
        <w:rPr>
          <w:rFonts w:ascii="Times New Roman" w:hAnsi="Times New Roman" w:cs="Times New Roman"/>
          <w:sz w:val="24"/>
          <w:szCs w:val="24"/>
        </w:rPr>
        <w:lastRenderedPageBreak/>
        <w:t xml:space="preserve">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326668CF" w14:textId="77777777" w:rsidR="00314C84" w:rsidRDefault="007805D5" w:rsidP="00DC3FB2">
      <w:pPr>
        <w:spacing w:line="480" w:lineRule="auto"/>
        <w:ind w:firstLine="720"/>
        <w:contextualSpacing/>
        <w:rPr>
          <w:ins w:id="213" w:author="detbenton1991@gmail.com" w:date="2023-03-24T12:33:00Z"/>
          <w:rFonts w:ascii="Times New Roman" w:hAnsi="Times New Roman" w:cs="Times New Roman"/>
          <w:sz w:val="24"/>
          <w:szCs w:val="24"/>
        </w:rPr>
      </w:pPr>
      <w:r>
        <w:rPr>
          <w:rFonts w:ascii="Times New Roman" w:hAnsi="Times New Roman" w:cs="Times New Roman"/>
          <w:b/>
          <w:bCs/>
          <w:sz w:val="24"/>
          <w:szCs w:val="24"/>
        </w:rPr>
        <w:t>Associative learning: a simple “counting” cognitive mechanism.</w:t>
      </w:r>
      <w:ins w:id="214" w:author="detbenton1991@gmail.com" w:date="2023-03-23T13:19:00Z">
        <w:r w:rsidR="00D471F8">
          <w:rPr>
            <w:rFonts w:ascii="Times New Roman" w:hAnsi="Times New Roman" w:cs="Times New Roman"/>
            <w:b/>
            <w:bCs/>
            <w:sz w:val="24"/>
            <w:szCs w:val="24"/>
          </w:rPr>
          <w:t xml:space="preserve"> </w:t>
        </w:r>
      </w:ins>
      <w:ins w:id="215" w:author="detbenton1991@gmail.com" w:date="2023-03-24T11:42:00Z">
        <w:r w:rsidR="006C1E77">
          <w:rPr>
            <w:rFonts w:ascii="Times New Roman" w:hAnsi="Times New Roman" w:cs="Times New Roman"/>
            <w:sz w:val="24"/>
            <w:szCs w:val="24"/>
          </w:rPr>
          <w:t>In contrast, to explore whether associative learning could account for children’s inferences in the present context</w:t>
        </w:r>
      </w:ins>
      <w:ins w:id="216" w:author="detbenton1991@gmail.com" w:date="2023-03-23T13:19:00Z">
        <w:r w:rsidR="00D471F8">
          <w:rPr>
            <w:rFonts w:ascii="Times New Roman" w:hAnsi="Times New Roman" w:cs="Times New Roman"/>
            <w:sz w:val="24"/>
            <w:szCs w:val="24"/>
          </w:rPr>
          <w:t>, we built a simple</w:t>
        </w:r>
      </w:ins>
      <w:ins w:id="217" w:author="detbenton1991@gmail.com" w:date="2023-03-23T13:27:00Z">
        <w:r w:rsidR="007A0D2C">
          <w:rPr>
            <w:rFonts w:ascii="Times New Roman" w:hAnsi="Times New Roman" w:cs="Times New Roman"/>
            <w:sz w:val="24"/>
            <w:szCs w:val="24"/>
          </w:rPr>
          <w:t>,</w:t>
        </w:r>
      </w:ins>
      <w:ins w:id="218" w:author="detbenton1991@gmail.com" w:date="2023-03-23T13:19:00Z">
        <w:r w:rsidR="00D471F8">
          <w:rPr>
            <w:rFonts w:ascii="Times New Roman" w:hAnsi="Times New Roman" w:cs="Times New Roman"/>
            <w:sz w:val="24"/>
            <w:szCs w:val="24"/>
          </w:rPr>
          <w:t xml:space="preserve"> two-layer connectionist </w:t>
        </w:r>
      </w:ins>
      <w:ins w:id="219" w:author="detbenton1991@gmail.com" w:date="2023-03-23T13:20:00Z">
        <w:r w:rsidR="00D471F8">
          <w:rPr>
            <w:rFonts w:ascii="Times New Roman" w:hAnsi="Times New Roman" w:cs="Times New Roman"/>
            <w:sz w:val="24"/>
            <w:szCs w:val="24"/>
          </w:rPr>
          <w:t>computational model</w:t>
        </w:r>
      </w:ins>
      <w:ins w:id="220" w:author="detbenton1991@gmail.com" w:date="2023-03-23T13:27:00Z">
        <w:r w:rsidR="007A0D2C">
          <w:rPr>
            <w:rFonts w:ascii="Times New Roman" w:hAnsi="Times New Roman" w:cs="Times New Roman"/>
            <w:sz w:val="24"/>
            <w:szCs w:val="24"/>
          </w:rPr>
          <w:t xml:space="preserve"> (Figure </w:t>
        </w:r>
      </w:ins>
      <w:ins w:id="221" w:author="detbenton1991@gmail.com" w:date="2023-03-24T11:42:00Z">
        <w:r w:rsidR="003D5D39">
          <w:rPr>
            <w:rFonts w:ascii="Times New Roman" w:hAnsi="Times New Roman" w:cs="Times New Roman"/>
            <w:sz w:val="24"/>
            <w:szCs w:val="24"/>
          </w:rPr>
          <w:t>2</w:t>
        </w:r>
      </w:ins>
      <w:ins w:id="222" w:author="detbenton1991@gmail.com" w:date="2023-03-23T13:28:00Z">
        <w:r w:rsidR="000061B1">
          <w:rPr>
            <w:rFonts w:ascii="Times New Roman" w:hAnsi="Times New Roman" w:cs="Times New Roman"/>
            <w:sz w:val="24"/>
            <w:szCs w:val="24"/>
          </w:rPr>
          <w:t>)</w:t>
        </w:r>
      </w:ins>
      <w:ins w:id="223" w:author="detbenton1991@gmail.com" w:date="2023-03-23T13:20:00Z">
        <w:r w:rsidR="00D471F8">
          <w:rPr>
            <w:rFonts w:ascii="Times New Roman" w:hAnsi="Times New Roman" w:cs="Times New Roman"/>
            <w:sz w:val="24"/>
            <w:szCs w:val="24"/>
          </w:rPr>
          <w:t>. The model</w:t>
        </w:r>
      </w:ins>
      <w:ins w:id="224" w:author="detbenton1991@gmail.com" w:date="2023-03-23T13:21:00Z">
        <w:r w:rsidR="00961359">
          <w:rPr>
            <w:rFonts w:ascii="Times New Roman" w:hAnsi="Times New Roman" w:cs="Times New Roman"/>
            <w:sz w:val="24"/>
            <w:szCs w:val="24"/>
          </w:rPr>
          <w:t xml:space="preserve"> </w:t>
        </w:r>
      </w:ins>
      <w:ins w:id="225" w:author="detbenton1991@gmail.com" w:date="2023-03-23T13:29:00Z">
        <w:r w:rsidR="004138BA">
          <w:rPr>
            <w:rFonts w:ascii="Times New Roman" w:hAnsi="Times New Roman" w:cs="Times New Roman"/>
            <w:sz w:val="24"/>
            <w:szCs w:val="24"/>
          </w:rPr>
          <w:t xml:space="preserve">used to simulate Experiments 1 and 2 </w:t>
        </w:r>
      </w:ins>
      <w:ins w:id="226" w:author="detbenton1991@gmail.com" w:date="2023-03-23T13:20:00Z">
        <w:r w:rsidR="00D471F8">
          <w:rPr>
            <w:rFonts w:ascii="Times New Roman" w:hAnsi="Times New Roman" w:cs="Times New Roman"/>
            <w:sz w:val="24"/>
            <w:szCs w:val="24"/>
          </w:rPr>
          <w:t>consisted of an input layer</w:t>
        </w:r>
      </w:ins>
      <w:ins w:id="227" w:author="detbenton1991@gmail.com" w:date="2023-03-23T13:21:00Z">
        <w:r w:rsidR="00961359">
          <w:rPr>
            <w:rFonts w:ascii="Times New Roman" w:hAnsi="Times New Roman" w:cs="Times New Roman"/>
            <w:sz w:val="24"/>
            <w:szCs w:val="24"/>
          </w:rPr>
          <w:t xml:space="preserve"> and an output layer. The input layer </w:t>
        </w:r>
      </w:ins>
      <w:ins w:id="228" w:author="detbenton1991@gmail.com" w:date="2023-03-23T13:29:00Z">
        <w:r w:rsidR="001033F5">
          <w:rPr>
            <w:rFonts w:ascii="Times New Roman" w:hAnsi="Times New Roman" w:cs="Times New Roman"/>
            <w:sz w:val="24"/>
            <w:szCs w:val="24"/>
          </w:rPr>
          <w:t xml:space="preserve">for the model that simulated Experiment 1 </w:t>
        </w:r>
      </w:ins>
      <w:ins w:id="229" w:author="detbenton1991@gmail.com" w:date="2023-03-23T13:21:00Z">
        <w:r w:rsidR="00961359">
          <w:rPr>
            <w:rFonts w:ascii="Times New Roman" w:hAnsi="Times New Roman" w:cs="Times New Roman"/>
            <w:sz w:val="24"/>
            <w:szCs w:val="24"/>
          </w:rPr>
          <w:t xml:space="preserve">consisted of </w:t>
        </w:r>
      </w:ins>
      <w:ins w:id="230" w:author="detbenton1991@gmail.com" w:date="2023-03-23T13:22:00Z">
        <w:r w:rsidR="003B7207">
          <w:rPr>
            <w:rFonts w:ascii="Times New Roman" w:hAnsi="Times New Roman" w:cs="Times New Roman"/>
            <w:sz w:val="24"/>
            <w:szCs w:val="24"/>
          </w:rPr>
          <w:t xml:space="preserve">four units, and the output layer consisted of a single unit. </w:t>
        </w:r>
      </w:ins>
      <w:ins w:id="231"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objects used in Experiment 1.</w:t>
        </w:r>
      </w:ins>
      <w:ins w:id="232" w:author="detbenton1991@gmail.com" w:date="2023-03-23T13:29:00Z">
        <w:r w:rsidR="001033F5">
          <w:rPr>
            <w:rFonts w:ascii="Times New Roman" w:hAnsi="Times New Roman" w:cs="Times New Roman"/>
            <w:sz w:val="24"/>
            <w:szCs w:val="24"/>
          </w:rPr>
          <w:t xml:space="preserve"> The input layer for the model that simulated Experiment 2 consisted of five</w:t>
        </w:r>
        <w:r w:rsidR="00943433">
          <w:rPr>
            <w:rFonts w:ascii="Times New Roman" w:hAnsi="Times New Roman" w:cs="Times New Roman"/>
            <w:sz w:val="24"/>
            <w:szCs w:val="24"/>
          </w:rPr>
          <w:t xml:space="preserve"> units</w:t>
        </w:r>
      </w:ins>
      <w:ins w:id="233" w:author="detbenton1991@gmail.com" w:date="2023-03-23T15:53:00Z">
        <w:r w:rsidR="00C641EA">
          <w:rPr>
            <w:rFonts w:ascii="Times New Roman" w:hAnsi="Times New Roman" w:cs="Times New Roman"/>
            <w:sz w:val="24"/>
            <w:szCs w:val="24"/>
          </w:rPr>
          <w:t>, which corresponded</w:t>
        </w:r>
      </w:ins>
      <w:ins w:id="234" w:author="detbenton1991@gmail.com" w:date="2023-03-23T13:30:00Z">
        <w:r w:rsidR="00943433">
          <w:rPr>
            <w:rFonts w:ascii="Times New Roman" w:hAnsi="Times New Roman" w:cs="Times New Roman"/>
            <w:sz w:val="24"/>
            <w:szCs w:val="24"/>
          </w:rPr>
          <w:t xml:space="preserve"> to each of the five possible objects used in Experiment 2.</w:t>
        </w:r>
      </w:ins>
      <w:ins w:id="235" w:author="detbenton1991@gmail.com" w:date="2023-03-23T13:32:00Z">
        <w:r w:rsidR="00A20194">
          <w:rPr>
            <w:rFonts w:ascii="Times New Roman" w:hAnsi="Times New Roman" w:cs="Times New Roman"/>
            <w:sz w:val="24"/>
            <w:szCs w:val="24"/>
          </w:rPr>
          <w:t xml:space="preserve"> The input units for objects that were prese</w:t>
        </w:r>
      </w:ins>
      <w:ins w:id="236" w:author="detbenton1991@gmail.com" w:date="2023-03-23T13:33:00Z">
        <w:r w:rsidR="00A20194">
          <w:rPr>
            <w:rFonts w:ascii="Times New Roman" w:hAnsi="Times New Roman" w:cs="Times New Roman"/>
            <w:sz w:val="24"/>
            <w:szCs w:val="24"/>
          </w:rPr>
          <w:t xml:space="preserve">nted to the model </w:t>
        </w:r>
        <w:r w:rsidR="00612079">
          <w:rPr>
            <w:rFonts w:ascii="Times New Roman" w:hAnsi="Times New Roman" w:cs="Times New Roman"/>
            <w:sz w:val="24"/>
            <w:szCs w:val="24"/>
          </w:rPr>
          <w:t xml:space="preserve">was set to a value of “1”; these units were set to a value of “0” if the corresponding objects were not presented to the model. </w:t>
        </w:r>
      </w:ins>
      <w:ins w:id="237" w:author="detbenton1991@gmail.com" w:date="2023-03-23T13:34:00Z">
        <w:r w:rsidR="0024096F">
          <w:rPr>
            <w:rFonts w:ascii="Times New Roman" w:hAnsi="Times New Roman" w:cs="Times New Roman"/>
            <w:sz w:val="24"/>
            <w:szCs w:val="24"/>
          </w:rPr>
          <w:t xml:space="preserve">The single output unit was set to a value of “1” whenever a predetermined blicket was presented to the model. </w:t>
        </w:r>
      </w:ins>
      <w:ins w:id="238" w:author="detbenton1991@gmail.com" w:date="2023-03-23T13:35:00Z">
        <w:r w:rsidR="00F2169F">
          <w:rPr>
            <w:rFonts w:ascii="Times New Roman" w:hAnsi="Times New Roman" w:cs="Times New Roman"/>
            <w:sz w:val="24"/>
            <w:szCs w:val="24"/>
          </w:rPr>
          <w:t xml:space="preserve">This simulated “activation” of the blicket detector. </w:t>
        </w:r>
      </w:ins>
      <w:ins w:id="239" w:author="detbenton1991@gmail.com" w:date="2023-03-23T13:36:00Z">
        <w:r w:rsidR="009414DD">
          <w:rPr>
            <w:rFonts w:ascii="Times New Roman" w:hAnsi="Times New Roman" w:cs="Times New Roman"/>
            <w:sz w:val="24"/>
            <w:szCs w:val="24"/>
          </w:rPr>
          <w:t>In contrast, t</w:t>
        </w:r>
      </w:ins>
      <w:ins w:id="240" w:author="detbenton1991@gmail.com" w:date="2023-03-23T13:34:00Z">
        <w:r w:rsidR="002178BB">
          <w:rPr>
            <w:rFonts w:ascii="Times New Roman" w:hAnsi="Times New Roman" w:cs="Times New Roman"/>
            <w:sz w:val="24"/>
            <w:szCs w:val="24"/>
          </w:rPr>
          <w:t xml:space="preserve">his output unit was set to </w:t>
        </w:r>
      </w:ins>
      <w:ins w:id="241" w:author="detbenton1991@gmail.com" w:date="2023-03-23T13:35:00Z">
        <w:r w:rsidR="00F2169F">
          <w:rPr>
            <w:rFonts w:ascii="Times New Roman" w:hAnsi="Times New Roman" w:cs="Times New Roman"/>
            <w:sz w:val="24"/>
            <w:szCs w:val="24"/>
          </w:rPr>
          <w:t>a value of “0</w:t>
        </w:r>
      </w:ins>
      <w:ins w:id="242" w:author="detbenton1991@gmail.com" w:date="2023-03-23T13:34:00Z">
        <w:r w:rsidR="002178BB">
          <w:rPr>
            <w:rFonts w:ascii="Times New Roman" w:hAnsi="Times New Roman" w:cs="Times New Roman"/>
            <w:sz w:val="24"/>
            <w:szCs w:val="24"/>
          </w:rPr>
          <w:t>”</w:t>
        </w:r>
      </w:ins>
      <w:ins w:id="243" w:author="detbenton1991@gmail.com" w:date="2023-03-23T13:35:00Z">
        <w:r w:rsidR="00F2169F">
          <w:rPr>
            <w:rFonts w:ascii="Times New Roman" w:hAnsi="Times New Roman" w:cs="Times New Roman"/>
            <w:sz w:val="24"/>
            <w:szCs w:val="24"/>
          </w:rPr>
          <w:t xml:space="preserve"> </w:t>
        </w:r>
      </w:ins>
      <w:ins w:id="244" w:author="detbenton1991@gmail.com" w:date="2023-03-23T13:36:00Z">
        <w:r w:rsidR="009414DD">
          <w:rPr>
            <w:rFonts w:ascii="Times New Roman" w:hAnsi="Times New Roman" w:cs="Times New Roman"/>
            <w:sz w:val="24"/>
            <w:szCs w:val="24"/>
          </w:rPr>
          <w:t xml:space="preserve">whenever </w:t>
        </w:r>
      </w:ins>
      <w:ins w:id="245" w:author="detbenton1991@gmail.com" w:date="2023-03-23T13:35:00Z">
        <w:r w:rsidR="00F2169F">
          <w:rPr>
            <w:rFonts w:ascii="Times New Roman" w:hAnsi="Times New Roman" w:cs="Times New Roman"/>
            <w:sz w:val="24"/>
            <w:szCs w:val="24"/>
          </w:rPr>
          <w:t xml:space="preserve">a non-blicket was presented </w:t>
        </w:r>
        <w:r w:rsidR="00C47B6B">
          <w:rPr>
            <w:rFonts w:ascii="Times New Roman" w:hAnsi="Times New Roman" w:cs="Times New Roman"/>
            <w:sz w:val="24"/>
            <w:szCs w:val="24"/>
          </w:rPr>
          <w:t xml:space="preserve">to the model. </w:t>
        </w:r>
      </w:ins>
      <w:ins w:id="246" w:author="detbenton1991@gmail.com" w:date="2023-03-23T13:36:00Z">
        <w:r w:rsidR="00C47B6B">
          <w:rPr>
            <w:rFonts w:ascii="Times New Roman" w:hAnsi="Times New Roman" w:cs="Times New Roman"/>
            <w:sz w:val="24"/>
            <w:szCs w:val="24"/>
          </w:rPr>
          <w:t xml:space="preserve">This simulated “non-activation” of the blicket detector. </w:t>
        </w:r>
      </w:ins>
      <w:ins w:id="247"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248" w:author="detbenton1991@gmail.com" w:date="2023-03-23T13:24:00Z">
        <w:r w:rsidR="00E55A9C">
          <w:rPr>
            <w:rFonts w:ascii="Times New Roman" w:hAnsi="Times New Roman" w:cs="Times New Roman"/>
            <w:sz w:val="24"/>
            <w:szCs w:val="24"/>
          </w:rPr>
          <w:t xml:space="preserve">, then the model was trained to turn on </w:t>
        </w:r>
      </w:ins>
      <w:ins w:id="249" w:author="detbenton1991@gmail.com" w:date="2023-03-23T13:25:00Z">
        <w:r w:rsidR="00874B18">
          <w:rPr>
            <w:rFonts w:ascii="Times New Roman" w:hAnsi="Times New Roman" w:cs="Times New Roman"/>
            <w:sz w:val="24"/>
            <w:szCs w:val="24"/>
          </w:rPr>
          <w:t xml:space="preserve">the single output </w:t>
        </w:r>
      </w:ins>
      <w:ins w:id="250"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251" w:author="detbenton1991@gmail.com" w:date="2023-03-24T11:56:00Z">
        <w:r w:rsidR="00F620C4">
          <w:rPr>
            <w:rFonts w:ascii="Times New Roman" w:hAnsi="Times New Roman" w:cs="Times New Roman"/>
            <w:sz w:val="24"/>
            <w:szCs w:val="24"/>
          </w:rPr>
          <w:t xml:space="preserve">All simulations (unless noted) used a learning rate of .05 but no momentum. </w:t>
        </w:r>
      </w:ins>
    </w:p>
    <w:p w14:paraId="0B6BDC5A" w14:textId="346D0A65" w:rsidR="00914043" w:rsidRDefault="00147D58" w:rsidP="00DC3FB2">
      <w:pPr>
        <w:spacing w:line="480" w:lineRule="auto"/>
        <w:ind w:firstLine="720"/>
        <w:contextualSpacing/>
        <w:rPr>
          <w:rFonts w:ascii="Times New Roman" w:hAnsi="Times New Roman" w:cs="Times New Roman"/>
          <w:sz w:val="24"/>
          <w:szCs w:val="24"/>
        </w:rPr>
      </w:pPr>
      <w:ins w:id="252" w:author="detbenton1991@gmail.com" w:date="2023-03-24T11:54:00Z">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s as children</w:t>
        </w:r>
      </w:ins>
      <w:ins w:id="253" w:author="detbenton1991@gmail.com" w:date="2023-03-24T12:33:00Z">
        <w:r w:rsidR="00314C84">
          <w:rPr>
            <w:rFonts w:ascii="Times New Roman" w:hAnsi="Times New Roman" w:cs="Times New Roman"/>
            <w:sz w:val="24"/>
            <w:szCs w:val="24"/>
          </w:rPr>
          <w:t xml:space="preserve"> in Experiments 1 and 2</w:t>
        </w:r>
      </w:ins>
      <w:ins w:id="254" w:author="detbenton1991@gmail.com" w:date="2023-03-24T11:54:00Z">
        <w:r w:rsidR="000B0164">
          <w:rPr>
            <w:rFonts w:ascii="Times New Roman" w:hAnsi="Times New Roman" w:cs="Times New Roman"/>
            <w:sz w:val="24"/>
            <w:szCs w:val="24"/>
          </w:rPr>
          <w:t xml:space="preserve">. For example, </w:t>
        </w:r>
      </w:ins>
      <w:ins w:id="255" w:author="detbenton1991@gmail.com" w:date="2023-03-24T12:23:00Z">
        <w:r w:rsidR="00DB0F04">
          <w:rPr>
            <w:rFonts w:ascii="Times New Roman" w:hAnsi="Times New Roman" w:cs="Times New Roman"/>
            <w:sz w:val="24"/>
            <w:szCs w:val="24"/>
          </w:rPr>
          <w:t xml:space="preserve">for Experiment 1 </w:t>
        </w:r>
        <w:r w:rsidR="000F12A4">
          <w:rPr>
            <w:rFonts w:ascii="Times New Roman" w:hAnsi="Times New Roman" w:cs="Times New Roman"/>
            <w:sz w:val="24"/>
            <w:szCs w:val="24"/>
          </w:rPr>
          <w:t>models,</w:t>
        </w:r>
      </w:ins>
      <w:ins w:id="256" w:author="detbenton1991@gmail.com" w:date="2023-03-24T11:56:00Z">
        <w:r w:rsidR="00F620C4">
          <w:rPr>
            <w:rFonts w:ascii="Times New Roman" w:hAnsi="Times New Roman" w:cs="Times New Roman"/>
            <w:sz w:val="24"/>
            <w:szCs w:val="24"/>
          </w:rPr>
          <w:t xml:space="preserve"> networks </w:t>
        </w:r>
        <w:r w:rsidR="005E73DD">
          <w:rPr>
            <w:rFonts w:ascii="Times New Roman" w:hAnsi="Times New Roman" w:cs="Times New Roman"/>
            <w:sz w:val="24"/>
            <w:szCs w:val="24"/>
          </w:rPr>
          <w:t>were randomly assigned to the ISO condition or to the BB condition.</w:t>
        </w:r>
      </w:ins>
      <w:ins w:id="257" w:author="detbenton1991@gmail.com" w:date="2023-03-24T12:34:00Z">
        <w:r w:rsidR="002F67E8">
          <w:rPr>
            <w:rFonts w:ascii="Times New Roman" w:hAnsi="Times New Roman" w:cs="Times New Roman"/>
            <w:sz w:val="24"/>
            <w:szCs w:val="24"/>
          </w:rPr>
          <w:t xml:space="preserve"> To match the behavioral experiment, within condition</w:t>
        </w:r>
        <w:r w:rsidR="00CD70A7">
          <w:rPr>
            <w:rFonts w:ascii="Times New Roman" w:hAnsi="Times New Roman" w:cs="Times New Roman"/>
            <w:sz w:val="24"/>
            <w:szCs w:val="24"/>
          </w:rPr>
          <w:t>s networks experienced two of each kind of event.</w:t>
        </w:r>
      </w:ins>
      <w:ins w:id="258" w:author="detbenton1991@gmail.com" w:date="2023-03-24T12:26:00Z">
        <w:r w:rsidR="003008F7">
          <w:rPr>
            <w:rFonts w:ascii="Times New Roman" w:hAnsi="Times New Roman" w:cs="Times New Roman"/>
            <w:sz w:val="24"/>
            <w:szCs w:val="24"/>
          </w:rPr>
          <w:t xml:space="preserve"> </w:t>
        </w:r>
      </w:ins>
      <w:ins w:id="259" w:author="detbenton1991@gmail.com" w:date="2023-03-24T12:35:00Z">
        <w:r w:rsidR="00CD70A7">
          <w:rPr>
            <w:rFonts w:ascii="Times New Roman" w:hAnsi="Times New Roman" w:cs="Times New Roman"/>
            <w:sz w:val="24"/>
            <w:szCs w:val="24"/>
          </w:rPr>
          <w:t>For example, d</w:t>
        </w:r>
      </w:ins>
      <w:ins w:id="260" w:author="detbenton1991@gmail.com" w:date="2023-03-24T11:57:00Z">
        <w:r w:rsidR="00437C18">
          <w:rPr>
            <w:rFonts w:ascii="Times New Roman" w:hAnsi="Times New Roman" w:cs="Times New Roman"/>
            <w:sz w:val="24"/>
            <w:szCs w:val="24"/>
          </w:rPr>
          <w:t xml:space="preserve">uring the </w:t>
        </w:r>
      </w:ins>
      <w:ins w:id="261" w:author="detbenton1991@gmail.com" w:date="2023-03-24T12:35:00Z">
        <w:r w:rsidR="00CD70A7">
          <w:rPr>
            <w:rFonts w:ascii="Times New Roman" w:hAnsi="Times New Roman" w:cs="Times New Roman"/>
            <w:sz w:val="24"/>
            <w:szCs w:val="24"/>
          </w:rPr>
          <w:t xml:space="preserve">two </w:t>
        </w:r>
      </w:ins>
      <w:ins w:id="262" w:author="detbenton1991@gmail.com" w:date="2023-03-24T11:57:00Z">
        <w:r w:rsidR="00437C18">
          <w:rPr>
            <w:rFonts w:ascii="Times New Roman" w:hAnsi="Times New Roman" w:cs="Times New Roman"/>
            <w:sz w:val="24"/>
            <w:szCs w:val="24"/>
          </w:rPr>
          <w:t>“e</w:t>
        </w:r>
      </w:ins>
      <w:ins w:id="263" w:author="detbenton1991@gmail.com" w:date="2023-03-24T11:58:00Z">
        <w:r w:rsidR="00437C18">
          <w:rPr>
            <w:rFonts w:ascii="Times New Roman" w:hAnsi="Times New Roman" w:cs="Times New Roman"/>
            <w:sz w:val="24"/>
            <w:szCs w:val="24"/>
          </w:rPr>
          <w:t>xperimental trials”</w:t>
        </w:r>
      </w:ins>
      <w:ins w:id="264" w:author="detbenton1991@gmail.com" w:date="2023-03-24T12:26:00Z">
        <w:r w:rsidR="003008F7">
          <w:rPr>
            <w:rFonts w:ascii="Times New Roman" w:hAnsi="Times New Roman" w:cs="Times New Roman"/>
            <w:sz w:val="24"/>
            <w:szCs w:val="24"/>
          </w:rPr>
          <w:t xml:space="preserve"> for networks in the BB condition</w:t>
        </w:r>
      </w:ins>
      <w:ins w:id="265" w:author="detbenton1991@gmail.com" w:date="2023-03-24T11:58:00Z">
        <w:r w:rsidR="00437C18">
          <w:rPr>
            <w:rFonts w:ascii="Times New Roman" w:hAnsi="Times New Roman" w:cs="Times New Roman"/>
            <w:sz w:val="24"/>
            <w:szCs w:val="24"/>
          </w:rPr>
          <w:t>, the first t</w:t>
        </w:r>
      </w:ins>
      <w:ins w:id="266" w:author="detbenton1991@gmail.com" w:date="2023-03-24T12:31:00Z">
        <w:r w:rsidR="005D592F">
          <w:rPr>
            <w:rFonts w:ascii="Times New Roman" w:hAnsi="Times New Roman" w:cs="Times New Roman"/>
            <w:sz w:val="24"/>
            <w:szCs w:val="24"/>
          </w:rPr>
          <w:t>hree</w:t>
        </w:r>
      </w:ins>
      <w:ins w:id="267" w:author="detbenton1991@gmail.com" w:date="2023-03-24T11:58:00Z">
        <w:r w:rsidR="00437C18">
          <w:rPr>
            <w:rFonts w:ascii="Times New Roman" w:hAnsi="Times New Roman" w:cs="Times New Roman"/>
            <w:sz w:val="24"/>
            <w:szCs w:val="24"/>
          </w:rPr>
          <w:t xml:space="preserve"> input units were turned on</w:t>
        </w:r>
      </w:ins>
      <w:ins w:id="268" w:author="detbenton1991@gmail.com" w:date="2023-03-24T12:27:00Z">
        <w:r w:rsidR="00325B53">
          <w:rPr>
            <w:rFonts w:ascii="Times New Roman" w:hAnsi="Times New Roman" w:cs="Times New Roman"/>
            <w:sz w:val="24"/>
            <w:szCs w:val="24"/>
          </w:rPr>
          <w:t xml:space="preserve"> (i.e., the activation of each input node </w:t>
        </w:r>
        <w:r w:rsidR="00325B53">
          <w:rPr>
            <w:rFonts w:ascii="Times New Roman" w:hAnsi="Times New Roman" w:cs="Times New Roman"/>
            <w:sz w:val="24"/>
            <w:szCs w:val="24"/>
          </w:rPr>
          <w:lastRenderedPageBreak/>
          <w:t>was set to a value of 1)</w:t>
        </w:r>
      </w:ins>
      <w:ins w:id="269" w:author="detbenton1991@gmail.com" w:date="2023-03-24T11:58:00Z">
        <w:r w:rsidR="00437C18">
          <w:rPr>
            <w:rFonts w:ascii="Times New Roman" w:hAnsi="Times New Roman" w:cs="Times New Roman"/>
            <w:sz w:val="24"/>
            <w:szCs w:val="24"/>
          </w:rPr>
          <w:t>, and the network’s task was to learn to activate the single output unit</w:t>
        </w:r>
      </w:ins>
      <w:ins w:id="270" w:author="detbenton1991@gmail.com" w:date="2023-03-24T12:27:00Z">
        <w:r w:rsidR="006965B2">
          <w:rPr>
            <w:rFonts w:ascii="Times New Roman" w:hAnsi="Times New Roman" w:cs="Times New Roman"/>
            <w:sz w:val="24"/>
            <w:szCs w:val="24"/>
          </w:rPr>
          <w:t xml:space="preserve"> (i.e., set the activation of the single output unit to 1)</w:t>
        </w:r>
      </w:ins>
      <w:ins w:id="271" w:author="detbenton1991@gmail.com" w:date="2023-03-24T11:58:00Z">
        <w:r w:rsidR="00437C18">
          <w:rPr>
            <w:rFonts w:ascii="Times New Roman" w:hAnsi="Times New Roman" w:cs="Times New Roman"/>
            <w:sz w:val="24"/>
            <w:szCs w:val="24"/>
          </w:rPr>
          <w:t>.</w:t>
        </w:r>
      </w:ins>
      <w:ins w:id="272" w:author="detbenton1991@gmail.com" w:date="2023-03-24T12:23:00Z">
        <w:r w:rsidR="000F12A4">
          <w:rPr>
            <w:rFonts w:ascii="Times New Roman" w:hAnsi="Times New Roman" w:cs="Times New Roman"/>
            <w:sz w:val="24"/>
            <w:szCs w:val="24"/>
          </w:rPr>
          <w:t xml:space="preserve"> Turning on the first t</w:t>
        </w:r>
      </w:ins>
      <w:ins w:id="273" w:author="detbenton1991@gmail.com" w:date="2023-03-24T12:31:00Z">
        <w:r w:rsidR="00F603C8">
          <w:rPr>
            <w:rFonts w:ascii="Times New Roman" w:hAnsi="Times New Roman" w:cs="Times New Roman"/>
            <w:sz w:val="24"/>
            <w:szCs w:val="24"/>
          </w:rPr>
          <w:t>hree</w:t>
        </w:r>
      </w:ins>
      <w:ins w:id="274" w:author="detbenton1991@gmail.com" w:date="2023-03-24T12:23:00Z">
        <w:r w:rsidR="000F12A4">
          <w:rPr>
            <w:rFonts w:ascii="Times New Roman" w:hAnsi="Times New Roman" w:cs="Times New Roman"/>
            <w:sz w:val="24"/>
            <w:szCs w:val="24"/>
          </w:rPr>
          <w:t xml:space="preserve"> input unit</w:t>
        </w:r>
      </w:ins>
      <w:ins w:id="275" w:author="detbenton1991@gmail.com" w:date="2023-03-24T12:31:00Z">
        <w:r w:rsidR="00F603C8">
          <w:rPr>
            <w:rFonts w:ascii="Times New Roman" w:hAnsi="Times New Roman" w:cs="Times New Roman"/>
            <w:sz w:val="24"/>
            <w:szCs w:val="24"/>
          </w:rPr>
          <w:t>s</w:t>
        </w:r>
      </w:ins>
      <w:ins w:id="276" w:author="detbenton1991@gmail.com" w:date="2023-03-24T12:23:00Z">
        <w:r w:rsidR="000F12A4">
          <w:rPr>
            <w:rFonts w:ascii="Times New Roman" w:hAnsi="Times New Roman" w:cs="Times New Roman"/>
            <w:sz w:val="24"/>
            <w:szCs w:val="24"/>
          </w:rPr>
          <w:t xml:space="preserve"> corresponded to present</w:t>
        </w:r>
      </w:ins>
      <w:ins w:id="277" w:author="detbenton1991@gmail.com" w:date="2023-03-24T12:27:00Z">
        <w:r w:rsidR="003722BF">
          <w:rPr>
            <w:rFonts w:ascii="Times New Roman" w:hAnsi="Times New Roman" w:cs="Times New Roman"/>
            <w:sz w:val="24"/>
            <w:szCs w:val="24"/>
          </w:rPr>
          <w:t>ing</w:t>
        </w:r>
      </w:ins>
      <w:ins w:id="278" w:author="detbenton1991@gmail.com" w:date="2023-03-24T12:23:00Z">
        <w:r w:rsidR="000F12A4">
          <w:rPr>
            <w:rFonts w:ascii="Times New Roman" w:hAnsi="Times New Roman" w:cs="Times New Roman"/>
            <w:sz w:val="24"/>
            <w:szCs w:val="24"/>
          </w:rPr>
          <w:t xml:space="preserve"> the model with objects</w:t>
        </w:r>
      </w:ins>
      <w:ins w:id="279" w:author="detbenton1991@gmail.com" w:date="2023-03-24T12:24:00Z">
        <w:r w:rsidR="000F12A4">
          <w:rPr>
            <w:rFonts w:ascii="Times New Roman" w:hAnsi="Times New Roman" w:cs="Times New Roman"/>
            <w:sz w:val="24"/>
            <w:szCs w:val="24"/>
          </w:rPr>
          <w:t xml:space="preserve"> A</w:t>
        </w:r>
      </w:ins>
      <w:ins w:id="280" w:author="detbenton1991@gmail.com" w:date="2023-03-24T12:32:00Z">
        <w:r w:rsidR="00507A90">
          <w:rPr>
            <w:rFonts w:ascii="Times New Roman" w:hAnsi="Times New Roman" w:cs="Times New Roman"/>
            <w:sz w:val="24"/>
            <w:szCs w:val="24"/>
          </w:rPr>
          <w:t>, B, and C</w:t>
        </w:r>
      </w:ins>
      <w:ins w:id="281"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orresponded to the activation of the blicket machine.</w:t>
        </w:r>
      </w:ins>
      <w:ins w:id="282" w:author="detbenton1991@gmail.com" w:date="2023-03-24T12:28:00Z">
        <w:r w:rsidR="00A7224C">
          <w:rPr>
            <w:rFonts w:ascii="Times New Roman" w:hAnsi="Times New Roman" w:cs="Times New Roman"/>
            <w:sz w:val="24"/>
            <w:szCs w:val="24"/>
          </w:rPr>
          <w:t xml:space="preserve"> </w:t>
        </w:r>
      </w:ins>
      <w:ins w:id="283" w:author="detbenton1991@gmail.com" w:date="2023-03-24T12:29:00Z">
        <w:r w:rsidR="0046758E">
          <w:rPr>
            <w:rFonts w:ascii="Times New Roman" w:hAnsi="Times New Roman" w:cs="Times New Roman"/>
            <w:sz w:val="24"/>
            <w:szCs w:val="24"/>
          </w:rPr>
          <w:t>This segment of training corresponded to the AB</w:t>
        </w:r>
      </w:ins>
      <w:ins w:id="284" w:author="detbenton1991@gmail.com" w:date="2023-03-24T12:32:00Z">
        <w:r w:rsidR="00F305CF">
          <w:rPr>
            <w:rFonts w:ascii="Times New Roman" w:hAnsi="Times New Roman" w:cs="Times New Roman"/>
            <w:sz w:val="24"/>
            <w:szCs w:val="24"/>
          </w:rPr>
          <w:t>C</w:t>
        </w:r>
      </w:ins>
      <w:ins w:id="285" w:author="detbenton1991@gmail.com" w:date="2023-03-24T12:29:00Z">
        <w:r w:rsidR="0046758E">
          <w:rPr>
            <w:rFonts w:ascii="Times New Roman" w:hAnsi="Times New Roman" w:cs="Times New Roman"/>
            <w:sz w:val="24"/>
            <w:szCs w:val="24"/>
          </w:rPr>
          <w:t>+ events.</w:t>
        </w:r>
      </w:ins>
      <w:ins w:id="286" w:author="detbenton1991@gmail.com" w:date="2023-03-24T12:30:00Z">
        <w:r w:rsidR="007F51E2">
          <w:rPr>
            <w:rFonts w:ascii="Times New Roman" w:hAnsi="Times New Roman" w:cs="Times New Roman"/>
            <w:sz w:val="24"/>
            <w:szCs w:val="24"/>
          </w:rPr>
          <w:t xml:space="preserve"> During the A+</w:t>
        </w:r>
      </w:ins>
      <w:ins w:id="287" w:author="detbenton1991@gmail.com" w:date="2023-03-24T12:38:00Z">
        <w:r w:rsidR="00121F90">
          <w:rPr>
            <w:rFonts w:ascii="Times New Roman" w:hAnsi="Times New Roman" w:cs="Times New Roman"/>
            <w:sz w:val="24"/>
            <w:szCs w:val="24"/>
          </w:rPr>
          <w:t xml:space="preserve"> “elemental”</w:t>
        </w:r>
      </w:ins>
      <w:ins w:id="288"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289" w:author="detbenton1991@gmail.com" w:date="2023-03-24T12:28:00Z">
        <w:r w:rsidR="00A7224C">
          <w:rPr>
            <w:rFonts w:ascii="Times New Roman" w:hAnsi="Times New Roman" w:cs="Times New Roman"/>
            <w:sz w:val="24"/>
            <w:szCs w:val="24"/>
          </w:rPr>
          <w:t>The BB control tri</w:t>
        </w:r>
      </w:ins>
      <w:ins w:id="290" w:author="detbenton1991@gmail.com" w:date="2023-03-24T12:29:00Z">
        <w:r w:rsidR="00A7224C">
          <w:rPr>
            <w:rFonts w:ascii="Times New Roman" w:hAnsi="Times New Roman" w:cs="Times New Roman"/>
            <w:sz w:val="24"/>
            <w:szCs w:val="24"/>
          </w:rPr>
          <w:t>als were</w:t>
        </w:r>
      </w:ins>
      <w:ins w:id="291" w:author="detbenton1991@gmail.com" w:date="2023-03-24T12:37:00Z">
        <w:r w:rsidR="002C4F18">
          <w:rPr>
            <w:rFonts w:ascii="Times New Roman" w:hAnsi="Times New Roman" w:cs="Times New Roman"/>
            <w:sz w:val="24"/>
            <w:szCs w:val="24"/>
          </w:rPr>
          <w:t xml:space="preserve"> identical</w:t>
        </w:r>
      </w:ins>
      <w:ins w:id="292"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293" w:author="detbenton1991@gmail.com" w:date="2023-03-24T12:30:00Z">
        <w:r w:rsidR="005D592F">
          <w:rPr>
            <w:rFonts w:ascii="Times New Roman" w:hAnsi="Times New Roman" w:cs="Times New Roman"/>
            <w:sz w:val="24"/>
            <w:szCs w:val="24"/>
          </w:rPr>
          <w:t xml:space="preserve"> the</w:t>
        </w:r>
      </w:ins>
      <w:ins w:id="294"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295" w:author="detbenton1991@gmail.com" w:date="2023-03-24T12:35:00Z">
        <w:r w:rsidR="003A339B">
          <w:rPr>
            <w:rFonts w:ascii="Times New Roman" w:hAnsi="Times New Roman" w:cs="Times New Roman"/>
            <w:sz w:val="24"/>
            <w:szCs w:val="24"/>
          </w:rPr>
          <w:t>.</w:t>
        </w:r>
      </w:ins>
      <w:ins w:id="296" w:author="detbenton1991@gmail.com" w:date="2023-03-24T12:38:00Z">
        <w:r w:rsidR="00E70125">
          <w:rPr>
            <w:rFonts w:ascii="Times New Roman" w:hAnsi="Times New Roman" w:cs="Times New Roman"/>
            <w:sz w:val="24"/>
            <w:szCs w:val="24"/>
          </w:rPr>
          <w:t xml:space="preserve"> The ISO </w:t>
        </w:r>
      </w:ins>
      <w:ins w:id="297"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298"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299" w:author="detbenton1991@gmail.com" w:date="2023-03-24T12:38:00Z">
        <w:r w:rsidR="00E70125">
          <w:rPr>
            <w:rFonts w:ascii="Times New Roman" w:hAnsi="Times New Roman" w:cs="Times New Roman"/>
            <w:sz w:val="24"/>
            <w:szCs w:val="24"/>
          </w:rPr>
          <w:t xml:space="preserve"> were identical to the </w:t>
        </w:r>
      </w:ins>
      <w:ins w:id="300" w:author="detbenton1991@gmail.com" w:date="2023-03-24T12:39:00Z">
        <w:r w:rsidR="00E70125">
          <w:rPr>
            <w:rFonts w:ascii="Times New Roman" w:hAnsi="Times New Roman" w:cs="Times New Roman"/>
            <w:sz w:val="24"/>
            <w:szCs w:val="24"/>
          </w:rPr>
          <w:t>BB experiment</w:t>
        </w:r>
      </w:ins>
      <w:ins w:id="301" w:author="detbenton1991@gmail.com" w:date="2023-03-24T12:35:00Z">
        <w:r w:rsidR="003A339B">
          <w:rPr>
            <w:rFonts w:ascii="Times New Roman" w:hAnsi="Times New Roman" w:cs="Times New Roman"/>
            <w:sz w:val="24"/>
            <w:szCs w:val="24"/>
          </w:rPr>
          <w:t xml:space="preserve"> Both segments lasted 50 epochs (for a total of 100 epochs of training).</w:t>
        </w:r>
      </w:ins>
      <w:ins w:id="302" w:author="detbenton1991@gmail.com" w:date="2023-03-24T12:30:00Z">
        <w:r w:rsidR="005D592F">
          <w:rPr>
            <w:rFonts w:ascii="Times New Roman" w:hAnsi="Times New Roman" w:cs="Times New Roman"/>
            <w:sz w:val="24"/>
            <w:szCs w:val="24"/>
          </w:rPr>
          <w:t xml:space="preserve"> </w:t>
        </w:r>
      </w:ins>
      <w:ins w:id="303" w:author="detbenton1991@gmail.com" w:date="2023-03-24T12:29:00Z">
        <w:r w:rsidR="0046758E">
          <w:rPr>
            <w:rFonts w:ascii="Times New Roman" w:hAnsi="Times New Roman" w:cs="Times New Roman"/>
            <w:sz w:val="24"/>
            <w:szCs w:val="24"/>
          </w:rPr>
          <w:t xml:space="preserve"> </w:t>
        </w:r>
      </w:ins>
      <w:r w:rsidR="007805D5">
        <w:rPr>
          <w:rFonts w:ascii="Times New Roman" w:hAnsi="Times New Roman" w:cs="Times New Roman"/>
          <w:b/>
          <w:bCs/>
          <w:sz w:val="24"/>
          <w:szCs w:val="24"/>
        </w:rPr>
        <w:t xml:space="preserve"> </w:t>
      </w:r>
      <w:ins w:id="304" w:author="Benton, Deon [2]" w:date="2023-03-21T11:29:00Z">
        <w:r w:rsidR="004520A9">
          <w:rPr>
            <w:rFonts w:ascii="Times New Roman" w:hAnsi="Times New Roman" w:cs="Times New Roman"/>
            <w:sz w:val="24"/>
            <w:szCs w:val="24"/>
          </w:rPr>
          <w:t xml:space="preserve">An </w:t>
        </w:r>
      </w:ins>
      <w:r w:rsidR="008D38AF">
        <w:rPr>
          <w:rFonts w:ascii="Times New Roman" w:hAnsi="Times New Roman" w:cs="Times New Roman"/>
          <w:sz w:val="24"/>
          <w:szCs w:val="24"/>
        </w:rPr>
        <w:t>alternative</w:t>
      </w:r>
      <w:r w:rsidR="007805D5">
        <w:rPr>
          <w:rFonts w:ascii="Times New Roman" w:hAnsi="Times New Roman" w:cs="Times New Roman"/>
          <w:sz w:val="24"/>
          <w:szCs w:val="24"/>
        </w:rPr>
        <w:t xml:space="preserve"> cognitive mechanism that children may rely on </w:t>
      </w:r>
      <w:r w:rsidR="008D38AF">
        <w:rPr>
          <w:rFonts w:ascii="Times New Roman" w:hAnsi="Times New Roman" w:cs="Times New Roman"/>
          <w:sz w:val="24"/>
          <w:szCs w:val="24"/>
        </w:rPr>
        <w:t xml:space="preserve">is </w:t>
      </w:r>
      <w:ins w:id="305" w:author="Benton, Deon [2]" w:date="2023-03-21T11:29:00Z">
        <w:r w:rsidR="004520A9">
          <w:rPr>
            <w:rFonts w:ascii="Times New Roman" w:hAnsi="Times New Roman" w:cs="Times New Roman"/>
            <w:sz w:val="24"/>
            <w:szCs w:val="24"/>
          </w:rPr>
          <w:t>a</w:t>
        </w:r>
      </w:ins>
      <w:r w:rsidR="007805D5">
        <w:rPr>
          <w:rFonts w:ascii="Times New Roman" w:hAnsi="Times New Roman" w:cs="Times New Roman"/>
          <w:sz w:val="24"/>
          <w:szCs w:val="24"/>
        </w:rPr>
        <w:t xml:space="preserve"> simple associative</w:t>
      </w:r>
      <w:ins w:id="306" w:author="Benton, Deon [2]" w:date="2023-03-21T11:30:00Z">
        <w:r w:rsidR="004520A9">
          <w:rPr>
            <w:rFonts w:ascii="Times New Roman" w:hAnsi="Times New Roman" w:cs="Times New Roman"/>
            <w:sz w:val="24"/>
            <w:szCs w:val="24"/>
          </w:rPr>
          <w:t xml:space="preserve"> based</w:t>
        </w:r>
      </w:ins>
      <w:r w:rsidR="007805D5">
        <w:rPr>
          <w:rFonts w:ascii="Times New Roman" w:hAnsi="Times New Roman" w:cs="Times New Roman"/>
          <w:sz w:val="24"/>
          <w:szCs w:val="24"/>
        </w:rPr>
        <w:t xml:space="preserve"> “counting” strategy</w:t>
      </w:r>
      <w:r w:rsidR="008D38AF">
        <w:rPr>
          <w:rFonts w:ascii="Times New Roman" w:hAnsi="Times New Roman" w:cs="Times New Roman"/>
          <w:sz w:val="24"/>
          <w:szCs w:val="24"/>
        </w:rPr>
        <w:t xml:space="preserve">. </w:t>
      </w:r>
      <w:ins w:id="307" w:author="Benton, Deon [2]" w:date="2023-03-21T11:30:00Z">
        <w:r w:rsidR="00C24FAA">
          <w:rPr>
            <w:rFonts w:ascii="Times New Roman" w:hAnsi="Times New Roman" w:cs="Times New Roman"/>
            <w:sz w:val="24"/>
            <w:szCs w:val="24"/>
          </w:rPr>
          <w:t>We argue that this kind of mechanism is</w:t>
        </w:r>
      </w:ins>
      <w:r w:rsidR="003E19ED">
        <w:rPr>
          <w:rFonts w:ascii="Times New Roman" w:hAnsi="Times New Roman" w:cs="Times New Roman"/>
          <w:sz w:val="24"/>
          <w:szCs w:val="24"/>
        </w:rPr>
        <w:t xml:space="preserve"> sensitive to</w:t>
      </w:r>
      <w:r w:rsidR="00C96179">
        <w:rPr>
          <w:rFonts w:ascii="Times New Roman" w:hAnsi="Times New Roman" w:cs="Times New Roman"/>
          <w:sz w:val="24"/>
          <w:szCs w:val="24"/>
        </w:rPr>
        <w:t xml:space="preserve"> </w:t>
      </w:r>
      <w:ins w:id="308" w:author="Benton, Deon [2]" w:date="2023-03-21T11:30:00Z">
        <w:r w:rsidR="00C24FAA">
          <w:rPr>
            <w:rFonts w:ascii="Times New Roman" w:hAnsi="Times New Roman" w:cs="Times New Roman"/>
            <w:sz w:val="24"/>
            <w:szCs w:val="24"/>
          </w:rPr>
          <w:t xml:space="preserve">the </w:t>
        </w:r>
      </w:ins>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w:t>
      </w:r>
      <w:ins w:id="309" w:author="Benton, Deon [2]" w:date="2023-03-21T11:30:00Z">
        <w:r w:rsidR="00C24FAA">
          <w:rPr>
            <w:rFonts w:ascii="Times New Roman" w:hAnsi="Times New Roman" w:cs="Times New Roman"/>
            <w:sz w:val="24"/>
            <w:szCs w:val="24"/>
          </w:rPr>
          <w:t xml:space="preserve">shown </w:t>
        </w:r>
      </w:ins>
      <w:r w:rsidR="00C96179">
        <w:rPr>
          <w:rFonts w:ascii="Times New Roman" w:hAnsi="Times New Roman" w:cs="Times New Roman"/>
          <w:sz w:val="24"/>
          <w:szCs w:val="24"/>
        </w:rPr>
        <w:t>either individually or in combination with other objects—</w:t>
      </w:r>
      <w:r w:rsidR="00657E2C">
        <w:rPr>
          <w:rFonts w:ascii="Times New Roman" w:hAnsi="Times New Roman" w:cs="Times New Roman"/>
          <w:sz w:val="24"/>
          <w:szCs w:val="24"/>
        </w:rPr>
        <w:t>appeared with the blicket effect</w:t>
      </w:r>
      <w:r w:rsidR="007805D5">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sidR="007805D5">
        <w:rPr>
          <w:rFonts w:ascii="Times New Roman" w:hAnsi="Times New Roman" w:cs="Times New Roman"/>
          <w:sz w:val="24"/>
          <w:szCs w:val="24"/>
        </w:rPr>
        <w:t xml:space="preserve">, consider the ABC+ D+ BB control trial. </w:t>
      </w:r>
      <w:ins w:id="310" w:author="Benton, Deon [2]" w:date="2023-03-21T11:31:00Z">
        <w:r w:rsidR="00C24FAA">
          <w:rPr>
            <w:rFonts w:ascii="Times New Roman" w:hAnsi="Times New Roman" w:cs="Times New Roman"/>
            <w:sz w:val="24"/>
            <w:szCs w:val="24"/>
          </w:rPr>
          <w:t>In contrast to the simple Bayesian model</w:t>
        </w:r>
      </w:ins>
      <w:r w:rsidR="00572DC7">
        <w:rPr>
          <w:rFonts w:ascii="Times New Roman" w:hAnsi="Times New Roman" w:cs="Times New Roman"/>
          <w:sz w:val="24"/>
          <w:szCs w:val="24"/>
        </w:rPr>
        <w:t>,</w:t>
      </w:r>
      <w:ins w:id="311" w:author="Benton, Deon [2]" w:date="2023-03-21T11:31:00Z">
        <w:r w:rsidR="00C24FAA">
          <w:rPr>
            <w:rFonts w:ascii="Times New Roman" w:hAnsi="Times New Roman" w:cs="Times New Roman"/>
            <w:sz w:val="24"/>
            <w:szCs w:val="24"/>
          </w:rPr>
          <w:t xml:space="preserve"> this mechanism predicts that</w:t>
        </w:r>
      </w:ins>
      <w:r w:rsidR="00657E2C">
        <w:rPr>
          <w:rFonts w:ascii="Times New Roman" w:hAnsi="Times New Roman" w:cs="Times New Roman"/>
          <w:sz w:val="24"/>
          <w:szCs w:val="24"/>
        </w:rPr>
        <w:t xml:space="preserve"> </w:t>
      </w:r>
      <w:r w:rsidR="007805D5">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sidR="007805D5">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sidR="007805D5">
        <w:rPr>
          <w:rFonts w:ascii="Times New Roman" w:hAnsi="Times New Roman" w:cs="Times New Roman"/>
          <w:sz w:val="24"/>
          <w:szCs w:val="24"/>
        </w:rPr>
        <w:t xml:space="preserve"> </w:t>
      </w:r>
      <w:r w:rsidR="009855B6">
        <w:rPr>
          <w:rFonts w:ascii="Times New Roman" w:hAnsi="Times New Roman" w:cs="Times New Roman"/>
          <w:sz w:val="24"/>
          <w:szCs w:val="24"/>
        </w:rPr>
        <w:t>all four objects would have been paired with the machine’s activation an equal number of times</w:t>
      </w:r>
      <w:ins w:id="312" w:author="Benton, Deon [2]" w:date="2023-03-21T11:32:00Z">
        <w:r w:rsidR="00C24FAA">
          <w:rPr>
            <w:rFonts w:ascii="Times New Roman" w:hAnsi="Times New Roman" w:cs="Times New Roman"/>
            <w:sz w:val="24"/>
            <w:szCs w:val="24"/>
          </w:rPr>
          <w:t>:</w:t>
        </w:r>
      </w:ins>
      <w:r w:rsidR="009855B6">
        <w:rPr>
          <w:rFonts w:ascii="Times New Roman" w:hAnsi="Times New Roman" w:cs="Times New Roman"/>
          <w:sz w:val="24"/>
          <w:szCs w:val="24"/>
        </w:rPr>
        <w:t xml:space="preserve"> object A</w:t>
      </w:r>
      <w:ins w:id="313" w:author="Benton, Deon [2]" w:date="2023-03-21T11:32:00Z">
        <w:r w:rsidR="00090FAB">
          <w:rPr>
            <w:rFonts w:ascii="Times New Roman" w:hAnsi="Times New Roman" w:cs="Times New Roman"/>
            <w:sz w:val="24"/>
            <w:szCs w:val="24"/>
          </w:rPr>
          <w:t>-D</w:t>
        </w:r>
      </w:ins>
      <w:r w:rsidR="009855B6">
        <w:rPr>
          <w:rFonts w:ascii="Times New Roman" w:hAnsi="Times New Roman" w:cs="Times New Roman"/>
          <w:sz w:val="24"/>
          <w:szCs w:val="24"/>
        </w:rPr>
        <w:t xml:space="preserve"> would have been seen with the machine’s activation exactly once.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Is A a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A a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r w:rsidR="00FB6BA3">
        <w:rPr>
          <w:rFonts w:ascii="Times New Roman" w:hAnsi="Times New Roman" w:cs="Times New Roman"/>
          <w:b w:val="0"/>
          <w:bCs w:val="0"/>
          <w:color w:val="auto"/>
          <w:sz w:val="20"/>
          <w:szCs w:val="20"/>
        </w:rPr>
        <w:t xml:space="preserve"> </w:t>
      </w:r>
      <w:r w:rsidR="0045583C">
        <w:rPr>
          <w:rFonts w:ascii="Times New Roman" w:hAnsi="Times New Roman" w:cs="Times New Roman"/>
          <w:b w:val="0"/>
          <w:bCs w:val="0"/>
          <w:color w:val="auto"/>
          <w:sz w:val="20"/>
          <w:szCs w:val="20"/>
        </w:rPr>
        <w:t xml:space="preserve">A 0 indicates that the number of times that a particular object was paired with the machine’s activation was exactly cancelled out by the number of times that it was paired with the machine’s inactivation. </w:t>
      </w:r>
      <w:r w:rsidR="00FB6BA3">
        <w:rPr>
          <w:rFonts w:ascii="Times New Roman" w:hAnsi="Times New Roman" w:cs="Times New Roman"/>
          <w:b w:val="0"/>
          <w:bCs w:val="0"/>
          <w:color w:val="auto"/>
          <w:sz w:val="20"/>
          <w:szCs w:val="20"/>
        </w:rPr>
        <w:t>A +1 indicates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a particular object was paired with the machine’s activation twice. Learners are said preferentially tos choose objects with larger values.</w:t>
      </w:r>
    </w:p>
    <w:p w14:paraId="0586C9F3" w14:textId="090C6226" w:rsidR="00D51EE7" w:rsidRDefault="00A65DCB"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the table above</w:t>
      </w:r>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r w:rsidR="00F058AA">
        <w:rPr>
          <w:rFonts w:ascii="Times New Roman" w:hAnsi="Times New Roman" w:cs="Times New Roman"/>
          <w:sz w:val="24"/>
          <w:szCs w:val="24"/>
        </w:rPr>
        <w:t>.</w:t>
      </w:r>
      <w:r w:rsidR="005C5A63">
        <w:rPr>
          <w:rFonts w:ascii="Times New Roman" w:hAnsi="Times New Roman" w:cs="Times New Roman"/>
          <w:sz w:val="24"/>
          <w:szCs w:val="24"/>
        </w:rPr>
        <w:t xml:space="preserve"> </w:t>
      </w:r>
      <w:r w:rsidR="00F058AA">
        <w:rPr>
          <w:rFonts w:ascii="Times New Roman" w:hAnsi="Times New Roman" w:cs="Times New Roman"/>
          <w:sz w:val="24"/>
          <w:szCs w:val="24"/>
        </w:rPr>
        <w:t>I</w:t>
      </w:r>
      <w:r>
        <w:rPr>
          <w:rFonts w:ascii="Times New Roman" w:hAnsi="Times New Roman" w:cs="Times New Roman"/>
          <w:sz w:val="24"/>
          <w:szCs w:val="24"/>
        </w:rPr>
        <w:t xml:space="preserve">n contrast, </w:t>
      </w:r>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w:t>
      </w:r>
      <w:ins w:id="314" w:author="Benton, Deon [2]" w:date="2023-03-21T11:36:00Z">
        <w:r w:rsidR="00557A23">
          <w:rPr>
            <w:rFonts w:ascii="Times New Roman" w:hAnsi="Times New Roman" w:cs="Times New Roman"/>
            <w:sz w:val="24"/>
            <w:szCs w:val="24"/>
          </w:rPr>
          <w:t xml:space="preserve"> </w:t>
        </w:r>
      </w:ins>
      <w:del w:id="315" w:author="Benton, Deon [2]" w:date="2023-03-21T11:37:00Z">
        <w:r w:rsidR="00DA6ED4" w:rsidDel="00557A23">
          <w:rPr>
            <w:rFonts w:ascii="Times New Roman" w:hAnsi="Times New Roman" w:cs="Times New Roman"/>
            <w:sz w:val="24"/>
            <w:szCs w:val="24"/>
          </w:rPr>
          <w:delText xml:space="preserve"> </w:delText>
        </w:r>
      </w:del>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t>
      </w:r>
      <w:r w:rsidR="00280599">
        <w:rPr>
          <w:rFonts w:ascii="Times New Roman" w:hAnsi="Times New Roman" w:cs="Times New Roman"/>
          <w:sz w:val="24"/>
          <w:szCs w:val="24"/>
        </w:rPr>
        <w:lastRenderedPageBreak/>
        <w:t>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316"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317"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318" w:author="Benton, Deon [2]" w:date="2023-03-21T11:41:00Z">
        <w:r w:rsidR="00D87DB9">
          <w:rPr>
            <w:rFonts w:ascii="Times New Roman" w:hAnsi="Times New Roman" w:cs="Times New Roman"/>
            <w:sz w:val="24"/>
            <w:szCs w:val="24"/>
          </w:rPr>
          <w:t xml:space="preserve">—that is, a Bayesian-inference mechanism or an associative based counting </w:t>
        </w:r>
      </w:ins>
      <w:ins w:id="319"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320"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55CD9CE0"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321"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322"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323"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324"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325"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326"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 xml:space="preserve">Two </w:t>
      </w:r>
      <w:r w:rsidR="004369E4">
        <w:rPr>
          <w:rFonts w:ascii="Times New Roman" w:hAnsi="Times New Roman" w:cs="Times New Roman"/>
          <w:bCs/>
          <w:sz w:val="24"/>
          <w:szCs w:val="24"/>
        </w:rPr>
        <w:lastRenderedPageBreak/>
        <w:t>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327"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328"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329"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76CCC2D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330"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returned to its starting position above the machine. Object B then descended until it contacted and failed to activate the machine. Object B then </w:t>
      </w:r>
      <w:r>
        <w:rPr>
          <w:rFonts w:ascii="Times New Roman" w:hAnsi="Times New Roman" w:cs="Times New Roman"/>
          <w:sz w:val="24"/>
          <w:szCs w:val="24"/>
        </w:rPr>
        <w:lastRenderedPageBreak/>
        <w:t>returned to its starting position. Finally, both objects descended until they contacted</w:t>
      </w:r>
      <w:ins w:id="331"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del w:id="332" w:author="Benton, Deon [2]" w:date="2023-03-21T11:51:00Z">
        <w:r w:rsidDel="006D231A">
          <w:rPr>
            <w:rFonts w:ascii="Times New Roman" w:hAnsi="Times New Roman" w:cs="Times New Roman"/>
            <w:sz w:val="24"/>
            <w:szCs w:val="24"/>
          </w:rPr>
          <w:delText>could reason about blicket objects</w:delText>
        </w:r>
      </w:del>
      <w:ins w:id="333"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334"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335"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336"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337"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68FCBE93"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338"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eventType</w:t>
      </w:r>
      <w:ins w:id="339"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42834ED3" w14:textId="12A7ED3B" w:rsidR="006044F4" w:rsidRDefault="00B07901" w:rsidP="0041730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65B85F82" w:rsidR="001E7455" w:rsidRPr="00414F15" w:rsidRDefault="001E7455" w:rsidP="006F5E6F">
      <w:pPr>
        <w:spacing w:line="480" w:lineRule="auto"/>
        <w:ind w:firstLine="720"/>
        <w:contextualSpacing/>
        <w:rPr>
          <w:ins w:id="340" w:author="Benton, Deon [2]" w:date="2023-03-21T14:27:00Z"/>
          <w:rFonts w:ascii="Times New Roman" w:hAnsi="Times New Roman" w:cs="Times New Roman"/>
          <w:sz w:val="24"/>
          <w:szCs w:val="24"/>
        </w:rPr>
      </w:pPr>
      <w:ins w:id="341" w:author="Benton, Deon [2]" w:date="2023-03-21T14:27:00Z">
        <w:r>
          <w:rPr>
            <w:rFonts w:ascii="Times New Roman" w:hAnsi="Times New Roman" w:cs="Times New Roman"/>
            <w:sz w:val="24"/>
            <w:szCs w:val="24"/>
          </w:rPr>
          <w:lastRenderedPageBreak/>
          <w:t>To examine whether there was evidence of BB reasoning according to the new operationalization of BB reasoning</w:t>
        </w:r>
      </w:ins>
      <w:ins w:id="342" w:author="detbenton1991@gmail.com" w:date="2023-03-22T21:26:00Z">
        <w:r w:rsidR="007636C2">
          <w:rPr>
            <w:rFonts w:ascii="Times New Roman" w:hAnsi="Times New Roman" w:cs="Times New Roman"/>
            <w:sz w:val="24"/>
            <w:szCs w:val="24"/>
          </w:rPr>
          <w:t xml:space="preserve">, </w:t>
        </w:r>
      </w:ins>
      <w:ins w:id="343" w:author="Benton, Deon [2]" w:date="2023-03-21T14:27:00Z">
        <w:r>
          <w:rPr>
            <w:rFonts w:ascii="Times New Roman" w:hAnsi="Times New Roman" w:cs="Times New Roman"/>
            <w:sz w:val="24"/>
            <w:szCs w:val="24"/>
          </w:rPr>
          <w:t>data for the redundant causes within the BB experimental and control conditions were entered into a t</w:t>
        </w:r>
      </w:ins>
      <w:ins w:id="344" w:author="detbenton1991@gmail.com" w:date="2023-03-22T22:20:00Z">
        <w:r w:rsidR="00415CC9">
          <w:rPr>
            <w:rFonts w:ascii="Times New Roman" w:hAnsi="Times New Roman" w:cs="Times New Roman"/>
            <w:sz w:val="24"/>
            <w:szCs w:val="24"/>
          </w:rPr>
          <w:t>hree</w:t>
        </w:r>
      </w:ins>
      <w:ins w:id="345" w:author="Benton, Deon [2]" w:date="2023-03-21T14:27:00Z">
        <w:del w:id="346" w:author="detbenton1991@gmail.com" w:date="2023-03-22T22:20:00Z">
          <w:r w:rsidDel="00415CC9">
            <w:rPr>
              <w:rFonts w:ascii="Times New Roman" w:hAnsi="Times New Roman" w:cs="Times New Roman"/>
              <w:sz w:val="24"/>
              <w:szCs w:val="24"/>
            </w:rPr>
            <w:delText>wo</w:delText>
          </w:r>
        </w:del>
        <w:r>
          <w:rPr>
            <w:rFonts w:ascii="Times New Roman" w:hAnsi="Times New Roman" w:cs="Times New Roman"/>
            <w:sz w:val="24"/>
            <w:szCs w:val="24"/>
          </w:rPr>
          <w:t xml:space="preserve">-way linear model with </w:t>
        </w:r>
      </w:ins>
      <w:ins w:id="347" w:author="detbenton1991@gmail.com" w:date="2023-03-22T22:20:00Z">
        <w:r w:rsidR="00931815">
          <w:rPr>
            <w:rFonts w:ascii="Times New Roman" w:hAnsi="Times New Roman" w:cs="Times New Roman"/>
            <w:sz w:val="24"/>
            <w:szCs w:val="24"/>
          </w:rPr>
          <w:t>Age (5</w:t>
        </w:r>
      </w:ins>
      <w:ins w:id="348" w:author="detbenton1991@gmail.com" w:date="2023-03-22T22:21:00Z">
        <w:r w:rsidR="00931815">
          <w:rPr>
            <w:rFonts w:ascii="Times New Roman" w:hAnsi="Times New Roman" w:cs="Times New Roman"/>
            <w:sz w:val="24"/>
            <w:szCs w:val="24"/>
          </w:rPr>
          <w:t xml:space="preserve">-year-olds vs. 6-year-olds) as the between-subjects factor and </w:t>
        </w:r>
      </w:ins>
      <w:ins w:id="349" w:author="Benton, Deon [2]" w:date="2023-03-21T14:27:00Z">
        <w:r>
          <w:rPr>
            <w:rFonts w:ascii="Times New Roman" w:hAnsi="Times New Roman" w:cs="Times New Roman"/>
            <w:sz w:val="24"/>
            <w:szCs w:val="24"/>
          </w:rPr>
          <w:t>Objects (A, B, and C) and Trial Type (main vs. control) as the within-subjects factors.</w:t>
        </w:r>
      </w:ins>
      <w:ins w:id="350" w:author="detbenton1991@gmail.com" w:date="2023-03-22T21:29:00Z">
        <w:r w:rsidR="007508D8">
          <w:rPr>
            <w:rFonts w:ascii="Times New Roman" w:hAnsi="Times New Roman" w:cs="Times New Roman"/>
            <w:sz w:val="24"/>
            <w:szCs w:val="24"/>
          </w:rPr>
          <w:t xml:space="preserve"> Evidence of</w:t>
        </w:r>
      </w:ins>
      <w:ins w:id="351" w:author="Benton, Deon [2]" w:date="2023-03-21T14:27:00Z">
        <w:r>
          <w:rPr>
            <w:rFonts w:ascii="Times New Roman" w:hAnsi="Times New Roman" w:cs="Times New Roman"/>
            <w:sz w:val="24"/>
            <w:szCs w:val="24"/>
          </w:rPr>
          <w:t xml:space="preserve"> </w:t>
        </w:r>
      </w:ins>
      <w:ins w:id="352" w:author="detbenton1991@gmail.com" w:date="2023-03-22T21:26:00Z">
        <w:r w:rsidR="007636C2">
          <w:rPr>
            <w:rFonts w:ascii="Times New Roman" w:hAnsi="Times New Roman" w:cs="Times New Roman"/>
            <w:sz w:val="24"/>
            <w:szCs w:val="24"/>
          </w:rPr>
          <w:t xml:space="preserve">BB reasoning </w:t>
        </w:r>
      </w:ins>
      <w:ins w:id="353" w:author="detbenton1991@gmail.com" w:date="2023-03-22T21:29:00Z">
        <w:r w:rsidR="007508D8">
          <w:rPr>
            <w:rFonts w:ascii="Times New Roman" w:hAnsi="Times New Roman" w:cs="Times New Roman"/>
            <w:sz w:val="24"/>
            <w:szCs w:val="24"/>
          </w:rPr>
          <w:t>based on</w:t>
        </w:r>
      </w:ins>
      <w:ins w:id="354" w:author="detbenton1991@gmail.com" w:date="2023-03-22T21:26:00Z">
        <w:r w:rsidR="007636C2">
          <w:rPr>
            <w:rFonts w:ascii="Times New Roman" w:hAnsi="Times New Roman" w:cs="Times New Roman"/>
            <w:sz w:val="24"/>
            <w:szCs w:val="24"/>
          </w:rPr>
          <w:t xml:space="preserve"> this operationalization would be a </w:t>
        </w:r>
      </w:ins>
      <w:ins w:id="355" w:author="detbenton1991@gmail.com" w:date="2023-03-22T21:27:00Z">
        <w:r w:rsidR="007636C2">
          <w:rPr>
            <w:rFonts w:ascii="Times New Roman" w:hAnsi="Times New Roman" w:cs="Times New Roman"/>
            <w:sz w:val="24"/>
            <w:szCs w:val="24"/>
          </w:rPr>
          <w:t>main effect of</w:t>
        </w:r>
      </w:ins>
      <w:ins w:id="356" w:author="detbenton1991@gmail.com" w:date="2023-03-22T21:28:00Z">
        <w:r w:rsidR="0092077D">
          <w:rPr>
            <w:rFonts w:ascii="Times New Roman" w:hAnsi="Times New Roman" w:cs="Times New Roman"/>
            <w:sz w:val="24"/>
            <w:szCs w:val="24"/>
          </w:rPr>
          <w:t xml:space="preserve"> Trial Type. </w:t>
        </w:r>
      </w:ins>
      <w:ins w:id="357" w:author="Benton, Deon [2]" w:date="2023-03-21T14:27:00Z">
        <w:r>
          <w:rPr>
            <w:rFonts w:ascii="Times New Roman" w:hAnsi="Times New Roman" w:cs="Times New Roman"/>
            <w:sz w:val="24"/>
            <w:szCs w:val="24"/>
          </w:rPr>
          <w:t>This</w:t>
        </w:r>
      </w:ins>
      <w:ins w:id="358" w:author="detbenton1991@gmail.com" w:date="2023-03-22T21:32:00Z">
        <w:r w:rsidR="00835D38">
          <w:rPr>
            <w:rFonts w:ascii="Times New Roman" w:hAnsi="Times New Roman" w:cs="Times New Roman"/>
            <w:sz w:val="24"/>
            <w:szCs w:val="24"/>
          </w:rPr>
          <w:t xml:space="preserve"> is what we found</w:t>
        </w:r>
      </w:ins>
      <w:ins w:id="359"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F</w:t>
        </w:r>
        <w:r>
          <w:rPr>
            <w:rFonts w:ascii="Times New Roman" w:hAnsi="Times New Roman" w:cs="Times New Roman"/>
            <w:sz w:val="24"/>
            <w:szCs w:val="24"/>
          </w:rPr>
          <w:t>(1, 1</w:t>
        </w:r>
      </w:ins>
      <w:ins w:id="360" w:author="detbenton1991@gmail.com" w:date="2023-03-22T22:59:00Z">
        <w:r w:rsidR="00F66A7D">
          <w:rPr>
            <w:rFonts w:ascii="Times New Roman" w:hAnsi="Times New Roman" w:cs="Times New Roman"/>
            <w:sz w:val="24"/>
            <w:szCs w:val="24"/>
          </w:rPr>
          <w:t>39</w:t>
        </w:r>
      </w:ins>
      <w:ins w:id="361" w:author="Benton, Deon [2]" w:date="2023-03-21T14:27:00Z">
        <w:r>
          <w:rPr>
            <w:rFonts w:ascii="Times New Roman" w:hAnsi="Times New Roman" w:cs="Times New Roman"/>
            <w:sz w:val="24"/>
            <w:szCs w:val="24"/>
          </w:rPr>
          <w:t xml:space="preserve">) = </w:t>
        </w:r>
      </w:ins>
      <w:ins w:id="362" w:author="Benton, Deon [2]" w:date="2023-03-21T14:31:00Z">
        <w:r w:rsidR="00861082">
          <w:rPr>
            <w:rFonts w:ascii="Times New Roman" w:hAnsi="Times New Roman" w:cs="Times New Roman"/>
            <w:sz w:val="24"/>
            <w:szCs w:val="24"/>
          </w:rPr>
          <w:t>5.</w:t>
        </w:r>
      </w:ins>
      <w:ins w:id="363" w:author="detbenton1991@gmail.com" w:date="2023-03-22T22:58:00Z">
        <w:r w:rsidR="00D93E1C">
          <w:rPr>
            <w:rFonts w:ascii="Times New Roman" w:hAnsi="Times New Roman" w:cs="Times New Roman"/>
            <w:sz w:val="24"/>
            <w:szCs w:val="24"/>
          </w:rPr>
          <w:t>2</w:t>
        </w:r>
      </w:ins>
      <w:ins w:id="364" w:author="detbenton1991@gmail.com" w:date="2023-03-22T22:59:00Z">
        <w:r w:rsidR="00D93E1C">
          <w:rPr>
            <w:rFonts w:ascii="Times New Roman" w:hAnsi="Times New Roman" w:cs="Times New Roman"/>
            <w:sz w:val="24"/>
            <w:szCs w:val="24"/>
          </w:rPr>
          <w:t>8</w:t>
        </w:r>
      </w:ins>
      <w:ins w:id="365"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.0</w:t>
        </w:r>
      </w:ins>
      <w:ins w:id="366" w:author="Benton, Deon [2]" w:date="2023-03-21T14:32:00Z">
        <w:r w:rsidR="00861082">
          <w:rPr>
            <w:rFonts w:ascii="Times New Roman" w:hAnsi="Times New Roman" w:cs="Times New Roman"/>
            <w:sz w:val="24"/>
            <w:szCs w:val="24"/>
          </w:rPr>
          <w:t>2</w:t>
        </w:r>
      </w:ins>
      <w:ins w:id="367" w:author="detbenton1991@gmail.com" w:date="2023-03-22T21:36:00Z">
        <w:r w:rsidR="00C1101A">
          <w:rPr>
            <w:rFonts w:ascii="Times New Roman" w:hAnsi="Times New Roman" w:cs="Times New Roman"/>
            <w:sz w:val="24"/>
            <w:szCs w:val="24"/>
          </w:rPr>
          <w:t>. This result</w:t>
        </w:r>
      </w:ins>
      <w:ins w:id="368" w:author="Benton, Deon [2]" w:date="2023-03-21T14:27:00Z">
        <w:r>
          <w:rPr>
            <w:rFonts w:ascii="Times New Roman" w:hAnsi="Times New Roman" w:cs="Times New Roman"/>
            <w:sz w:val="24"/>
            <w:szCs w:val="24"/>
          </w:rPr>
          <w:t xml:space="preserve"> reflected the fact that participants were more likely to respond that a</w:t>
        </w:r>
      </w:ins>
      <w:ins w:id="369" w:author="detbenton1991@gmail.com" w:date="2023-03-22T21:36:00Z">
        <w:r w:rsidR="004757BA">
          <w:rPr>
            <w:rFonts w:ascii="Times New Roman" w:hAnsi="Times New Roman" w:cs="Times New Roman"/>
            <w:sz w:val="24"/>
            <w:szCs w:val="24"/>
          </w:rPr>
          <w:t xml:space="preserve"> redundant</w:t>
        </w:r>
      </w:ins>
      <w:ins w:id="370"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371" w:author="Benton, Deon [2]" w:date="2023-03-21T14:33:00Z">
        <w:r w:rsidR="00D4693D">
          <w:rPr>
            <w:rFonts w:ascii="Times New Roman" w:hAnsi="Times New Roman" w:cs="Times New Roman"/>
            <w:sz w:val="24"/>
            <w:szCs w:val="24"/>
          </w:rPr>
          <w:t>7</w:t>
        </w:r>
      </w:ins>
      <w:ins w:id="372"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ins>
      <w:ins w:id="373" w:author="Benton, Deon [2]" w:date="2023-03-21T14:37:00Z">
        <w:r w:rsidR="0024677D">
          <w:rPr>
            <w:rFonts w:ascii="Times New Roman" w:hAnsi="Times New Roman" w:cs="Times New Roman"/>
            <w:sz w:val="24"/>
            <w:szCs w:val="24"/>
          </w:rPr>
          <w:t xml:space="preserve"> </w:t>
        </w:r>
      </w:ins>
      <w:ins w:id="374" w:author="detbenton1991@gmail.com" w:date="2023-03-22T21:36:00Z">
        <w:r w:rsidR="004757BA">
          <w:rPr>
            <w:rFonts w:ascii="Times New Roman" w:hAnsi="Times New Roman" w:cs="Times New Roman"/>
            <w:sz w:val="24"/>
            <w:szCs w:val="24"/>
          </w:rPr>
          <w:t xml:space="preserve">Follow-up planned comparisons </w:t>
        </w:r>
      </w:ins>
      <w:ins w:id="375"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376" w:author="Benton, Deon [2]" w:date="2023-03-21T14:52:00Z">
        <w:r w:rsidR="006F6320">
          <w:rPr>
            <w:rFonts w:ascii="Times New Roman" w:hAnsi="Times New Roman" w:cs="Times New Roman"/>
            <w:sz w:val="24"/>
            <w:szCs w:val="24"/>
          </w:rPr>
          <w:t>during the BB main trials</w:t>
        </w:r>
      </w:ins>
      <w:ins w:id="377" w:author="Benton, Deon [2]" w:date="2023-03-21T14:47:00Z">
        <w:r w:rsidR="00DC3D77">
          <w:rPr>
            <w:rFonts w:ascii="Times New Roman" w:hAnsi="Times New Roman" w:cs="Times New Roman"/>
            <w:sz w:val="24"/>
            <w:szCs w:val="24"/>
          </w:rPr>
          <w:t xml:space="preserve"> </w:t>
        </w:r>
      </w:ins>
      <w:ins w:id="378"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379" w:author="Benton, Deon [2]" w:date="2023-03-21T14:49:00Z">
        <w:r w:rsidR="00414F15">
          <w:rPr>
            <w:rFonts w:ascii="Times New Roman" w:hAnsi="Times New Roman" w:cs="Times New Roman"/>
            <w:sz w:val="24"/>
            <w:szCs w:val="24"/>
          </w:rPr>
          <w:t xml:space="preserve">) compared to object A </w:t>
        </w:r>
      </w:ins>
      <w:ins w:id="380" w:author="Benton, Deon [2]" w:date="2023-03-21T14:52:00Z">
        <w:r w:rsidR="006F6320">
          <w:rPr>
            <w:rFonts w:ascii="Times New Roman" w:hAnsi="Times New Roman" w:cs="Times New Roman"/>
            <w:sz w:val="24"/>
            <w:szCs w:val="24"/>
          </w:rPr>
          <w:t>during the</w:t>
        </w:r>
      </w:ins>
      <w:ins w:id="381" w:author="Benton, Deon [2]" w:date="2023-03-21T14:49:00Z">
        <w:r w:rsidR="00414F15">
          <w:rPr>
            <w:rFonts w:ascii="Times New Roman" w:hAnsi="Times New Roman" w:cs="Times New Roman"/>
            <w:sz w:val="24"/>
            <w:szCs w:val="24"/>
          </w:rPr>
          <w:t xml:space="preserve"> BB control </w:t>
        </w:r>
      </w:ins>
      <w:ins w:id="382" w:author="detbenton1991@gmail.com" w:date="2023-03-22T21:37:00Z">
        <w:r w:rsidR="00961FC9">
          <w:rPr>
            <w:rFonts w:ascii="Times New Roman" w:hAnsi="Times New Roman" w:cs="Times New Roman"/>
            <w:sz w:val="24"/>
            <w:szCs w:val="24"/>
          </w:rPr>
          <w:t>trials</w:t>
        </w:r>
      </w:ins>
      <w:ins w:id="383"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384" w:author="Benton, Deon [2]" w:date="2023-03-21T14:52:00Z">
        <w:r w:rsidR="006F6320">
          <w:rPr>
            <w:rFonts w:ascii="Times New Roman" w:hAnsi="Times New Roman" w:cs="Times New Roman"/>
            <w:sz w:val="24"/>
            <w:szCs w:val="24"/>
          </w:rPr>
          <w:t>. Moreover, participants were</w:t>
        </w:r>
      </w:ins>
      <w:ins w:id="385" w:author="Benton, Deon [2]" w:date="2023-03-21T14:51:00Z">
        <w:r w:rsidR="006F6320">
          <w:rPr>
            <w:rFonts w:ascii="Times New Roman" w:hAnsi="Times New Roman" w:cs="Times New Roman"/>
            <w:sz w:val="24"/>
            <w:szCs w:val="24"/>
          </w:rPr>
          <w:t xml:space="preserve"> </w:t>
        </w:r>
      </w:ins>
      <w:ins w:id="386" w:author="Benton, Deon [2]" w:date="2023-03-21T14:50:00Z">
        <w:r w:rsidR="00414F15">
          <w:rPr>
            <w:rFonts w:ascii="Times New Roman" w:hAnsi="Times New Roman" w:cs="Times New Roman"/>
            <w:sz w:val="24"/>
            <w:szCs w:val="24"/>
          </w:rPr>
          <w:t xml:space="preserve">less likely to respond that object B was a blicket </w:t>
        </w:r>
      </w:ins>
      <w:ins w:id="387" w:author="Benton, Deon [2]" w:date="2023-03-21T14:52:00Z">
        <w:r w:rsidR="006F6320">
          <w:rPr>
            <w:rFonts w:ascii="Times New Roman" w:hAnsi="Times New Roman" w:cs="Times New Roman"/>
            <w:sz w:val="24"/>
            <w:szCs w:val="24"/>
          </w:rPr>
          <w:t>during the BB main trials</w:t>
        </w:r>
      </w:ins>
      <w:ins w:id="388" w:author="Benton, Deon [2]" w:date="2023-03-21T14:50:00Z">
        <w:r w:rsidR="00414F15">
          <w:rPr>
            <w:rFonts w:ascii="Times New Roman" w:hAnsi="Times New Roman" w:cs="Times New Roman"/>
            <w:sz w:val="24"/>
            <w:szCs w:val="24"/>
          </w:rPr>
          <w:t xml:space="preserve"> compared to </w:t>
        </w:r>
      </w:ins>
      <w:ins w:id="389" w:author="Benton, Deon [2]" w:date="2023-03-21T14:52:00Z">
        <w:r w:rsidR="006F6320">
          <w:rPr>
            <w:rFonts w:ascii="Times New Roman" w:hAnsi="Times New Roman" w:cs="Times New Roman"/>
            <w:sz w:val="24"/>
            <w:szCs w:val="24"/>
          </w:rPr>
          <w:t xml:space="preserve">object B </w:t>
        </w:r>
      </w:ins>
      <w:ins w:id="390"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391" w:author="Benton, Deon [2]" w:date="2023-03-21T14:54:00Z">
        <w:r w:rsidR="00F7293D">
          <w:rPr>
            <w:rFonts w:ascii="Times New Roman" w:hAnsi="Times New Roman" w:cs="Times New Roman"/>
            <w:sz w:val="24"/>
            <w:szCs w:val="24"/>
          </w:rPr>
          <w:t>58</w:t>
        </w:r>
      </w:ins>
      <w:ins w:id="392"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393"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394" w:author="detbenton1991@gmail.com" w:date="2023-03-22T21:38:00Z">
          <w:r w:rsidR="006F5E6F" w:rsidDel="008D4077">
            <w:rPr>
              <w:rFonts w:ascii="Times New Roman" w:hAnsi="Times New Roman" w:cs="Times New Roman"/>
              <w:sz w:val="24"/>
              <w:szCs w:val="24"/>
            </w:rPr>
            <w:delText>.</w:delText>
          </w:r>
        </w:del>
      </w:ins>
      <w:ins w:id="395" w:author="Benton, Deon [2]" w:date="2023-03-21T14:53:00Z">
        <w:r w:rsidR="00F7293D">
          <w:rPr>
            <w:rFonts w:ascii="Times New Roman" w:hAnsi="Times New Roman" w:cs="Times New Roman"/>
            <w:sz w:val="24"/>
            <w:szCs w:val="24"/>
          </w:rPr>
          <w:t xml:space="preserve">. </w:t>
        </w:r>
      </w:ins>
      <w:ins w:id="396" w:author="Benton, Deon [2]" w:date="2023-03-21T14:54:00Z">
        <w:r w:rsidR="00F7293D">
          <w:rPr>
            <w:rFonts w:ascii="Times New Roman" w:hAnsi="Times New Roman" w:cs="Times New Roman"/>
            <w:sz w:val="24"/>
            <w:szCs w:val="24"/>
          </w:rPr>
          <w:t>Finally, participants were less likely to consider</w:t>
        </w:r>
      </w:ins>
      <w:ins w:id="397" w:author="Benton, Deon [2]" w:date="2023-03-21T14:55:00Z">
        <w:r w:rsidR="006F5E6F">
          <w:rPr>
            <w:rFonts w:ascii="Times New Roman" w:hAnsi="Times New Roman" w:cs="Times New Roman"/>
            <w:sz w:val="24"/>
            <w:szCs w:val="24"/>
          </w:rPr>
          <w:t xml:space="preserve"> object B</w:t>
        </w:r>
      </w:ins>
      <w:ins w:id="398" w:author="Benton, Deon [2]" w:date="2023-03-21T14:56:00Z">
        <w:r w:rsidR="006F5E6F">
          <w:rPr>
            <w:rFonts w:ascii="Times New Roman" w:hAnsi="Times New Roman" w:cs="Times New Roman"/>
            <w:sz w:val="24"/>
            <w:szCs w:val="24"/>
          </w:rPr>
          <w:t xml:space="preserve"> t</w:t>
        </w:r>
      </w:ins>
      <w:ins w:id="399" w:author="Benton, Deon [2]" w:date="2023-03-21T14:57:00Z">
        <w:r w:rsidR="006F5E6F">
          <w:rPr>
            <w:rFonts w:ascii="Times New Roman" w:hAnsi="Times New Roman" w:cs="Times New Roman"/>
            <w:sz w:val="24"/>
            <w:szCs w:val="24"/>
          </w:rPr>
          <w:t>o be</w:t>
        </w:r>
      </w:ins>
      <w:ins w:id="400" w:author="Benton, Deon [2]" w:date="2023-03-21T14:55:00Z">
        <w:r w:rsidR="006F5E6F">
          <w:rPr>
            <w:rFonts w:ascii="Times New Roman" w:hAnsi="Times New Roman" w:cs="Times New Roman"/>
            <w:sz w:val="24"/>
            <w:szCs w:val="24"/>
          </w:rPr>
          <w:t xml:space="preserve"> a blicket during the BB main trial</w:t>
        </w:r>
      </w:ins>
      <w:ins w:id="401" w:author="detbenton1991@gmail.com" w:date="2023-03-22T21:38:00Z">
        <w:r w:rsidR="008D4077">
          <w:rPr>
            <w:rFonts w:ascii="Times New Roman" w:hAnsi="Times New Roman" w:cs="Times New Roman"/>
            <w:sz w:val="24"/>
            <w:szCs w:val="24"/>
          </w:rPr>
          <w:t>s</w:t>
        </w:r>
      </w:ins>
      <w:ins w:id="402" w:author="Benton, Deon [2]" w:date="2023-03-21T14:55:00Z">
        <w:r w:rsidR="006F5E6F">
          <w:rPr>
            <w:rFonts w:ascii="Times New Roman" w:hAnsi="Times New Roman" w:cs="Times New Roman"/>
            <w:sz w:val="24"/>
            <w:szCs w:val="24"/>
          </w:rPr>
          <w:t xml:space="preserve"> compared to object C during the BB</w:t>
        </w:r>
      </w:ins>
      <w:ins w:id="403"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404" w:author="Benton, Deon [2]" w:date="2023-03-21T14:57:00Z">
        <w:r w:rsidR="00157A66">
          <w:rPr>
            <w:rFonts w:ascii="Times New Roman" w:hAnsi="Times New Roman" w:cs="Times New Roman"/>
            <w:sz w:val="24"/>
            <w:szCs w:val="24"/>
          </w:rPr>
          <w:t>61</w:t>
        </w:r>
      </w:ins>
      <w:ins w:id="405"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406" w:author="Benton, Deon [2]" w:date="2023-03-21T14:58:00Z">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407" w:author="Benton, Deon [2]" w:date="2023-03-21T14:56:00Z">
        <w:r w:rsidR="006F5E6F">
          <w:rPr>
            <w:rFonts w:ascii="Times New Roman" w:hAnsi="Times New Roman" w:cs="Times New Roman"/>
            <w:sz w:val="24"/>
            <w:szCs w:val="24"/>
          </w:rPr>
          <w:t xml:space="preserve"> </w:t>
        </w:r>
      </w:ins>
      <w:ins w:id="408" w:author="Benton, Deon [2]" w:date="2023-03-21T15:00:00Z">
        <w:r w:rsidR="00AA0D13">
          <w:rPr>
            <w:rFonts w:ascii="Times New Roman" w:hAnsi="Times New Roman" w:cs="Times New Roman"/>
            <w:sz w:val="24"/>
            <w:szCs w:val="24"/>
          </w:rPr>
          <w:t>No other differences reached statistical significance.</w:t>
        </w:r>
      </w:ins>
      <w:ins w:id="409" w:author="Benton, Deon [2]" w:date="2023-03-21T15:01:00Z">
        <w:r w:rsidR="00AA0D13">
          <w:rPr>
            <w:rFonts w:ascii="Times New Roman" w:hAnsi="Times New Roman" w:cs="Times New Roman"/>
            <w:sz w:val="24"/>
            <w:szCs w:val="24"/>
          </w:rPr>
          <w:t xml:space="preserve"> </w:t>
        </w:r>
      </w:ins>
      <w:ins w:id="410" w:author="detbenton1991@gmail.com" w:date="2023-03-22T21:42:00Z">
        <w:r w:rsidR="00B72441">
          <w:rPr>
            <w:rFonts w:ascii="Times New Roman" w:hAnsi="Times New Roman" w:cs="Times New Roman"/>
            <w:sz w:val="24"/>
            <w:szCs w:val="24"/>
          </w:rPr>
          <w:t xml:space="preserve">Given that participants did not treat object </w:t>
        </w:r>
      </w:ins>
      <w:ins w:id="411"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412" w:author="detbenton1991@gmail.com" w:date="2023-03-22T22:04:00Z">
        <w:r w:rsidR="00BB01A3">
          <w:rPr>
            <w:rFonts w:ascii="Times New Roman" w:hAnsi="Times New Roman" w:cs="Times New Roman"/>
            <w:sz w:val="24"/>
            <w:szCs w:val="24"/>
          </w:rPr>
          <w:t xml:space="preserve">than objects A, B, and C during the control trials, these data </w:t>
        </w:r>
        <w:r w:rsidR="008F75BC">
          <w:rPr>
            <w:rFonts w:ascii="Times New Roman" w:hAnsi="Times New Roman" w:cs="Times New Roman"/>
            <w:sz w:val="24"/>
            <w:szCs w:val="24"/>
          </w:rPr>
          <w:t xml:space="preserve">only provide </w:t>
        </w:r>
        <w:r w:rsidR="008F75BC" w:rsidRPr="00417307">
          <w:rPr>
            <w:rFonts w:ascii="Times New Roman" w:hAnsi="Times New Roman" w:cs="Times New Roman"/>
            <w:i/>
            <w:iCs/>
            <w:sz w:val="24"/>
            <w:szCs w:val="24"/>
          </w:rPr>
          <w:t>some</w:t>
        </w:r>
        <w:r w:rsidR="008F75BC">
          <w:rPr>
            <w:rFonts w:ascii="Times New Roman" w:hAnsi="Times New Roman" w:cs="Times New Roman"/>
            <w:sz w:val="24"/>
            <w:szCs w:val="24"/>
          </w:rPr>
          <w:t xml:space="preserve"> evidence of BB reasoning based on the new operationalization. </w:t>
        </w:r>
      </w:ins>
      <w:ins w:id="413"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40E0D21E"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414"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w:t>
      </w:r>
      <w:r w:rsidR="0005048B">
        <w:rPr>
          <w:rFonts w:ascii="Times New Roman" w:hAnsi="Times New Roman" w:cs="Times New Roman"/>
          <w:sz w:val="24"/>
          <w:szCs w:val="24"/>
        </w:rPr>
        <w:lastRenderedPageBreak/>
        <w:t>between-subjects factor, and</w:t>
      </w:r>
      <w:r>
        <w:rPr>
          <w:rFonts w:ascii="Times New Roman" w:hAnsi="Times New Roman" w:cs="Times New Roman"/>
          <w:sz w:val="24"/>
          <w:szCs w:val="24"/>
        </w:rPr>
        <w:t xml:space="preserve"> Objects (A, B, and C) and Trial Type (main vs. control) as the within-subjects factors.</w:t>
      </w:r>
      <w:ins w:id="415"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416"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417" w:author="Benton, Deon [2]" w:date="2023-03-21T15:05:00Z">
        <w:r w:rsidR="00C57920">
          <w:rPr>
            <w:rFonts w:ascii="Times New Roman" w:hAnsi="Times New Roman" w:cs="Times New Roman"/>
            <w:sz w:val="24"/>
            <w:szCs w:val="24"/>
          </w:rPr>
          <w:t xml:space="preserve"> re</w:t>
        </w:r>
      </w:ins>
      <w:ins w:id="418" w:author="Benton, Deon [2]" w:date="2023-03-21T15:07:00Z">
        <w:r w:rsidR="006A7A49">
          <w:rPr>
            <w:rFonts w:ascii="Times New Roman" w:hAnsi="Times New Roman" w:cs="Times New Roman"/>
            <w:sz w:val="24"/>
            <w:szCs w:val="24"/>
          </w:rPr>
          <w:t>d</w:t>
        </w:r>
      </w:ins>
      <w:ins w:id="419"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420"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421" w:author="Benton, Deon [2]" w:date="2023-03-21T15:07:00Z">
        <w:r w:rsidR="00FE5223" w:rsidDel="006A7A49">
          <w:rPr>
            <w:rFonts w:ascii="Times New Roman" w:hAnsi="Times New Roman" w:cs="Times New Roman"/>
            <w:sz w:val="24"/>
            <w:szCs w:val="24"/>
          </w:rPr>
          <w:delText>59</w:delText>
        </w:r>
      </w:del>
      <w:ins w:id="422"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423" w:author="detbenton1991@gmail.com" w:date="2023-03-22T22:16:00Z">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424" w:author="detbenton1991@gmail.com" w:date="2023-03-22T22:18:00Z">
        <w:r w:rsidR="004A36D8">
          <w:rPr>
            <w:rFonts w:ascii="Times New Roman" w:hAnsi="Times New Roman" w:cs="Times New Roman"/>
            <w:sz w:val="24"/>
            <w:szCs w:val="24"/>
          </w:rPr>
          <w:t xml:space="preserve">. </w:t>
        </w:r>
      </w:ins>
      <w:ins w:id="425" w:author="detbenton1991@gmail.com" w:date="2023-03-22T22:15:00Z">
        <w:r w:rsidR="00842128">
          <w:rPr>
            <w:rFonts w:ascii="Times New Roman" w:hAnsi="Times New Roman" w:cs="Times New Roman"/>
            <w:sz w:val="24"/>
            <w:szCs w:val="24"/>
          </w:rPr>
          <w:t xml:space="preserve">Thus, there was stronger evidence for BB reasoning based on an old </w:t>
        </w:r>
      </w:ins>
      <w:ins w:id="426" w:author="detbenton1991@gmail.com" w:date="2023-03-22T22:16:00Z">
        <w:r w:rsidR="008109BB">
          <w:rPr>
            <w:rFonts w:ascii="Times New Roman" w:hAnsi="Times New Roman" w:cs="Times New Roman"/>
            <w:sz w:val="24"/>
            <w:szCs w:val="24"/>
          </w:rPr>
          <w:t>operationalization</w:t>
        </w:r>
      </w:ins>
      <w:ins w:id="427"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2BD1A7EE"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del w:id="428" w:author="Benton, Deon [2]" w:date="2023-03-21T13:45:00Z">
        <w:r w:rsidDel="00E41CB1">
          <w:rPr>
            <w:rFonts w:ascii="Times New Roman" w:hAnsi="Times New Roman" w:cs="Times New Roman"/>
            <w:sz w:val="24"/>
            <w:szCs w:val="24"/>
          </w:rPr>
          <w:delText xml:space="preserve">aim </w:delText>
        </w:r>
      </w:del>
      <w:ins w:id="429"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del w:id="430" w:author="Benton, Deon [2]" w:date="2023-03-21T13:45:00Z">
        <w:r w:rsidDel="00E41CB1">
          <w:rPr>
            <w:rFonts w:ascii="Times New Roman" w:hAnsi="Times New Roman" w:cs="Times New Roman"/>
            <w:sz w:val="24"/>
            <w:szCs w:val="24"/>
          </w:rPr>
          <w:delText>when asked to reason about 3 objects</w:delText>
        </w:r>
      </w:del>
      <w:ins w:id="431"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 xml:space="preserve">This finding is </w:t>
      </w:r>
      <w:r w:rsidR="0097291F">
        <w:rPr>
          <w:rFonts w:ascii="Times New Roman" w:hAnsi="Times New Roman" w:cs="Times New Roman"/>
          <w:sz w:val="24"/>
          <w:szCs w:val="24"/>
        </w:rPr>
        <w:lastRenderedPageBreak/>
        <w:t>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 xml:space="preserve">from using a simple associative-based counting </w:t>
      </w:r>
      <w:r w:rsidR="00A7059F">
        <w:rPr>
          <w:rFonts w:ascii="Times New Roman" w:hAnsi="Times New Roman" w:cs="Times New Roman"/>
          <w:sz w:val="24"/>
          <w:szCs w:val="24"/>
        </w:rPr>
        <w:lastRenderedPageBreak/>
        <w:t>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lastRenderedPageBreak/>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3134" w14:textId="77777777" w:rsidR="000C4B67" w:rsidRDefault="000C4B67" w:rsidP="00323E12">
      <w:pPr>
        <w:spacing w:after="0" w:line="240" w:lineRule="auto"/>
      </w:pPr>
      <w:r>
        <w:separator/>
      </w:r>
    </w:p>
  </w:endnote>
  <w:endnote w:type="continuationSeparator" w:id="0">
    <w:p w14:paraId="066004DA" w14:textId="77777777" w:rsidR="000C4B67" w:rsidRDefault="000C4B6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69034" w14:textId="77777777" w:rsidR="000C4B67" w:rsidRDefault="000C4B67" w:rsidP="00323E12">
      <w:pPr>
        <w:spacing w:after="0" w:line="240" w:lineRule="auto"/>
      </w:pPr>
      <w:r>
        <w:separator/>
      </w:r>
    </w:p>
  </w:footnote>
  <w:footnote w:type="continuationSeparator" w:id="0">
    <w:p w14:paraId="49B72EFD" w14:textId="77777777" w:rsidR="000C4B67" w:rsidRDefault="000C4B6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67"/>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B0B"/>
    <w:rsid w:val="00206231"/>
    <w:rsid w:val="002068F5"/>
    <w:rsid w:val="002074C2"/>
    <w:rsid w:val="00207C4F"/>
    <w:rsid w:val="00210527"/>
    <w:rsid w:val="00210BF5"/>
    <w:rsid w:val="0021145B"/>
    <w:rsid w:val="0021208C"/>
    <w:rsid w:val="00212852"/>
    <w:rsid w:val="00212C28"/>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B6C"/>
    <w:rsid w:val="003221B4"/>
    <w:rsid w:val="003228F1"/>
    <w:rsid w:val="003232C5"/>
    <w:rsid w:val="00323E12"/>
    <w:rsid w:val="003247E5"/>
    <w:rsid w:val="0032489F"/>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A7D7B"/>
    <w:rsid w:val="005B0203"/>
    <w:rsid w:val="005B0B72"/>
    <w:rsid w:val="005B1123"/>
    <w:rsid w:val="005B19E4"/>
    <w:rsid w:val="005B2D44"/>
    <w:rsid w:val="005B30E9"/>
    <w:rsid w:val="005B389B"/>
    <w:rsid w:val="005B43E3"/>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5D38"/>
    <w:rsid w:val="008375DC"/>
    <w:rsid w:val="00840722"/>
    <w:rsid w:val="0084096B"/>
    <w:rsid w:val="00840D81"/>
    <w:rsid w:val="00841D50"/>
    <w:rsid w:val="00842128"/>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4995"/>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30FEC"/>
    <w:rsid w:val="00931815"/>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EEA"/>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50E"/>
    <w:rsid w:val="00A63EEF"/>
    <w:rsid w:val="00A63F32"/>
    <w:rsid w:val="00A63FEC"/>
    <w:rsid w:val="00A64614"/>
    <w:rsid w:val="00A6593E"/>
    <w:rsid w:val="00A65D6B"/>
    <w:rsid w:val="00A65DB7"/>
    <w:rsid w:val="00A65DCB"/>
    <w:rsid w:val="00A66366"/>
    <w:rsid w:val="00A6759C"/>
    <w:rsid w:val="00A6769C"/>
    <w:rsid w:val="00A67820"/>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B0248"/>
    <w:rsid w:val="00AB037A"/>
    <w:rsid w:val="00AB03FA"/>
    <w:rsid w:val="00AB0C52"/>
    <w:rsid w:val="00AB0E0D"/>
    <w:rsid w:val="00AB1470"/>
    <w:rsid w:val="00AB2549"/>
    <w:rsid w:val="00AB2FEE"/>
    <w:rsid w:val="00AB426F"/>
    <w:rsid w:val="00AB4CBD"/>
    <w:rsid w:val="00AB4DFD"/>
    <w:rsid w:val="00AB53A1"/>
    <w:rsid w:val="00AB5D6D"/>
    <w:rsid w:val="00AB6A0F"/>
    <w:rsid w:val="00AB79FE"/>
    <w:rsid w:val="00AC011A"/>
    <w:rsid w:val="00AC0473"/>
    <w:rsid w:val="00AC0482"/>
    <w:rsid w:val="00AC074C"/>
    <w:rsid w:val="00AC0857"/>
    <w:rsid w:val="00AC0CD1"/>
    <w:rsid w:val="00AC2806"/>
    <w:rsid w:val="00AC34A6"/>
    <w:rsid w:val="00AC39C7"/>
    <w:rsid w:val="00AC3A52"/>
    <w:rsid w:val="00AC473C"/>
    <w:rsid w:val="00AC51B1"/>
    <w:rsid w:val="00AC537E"/>
    <w:rsid w:val="00AC55AC"/>
    <w:rsid w:val="00AC6A9A"/>
    <w:rsid w:val="00AC7B1B"/>
    <w:rsid w:val="00AC7C6F"/>
    <w:rsid w:val="00AD008A"/>
    <w:rsid w:val="00AD01A3"/>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7E5"/>
    <w:rsid w:val="00C53CBF"/>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14"/>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2C5C"/>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29</Pages>
  <Words>7333</Words>
  <Characters>41800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detbenton1991@gmail.com</cp:lastModifiedBy>
  <cp:revision>172</cp:revision>
  <cp:lastPrinted>2019-03-04T23:20:00Z</cp:lastPrinted>
  <dcterms:created xsi:type="dcterms:W3CDTF">2023-03-23T15:45:00Z</dcterms:created>
  <dcterms:modified xsi:type="dcterms:W3CDTF">2023-03-25T17:32:00Z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