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480E3A7" w14:textId="77777777" w:rsidR="00114C47" w:rsidRPr="001E2FC1" w:rsidRDefault="00114C47" w:rsidP="00114C47">
      <w:pPr>
        <w:rPr>
          <w:rFonts w:ascii="Times New Roman" w:hAnsi="Times New Roman" w:cs="Times New Roman"/>
          <w:sz w:val="24"/>
          <w:szCs w:val="24"/>
        </w:rPr>
      </w:pPr>
    </w:p>
    <w:p w14:paraId="3FAA6286" w14:textId="77777777" w:rsidR="00114C47" w:rsidRDefault="00114C47" w:rsidP="00114C47">
      <w:pPr>
        <w:jc w:val="center"/>
        <w:rPr>
          <w:rFonts w:ascii="Times New Roman" w:hAnsi="Times New Roman" w:cs="Times New Roman"/>
          <w:sz w:val="24"/>
          <w:szCs w:val="24"/>
        </w:rPr>
      </w:pPr>
    </w:p>
    <w:p w14:paraId="069274E4" w14:textId="5FB12904" w:rsidR="00114C47" w:rsidRPr="0015239E" w:rsidRDefault="00590FC5" w:rsidP="00114C47">
      <w:pPr>
        <w:jc w:val="center"/>
        <w:rPr>
          <w:rFonts w:ascii="Times New Roman" w:hAnsi="Times New Roman" w:cs="Times New Roman"/>
          <w:sz w:val="24"/>
          <w:szCs w:val="24"/>
        </w:rPr>
      </w:pPr>
      <w:r>
        <w:rPr>
          <w:rFonts w:ascii="Times New Roman" w:hAnsi="Times New Roman" w:cs="Times New Roman"/>
          <w:sz w:val="24"/>
          <w:szCs w:val="24"/>
        </w:rPr>
        <w:t>Don’t throw the</w:t>
      </w:r>
      <w:r w:rsidR="00B921F5">
        <w:rPr>
          <w:rFonts w:ascii="Times New Roman" w:hAnsi="Times New Roman" w:cs="Times New Roman"/>
          <w:sz w:val="24"/>
          <w:szCs w:val="24"/>
        </w:rPr>
        <w:t xml:space="preserve"> (associative-learning) baby out with the bathwater</w:t>
      </w:r>
      <w:r>
        <w:rPr>
          <w:rFonts w:ascii="Times New Roman" w:hAnsi="Times New Roman" w:cs="Times New Roman"/>
          <w:sz w:val="24"/>
          <w:szCs w:val="24"/>
        </w:rPr>
        <w:t xml:space="preserve"> just yet</w:t>
      </w:r>
      <w:r w:rsidR="00B921F5">
        <w:rPr>
          <w:rFonts w:ascii="Times New Roman" w:hAnsi="Times New Roman" w:cs="Times New Roman"/>
          <w:sz w:val="24"/>
          <w:szCs w:val="24"/>
        </w:rPr>
        <w:t>:</w:t>
      </w:r>
      <w:r w:rsidR="00114C47">
        <w:rPr>
          <w:rFonts w:ascii="Times New Roman" w:hAnsi="Times New Roman" w:cs="Times New Roman"/>
          <w:sz w:val="24"/>
          <w:szCs w:val="24"/>
        </w:rPr>
        <w:t xml:space="preserve"> </w:t>
      </w:r>
      <w:r w:rsidR="0015239E">
        <w:rPr>
          <w:rFonts w:ascii="Times New Roman" w:hAnsi="Times New Roman" w:cs="Times New Roman"/>
          <w:sz w:val="24"/>
          <w:szCs w:val="24"/>
        </w:rPr>
        <w:t xml:space="preserve">Backwards-blocking reasoning with </w:t>
      </w:r>
      <w:r w:rsidR="0015239E">
        <w:rPr>
          <w:rFonts w:ascii="Times New Roman" w:hAnsi="Times New Roman" w:cs="Times New Roman"/>
          <w:i/>
          <w:iCs/>
          <w:sz w:val="24"/>
          <w:szCs w:val="24"/>
        </w:rPr>
        <w:t xml:space="preserve">multiple </w:t>
      </w:r>
      <w:proofErr w:type="gramStart"/>
      <w:r w:rsidR="0015239E">
        <w:rPr>
          <w:rFonts w:ascii="Times New Roman" w:hAnsi="Times New Roman" w:cs="Times New Roman"/>
          <w:sz w:val="24"/>
          <w:szCs w:val="24"/>
        </w:rPr>
        <w:t>candidate</w:t>
      </w:r>
      <w:proofErr w:type="gramEnd"/>
      <w:r w:rsidR="0015239E">
        <w:rPr>
          <w:rFonts w:ascii="Times New Roman" w:hAnsi="Times New Roman" w:cs="Times New Roman"/>
          <w:sz w:val="24"/>
          <w:szCs w:val="24"/>
        </w:rPr>
        <w:t xml:space="preserve"> causes in human children</w:t>
      </w:r>
    </w:p>
    <w:p w14:paraId="3B9B09DF" w14:textId="2C85EA9C" w:rsidR="00114C47" w:rsidRDefault="00114C47" w:rsidP="00114C47">
      <w:pPr>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w:t>
      </w:r>
      <w:r w:rsidR="0015239E">
        <w:rPr>
          <w:rFonts w:ascii="Times New Roman" w:hAnsi="Times New Roman" w:cs="Times New Roman"/>
          <w:sz w:val="24"/>
          <w:szCs w:val="24"/>
        </w:rPr>
        <w:t xml:space="preserve"> David M. Sobel</w:t>
      </w:r>
      <w:r w:rsidR="0015239E">
        <w:rPr>
          <w:rFonts w:ascii="Times New Roman" w:hAnsi="Times New Roman" w:cs="Times New Roman"/>
          <w:sz w:val="24"/>
          <w:szCs w:val="24"/>
          <w:vertAlign w:val="superscript"/>
        </w:rPr>
        <w:t>2</w:t>
      </w:r>
      <w:r>
        <w:rPr>
          <w:rFonts w:ascii="Times New Roman" w:hAnsi="Times New Roman" w:cs="Times New Roman"/>
          <w:sz w:val="24"/>
          <w:szCs w:val="24"/>
        </w:rPr>
        <w:t xml:space="preserve">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p>
    <w:p w14:paraId="45D68EF2" w14:textId="77777777" w:rsidR="00114C47" w:rsidRPr="00F25EBC" w:rsidRDefault="00114C47" w:rsidP="00114C47">
      <w:pPr>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336B912" w14:textId="77777777" w:rsidR="00114C47" w:rsidRDefault="00114C47" w:rsidP="00114C47">
      <w:pPr>
        <w:rPr>
          <w:rFonts w:ascii="Times New Roman" w:hAnsi="Times New Roman" w:cs="Times New Roman"/>
          <w:sz w:val="24"/>
          <w:szCs w:val="24"/>
        </w:rPr>
      </w:pPr>
    </w:p>
    <w:p w14:paraId="7566DB9A" w14:textId="77777777" w:rsidR="00114C47" w:rsidRDefault="00114C47" w:rsidP="00114C47">
      <w:pPr>
        <w:rPr>
          <w:rFonts w:ascii="Times New Roman" w:hAnsi="Times New Roman" w:cs="Times New Roman"/>
          <w:sz w:val="24"/>
          <w:szCs w:val="24"/>
        </w:rPr>
      </w:pPr>
    </w:p>
    <w:p w14:paraId="06038AA6" w14:textId="77777777" w:rsidR="00114C47" w:rsidRDefault="00114C47" w:rsidP="00114C47">
      <w:pPr>
        <w:rPr>
          <w:rFonts w:ascii="Times New Roman" w:hAnsi="Times New Roman" w:cs="Times New Roman"/>
          <w:sz w:val="24"/>
          <w:szCs w:val="24"/>
        </w:rPr>
      </w:pPr>
    </w:p>
    <w:p w14:paraId="50EAC4C4" w14:textId="77777777" w:rsidR="00114C47" w:rsidRDefault="00114C47" w:rsidP="00114C47">
      <w:pPr>
        <w:rPr>
          <w:rFonts w:ascii="Times New Roman" w:hAnsi="Times New Roman" w:cs="Times New Roman"/>
          <w:sz w:val="24"/>
          <w:szCs w:val="24"/>
        </w:rPr>
      </w:pPr>
    </w:p>
    <w:p w14:paraId="598B7176" w14:textId="77777777" w:rsidR="00114C47" w:rsidRDefault="00114C47" w:rsidP="00114C47">
      <w:pPr>
        <w:rPr>
          <w:rFonts w:ascii="Times New Roman" w:hAnsi="Times New Roman" w:cs="Times New Roman"/>
          <w:sz w:val="24"/>
          <w:szCs w:val="24"/>
        </w:rPr>
      </w:pPr>
    </w:p>
    <w:p w14:paraId="558CA909" w14:textId="77777777" w:rsidR="00114C47" w:rsidRDefault="00114C47" w:rsidP="00114C47">
      <w:pPr>
        <w:rPr>
          <w:rFonts w:ascii="Times New Roman" w:hAnsi="Times New Roman" w:cs="Times New Roman"/>
          <w:sz w:val="24"/>
          <w:szCs w:val="24"/>
        </w:rPr>
      </w:pPr>
    </w:p>
    <w:p w14:paraId="103DB110" w14:textId="77777777" w:rsidR="00114C47" w:rsidRDefault="00114C47" w:rsidP="00114C47">
      <w:pPr>
        <w:rPr>
          <w:rFonts w:ascii="Times New Roman" w:hAnsi="Times New Roman" w:cs="Times New Roman"/>
          <w:sz w:val="24"/>
          <w:szCs w:val="24"/>
        </w:rPr>
      </w:pPr>
    </w:p>
    <w:p w14:paraId="29BE70C8" w14:textId="77777777" w:rsidR="00114C47" w:rsidRDefault="00114C47" w:rsidP="00114C47">
      <w:pPr>
        <w:spacing w:line="480" w:lineRule="auto"/>
        <w:contextualSpacing/>
        <w:rPr>
          <w:rFonts w:ascii="Times New Roman" w:hAnsi="Times New Roman" w:cs="Times New Roman"/>
          <w:sz w:val="24"/>
          <w:szCs w:val="24"/>
        </w:rPr>
      </w:pPr>
    </w:p>
    <w:p w14:paraId="09F96474" w14:textId="77777777" w:rsidR="00114C47" w:rsidRDefault="00114C47" w:rsidP="00114C47">
      <w:pPr>
        <w:spacing w:after="0" w:line="24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3F8F67AB" w14:textId="77777777" w:rsidR="00114C47" w:rsidRDefault="00114C47" w:rsidP="00114C47">
      <w:pPr>
        <w:rPr>
          <w:rFonts w:ascii="Times New Roman" w:hAnsi="Times New Roman" w:cs="Times New Roman"/>
          <w:sz w:val="24"/>
          <w:szCs w:val="24"/>
        </w:rPr>
      </w:pPr>
    </w:p>
    <w:p w14:paraId="7B88E76E" w14:textId="77777777" w:rsidR="00114C47" w:rsidRDefault="00114C47" w:rsidP="00114C47">
      <w:pPr>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4E235EC5" w14:textId="77777777" w:rsidR="00114C47" w:rsidRDefault="00114C47" w:rsidP="00114C47">
      <w:pPr>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7A440405" w14:textId="45CAC8A3" w:rsidR="00673D12" w:rsidRDefault="00114C47" w:rsidP="00114C47">
      <w:pPr>
        <w:jc w:val="center"/>
        <w:rPr>
          <w:rFonts w:ascii="Times New Roman" w:hAnsi="Times New Roman" w:cs="Times New Roman"/>
          <w:sz w:val="24"/>
          <w:szCs w:val="24"/>
        </w:rPr>
      </w:pPr>
      <w:r>
        <w:rPr>
          <w:rFonts w:ascii="Times New Roman" w:hAnsi="Times New Roman" w:cs="Times New Roman"/>
          <w:sz w:val="24"/>
          <w:szCs w:val="24"/>
        </w:rPr>
        <w:br w:type="page"/>
      </w:r>
      <w:r w:rsidR="00937EEE">
        <w:rPr>
          <w:rFonts w:ascii="Times New Roman" w:hAnsi="Times New Roman" w:cs="Times New Roman"/>
          <w:sz w:val="24"/>
          <w:szCs w:val="24"/>
        </w:rPr>
        <w:lastRenderedPageBreak/>
        <w:t>Abstract</w:t>
      </w:r>
    </w:p>
    <w:p w14:paraId="1E5B2303" w14:textId="37AC5767" w:rsidR="00937EEE" w:rsidRDefault="00F54156" w:rsidP="00532AC6">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sidR="00273F49">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sidR="00B74D57">
        <w:rPr>
          <w:rFonts w:ascii="Times New Roman" w:hAnsi="Times New Roman" w:cs="Times New Roman"/>
          <w:sz w:val="24"/>
          <w:szCs w:val="24"/>
        </w:rPr>
        <w:t xml:space="preserve">s </w:t>
      </w:r>
      <w:r>
        <w:rPr>
          <w:rFonts w:ascii="Times New Roman" w:hAnsi="Times New Roman" w:cs="Times New Roman"/>
          <w:sz w:val="24"/>
          <w:szCs w:val="24"/>
        </w:rPr>
        <w:t>to learn about the complex interactions</w:t>
      </w:r>
      <w:r w:rsidRPr="00F54156">
        <w:rPr>
          <w:rFonts w:ascii="Times New Roman" w:hAnsi="Times New Roman" w:cs="Times New Roman"/>
          <w:sz w:val="24"/>
          <w:szCs w:val="24"/>
        </w:rPr>
        <w:t xml:space="preserve"> in the world</w:t>
      </w:r>
      <w:r>
        <w:rPr>
          <w:rFonts w:ascii="Times New Roman" w:hAnsi="Times New Roman" w:cs="Times New Roman"/>
          <w:sz w:val="24"/>
          <w:szCs w:val="24"/>
        </w:rPr>
        <w:t xml:space="preserve"> </w:t>
      </w:r>
      <w:r w:rsidRPr="00F54156">
        <w:rPr>
          <w:rFonts w:ascii="Times New Roman" w:hAnsi="Times New Roman" w:cs="Times New Roman"/>
          <w:sz w:val="24"/>
          <w:szCs w:val="24"/>
        </w:rPr>
        <w:t>around them. However, the available evi</w:t>
      </w:r>
      <w:r>
        <w:rPr>
          <w:rFonts w:ascii="Times New Roman" w:hAnsi="Times New Roman" w:cs="Times New Roman"/>
          <w:sz w:val="24"/>
          <w:szCs w:val="24"/>
        </w:rPr>
        <w:t xml:space="preserve">dence </w:t>
      </w:r>
      <w:r w:rsidRPr="00F54156">
        <w:rPr>
          <w:rFonts w:ascii="Times New Roman" w:hAnsi="Times New Roman" w:cs="Times New Roman"/>
          <w:sz w:val="24"/>
          <w:szCs w:val="24"/>
        </w:rPr>
        <w:t>suggests that the mechanism or set of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 xml:space="preserve">reasoning are not well understood. It is unclear, for example, </w:t>
      </w:r>
      <w:r>
        <w:rPr>
          <w:rFonts w:ascii="Times New Roman" w:hAnsi="Times New Roman" w:cs="Times New Roman"/>
          <w:sz w:val="24"/>
          <w:szCs w:val="24"/>
        </w:rPr>
        <w:t xml:space="preserve">whether </w:t>
      </w:r>
      <w:r w:rsidRPr="00F54156">
        <w:rPr>
          <w:rFonts w:ascii="Times New Roman" w:hAnsi="Times New Roman" w:cs="Times New Roman"/>
          <w:sz w:val="24"/>
          <w:szCs w:val="24"/>
        </w:rPr>
        <w:t xml:space="preserve">causal reasoning </w:t>
      </w:r>
      <w:r w:rsidR="00273F49">
        <w:rPr>
          <w:rFonts w:ascii="Times New Roman" w:hAnsi="Times New Roman" w:cs="Times New Roman"/>
          <w:sz w:val="24"/>
          <w:szCs w:val="24"/>
        </w:rPr>
        <w:t>is</w:t>
      </w:r>
      <w:r w:rsidR="00273F49" w:rsidRPr="00F54156">
        <w:rPr>
          <w:rFonts w:ascii="Times New Roman" w:hAnsi="Times New Roman" w:cs="Times New Roman"/>
          <w:sz w:val="24"/>
          <w:szCs w:val="24"/>
        </w:rPr>
        <w:t xml:space="preserve"> </w:t>
      </w:r>
      <w:r w:rsidRPr="00F54156">
        <w:rPr>
          <w:rFonts w:ascii="Times New Roman" w:hAnsi="Times New Roman" w:cs="Times New Roman"/>
          <w:sz w:val="24"/>
          <w:szCs w:val="24"/>
        </w:rPr>
        <w:t xml:space="preserve">underpinned by a Bayesian mechanism, </w:t>
      </w:r>
      <w:r w:rsidR="00273F49">
        <w:rPr>
          <w:rFonts w:ascii="Times New Roman" w:hAnsi="Times New Roman" w:cs="Times New Roman"/>
          <w:sz w:val="24"/>
          <w:szCs w:val="24"/>
        </w:rPr>
        <w:t xml:space="preserve">an </w:t>
      </w:r>
      <w:r w:rsidRPr="00F54156">
        <w:rPr>
          <w:rFonts w:ascii="Times New Roman" w:hAnsi="Times New Roman" w:cs="Times New Roman"/>
          <w:sz w:val="24"/>
          <w:szCs w:val="24"/>
        </w:rPr>
        <w:t>associative mechanism, or</w:t>
      </w:r>
      <w:r>
        <w:rPr>
          <w:rFonts w:ascii="Times New Roman" w:hAnsi="Times New Roman" w:cs="Times New Roman"/>
          <w:sz w:val="24"/>
          <w:szCs w:val="24"/>
        </w:rPr>
        <w:t xml:space="preserve"> both. Some </w:t>
      </w:r>
      <w:r w:rsidRPr="00F54156">
        <w:rPr>
          <w:rFonts w:ascii="Times New Roman" w:hAnsi="Times New Roman" w:cs="Times New Roman"/>
          <w:sz w:val="24"/>
          <w:szCs w:val="24"/>
        </w:rPr>
        <w:t>theorists have argued that a Bayesian mechanism</w:t>
      </w:r>
      <w:r w:rsidR="002E7C43">
        <w:rPr>
          <w:rFonts w:ascii="Times New Roman" w:hAnsi="Times New Roman" w:cs="Times New Roman"/>
          <w:sz w:val="24"/>
          <w:szCs w:val="24"/>
        </w:rPr>
        <w:t xml:space="preserve"> </w:t>
      </w:r>
      <w:r>
        <w:rPr>
          <w:rFonts w:ascii="Times New Roman" w:hAnsi="Times New Roman" w:cs="Times New Roman"/>
          <w:sz w:val="24"/>
          <w:szCs w:val="24"/>
        </w:rPr>
        <w:t xml:space="preserve">underpins </w:t>
      </w:r>
      <w:r w:rsidRPr="00F54156">
        <w:rPr>
          <w:rFonts w:ascii="Times New Roman" w:hAnsi="Times New Roman" w:cs="Times New Roman"/>
          <w:sz w:val="24"/>
          <w:szCs w:val="24"/>
        </w:rPr>
        <w:t xml:space="preserve">causal reasoning because </w:t>
      </w:r>
      <w:r w:rsidR="002E7C43">
        <w:rPr>
          <w:rFonts w:ascii="Times New Roman" w:hAnsi="Times New Roman" w:cs="Times New Roman"/>
          <w:sz w:val="24"/>
          <w:szCs w:val="24"/>
        </w:rPr>
        <w:t>it c</w:t>
      </w:r>
      <w:r w:rsidRPr="00F54156">
        <w:rPr>
          <w:rFonts w:ascii="Times New Roman" w:hAnsi="Times New Roman" w:cs="Times New Roman"/>
          <w:sz w:val="24"/>
          <w:szCs w:val="24"/>
        </w:rPr>
        <w:t>an better account for</w:t>
      </w:r>
      <w:r>
        <w:rPr>
          <w:rFonts w:ascii="Times New Roman" w:hAnsi="Times New Roman" w:cs="Times New Roman"/>
          <w:sz w:val="24"/>
          <w:szCs w:val="24"/>
        </w:rPr>
        <w:t xml:space="preserve"> backward-blocking</w:t>
      </w:r>
      <w:r w:rsidR="0021145B">
        <w:rPr>
          <w:rFonts w:ascii="Times New Roman" w:hAnsi="Times New Roman" w:cs="Times New Roman"/>
          <w:sz w:val="24"/>
          <w:szCs w:val="24"/>
        </w:rPr>
        <w:t xml:space="preserve"> (BB)</w:t>
      </w:r>
      <w:r w:rsidR="00A04ED6">
        <w:rPr>
          <w:rFonts w:ascii="Times New Roman" w:hAnsi="Times New Roman" w:cs="Times New Roman"/>
          <w:sz w:val="24"/>
          <w:szCs w:val="24"/>
        </w:rPr>
        <w:t xml:space="preserve"> and indirect screening-off</w:t>
      </w:r>
      <w:r>
        <w:rPr>
          <w:rFonts w:ascii="Times New Roman" w:hAnsi="Times New Roman" w:cs="Times New Roman"/>
          <w:sz w:val="24"/>
          <w:szCs w:val="24"/>
        </w:rPr>
        <w:t xml:space="preserve"> </w:t>
      </w:r>
      <w:r w:rsidR="0021145B">
        <w:rPr>
          <w:rFonts w:ascii="Times New Roman" w:hAnsi="Times New Roman" w:cs="Times New Roman"/>
          <w:sz w:val="24"/>
          <w:szCs w:val="24"/>
        </w:rPr>
        <w:t xml:space="preserve">(IS) </w:t>
      </w:r>
      <w:r w:rsidRPr="00F54156">
        <w:rPr>
          <w:rFonts w:ascii="Times New Roman" w:hAnsi="Times New Roman" w:cs="Times New Roman"/>
          <w:sz w:val="24"/>
          <w:szCs w:val="24"/>
        </w:rPr>
        <w:t>finding</w:t>
      </w:r>
      <w:r w:rsidR="00673D12">
        <w:rPr>
          <w:rFonts w:ascii="Times New Roman" w:hAnsi="Times New Roman" w:cs="Times New Roman"/>
          <w:sz w:val="24"/>
          <w:szCs w:val="24"/>
        </w:rPr>
        <w:t>s</w:t>
      </w:r>
      <w:r w:rsidRPr="00F54156">
        <w:rPr>
          <w:rFonts w:ascii="Times New Roman" w:hAnsi="Times New Roman" w:cs="Times New Roman"/>
          <w:sz w:val="24"/>
          <w:szCs w:val="24"/>
        </w:rPr>
        <w:t xml:space="preserve"> in children and adults (e.g., Sobel,</w:t>
      </w:r>
      <w:r>
        <w:rPr>
          <w:rFonts w:ascii="Times New Roman" w:hAnsi="Times New Roman" w:cs="Times New Roman"/>
          <w:sz w:val="24"/>
          <w:szCs w:val="24"/>
        </w:rPr>
        <w:t xml:space="preserve"> </w:t>
      </w:r>
      <w:r w:rsidRPr="00F54156">
        <w:rPr>
          <w:rFonts w:ascii="Times New Roman" w:hAnsi="Times New Roman" w:cs="Times New Roman"/>
          <w:sz w:val="24"/>
          <w:szCs w:val="24"/>
        </w:rPr>
        <w:t>Tenenbaum, &amp; Gopnik, 20</w:t>
      </w:r>
      <w:r>
        <w:rPr>
          <w:rFonts w:ascii="Times New Roman" w:hAnsi="Times New Roman" w:cs="Times New Roman"/>
          <w:sz w:val="24"/>
          <w:szCs w:val="24"/>
        </w:rPr>
        <w:t xml:space="preserve">04). However, the evidence is </w:t>
      </w:r>
      <w:r w:rsidRPr="00F54156">
        <w:rPr>
          <w:rFonts w:ascii="Times New Roman" w:hAnsi="Times New Roman" w:cs="Times New Roman"/>
          <w:sz w:val="24"/>
          <w:szCs w:val="24"/>
        </w:rPr>
        <w:t xml:space="preserve">mixed about </w:t>
      </w:r>
      <w:r w:rsidR="00A04ED6">
        <w:rPr>
          <w:rFonts w:ascii="Times New Roman" w:hAnsi="Times New Roman" w:cs="Times New Roman"/>
          <w:sz w:val="24"/>
          <w:szCs w:val="24"/>
        </w:rPr>
        <w:t>the extent to which learners engage in both kinds of reasoning</w:t>
      </w:r>
      <w:r>
        <w:rPr>
          <w:rFonts w:ascii="Times New Roman" w:hAnsi="Times New Roman" w:cs="Times New Roman"/>
          <w:sz w:val="24"/>
          <w:szCs w:val="24"/>
        </w:rPr>
        <w:t>.</w:t>
      </w:r>
      <w:r w:rsidR="00F15986">
        <w:rPr>
          <w:rFonts w:ascii="Times New Roman" w:hAnsi="Times New Roman" w:cs="Times New Roman"/>
          <w:sz w:val="24"/>
          <w:szCs w:val="24"/>
        </w:rPr>
        <w:t xml:space="preserve"> </w:t>
      </w:r>
      <w:r w:rsidRPr="00F54156">
        <w:rPr>
          <w:rFonts w:ascii="Times New Roman" w:hAnsi="Times New Roman" w:cs="Times New Roman"/>
          <w:sz w:val="24"/>
          <w:szCs w:val="24"/>
        </w:rPr>
        <w:t xml:space="preserve">Here, we report </w:t>
      </w:r>
      <w:r w:rsidR="00691761">
        <w:rPr>
          <w:rFonts w:ascii="Times New Roman" w:hAnsi="Times New Roman" w:cs="Times New Roman"/>
          <w:sz w:val="24"/>
          <w:szCs w:val="24"/>
        </w:rPr>
        <w:t>three</w:t>
      </w:r>
      <w:r>
        <w:rPr>
          <w:rFonts w:ascii="Times New Roman" w:hAnsi="Times New Roman" w:cs="Times New Roman"/>
          <w:sz w:val="24"/>
          <w:szCs w:val="24"/>
        </w:rPr>
        <w:t xml:space="preserve"> </w:t>
      </w:r>
      <w:r w:rsidRPr="00F54156">
        <w:rPr>
          <w:rFonts w:ascii="Times New Roman" w:hAnsi="Times New Roman" w:cs="Times New Roman"/>
          <w:sz w:val="24"/>
          <w:szCs w:val="24"/>
        </w:rPr>
        <w:t>experiments</w:t>
      </w:r>
      <w:r w:rsidR="007E6AE1">
        <w:rPr>
          <w:rFonts w:ascii="Times New Roman" w:hAnsi="Times New Roman" w:cs="Times New Roman"/>
          <w:sz w:val="24"/>
          <w:szCs w:val="24"/>
        </w:rPr>
        <w:t xml:space="preserve"> </w:t>
      </w:r>
      <w:r w:rsidR="003C6A32">
        <w:rPr>
          <w:rFonts w:ascii="Times New Roman" w:hAnsi="Times New Roman" w:cs="Times New Roman"/>
          <w:sz w:val="24"/>
          <w:szCs w:val="24"/>
        </w:rPr>
        <w:t xml:space="preserve">that </w:t>
      </w:r>
      <w:r w:rsidRPr="00F54156">
        <w:rPr>
          <w:rFonts w:ascii="Times New Roman" w:hAnsi="Times New Roman" w:cs="Times New Roman"/>
          <w:sz w:val="24"/>
          <w:szCs w:val="24"/>
        </w:rPr>
        <w:t>examine to what extent</w:t>
      </w:r>
      <w:r w:rsidR="00DF230E">
        <w:rPr>
          <w:rFonts w:ascii="Times New Roman" w:hAnsi="Times New Roman" w:cs="Times New Roman"/>
          <w:sz w:val="24"/>
          <w:szCs w:val="24"/>
        </w:rPr>
        <w:t xml:space="preserve"> adults</w:t>
      </w:r>
      <w:r w:rsidRPr="00F54156">
        <w:rPr>
          <w:rFonts w:ascii="Times New Roman" w:hAnsi="Times New Roman" w:cs="Times New Roman"/>
          <w:sz w:val="24"/>
          <w:szCs w:val="24"/>
        </w:rPr>
        <w:t xml:space="preserve"> engage in</w:t>
      </w:r>
      <w:r>
        <w:rPr>
          <w:rFonts w:ascii="Times New Roman" w:hAnsi="Times New Roman" w:cs="Times New Roman"/>
          <w:sz w:val="24"/>
          <w:szCs w:val="24"/>
        </w:rPr>
        <w:t xml:space="preserve"> </w:t>
      </w:r>
      <w:r w:rsidR="0021145B">
        <w:rPr>
          <w:rFonts w:ascii="Times New Roman" w:hAnsi="Times New Roman" w:cs="Times New Roman"/>
          <w:sz w:val="24"/>
          <w:szCs w:val="24"/>
        </w:rPr>
        <w:t>BB and IS</w:t>
      </w:r>
      <w:r>
        <w:rPr>
          <w:rFonts w:ascii="Times New Roman" w:hAnsi="Times New Roman" w:cs="Times New Roman"/>
          <w:sz w:val="24"/>
          <w:szCs w:val="24"/>
        </w:rPr>
        <w:t xml:space="preserve"> reasoning</w:t>
      </w:r>
      <w:r w:rsidR="007E6AE1">
        <w:rPr>
          <w:rFonts w:ascii="Times New Roman" w:hAnsi="Times New Roman" w:cs="Times New Roman"/>
          <w:sz w:val="24"/>
          <w:szCs w:val="24"/>
        </w:rPr>
        <w:t xml:space="preserve"> using the blicket-detector design (e.g., Gopnik et al., 2001)</w:t>
      </w:r>
      <w:r w:rsidR="00F15986">
        <w:rPr>
          <w:rFonts w:ascii="Times New Roman" w:hAnsi="Times New Roman" w:cs="Times New Roman"/>
          <w:sz w:val="24"/>
          <w:szCs w:val="24"/>
        </w:rPr>
        <w:t xml:space="preserve">, </w:t>
      </w:r>
      <w:r w:rsidR="00D44FEF">
        <w:rPr>
          <w:rFonts w:ascii="Times New Roman" w:hAnsi="Times New Roman" w:cs="Times New Roman"/>
          <w:sz w:val="24"/>
          <w:szCs w:val="24"/>
        </w:rPr>
        <w:t>what mechanism best explains their behavior in th</w:t>
      </w:r>
      <w:r w:rsidR="007E6AE1">
        <w:rPr>
          <w:rFonts w:ascii="Times New Roman" w:hAnsi="Times New Roman" w:cs="Times New Roman"/>
          <w:sz w:val="24"/>
          <w:szCs w:val="24"/>
        </w:rPr>
        <w:t>is</w:t>
      </w:r>
      <w:r w:rsidR="00D44FEF">
        <w:rPr>
          <w:rFonts w:ascii="Times New Roman" w:hAnsi="Times New Roman" w:cs="Times New Roman"/>
          <w:sz w:val="24"/>
          <w:szCs w:val="24"/>
        </w:rPr>
        <w:t xml:space="preserve"> task</w:t>
      </w:r>
      <w:r w:rsidR="00F15986">
        <w:rPr>
          <w:rFonts w:ascii="Times New Roman" w:hAnsi="Times New Roman" w:cs="Times New Roman"/>
          <w:sz w:val="24"/>
          <w:szCs w:val="24"/>
        </w:rPr>
        <w:t xml:space="preserve">, and under what conditions </w:t>
      </w:r>
      <w:r w:rsidR="006F2928">
        <w:rPr>
          <w:rFonts w:ascii="Times New Roman" w:hAnsi="Times New Roman" w:cs="Times New Roman"/>
          <w:sz w:val="24"/>
          <w:szCs w:val="24"/>
        </w:rPr>
        <w:t>are</w:t>
      </w:r>
      <w:r w:rsidR="00F15986">
        <w:rPr>
          <w:rFonts w:ascii="Times New Roman" w:hAnsi="Times New Roman" w:cs="Times New Roman"/>
          <w:sz w:val="24"/>
          <w:szCs w:val="24"/>
        </w:rPr>
        <w:t xml:space="preserve"> adults’ causal ratings </w:t>
      </w:r>
      <w:r w:rsidR="006F2928">
        <w:rPr>
          <w:rFonts w:ascii="Times New Roman" w:hAnsi="Times New Roman" w:cs="Times New Roman"/>
          <w:sz w:val="24"/>
          <w:szCs w:val="24"/>
        </w:rPr>
        <w:t>consistent with</w:t>
      </w:r>
      <w:r w:rsidR="00F15986">
        <w:rPr>
          <w:rFonts w:ascii="Times New Roman" w:hAnsi="Times New Roman" w:cs="Times New Roman"/>
          <w:sz w:val="24"/>
          <w:szCs w:val="24"/>
        </w:rPr>
        <w:t xml:space="preserve"> the predictions of the three competing computational and analytical models</w:t>
      </w:r>
      <w:r w:rsidR="00D44FEF">
        <w:rPr>
          <w:rFonts w:ascii="Times New Roman" w:hAnsi="Times New Roman" w:cs="Times New Roman"/>
          <w:sz w:val="24"/>
          <w:szCs w:val="24"/>
        </w:rPr>
        <w:t xml:space="preserve">.  </w:t>
      </w:r>
      <w:r w:rsidR="00F15986">
        <w:rPr>
          <w:rFonts w:ascii="Times New Roman" w:hAnsi="Times New Roman" w:cs="Times New Roman"/>
          <w:sz w:val="24"/>
          <w:szCs w:val="24"/>
        </w:rPr>
        <w:t xml:space="preserve">The results of </w:t>
      </w:r>
      <w:r w:rsidR="008375DC">
        <w:rPr>
          <w:rFonts w:ascii="Times New Roman" w:hAnsi="Times New Roman" w:cs="Times New Roman"/>
          <w:sz w:val="24"/>
          <w:szCs w:val="24"/>
        </w:rPr>
        <w:t xml:space="preserve">Experiment 1 </w:t>
      </w:r>
      <w:r w:rsidR="00F15986">
        <w:rPr>
          <w:rFonts w:ascii="Times New Roman" w:hAnsi="Times New Roman" w:cs="Times New Roman"/>
          <w:sz w:val="24"/>
          <w:szCs w:val="24"/>
        </w:rPr>
        <w:t>revealed that</w:t>
      </w:r>
      <w:r w:rsidR="00925C66">
        <w:rPr>
          <w:rFonts w:ascii="Times New Roman" w:hAnsi="Times New Roman" w:cs="Times New Roman"/>
          <w:sz w:val="24"/>
          <w:szCs w:val="24"/>
        </w:rPr>
        <w:t xml:space="preserve"> adults</w:t>
      </w:r>
      <w:r w:rsidR="00632CCA">
        <w:rPr>
          <w:rFonts w:ascii="Times New Roman" w:hAnsi="Times New Roman" w:cs="Times New Roman"/>
          <w:sz w:val="24"/>
          <w:szCs w:val="24"/>
        </w:rPr>
        <w:t>’</w:t>
      </w:r>
      <w:r w:rsidR="00925C66">
        <w:rPr>
          <w:rFonts w:ascii="Times New Roman" w:hAnsi="Times New Roman" w:cs="Times New Roman"/>
          <w:sz w:val="24"/>
          <w:szCs w:val="24"/>
        </w:rPr>
        <w:t xml:space="preserve"> causal ratings</w:t>
      </w:r>
      <w:r w:rsidR="006F2928">
        <w:rPr>
          <w:rFonts w:ascii="Times New Roman" w:hAnsi="Times New Roman" w:cs="Times New Roman"/>
          <w:sz w:val="24"/>
          <w:szCs w:val="24"/>
        </w:rPr>
        <w:t xml:space="preserve"> in the backwards-blocking condition (as well as in the indirect screening-off condition)</w:t>
      </w:r>
      <w:r w:rsidR="00925C66">
        <w:rPr>
          <w:rFonts w:ascii="Times New Roman" w:hAnsi="Times New Roman" w:cs="Times New Roman"/>
          <w:sz w:val="24"/>
          <w:szCs w:val="24"/>
        </w:rPr>
        <w:t xml:space="preserve"> were consistent with the predictions of the traditional</w:t>
      </w:r>
      <w:r w:rsidR="00F107F6">
        <w:rPr>
          <w:rFonts w:ascii="Times New Roman" w:hAnsi="Times New Roman" w:cs="Times New Roman"/>
          <w:sz w:val="24"/>
          <w:szCs w:val="24"/>
        </w:rPr>
        <w:t xml:space="preserve"> and modified</w:t>
      </w:r>
      <w:r w:rsidR="00925C66">
        <w:rPr>
          <w:rFonts w:ascii="Times New Roman" w:hAnsi="Times New Roman" w:cs="Times New Roman"/>
          <w:sz w:val="24"/>
          <w:szCs w:val="24"/>
        </w:rPr>
        <w:t xml:space="preserve"> </w:t>
      </w:r>
      <w:r w:rsidR="00F107F6">
        <w:rPr>
          <w:rFonts w:ascii="Times New Roman" w:hAnsi="Times New Roman" w:cs="Times New Roman"/>
          <w:sz w:val="24"/>
          <w:szCs w:val="24"/>
        </w:rPr>
        <w:t>Rescorla-Wagner</w:t>
      </w:r>
      <w:r w:rsidR="00925C66">
        <w:rPr>
          <w:rFonts w:ascii="Times New Roman" w:hAnsi="Times New Roman" w:cs="Times New Roman"/>
          <w:sz w:val="24"/>
          <w:szCs w:val="24"/>
        </w:rPr>
        <w:t xml:space="preserve"> models</w:t>
      </w:r>
      <w:r w:rsidR="00E72AF2">
        <w:rPr>
          <w:rFonts w:ascii="Times New Roman" w:hAnsi="Times New Roman" w:cs="Times New Roman"/>
          <w:sz w:val="24"/>
          <w:szCs w:val="24"/>
        </w:rPr>
        <w:t xml:space="preserve"> </w:t>
      </w:r>
      <w:r w:rsidR="00925C66">
        <w:rPr>
          <w:rFonts w:ascii="Times New Roman" w:hAnsi="Times New Roman" w:cs="Times New Roman"/>
          <w:sz w:val="24"/>
          <w:szCs w:val="24"/>
        </w:rPr>
        <w:t>when asked</w:t>
      </w:r>
      <w:r w:rsidR="00E72AF2">
        <w:rPr>
          <w:rFonts w:ascii="Times New Roman" w:hAnsi="Times New Roman" w:cs="Times New Roman"/>
          <w:sz w:val="24"/>
          <w:szCs w:val="24"/>
        </w:rPr>
        <w:t xml:space="preserve"> to reason about two objects.</w:t>
      </w:r>
      <w:r w:rsidR="00925C66">
        <w:rPr>
          <w:rFonts w:ascii="Times New Roman" w:hAnsi="Times New Roman" w:cs="Times New Roman"/>
          <w:sz w:val="24"/>
          <w:szCs w:val="24"/>
        </w:rPr>
        <w:t xml:space="preserve"> </w:t>
      </w:r>
      <w:r w:rsidR="0021145B">
        <w:rPr>
          <w:rFonts w:ascii="Times New Roman" w:hAnsi="Times New Roman" w:cs="Times New Roman"/>
          <w:sz w:val="24"/>
          <w:szCs w:val="24"/>
        </w:rPr>
        <w:t>The results of the present study</w:t>
      </w:r>
      <w:r w:rsidR="00B43DA0">
        <w:rPr>
          <w:rFonts w:ascii="Times New Roman" w:hAnsi="Times New Roman" w:cs="Times New Roman"/>
          <w:sz w:val="24"/>
          <w:szCs w:val="24"/>
        </w:rPr>
        <w:t xml:space="preserve"> suggest that</w:t>
      </w:r>
      <w:r w:rsidR="00CE2C61">
        <w:rPr>
          <w:rFonts w:ascii="Times New Roman" w:hAnsi="Times New Roman" w:cs="Times New Roman"/>
          <w:sz w:val="24"/>
          <w:szCs w:val="24"/>
        </w:rPr>
        <w:t xml:space="preserve"> </w:t>
      </w:r>
      <w:r w:rsidR="0021145B">
        <w:rPr>
          <w:rFonts w:ascii="Times New Roman" w:hAnsi="Times New Roman" w:cs="Times New Roman"/>
          <w:sz w:val="24"/>
          <w:szCs w:val="24"/>
        </w:rPr>
        <w:t xml:space="preserve">adults use associative processes to reason about two objects but a Bayesian-inference-like process to reason about three or more objects. </w:t>
      </w: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284C767F" w14:textId="77777777" w:rsidR="005B7DB9" w:rsidRDefault="005B7DB9" w:rsidP="00532AC6">
      <w:pPr>
        <w:contextualSpacing/>
        <w:rPr>
          <w:rFonts w:ascii="Times New Roman" w:hAnsi="Times New Roman" w:cs="Times New Roman"/>
          <w:sz w:val="24"/>
          <w:szCs w:val="24"/>
        </w:rPr>
      </w:pPr>
    </w:p>
    <w:p w14:paraId="4E9396B0" w14:textId="77777777" w:rsidR="005B7DB9" w:rsidRDefault="005B7DB9" w:rsidP="00532AC6">
      <w:pPr>
        <w:contextualSpacing/>
        <w:rPr>
          <w:rFonts w:ascii="Times New Roman" w:hAnsi="Times New Roman" w:cs="Times New Roman"/>
          <w:sz w:val="24"/>
          <w:szCs w:val="24"/>
        </w:rPr>
      </w:pPr>
    </w:p>
    <w:p w14:paraId="5BBBA7C2" w14:textId="77777777" w:rsidR="005B7DB9" w:rsidRDefault="005B7DB9" w:rsidP="00532AC6">
      <w:pPr>
        <w:contextualSpacing/>
        <w:rPr>
          <w:rFonts w:ascii="Times New Roman" w:hAnsi="Times New Roman" w:cs="Times New Roman"/>
          <w:sz w:val="24"/>
          <w:szCs w:val="24"/>
        </w:rPr>
      </w:pPr>
    </w:p>
    <w:p w14:paraId="5DABFCB2" w14:textId="77777777" w:rsidR="005B7DB9" w:rsidRDefault="005B7DB9" w:rsidP="00532AC6">
      <w:pPr>
        <w:contextualSpacing/>
        <w:rPr>
          <w:rFonts w:ascii="Times New Roman" w:hAnsi="Times New Roman" w:cs="Times New Roman"/>
          <w:sz w:val="24"/>
          <w:szCs w:val="24"/>
        </w:rPr>
      </w:pPr>
    </w:p>
    <w:p w14:paraId="647C7698" w14:textId="77777777" w:rsidR="005B7DB9" w:rsidRDefault="005B7DB9" w:rsidP="00532AC6">
      <w:pPr>
        <w:contextualSpacing/>
        <w:rPr>
          <w:rFonts w:ascii="Times New Roman" w:hAnsi="Times New Roman" w:cs="Times New Roman"/>
          <w:sz w:val="24"/>
          <w:szCs w:val="24"/>
        </w:rPr>
      </w:pPr>
    </w:p>
    <w:p w14:paraId="64D4C269" w14:textId="7B78F428" w:rsidR="00D44FEF" w:rsidRDefault="001A65BE" w:rsidP="00532AC6">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128D1C5F" w14:textId="62BFB079" w:rsidR="006F6DEA" w:rsidRDefault="001E2FC1" w:rsidP="00532AC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lastRenderedPageBreak/>
        <w:t xml:space="preserve">There is perhaps no ability that is more </w:t>
      </w:r>
      <w:r w:rsidR="00CF47E4">
        <w:rPr>
          <w:rFonts w:ascii="Times New Roman" w:hAnsi="Times New Roman" w:cs="Times New Roman"/>
          <w:sz w:val="24"/>
          <w:szCs w:val="24"/>
        </w:rPr>
        <w:t>central</w:t>
      </w:r>
      <w:r w:rsidR="00CF47E4" w:rsidRPr="001E2FC1">
        <w:rPr>
          <w:rFonts w:ascii="Times New Roman" w:hAnsi="Times New Roman" w:cs="Times New Roman"/>
          <w:sz w:val="24"/>
          <w:szCs w:val="24"/>
        </w:rPr>
        <w:t xml:space="preserve"> </w:t>
      </w:r>
      <w:r w:rsidRPr="001E2FC1">
        <w:rPr>
          <w:rFonts w:ascii="Times New Roman" w:hAnsi="Times New Roman" w:cs="Times New Roman"/>
          <w:sz w:val="24"/>
          <w:szCs w:val="24"/>
        </w:rPr>
        <w:t xml:space="preserve">for learning about how the world works than </w:t>
      </w:r>
      <w:r w:rsidR="00CA1576">
        <w:rPr>
          <w:rFonts w:ascii="Times New Roman" w:hAnsi="Times New Roman" w:cs="Times New Roman"/>
          <w:sz w:val="24"/>
          <w:szCs w:val="24"/>
        </w:rPr>
        <w:t>causal reasoning or the capacity to reason about cause-and-effect relations.</w:t>
      </w:r>
      <w:r w:rsidRPr="001E2FC1">
        <w:rPr>
          <w:rFonts w:ascii="Times New Roman" w:hAnsi="Times New Roman" w:cs="Times New Roman"/>
          <w:sz w:val="24"/>
          <w:szCs w:val="24"/>
        </w:rPr>
        <w:t xml:space="preserve"> </w:t>
      </w:r>
      <w:r w:rsidR="00B427BD">
        <w:rPr>
          <w:rFonts w:ascii="Times New Roman" w:hAnsi="Times New Roman" w:cs="Times New Roman"/>
          <w:sz w:val="24"/>
          <w:szCs w:val="24"/>
        </w:rPr>
        <w:t>This</w:t>
      </w:r>
      <w:r>
        <w:rPr>
          <w:rFonts w:ascii="Times New Roman" w:hAnsi="Times New Roman" w:cs="Times New Roman"/>
          <w:sz w:val="24"/>
          <w:szCs w:val="24"/>
        </w:rPr>
        <w:t xml:space="preserve"> is a key cognitive </w:t>
      </w:r>
      <w:r w:rsidRPr="001E2FC1">
        <w:rPr>
          <w:rFonts w:ascii="Times New Roman" w:hAnsi="Times New Roman" w:cs="Times New Roman"/>
          <w:sz w:val="24"/>
          <w:szCs w:val="24"/>
        </w:rPr>
        <w:t xml:space="preserve">ability </w:t>
      </w:r>
      <w:r w:rsidR="006F6DEA" w:rsidRPr="006F6DEA">
        <w:rPr>
          <w:rFonts w:ascii="Times New Roman" w:hAnsi="Times New Roman" w:cs="Times New Roman"/>
          <w:sz w:val="24"/>
          <w:szCs w:val="24"/>
        </w:rPr>
        <w:t>because it enables human learners to encode causal relations to inform prediction and inference</w:t>
      </w:r>
      <w:r w:rsidR="006F6DEA">
        <w:rPr>
          <w:rFonts w:ascii="Times New Roman" w:hAnsi="Times New Roman" w:cs="Times New Roman"/>
          <w:sz w:val="24"/>
          <w:szCs w:val="24"/>
        </w:rPr>
        <w:t xml:space="preserve"> (e.g., Oakes &amp; Cohen, 1990; Rakison, Smith, &amp; Ali, 2016; </w:t>
      </w:r>
      <w:proofErr w:type="spellStart"/>
      <w:r w:rsidR="006F6DEA">
        <w:rPr>
          <w:rFonts w:ascii="Times New Roman" w:hAnsi="Times New Roman" w:cs="Times New Roman"/>
          <w:sz w:val="24"/>
          <w:szCs w:val="24"/>
        </w:rPr>
        <w:t>Schlottmann</w:t>
      </w:r>
      <w:proofErr w:type="spellEnd"/>
      <w:r w:rsidR="006F6DEA">
        <w:rPr>
          <w:rFonts w:ascii="Times New Roman" w:hAnsi="Times New Roman" w:cs="Times New Roman"/>
          <w:sz w:val="24"/>
          <w:szCs w:val="24"/>
        </w:rPr>
        <w:t xml:space="preserve"> &amp; Shanks, 1992)</w:t>
      </w:r>
      <w:r w:rsidR="006F6DEA" w:rsidRPr="006F6DEA">
        <w:rPr>
          <w:rFonts w:ascii="Times New Roman" w:hAnsi="Times New Roman" w:cs="Times New Roman"/>
          <w:sz w:val="24"/>
          <w:szCs w:val="24"/>
        </w:rPr>
        <w:t>, to intervene on those relations to generate new effects</w:t>
      </w:r>
      <w:r w:rsidR="006F6DEA">
        <w:rPr>
          <w:rFonts w:ascii="Times New Roman" w:hAnsi="Times New Roman" w:cs="Times New Roman"/>
          <w:sz w:val="24"/>
          <w:szCs w:val="24"/>
        </w:rPr>
        <w:t xml:space="preserve"> (e.g., Gopnik et al., 2001)</w:t>
      </w:r>
      <w:r w:rsidR="006F6DEA" w:rsidRPr="006F6DEA">
        <w:rPr>
          <w:rFonts w:ascii="Times New Roman" w:hAnsi="Times New Roman" w:cs="Times New Roman"/>
          <w:sz w:val="24"/>
          <w:szCs w:val="24"/>
        </w:rPr>
        <w:t>, and counterfactually to reason about causal events to determine what would have happen</w:t>
      </w:r>
      <w:r w:rsidR="00D57F26">
        <w:rPr>
          <w:rFonts w:ascii="Times New Roman" w:hAnsi="Times New Roman" w:cs="Times New Roman"/>
          <w:sz w:val="24"/>
          <w:szCs w:val="24"/>
        </w:rPr>
        <w:t>ed</w:t>
      </w:r>
      <w:r w:rsidR="006F6DEA" w:rsidRPr="006F6DEA">
        <w:rPr>
          <w:rFonts w:ascii="Times New Roman" w:hAnsi="Times New Roman" w:cs="Times New Roman"/>
          <w:sz w:val="24"/>
          <w:szCs w:val="24"/>
        </w:rPr>
        <w:t xml:space="preserve"> if the chosen intervention had not been undertaken</w:t>
      </w:r>
      <w:r w:rsidR="006F6DEA">
        <w:rPr>
          <w:rFonts w:ascii="Times New Roman" w:hAnsi="Times New Roman" w:cs="Times New Roman"/>
          <w:sz w:val="24"/>
          <w:szCs w:val="24"/>
        </w:rPr>
        <w:t xml:space="preserve"> (e.g., </w:t>
      </w:r>
      <w:r w:rsidR="0090474C">
        <w:rPr>
          <w:rFonts w:ascii="Times New Roman" w:hAnsi="Times New Roman" w:cs="Times New Roman"/>
          <w:sz w:val="24"/>
          <w:szCs w:val="24"/>
        </w:rPr>
        <w:t xml:space="preserve">Harris, German, &amp; Mills, 1996; </w:t>
      </w:r>
      <w:r w:rsidR="006F6DEA">
        <w:rPr>
          <w:rFonts w:ascii="Times New Roman" w:hAnsi="Times New Roman" w:cs="Times New Roman"/>
          <w:sz w:val="24"/>
          <w:szCs w:val="24"/>
        </w:rPr>
        <w:t>Sobel, 2004)</w:t>
      </w:r>
      <w:r w:rsidR="006F6DEA" w:rsidRPr="006F6DEA">
        <w:rPr>
          <w:rFonts w:ascii="Times New Roman" w:hAnsi="Times New Roman" w:cs="Times New Roman"/>
          <w:sz w:val="24"/>
          <w:szCs w:val="24"/>
        </w:rPr>
        <w:t>.</w:t>
      </w:r>
    </w:p>
    <w:p w14:paraId="6108B92A" w14:textId="6939A66E" w:rsidR="00CB38F6" w:rsidRDefault="00CB38F6" w:rsidP="00CB38F6">
      <w:pPr>
        <w:spacing w:line="480" w:lineRule="auto"/>
        <w:ind w:firstLine="720"/>
        <w:contextualSpacing/>
        <w:rPr>
          <w:rFonts w:ascii="Times New Roman" w:hAnsi="Times New Roman" w:cs="Times New Roman"/>
          <w:sz w:val="24"/>
          <w:szCs w:val="24"/>
        </w:rPr>
      </w:pPr>
      <w:r w:rsidRPr="001E2FC1">
        <w:rPr>
          <w:rFonts w:ascii="Times New Roman" w:hAnsi="Times New Roman" w:cs="Times New Roman"/>
          <w:sz w:val="24"/>
          <w:szCs w:val="24"/>
        </w:rPr>
        <w:t xml:space="preserve">Despite </w:t>
      </w:r>
      <w:r w:rsidR="0012507D" w:rsidRPr="001E2FC1">
        <w:rPr>
          <w:rFonts w:ascii="Times New Roman" w:hAnsi="Times New Roman" w:cs="Times New Roman"/>
          <w:sz w:val="24"/>
          <w:szCs w:val="24"/>
        </w:rPr>
        <w:t>consensus</w:t>
      </w:r>
      <w:r>
        <w:rPr>
          <w:rFonts w:ascii="Times New Roman" w:hAnsi="Times New Roman" w:cs="Times New Roman"/>
          <w:sz w:val="24"/>
          <w:szCs w:val="24"/>
        </w:rPr>
        <w:t xml:space="preserve"> among researchers about the </w:t>
      </w:r>
      <w:r w:rsidRPr="001E2FC1">
        <w:rPr>
          <w:rFonts w:ascii="Times New Roman" w:hAnsi="Times New Roman" w:cs="Times New Roman"/>
          <w:sz w:val="24"/>
          <w:szCs w:val="24"/>
        </w:rPr>
        <w:t>importance of causal reasoning</w:t>
      </w:r>
      <w:r>
        <w:rPr>
          <w:rFonts w:ascii="Times New Roman" w:hAnsi="Times New Roman" w:cs="Times New Roman"/>
          <w:sz w:val="24"/>
          <w:szCs w:val="24"/>
        </w:rPr>
        <w:t xml:space="preserve">, </w:t>
      </w:r>
      <w:r w:rsidRPr="001E2FC1">
        <w:rPr>
          <w:rFonts w:ascii="Times New Roman" w:hAnsi="Times New Roman" w:cs="Times New Roman"/>
          <w:sz w:val="24"/>
          <w:szCs w:val="24"/>
        </w:rPr>
        <w:t xml:space="preserve">there </w:t>
      </w:r>
      <w:r>
        <w:rPr>
          <w:rFonts w:ascii="Times New Roman" w:hAnsi="Times New Roman" w:cs="Times New Roman"/>
          <w:sz w:val="24"/>
          <w:szCs w:val="24"/>
        </w:rPr>
        <w:t>is much less consensus</w:t>
      </w:r>
      <w:r w:rsidRPr="001E2FC1">
        <w:rPr>
          <w:rFonts w:ascii="Times New Roman" w:hAnsi="Times New Roman" w:cs="Times New Roman"/>
          <w:sz w:val="24"/>
          <w:szCs w:val="24"/>
        </w:rPr>
        <w:t xml:space="preserve"> among theorists about the </w:t>
      </w:r>
      <w:r>
        <w:rPr>
          <w:rFonts w:ascii="Times New Roman" w:hAnsi="Times New Roman" w:cs="Times New Roman"/>
          <w:sz w:val="24"/>
          <w:szCs w:val="24"/>
        </w:rPr>
        <w:t xml:space="preserve">cognitive </w:t>
      </w:r>
      <w:r w:rsidRPr="001E2FC1">
        <w:rPr>
          <w:rFonts w:ascii="Times New Roman" w:hAnsi="Times New Roman" w:cs="Times New Roman"/>
          <w:sz w:val="24"/>
          <w:szCs w:val="24"/>
        </w:rPr>
        <w:t>mechanism</w:t>
      </w:r>
      <w:r>
        <w:rPr>
          <w:rFonts w:ascii="Times New Roman" w:hAnsi="Times New Roman" w:cs="Times New Roman"/>
          <w:sz w:val="24"/>
          <w:szCs w:val="24"/>
        </w:rPr>
        <w:t xml:space="preserve"> that underlies this capacity</w:t>
      </w:r>
      <w:r w:rsidRPr="001E2FC1">
        <w:rPr>
          <w:rFonts w:ascii="Times New Roman" w:hAnsi="Times New Roman" w:cs="Times New Roman"/>
          <w:sz w:val="24"/>
          <w:szCs w:val="24"/>
        </w:rPr>
        <w:t xml:space="preserve">. </w:t>
      </w:r>
      <w:r>
        <w:rPr>
          <w:rFonts w:ascii="Times New Roman" w:hAnsi="Times New Roman" w:cs="Times New Roman"/>
          <w:sz w:val="24"/>
          <w:szCs w:val="24"/>
        </w:rPr>
        <w:t>For example, it is unresolved</w:t>
      </w:r>
      <w:r w:rsidRPr="001E2FC1">
        <w:rPr>
          <w:rFonts w:ascii="Times New Roman" w:hAnsi="Times New Roman" w:cs="Times New Roman"/>
          <w:sz w:val="24"/>
          <w:szCs w:val="24"/>
        </w:rPr>
        <w:t xml:space="preserve"> whether </w:t>
      </w:r>
      <w:r>
        <w:rPr>
          <w:rFonts w:ascii="Times New Roman" w:hAnsi="Times New Roman" w:cs="Times New Roman"/>
          <w:sz w:val="24"/>
          <w:szCs w:val="24"/>
        </w:rPr>
        <w:t>domain-general mechanisms</w:t>
      </w:r>
      <w:r w:rsidRPr="001E2FC1">
        <w:rPr>
          <w:rFonts w:ascii="Times New Roman" w:hAnsi="Times New Roman" w:cs="Times New Roman"/>
          <w:sz w:val="24"/>
          <w:szCs w:val="24"/>
        </w:rPr>
        <w:t xml:space="preserve"> </w:t>
      </w:r>
      <w:r>
        <w:rPr>
          <w:rFonts w:ascii="Times New Roman" w:hAnsi="Times New Roman" w:cs="Times New Roman"/>
          <w:sz w:val="24"/>
          <w:szCs w:val="24"/>
        </w:rPr>
        <w:t xml:space="preserve">such as associative learning </w:t>
      </w:r>
      <w:r w:rsidRPr="001E2FC1">
        <w:rPr>
          <w:rFonts w:ascii="Times New Roman" w:hAnsi="Times New Roman" w:cs="Times New Roman"/>
          <w:sz w:val="24"/>
          <w:szCs w:val="24"/>
        </w:rPr>
        <w:t>underpin</w:t>
      </w:r>
      <w:r>
        <w:rPr>
          <w:rFonts w:ascii="Times New Roman" w:hAnsi="Times New Roman" w:cs="Times New Roman"/>
          <w:sz w:val="24"/>
          <w:szCs w:val="24"/>
        </w:rPr>
        <w:t xml:space="preserve">s causal reasoning </w:t>
      </w:r>
      <w:r w:rsidRPr="001E2FC1">
        <w:rPr>
          <w:rFonts w:ascii="Times New Roman" w:hAnsi="Times New Roman" w:cs="Times New Roman"/>
          <w:sz w:val="24"/>
          <w:szCs w:val="24"/>
        </w:rPr>
        <w:t>or whether</w:t>
      </w:r>
      <w:r>
        <w:rPr>
          <w:rFonts w:ascii="Times New Roman" w:hAnsi="Times New Roman" w:cs="Times New Roman"/>
          <w:sz w:val="24"/>
          <w:szCs w:val="24"/>
        </w:rPr>
        <w:t>—</w:t>
      </w:r>
      <w:r w:rsidRPr="001E2FC1">
        <w:rPr>
          <w:rFonts w:ascii="Times New Roman" w:hAnsi="Times New Roman" w:cs="Times New Roman"/>
          <w:sz w:val="24"/>
          <w:szCs w:val="24"/>
        </w:rPr>
        <w:t xml:space="preserve">as has </w:t>
      </w:r>
      <w:r>
        <w:rPr>
          <w:rFonts w:ascii="Times New Roman" w:hAnsi="Times New Roman" w:cs="Times New Roman"/>
          <w:sz w:val="24"/>
          <w:szCs w:val="24"/>
        </w:rPr>
        <w:t xml:space="preserve">recently </w:t>
      </w:r>
      <w:r w:rsidRPr="001E2FC1">
        <w:rPr>
          <w:rFonts w:ascii="Times New Roman" w:hAnsi="Times New Roman" w:cs="Times New Roman"/>
          <w:sz w:val="24"/>
          <w:szCs w:val="24"/>
        </w:rPr>
        <w:t>been</w:t>
      </w:r>
      <w:r>
        <w:rPr>
          <w:rFonts w:ascii="Times New Roman" w:hAnsi="Times New Roman" w:cs="Times New Roman"/>
          <w:sz w:val="24"/>
          <w:szCs w:val="24"/>
        </w:rPr>
        <w:t xml:space="preserve"> suggested by some theorists</w:t>
      </w:r>
      <w:r w:rsidRPr="001E2FC1">
        <w:rPr>
          <w:rFonts w:ascii="Times New Roman" w:hAnsi="Times New Roman" w:cs="Times New Roman"/>
          <w:sz w:val="24"/>
          <w:szCs w:val="24"/>
        </w:rPr>
        <w:t xml:space="preserve"> (e.g., Gopnik et al., 2004</w:t>
      </w:r>
      <w:r>
        <w:rPr>
          <w:rFonts w:ascii="Times New Roman" w:hAnsi="Times New Roman" w:cs="Times New Roman"/>
          <w:sz w:val="24"/>
          <w:szCs w:val="24"/>
        </w:rPr>
        <w:t>; Walker, Lombrozo, Williams, Rafferty, &amp; Gopnik, 2017</w:t>
      </w:r>
      <w:r w:rsidRPr="001E2FC1">
        <w:rPr>
          <w:rFonts w:ascii="Times New Roman" w:hAnsi="Times New Roman" w:cs="Times New Roman"/>
          <w:sz w:val="24"/>
          <w:szCs w:val="24"/>
        </w:rPr>
        <w:t>)</w:t>
      </w:r>
      <w:r>
        <w:rPr>
          <w:rFonts w:ascii="Times New Roman" w:hAnsi="Times New Roman" w:cs="Times New Roman"/>
          <w:sz w:val="24"/>
          <w:szCs w:val="24"/>
        </w:rPr>
        <w:t>—causal reasoning is grounded in a Bayesian-inference mechanism</w:t>
      </w:r>
      <w:r w:rsidRPr="001E2FC1">
        <w:rPr>
          <w:rFonts w:ascii="Times New Roman" w:hAnsi="Times New Roman" w:cs="Times New Roman"/>
          <w:sz w:val="24"/>
          <w:szCs w:val="24"/>
        </w:rPr>
        <w:t>.</w:t>
      </w:r>
      <w:r>
        <w:rPr>
          <w:rFonts w:ascii="Times New Roman" w:hAnsi="Times New Roman" w:cs="Times New Roman"/>
          <w:sz w:val="24"/>
          <w:szCs w:val="24"/>
        </w:rPr>
        <w:t xml:space="preserve"> One empirical finding about which domain-specific and domain-general theorists have disagreed considerably concerns </w:t>
      </w:r>
      <w:r w:rsidRPr="00006724">
        <w:rPr>
          <w:rFonts w:ascii="Times New Roman" w:hAnsi="Times New Roman" w:cs="Times New Roman"/>
          <w:sz w:val="24"/>
          <w:szCs w:val="24"/>
        </w:rPr>
        <w:t>whether</w:t>
      </w:r>
      <w:r>
        <w:rPr>
          <w:rFonts w:ascii="Times New Roman" w:hAnsi="Times New Roman" w:cs="Times New Roman"/>
          <w:sz w:val="24"/>
          <w:szCs w:val="24"/>
        </w:rPr>
        <w:t xml:space="preserve"> an associative-learning mechanism or a Bayesian-inference mechanism subserves human beings’ capacity to engage in </w:t>
      </w:r>
      <w:r w:rsidR="00977551">
        <w:rPr>
          <w:rFonts w:ascii="Times New Roman" w:hAnsi="Times New Roman" w:cs="Times New Roman"/>
          <w:sz w:val="24"/>
          <w:szCs w:val="24"/>
        </w:rPr>
        <w:t>a form of</w:t>
      </w:r>
      <w:r>
        <w:rPr>
          <w:rFonts w:ascii="Times New Roman" w:hAnsi="Times New Roman" w:cs="Times New Roman"/>
          <w:sz w:val="24"/>
          <w:szCs w:val="24"/>
        </w:rPr>
        <w:t xml:space="preserve"> retrospective reevaluation called backwards-blocking reasoning. This form of reasoning involves learning blocking or discounting redundant causal cues when other cues are shown unambiguously and in isolation to produce effects </w:t>
      </w:r>
      <w:r w:rsidRPr="00006724">
        <w:rPr>
          <w:rFonts w:ascii="Times New Roman" w:hAnsi="Times New Roman" w:cs="Times New Roman"/>
          <w:sz w:val="24"/>
          <w:szCs w:val="24"/>
        </w:rPr>
        <w:t>(</w:t>
      </w:r>
      <w:r>
        <w:rPr>
          <w:rFonts w:ascii="Times New Roman" w:hAnsi="Times New Roman" w:cs="Times New Roman"/>
          <w:sz w:val="24"/>
          <w:szCs w:val="24"/>
        </w:rPr>
        <w:t xml:space="preserve">e.g., Blaser, </w:t>
      </w:r>
      <w:proofErr w:type="spellStart"/>
      <w:r w:rsidRPr="001C5E18">
        <w:rPr>
          <w:rFonts w:ascii="Times New Roman" w:hAnsi="Times New Roman" w:cs="Times New Roman"/>
          <w:sz w:val="24"/>
          <w:szCs w:val="24"/>
        </w:rPr>
        <w:t>Couvillon</w:t>
      </w:r>
      <w:proofErr w:type="spellEnd"/>
      <w:r w:rsidRPr="001C5E18">
        <w:rPr>
          <w:rFonts w:ascii="Times New Roman" w:hAnsi="Times New Roman" w:cs="Times New Roman"/>
          <w:sz w:val="24"/>
          <w:szCs w:val="24"/>
        </w:rPr>
        <w:t xml:space="preserve">, &amp; </w:t>
      </w:r>
      <w:proofErr w:type="spellStart"/>
      <w:r w:rsidRPr="001C5E18">
        <w:rPr>
          <w:rFonts w:ascii="Times New Roman" w:hAnsi="Times New Roman" w:cs="Times New Roman"/>
          <w:sz w:val="24"/>
          <w:szCs w:val="24"/>
        </w:rPr>
        <w:t>Bitterman</w:t>
      </w:r>
      <w:proofErr w:type="spellEnd"/>
      <w:r w:rsidRPr="001C5E18">
        <w:rPr>
          <w:rFonts w:ascii="Times New Roman" w:hAnsi="Times New Roman" w:cs="Times New Roman"/>
          <w:sz w:val="24"/>
          <w:szCs w:val="24"/>
        </w:rPr>
        <w:t>, 2004</w:t>
      </w:r>
      <w:r>
        <w:rPr>
          <w:rFonts w:ascii="Times New Roman" w:hAnsi="Times New Roman" w:cs="Times New Roman"/>
          <w:sz w:val="24"/>
          <w:szCs w:val="24"/>
        </w:rPr>
        <w:t xml:space="preserve">; Shanks, 1985; Shanks &amp; Dickinson, 1987; </w:t>
      </w:r>
      <w:r w:rsidRPr="00006724">
        <w:rPr>
          <w:rFonts w:ascii="Times New Roman" w:hAnsi="Times New Roman" w:cs="Times New Roman"/>
          <w:sz w:val="24"/>
          <w:szCs w:val="24"/>
        </w:rPr>
        <w:t xml:space="preserve">Sobel et al., 2004). </w:t>
      </w:r>
      <w:r>
        <w:rPr>
          <w:rFonts w:ascii="Times New Roman" w:hAnsi="Times New Roman" w:cs="Times New Roman"/>
          <w:sz w:val="24"/>
          <w:szCs w:val="24"/>
        </w:rPr>
        <w:t xml:space="preserve"> The aim of the experiments reported here was twofold. First, it was designed to </w:t>
      </w:r>
      <w:r w:rsidRPr="001E2FC1">
        <w:rPr>
          <w:rFonts w:ascii="Times New Roman" w:hAnsi="Times New Roman" w:cs="Times New Roman"/>
          <w:sz w:val="24"/>
          <w:szCs w:val="24"/>
        </w:rPr>
        <w:t>examine whether</w:t>
      </w:r>
      <w:r>
        <w:rPr>
          <w:rFonts w:ascii="Times New Roman" w:hAnsi="Times New Roman" w:cs="Times New Roman"/>
          <w:sz w:val="24"/>
          <w:szCs w:val="24"/>
        </w:rPr>
        <w:t xml:space="preserve"> and to what extent human children engage in backwards-blocking reasoning in a new context. Specifically, in contrast to previous studies on backwards-blocking reasoning in human children </w:t>
      </w:r>
      <w:r>
        <w:rPr>
          <w:rFonts w:ascii="Times New Roman" w:hAnsi="Times New Roman" w:cs="Times New Roman"/>
          <w:sz w:val="24"/>
          <w:szCs w:val="24"/>
        </w:rPr>
        <w:lastRenderedPageBreak/>
        <w:t xml:space="preserve">that has tended to ask children to reason about two objects, here we examined whether children could engage in this form of reasoning when asked to reason about multiple objects. Second, this study was designed to illuminate whether an associative-learning mechanism or a Bayesian-inference mechanism underlies children’s backwards-blocking reasoning performance in the current situation. </w:t>
      </w:r>
    </w:p>
    <w:p w14:paraId="15B5ED0B" w14:textId="4A274ED9" w:rsidR="0036255F" w:rsidRPr="00BB1672" w:rsidRDefault="0036255F" w:rsidP="00532AC6">
      <w:pPr>
        <w:spacing w:line="480" w:lineRule="auto"/>
        <w:contextualSpacing/>
        <w:rPr>
          <w:rFonts w:ascii="Times New Roman" w:hAnsi="Times New Roman" w:cs="Times New Roman"/>
          <w:b/>
          <w:sz w:val="24"/>
          <w:szCs w:val="24"/>
        </w:rPr>
      </w:pPr>
      <w:r w:rsidRPr="00BB1672">
        <w:rPr>
          <w:rFonts w:ascii="Times New Roman" w:hAnsi="Times New Roman" w:cs="Times New Roman"/>
          <w:b/>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 xml:space="preserve">emergence of </w:t>
      </w:r>
      <w:r w:rsidR="00157918">
        <w:rPr>
          <w:rFonts w:ascii="Times New Roman" w:hAnsi="Times New Roman" w:cs="Times New Roman"/>
          <w:b/>
          <w:sz w:val="24"/>
          <w:szCs w:val="24"/>
        </w:rPr>
        <w:t>BB</w:t>
      </w:r>
      <w:r>
        <w:rPr>
          <w:rFonts w:ascii="Times New Roman" w:hAnsi="Times New Roman" w:cs="Times New Roman"/>
          <w:b/>
          <w:sz w:val="24"/>
          <w:szCs w:val="24"/>
        </w:rPr>
        <w:t xml:space="preserve"> reasoning</w:t>
      </w:r>
    </w:p>
    <w:p w14:paraId="661A0089" w14:textId="784B3111" w:rsidR="00426193" w:rsidRDefault="00426193" w:rsidP="00426193">
      <w:pPr>
        <w:spacing w:line="480" w:lineRule="auto"/>
        <w:ind w:firstLine="720"/>
        <w:contextualSpacing/>
        <w:rPr>
          <w:rFonts w:ascii="Times New Roman" w:hAnsi="Times New Roman" w:cs="Times New Roman"/>
          <w:sz w:val="24"/>
          <w:szCs w:val="24"/>
        </w:rPr>
      </w:pPr>
      <w:r w:rsidRPr="002C3666">
        <w:rPr>
          <w:rFonts w:ascii="Times New Roman" w:hAnsi="Times New Roman" w:cs="Times New Roman"/>
          <w:sz w:val="24"/>
          <w:szCs w:val="24"/>
        </w:rPr>
        <w:t xml:space="preserve">The ability to reason about causal events is thought generally to emerge between 18 months and 5 years of age (e.g., </w:t>
      </w:r>
      <w:r w:rsidR="00BD2001">
        <w:rPr>
          <w:rFonts w:ascii="Times New Roman" w:hAnsi="Times New Roman" w:cs="Times New Roman"/>
          <w:sz w:val="24"/>
          <w:szCs w:val="24"/>
        </w:rPr>
        <w:t xml:space="preserve">Benton, Rakison, &amp; Sobel, 2021; Gopnik &amp; Sobel, 2000; </w:t>
      </w:r>
      <w:r w:rsidR="00BD2001" w:rsidRPr="002C3666">
        <w:rPr>
          <w:rFonts w:ascii="Times New Roman" w:hAnsi="Times New Roman" w:cs="Times New Roman"/>
          <w:sz w:val="24"/>
          <w:szCs w:val="24"/>
        </w:rPr>
        <w:t>Gopnik et al., 2001</w:t>
      </w:r>
      <w:r w:rsidR="00BD2001">
        <w:rPr>
          <w:rFonts w:ascii="Times New Roman" w:hAnsi="Times New Roman" w:cs="Times New Roman"/>
          <w:sz w:val="24"/>
          <w:szCs w:val="24"/>
        </w:rPr>
        <w:t xml:space="preserve">; </w:t>
      </w:r>
      <w:r w:rsidR="007C6452">
        <w:rPr>
          <w:rFonts w:ascii="Times New Roman" w:hAnsi="Times New Roman" w:cs="Times New Roman"/>
          <w:sz w:val="24"/>
          <w:szCs w:val="24"/>
        </w:rPr>
        <w:t xml:space="preserve">Kimura &amp; Gopnik, 2019; </w:t>
      </w:r>
      <w:r w:rsidR="00EC5E48" w:rsidRPr="00B26745">
        <w:rPr>
          <w:rFonts w:ascii="Times New Roman" w:hAnsi="Times New Roman" w:cs="Times New Roman"/>
          <w:sz w:val="24"/>
          <w:szCs w:val="24"/>
        </w:rPr>
        <w:t xml:space="preserve">Meltzoff, </w:t>
      </w:r>
      <w:proofErr w:type="spellStart"/>
      <w:r w:rsidR="00EC5E48" w:rsidRPr="00B26745">
        <w:rPr>
          <w:rFonts w:ascii="Times New Roman" w:hAnsi="Times New Roman" w:cs="Times New Roman"/>
          <w:sz w:val="24"/>
          <w:szCs w:val="24"/>
        </w:rPr>
        <w:t>Waismeyer</w:t>
      </w:r>
      <w:proofErr w:type="spellEnd"/>
      <w:r w:rsidR="00EC5E48" w:rsidRPr="00B26745">
        <w:rPr>
          <w:rFonts w:ascii="Times New Roman" w:hAnsi="Times New Roman" w:cs="Times New Roman"/>
          <w:sz w:val="24"/>
          <w:szCs w:val="24"/>
        </w:rPr>
        <w:t>, &amp; Gopnik, 2012</w:t>
      </w:r>
      <w:r w:rsidR="00EC5E48">
        <w:rPr>
          <w:rFonts w:ascii="Times New Roman" w:hAnsi="Times New Roman" w:cs="Times New Roman"/>
          <w:sz w:val="24"/>
          <w:szCs w:val="24"/>
        </w:rPr>
        <w:t xml:space="preserve">; </w:t>
      </w:r>
      <w:r w:rsidR="00BD2001">
        <w:rPr>
          <w:rFonts w:ascii="Times New Roman" w:hAnsi="Times New Roman" w:cs="Times New Roman"/>
          <w:sz w:val="24"/>
          <w:szCs w:val="24"/>
        </w:rPr>
        <w:t>Sobel &amp; Kirkham, 200</w:t>
      </w:r>
      <w:r w:rsidR="00EC5E48">
        <w:rPr>
          <w:rFonts w:ascii="Times New Roman" w:hAnsi="Times New Roman" w:cs="Times New Roman"/>
          <w:sz w:val="24"/>
          <w:szCs w:val="24"/>
        </w:rPr>
        <w:t>6, 2007</w:t>
      </w:r>
      <w:r w:rsidR="00BD2001">
        <w:rPr>
          <w:rFonts w:ascii="Times New Roman" w:hAnsi="Times New Roman" w:cs="Times New Roman"/>
          <w:sz w:val="24"/>
          <w:szCs w:val="24"/>
        </w:rPr>
        <w:t>;</w:t>
      </w:r>
      <w:r w:rsidR="00EC5E48">
        <w:rPr>
          <w:rFonts w:ascii="Times New Roman" w:hAnsi="Times New Roman" w:cs="Times New Roman"/>
          <w:sz w:val="24"/>
          <w:szCs w:val="24"/>
        </w:rPr>
        <w:t xml:space="preserve"> </w:t>
      </w:r>
      <w:r w:rsidR="00EC5E48" w:rsidRPr="00B26745">
        <w:rPr>
          <w:rFonts w:ascii="Times New Roman" w:hAnsi="Times New Roman" w:cs="Times New Roman"/>
          <w:sz w:val="24"/>
          <w:szCs w:val="24"/>
        </w:rPr>
        <w:t>Sobel &amp; Munro, 2006</w:t>
      </w:r>
      <w:r w:rsidR="00EC5E48">
        <w:rPr>
          <w:rFonts w:ascii="Times New Roman" w:hAnsi="Times New Roman" w:cs="Times New Roman"/>
          <w:sz w:val="24"/>
          <w:szCs w:val="24"/>
        </w:rPr>
        <w:t>;</w:t>
      </w:r>
      <w:r w:rsidR="00BD2001">
        <w:rPr>
          <w:rFonts w:ascii="Times New Roman" w:hAnsi="Times New Roman" w:cs="Times New Roman"/>
          <w:sz w:val="24"/>
          <w:szCs w:val="24"/>
        </w:rPr>
        <w:t xml:space="preserve"> Walker &amp; Gopnik, 2014</w:t>
      </w:r>
      <w:r w:rsidRPr="002C3666">
        <w:rPr>
          <w:rFonts w:ascii="Times New Roman" w:hAnsi="Times New Roman" w:cs="Times New Roman"/>
          <w:sz w:val="24"/>
          <w:szCs w:val="24"/>
        </w:rPr>
        <w:t xml:space="preserve">; </w:t>
      </w:r>
      <w:r>
        <w:rPr>
          <w:rFonts w:ascii="Times New Roman" w:hAnsi="Times New Roman" w:cs="Times New Roman"/>
          <w:sz w:val="24"/>
          <w:szCs w:val="24"/>
        </w:rPr>
        <w:t>cf. Sobel &amp; Kirkham, 2005). Although</w:t>
      </w:r>
      <w:r w:rsidRPr="002C3666">
        <w:rPr>
          <w:rFonts w:ascii="Times New Roman" w:hAnsi="Times New Roman" w:cs="Times New Roman"/>
          <w:sz w:val="24"/>
          <w:szCs w:val="24"/>
        </w:rPr>
        <w:t xml:space="preserve"> researchers have used a variety of paradigms to examine causal reasoning in </w:t>
      </w:r>
      <w:r>
        <w:rPr>
          <w:rFonts w:ascii="Times New Roman" w:hAnsi="Times New Roman" w:cs="Times New Roman"/>
          <w:sz w:val="24"/>
          <w:szCs w:val="24"/>
        </w:rPr>
        <w:t xml:space="preserve">human children (for a review see Bullock, </w:t>
      </w:r>
      <w:r w:rsidRPr="002C3666">
        <w:rPr>
          <w:rFonts w:ascii="Times New Roman" w:hAnsi="Times New Roman" w:cs="Times New Roman"/>
          <w:sz w:val="24"/>
          <w:szCs w:val="24"/>
        </w:rPr>
        <w:t xml:space="preserve">Gelman, &amp; Baillargeon, 1982), here we focus on research that </w:t>
      </w:r>
      <w:r>
        <w:rPr>
          <w:rFonts w:ascii="Times New Roman" w:hAnsi="Times New Roman" w:cs="Times New Roman"/>
          <w:sz w:val="24"/>
          <w:szCs w:val="24"/>
        </w:rPr>
        <w:t xml:space="preserve">has </w:t>
      </w:r>
      <w:r w:rsidRPr="002C3666">
        <w:rPr>
          <w:rFonts w:ascii="Times New Roman" w:hAnsi="Times New Roman" w:cs="Times New Roman"/>
          <w:sz w:val="24"/>
          <w:szCs w:val="24"/>
        </w:rPr>
        <w:t xml:space="preserve">used the blicket-detector design. </w:t>
      </w:r>
      <w:r>
        <w:rPr>
          <w:rFonts w:ascii="Times New Roman" w:hAnsi="Times New Roman" w:cs="Times New Roman"/>
          <w:sz w:val="24"/>
          <w:szCs w:val="24"/>
        </w:rPr>
        <w:t>We focus on this paradigm for three reasons. First, it</w:t>
      </w:r>
      <w:r w:rsidRPr="002C3666">
        <w:rPr>
          <w:rFonts w:ascii="Times New Roman" w:hAnsi="Times New Roman" w:cs="Times New Roman"/>
          <w:sz w:val="24"/>
          <w:szCs w:val="24"/>
        </w:rPr>
        <w:t xml:space="preserve"> has been used most extensiv</w:t>
      </w:r>
      <w:r>
        <w:rPr>
          <w:rFonts w:ascii="Times New Roman" w:hAnsi="Times New Roman" w:cs="Times New Roman"/>
          <w:sz w:val="24"/>
          <w:szCs w:val="24"/>
        </w:rPr>
        <w:t xml:space="preserve">ely to test children’s causal-reasoning abilities as well as to assess their ability to engage in backwards-blocking reasoning. Second, </w:t>
      </w:r>
      <w:r w:rsidR="003B2FB5">
        <w:rPr>
          <w:rFonts w:ascii="Times New Roman" w:hAnsi="Times New Roman" w:cs="Times New Roman"/>
          <w:sz w:val="24"/>
          <w:szCs w:val="24"/>
        </w:rPr>
        <w:t>variations on this design</w:t>
      </w:r>
      <w:r>
        <w:rPr>
          <w:rFonts w:ascii="Times New Roman" w:hAnsi="Times New Roman" w:cs="Times New Roman"/>
          <w:sz w:val="24"/>
          <w:szCs w:val="24"/>
        </w:rPr>
        <w:t xml:space="preserve"> have been used to evaluate adults’ causal reasoning abilities</w:t>
      </w:r>
      <w:r w:rsidR="003B2FB5">
        <w:rPr>
          <w:rFonts w:ascii="Times New Roman" w:hAnsi="Times New Roman" w:cs="Times New Roman"/>
          <w:sz w:val="24"/>
          <w:szCs w:val="24"/>
        </w:rPr>
        <w:t xml:space="preserve"> (e.g., Griffiths et al., 2011)</w:t>
      </w:r>
      <w:r>
        <w:rPr>
          <w:rFonts w:ascii="Times New Roman" w:hAnsi="Times New Roman" w:cs="Times New Roman"/>
          <w:sz w:val="24"/>
          <w:szCs w:val="24"/>
        </w:rPr>
        <w:t>, which may support cross-study and between-age comparisons. Third, we focus on this paradigm because the notion that human reasoners use Bayesian inference to reason about causal events was introduced within the context of the blicket-detector studies and in concert with key advances in computer science, philosophy, machine learning, and statistics (for a review, see Gopnik et al., 2004).</w:t>
      </w:r>
    </w:p>
    <w:p w14:paraId="67FBE924" w14:textId="071758CF" w:rsidR="00B2451E" w:rsidRDefault="001E2CFC" w:rsidP="00B2451E">
      <w:pPr>
        <w:spacing w:line="480" w:lineRule="auto"/>
        <w:ind w:firstLine="720"/>
        <w:contextualSpacing/>
        <w:rPr>
          <w:rFonts w:ascii="Times New Roman" w:hAnsi="Times New Roman" w:cs="Times New Roman"/>
          <w:sz w:val="24"/>
          <w:szCs w:val="24"/>
        </w:rPr>
      </w:pPr>
      <w:r w:rsidRPr="00B26745">
        <w:rPr>
          <w:rFonts w:ascii="Times New Roman" w:hAnsi="Times New Roman" w:cs="Times New Roman"/>
          <w:sz w:val="24"/>
          <w:szCs w:val="24"/>
        </w:rPr>
        <w:t xml:space="preserve">In studies that use </w:t>
      </w:r>
      <w:r>
        <w:rPr>
          <w:rFonts w:ascii="Times New Roman" w:hAnsi="Times New Roman" w:cs="Times New Roman"/>
          <w:sz w:val="24"/>
          <w:szCs w:val="24"/>
        </w:rPr>
        <w:t>this design</w:t>
      </w:r>
      <w:r w:rsidRPr="00B26745">
        <w:rPr>
          <w:rFonts w:ascii="Times New Roman" w:hAnsi="Times New Roman" w:cs="Times New Roman"/>
          <w:sz w:val="24"/>
          <w:szCs w:val="24"/>
        </w:rPr>
        <w:t xml:space="preserve">, children are introduced </w:t>
      </w:r>
      <w:r>
        <w:rPr>
          <w:rFonts w:ascii="Times New Roman" w:hAnsi="Times New Roman" w:cs="Times New Roman"/>
          <w:sz w:val="24"/>
          <w:szCs w:val="24"/>
        </w:rPr>
        <w:t>to</w:t>
      </w:r>
      <w:r w:rsidRPr="00B26745">
        <w:rPr>
          <w:rFonts w:ascii="Times New Roman" w:hAnsi="Times New Roman" w:cs="Times New Roman"/>
          <w:sz w:val="24"/>
          <w:szCs w:val="24"/>
        </w:rPr>
        <w:t xml:space="preserve"> a </w:t>
      </w:r>
      <w:r>
        <w:rPr>
          <w:rFonts w:ascii="Times New Roman" w:hAnsi="Times New Roman" w:cs="Times New Roman"/>
          <w:sz w:val="24"/>
          <w:szCs w:val="24"/>
        </w:rPr>
        <w:t>machine called the "blicket detector</w:t>
      </w:r>
      <w:r w:rsidRPr="00B26745">
        <w:rPr>
          <w:rFonts w:ascii="Times New Roman" w:hAnsi="Times New Roman" w:cs="Times New Roman"/>
          <w:sz w:val="24"/>
          <w:szCs w:val="24"/>
        </w:rPr>
        <w:t xml:space="preserve">" and told that </w:t>
      </w:r>
      <w:r w:rsidR="007E4DB5">
        <w:rPr>
          <w:rFonts w:ascii="Times New Roman" w:hAnsi="Times New Roman" w:cs="Times New Roman"/>
          <w:sz w:val="24"/>
          <w:szCs w:val="24"/>
        </w:rPr>
        <w:t>it</w:t>
      </w:r>
      <w:r w:rsidRPr="00B26745">
        <w:rPr>
          <w:rFonts w:ascii="Times New Roman" w:hAnsi="Times New Roman" w:cs="Times New Roman"/>
          <w:sz w:val="24"/>
          <w:szCs w:val="24"/>
        </w:rPr>
        <w:t xml:space="preserve"> lights up and plays music when certain objects</w:t>
      </w:r>
      <w:r>
        <w:rPr>
          <w:rFonts w:ascii="Times New Roman" w:hAnsi="Times New Roman" w:cs="Times New Roman"/>
          <w:sz w:val="24"/>
          <w:szCs w:val="24"/>
        </w:rPr>
        <w:t>—</w:t>
      </w:r>
      <w:r w:rsidRPr="00B26745">
        <w:rPr>
          <w:rFonts w:ascii="Times New Roman" w:hAnsi="Times New Roman" w:cs="Times New Roman"/>
          <w:sz w:val="24"/>
          <w:szCs w:val="24"/>
        </w:rPr>
        <w:t>namely, "blickets"</w:t>
      </w:r>
      <w:r>
        <w:rPr>
          <w:rFonts w:ascii="Times New Roman" w:hAnsi="Times New Roman" w:cs="Times New Roman"/>
          <w:sz w:val="24"/>
          <w:szCs w:val="24"/>
        </w:rPr>
        <w:t>—</w:t>
      </w:r>
      <w:r w:rsidRPr="00B26745">
        <w:rPr>
          <w:rFonts w:ascii="Times New Roman" w:hAnsi="Times New Roman" w:cs="Times New Roman"/>
          <w:sz w:val="24"/>
          <w:szCs w:val="24"/>
        </w:rPr>
        <w:lastRenderedPageBreak/>
        <w:t xml:space="preserve">are placed on </w:t>
      </w:r>
      <w:r>
        <w:rPr>
          <w:rFonts w:ascii="Times New Roman" w:hAnsi="Times New Roman" w:cs="Times New Roman"/>
          <w:sz w:val="24"/>
          <w:szCs w:val="24"/>
        </w:rPr>
        <w:t>it</w:t>
      </w:r>
      <w:r w:rsidRPr="00B26745">
        <w:rPr>
          <w:rFonts w:ascii="Times New Roman" w:hAnsi="Times New Roman" w:cs="Times New Roman"/>
          <w:sz w:val="24"/>
          <w:szCs w:val="24"/>
        </w:rPr>
        <w:t xml:space="preserve"> but not when other objects are placed on it. Following a series of events in which the detector activates </w:t>
      </w:r>
      <w:r>
        <w:rPr>
          <w:rFonts w:ascii="Times New Roman" w:hAnsi="Times New Roman" w:cs="Times New Roman"/>
          <w:sz w:val="24"/>
          <w:szCs w:val="24"/>
        </w:rPr>
        <w:t>(or not)</w:t>
      </w:r>
      <w:r w:rsidRPr="00B26745">
        <w:rPr>
          <w:rFonts w:ascii="Times New Roman" w:hAnsi="Times New Roman" w:cs="Times New Roman"/>
          <w:sz w:val="24"/>
          <w:szCs w:val="24"/>
        </w:rPr>
        <w:t>, children are</w:t>
      </w:r>
      <w:r>
        <w:rPr>
          <w:rFonts w:ascii="Times New Roman" w:hAnsi="Times New Roman" w:cs="Times New Roman"/>
          <w:sz w:val="24"/>
          <w:szCs w:val="24"/>
        </w:rPr>
        <w:t xml:space="preserve"> then</w:t>
      </w:r>
      <w:r w:rsidRPr="00B26745">
        <w:rPr>
          <w:rFonts w:ascii="Times New Roman" w:hAnsi="Times New Roman" w:cs="Times New Roman"/>
          <w:sz w:val="24"/>
          <w:szCs w:val="24"/>
        </w:rPr>
        <w:t xml:space="preserve"> asked to determine which objects are blickets and to </w:t>
      </w:r>
      <w:r>
        <w:rPr>
          <w:rFonts w:ascii="Times New Roman" w:hAnsi="Times New Roman" w:cs="Times New Roman"/>
          <w:sz w:val="24"/>
          <w:szCs w:val="24"/>
        </w:rPr>
        <w:t>“make the machine go”</w:t>
      </w:r>
      <w:r w:rsidRPr="00B26745">
        <w:rPr>
          <w:rFonts w:ascii="Times New Roman" w:hAnsi="Times New Roman" w:cs="Times New Roman"/>
          <w:sz w:val="24"/>
          <w:szCs w:val="24"/>
        </w:rPr>
        <w:t xml:space="preserve"> by placing the </w:t>
      </w:r>
      <w:r>
        <w:rPr>
          <w:rFonts w:ascii="Times New Roman" w:hAnsi="Times New Roman" w:cs="Times New Roman"/>
          <w:sz w:val="24"/>
          <w:szCs w:val="24"/>
        </w:rPr>
        <w:t>blicket on the machine</w:t>
      </w:r>
      <w:r w:rsidRPr="00B26745">
        <w:rPr>
          <w:rFonts w:ascii="Times New Roman" w:hAnsi="Times New Roman" w:cs="Times New Roman"/>
          <w:sz w:val="24"/>
          <w:szCs w:val="24"/>
        </w:rPr>
        <w:t xml:space="preserve">. </w:t>
      </w:r>
      <w:r w:rsidR="00E3186E" w:rsidRPr="00E3186E">
        <w:rPr>
          <w:rFonts w:ascii="Times New Roman" w:hAnsi="Times New Roman" w:cs="Times New Roman"/>
          <w:sz w:val="24"/>
          <w:szCs w:val="24"/>
        </w:rPr>
        <w:t>Of the findings</w:t>
      </w:r>
      <w:r w:rsidR="004E72FC">
        <w:rPr>
          <w:rFonts w:ascii="Times New Roman" w:hAnsi="Times New Roman" w:cs="Times New Roman"/>
          <w:sz w:val="24"/>
          <w:szCs w:val="24"/>
        </w:rPr>
        <w:t xml:space="preserve"> that have been reported by researchers who have used</w:t>
      </w:r>
      <w:r w:rsidR="00BD2001">
        <w:rPr>
          <w:rFonts w:ascii="Times New Roman" w:hAnsi="Times New Roman" w:cs="Times New Roman"/>
          <w:sz w:val="24"/>
          <w:szCs w:val="24"/>
        </w:rPr>
        <w:t xml:space="preserve"> the blicket-detector methodology</w:t>
      </w:r>
      <w:r w:rsidR="004E72FC">
        <w:rPr>
          <w:rFonts w:ascii="Times New Roman" w:hAnsi="Times New Roman" w:cs="Times New Roman"/>
          <w:sz w:val="24"/>
          <w:szCs w:val="24"/>
        </w:rPr>
        <w:t>,</w:t>
      </w:r>
      <w:r w:rsidR="00E3186E" w:rsidRPr="00E3186E">
        <w:rPr>
          <w:rFonts w:ascii="Times New Roman" w:hAnsi="Times New Roman" w:cs="Times New Roman"/>
          <w:sz w:val="24"/>
          <w:szCs w:val="24"/>
        </w:rPr>
        <w:t xml:space="preserve"> perhaps</w:t>
      </w:r>
      <w:r w:rsidR="00BD2001">
        <w:rPr>
          <w:rFonts w:ascii="Times New Roman" w:hAnsi="Times New Roman" w:cs="Times New Roman"/>
          <w:sz w:val="24"/>
          <w:szCs w:val="24"/>
        </w:rPr>
        <w:t xml:space="preserve"> none have been more controversial than that by Sobel, Tenenbaum, and Gopnik (2004). They showed</w:t>
      </w:r>
      <w:r w:rsidR="00E3186E" w:rsidRPr="00E3186E">
        <w:rPr>
          <w:rFonts w:ascii="Times New Roman" w:hAnsi="Times New Roman" w:cs="Times New Roman"/>
          <w:sz w:val="24"/>
          <w:szCs w:val="24"/>
        </w:rPr>
        <w:t xml:space="preserve"> </w:t>
      </w:r>
      <w:r w:rsidR="00BD2001">
        <w:rPr>
          <w:rFonts w:ascii="Times New Roman" w:hAnsi="Times New Roman" w:cs="Times New Roman"/>
          <w:sz w:val="24"/>
          <w:szCs w:val="24"/>
        </w:rPr>
        <w:t>that</w:t>
      </w:r>
      <w:r w:rsidR="00E3186E" w:rsidRPr="00E3186E">
        <w:rPr>
          <w:rFonts w:ascii="Times New Roman" w:hAnsi="Times New Roman" w:cs="Times New Roman"/>
          <w:sz w:val="24"/>
          <w:szCs w:val="24"/>
        </w:rPr>
        <w:t xml:space="preserve"> </w:t>
      </w:r>
      <w:r w:rsidR="004F07E4">
        <w:rPr>
          <w:rFonts w:ascii="Times New Roman" w:hAnsi="Times New Roman" w:cs="Times New Roman"/>
          <w:sz w:val="24"/>
          <w:szCs w:val="24"/>
        </w:rPr>
        <w:t>4-year-old</w:t>
      </w:r>
      <w:r w:rsidR="00E3186E" w:rsidRPr="00E3186E">
        <w:rPr>
          <w:rFonts w:ascii="Times New Roman" w:hAnsi="Times New Roman" w:cs="Times New Roman"/>
          <w:sz w:val="24"/>
          <w:szCs w:val="24"/>
        </w:rPr>
        <w:t xml:space="preserve"> children</w:t>
      </w:r>
      <w:r w:rsidR="004F07E4">
        <w:rPr>
          <w:rFonts w:ascii="Times New Roman" w:hAnsi="Times New Roman" w:cs="Times New Roman"/>
          <w:sz w:val="24"/>
          <w:szCs w:val="24"/>
        </w:rPr>
        <w:t>—and to a lesser extent 3-year-old children—</w:t>
      </w:r>
      <w:r w:rsidR="00E3186E" w:rsidRPr="00E3186E">
        <w:rPr>
          <w:rFonts w:ascii="Times New Roman" w:hAnsi="Times New Roman" w:cs="Times New Roman"/>
          <w:sz w:val="24"/>
          <w:szCs w:val="24"/>
        </w:rPr>
        <w:t xml:space="preserve">can </w:t>
      </w:r>
      <w:r w:rsidR="00BC3756">
        <w:rPr>
          <w:rFonts w:ascii="Times New Roman" w:hAnsi="Times New Roman" w:cs="Times New Roman"/>
          <w:sz w:val="24"/>
          <w:szCs w:val="24"/>
        </w:rPr>
        <w:t xml:space="preserve">engage in </w:t>
      </w:r>
      <w:r w:rsidR="00AC3A52">
        <w:rPr>
          <w:rFonts w:ascii="Times New Roman" w:hAnsi="Times New Roman" w:cs="Times New Roman"/>
          <w:sz w:val="24"/>
          <w:szCs w:val="24"/>
        </w:rPr>
        <w:t>BB</w:t>
      </w:r>
      <w:r w:rsidR="00E3186E" w:rsidRPr="00E3186E">
        <w:rPr>
          <w:rFonts w:ascii="Times New Roman" w:hAnsi="Times New Roman" w:cs="Times New Roman"/>
          <w:sz w:val="24"/>
          <w:szCs w:val="24"/>
        </w:rPr>
        <w:t xml:space="preserve"> reasoning</w:t>
      </w:r>
      <w:r w:rsidR="00BC3756">
        <w:rPr>
          <w:rFonts w:ascii="Times New Roman" w:hAnsi="Times New Roman" w:cs="Times New Roman"/>
          <w:sz w:val="24"/>
          <w:szCs w:val="24"/>
        </w:rPr>
        <w:t xml:space="preserve"> and</w:t>
      </w:r>
      <w:r w:rsidR="00775AAB">
        <w:rPr>
          <w:rFonts w:ascii="Times New Roman" w:hAnsi="Times New Roman" w:cs="Times New Roman"/>
          <w:sz w:val="24"/>
          <w:szCs w:val="24"/>
        </w:rPr>
        <w:t xml:space="preserve"> </w:t>
      </w:r>
      <w:r w:rsidR="004E2C13">
        <w:rPr>
          <w:rFonts w:ascii="Times New Roman" w:hAnsi="Times New Roman" w:cs="Times New Roman"/>
          <w:sz w:val="24"/>
          <w:szCs w:val="24"/>
        </w:rPr>
        <w:t>IS reasoning</w:t>
      </w:r>
      <w:r w:rsidR="00E3186E" w:rsidRPr="00E3186E">
        <w:rPr>
          <w:rFonts w:ascii="Times New Roman" w:hAnsi="Times New Roman" w:cs="Times New Roman"/>
          <w:sz w:val="24"/>
          <w:szCs w:val="24"/>
        </w:rPr>
        <w:t>.</w:t>
      </w:r>
      <w:r w:rsidR="00207C4F">
        <w:rPr>
          <w:rFonts w:ascii="Times New Roman" w:hAnsi="Times New Roman" w:cs="Times New Roman"/>
          <w:sz w:val="24"/>
          <w:szCs w:val="24"/>
        </w:rPr>
        <w:t xml:space="preserve"> Children</w:t>
      </w:r>
      <w:r w:rsidR="00207C4F" w:rsidRPr="00E3186E">
        <w:rPr>
          <w:rFonts w:ascii="Times New Roman" w:hAnsi="Times New Roman" w:cs="Times New Roman"/>
          <w:sz w:val="24"/>
          <w:szCs w:val="24"/>
        </w:rPr>
        <w:t xml:space="preserve"> were shown initially that </w:t>
      </w:r>
      <w:r w:rsidR="00207C4F">
        <w:rPr>
          <w:rFonts w:ascii="Times New Roman" w:hAnsi="Times New Roman" w:cs="Times New Roman"/>
          <w:sz w:val="24"/>
          <w:szCs w:val="24"/>
        </w:rPr>
        <w:t>two novel objects</w:t>
      </w:r>
      <w:r w:rsidR="00207C4F" w:rsidRPr="00E3186E">
        <w:rPr>
          <w:rFonts w:ascii="Times New Roman" w:hAnsi="Times New Roman" w:cs="Times New Roman"/>
          <w:sz w:val="24"/>
          <w:szCs w:val="24"/>
        </w:rPr>
        <w:t xml:space="preserve"> A and B</w:t>
      </w:r>
      <w:r w:rsidR="00207C4F">
        <w:rPr>
          <w:rFonts w:ascii="Times New Roman" w:hAnsi="Times New Roman" w:cs="Times New Roman"/>
          <w:sz w:val="24"/>
          <w:szCs w:val="24"/>
        </w:rPr>
        <w:t xml:space="preserve"> together</w:t>
      </w:r>
      <w:r w:rsidR="00207C4F" w:rsidRPr="00E3186E">
        <w:rPr>
          <w:rFonts w:ascii="Times New Roman" w:hAnsi="Times New Roman" w:cs="Times New Roman"/>
          <w:sz w:val="24"/>
          <w:szCs w:val="24"/>
        </w:rPr>
        <w:t xml:space="preserve"> caused the detector </w:t>
      </w:r>
      <w:r w:rsidR="00207C4F">
        <w:rPr>
          <w:rFonts w:ascii="Times New Roman" w:hAnsi="Times New Roman" w:cs="Times New Roman"/>
          <w:sz w:val="24"/>
          <w:szCs w:val="24"/>
        </w:rPr>
        <w:t>to activate</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and</w:t>
      </w:r>
      <w:r w:rsidR="00207C4F" w:rsidRPr="00E3186E">
        <w:rPr>
          <w:rFonts w:ascii="Times New Roman" w:hAnsi="Times New Roman" w:cs="Times New Roman"/>
          <w:sz w:val="24"/>
          <w:szCs w:val="24"/>
        </w:rPr>
        <w:t xml:space="preserve"> then that object A</w:t>
      </w:r>
      <w:r w:rsidR="00207C4F">
        <w:rPr>
          <w:rFonts w:ascii="Times New Roman" w:hAnsi="Times New Roman" w:cs="Times New Roman"/>
          <w:sz w:val="24"/>
          <w:szCs w:val="24"/>
        </w:rPr>
        <w:t xml:space="preserve"> alone either</w:t>
      </w:r>
      <w:r w:rsidR="00207C4F" w:rsidRPr="00E3186E">
        <w:rPr>
          <w:rFonts w:ascii="Times New Roman" w:hAnsi="Times New Roman" w:cs="Times New Roman"/>
          <w:sz w:val="24"/>
          <w:szCs w:val="24"/>
        </w:rPr>
        <w:t xml:space="preserve"> failed to activate the detector (i.e., AB+ A-</w:t>
      </w:r>
      <w:r w:rsidR="00207C4F">
        <w:rPr>
          <w:rFonts w:ascii="Times New Roman" w:hAnsi="Times New Roman" w:cs="Times New Roman"/>
          <w:sz w:val="24"/>
          <w:szCs w:val="24"/>
        </w:rPr>
        <w:t>; IS condition</w:t>
      </w:r>
      <w:r w:rsidR="00207C4F" w:rsidRPr="00E3186E">
        <w:rPr>
          <w:rFonts w:ascii="Times New Roman" w:hAnsi="Times New Roman" w:cs="Times New Roman"/>
          <w:sz w:val="24"/>
          <w:szCs w:val="24"/>
        </w:rPr>
        <w:t>)</w:t>
      </w:r>
      <w:r w:rsidR="00207C4F">
        <w:rPr>
          <w:rFonts w:ascii="Times New Roman" w:hAnsi="Times New Roman" w:cs="Times New Roman"/>
          <w:sz w:val="24"/>
          <w:szCs w:val="24"/>
        </w:rPr>
        <w:t xml:space="preserve"> or activated the detector when placed on it (i.e., AB+, A+; BB condition)</w:t>
      </w:r>
      <w:r w:rsidR="00207C4F" w:rsidRPr="00E3186E">
        <w:rPr>
          <w:rFonts w:ascii="Times New Roman" w:hAnsi="Times New Roman" w:cs="Times New Roman"/>
          <w:sz w:val="24"/>
          <w:szCs w:val="24"/>
        </w:rPr>
        <w:t xml:space="preserve">. </w:t>
      </w:r>
      <w:r w:rsidR="00E3186E" w:rsidRPr="00E3186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Children in both conditions were then asked which of the two objects were blickets and to make the machine go by placing </w:t>
      </w:r>
      <w:r w:rsidR="00207C4F">
        <w:rPr>
          <w:rFonts w:ascii="Times New Roman" w:hAnsi="Times New Roman" w:cs="Times New Roman"/>
          <w:sz w:val="24"/>
          <w:szCs w:val="24"/>
        </w:rPr>
        <w:t>the blicket</w:t>
      </w:r>
      <w:r w:rsidR="00207C4F" w:rsidRPr="00E3186E">
        <w:rPr>
          <w:rFonts w:ascii="Times New Roman" w:hAnsi="Times New Roman" w:cs="Times New Roman"/>
          <w:sz w:val="24"/>
          <w:szCs w:val="24"/>
        </w:rPr>
        <w:t xml:space="preserve"> on </w:t>
      </w:r>
      <w:r w:rsidR="00207C4F">
        <w:rPr>
          <w:rFonts w:ascii="Times New Roman" w:hAnsi="Times New Roman" w:cs="Times New Roman"/>
          <w:sz w:val="24"/>
          <w:szCs w:val="24"/>
        </w:rPr>
        <w:t>the detector</w:t>
      </w:r>
      <w:r w:rsidR="00207C4F" w:rsidRPr="00E3186E">
        <w:rPr>
          <w:rFonts w:ascii="Times New Roman" w:hAnsi="Times New Roman" w:cs="Times New Roman"/>
          <w:sz w:val="24"/>
          <w:szCs w:val="24"/>
        </w:rPr>
        <w:t xml:space="preserve">. It is worth noting that the </w:t>
      </w:r>
      <w:r w:rsidR="00207C4F">
        <w:rPr>
          <w:rFonts w:ascii="Times New Roman" w:hAnsi="Times New Roman" w:cs="Times New Roman"/>
          <w:sz w:val="24"/>
          <w:szCs w:val="24"/>
        </w:rPr>
        <w:t>BB</w:t>
      </w:r>
      <w:r w:rsidR="00207C4F" w:rsidRPr="00E3186E">
        <w:rPr>
          <w:rFonts w:ascii="Times New Roman" w:hAnsi="Times New Roman" w:cs="Times New Roman"/>
          <w:sz w:val="24"/>
          <w:szCs w:val="24"/>
        </w:rPr>
        <w:t xml:space="preserve"> condition is so called because after observing that A alone</w:t>
      </w:r>
      <w:r w:rsidR="00F4524D">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can activate the detector, </w:t>
      </w:r>
      <w:r w:rsidR="00207C4F">
        <w:rPr>
          <w:rFonts w:ascii="Times New Roman" w:hAnsi="Times New Roman" w:cs="Times New Roman"/>
          <w:sz w:val="24"/>
          <w:szCs w:val="24"/>
        </w:rPr>
        <w:t>children who engage in this form of reasoning are</w:t>
      </w:r>
      <w:r w:rsidR="00207C4F" w:rsidRPr="00E3186E">
        <w:rPr>
          <w:rFonts w:ascii="Times New Roman" w:hAnsi="Times New Roman" w:cs="Times New Roman"/>
          <w:sz w:val="24"/>
          <w:szCs w:val="24"/>
        </w:rPr>
        <w:t xml:space="preserve"> thought </w:t>
      </w:r>
      <w:r w:rsidR="00207C4F">
        <w:rPr>
          <w:rFonts w:ascii="Times New Roman" w:hAnsi="Times New Roman" w:cs="Times New Roman"/>
          <w:sz w:val="24"/>
          <w:szCs w:val="24"/>
        </w:rPr>
        <w:t>to</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disregard or block</w:t>
      </w:r>
      <w:r w:rsidR="00F4524D">
        <w:rPr>
          <w:rFonts w:ascii="Times New Roman" w:hAnsi="Times New Roman" w:cs="Times New Roman"/>
          <w:sz w:val="24"/>
          <w:szCs w:val="24"/>
        </w:rPr>
        <w:t xml:space="preserve"> retrospectively</w:t>
      </w:r>
      <w:r w:rsidR="00207C4F">
        <w:rPr>
          <w:rFonts w:ascii="Times New Roman" w:hAnsi="Times New Roman" w:cs="Times New Roman"/>
          <w:sz w:val="24"/>
          <w:szCs w:val="24"/>
        </w:rPr>
        <w:t xml:space="preserve"> object B as a potential cause because A was shown unequivocally to produce the effect.</w:t>
      </w:r>
      <w:r w:rsidR="00207C4F" w:rsidRPr="00E3186E">
        <w:rPr>
          <w:rFonts w:ascii="Times New Roman" w:hAnsi="Times New Roman" w:cs="Times New Roman"/>
          <w:sz w:val="24"/>
          <w:szCs w:val="24"/>
        </w:rPr>
        <w:t xml:space="preserve"> </w:t>
      </w:r>
      <w:r w:rsidR="00207C4F">
        <w:rPr>
          <w:rFonts w:ascii="Times New Roman" w:hAnsi="Times New Roman" w:cs="Times New Roman"/>
          <w:sz w:val="24"/>
          <w:szCs w:val="24"/>
        </w:rPr>
        <w:t>In contrast, the</w:t>
      </w:r>
      <w:r w:rsidR="00207C4F" w:rsidRPr="00E3186E">
        <w:rPr>
          <w:rFonts w:ascii="Times New Roman" w:hAnsi="Times New Roman" w:cs="Times New Roman"/>
          <w:sz w:val="24"/>
          <w:szCs w:val="24"/>
        </w:rPr>
        <w:t xml:space="preserve"> IS</w:t>
      </w:r>
      <w:r w:rsidR="00207C4F">
        <w:rPr>
          <w:rFonts w:ascii="Times New Roman" w:hAnsi="Times New Roman" w:cs="Times New Roman"/>
          <w:sz w:val="24"/>
          <w:szCs w:val="24"/>
        </w:rPr>
        <w:t>O</w:t>
      </w:r>
      <w:r w:rsidR="00207C4F" w:rsidRPr="00E3186E">
        <w:rPr>
          <w:rFonts w:ascii="Times New Roman" w:hAnsi="Times New Roman" w:cs="Times New Roman"/>
          <w:sz w:val="24"/>
          <w:szCs w:val="24"/>
        </w:rPr>
        <w:t xml:space="preserve"> condition is so</w:t>
      </w:r>
      <w:r w:rsidR="00B2451E">
        <w:rPr>
          <w:rFonts w:ascii="Times New Roman" w:hAnsi="Times New Roman" w:cs="Times New Roman"/>
          <w:sz w:val="24"/>
          <w:szCs w:val="24"/>
        </w:rPr>
        <w:t xml:space="preserve"> </w:t>
      </w:r>
      <w:r w:rsidR="00207C4F" w:rsidRPr="00E3186E">
        <w:rPr>
          <w:rFonts w:ascii="Times New Roman" w:hAnsi="Times New Roman" w:cs="Times New Roman"/>
          <w:sz w:val="24"/>
          <w:szCs w:val="24"/>
        </w:rPr>
        <w:t xml:space="preserve">called because B is assumed </w:t>
      </w:r>
      <w:r w:rsidR="00207C4F">
        <w:rPr>
          <w:rFonts w:ascii="Times New Roman" w:hAnsi="Times New Roman" w:cs="Times New Roman"/>
          <w:sz w:val="24"/>
          <w:szCs w:val="24"/>
        </w:rPr>
        <w:t xml:space="preserve">indirectly </w:t>
      </w:r>
      <w:r w:rsidR="00207C4F" w:rsidRPr="00E3186E">
        <w:rPr>
          <w:rFonts w:ascii="Times New Roman" w:hAnsi="Times New Roman" w:cs="Times New Roman"/>
          <w:sz w:val="24"/>
          <w:szCs w:val="24"/>
        </w:rPr>
        <w:t>to "screen off" or to block object A</w:t>
      </w:r>
      <w:r w:rsidR="00207C4F">
        <w:rPr>
          <w:rFonts w:ascii="Times New Roman" w:hAnsi="Times New Roman" w:cs="Times New Roman"/>
          <w:sz w:val="24"/>
          <w:szCs w:val="24"/>
        </w:rPr>
        <w:t xml:space="preserve"> as a potential cause given that A alone failed to activate the machine</w:t>
      </w:r>
      <w:r w:rsidR="00E3186E" w:rsidRPr="00E3186E">
        <w:rPr>
          <w:rFonts w:ascii="Times New Roman" w:hAnsi="Times New Roman" w:cs="Times New Roman"/>
          <w:sz w:val="24"/>
          <w:szCs w:val="24"/>
        </w:rPr>
        <w:t>.</w:t>
      </w:r>
      <w:r w:rsidR="00EB1452">
        <w:rPr>
          <w:rFonts w:ascii="Times New Roman" w:hAnsi="Times New Roman" w:cs="Times New Roman"/>
          <w:sz w:val="24"/>
          <w:szCs w:val="24"/>
        </w:rPr>
        <w:t xml:space="preserve"> </w:t>
      </w:r>
    </w:p>
    <w:p w14:paraId="57ED4D15" w14:textId="667CA053" w:rsidR="00E528F3" w:rsidRDefault="00B2451E" w:rsidP="00B2451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when</w:t>
      </w:r>
      <w:r w:rsidR="007D7F7C">
        <w:rPr>
          <w:rFonts w:ascii="Times New Roman" w:hAnsi="Times New Roman" w:cs="Times New Roman"/>
          <w:sz w:val="24"/>
          <w:szCs w:val="24"/>
        </w:rPr>
        <w:t xml:space="preserve"> children were subsequently</w:t>
      </w:r>
      <w:r w:rsidR="00B00DB4">
        <w:rPr>
          <w:rFonts w:ascii="Times New Roman" w:hAnsi="Times New Roman" w:cs="Times New Roman"/>
          <w:sz w:val="24"/>
          <w:szCs w:val="24"/>
        </w:rPr>
        <w:t xml:space="preserve"> asked </w:t>
      </w:r>
      <w:r w:rsidR="007D7F7C">
        <w:rPr>
          <w:rFonts w:ascii="Times New Roman" w:hAnsi="Times New Roman" w:cs="Times New Roman"/>
          <w:sz w:val="24"/>
          <w:szCs w:val="24"/>
        </w:rPr>
        <w:t xml:space="preserve">to make the machine go, </w:t>
      </w:r>
      <w:r w:rsidR="00BE10E2" w:rsidRPr="00AF45AE">
        <w:rPr>
          <w:rFonts w:ascii="Times New Roman" w:hAnsi="Times New Roman" w:cs="Times New Roman"/>
          <w:sz w:val="24"/>
          <w:szCs w:val="24"/>
        </w:rPr>
        <w:t>the 4-year-olds</w:t>
      </w:r>
      <w:r w:rsidR="007D7F7C">
        <w:rPr>
          <w:rFonts w:ascii="Times New Roman" w:hAnsi="Times New Roman" w:cs="Times New Roman"/>
          <w:sz w:val="24"/>
          <w:szCs w:val="24"/>
        </w:rPr>
        <w:t xml:space="preserve"> during the ISO trial</w:t>
      </w:r>
      <w:r w:rsidR="00BE10E2">
        <w:rPr>
          <w:rFonts w:ascii="Times New Roman" w:hAnsi="Times New Roman" w:cs="Times New Roman"/>
          <w:sz w:val="24"/>
          <w:szCs w:val="24"/>
        </w:rPr>
        <w:t>—a</w:t>
      </w:r>
      <w:r w:rsidR="00BE10E2" w:rsidRPr="00AF45AE">
        <w:rPr>
          <w:rFonts w:ascii="Times New Roman" w:hAnsi="Times New Roman" w:cs="Times New Roman"/>
          <w:sz w:val="24"/>
          <w:szCs w:val="24"/>
        </w:rPr>
        <w:t>nd to a lesser extent the 3-year-olds</w:t>
      </w:r>
      <w:r w:rsidR="007D7F7C">
        <w:rPr>
          <w:rFonts w:ascii="Times New Roman" w:hAnsi="Times New Roman" w:cs="Times New Roman"/>
          <w:sz w:val="24"/>
          <w:szCs w:val="24"/>
        </w:rPr>
        <w:t xml:space="preserve"> during the same trial</w:t>
      </w:r>
      <w:r w:rsidR="00BE10E2">
        <w:rPr>
          <w:rFonts w:ascii="Times New Roman" w:hAnsi="Times New Roman" w:cs="Times New Roman"/>
          <w:sz w:val="24"/>
          <w:szCs w:val="24"/>
        </w:rPr>
        <w:t>—</w:t>
      </w:r>
      <w:r w:rsidR="007D7F7C">
        <w:rPr>
          <w:rFonts w:ascii="Times New Roman" w:hAnsi="Times New Roman" w:cs="Times New Roman"/>
          <w:sz w:val="24"/>
          <w:szCs w:val="24"/>
        </w:rPr>
        <w:t xml:space="preserve">responded by placing object B on the machine. In contrast, during the BB trial </w:t>
      </w:r>
      <w:r w:rsidR="002D15F1">
        <w:rPr>
          <w:rFonts w:ascii="Times New Roman" w:hAnsi="Times New Roman" w:cs="Times New Roman"/>
          <w:sz w:val="24"/>
          <w:szCs w:val="24"/>
        </w:rPr>
        <w:t xml:space="preserve">these same children </w:t>
      </w:r>
      <w:r w:rsidR="007D7F7C">
        <w:rPr>
          <w:rFonts w:ascii="Times New Roman" w:hAnsi="Times New Roman" w:cs="Times New Roman"/>
          <w:sz w:val="24"/>
          <w:szCs w:val="24"/>
        </w:rPr>
        <w:t>responded by placing object</w:t>
      </w:r>
      <w:r w:rsidR="002D15F1">
        <w:rPr>
          <w:rFonts w:ascii="Times New Roman" w:hAnsi="Times New Roman" w:cs="Times New Roman"/>
          <w:sz w:val="24"/>
          <w:szCs w:val="24"/>
        </w:rPr>
        <w:t xml:space="preserve"> A </w:t>
      </w:r>
      <w:r w:rsidR="007D7F7C">
        <w:rPr>
          <w:rFonts w:ascii="Times New Roman" w:hAnsi="Times New Roman" w:cs="Times New Roman"/>
          <w:sz w:val="24"/>
          <w:szCs w:val="24"/>
        </w:rPr>
        <w:t>on the machine</w:t>
      </w:r>
      <w:r w:rsidR="00197B5D">
        <w:rPr>
          <w:rFonts w:ascii="Times New Roman" w:hAnsi="Times New Roman" w:cs="Times New Roman"/>
          <w:sz w:val="24"/>
          <w:szCs w:val="24"/>
        </w:rPr>
        <w:t>.</w:t>
      </w:r>
      <w:r w:rsidR="00BE10E2" w:rsidRPr="00AF45AE">
        <w:rPr>
          <w:rFonts w:ascii="Times New Roman" w:hAnsi="Times New Roman" w:cs="Times New Roman"/>
          <w:sz w:val="24"/>
          <w:szCs w:val="24"/>
        </w:rPr>
        <w:t xml:space="preserve"> </w:t>
      </w:r>
      <w:r w:rsidR="005D6658">
        <w:rPr>
          <w:rFonts w:ascii="Times New Roman" w:hAnsi="Times New Roman" w:cs="Times New Roman"/>
          <w:sz w:val="24"/>
          <w:szCs w:val="24"/>
        </w:rPr>
        <w:t>Subsequent research by Sobel and Munro (2009) found that 3-year-olds, like the 4-year-olds in Sobel et al. (2004), could engage in BB</w:t>
      </w:r>
      <w:r w:rsidR="009A1799">
        <w:rPr>
          <w:rFonts w:ascii="Times New Roman" w:hAnsi="Times New Roman" w:cs="Times New Roman"/>
          <w:sz w:val="24"/>
          <w:szCs w:val="24"/>
        </w:rPr>
        <w:t xml:space="preserve"> and IS</w:t>
      </w:r>
      <w:r w:rsidR="009A15F3">
        <w:rPr>
          <w:rFonts w:ascii="Times New Roman" w:hAnsi="Times New Roman" w:cs="Times New Roman"/>
          <w:sz w:val="24"/>
          <w:szCs w:val="24"/>
        </w:rPr>
        <w:t>O</w:t>
      </w:r>
      <w:r w:rsidR="005D6658">
        <w:rPr>
          <w:rFonts w:ascii="Times New Roman" w:hAnsi="Times New Roman" w:cs="Times New Roman"/>
          <w:sz w:val="24"/>
          <w:szCs w:val="24"/>
        </w:rPr>
        <w:t xml:space="preserve"> reasoning if the activation of the detector represented desires rather than a physical effect</w:t>
      </w:r>
      <w:r w:rsidR="002668E6">
        <w:rPr>
          <w:rFonts w:ascii="Times New Roman" w:hAnsi="Times New Roman" w:cs="Times New Roman"/>
          <w:sz w:val="24"/>
          <w:szCs w:val="24"/>
        </w:rPr>
        <w:t xml:space="preserve">: the 3-year-olds </w:t>
      </w:r>
      <w:r w:rsidR="009A1799">
        <w:rPr>
          <w:rFonts w:ascii="Times New Roman" w:hAnsi="Times New Roman" w:cs="Times New Roman"/>
          <w:sz w:val="24"/>
          <w:szCs w:val="24"/>
        </w:rPr>
        <w:t>categorized object B as a blicket in the IS</w:t>
      </w:r>
      <w:r w:rsidR="00A45E84">
        <w:rPr>
          <w:rFonts w:ascii="Times New Roman" w:hAnsi="Times New Roman" w:cs="Times New Roman"/>
          <w:sz w:val="24"/>
          <w:szCs w:val="24"/>
        </w:rPr>
        <w:t>O</w:t>
      </w:r>
      <w:r w:rsidR="009A1799">
        <w:rPr>
          <w:rFonts w:ascii="Times New Roman" w:hAnsi="Times New Roman" w:cs="Times New Roman"/>
          <w:sz w:val="24"/>
          <w:szCs w:val="24"/>
        </w:rPr>
        <w:t xml:space="preserve"> condition but were </w:t>
      </w:r>
      <w:r w:rsidR="009A1799">
        <w:rPr>
          <w:rFonts w:ascii="Times New Roman" w:hAnsi="Times New Roman" w:cs="Times New Roman"/>
          <w:sz w:val="24"/>
          <w:szCs w:val="24"/>
        </w:rPr>
        <w:lastRenderedPageBreak/>
        <w:t>less likely to do so in the BB condition</w:t>
      </w:r>
      <w:r w:rsidR="004E2C13">
        <w:rPr>
          <w:rFonts w:ascii="Times New Roman" w:hAnsi="Times New Roman" w:cs="Times New Roman"/>
          <w:sz w:val="24"/>
          <w:szCs w:val="24"/>
        </w:rPr>
        <w:t xml:space="preserve"> </w:t>
      </w:r>
      <w:r w:rsidR="00DD17EA">
        <w:rPr>
          <w:rFonts w:ascii="Times New Roman" w:hAnsi="Times New Roman" w:cs="Times New Roman"/>
          <w:sz w:val="24"/>
          <w:szCs w:val="24"/>
        </w:rPr>
        <w:t xml:space="preserve">but only </w:t>
      </w:r>
      <w:r w:rsidR="004E2C13">
        <w:rPr>
          <w:rFonts w:ascii="Times New Roman" w:hAnsi="Times New Roman" w:cs="Times New Roman"/>
          <w:sz w:val="24"/>
          <w:szCs w:val="24"/>
        </w:rPr>
        <w:t xml:space="preserve">when </w:t>
      </w:r>
      <w:r w:rsidR="00BE04E9">
        <w:rPr>
          <w:rFonts w:ascii="Times New Roman" w:hAnsi="Times New Roman" w:cs="Times New Roman"/>
          <w:sz w:val="24"/>
          <w:szCs w:val="24"/>
        </w:rPr>
        <w:t>the machine</w:t>
      </w:r>
      <w:r w:rsidR="00A45E84">
        <w:rPr>
          <w:rFonts w:ascii="Times New Roman" w:hAnsi="Times New Roman" w:cs="Times New Roman"/>
          <w:sz w:val="24"/>
          <w:szCs w:val="24"/>
        </w:rPr>
        <w:t xml:space="preserve"> was called “Mr. Blicket” and </w:t>
      </w:r>
      <w:r w:rsidR="004E2C13">
        <w:rPr>
          <w:rFonts w:ascii="Times New Roman" w:hAnsi="Times New Roman" w:cs="Times New Roman"/>
          <w:sz w:val="24"/>
          <w:szCs w:val="24"/>
        </w:rPr>
        <w:t xml:space="preserve">said to </w:t>
      </w:r>
      <w:r w:rsidR="003121B1">
        <w:rPr>
          <w:rFonts w:ascii="Times New Roman" w:hAnsi="Times New Roman" w:cs="Times New Roman"/>
          <w:sz w:val="24"/>
          <w:szCs w:val="24"/>
        </w:rPr>
        <w:t>like</w:t>
      </w:r>
      <w:r w:rsidR="004E2C13">
        <w:rPr>
          <w:rFonts w:ascii="Times New Roman" w:hAnsi="Times New Roman" w:cs="Times New Roman"/>
          <w:sz w:val="24"/>
          <w:szCs w:val="24"/>
        </w:rPr>
        <w:t xml:space="preserve"> blicket objects</w:t>
      </w:r>
      <w:r w:rsidR="009A1799">
        <w:rPr>
          <w:rFonts w:ascii="Times New Roman" w:hAnsi="Times New Roman" w:cs="Times New Roman"/>
          <w:sz w:val="24"/>
          <w:szCs w:val="24"/>
        </w:rPr>
        <w:t xml:space="preserve">. </w:t>
      </w:r>
      <w:r w:rsidR="009E165E">
        <w:rPr>
          <w:rFonts w:ascii="Times New Roman" w:hAnsi="Times New Roman" w:cs="Times New Roman"/>
          <w:sz w:val="24"/>
          <w:szCs w:val="24"/>
        </w:rPr>
        <w:t xml:space="preserve">These findings have since been interpreted </w:t>
      </w:r>
      <w:r w:rsidR="003E24AC">
        <w:rPr>
          <w:rFonts w:ascii="Times New Roman" w:hAnsi="Times New Roman" w:cs="Times New Roman"/>
          <w:sz w:val="24"/>
          <w:szCs w:val="24"/>
        </w:rPr>
        <w:t>not only</w:t>
      </w:r>
      <w:r w:rsidR="00E1142C">
        <w:rPr>
          <w:rFonts w:ascii="Times New Roman" w:hAnsi="Times New Roman" w:cs="Times New Roman"/>
          <w:sz w:val="24"/>
          <w:szCs w:val="24"/>
        </w:rPr>
        <w:t xml:space="preserve"> </w:t>
      </w:r>
      <w:r w:rsidR="00250965">
        <w:rPr>
          <w:rFonts w:ascii="Times New Roman" w:hAnsi="Times New Roman" w:cs="Times New Roman"/>
          <w:sz w:val="24"/>
          <w:szCs w:val="24"/>
        </w:rPr>
        <w:t xml:space="preserve">as evidence that human children can engage in backwards-blocking reasoning but </w:t>
      </w:r>
      <w:r w:rsidR="00242F2A">
        <w:rPr>
          <w:rFonts w:ascii="Times New Roman" w:hAnsi="Times New Roman" w:cs="Times New Roman"/>
          <w:sz w:val="24"/>
          <w:szCs w:val="24"/>
        </w:rPr>
        <w:t xml:space="preserve">as evidence that this form of reasoning </w:t>
      </w:r>
      <w:r w:rsidR="00D36D29">
        <w:rPr>
          <w:rFonts w:ascii="Times New Roman" w:hAnsi="Times New Roman" w:cs="Times New Roman"/>
          <w:sz w:val="24"/>
          <w:szCs w:val="24"/>
        </w:rPr>
        <w:t>is</w:t>
      </w:r>
      <w:r w:rsidR="00DE2D6A">
        <w:rPr>
          <w:rFonts w:ascii="Times New Roman" w:hAnsi="Times New Roman" w:cs="Times New Roman"/>
          <w:sz w:val="24"/>
          <w:szCs w:val="24"/>
        </w:rPr>
        <w:t xml:space="preserve"> </w:t>
      </w:r>
      <w:r w:rsidR="00242F2A">
        <w:rPr>
          <w:rFonts w:ascii="Times New Roman" w:hAnsi="Times New Roman" w:cs="Times New Roman"/>
          <w:sz w:val="24"/>
          <w:szCs w:val="24"/>
        </w:rPr>
        <w:t>underpinned</w:t>
      </w:r>
      <w:r w:rsidR="00DE2D6A">
        <w:rPr>
          <w:rFonts w:ascii="Times New Roman" w:hAnsi="Times New Roman" w:cs="Times New Roman"/>
          <w:sz w:val="24"/>
          <w:szCs w:val="24"/>
        </w:rPr>
        <w:t xml:space="preserve"> by a Bayesian-inference mechanism rather than</w:t>
      </w:r>
      <w:r w:rsidR="00FB619F">
        <w:rPr>
          <w:rFonts w:ascii="Times New Roman" w:hAnsi="Times New Roman" w:cs="Times New Roman"/>
          <w:sz w:val="24"/>
          <w:szCs w:val="24"/>
        </w:rPr>
        <w:t xml:space="preserve"> by</w:t>
      </w:r>
      <w:r w:rsidR="00DE2D6A">
        <w:rPr>
          <w:rFonts w:ascii="Times New Roman" w:hAnsi="Times New Roman" w:cs="Times New Roman"/>
          <w:sz w:val="24"/>
          <w:szCs w:val="24"/>
        </w:rPr>
        <w:t xml:space="preserve"> an associative-learning mechanism</w:t>
      </w:r>
      <w:r w:rsidR="00250965">
        <w:rPr>
          <w:rFonts w:ascii="Times New Roman" w:hAnsi="Times New Roman" w:cs="Times New Roman"/>
          <w:sz w:val="24"/>
          <w:szCs w:val="24"/>
        </w:rPr>
        <w:t xml:space="preserve">. </w:t>
      </w:r>
      <w:r w:rsidR="00857D6D">
        <w:rPr>
          <w:rFonts w:ascii="Times New Roman" w:hAnsi="Times New Roman" w:cs="Times New Roman"/>
          <w:sz w:val="24"/>
          <w:szCs w:val="24"/>
        </w:rPr>
        <w:t>The crux of t</w:t>
      </w:r>
      <w:r w:rsidR="00F02EDE">
        <w:rPr>
          <w:rFonts w:ascii="Times New Roman" w:hAnsi="Times New Roman" w:cs="Times New Roman"/>
          <w:sz w:val="24"/>
          <w:szCs w:val="24"/>
        </w:rPr>
        <w:t>he Bayesian-inference</w:t>
      </w:r>
      <w:r w:rsidR="00857D6D">
        <w:rPr>
          <w:rFonts w:ascii="Times New Roman" w:hAnsi="Times New Roman" w:cs="Times New Roman"/>
          <w:sz w:val="24"/>
          <w:szCs w:val="24"/>
        </w:rPr>
        <w:t xml:space="preserve"> account is that human</w:t>
      </w:r>
      <w:r w:rsidR="00BF1C56">
        <w:rPr>
          <w:rFonts w:ascii="Times New Roman" w:hAnsi="Times New Roman" w:cs="Times New Roman"/>
          <w:sz w:val="24"/>
          <w:szCs w:val="24"/>
        </w:rPr>
        <w:t xml:space="preserve"> learners </w:t>
      </w:r>
      <w:r w:rsidR="00E968B3" w:rsidRPr="00E968B3">
        <w:rPr>
          <w:rFonts w:ascii="Times New Roman" w:hAnsi="Times New Roman" w:cs="Times New Roman"/>
          <w:sz w:val="24"/>
          <w:szCs w:val="24"/>
        </w:rPr>
        <w:t>use a simple form of Bayes</w:t>
      </w:r>
      <w:r w:rsidR="00E968B3">
        <w:rPr>
          <w:rFonts w:ascii="Times New Roman" w:hAnsi="Times New Roman" w:cs="Times New Roman"/>
          <w:sz w:val="24"/>
          <w:szCs w:val="24"/>
        </w:rPr>
        <w:t>’</w:t>
      </w:r>
      <w:r w:rsidR="00E968B3" w:rsidRPr="00E968B3">
        <w:rPr>
          <w:rFonts w:ascii="Times New Roman" w:hAnsi="Times New Roman" w:cs="Times New Roman"/>
          <w:sz w:val="24"/>
          <w:szCs w:val="24"/>
        </w:rPr>
        <w:t xml:space="preserve"> rule to reason about c</w:t>
      </w:r>
      <w:r w:rsidR="00E968B3">
        <w:rPr>
          <w:rFonts w:ascii="Times New Roman" w:hAnsi="Times New Roman" w:cs="Times New Roman"/>
          <w:sz w:val="24"/>
          <w:szCs w:val="24"/>
        </w:rPr>
        <w:t xml:space="preserve">ausal events and to choose the </w:t>
      </w:r>
      <w:r w:rsidR="0061785E">
        <w:rPr>
          <w:rFonts w:ascii="Times New Roman" w:hAnsi="Times New Roman" w:cs="Times New Roman"/>
          <w:sz w:val="24"/>
          <w:szCs w:val="24"/>
        </w:rPr>
        <w:t xml:space="preserve">causal </w:t>
      </w:r>
      <w:r w:rsidR="00E968B3" w:rsidRPr="00E968B3">
        <w:rPr>
          <w:rFonts w:ascii="Times New Roman" w:hAnsi="Times New Roman" w:cs="Times New Roman"/>
          <w:sz w:val="24"/>
          <w:szCs w:val="24"/>
        </w:rPr>
        <w:t>hypothesis</w:t>
      </w:r>
      <w:r w:rsidR="00FA79C1">
        <w:rPr>
          <w:rFonts w:ascii="Times New Roman" w:hAnsi="Times New Roman" w:cs="Times New Roman"/>
          <w:sz w:val="24"/>
          <w:szCs w:val="24"/>
        </w:rPr>
        <w:t>—within a space of hypotheses that is potentially super-exponentially large—</w:t>
      </w:r>
      <w:r w:rsidR="00E968B3">
        <w:rPr>
          <w:rFonts w:ascii="Times New Roman" w:hAnsi="Times New Roman" w:cs="Times New Roman"/>
          <w:sz w:val="24"/>
          <w:szCs w:val="24"/>
        </w:rPr>
        <w:t>that is most consistent with the observed data</w:t>
      </w:r>
      <w:r w:rsidR="00E968B3" w:rsidRPr="00E968B3">
        <w:rPr>
          <w:rFonts w:ascii="Times New Roman" w:hAnsi="Times New Roman" w:cs="Times New Roman"/>
          <w:sz w:val="24"/>
          <w:szCs w:val="24"/>
        </w:rPr>
        <w:t xml:space="preserve"> </w:t>
      </w:r>
      <w:r w:rsidR="00E968B3">
        <w:rPr>
          <w:rFonts w:ascii="Times New Roman" w:hAnsi="Times New Roman" w:cs="Times New Roman"/>
          <w:sz w:val="24"/>
          <w:szCs w:val="24"/>
        </w:rPr>
        <w:t xml:space="preserve">(e.g., Sobel et al., 2004; </w:t>
      </w:r>
      <w:r w:rsidR="00FA240A">
        <w:rPr>
          <w:rFonts w:ascii="Times New Roman" w:hAnsi="Times New Roman" w:cs="Times New Roman"/>
          <w:sz w:val="24"/>
          <w:szCs w:val="24"/>
        </w:rPr>
        <w:t xml:space="preserve">Gopnik </w:t>
      </w:r>
      <w:r w:rsidR="0052409E">
        <w:rPr>
          <w:rFonts w:ascii="Times New Roman" w:hAnsi="Times New Roman" w:cs="Times New Roman"/>
          <w:sz w:val="24"/>
          <w:szCs w:val="24"/>
        </w:rPr>
        <w:t xml:space="preserve">&amp; Wellman, 2012).  </w:t>
      </w:r>
      <w:r w:rsidR="00E43539">
        <w:rPr>
          <w:rFonts w:ascii="Times New Roman" w:hAnsi="Times New Roman" w:cs="Times New Roman"/>
          <w:sz w:val="24"/>
          <w:szCs w:val="24"/>
        </w:rPr>
        <w:t xml:space="preserve">More </w:t>
      </w:r>
      <w:r w:rsidR="002E2049">
        <w:rPr>
          <w:rFonts w:ascii="Times New Roman" w:hAnsi="Times New Roman" w:cs="Times New Roman"/>
          <w:sz w:val="24"/>
          <w:szCs w:val="24"/>
        </w:rPr>
        <w:t>specifically</w:t>
      </w:r>
      <w:r w:rsidR="00E43539">
        <w:rPr>
          <w:rFonts w:ascii="Times New Roman" w:hAnsi="Times New Roman" w:cs="Times New Roman"/>
          <w:sz w:val="24"/>
          <w:szCs w:val="24"/>
        </w:rPr>
        <w:t>, this process involves combining prior beliefs about each hypothesis with observed data to update the</w:t>
      </w:r>
      <w:r w:rsidR="007B1933">
        <w:rPr>
          <w:rFonts w:ascii="Times New Roman" w:hAnsi="Times New Roman" w:cs="Times New Roman"/>
          <w:sz w:val="24"/>
          <w:szCs w:val="24"/>
        </w:rPr>
        <w:t xml:space="preserve"> (posterior)</w:t>
      </w:r>
      <w:r w:rsidR="00E43539">
        <w:rPr>
          <w:rFonts w:ascii="Times New Roman" w:hAnsi="Times New Roman" w:cs="Times New Roman"/>
          <w:sz w:val="24"/>
          <w:szCs w:val="24"/>
        </w:rPr>
        <w:t xml:space="preserve"> probabilities of each of the hypotheses in the psychological hypothesis space.</w:t>
      </w:r>
    </w:p>
    <w:p w14:paraId="34FCBB4C" w14:textId="2C5D5626" w:rsidR="00AD0D43" w:rsidRDefault="001D55E8" w:rsidP="00EA03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specific kind of associative</w:t>
      </w:r>
      <w:r w:rsidR="00ED61FC">
        <w:rPr>
          <w:rFonts w:ascii="Times New Roman" w:hAnsi="Times New Roman" w:cs="Times New Roman"/>
          <w:sz w:val="24"/>
          <w:szCs w:val="24"/>
        </w:rPr>
        <w:t>-learning</w:t>
      </w:r>
      <w:r>
        <w:rPr>
          <w:rFonts w:ascii="Times New Roman" w:hAnsi="Times New Roman" w:cs="Times New Roman"/>
          <w:sz w:val="24"/>
          <w:szCs w:val="24"/>
        </w:rPr>
        <w:t xml:space="preserve"> model that</w:t>
      </w:r>
      <w:r w:rsidR="002A1D39">
        <w:rPr>
          <w:rFonts w:ascii="Times New Roman" w:hAnsi="Times New Roman" w:cs="Times New Roman"/>
          <w:sz w:val="24"/>
          <w:szCs w:val="24"/>
        </w:rPr>
        <w:t xml:space="preserve"> has </w:t>
      </w:r>
      <w:r w:rsidR="00AB037A">
        <w:rPr>
          <w:rFonts w:ascii="Times New Roman" w:hAnsi="Times New Roman" w:cs="Times New Roman"/>
          <w:sz w:val="24"/>
          <w:szCs w:val="24"/>
        </w:rPr>
        <w:t xml:space="preserve">received </w:t>
      </w:r>
      <w:r w:rsidR="007E4DB5">
        <w:rPr>
          <w:rFonts w:ascii="Times New Roman" w:hAnsi="Times New Roman" w:cs="Times New Roman"/>
          <w:sz w:val="24"/>
          <w:szCs w:val="24"/>
        </w:rPr>
        <w:t xml:space="preserve">some </w:t>
      </w:r>
      <w:r w:rsidR="00AB037A">
        <w:rPr>
          <w:rFonts w:ascii="Times New Roman" w:hAnsi="Times New Roman" w:cs="Times New Roman"/>
          <w:sz w:val="24"/>
          <w:szCs w:val="24"/>
        </w:rPr>
        <w:t>criticism</w:t>
      </w:r>
      <w:r w:rsidR="00332925">
        <w:rPr>
          <w:rFonts w:ascii="Times New Roman" w:hAnsi="Times New Roman" w:cs="Times New Roman"/>
          <w:sz w:val="24"/>
          <w:szCs w:val="24"/>
        </w:rPr>
        <w:t xml:space="preserve"> in the developmental</w:t>
      </w:r>
      <w:r w:rsidR="006B74C6">
        <w:rPr>
          <w:rFonts w:ascii="Times New Roman" w:hAnsi="Times New Roman" w:cs="Times New Roman"/>
          <w:sz w:val="24"/>
          <w:szCs w:val="24"/>
        </w:rPr>
        <w:t xml:space="preserve"> causal</w:t>
      </w:r>
      <w:r w:rsidR="00332925">
        <w:rPr>
          <w:rFonts w:ascii="Times New Roman" w:hAnsi="Times New Roman" w:cs="Times New Roman"/>
          <w:sz w:val="24"/>
          <w:szCs w:val="24"/>
        </w:rPr>
        <w:t xml:space="preserve"> literature</w:t>
      </w:r>
      <w:r w:rsidR="00AB037A">
        <w:rPr>
          <w:rFonts w:ascii="Times New Roman" w:hAnsi="Times New Roman" w:cs="Times New Roman"/>
          <w:sz w:val="24"/>
          <w:szCs w:val="24"/>
        </w:rPr>
        <w:t xml:space="preserve"> </w:t>
      </w:r>
      <w:r w:rsidR="00ED61FC">
        <w:rPr>
          <w:rFonts w:ascii="Times New Roman" w:hAnsi="Times New Roman" w:cs="Times New Roman"/>
          <w:sz w:val="24"/>
          <w:szCs w:val="24"/>
        </w:rPr>
        <w:t>is</w:t>
      </w:r>
      <w:r w:rsidR="00405DBA">
        <w:rPr>
          <w:rFonts w:ascii="Times New Roman" w:hAnsi="Times New Roman" w:cs="Times New Roman"/>
          <w:sz w:val="24"/>
          <w:szCs w:val="24"/>
        </w:rPr>
        <w:t xml:space="preserve"> </w:t>
      </w:r>
      <w:r w:rsidR="0052409E">
        <w:rPr>
          <w:rFonts w:ascii="Times New Roman" w:hAnsi="Times New Roman" w:cs="Times New Roman"/>
          <w:sz w:val="24"/>
          <w:szCs w:val="24"/>
        </w:rPr>
        <w:t>the</w:t>
      </w:r>
      <w:r w:rsidR="00330AEC">
        <w:rPr>
          <w:rFonts w:ascii="Times New Roman" w:hAnsi="Times New Roman" w:cs="Times New Roman"/>
          <w:sz w:val="24"/>
          <w:szCs w:val="24"/>
        </w:rPr>
        <w:t xml:space="preserve"> traditional</w:t>
      </w:r>
      <w:r w:rsidR="0052409E">
        <w:rPr>
          <w:rFonts w:ascii="Times New Roman" w:hAnsi="Times New Roman" w:cs="Times New Roman"/>
          <w:sz w:val="24"/>
          <w:szCs w:val="24"/>
        </w:rPr>
        <w:t xml:space="preserve"> </w:t>
      </w:r>
      <w:r w:rsidR="00E968B3" w:rsidRPr="00E968B3">
        <w:rPr>
          <w:rFonts w:ascii="Times New Roman" w:hAnsi="Times New Roman" w:cs="Times New Roman"/>
          <w:sz w:val="24"/>
          <w:szCs w:val="24"/>
        </w:rPr>
        <w:t xml:space="preserve">Rescorla-Wagner </w:t>
      </w:r>
      <w:r w:rsidRPr="00E968B3">
        <w:rPr>
          <w:rFonts w:ascii="Times New Roman" w:hAnsi="Times New Roman" w:cs="Times New Roman"/>
          <w:sz w:val="24"/>
          <w:szCs w:val="24"/>
        </w:rPr>
        <w:t>(henceforth, RW</w:t>
      </w:r>
      <w:r>
        <w:rPr>
          <w:rFonts w:ascii="Times New Roman" w:hAnsi="Times New Roman" w:cs="Times New Roman"/>
          <w:sz w:val="24"/>
          <w:szCs w:val="24"/>
        </w:rPr>
        <w:t>)</w:t>
      </w:r>
      <w:r w:rsidRPr="00E968B3">
        <w:rPr>
          <w:rFonts w:ascii="Times New Roman" w:hAnsi="Times New Roman" w:cs="Times New Roman"/>
          <w:sz w:val="24"/>
          <w:szCs w:val="24"/>
        </w:rPr>
        <w:t xml:space="preserve"> </w:t>
      </w:r>
      <w:r w:rsidR="00E968B3" w:rsidRPr="00E968B3">
        <w:rPr>
          <w:rFonts w:ascii="Times New Roman" w:hAnsi="Times New Roman" w:cs="Times New Roman"/>
          <w:sz w:val="24"/>
          <w:szCs w:val="24"/>
        </w:rPr>
        <w:t>model</w:t>
      </w:r>
      <w:r>
        <w:rPr>
          <w:rFonts w:ascii="Times New Roman" w:hAnsi="Times New Roman" w:cs="Times New Roman"/>
          <w:sz w:val="24"/>
          <w:szCs w:val="24"/>
        </w:rPr>
        <w:t xml:space="preserve"> (</w:t>
      </w:r>
      <w:r w:rsidR="00354DA3">
        <w:rPr>
          <w:rFonts w:ascii="Times New Roman" w:hAnsi="Times New Roman" w:cs="Times New Roman"/>
          <w:sz w:val="24"/>
          <w:szCs w:val="24"/>
        </w:rPr>
        <w:t xml:space="preserve">e.g., </w:t>
      </w:r>
      <w:r w:rsidR="00E968B3" w:rsidRPr="00E968B3">
        <w:rPr>
          <w:rFonts w:ascii="Times New Roman" w:hAnsi="Times New Roman" w:cs="Times New Roman"/>
          <w:sz w:val="24"/>
          <w:szCs w:val="24"/>
        </w:rPr>
        <w:t>Res</w:t>
      </w:r>
      <w:r w:rsidR="009A1799">
        <w:rPr>
          <w:rFonts w:ascii="Times New Roman" w:hAnsi="Times New Roman" w:cs="Times New Roman"/>
          <w:sz w:val="24"/>
          <w:szCs w:val="24"/>
        </w:rPr>
        <w:t>c</w:t>
      </w:r>
      <w:r w:rsidR="00E968B3" w:rsidRPr="00E968B3">
        <w:rPr>
          <w:rFonts w:ascii="Times New Roman" w:hAnsi="Times New Roman" w:cs="Times New Roman"/>
          <w:sz w:val="24"/>
          <w:szCs w:val="24"/>
        </w:rPr>
        <w:t>orla &amp; Wagner, 1972</w:t>
      </w:r>
      <w:r w:rsidR="007E4DB5">
        <w:rPr>
          <w:rFonts w:ascii="Times New Roman" w:hAnsi="Times New Roman" w:cs="Times New Roman"/>
          <w:sz w:val="24"/>
          <w:szCs w:val="24"/>
        </w:rPr>
        <w:t>; Griffiths et al., 2011; Sobel et al., 2004</w:t>
      </w:r>
      <w:r w:rsidR="00E968B3" w:rsidRPr="00E968B3">
        <w:rPr>
          <w:rFonts w:ascii="Times New Roman" w:hAnsi="Times New Roman" w:cs="Times New Roman"/>
          <w:sz w:val="24"/>
          <w:szCs w:val="24"/>
        </w:rPr>
        <w:t>)</w:t>
      </w:r>
      <w:r w:rsidR="00E968B3">
        <w:rPr>
          <w:rFonts w:ascii="Times New Roman" w:hAnsi="Times New Roman" w:cs="Times New Roman"/>
          <w:sz w:val="24"/>
          <w:szCs w:val="24"/>
        </w:rPr>
        <w:t xml:space="preserve">. </w:t>
      </w:r>
      <w:r w:rsidR="00BF1C56">
        <w:rPr>
          <w:rFonts w:ascii="Times New Roman" w:hAnsi="Times New Roman" w:cs="Times New Roman"/>
          <w:sz w:val="24"/>
          <w:szCs w:val="24"/>
        </w:rPr>
        <w:t>The</w:t>
      </w:r>
      <w:r w:rsidR="008B106C">
        <w:rPr>
          <w:rFonts w:ascii="Times New Roman" w:hAnsi="Times New Roman" w:cs="Times New Roman"/>
          <w:sz w:val="24"/>
          <w:szCs w:val="24"/>
        </w:rPr>
        <w:t xml:space="preserve"> previous</w:t>
      </w:r>
      <w:r w:rsidR="00BF1C56">
        <w:rPr>
          <w:rFonts w:ascii="Times New Roman" w:hAnsi="Times New Roman" w:cs="Times New Roman"/>
          <w:sz w:val="24"/>
          <w:szCs w:val="24"/>
        </w:rPr>
        <w:t xml:space="preserve"> findings </w:t>
      </w:r>
      <w:r w:rsidR="00B56EE2">
        <w:rPr>
          <w:rFonts w:ascii="Times New Roman" w:hAnsi="Times New Roman" w:cs="Times New Roman"/>
          <w:sz w:val="24"/>
          <w:szCs w:val="24"/>
        </w:rPr>
        <w:t>challenge the</w:t>
      </w:r>
      <w:r w:rsidR="00592EC8">
        <w:rPr>
          <w:rFonts w:ascii="Times New Roman" w:hAnsi="Times New Roman" w:cs="Times New Roman"/>
          <w:sz w:val="24"/>
          <w:szCs w:val="24"/>
        </w:rPr>
        <w:t xml:space="preserve"> </w:t>
      </w:r>
      <w:r w:rsidR="00B56EE2">
        <w:rPr>
          <w:rFonts w:ascii="Times New Roman" w:hAnsi="Times New Roman" w:cs="Times New Roman"/>
          <w:sz w:val="24"/>
          <w:szCs w:val="24"/>
        </w:rPr>
        <w:t>RW model</w:t>
      </w:r>
      <w:r w:rsidR="001061FF">
        <w:rPr>
          <w:rFonts w:ascii="Times New Roman" w:hAnsi="Times New Roman" w:cs="Times New Roman"/>
          <w:sz w:val="24"/>
          <w:szCs w:val="24"/>
        </w:rPr>
        <w:t xml:space="preserve"> for </w:t>
      </w:r>
      <w:r w:rsidR="004B414A">
        <w:rPr>
          <w:rFonts w:ascii="Times New Roman" w:hAnsi="Times New Roman" w:cs="Times New Roman"/>
          <w:sz w:val="24"/>
          <w:szCs w:val="24"/>
        </w:rPr>
        <w:t>three key</w:t>
      </w:r>
      <w:r w:rsidR="001061FF">
        <w:rPr>
          <w:rFonts w:ascii="Times New Roman" w:hAnsi="Times New Roman" w:cs="Times New Roman"/>
          <w:sz w:val="24"/>
          <w:szCs w:val="24"/>
        </w:rPr>
        <w:t xml:space="preserve"> reasons. First,</w:t>
      </w:r>
      <w:r w:rsidR="00E968B3" w:rsidRPr="00E968B3">
        <w:rPr>
          <w:rFonts w:ascii="Times New Roman" w:hAnsi="Times New Roman" w:cs="Times New Roman"/>
          <w:sz w:val="24"/>
          <w:szCs w:val="24"/>
        </w:rPr>
        <w:t xml:space="preserve"> </w:t>
      </w:r>
      <w:r w:rsidR="00CD6623">
        <w:rPr>
          <w:rFonts w:ascii="Times New Roman" w:hAnsi="Times New Roman" w:cs="Times New Roman"/>
          <w:sz w:val="24"/>
          <w:szCs w:val="24"/>
        </w:rPr>
        <w:t xml:space="preserve">this model </w:t>
      </w:r>
      <w:r w:rsidR="00E968B3">
        <w:rPr>
          <w:rFonts w:ascii="Times New Roman" w:hAnsi="Times New Roman" w:cs="Times New Roman"/>
          <w:sz w:val="24"/>
          <w:szCs w:val="24"/>
        </w:rPr>
        <w:t xml:space="preserve">predicts that B should </w:t>
      </w:r>
      <w:r w:rsidR="00E968B3" w:rsidRPr="00E968B3">
        <w:rPr>
          <w:rFonts w:ascii="Times New Roman" w:hAnsi="Times New Roman" w:cs="Times New Roman"/>
          <w:sz w:val="24"/>
          <w:szCs w:val="24"/>
        </w:rPr>
        <w:t xml:space="preserve">be treated equivalently across the </w:t>
      </w:r>
      <w:r w:rsidR="00697468">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CA2A18">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4A78D4">
        <w:rPr>
          <w:rFonts w:ascii="Times New Roman" w:hAnsi="Times New Roman" w:cs="Times New Roman"/>
          <w:sz w:val="24"/>
          <w:szCs w:val="24"/>
        </w:rPr>
        <w:t>, which is</w:t>
      </w:r>
      <w:r w:rsidR="00AE1D7E">
        <w:rPr>
          <w:rFonts w:ascii="Times New Roman" w:hAnsi="Times New Roman" w:cs="Times New Roman"/>
          <w:sz w:val="24"/>
          <w:szCs w:val="24"/>
        </w:rPr>
        <w:t xml:space="preserve"> a prediction that is</w:t>
      </w:r>
      <w:r w:rsidR="004A78D4">
        <w:rPr>
          <w:rFonts w:ascii="Times New Roman" w:hAnsi="Times New Roman" w:cs="Times New Roman"/>
          <w:sz w:val="24"/>
          <w:szCs w:val="24"/>
        </w:rPr>
        <w:t xml:space="preserve"> at </w:t>
      </w:r>
      <w:r w:rsidR="00F233A4">
        <w:rPr>
          <w:rFonts w:ascii="Times New Roman" w:hAnsi="Times New Roman" w:cs="Times New Roman"/>
          <w:sz w:val="24"/>
          <w:szCs w:val="24"/>
        </w:rPr>
        <w:t xml:space="preserve">odds </w:t>
      </w:r>
      <w:r w:rsidR="004A78D4">
        <w:rPr>
          <w:rFonts w:ascii="Times New Roman" w:hAnsi="Times New Roman" w:cs="Times New Roman"/>
          <w:sz w:val="24"/>
          <w:szCs w:val="24"/>
        </w:rPr>
        <w:t>with participants’ actual treatment</w:t>
      </w:r>
      <w:r w:rsidR="008B5B44">
        <w:rPr>
          <w:rFonts w:ascii="Times New Roman" w:hAnsi="Times New Roman" w:cs="Times New Roman"/>
          <w:sz w:val="24"/>
          <w:szCs w:val="24"/>
        </w:rPr>
        <w:t xml:space="preserve"> of object B across these conditions</w:t>
      </w:r>
      <w:r w:rsidR="00CA2A18">
        <w:rPr>
          <w:rFonts w:ascii="Times New Roman" w:hAnsi="Times New Roman" w:cs="Times New Roman"/>
          <w:sz w:val="24"/>
          <w:szCs w:val="24"/>
        </w:rPr>
        <w:t xml:space="preserve">. </w:t>
      </w:r>
      <w:r w:rsidR="004A78D4">
        <w:rPr>
          <w:rFonts w:ascii="Times New Roman" w:hAnsi="Times New Roman" w:cs="Times New Roman"/>
          <w:sz w:val="24"/>
          <w:szCs w:val="24"/>
        </w:rPr>
        <w:t>The</w:t>
      </w:r>
      <w:r w:rsidR="005C62AD">
        <w:rPr>
          <w:rFonts w:ascii="Times New Roman" w:hAnsi="Times New Roman" w:cs="Times New Roman"/>
          <w:sz w:val="24"/>
          <w:szCs w:val="24"/>
        </w:rPr>
        <w:t xml:space="preserve"> reason the RW model predicts that participants should treat B equivalently across the BB and ISO trials is because</w:t>
      </w:r>
      <w:r w:rsidR="009333FA">
        <w:rPr>
          <w:rFonts w:ascii="Times New Roman" w:hAnsi="Times New Roman" w:cs="Times New Roman"/>
          <w:sz w:val="24"/>
          <w:szCs w:val="24"/>
        </w:rPr>
        <w:t xml:space="preserve"> the association between object B and the outcome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 xml:space="preserve">identical </w:t>
      </w:r>
      <w:r w:rsidR="00A7121F">
        <w:rPr>
          <w:rFonts w:ascii="Times New Roman" w:hAnsi="Times New Roman" w:cs="Times New Roman"/>
          <w:sz w:val="24"/>
          <w:szCs w:val="24"/>
        </w:rPr>
        <w:t xml:space="preserve">across </w:t>
      </w:r>
      <w:r w:rsidR="009333FA">
        <w:rPr>
          <w:rFonts w:ascii="Times New Roman" w:hAnsi="Times New Roman" w:cs="Times New Roman"/>
          <w:sz w:val="24"/>
          <w:szCs w:val="24"/>
        </w:rPr>
        <w:t xml:space="preserve">both conditions; that is, B </w:t>
      </w:r>
      <w:r w:rsidR="00405DBA">
        <w:rPr>
          <w:rFonts w:ascii="Times New Roman" w:hAnsi="Times New Roman" w:cs="Times New Roman"/>
          <w:sz w:val="24"/>
          <w:szCs w:val="24"/>
        </w:rPr>
        <w:t xml:space="preserve">was </w:t>
      </w:r>
      <w:r w:rsidR="009333FA">
        <w:rPr>
          <w:rFonts w:ascii="Times New Roman" w:hAnsi="Times New Roman" w:cs="Times New Roman"/>
          <w:sz w:val="24"/>
          <w:szCs w:val="24"/>
        </w:rPr>
        <w:t>shown to produce the effect (in combination with object A) twice in both conditions.</w:t>
      </w:r>
      <w:r w:rsidR="00E968B3" w:rsidRPr="00E968B3">
        <w:rPr>
          <w:rFonts w:ascii="Times New Roman" w:hAnsi="Times New Roman" w:cs="Times New Roman"/>
          <w:sz w:val="24"/>
          <w:szCs w:val="24"/>
        </w:rPr>
        <w:t xml:space="preserve"> </w:t>
      </w:r>
      <w:r w:rsidR="00D97D91">
        <w:rPr>
          <w:rFonts w:ascii="Times New Roman" w:hAnsi="Times New Roman" w:cs="Times New Roman"/>
          <w:sz w:val="24"/>
          <w:szCs w:val="24"/>
        </w:rPr>
        <w:t>This</w:t>
      </w:r>
      <w:r w:rsidR="00DE57DA">
        <w:rPr>
          <w:rFonts w:ascii="Times New Roman" w:hAnsi="Times New Roman" w:cs="Times New Roman"/>
          <w:sz w:val="24"/>
          <w:szCs w:val="24"/>
        </w:rPr>
        <w:t xml:space="preserve"> model</w:t>
      </w:r>
      <w:r w:rsidR="00D97D91">
        <w:rPr>
          <w:rFonts w:ascii="Times New Roman" w:hAnsi="Times New Roman" w:cs="Times New Roman"/>
          <w:sz w:val="24"/>
          <w:szCs w:val="24"/>
        </w:rPr>
        <w:t xml:space="preserve"> also</w:t>
      </w:r>
      <w:r w:rsidR="00DE57DA">
        <w:rPr>
          <w:rFonts w:ascii="Times New Roman" w:hAnsi="Times New Roman" w:cs="Times New Roman"/>
          <w:sz w:val="24"/>
          <w:szCs w:val="24"/>
        </w:rPr>
        <w:t xml:space="preserve"> only makes weighted</w:t>
      </w:r>
      <w:r w:rsidR="00E968B3" w:rsidRPr="00E968B3">
        <w:rPr>
          <w:rFonts w:ascii="Times New Roman" w:hAnsi="Times New Roman" w:cs="Times New Roman"/>
          <w:sz w:val="24"/>
          <w:szCs w:val="24"/>
        </w:rPr>
        <w:t xml:space="preserve"> adjustments to cues that are </w:t>
      </w:r>
      <w:r w:rsidR="00BA2E08">
        <w:rPr>
          <w:rFonts w:ascii="Times New Roman" w:hAnsi="Times New Roman" w:cs="Times New Roman"/>
          <w:sz w:val="24"/>
          <w:szCs w:val="24"/>
        </w:rPr>
        <w:t>present</w:t>
      </w:r>
      <w:r w:rsidR="00100B58">
        <w:rPr>
          <w:rFonts w:ascii="Times New Roman" w:hAnsi="Times New Roman" w:cs="Times New Roman"/>
          <w:sz w:val="24"/>
          <w:szCs w:val="24"/>
        </w:rPr>
        <w:t>,</w:t>
      </w:r>
      <w:r w:rsidR="00A94B24">
        <w:rPr>
          <w:rFonts w:ascii="Times New Roman" w:hAnsi="Times New Roman" w:cs="Times New Roman"/>
          <w:sz w:val="24"/>
          <w:szCs w:val="24"/>
        </w:rPr>
        <w:t xml:space="preserve"> </w:t>
      </w:r>
      <w:r w:rsidR="00E5486F">
        <w:rPr>
          <w:rFonts w:ascii="Times New Roman" w:hAnsi="Times New Roman" w:cs="Times New Roman"/>
          <w:sz w:val="24"/>
          <w:szCs w:val="24"/>
        </w:rPr>
        <w:t>which</w:t>
      </w:r>
      <w:r w:rsidR="00E968B3">
        <w:rPr>
          <w:rFonts w:ascii="Times New Roman" w:hAnsi="Times New Roman" w:cs="Times New Roman"/>
          <w:sz w:val="24"/>
          <w:szCs w:val="24"/>
        </w:rPr>
        <w:t xml:space="preserve"> B</w:t>
      </w:r>
      <w:r w:rsidR="00E5486F">
        <w:rPr>
          <w:rFonts w:ascii="Times New Roman" w:hAnsi="Times New Roman" w:cs="Times New Roman"/>
          <w:sz w:val="24"/>
          <w:szCs w:val="24"/>
        </w:rPr>
        <w:t xml:space="preserve"> </w:t>
      </w:r>
      <w:r w:rsidR="00405DBA">
        <w:rPr>
          <w:rFonts w:ascii="Times New Roman" w:hAnsi="Times New Roman" w:cs="Times New Roman"/>
          <w:sz w:val="24"/>
          <w:szCs w:val="24"/>
        </w:rPr>
        <w:t xml:space="preserve">was </w:t>
      </w:r>
      <w:r w:rsidR="00E5486F">
        <w:rPr>
          <w:rFonts w:ascii="Times New Roman" w:hAnsi="Times New Roman" w:cs="Times New Roman"/>
          <w:sz w:val="24"/>
          <w:szCs w:val="24"/>
        </w:rPr>
        <w:t>not</w:t>
      </w:r>
      <w:r w:rsidR="00E968B3">
        <w:rPr>
          <w:rFonts w:ascii="Times New Roman" w:hAnsi="Times New Roman" w:cs="Times New Roman"/>
          <w:sz w:val="24"/>
          <w:szCs w:val="24"/>
        </w:rPr>
        <w:t xml:space="preserve"> during the "A" </w:t>
      </w:r>
      <w:r w:rsidR="00E968B3" w:rsidRPr="00E968B3">
        <w:rPr>
          <w:rFonts w:ascii="Times New Roman" w:hAnsi="Times New Roman" w:cs="Times New Roman"/>
          <w:sz w:val="24"/>
          <w:szCs w:val="24"/>
        </w:rPr>
        <w:t xml:space="preserve">phases in both the </w:t>
      </w:r>
      <w:r w:rsidR="0035203D">
        <w:rPr>
          <w:rFonts w:ascii="Times New Roman" w:hAnsi="Times New Roman" w:cs="Times New Roman"/>
          <w:sz w:val="24"/>
          <w:szCs w:val="24"/>
        </w:rPr>
        <w:t>BB</w:t>
      </w:r>
      <w:r w:rsidR="00E968B3" w:rsidRPr="00E968B3">
        <w:rPr>
          <w:rFonts w:ascii="Times New Roman" w:hAnsi="Times New Roman" w:cs="Times New Roman"/>
          <w:sz w:val="24"/>
          <w:szCs w:val="24"/>
        </w:rPr>
        <w:t xml:space="preserve"> and IS</w:t>
      </w:r>
      <w:r w:rsidR="00405DBA">
        <w:rPr>
          <w:rFonts w:ascii="Times New Roman" w:hAnsi="Times New Roman" w:cs="Times New Roman"/>
          <w:sz w:val="24"/>
          <w:szCs w:val="24"/>
        </w:rPr>
        <w:t>O</w:t>
      </w:r>
      <w:r w:rsidR="00E968B3" w:rsidRPr="00E968B3">
        <w:rPr>
          <w:rFonts w:ascii="Times New Roman" w:hAnsi="Times New Roman" w:cs="Times New Roman"/>
          <w:sz w:val="24"/>
          <w:szCs w:val="24"/>
        </w:rPr>
        <w:t xml:space="preserve"> conditions</w:t>
      </w:r>
      <w:r w:rsidR="008F3F92">
        <w:rPr>
          <w:rFonts w:ascii="Times New Roman" w:hAnsi="Times New Roman" w:cs="Times New Roman"/>
          <w:sz w:val="24"/>
          <w:szCs w:val="24"/>
        </w:rPr>
        <w:t xml:space="preserve">. </w:t>
      </w:r>
      <w:r w:rsidR="009333FA">
        <w:rPr>
          <w:rFonts w:ascii="Times New Roman" w:hAnsi="Times New Roman" w:cs="Times New Roman"/>
          <w:sz w:val="24"/>
          <w:szCs w:val="24"/>
        </w:rPr>
        <w:t>This means that because object</w:t>
      </w:r>
      <w:r w:rsidR="008F3F92">
        <w:rPr>
          <w:rFonts w:ascii="Times New Roman" w:hAnsi="Times New Roman" w:cs="Times New Roman"/>
          <w:sz w:val="24"/>
          <w:szCs w:val="24"/>
        </w:rPr>
        <w:t xml:space="preserve"> B is </w:t>
      </w:r>
      <w:r w:rsidR="00DC2470">
        <w:rPr>
          <w:rFonts w:ascii="Times New Roman" w:hAnsi="Times New Roman" w:cs="Times New Roman"/>
          <w:sz w:val="24"/>
          <w:szCs w:val="24"/>
        </w:rPr>
        <w:t>absent</w:t>
      </w:r>
      <w:r w:rsidR="00335525">
        <w:rPr>
          <w:rFonts w:ascii="Times New Roman" w:hAnsi="Times New Roman" w:cs="Times New Roman"/>
          <w:sz w:val="24"/>
          <w:szCs w:val="24"/>
        </w:rPr>
        <w:t xml:space="preserve"> during the A phase</w:t>
      </w:r>
      <w:r w:rsidR="00B56EE2">
        <w:rPr>
          <w:rFonts w:ascii="Times New Roman" w:hAnsi="Times New Roman" w:cs="Times New Roman"/>
          <w:sz w:val="24"/>
          <w:szCs w:val="24"/>
        </w:rPr>
        <w:t>s</w:t>
      </w:r>
      <w:r w:rsidR="00F17559">
        <w:rPr>
          <w:rFonts w:ascii="Times New Roman" w:hAnsi="Times New Roman" w:cs="Times New Roman"/>
          <w:sz w:val="24"/>
          <w:szCs w:val="24"/>
        </w:rPr>
        <w:t xml:space="preserve"> of the </w:t>
      </w:r>
      <w:r w:rsidR="0035203D">
        <w:rPr>
          <w:rFonts w:ascii="Times New Roman" w:hAnsi="Times New Roman" w:cs="Times New Roman"/>
          <w:sz w:val="24"/>
          <w:szCs w:val="24"/>
        </w:rPr>
        <w:t>BB and IS</w:t>
      </w:r>
      <w:r w:rsidR="00405DBA">
        <w:rPr>
          <w:rFonts w:ascii="Times New Roman" w:hAnsi="Times New Roman" w:cs="Times New Roman"/>
          <w:sz w:val="24"/>
          <w:szCs w:val="24"/>
        </w:rPr>
        <w:t>O</w:t>
      </w:r>
      <w:r w:rsidR="00B56EE2">
        <w:rPr>
          <w:rFonts w:ascii="Times New Roman" w:hAnsi="Times New Roman" w:cs="Times New Roman"/>
          <w:sz w:val="24"/>
          <w:szCs w:val="24"/>
        </w:rPr>
        <w:t xml:space="preserve"> </w:t>
      </w:r>
      <w:r w:rsidR="00F17559">
        <w:rPr>
          <w:rFonts w:ascii="Times New Roman" w:hAnsi="Times New Roman" w:cs="Times New Roman"/>
          <w:sz w:val="24"/>
          <w:szCs w:val="24"/>
        </w:rPr>
        <w:t>task</w:t>
      </w:r>
      <w:r w:rsidR="0035203D">
        <w:rPr>
          <w:rFonts w:ascii="Times New Roman" w:hAnsi="Times New Roman" w:cs="Times New Roman"/>
          <w:sz w:val="24"/>
          <w:szCs w:val="24"/>
        </w:rPr>
        <w:t>s</w:t>
      </w:r>
      <w:r w:rsidR="00335525">
        <w:rPr>
          <w:rFonts w:ascii="Times New Roman" w:hAnsi="Times New Roman" w:cs="Times New Roman"/>
          <w:sz w:val="24"/>
          <w:szCs w:val="24"/>
        </w:rPr>
        <w:t>,</w:t>
      </w:r>
      <w:r w:rsidR="008F3F92">
        <w:rPr>
          <w:rFonts w:ascii="Times New Roman" w:hAnsi="Times New Roman" w:cs="Times New Roman"/>
          <w:sz w:val="24"/>
          <w:szCs w:val="24"/>
        </w:rPr>
        <w:t xml:space="preserve"> the</w:t>
      </w:r>
      <w:r w:rsidR="009333FA">
        <w:rPr>
          <w:rFonts w:ascii="Times New Roman" w:hAnsi="Times New Roman" w:cs="Times New Roman"/>
          <w:sz w:val="24"/>
          <w:szCs w:val="24"/>
        </w:rPr>
        <w:t xml:space="preserve"> </w:t>
      </w:r>
      <w:r w:rsidR="00DA3BB4">
        <w:rPr>
          <w:rFonts w:ascii="Times New Roman" w:hAnsi="Times New Roman" w:cs="Times New Roman"/>
          <w:sz w:val="24"/>
          <w:szCs w:val="24"/>
        </w:rPr>
        <w:t>RW model predicts that the</w:t>
      </w:r>
      <w:r w:rsidR="008F3F92">
        <w:rPr>
          <w:rFonts w:ascii="Times New Roman" w:hAnsi="Times New Roman" w:cs="Times New Roman"/>
          <w:sz w:val="24"/>
          <w:szCs w:val="24"/>
        </w:rPr>
        <w:t xml:space="preserve"> associative </w:t>
      </w:r>
      <w:r w:rsidR="008F3F92" w:rsidRPr="00E968B3">
        <w:rPr>
          <w:rFonts w:ascii="Times New Roman" w:hAnsi="Times New Roman" w:cs="Times New Roman"/>
          <w:sz w:val="24"/>
          <w:szCs w:val="24"/>
        </w:rPr>
        <w:t xml:space="preserve">strength between </w:t>
      </w:r>
      <w:r w:rsidR="00405DBA">
        <w:rPr>
          <w:rFonts w:ascii="Times New Roman" w:hAnsi="Times New Roman" w:cs="Times New Roman"/>
          <w:sz w:val="24"/>
          <w:szCs w:val="24"/>
        </w:rPr>
        <w:t>object B</w:t>
      </w:r>
      <w:r w:rsidR="00405DBA" w:rsidRPr="00E968B3">
        <w:rPr>
          <w:rFonts w:ascii="Times New Roman" w:hAnsi="Times New Roman" w:cs="Times New Roman"/>
          <w:sz w:val="24"/>
          <w:szCs w:val="24"/>
        </w:rPr>
        <w:t xml:space="preserve"> </w:t>
      </w:r>
      <w:r w:rsidR="008F3F92" w:rsidRPr="00E968B3">
        <w:rPr>
          <w:rFonts w:ascii="Times New Roman" w:hAnsi="Times New Roman" w:cs="Times New Roman"/>
          <w:sz w:val="24"/>
          <w:szCs w:val="24"/>
        </w:rPr>
        <w:t xml:space="preserve">and the blicket effect </w:t>
      </w:r>
      <w:r w:rsidR="00963BB0">
        <w:rPr>
          <w:rFonts w:ascii="Times New Roman" w:hAnsi="Times New Roman" w:cs="Times New Roman"/>
          <w:sz w:val="24"/>
          <w:szCs w:val="24"/>
        </w:rPr>
        <w:t>should remain unchanged</w:t>
      </w:r>
      <w:r w:rsidR="00E015CB">
        <w:rPr>
          <w:rFonts w:ascii="Times New Roman" w:hAnsi="Times New Roman" w:cs="Times New Roman"/>
          <w:sz w:val="24"/>
          <w:szCs w:val="24"/>
        </w:rPr>
        <w:t xml:space="preserve"> </w:t>
      </w:r>
      <w:r w:rsidR="00335525">
        <w:rPr>
          <w:rFonts w:ascii="Times New Roman" w:hAnsi="Times New Roman" w:cs="Times New Roman"/>
          <w:sz w:val="24"/>
          <w:szCs w:val="24"/>
        </w:rPr>
        <w:t xml:space="preserve">across the experimental trials </w:t>
      </w:r>
      <w:r w:rsidR="00335525">
        <w:rPr>
          <w:rFonts w:ascii="Times New Roman" w:hAnsi="Times New Roman" w:cs="Times New Roman"/>
          <w:sz w:val="24"/>
          <w:szCs w:val="24"/>
        </w:rPr>
        <w:lastRenderedPageBreak/>
        <w:t>in both conditions</w:t>
      </w:r>
      <w:r w:rsidR="009A1799">
        <w:rPr>
          <w:rFonts w:ascii="Times New Roman" w:hAnsi="Times New Roman" w:cs="Times New Roman"/>
          <w:sz w:val="24"/>
          <w:szCs w:val="24"/>
        </w:rPr>
        <w:t>, and thus further predicts that participants should treat B equivalently across both conditions</w:t>
      </w:r>
      <w:r w:rsidR="00E968B3" w:rsidRPr="00E968B3">
        <w:rPr>
          <w:rFonts w:ascii="Times New Roman" w:hAnsi="Times New Roman" w:cs="Times New Roman"/>
          <w:sz w:val="24"/>
          <w:szCs w:val="24"/>
        </w:rPr>
        <w:t xml:space="preserve">. </w:t>
      </w:r>
      <w:r w:rsidR="00CD0BEA">
        <w:rPr>
          <w:rFonts w:ascii="Times New Roman" w:hAnsi="Times New Roman" w:cs="Times New Roman"/>
          <w:sz w:val="24"/>
          <w:szCs w:val="24"/>
        </w:rPr>
        <w:t>Second,</w:t>
      </w:r>
      <w:r w:rsidR="001061FF">
        <w:rPr>
          <w:rFonts w:ascii="Times New Roman" w:hAnsi="Times New Roman" w:cs="Times New Roman"/>
          <w:sz w:val="24"/>
          <w:szCs w:val="24"/>
        </w:rPr>
        <w:t xml:space="preserve"> the RW model requires</w:t>
      </w:r>
      <w:r w:rsidR="00E968B3" w:rsidRPr="00E968B3">
        <w:rPr>
          <w:rFonts w:ascii="Times New Roman" w:hAnsi="Times New Roman" w:cs="Times New Roman"/>
          <w:sz w:val="24"/>
          <w:szCs w:val="24"/>
        </w:rPr>
        <w:t xml:space="preserve"> man</w:t>
      </w:r>
      <w:r w:rsidR="00E968B3">
        <w:rPr>
          <w:rFonts w:ascii="Times New Roman" w:hAnsi="Times New Roman" w:cs="Times New Roman"/>
          <w:sz w:val="24"/>
          <w:szCs w:val="24"/>
        </w:rPr>
        <w:t xml:space="preserve">y learning trials for reliable </w:t>
      </w:r>
      <w:r w:rsidR="00E968B3" w:rsidRPr="00E968B3">
        <w:rPr>
          <w:rFonts w:ascii="Times New Roman" w:hAnsi="Times New Roman" w:cs="Times New Roman"/>
          <w:sz w:val="24"/>
          <w:szCs w:val="24"/>
        </w:rPr>
        <w:t xml:space="preserve">associations to be </w:t>
      </w:r>
      <w:r w:rsidR="00687402">
        <w:rPr>
          <w:rFonts w:ascii="Times New Roman" w:hAnsi="Times New Roman" w:cs="Times New Roman"/>
          <w:sz w:val="24"/>
          <w:szCs w:val="24"/>
        </w:rPr>
        <w:t>established</w:t>
      </w:r>
      <w:r w:rsidR="00E4674D">
        <w:rPr>
          <w:rFonts w:ascii="Times New Roman" w:hAnsi="Times New Roman" w:cs="Times New Roman"/>
          <w:sz w:val="24"/>
          <w:szCs w:val="24"/>
        </w:rPr>
        <w:t xml:space="preserve"> (assuming modestly set values for the salience parameters)</w:t>
      </w:r>
      <w:r w:rsidR="00E528F3" w:rsidRPr="00E528F3">
        <w:rPr>
          <w:rFonts w:ascii="Times New Roman" w:hAnsi="Times New Roman" w:cs="Times New Roman"/>
          <w:sz w:val="24"/>
          <w:szCs w:val="24"/>
        </w:rPr>
        <w:t xml:space="preserve"> </w:t>
      </w:r>
      <w:r w:rsidR="001061FF">
        <w:rPr>
          <w:rFonts w:ascii="Times New Roman" w:hAnsi="Times New Roman" w:cs="Times New Roman"/>
          <w:sz w:val="24"/>
          <w:szCs w:val="24"/>
        </w:rPr>
        <w:t xml:space="preserve">and used </w:t>
      </w:r>
      <w:r w:rsidR="00E528F3">
        <w:rPr>
          <w:rFonts w:ascii="Times New Roman" w:hAnsi="Times New Roman" w:cs="Times New Roman"/>
          <w:sz w:val="24"/>
          <w:szCs w:val="24"/>
        </w:rPr>
        <w:t>to make causal inferences</w:t>
      </w:r>
      <w:r w:rsidR="00454763">
        <w:rPr>
          <w:rFonts w:ascii="Times New Roman" w:hAnsi="Times New Roman" w:cs="Times New Roman"/>
          <w:sz w:val="24"/>
          <w:szCs w:val="24"/>
        </w:rPr>
        <w:t>. In contrast,</w:t>
      </w:r>
      <w:r w:rsidR="004B414A">
        <w:rPr>
          <w:rFonts w:ascii="Times New Roman" w:hAnsi="Times New Roman" w:cs="Times New Roman"/>
          <w:sz w:val="24"/>
          <w:szCs w:val="24"/>
        </w:rPr>
        <w:t xml:space="preserve"> in the studies cited above participants engaged in BB (and ISO) reasoning </w:t>
      </w:r>
      <w:r w:rsidR="007C19A9">
        <w:rPr>
          <w:rFonts w:ascii="Times New Roman" w:hAnsi="Times New Roman" w:cs="Times New Roman"/>
          <w:sz w:val="24"/>
          <w:szCs w:val="24"/>
        </w:rPr>
        <w:t>based on</w:t>
      </w:r>
      <w:r w:rsidR="00FE2809">
        <w:rPr>
          <w:rFonts w:ascii="Times New Roman" w:hAnsi="Times New Roman" w:cs="Times New Roman"/>
          <w:sz w:val="24"/>
          <w:szCs w:val="24"/>
        </w:rPr>
        <w:t xml:space="preserve"> only </w:t>
      </w:r>
      <w:r w:rsidR="004B414A">
        <w:rPr>
          <w:rFonts w:ascii="Times New Roman" w:hAnsi="Times New Roman" w:cs="Times New Roman"/>
          <w:sz w:val="24"/>
          <w:szCs w:val="24"/>
        </w:rPr>
        <w:t xml:space="preserve">a </w:t>
      </w:r>
      <w:r w:rsidR="00454763">
        <w:rPr>
          <w:rFonts w:ascii="Times New Roman" w:hAnsi="Times New Roman" w:cs="Times New Roman"/>
          <w:sz w:val="24"/>
          <w:szCs w:val="24"/>
        </w:rPr>
        <w:t>handful</w:t>
      </w:r>
      <w:r w:rsidR="004B414A">
        <w:rPr>
          <w:rFonts w:ascii="Times New Roman" w:hAnsi="Times New Roman" w:cs="Times New Roman"/>
          <w:sz w:val="24"/>
          <w:szCs w:val="24"/>
        </w:rPr>
        <w:t xml:space="preserve"> of learning trials.</w:t>
      </w:r>
      <w:r w:rsidR="00FD2878">
        <w:rPr>
          <w:rFonts w:ascii="Times New Roman" w:hAnsi="Times New Roman" w:cs="Times New Roman"/>
          <w:sz w:val="24"/>
          <w:szCs w:val="24"/>
        </w:rPr>
        <w:t xml:space="preserve"> </w:t>
      </w:r>
      <w:r w:rsidR="005D3E5A">
        <w:rPr>
          <w:rFonts w:ascii="Times New Roman" w:hAnsi="Times New Roman" w:cs="Times New Roman"/>
          <w:sz w:val="24"/>
          <w:szCs w:val="24"/>
        </w:rPr>
        <w:t xml:space="preserve">Finally, </w:t>
      </w:r>
      <w:r w:rsidR="00687402">
        <w:rPr>
          <w:rFonts w:ascii="Times New Roman" w:hAnsi="Times New Roman" w:cs="Times New Roman"/>
          <w:sz w:val="24"/>
          <w:szCs w:val="24"/>
        </w:rPr>
        <w:t xml:space="preserve">the </w:t>
      </w:r>
      <w:r w:rsidR="00592EC8">
        <w:rPr>
          <w:rFonts w:ascii="Times New Roman" w:hAnsi="Times New Roman" w:cs="Times New Roman"/>
          <w:sz w:val="24"/>
          <w:szCs w:val="24"/>
        </w:rPr>
        <w:t>BB and IS</w:t>
      </w:r>
      <w:r w:rsidR="00454763">
        <w:rPr>
          <w:rFonts w:ascii="Times New Roman" w:hAnsi="Times New Roman" w:cs="Times New Roman"/>
          <w:sz w:val="24"/>
          <w:szCs w:val="24"/>
        </w:rPr>
        <w:t>O</w:t>
      </w:r>
      <w:r w:rsidR="00687402">
        <w:rPr>
          <w:rFonts w:ascii="Times New Roman" w:hAnsi="Times New Roman" w:cs="Times New Roman"/>
          <w:sz w:val="24"/>
          <w:szCs w:val="24"/>
        </w:rPr>
        <w:t xml:space="preserve"> finding</w:t>
      </w:r>
      <w:r w:rsidR="00B56EE2">
        <w:rPr>
          <w:rFonts w:ascii="Times New Roman" w:hAnsi="Times New Roman" w:cs="Times New Roman"/>
          <w:sz w:val="24"/>
          <w:szCs w:val="24"/>
        </w:rPr>
        <w:t>s</w:t>
      </w:r>
      <w:r w:rsidR="00687402">
        <w:rPr>
          <w:rFonts w:ascii="Times New Roman" w:hAnsi="Times New Roman" w:cs="Times New Roman"/>
          <w:sz w:val="24"/>
          <w:szCs w:val="24"/>
        </w:rPr>
        <w:t xml:space="preserve"> challenge </w:t>
      </w:r>
      <w:r w:rsidR="00A53BE3">
        <w:rPr>
          <w:rFonts w:ascii="Times New Roman" w:hAnsi="Times New Roman" w:cs="Times New Roman"/>
          <w:sz w:val="24"/>
          <w:szCs w:val="24"/>
        </w:rPr>
        <w:t xml:space="preserve">the RW model because </w:t>
      </w:r>
      <w:r w:rsidR="00FF6AE6">
        <w:rPr>
          <w:rFonts w:ascii="Times New Roman" w:hAnsi="Times New Roman" w:cs="Times New Roman"/>
          <w:sz w:val="24"/>
          <w:szCs w:val="24"/>
        </w:rPr>
        <w:t>this model</w:t>
      </w:r>
      <w:r w:rsidR="00A53BE3">
        <w:rPr>
          <w:rFonts w:ascii="Times New Roman" w:hAnsi="Times New Roman" w:cs="Times New Roman"/>
          <w:sz w:val="24"/>
          <w:szCs w:val="24"/>
        </w:rPr>
        <w:t xml:space="preserve"> does</w:t>
      </w:r>
      <w:r w:rsidR="00E968B3" w:rsidRPr="00E968B3">
        <w:rPr>
          <w:rFonts w:ascii="Times New Roman" w:hAnsi="Times New Roman" w:cs="Times New Roman"/>
          <w:sz w:val="24"/>
          <w:szCs w:val="24"/>
        </w:rPr>
        <w:t xml:space="preserve"> not</w:t>
      </w:r>
      <w:r w:rsidR="00E968B3">
        <w:rPr>
          <w:rFonts w:ascii="Times New Roman" w:hAnsi="Times New Roman" w:cs="Times New Roman"/>
          <w:sz w:val="24"/>
          <w:szCs w:val="24"/>
        </w:rPr>
        <w:t xml:space="preserve"> </w:t>
      </w:r>
      <w:r w:rsidR="00F43032">
        <w:rPr>
          <w:rFonts w:ascii="Times New Roman" w:hAnsi="Times New Roman" w:cs="Times New Roman"/>
          <w:sz w:val="24"/>
          <w:szCs w:val="24"/>
        </w:rPr>
        <w:t xml:space="preserve">naturally </w:t>
      </w:r>
      <w:r w:rsidR="00E968B3">
        <w:rPr>
          <w:rFonts w:ascii="Times New Roman" w:hAnsi="Times New Roman" w:cs="Times New Roman"/>
          <w:sz w:val="24"/>
          <w:szCs w:val="24"/>
        </w:rPr>
        <w:t>encode base rates</w:t>
      </w:r>
      <w:r w:rsidR="00FF6AE6">
        <w:rPr>
          <w:rFonts w:ascii="Times New Roman" w:hAnsi="Times New Roman" w:cs="Times New Roman"/>
          <w:sz w:val="24"/>
          <w:szCs w:val="24"/>
        </w:rPr>
        <w:t xml:space="preserve"> to which children have been shown to be sensitive.</w:t>
      </w:r>
      <w:r w:rsidR="00E968B3">
        <w:rPr>
          <w:rFonts w:ascii="Times New Roman" w:hAnsi="Times New Roman" w:cs="Times New Roman"/>
          <w:sz w:val="24"/>
          <w:szCs w:val="24"/>
        </w:rPr>
        <w:t xml:space="preserve"> </w:t>
      </w:r>
    </w:p>
    <w:p w14:paraId="43DB1A13" w14:textId="02D1744A" w:rsidR="00A07F33" w:rsidRDefault="006B0F1E"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Despite these valid criticisms, caution should be </w:t>
      </w:r>
      <w:r w:rsidR="00260DDA">
        <w:rPr>
          <w:rFonts w:ascii="Times New Roman" w:hAnsi="Times New Roman" w:cs="Times New Roman"/>
          <w:sz w:val="24"/>
          <w:szCs w:val="24"/>
        </w:rPr>
        <w:t>exercised</w:t>
      </w:r>
      <w:r w:rsidR="00D3453B">
        <w:rPr>
          <w:rFonts w:ascii="Times New Roman" w:hAnsi="Times New Roman" w:cs="Times New Roman"/>
          <w:sz w:val="24"/>
          <w:szCs w:val="24"/>
        </w:rPr>
        <w:t xml:space="preserve"> either</w:t>
      </w:r>
      <w:r w:rsidR="00260DDA">
        <w:rPr>
          <w:rFonts w:ascii="Times New Roman" w:hAnsi="Times New Roman" w:cs="Times New Roman"/>
          <w:sz w:val="24"/>
          <w:szCs w:val="24"/>
        </w:rPr>
        <w:t xml:space="preserve"> </w:t>
      </w:r>
      <w:r w:rsidR="00C155AC">
        <w:rPr>
          <w:rFonts w:ascii="Times New Roman" w:hAnsi="Times New Roman" w:cs="Times New Roman"/>
          <w:sz w:val="24"/>
          <w:szCs w:val="24"/>
        </w:rPr>
        <w:t>before accepting th</w:t>
      </w:r>
      <w:r w:rsidR="00260DDA">
        <w:rPr>
          <w:rFonts w:ascii="Times New Roman" w:hAnsi="Times New Roman" w:cs="Times New Roman"/>
          <w:sz w:val="24"/>
          <w:szCs w:val="24"/>
        </w:rPr>
        <w:t>e</w:t>
      </w:r>
      <w:r w:rsidR="00D3453B">
        <w:rPr>
          <w:rFonts w:ascii="Times New Roman" w:hAnsi="Times New Roman" w:cs="Times New Roman"/>
          <w:sz w:val="24"/>
          <w:szCs w:val="24"/>
        </w:rPr>
        <w:t>se criticisms or arguments that stipulate that children use Bayesian inference to reason causally</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 reason to exercise caution is</w:t>
      </w:r>
      <w:r w:rsidR="00C155AC">
        <w:rPr>
          <w:rFonts w:ascii="Times New Roman" w:hAnsi="Times New Roman" w:cs="Times New Roman"/>
          <w:sz w:val="24"/>
          <w:szCs w:val="24"/>
        </w:rPr>
        <w:t xml:space="preserve"> because there are problems with</w:t>
      </w:r>
      <w:r w:rsidR="0049647A">
        <w:rPr>
          <w:rFonts w:ascii="Times New Roman" w:hAnsi="Times New Roman" w:cs="Times New Roman"/>
          <w:sz w:val="24"/>
          <w:szCs w:val="24"/>
        </w:rPr>
        <w:t xml:space="preserve"> Sobel et al.’s (2004)</w:t>
      </w:r>
      <w:r w:rsidR="00C155AC">
        <w:rPr>
          <w:rFonts w:ascii="Times New Roman" w:hAnsi="Times New Roman" w:cs="Times New Roman"/>
          <w:sz w:val="24"/>
          <w:szCs w:val="24"/>
        </w:rPr>
        <w:t xml:space="preserve"> </w:t>
      </w:r>
      <w:r w:rsidR="0049647A">
        <w:rPr>
          <w:rFonts w:ascii="Times New Roman" w:hAnsi="Times New Roman" w:cs="Times New Roman"/>
          <w:sz w:val="24"/>
          <w:szCs w:val="24"/>
        </w:rPr>
        <w:t>operationalization of BB reasoning</w:t>
      </w:r>
      <w:r w:rsidR="00DF301C">
        <w:rPr>
          <w:rFonts w:ascii="Times New Roman" w:hAnsi="Times New Roman" w:cs="Times New Roman"/>
          <w:sz w:val="24"/>
          <w:szCs w:val="24"/>
        </w:rPr>
        <w:t xml:space="preserve"> (although for alternative operationalizations see De </w:t>
      </w:r>
      <w:proofErr w:type="spellStart"/>
      <w:r w:rsidR="00DF301C">
        <w:rPr>
          <w:rFonts w:ascii="Times New Roman" w:hAnsi="Times New Roman" w:cs="Times New Roman"/>
          <w:sz w:val="24"/>
          <w:szCs w:val="24"/>
        </w:rPr>
        <w:t>Houwer</w:t>
      </w:r>
      <w:proofErr w:type="spellEnd"/>
      <w:r w:rsidR="00DF301C">
        <w:rPr>
          <w:rFonts w:ascii="Times New Roman" w:hAnsi="Times New Roman" w:cs="Times New Roman"/>
          <w:sz w:val="24"/>
          <w:szCs w:val="24"/>
        </w:rPr>
        <w:t xml:space="preserve">, </w:t>
      </w:r>
      <w:proofErr w:type="spellStart"/>
      <w:r w:rsidR="00DF301C">
        <w:rPr>
          <w:rFonts w:ascii="Times New Roman" w:hAnsi="Times New Roman" w:cs="Times New Roman"/>
          <w:sz w:val="24"/>
          <w:szCs w:val="24"/>
        </w:rPr>
        <w:t>Beckers</w:t>
      </w:r>
      <w:proofErr w:type="spellEnd"/>
      <w:r w:rsidR="00DF301C">
        <w:rPr>
          <w:rFonts w:ascii="Times New Roman" w:hAnsi="Times New Roman" w:cs="Times New Roman"/>
          <w:sz w:val="24"/>
          <w:szCs w:val="24"/>
        </w:rPr>
        <w:t xml:space="preserve">, &amp; </w:t>
      </w:r>
      <w:proofErr w:type="spellStart"/>
      <w:r w:rsidR="00DF301C">
        <w:rPr>
          <w:rFonts w:ascii="Times New Roman" w:hAnsi="Times New Roman" w:cs="Times New Roman"/>
          <w:sz w:val="24"/>
          <w:szCs w:val="24"/>
        </w:rPr>
        <w:t>Glautier</w:t>
      </w:r>
      <w:proofErr w:type="spellEnd"/>
      <w:r w:rsidR="00DF301C">
        <w:rPr>
          <w:rFonts w:ascii="Times New Roman" w:hAnsi="Times New Roman" w:cs="Times New Roman"/>
          <w:sz w:val="24"/>
          <w:szCs w:val="24"/>
        </w:rPr>
        <w:t xml:space="preserve">, 2002; Larkin, Aitken, &amp; Dickinson, 1998; Griffiths et al., 2011; </w:t>
      </w:r>
      <w:proofErr w:type="spellStart"/>
      <w:r w:rsidR="00DF301C">
        <w:rPr>
          <w:rFonts w:ascii="Times New Roman" w:hAnsi="Times New Roman" w:cs="Times New Roman"/>
          <w:sz w:val="24"/>
          <w:szCs w:val="24"/>
        </w:rPr>
        <w:t>Kruschke</w:t>
      </w:r>
      <w:proofErr w:type="spellEnd"/>
      <w:r w:rsidR="00DF301C">
        <w:rPr>
          <w:rFonts w:ascii="Times New Roman" w:hAnsi="Times New Roman" w:cs="Times New Roman"/>
          <w:sz w:val="24"/>
          <w:szCs w:val="24"/>
        </w:rPr>
        <w:t xml:space="preserve"> &amp; Blair, 2000; Lovibond et al., 2003; Shanks, 1985; Van </w:t>
      </w:r>
      <w:proofErr w:type="spellStart"/>
      <w:r w:rsidR="00DF301C">
        <w:rPr>
          <w:rFonts w:ascii="Times New Roman" w:hAnsi="Times New Roman" w:cs="Times New Roman"/>
          <w:sz w:val="24"/>
          <w:szCs w:val="24"/>
        </w:rPr>
        <w:t>Hamme</w:t>
      </w:r>
      <w:proofErr w:type="spellEnd"/>
      <w:r w:rsidR="00DF301C">
        <w:rPr>
          <w:rFonts w:ascii="Times New Roman" w:hAnsi="Times New Roman" w:cs="Times New Roman"/>
          <w:sz w:val="24"/>
          <w:szCs w:val="24"/>
        </w:rPr>
        <w:t xml:space="preserve"> and Wasserman, 1994)</w:t>
      </w:r>
      <w:r w:rsidR="0049647A">
        <w:rPr>
          <w:rFonts w:ascii="Times New Roman" w:hAnsi="Times New Roman" w:cs="Times New Roman"/>
          <w:sz w:val="24"/>
          <w:szCs w:val="24"/>
        </w:rPr>
        <w:t>. These authors</w:t>
      </w:r>
      <w:r w:rsidR="00C155AC">
        <w:rPr>
          <w:rFonts w:ascii="Times New Roman" w:hAnsi="Times New Roman" w:cs="Times New Roman"/>
          <w:sz w:val="24"/>
          <w:szCs w:val="24"/>
        </w:rPr>
        <w:t xml:space="preserve"> operationally defined BB reasoning as greater B choices in the ISO condition than in the BB condition.  </w:t>
      </w:r>
      <w:r w:rsidR="002C5153">
        <w:rPr>
          <w:rFonts w:ascii="Times New Roman" w:hAnsi="Times New Roman" w:cs="Times New Roman"/>
          <w:sz w:val="24"/>
          <w:szCs w:val="24"/>
        </w:rPr>
        <w:t xml:space="preserve">This way of operationally defining BB reasoning </w:t>
      </w:r>
      <w:r w:rsidR="0033672B">
        <w:rPr>
          <w:rFonts w:ascii="Times New Roman" w:hAnsi="Times New Roman" w:cs="Times New Roman"/>
          <w:sz w:val="24"/>
          <w:szCs w:val="24"/>
        </w:rPr>
        <w:t>was</w:t>
      </w:r>
      <w:r w:rsidR="002C5153">
        <w:rPr>
          <w:rFonts w:ascii="Times New Roman" w:hAnsi="Times New Roman" w:cs="Times New Roman"/>
          <w:sz w:val="24"/>
          <w:szCs w:val="24"/>
        </w:rPr>
        <w:t xml:space="preserve"> presumably motivated by two </w:t>
      </w:r>
      <w:r w:rsidR="00F40601">
        <w:rPr>
          <w:rFonts w:ascii="Times New Roman" w:hAnsi="Times New Roman" w:cs="Times New Roman"/>
          <w:sz w:val="24"/>
          <w:szCs w:val="24"/>
        </w:rPr>
        <w:t xml:space="preserve">key </w:t>
      </w:r>
      <w:r w:rsidR="002C5153">
        <w:rPr>
          <w:rFonts w:ascii="Times New Roman" w:hAnsi="Times New Roman" w:cs="Times New Roman"/>
          <w:sz w:val="24"/>
          <w:szCs w:val="24"/>
        </w:rPr>
        <w:t xml:space="preserve">factors. First, </w:t>
      </w:r>
      <w:r w:rsidR="00385FE1">
        <w:rPr>
          <w:rFonts w:ascii="Times New Roman" w:hAnsi="Times New Roman" w:cs="Times New Roman"/>
          <w:sz w:val="24"/>
          <w:szCs w:val="24"/>
        </w:rPr>
        <w:t>if</w:t>
      </w:r>
      <w:r w:rsidR="000B359F">
        <w:rPr>
          <w:rFonts w:ascii="Times New Roman" w:hAnsi="Times New Roman" w:cs="Times New Roman"/>
          <w:sz w:val="24"/>
          <w:szCs w:val="24"/>
        </w:rPr>
        <w:t xml:space="preserve"> the causal status of</w:t>
      </w:r>
      <w:r w:rsidR="00385FE1">
        <w:rPr>
          <w:rFonts w:ascii="Times New Roman" w:hAnsi="Times New Roman" w:cs="Times New Roman"/>
          <w:sz w:val="24"/>
          <w:szCs w:val="24"/>
        </w:rPr>
        <w:t xml:space="preserve"> </w:t>
      </w:r>
      <w:r w:rsidR="000B359F">
        <w:rPr>
          <w:rFonts w:ascii="Times New Roman" w:hAnsi="Times New Roman" w:cs="Times New Roman"/>
          <w:sz w:val="24"/>
          <w:szCs w:val="24"/>
        </w:rPr>
        <w:t>object A—which can be determined unequivocally when object A is placed alone on the machine—</w:t>
      </w:r>
      <w:r w:rsidR="00385FE1">
        <w:rPr>
          <w:rFonts w:ascii="Times New Roman" w:hAnsi="Times New Roman" w:cs="Times New Roman"/>
          <w:sz w:val="24"/>
          <w:szCs w:val="24"/>
        </w:rPr>
        <w:t xml:space="preserve">causes participants retrospectively to reevaluate the causal status of object B, then </w:t>
      </w:r>
      <w:r w:rsidR="002C5153">
        <w:rPr>
          <w:rFonts w:ascii="Times New Roman" w:hAnsi="Times New Roman" w:cs="Times New Roman"/>
          <w:sz w:val="24"/>
          <w:szCs w:val="24"/>
        </w:rPr>
        <w:t>participants should consider B to be less of a blicket in the BB condition</w:t>
      </w:r>
      <w:r w:rsidR="006708F5">
        <w:rPr>
          <w:rFonts w:ascii="Times New Roman" w:hAnsi="Times New Roman" w:cs="Times New Roman"/>
          <w:sz w:val="24"/>
          <w:szCs w:val="24"/>
        </w:rPr>
        <w:t xml:space="preserve"> (and thus retrospectively “block” it)</w:t>
      </w:r>
      <w:r w:rsidR="002C5153">
        <w:rPr>
          <w:rFonts w:ascii="Times New Roman" w:hAnsi="Times New Roman" w:cs="Times New Roman"/>
          <w:sz w:val="24"/>
          <w:szCs w:val="24"/>
        </w:rPr>
        <w:t xml:space="preserve"> than in the ISO condition</w:t>
      </w:r>
      <w:r w:rsidR="00385FE1">
        <w:rPr>
          <w:rFonts w:ascii="Times New Roman" w:hAnsi="Times New Roman" w:cs="Times New Roman"/>
          <w:sz w:val="24"/>
          <w:szCs w:val="24"/>
        </w:rPr>
        <w:t>.</w:t>
      </w:r>
      <w:r w:rsidR="003B377E">
        <w:rPr>
          <w:rFonts w:ascii="Times New Roman" w:hAnsi="Times New Roman" w:cs="Times New Roman"/>
          <w:sz w:val="24"/>
          <w:szCs w:val="24"/>
        </w:rPr>
        <w:t xml:space="preserve"> This is because A by itself fails to produce the effect in the ISO condition</w:t>
      </w:r>
      <w:r w:rsidR="00A768F9">
        <w:rPr>
          <w:rFonts w:ascii="Times New Roman" w:hAnsi="Times New Roman" w:cs="Times New Roman"/>
          <w:sz w:val="24"/>
          <w:szCs w:val="24"/>
        </w:rPr>
        <w:t xml:space="preserve"> but</w:t>
      </w:r>
      <w:r w:rsidR="003B377E">
        <w:rPr>
          <w:rFonts w:ascii="Times New Roman" w:hAnsi="Times New Roman" w:cs="Times New Roman"/>
          <w:sz w:val="24"/>
          <w:szCs w:val="24"/>
        </w:rPr>
        <w:t xml:space="preserve"> produces the effect </w:t>
      </w:r>
      <w:r w:rsidR="008429FD">
        <w:rPr>
          <w:rFonts w:ascii="Times New Roman" w:hAnsi="Times New Roman" w:cs="Times New Roman"/>
          <w:sz w:val="24"/>
          <w:szCs w:val="24"/>
        </w:rPr>
        <w:t xml:space="preserve">by itself </w:t>
      </w:r>
      <w:r w:rsidR="003B377E">
        <w:rPr>
          <w:rFonts w:ascii="Times New Roman" w:hAnsi="Times New Roman" w:cs="Times New Roman"/>
          <w:sz w:val="24"/>
          <w:szCs w:val="24"/>
        </w:rPr>
        <w:t>in the BB condition.</w:t>
      </w:r>
      <w:r w:rsidR="00F53748">
        <w:rPr>
          <w:rFonts w:ascii="Times New Roman" w:hAnsi="Times New Roman" w:cs="Times New Roman"/>
          <w:sz w:val="24"/>
          <w:szCs w:val="24"/>
        </w:rPr>
        <w:t xml:space="preserve"> Second, </w:t>
      </w:r>
      <w:r w:rsidR="00AD008A">
        <w:rPr>
          <w:rFonts w:ascii="Times New Roman" w:hAnsi="Times New Roman" w:cs="Times New Roman"/>
          <w:sz w:val="24"/>
          <w:szCs w:val="24"/>
        </w:rPr>
        <w:t>proponents of this operationalization of BB reasoning have used the fact that participants do treat object B differently between the BB and ISO condition</w:t>
      </w:r>
      <w:r w:rsidR="00F02239">
        <w:rPr>
          <w:rFonts w:ascii="Times New Roman" w:hAnsi="Times New Roman" w:cs="Times New Roman"/>
          <w:sz w:val="24"/>
          <w:szCs w:val="24"/>
        </w:rPr>
        <w:t>s</w:t>
      </w:r>
      <w:r w:rsidR="00AD008A">
        <w:rPr>
          <w:rFonts w:ascii="Times New Roman" w:hAnsi="Times New Roman" w:cs="Times New Roman"/>
          <w:sz w:val="24"/>
          <w:szCs w:val="24"/>
        </w:rPr>
        <w:t xml:space="preserve"> as evidence against</w:t>
      </w:r>
      <w:r w:rsidR="00332092">
        <w:rPr>
          <w:rFonts w:ascii="Times New Roman" w:hAnsi="Times New Roman" w:cs="Times New Roman"/>
          <w:sz w:val="24"/>
          <w:szCs w:val="24"/>
        </w:rPr>
        <w:t xml:space="preserve"> </w:t>
      </w:r>
      <w:r w:rsidR="00332092">
        <w:rPr>
          <w:rFonts w:ascii="Times New Roman" w:hAnsi="Times New Roman" w:cs="Times New Roman"/>
          <w:sz w:val="24"/>
          <w:szCs w:val="24"/>
        </w:rPr>
        <w:lastRenderedPageBreak/>
        <w:t>rudimentary</w:t>
      </w:r>
      <w:r w:rsidR="00F02239">
        <w:rPr>
          <w:rFonts w:ascii="Times New Roman" w:hAnsi="Times New Roman" w:cs="Times New Roman"/>
          <w:sz w:val="24"/>
          <w:szCs w:val="24"/>
        </w:rPr>
        <w:t xml:space="preserve"> associative-learning models such as</w:t>
      </w:r>
      <w:r w:rsidR="00AD008A">
        <w:rPr>
          <w:rFonts w:ascii="Times New Roman" w:hAnsi="Times New Roman" w:cs="Times New Roman"/>
          <w:sz w:val="24"/>
          <w:szCs w:val="24"/>
        </w:rPr>
        <w:t xml:space="preserve"> the RW model</w:t>
      </w:r>
      <w:r w:rsidR="00870997">
        <w:rPr>
          <w:rFonts w:ascii="Times New Roman" w:hAnsi="Times New Roman" w:cs="Times New Roman"/>
          <w:sz w:val="24"/>
          <w:szCs w:val="24"/>
        </w:rPr>
        <w:t xml:space="preserve"> given that this model predicts equivalent treatment of object B across the BB and ISO conditions</w:t>
      </w:r>
      <w:r w:rsidR="00AD008A">
        <w:rPr>
          <w:rFonts w:ascii="Times New Roman" w:hAnsi="Times New Roman" w:cs="Times New Roman"/>
          <w:sz w:val="24"/>
          <w:szCs w:val="24"/>
        </w:rPr>
        <w:t xml:space="preserve">. </w:t>
      </w:r>
    </w:p>
    <w:p w14:paraId="77787138" w14:textId="1EFCA6E2" w:rsidR="00375ED6" w:rsidRDefault="00054D6F"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w:t>
      </w:r>
      <w:r w:rsidR="00921B90">
        <w:rPr>
          <w:rFonts w:ascii="Times New Roman" w:hAnsi="Times New Roman" w:cs="Times New Roman"/>
          <w:sz w:val="24"/>
          <w:szCs w:val="24"/>
        </w:rPr>
        <w:t>this operationalization of BB reasoning</w:t>
      </w:r>
      <w:r w:rsidR="00BC506B">
        <w:rPr>
          <w:rFonts w:ascii="Times New Roman" w:hAnsi="Times New Roman" w:cs="Times New Roman"/>
          <w:sz w:val="24"/>
          <w:szCs w:val="24"/>
        </w:rPr>
        <w:t xml:space="preserve"> has</w:t>
      </w:r>
      <w:r w:rsidR="00921B90">
        <w:rPr>
          <w:rFonts w:ascii="Times New Roman" w:hAnsi="Times New Roman" w:cs="Times New Roman"/>
          <w:sz w:val="24"/>
          <w:szCs w:val="24"/>
        </w:rPr>
        <w:t xml:space="preserve"> </w:t>
      </w:r>
      <w:r w:rsidR="004C2EFC">
        <w:rPr>
          <w:rFonts w:ascii="Times New Roman" w:hAnsi="Times New Roman" w:cs="Times New Roman"/>
          <w:sz w:val="24"/>
          <w:szCs w:val="24"/>
        </w:rPr>
        <w:t>a notable shortcoming</w:t>
      </w:r>
      <w:r w:rsidR="00D32D9A">
        <w:rPr>
          <w:rFonts w:ascii="Times New Roman" w:hAnsi="Times New Roman" w:cs="Times New Roman"/>
          <w:sz w:val="24"/>
          <w:szCs w:val="24"/>
        </w:rPr>
        <w:t xml:space="preserve">. </w:t>
      </w:r>
      <w:r w:rsidR="004C2EFC">
        <w:rPr>
          <w:rFonts w:ascii="Times New Roman" w:hAnsi="Times New Roman" w:cs="Times New Roman"/>
          <w:sz w:val="24"/>
          <w:szCs w:val="24"/>
        </w:rPr>
        <w:t xml:space="preserve">Specifically, by </w:t>
      </w:r>
      <w:r w:rsidR="00CB3E90">
        <w:rPr>
          <w:rFonts w:ascii="Times New Roman" w:hAnsi="Times New Roman" w:cs="Times New Roman"/>
          <w:sz w:val="24"/>
          <w:szCs w:val="24"/>
        </w:rPr>
        <w:t>operationalizing BB in terms of the difference in treatment of object B across the BB and ISO conditions</w:t>
      </w:r>
      <w:r w:rsidR="004C2EFC">
        <w:rPr>
          <w:rFonts w:ascii="Times New Roman" w:hAnsi="Times New Roman" w:cs="Times New Roman"/>
          <w:sz w:val="24"/>
          <w:szCs w:val="24"/>
        </w:rPr>
        <w:t xml:space="preserve">, </w:t>
      </w:r>
      <w:r w:rsidR="00CB3E90">
        <w:rPr>
          <w:rFonts w:ascii="Times New Roman" w:hAnsi="Times New Roman" w:cs="Times New Roman"/>
          <w:sz w:val="24"/>
          <w:szCs w:val="24"/>
        </w:rPr>
        <w:t>it is</w:t>
      </w:r>
      <w:r w:rsidR="001A00FA">
        <w:rPr>
          <w:rFonts w:ascii="Times New Roman" w:hAnsi="Times New Roman" w:cs="Times New Roman"/>
          <w:sz w:val="24"/>
          <w:szCs w:val="24"/>
        </w:rPr>
        <w:t xml:space="preserve"> logically possible that participants</w:t>
      </w:r>
      <w:r w:rsidR="00D3741C">
        <w:rPr>
          <w:rFonts w:ascii="Times New Roman" w:hAnsi="Times New Roman" w:cs="Times New Roman"/>
          <w:sz w:val="24"/>
          <w:szCs w:val="24"/>
        </w:rPr>
        <w:t xml:space="preserve"> treated object B differently between the BB and ISO conditions because they observed</w:t>
      </w:r>
      <w:r w:rsidR="001A00FA">
        <w:rPr>
          <w:rFonts w:ascii="Times New Roman" w:hAnsi="Times New Roman" w:cs="Times New Roman"/>
          <w:sz w:val="24"/>
          <w:szCs w:val="24"/>
        </w:rPr>
        <w:t xml:space="preserve"> a positive effect during the elemental (i.e., A+) phase in the BB condition but a negative effect during the elemental (i.e., A-)</w:t>
      </w:r>
      <w:r w:rsidR="004F203A">
        <w:rPr>
          <w:rFonts w:ascii="Times New Roman" w:hAnsi="Times New Roman" w:cs="Times New Roman"/>
          <w:sz w:val="24"/>
          <w:szCs w:val="24"/>
        </w:rPr>
        <w:t xml:space="preserve"> phase</w:t>
      </w:r>
      <w:r w:rsidR="00CB3E90">
        <w:rPr>
          <w:rFonts w:ascii="Times New Roman" w:hAnsi="Times New Roman" w:cs="Times New Roman"/>
          <w:sz w:val="24"/>
          <w:szCs w:val="24"/>
        </w:rPr>
        <w:t xml:space="preserve"> in the ISO condition</w:t>
      </w:r>
      <w:r w:rsidR="00D3741C">
        <w:rPr>
          <w:rFonts w:ascii="Times New Roman" w:hAnsi="Times New Roman" w:cs="Times New Roman"/>
          <w:sz w:val="24"/>
          <w:szCs w:val="24"/>
        </w:rPr>
        <w:t>. This would mean that participants’</w:t>
      </w:r>
      <w:r w:rsidR="00E01B92">
        <w:rPr>
          <w:rFonts w:ascii="Times New Roman" w:hAnsi="Times New Roman" w:cs="Times New Roman"/>
          <w:sz w:val="24"/>
          <w:szCs w:val="24"/>
        </w:rPr>
        <w:t xml:space="preserve"> differential</w:t>
      </w:r>
      <w:r w:rsidR="00D3741C">
        <w:rPr>
          <w:rFonts w:ascii="Times New Roman" w:hAnsi="Times New Roman" w:cs="Times New Roman"/>
          <w:sz w:val="24"/>
          <w:szCs w:val="24"/>
        </w:rPr>
        <w:t xml:space="preserve"> treatment of object B</w:t>
      </w:r>
      <w:r w:rsidR="00E01B92">
        <w:rPr>
          <w:rFonts w:ascii="Times New Roman" w:hAnsi="Times New Roman" w:cs="Times New Roman"/>
          <w:sz w:val="24"/>
          <w:szCs w:val="24"/>
        </w:rPr>
        <w:t xml:space="preserve"> across the two conditions</w:t>
      </w:r>
      <w:r w:rsidR="00D3741C">
        <w:rPr>
          <w:rFonts w:ascii="Times New Roman" w:hAnsi="Times New Roman" w:cs="Times New Roman"/>
          <w:sz w:val="24"/>
          <w:szCs w:val="24"/>
        </w:rPr>
        <w:t xml:space="preserve"> </w:t>
      </w:r>
      <w:r w:rsidR="003D7AF2">
        <w:rPr>
          <w:rFonts w:ascii="Times New Roman" w:hAnsi="Times New Roman" w:cs="Times New Roman"/>
          <w:sz w:val="24"/>
          <w:szCs w:val="24"/>
        </w:rPr>
        <w:t xml:space="preserve">could have </w:t>
      </w:r>
      <w:r w:rsidR="00DC1421">
        <w:rPr>
          <w:rFonts w:ascii="Times New Roman" w:hAnsi="Times New Roman" w:cs="Times New Roman"/>
          <w:sz w:val="24"/>
          <w:szCs w:val="24"/>
        </w:rPr>
        <w:t>resulted from the</w:t>
      </w:r>
      <w:r w:rsidR="0068468A">
        <w:rPr>
          <w:rFonts w:ascii="Times New Roman" w:hAnsi="Times New Roman" w:cs="Times New Roman"/>
          <w:sz w:val="24"/>
          <w:szCs w:val="24"/>
        </w:rPr>
        <w:t xml:space="preserve"> fact that</w:t>
      </w:r>
      <w:r w:rsidR="00D3741C">
        <w:rPr>
          <w:rFonts w:ascii="Times New Roman" w:hAnsi="Times New Roman" w:cs="Times New Roman"/>
          <w:sz w:val="24"/>
          <w:szCs w:val="24"/>
        </w:rPr>
        <w:t xml:space="preserve"> </w:t>
      </w:r>
      <w:r w:rsidR="00CC6AD5">
        <w:rPr>
          <w:rFonts w:ascii="Times New Roman" w:hAnsi="Times New Roman" w:cs="Times New Roman"/>
          <w:sz w:val="24"/>
          <w:szCs w:val="24"/>
        </w:rPr>
        <w:t>the two conditions differ</w:t>
      </w:r>
      <w:r w:rsidR="0068468A">
        <w:rPr>
          <w:rFonts w:ascii="Times New Roman" w:hAnsi="Times New Roman" w:cs="Times New Roman"/>
          <w:sz w:val="24"/>
          <w:szCs w:val="24"/>
        </w:rPr>
        <w:t>ed</w:t>
      </w:r>
      <w:r w:rsidR="00CC6AD5">
        <w:rPr>
          <w:rFonts w:ascii="Times New Roman" w:hAnsi="Times New Roman" w:cs="Times New Roman"/>
          <w:sz w:val="24"/>
          <w:szCs w:val="24"/>
        </w:rPr>
        <w:t xml:space="preserve"> </w:t>
      </w:r>
      <w:r w:rsidR="00C13E28">
        <w:rPr>
          <w:rFonts w:ascii="Times New Roman" w:hAnsi="Times New Roman" w:cs="Times New Roman"/>
          <w:sz w:val="24"/>
          <w:szCs w:val="24"/>
        </w:rPr>
        <w:t>in terms of their low-level</w:t>
      </w:r>
      <w:r w:rsidR="00DC1421">
        <w:rPr>
          <w:rFonts w:ascii="Times New Roman" w:hAnsi="Times New Roman" w:cs="Times New Roman"/>
          <w:sz w:val="24"/>
          <w:szCs w:val="24"/>
        </w:rPr>
        <w:t xml:space="preserve"> perceptual</w:t>
      </w:r>
      <w:r w:rsidR="00C13E28">
        <w:rPr>
          <w:rFonts w:ascii="Times New Roman" w:hAnsi="Times New Roman" w:cs="Times New Roman"/>
          <w:sz w:val="24"/>
          <w:szCs w:val="24"/>
        </w:rPr>
        <w:t xml:space="preserve"> features</w:t>
      </w:r>
      <w:r w:rsidR="00CC6AD5">
        <w:rPr>
          <w:rFonts w:ascii="Times New Roman" w:hAnsi="Times New Roman" w:cs="Times New Roman"/>
          <w:sz w:val="24"/>
          <w:szCs w:val="24"/>
        </w:rPr>
        <w:t xml:space="preserve"> rather than </w:t>
      </w:r>
      <w:r w:rsidR="00DC1421">
        <w:rPr>
          <w:rFonts w:ascii="Times New Roman" w:hAnsi="Times New Roman" w:cs="Times New Roman"/>
          <w:sz w:val="24"/>
          <w:szCs w:val="24"/>
        </w:rPr>
        <w:t>from a</w:t>
      </w:r>
      <w:r w:rsidR="00CC6AD5">
        <w:rPr>
          <w:rFonts w:ascii="Times New Roman" w:hAnsi="Times New Roman" w:cs="Times New Roman"/>
          <w:sz w:val="24"/>
          <w:szCs w:val="24"/>
        </w:rPr>
        <w:t xml:space="preserve"> true</w:t>
      </w:r>
      <w:r w:rsidR="00C13E28">
        <w:rPr>
          <w:rFonts w:ascii="Times New Roman" w:hAnsi="Times New Roman" w:cs="Times New Roman"/>
          <w:sz w:val="24"/>
          <w:szCs w:val="24"/>
        </w:rPr>
        <w:t xml:space="preserve"> retrospective</w:t>
      </w:r>
      <w:r w:rsidR="00CC6AD5">
        <w:rPr>
          <w:rFonts w:ascii="Times New Roman" w:hAnsi="Times New Roman" w:cs="Times New Roman"/>
          <w:sz w:val="24"/>
          <w:szCs w:val="24"/>
        </w:rPr>
        <w:t xml:space="preserve"> reevaluation</w:t>
      </w:r>
      <w:r w:rsidR="004A571F">
        <w:rPr>
          <w:rFonts w:ascii="Times New Roman" w:hAnsi="Times New Roman" w:cs="Times New Roman"/>
          <w:sz w:val="24"/>
          <w:szCs w:val="24"/>
        </w:rPr>
        <w:t xml:space="preserve"> </w:t>
      </w:r>
      <w:r w:rsidR="00CC6AD5">
        <w:rPr>
          <w:rFonts w:ascii="Times New Roman" w:hAnsi="Times New Roman" w:cs="Times New Roman"/>
          <w:sz w:val="24"/>
          <w:szCs w:val="24"/>
        </w:rPr>
        <w:t xml:space="preserve">of object B </w:t>
      </w:r>
      <w:r w:rsidR="00A47831">
        <w:rPr>
          <w:rFonts w:ascii="Times New Roman" w:hAnsi="Times New Roman" w:cs="Times New Roman"/>
          <w:sz w:val="24"/>
          <w:szCs w:val="24"/>
        </w:rPr>
        <w:t xml:space="preserve">by participants </w:t>
      </w:r>
      <w:r w:rsidR="00CC6AD5">
        <w:rPr>
          <w:rFonts w:ascii="Times New Roman" w:hAnsi="Times New Roman" w:cs="Times New Roman"/>
          <w:sz w:val="24"/>
          <w:szCs w:val="24"/>
        </w:rPr>
        <w:t xml:space="preserve">based </w:t>
      </w:r>
      <w:r w:rsidR="003D7AF2">
        <w:rPr>
          <w:rFonts w:ascii="Times New Roman" w:hAnsi="Times New Roman" w:cs="Times New Roman"/>
          <w:sz w:val="24"/>
          <w:szCs w:val="24"/>
        </w:rPr>
        <w:t xml:space="preserve">on A’s </w:t>
      </w:r>
      <w:r w:rsidR="003D7AF2" w:rsidRPr="00C84BB7">
        <w:rPr>
          <w:rFonts w:ascii="Times New Roman" w:hAnsi="Times New Roman" w:cs="Times New Roman"/>
          <w:i/>
          <w:iCs/>
          <w:sz w:val="24"/>
          <w:szCs w:val="24"/>
        </w:rPr>
        <w:t>relation to</w:t>
      </w:r>
      <w:r w:rsidR="00ED1327" w:rsidRPr="00C84BB7">
        <w:rPr>
          <w:rFonts w:ascii="Times New Roman" w:hAnsi="Times New Roman" w:cs="Times New Roman"/>
          <w:i/>
          <w:iCs/>
          <w:sz w:val="24"/>
          <w:szCs w:val="24"/>
        </w:rPr>
        <w:t xml:space="preserve"> and effect</w:t>
      </w:r>
      <w:r w:rsidR="00ED1327">
        <w:rPr>
          <w:rFonts w:ascii="Times New Roman" w:hAnsi="Times New Roman" w:cs="Times New Roman"/>
          <w:sz w:val="24"/>
          <w:szCs w:val="24"/>
        </w:rPr>
        <w:t xml:space="preserve"> </w:t>
      </w:r>
      <w:r w:rsidR="00ED1327" w:rsidRPr="00C84BB7">
        <w:rPr>
          <w:rFonts w:ascii="Times New Roman" w:hAnsi="Times New Roman" w:cs="Times New Roman"/>
          <w:i/>
          <w:iCs/>
          <w:sz w:val="24"/>
          <w:szCs w:val="24"/>
        </w:rPr>
        <w:t>on</w:t>
      </w:r>
      <w:r w:rsidR="003D7AF2">
        <w:rPr>
          <w:rFonts w:ascii="Times New Roman" w:hAnsi="Times New Roman" w:cs="Times New Roman"/>
          <w:sz w:val="24"/>
          <w:szCs w:val="24"/>
        </w:rPr>
        <w:t xml:space="preserve"> object B</w:t>
      </w:r>
      <w:r w:rsidR="00E536B1">
        <w:rPr>
          <w:rFonts w:ascii="Times New Roman" w:hAnsi="Times New Roman" w:cs="Times New Roman"/>
          <w:sz w:val="24"/>
          <w:szCs w:val="24"/>
        </w:rPr>
        <w:t xml:space="preserve"> across both conditions.</w:t>
      </w:r>
      <w:r w:rsidR="003D7AF2">
        <w:rPr>
          <w:rFonts w:ascii="Times New Roman" w:hAnsi="Times New Roman" w:cs="Times New Roman"/>
          <w:sz w:val="24"/>
          <w:szCs w:val="24"/>
        </w:rPr>
        <w:t xml:space="preserve"> </w:t>
      </w:r>
      <w:r w:rsidR="001A00FA">
        <w:rPr>
          <w:rFonts w:ascii="Times New Roman" w:hAnsi="Times New Roman" w:cs="Times New Roman"/>
          <w:sz w:val="24"/>
          <w:szCs w:val="24"/>
        </w:rPr>
        <w:t xml:space="preserve"> </w:t>
      </w:r>
    </w:p>
    <w:p w14:paraId="04F6EEA5" w14:textId="4B141E22" w:rsidR="009348D6" w:rsidRDefault="00CC4EE7" w:rsidP="007C473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Given this limitation</w:t>
      </w:r>
      <w:r w:rsidR="00375ED6">
        <w:rPr>
          <w:rFonts w:ascii="Times New Roman" w:hAnsi="Times New Roman" w:cs="Times New Roman"/>
          <w:sz w:val="24"/>
          <w:szCs w:val="24"/>
        </w:rPr>
        <w:t xml:space="preserve">, </w:t>
      </w:r>
      <w:r w:rsidR="00B17DD2">
        <w:rPr>
          <w:rFonts w:ascii="Times New Roman" w:hAnsi="Times New Roman" w:cs="Times New Roman"/>
          <w:sz w:val="24"/>
          <w:szCs w:val="24"/>
        </w:rPr>
        <w:t>we argue</w:t>
      </w:r>
      <w:r w:rsidR="00552F6C">
        <w:rPr>
          <w:rFonts w:ascii="Times New Roman" w:hAnsi="Times New Roman" w:cs="Times New Roman"/>
          <w:sz w:val="24"/>
          <w:szCs w:val="24"/>
        </w:rPr>
        <w:t xml:space="preserve"> </w:t>
      </w:r>
      <w:r w:rsidR="00E15764">
        <w:rPr>
          <w:rFonts w:ascii="Times New Roman" w:hAnsi="Times New Roman" w:cs="Times New Roman"/>
          <w:sz w:val="24"/>
          <w:szCs w:val="24"/>
        </w:rPr>
        <w:t>that</w:t>
      </w:r>
      <w:r w:rsidR="001F74F5">
        <w:rPr>
          <w:rFonts w:ascii="Times New Roman" w:hAnsi="Times New Roman" w:cs="Times New Roman"/>
          <w:sz w:val="24"/>
          <w:szCs w:val="24"/>
        </w:rPr>
        <w:t xml:space="preserve"> a more (construct) valid </w:t>
      </w:r>
      <w:r w:rsidR="00411DEB">
        <w:rPr>
          <w:rFonts w:ascii="Times New Roman" w:hAnsi="Times New Roman" w:cs="Times New Roman"/>
          <w:sz w:val="24"/>
          <w:szCs w:val="24"/>
        </w:rPr>
        <w:t>operationalization of</w:t>
      </w:r>
      <w:r w:rsidR="001F74F5">
        <w:rPr>
          <w:rFonts w:ascii="Times New Roman" w:hAnsi="Times New Roman" w:cs="Times New Roman"/>
          <w:sz w:val="24"/>
          <w:szCs w:val="24"/>
        </w:rPr>
        <w:t xml:space="preserve"> BB reasoning </w:t>
      </w:r>
      <w:r w:rsidR="00413458">
        <w:rPr>
          <w:rFonts w:ascii="Times New Roman" w:hAnsi="Times New Roman" w:cs="Times New Roman"/>
          <w:sz w:val="24"/>
          <w:szCs w:val="24"/>
        </w:rPr>
        <w:t>is to compare</w:t>
      </w:r>
      <w:r w:rsidR="00186B40">
        <w:rPr>
          <w:rFonts w:ascii="Times New Roman" w:hAnsi="Times New Roman" w:cs="Times New Roman"/>
          <w:sz w:val="24"/>
          <w:szCs w:val="24"/>
        </w:rPr>
        <w:t xml:space="preserve"> the</w:t>
      </w:r>
      <w:r w:rsidR="00413458">
        <w:rPr>
          <w:rFonts w:ascii="Times New Roman" w:hAnsi="Times New Roman" w:cs="Times New Roman"/>
          <w:sz w:val="24"/>
          <w:szCs w:val="24"/>
        </w:rPr>
        <w:t xml:space="preserve"> treatment of object B following an AB+ A+ sequence of events</w:t>
      </w:r>
      <w:r w:rsidR="00D96F78">
        <w:rPr>
          <w:rFonts w:ascii="Times New Roman" w:hAnsi="Times New Roman" w:cs="Times New Roman"/>
          <w:sz w:val="24"/>
          <w:szCs w:val="24"/>
        </w:rPr>
        <w:t xml:space="preserve"> (i.e., the BB experimental condition)</w:t>
      </w:r>
      <w:r w:rsidR="00413458">
        <w:rPr>
          <w:rFonts w:ascii="Times New Roman" w:hAnsi="Times New Roman" w:cs="Times New Roman"/>
          <w:sz w:val="24"/>
          <w:szCs w:val="24"/>
        </w:rPr>
        <w:t xml:space="preserve"> to the treatment of B following an AB+ C+ sequences of events</w:t>
      </w:r>
      <w:r w:rsidR="00D96F78">
        <w:rPr>
          <w:rFonts w:ascii="Times New Roman" w:hAnsi="Times New Roman" w:cs="Times New Roman"/>
          <w:sz w:val="24"/>
          <w:szCs w:val="24"/>
        </w:rPr>
        <w:t xml:space="preserve"> (i.e., the BB control condition)</w:t>
      </w:r>
      <w:r w:rsidR="00413458">
        <w:rPr>
          <w:rFonts w:ascii="Times New Roman" w:hAnsi="Times New Roman" w:cs="Times New Roman"/>
          <w:sz w:val="24"/>
          <w:szCs w:val="24"/>
        </w:rPr>
        <w:t>.</w:t>
      </w:r>
      <w:r w:rsidR="00611F20">
        <w:rPr>
          <w:rFonts w:ascii="Times New Roman" w:hAnsi="Times New Roman" w:cs="Times New Roman"/>
          <w:sz w:val="24"/>
          <w:szCs w:val="24"/>
        </w:rPr>
        <w:t xml:space="preserve"> </w:t>
      </w:r>
      <w:r w:rsidR="000F5CCE">
        <w:rPr>
          <w:rFonts w:ascii="Times New Roman" w:hAnsi="Times New Roman" w:cs="Times New Roman"/>
          <w:sz w:val="24"/>
          <w:szCs w:val="24"/>
        </w:rPr>
        <w:t>T</w:t>
      </w:r>
      <w:r w:rsidR="00C735AF">
        <w:rPr>
          <w:rFonts w:ascii="Times New Roman" w:hAnsi="Times New Roman" w:cs="Times New Roman"/>
          <w:sz w:val="24"/>
          <w:szCs w:val="24"/>
        </w:rPr>
        <w:t>hese two</w:t>
      </w:r>
      <w:r w:rsidR="00611F20">
        <w:rPr>
          <w:rFonts w:ascii="Times New Roman" w:hAnsi="Times New Roman" w:cs="Times New Roman"/>
          <w:sz w:val="24"/>
          <w:szCs w:val="24"/>
        </w:rPr>
        <w:t xml:space="preserve"> conditions</w:t>
      </w:r>
      <w:r w:rsidR="00FD6A7F">
        <w:rPr>
          <w:rFonts w:ascii="Times New Roman" w:hAnsi="Times New Roman" w:cs="Times New Roman"/>
          <w:sz w:val="24"/>
          <w:szCs w:val="24"/>
        </w:rPr>
        <w:t xml:space="preserve"> differ in terms of the object that is shown during the elemental phase</w:t>
      </w:r>
      <w:r w:rsidR="00D446AF">
        <w:rPr>
          <w:rFonts w:ascii="Times New Roman" w:hAnsi="Times New Roman" w:cs="Times New Roman"/>
          <w:sz w:val="24"/>
          <w:szCs w:val="24"/>
        </w:rPr>
        <w:t xml:space="preserve"> (i.e., A or C)</w:t>
      </w:r>
      <w:r w:rsidR="00FD6A7F">
        <w:rPr>
          <w:rFonts w:ascii="Times New Roman" w:hAnsi="Times New Roman" w:cs="Times New Roman"/>
          <w:sz w:val="24"/>
          <w:szCs w:val="24"/>
        </w:rPr>
        <w:t xml:space="preserve"> and </w:t>
      </w:r>
      <w:r w:rsidR="000F5CCE">
        <w:rPr>
          <w:rFonts w:ascii="Times New Roman" w:hAnsi="Times New Roman" w:cs="Times New Roman"/>
          <w:sz w:val="24"/>
          <w:szCs w:val="24"/>
        </w:rPr>
        <w:t>that object’s</w:t>
      </w:r>
      <w:r w:rsidR="00FD6A7F">
        <w:rPr>
          <w:rFonts w:ascii="Times New Roman" w:hAnsi="Times New Roman" w:cs="Times New Roman"/>
          <w:sz w:val="24"/>
          <w:szCs w:val="24"/>
        </w:rPr>
        <w:t xml:space="preserve"> </w:t>
      </w:r>
      <w:r w:rsidR="00FD6A7F" w:rsidRPr="00D446AF">
        <w:rPr>
          <w:rFonts w:ascii="Times New Roman" w:hAnsi="Times New Roman" w:cs="Times New Roman"/>
          <w:i/>
          <w:iCs/>
          <w:sz w:val="24"/>
          <w:szCs w:val="24"/>
        </w:rPr>
        <w:t>relation</w:t>
      </w:r>
      <w:r w:rsidR="00FD6A7F">
        <w:rPr>
          <w:rFonts w:ascii="Times New Roman" w:hAnsi="Times New Roman" w:cs="Times New Roman"/>
          <w:sz w:val="24"/>
          <w:szCs w:val="24"/>
        </w:rPr>
        <w:t xml:space="preserve"> to</w:t>
      </w:r>
      <w:r w:rsidR="00980EA5">
        <w:rPr>
          <w:rFonts w:ascii="Times New Roman" w:hAnsi="Times New Roman" w:cs="Times New Roman"/>
          <w:sz w:val="24"/>
          <w:szCs w:val="24"/>
        </w:rPr>
        <w:t xml:space="preserve"> </w:t>
      </w:r>
      <w:r w:rsidR="00FD6A7F">
        <w:rPr>
          <w:rFonts w:ascii="Times New Roman" w:hAnsi="Times New Roman" w:cs="Times New Roman"/>
          <w:sz w:val="24"/>
          <w:szCs w:val="24"/>
        </w:rPr>
        <w:t>B</w:t>
      </w:r>
      <w:r w:rsidR="00D446AF">
        <w:rPr>
          <w:rFonts w:ascii="Times New Roman" w:hAnsi="Times New Roman" w:cs="Times New Roman"/>
          <w:sz w:val="24"/>
          <w:szCs w:val="24"/>
        </w:rPr>
        <w:t xml:space="preserve"> (and thereby the potential impact that this object has on how B is treated)</w:t>
      </w:r>
      <w:r w:rsidR="00F9635D">
        <w:rPr>
          <w:rFonts w:ascii="Times New Roman" w:hAnsi="Times New Roman" w:cs="Times New Roman"/>
          <w:sz w:val="24"/>
          <w:szCs w:val="24"/>
        </w:rPr>
        <w:t xml:space="preserve">. </w:t>
      </w:r>
      <w:r w:rsidR="00980EA5">
        <w:rPr>
          <w:rFonts w:ascii="Times New Roman" w:hAnsi="Times New Roman" w:cs="Times New Roman"/>
          <w:sz w:val="24"/>
          <w:szCs w:val="24"/>
        </w:rPr>
        <w:t>For example, i</w:t>
      </w:r>
      <w:r w:rsidR="00F9635D">
        <w:rPr>
          <w:rFonts w:ascii="Times New Roman" w:hAnsi="Times New Roman" w:cs="Times New Roman"/>
          <w:sz w:val="24"/>
          <w:szCs w:val="24"/>
        </w:rPr>
        <w:t xml:space="preserve">n the BB experimental condition, a dependency is </w:t>
      </w:r>
      <w:r w:rsidR="00980EA5">
        <w:rPr>
          <w:rFonts w:ascii="Times New Roman" w:hAnsi="Times New Roman" w:cs="Times New Roman"/>
          <w:sz w:val="24"/>
          <w:szCs w:val="24"/>
        </w:rPr>
        <w:t xml:space="preserve">presumably </w:t>
      </w:r>
      <w:r w:rsidR="00F9635D">
        <w:rPr>
          <w:rFonts w:ascii="Times New Roman" w:hAnsi="Times New Roman" w:cs="Times New Roman"/>
          <w:sz w:val="24"/>
          <w:szCs w:val="24"/>
        </w:rPr>
        <w:t xml:space="preserve">established between </w:t>
      </w:r>
      <w:r w:rsidR="00FD6A7F">
        <w:rPr>
          <w:rFonts w:ascii="Times New Roman" w:hAnsi="Times New Roman" w:cs="Times New Roman"/>
          <w:sz w:val="24"/>
          <w:szCs w:val="24"/>
        </w:rPr>
        <w:t>object</w:t>
      </w:r>
      <w:r w:rsidR="00F9635D">
        <w:rPr>
          <w:rFonts w:ascii="Times New Roman" w:hAnsi="Times New Roman" w:cs="Times New Roman"/>
          <w:sz w:val="24"/>
          <w:szCs w:val="24"/>
        </w:rPr>
        <w:t xml:space="preserve">s A and B because </w:t>
      </w:r>
      <w:r w:rsidR="002D531C">
        <w:rPr>
          <w:rFonts w:ascii="Times New Roman" w:hAnsi="Times New Roman" w:cs="Times New Roman"/>
          <w:sz w:val="24"/>
          <w:szCs w:val="24"/>
        </w:rPr>
        <w:t>both objects appear together</w:t>
      </w:r>
      <w:r w:rsidR="00F9635D">
        <w:rPr>
          <w:rFonts w:ascii="Times New Roman" w:hAnsi="Times New Roman" w:cs="Times New Roman"/>
          <w:sz w:val="24"/>
          <w:szCs w:val="24"/>
        </w:rPr>
        <w:t xml:space="preserve"> during the compound phase of the condition. This means that A’s causal status that is established during the subsequent elemental phase </w:t>
      </w:r>
      <w:r w:rsidR="00F9635D" w:rsidRPr="002D531C">
        <w:rPr>
          <w:rFonts w:ascii="Times New Roman" w:hAnsi="Times New Roman" w:cs="Times New Roman"/>
          <w:i/>
          <w:iCs/>
          <w:sz w:val="24"/>
          <w:szCs w:val="24"/>
        </w:rPr>
        <w:t>should</w:t>
      </w:r>
      <w:r w:rsidR="00F9635D">
        <w:rPr>
          <w:rFonts w:ascii="Times New Roman" w:hAnsi="Times New Roman" w:cs="Times New Roman"/>
          <w:sz w:val="24"/>
          <w:szCs w:val="24"/>
        </w:rPr>
        <w:t xml:space="preserve"> affect participants’ </w:t>
      </w:r>
      <w:r w:rsidR="002D531C">
        <w:rPr>
          <w:rFonts w:ascii="Times New Roman" w:hAnsi="Times New Roman" w:cs="Times New Roman"/>
          <w:sz w:val="24"/>
          <w:szCs w:val="24"/>
        </w:rPr>
        <w:t xml:space="preserve">(retrospective) </w:t>
      </w:r>
      <w:r w:rsidR="00F9635D">
        <w:rPr>
          <w:rFonts w:ascii="Times New Roman" w:hAnsi="Times New Roman" w:cs="Times New Roman"/>
          <w:sz w:val="24"/>
          <w:szCs w:val="24"/>
        </w:rPr>
        <w:t>treatment of B</w:t>
      </w:r>
      <w:r w:rsidR="0059147F">
        <w:rPr>
          <w:rFonts w:ascii="Times New Roman" w:hAnsi="Times New Roman" w:cs="Times New Roman"/>
          <w:sz w:val="24"/>
          <w:szCs w:val="24"/>
        </w:rPr>
        <w:t>; that is, whether object A is shown to activate the machine should affect how participants treat object B</w:t>
      </w:r>
      <w:r w:rsidR="00F9635D">
        <w:rPr>
          <w:rFonts w:ascii="Times New Roman" w:hAnsi="Times New Roman" w:cs="Times New Roman"/>
          <w:sz w:val="24"/>
          <w:szCs w:val="24"/>
        </w:rPr>
        <w:t xml:space="preserve">. In contrast, in the BB control condition, </w:t>
      </w:r>
      <w:r w:rsidR="00FD6A7F">
        <w:rPr>
          <w:rFonts w:ascii="Times New Roman" w:hAnsi="Times New Roman" w:cs="Times New Roman"/>
          <w:sz w:val="24"/>
          <w:szCs w:val="24"/>
        </w:rPr>
        <w:t xml:space="preserve">object C </w:t>
      </w:r>
      <w:r w:rsidR="0042568E">
        <w:rPr>
          <w:rFonts w:ascii="Times New Roman" w:hAnsi="Times New Roman" w:cs="Times New Roman"/>
          <w:sz w:val="24"/>
          <w:szCs w:val="24"/>
        </w:rPr>
        <w:t>never appeared with</w:t>
      </w:r>
      <w:r w:rsidR="00FD6A7F">
        <w:rPr>
          <w:rFonts w:ascii="Times New Roman" w:hAnsi="Times New Roman" w:cs="Times New Roman"/>
          <w:sz w:val="24"/>
          <w:szCs w:val="24"/>
        </w:rPr>
        <w:t xml:space="preserve"> object B, which </w:t>
      </w:r>
      <w:r w:rsidR="0042568E">
        <w:rPr>
          <w:rFonts w:ascii="Times New Roman" w:hAnsi="Times New Roman" w:cs="Times New Roman"/>
          <w:sz w:val="24"/>
          <w:szCs w:val="24"/>
        </w:rPr>
        <w:t xml:space="preserve">necessarily </w:t>
      </w:r>
      <w:r w:rsidR="00FD6A7F">
        <w:rPr>
          <w:rFonts w:ascii="Times New Roman" w:hAnsi="Times New Roman" w:cs="Times New Roman"/>
          <w:sz w:val="24"/>
          <w:szCs w:val="24"/>
        </w:rPr>
        <w:t xml:space="preserve">means that C’s causal status should </w:t>
      </w:r>
      <w:r w:rsidR="001747BC">
        <w:rPr>
          <w:rFonts w:ascii="Times New Roman" w:hAnsi="Times New Roman" w:cs="Times New Roman"/>
          <w:sz w:val="24"/>
          <w:szCs w:val="24"/>
        </w:rPr>
        <w:t xml:space="preserve">not (retrospectively) impact how </w:t>
      </w:r>
      <w:r w:rsidR="001747BC">
        <w:rPr>
          <w:rFonts w:ascii="Times New Roman" w:hAnsi="Times New Roman" w:cs="Times New Roman"/>
          <w:sz w:val="24"/>
          <w:szCs w:val="24"/>
        </w:rPr>
        <w:lastRenderedPageBreak/>
        <w:t>participants treat object B.</w:t>
      </w:r>
      <w:r w:rsidR="00611F20">
        <w:rPr>
          <w:rFonts w:ascii="Times New Roman" w:hAnsi="Times New Roman" w:cs="Times New Roman"/>
          <w:sz w:val="24"/>
          <w:szCs w:val="24"/>
        </w:rPr>
        <w:t xml:space="preserve"> </w:t>
      </w:r>
      <w:r w:rsidR="00F9635D">
        <w:rPr>
          <w:rFonts w:ascii="Times New Roman" w:hAnsi="Times New Roman" w:cs="Times New Roman"/>
          <w:sz w:val="24"/>
          <w:szCs w:val="24"/>
        </w:rPr>
        <w:t>Crucially</w:t>
      </w:r>
      <w:r w:rsidR="00611F20">
        <w:rPr>
          <w:rFonts w:ascii="Times New Roman" w:hAnsi="Times New Roman" w:cs="Times New Roman"/>
          <w:sz w:val="24"/>
          <w:szCs w:val="24"/>
        </w:rPr>
        <w:t>, the</w:t>
      </w:r>
      <w:r w:rsidR="00F9635D">
        <w:rPr>
          <w:rFonts w:ascii="Times New Roman" w:hAnsi="Times New Roman" w:cs="Times New Roman"/>
          <w:sz w:val="24"/>
          <w:szCs w:val="24"/>
        </w:rPr>
        <w:t xml:space="preserve"> blicket</w:t>
      </w:r>
      <w:r w:rsidR="00611F20">
        <w:rPr>
          <w:rFonts w:ascii="Times New Roman" w:hAnsi="Times New Roman" w:cs="Times New Roman"/>
          <w:sz w:val="24"/>
          <w:szCs w:val="24"/>
        </w:rPr>
        <w:t xml:space="preserve"> effect itself is held constant</w:t>
      </w:r>
      <w:r w:rsidR="001E64CE">
        <w:rPr>
          <w:rFonts w:ascii="Times New Roman" w:hAnsi="Times New Roman" w:cs="Times New Roman"/>
          <w:sz w:val="24"/>
          <w:szCs w:val="24"/>
        </w:rPr>
        <w:t xml:space="preserve"> across the BB experimental and control conditions</w:t>
      </w:r>
      <w:r w:rsidR="00611F20">
        <w:rPr>
          <w:rFonts w:ascii="Times New Roman" w:hAnsi="Times New Roman" w:cs="Times New Roman"/>
          <w:sz w:val="24"/>
          <w:szCs w:val="24"/>
        </w:rPr>
        <w:t xml:space="preserve"> </w:t>
      </w:r>
      <w:r w:rsidR="00FD6A7F">
        <w:rPr>
          <w:rFonts w:ascii="Times New Roman" w:hAnsi="Times New Roman" w:cs="Times New Roman"/>
          <w:sz w:val="24"/>
          <w:szCs w:val="24"/>
        </w:rPr>
        <w:t xml:space="preserve">such that participants observe </w:t>
      </w:r>
      <w:r w:rsidR="00F9635D">
        <w:rPr>
          <w:rFonts w:ascii="Times New Roman" w:hAnsi="Times New Roman" w:cs="Times New Roman"/>
          <w:sz w:val="24"/>
          <w:szCs w:val="24"/>
        </w:rPr>
        <w:t xml:space="preserve">blicket-detector activation </w:t>
      </w:r>
      <w:r w:rsidR="00FD6A7F">
        <w:rPr>
          <w:rFonts w:ascii="Times New Roman" w:hAnsi="Times New Roman" w:cs="Times New Roman"/>
          <w:sz w:val="24"/>
          <w:szCs w:val="24"/>
        </w:rPr>
        <w:t>in both c</w:t>
      </w:r>
      <w:r w:rsidR="001E64CE">
        <w:rPr>
          <w:rFonts w:ascii="Times New Roman" w:hAnsi="Times New Roman" w:cs="Times New Roman"/>
          <w:sz w:val="24"/>
          <w:szCs w:val="24"/>
        </w:rPr>
        <w:t>ases</w:t>
      </w:r>
      <w:r w:rsidR="00611F20">
        <w:rPr>
          <w:rFonts w:ascii="Times New Roman" w:hAnsi="Times New Roman" w:cs="Times New Roman"/>
          <w:sz w:val="24"/>
          <w:szCs w:val="24"/>
        </w:rPr>
        <w:t xml:space="preserve">.  </w:t>
      </w:r>
      <w:r w:rsidR="00793603">
        <w:rPr>
          <w:rFonts w:ascii="Times New Roman" w:hAnsi="Times New Roman" w:cs="Times New Roman"/>
          <w:sz w:val="24"/>
          <w:szCs w:val="24"/>
        </w:rPr>
        <w:t>If participants engage in BB reasoning in this context</w:t>
      </w:r>
      <w:r w:rsidR="005754E2">
        <w:rPr>
          <w:rFonts w:ascii="Times New Roman" w:hAnsi="Times New Roman" w:cs="Times New Roman"/>
          <w:sz w:val="24"/>
          <w:szCs w:val="24"/>
        </w:rPr>
        <w:t xml:space="preserve">, then </w:t>
      </w:r>
      <w:r w:rsidR="00793603">
        <w:rPr>
          <w:rFonts w:ascii="Times New Roman" w:hAnsi="Times New Roman" w:cs="Times New Roman"/>
          <w:sz w:val="24"/>
          <w:szCs w:val="24"/>
        </w:rPr>
        <w:t xml:space="preserve">this would provide stronger evidence that </w:t>
      </w:r>
      <w:r w:rsidR="005754E2">
        <w:rPr>
          <w:rFonts w:ascii="Times New Roman" w:hAnsi="Times New Roman" w:cs="Times New Roman"/>
          <w:sz w:val="24"/>
          <w:szCs w:val="24"/>
        </w:rPr>
        <w:t>participants have access to such a mechanism</w:t>
      </w:r>
      <w:r w:rsidR="001E64CE">
        <w:rPr>
          <w:rFonts w:ascii="Times New Roman" w:hAnsi="Times New Roman" w:cs="Times New Roman"/>
          <w:sz w:val="24"/>
          <w:szCs w:val="24"/>
        </w:rPr>
        <w:t xml:space="preserve">. </w:t>
      </w:r>
      <w:r w:rsidR="00D3453B">
        <w:rPr>
          <w:rFonts w:ascii="Times New Roman" w:hAnsi="Times New Roman" w:cs="Times New Roman"/>
          <w:sz w:val="24"/>
          <w:szCs w:val="24"/>
        </w:rPr>
        <w:t>In particular</w:t>
      </w:r>
      <w:r w:rsidR="001E64CE">
        <w:rPr>
          <w:rFonts w:ascii="Times New Roman" w:hAnsi="Times New Roman" w:cs="Times New Roman"/>
          <w:sz w:val="24"/>
          <w:szCs w:val="24"/>
        </w:rPr>
        <w:t xml:space="preserve">, if BB reasoning is treated as an indirect measure of the operation of a Bayesian-inference mechanism as </w:t>
      </w:r>
      <w:r w:rsidR="00F21831">
        <w:rPr>
          <w:rFonts w:ascii="Times New Roman" w:hAnsi="Times New Roman" w:cs="Times New Roman"/>
          <w:sz w:val="24"/>
          <w:szCs w:val="24"/>
        </w:rPr>
        <w:t>has typically been the case</w:t>
      </w:r>
      <w:r w:rsidR="001E64CE">
        <w:rPr>
          <w:rFonts w:ascii="Times New Roman" w:hAnsi="Times New Roman" w:cs="Times New Roman"/>
          <w:sz w:val="24"/>
          <w:szCs w:val="24"/>
        </w:rPr>
        <w:t xml:space="preserve"> (e.g., </w:t>
      </w:r>
      <w:r w:rsidR="00F21831">
        <w:rPr>
          <w:rFonts w:ascii="Times New Roman" w:hAnsi="Times New Roman" w:cs="Times New Roman"/>
          <w:sz w:val="24"/>
          <w:szCs w:val="24"/>
        </w:rPr>
        <w:t xml:space="preserve">Griffiths et al., 2011; </w:t>
      </w:r>
      <w:r w:rsidR="001E64CE">
        <w:rPr>
          <w:rFonts w:ascii="Times New Roman" w:hAnsi="Times New Roman" w:cs="Times New Roman"/>
          <w:sz w:val="24"/>
          <w:szCs w:val="24"/>
        </w:rPr>
        <w:t xml:space="preserve">Sobel &amp; Kirkham, </w:t>
      </w:r>
      <w:r w:rsidR="00F21831">
        <w:rPr>
          <w:rFonts w:ascii="Times New Roman" w:hAnsi="Times New Roman" w:cs="Times New Roman"/>
          <w:sz w:val="24"/>
          <w:szCs w:val="24"/>
        </w:rPr>
        <w:t xml:space="preserve">2006; </w:t>
      </w:r>
      <w:r w:rsidR="001E64CE">
        <w:rPr>
          <w:rFonts w:ascii="Times New Roman" w:hAnsi="Times New Roman" w:cs="Times New Roman"/>
          <w:sz w:val="24"/>
          <w:szCs w:val="24"/>
        </w:rPr>
        <w:t>Sobel et al., 2004</w:t>
      </w:r>
      <w:r w:rsidR="00F21831">
        <w:rPr>
          <w:rFonts w:ascii="Times New Roman" w:hAnsi="Times New Roman" w:cs="Times New Roman"/>
          <w:sz w:val="24"/>
          <w:szCs w:val="24"/>
        </w:rPr>
        <w:t>), then demonstrating that participants treat object B differently across the BB experimental and control conditions would suggest that</w:t>
      </w:r>
      <w:r w:rsidR="00F1068B">
        <w:rPr>
          <w:rFonts w:ascii="Times New Roman" w:hAnsi="Times New Roman" w:cs="Times New Roman"/>
          <w:sz w:val="24"/>
          <w:szCs w:val="24"/>
        </w:rPr>
        <w:t xml:space="preserve"> </w:t>
      </w:r>
      <w:r w:rsidR="00F21831">
        <w:rPr>
          <w:rFonts w:ascii="Times New Roman" w:hAnsi="Times New Roman" w:cs="Times New Roman"/>
          <w:sz w:val="24"/>
          <w:szCs w:val="24"/>
        </w:rPr>
        <w:t xml:space="preserve">participants have access to and use Bayesian inference to reason </w:t>
      </w:r>
      <w:r w:rsidR="00DD07F9">
        <w:rPr>
          <w:rFonts w:ascii="Times New Roman" w:hAnsi="Times New Roman" w:cs="Times New Roman"/>
          <w:sz w:val="24"/>
          <w:szCs w:val="24"/>
        </w:rPr>
        <w:t>causally.</w:t>
      </w:r>
      <w:r w:rsidR="00F21831">
        <w:rPr>
          <w:rFonts w:ascii="Times New Roman" w:hAnsi="Times New Roman" w:cs="Times New Roman"/>
          <w:sz w:val="24"/>
          <w:szCs w:val="24"/>
        </w:rPr>
        <w:t xml:space="preserve"> </w:t>
      </w:r>
    </w:p>
    <w:p w14:paraId="4FD50516" w14:textId="0A4807D0" w:rsidR="001F74F5" w:rsidRPr="00D96F78" w:rsidRDefault="009348D6" w:rsidP="008D147B">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An open question</w:t>
      </w:r>
      <w:r w:rsidR="005E273A">
        <w:rPr>
          <w:rFonts w:ascii="Times New Roman" w:hAnsi="Times New Roman" w:cs="Times New Roman"/>
          <w:sz w:val="24"/>
          <w:szCs w:val="24"/>
        </w:rPr>
        <w:t xml:space="preserve"> </w:t>
      </w:r>
    </w:p>
    <w:p w14:paraId="507BA78F" w14:textId="720533AC" w:rsidR="006C7493" w:rsidRDefault="00D3453B" w:rsidP="001354D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second reason to exercise caution before accepting the claim that human beings use Bayesian inference to reason about causal events is that</w:t>
      </w:r>
      <w:r w:rsidR="007C473F">
        <w:rPr>
          <w:rFonts w:ascii="Times New Roman" w:hAnsi="Times New Roman" w:cs="Times New Roman"/>
          <w:sz w:val="24"/>
          <w:szCs w:val="24"/>
        </w:rPr>
        <w:t xml:space="preserve"> </w:t>
      </w:r>
      <w:r w:rsidR="00977DFD">
        <w:rPr>
          <w:rFonts w:ascii="Times New Roman" w:hAnsi="Times New Roman" w:cs="Times New Roman"/>
          <w:sz w:val="24"/>
          <w:szCs w:val="24"/>
        </w:rPr>
        <w:t xml:space="preserve">it is not known </w:t>
      </w:r>
      <w:r>
        <w:rPr>
          <w:rFonts w:ascii="Times New Roman" w:hAnsi="Times New Roman" w:cs="Times New Roman"/>
          <w:sz w:val="24"/>
          <w:szCs w:val="24"/>
        </w:rPr>
        <w:t>whet</w:t>
      </w:r>
      <w:r w:rsidR="0016632A">
        <w:rPr>
          <w:rFonts w:ascii="Times New Roman" w:hAnsi="Times New Roman" w:cs="Times New Roman"/>
          <w:sz w:val="24"/>
          <w:szCs w:val="24"/>
        </w:rPr>
        <w:t>her human children engage</w:t>
      </w:r>
      <w:r w:rsidR="007C473F">
        <w:rPr>
          <w:rFonts w:ascii="Times New Roman" w:hAnsi="Times New Roman" w:cs="Times New Roman"/>
          <w:sz w:val="24"/>
          <w:szCs w:val="24"/>
        </w:rPr>
        <w:t xml:space="preserve"> in BB reasoning </w:t>
      </w:r>
      <w:r w:rsidR="006B29BF">
        <w:rPr>
          <w:rFonts w:ascii="Times New Roman" w:hAnsi="Times New Roman" w:cs="Times New Roman"/>
          <w:sz w:val="24"/>
          <w:szCs w:val="24"/>
        </w:rPr>
        <w:t>for three (or more) objects</w:t>
      </w:r>
      <w:r w:rsidR="007C473F">
        <w:rPr>
          <w:rFonts w:ascii="Times New Roman" w:hAnsi="Times New Roman" w:cs="Times New Roman"/>
          <w:sz w:val="24"/>
          <w:szCs w:val="24"/>
        </w:rPr>
        <w:t>.</w:t>
      </w:r>
      <w:r w:rsidR="00F0155A">
        <w:rPr>
          <w:rFonts w:ascii="Times New Roman" w:hAnsi="Times New Roman" w:cs="Times New Roman"/>
          <w:sz w:val="24"/>
          <w:szCs w:val="24"/>
        </w:rPr>
        <w:t xml:space="preserve"> The </w:t>
      </w:r>
      <w:r w:rsidR="00977DFD">
        <w:rPr>
          <w:rFonts w:ascii="Times New Roman" w:hAnsi="Times New Roman" w:cs="Times New Roman"/>
          <w:sz w:val="24"/>
          <w:szCs w:val="24"/>
        </w:rPr>
        <w:t>is because</w:t>
      </w:r>
      <w:r w:rsidR="007C473F">
        <w:rPr>
          <w:rFonts w:ascii="Times New Roman" w:hAnsi="Times New Roman" w:cs="Times New Roman"/>
          <w:sz w:val="24"/>
          <w:szCs w:val="24"/>
        </w:rPr>
        <w:t xml:space="preserve"> most, if not all, of the studies on BB reasoning in human children have tended to use two objects; that is, participants are shown an AB+ A+ sequence of events and then asked whether </w:t>
      </w:r>
      <w:r w:rsidR="00A915C1">
        <w:rPr>
          <w:rFonts w:ascii="Times New Roman" w:hAnsi="Times New Roman" w:cs="Times New Roman"/>
          <w:sz w:val="24"/>
          <w:szCs w:val="24"/>
        </w:rPr>
        <w:t xml:space="preserve">each object is a blicket. </w:t>
      </w:r>
      <w:r w:rsidR="00F0155A">
        <w:rPr>
          <w:rFonts w:ascii="Times New Roman" w:hAnsi="Times New Roman" w:cs="Times New Roman"/>
          <w:sz w:val="24"/>
          <w:szCs w:val="24"/>
        </w:rPr>
        <w:t xml:space="preserve">This research is important because it has revealed that BB reasoning may emerge by 3 years of age, but it leaves unaddressed whether </w:t>
      </w:r>
      <w:r w:rsidR="002D5EB1">
        <w:rPr>
          <w:rFonts w:ascii="Times New Roman" w:hAnsi="Times New Roman" w:cs="Times New Roman"/>
          <w:sz w:val="24"/>
          <w:szCs w:val="24"/>
        </w:rPr>
        <w:t>children can</w:t>
      </w:r>
      <w:r w:rsidR="00F0155A">
        <w:rPr>
          <w:rFonts w:ascii="Times New Roman" w:hAnsi="Times New Roman" w:cs="Times New Roman"/>
          <w:sz w:val="24"/>
          <w:szCs w:val="24"/>
        </w:rPr>
        <w:t xml:space="preserve"> engage in BB reasoning when asked to reason about three or more objects.</w:t>
      </w:r>
      <w:r w:rsidR="006D231D">
        <w:rPr>
          <w:rFonts w:ascii="Times New Roman" w:hAnsi="Times New Roman" w:cs="Times New Roman"/>
          <w:sz w:val="24"/>
          <w:szCs w:val="24"/>
        </w:rPr>
        <w:t xml:space="preserve"> </w:t>
      </w:r>
      <w:r w:rsidR="00831C51">
        <w:rPr>
          <w:rFonts w:ascii="Times New Roman" w:hAnsi="Times New Roman" w:cs="Times New Roman"/>
          <w:sz w:val="24"/>
          <w:szCs w:val="24"/>
        </w:rPr>
        <w:t xml:space="preserve">It also remains unknown whether participants engage in BB reasoning when the elemental phase (i.e., the A+ phase in the BB condition or the A- phase in the ISO condition) consists of two rather than one object. These are </w:t>
      </w:r>
      <w:r w:rsidR="00F0155A">
        <w:rPr>
          <w:rFonts w:ascii="Times New Roman" w:hAnsi="Times New Roman" w:cs="Times New Roman"/>
          <w:sz w:val="24"/>
          <w:szCs w:val="24"/>
        </w:rPr>
        <w:t>important</w:t>
      </w:r>
      <w:r w:rsidR="00971AEF">
        <w:rPr>
          <w:rFonts w:ascii="Times New Roman" w:hAnsi="Times New Roman" w:cs="Times New Roman"/>
          <w:sz w:val="24"/>
          <w:szCs w:val="24"/>
        </w:rPr>
        <w:t xml:space="preserve"> question</w:t>
      </w:r>
      <w:r w:rsidR="00831C51">
        <w:rPr>
          <w:rFonts w:ascii="Times New Roman" w:hAnsi="Times New Roman" w:cs="Times New Roman"/>
          <w:sz w:val="24"/>
          <w:szCs w:val="24"/>
        </w:rPr>
        <w:t>s</w:t>
      </w:r>
      <w:r w:rsidR="00971AEF">
        <w:rPr>
          <w:rFonts w:ascii="Times New Roman" w:hAnsi="Times New Roman" w:cs="Times New Roman"/>
          <w:sz w:val="24"/>
          <w:szCs w:val="24"/>
        </w:rPr>
        <w:t xml:space="preserve"> to answer</w:t>
      </w:r>
      <w:r w:rsidR="006D231D">
        <w:rPr>
          <w:rFonts w:ascii="Times New Roman" w:hAnsi="Times New Roman" w:cs="Times New Roman"/>
          <w:sz w:val="24"/>
          <w:szCs w:val="24"/>
        </w:rPr>
        <w:t xml:space="preserve"> because</w:t>
      </w:r>
      <w:r w:rsidR="00724B77">
        <w:rPr>
          <w:rFonts w:ascii="Times New Roman" w:hAnsi="Times New Roman" w:cs="Times New Roman"/>
          <w:sz w:val="24"/>
          <w:szCs w:val="24"/>
        </w:rPr>
        <w:t xml:space="preserve"> if</w:t>
      </w:r>
      <w:r w:rsidR="006D231D">
        <w:rPr>
          <w:rFonts w:ascii="Times New Roman" w:hAnsi="Times New Roman" w:cs="Times New Roman"/>
          <w:sz w:val="24"/>
          <w:szCs w:val="24"/>
        </w:rPr>
        <w:t xml:space="preserve"> </w:t>
      </w:r>
      <w:r w:rsidR="000E63BF">
        <w:rPr>
          <w:rFonts w:ascii="Times New Roman" w:hAnsi="Times New Roman" w:cs="Times New Roman"/>
          <w:sz w:val="24"/>
          <w:szCs w:val="24"/>
        </w:rPr>
        <w:t>a Bayesian-inference mechanism is assumed to underpin</w:t>
      </w:r>
      <w:r w:rsidR="0083241F">
        <w:rPr>
          <w:rFonts w:ascii="Times New Roman" w:hAnsi="Times New Roman" w:cs="Times New Roman"/>
          <w:sz w:val="24"/>
          <w:szCs w:val="24"/>
        </w:rPr>
        <w:t xml:space="preserve"> </w:t>
      </w:r>
      <w:r w:rsidR="00971AEF">
        <w:rPr>
          <w:rFonts w:ascii="Times New Roman" w:hAnsi="Times New Roman" w:cs="Times New Roman"/>
          <w:sz w:val="24"/>
          <w:szCs w:val="24"/>
        </w:rPr>
        <w:t>human causal reasoning</w:t>
      </w:r>
      <w:r w:rsidR="00D12A63">
        <w:rPr>
          <w:rFonts w:ascii="Times New Roman" w:hAnsi="Times New Roman" w:cs="Times New Roman"/>
          <w:sz w:val="24"/>
          <w:szCs w:val="24"/>
        </w:rPr>
        <w:t>—</w:t>
      </w:r>
      <w:r w:rsidR="00724B77">
        <w:rPr>
          <w:rFonts w:ascii="Times New Roman" w:hAnsi="Times New Roman" w:cs="Times New Roman"/>
          <w:sz w:val="24"/>
          <w:szCs w:val="24"/>
        </w:rPr>
        <w:t xml:space="preserve">and </w:t>
      </w:r>
      <w:r w:rsidR="00971AEF">
        <w:rPr>
          <w:rFonts w:ascii="Times New Roman" w:hAnsi="Times New Roman" w:cs="Times New Roman"/>
          <w:sz w:val="24"/>
          <w:szCs w:val="24"/>
        </w:rPr>
        <w:t>it is further assumed that</w:t>
      </w:r>
      <w:r w:rsidR="00724B77">
        <w:rPr>
          <w:rFonts w:ascii="Times New Roman" w:hAnsi="Times New Roman" w:cs="Times New Roman"/>
          <w:sz w:val="24"/>
          <w:szCs w:val="24"/>
        </w:rPr>
        <w:t xml:space="preserve"> BB reasoning </w:t>
      </w:r>
      <w:r w:rsidR="00971AEF">
        <w:rPr>
          <w:rFonts w:ascii="Times New Roman" w:hAnsi="Times New Roman" w:cs="Times New Roman"/>
          <w:sz w:val="24"/>
          <w:szCs w:val="24"/>
        </w:rPr>
        <w:t>is</w:t>
      </w:r>
      <w:r w:rsidR="00724B77">
        <w:rPr>
          <w:rFonts w:ascii="Times New Roman" w:hAnsi="Times New Roman" w:cs="Times New Roman"/>
          <w:sz w:val="24"/>
          <w:szCs w:val="24"/>
        </w:rPr>
        <w:t xml:space="preserve"> an indirect measure of </w:t>
      </w:r>
      <w:r w:rsidR="00930FEC">
        <w:rPr>
          <w:rFonts w:ascii="Times New Roman" w:hAnsi="Times New Roman" w:cs="Times New Roman"/>
          <w:sz w:val="24"/>
          <w:szCs w:val="24"/>
        </w:rPr>
        <w:t>the operation of such a</w:t>
      </w:r>
      <w:r w:rsidR="00724B77">
        <w:rPr>
          <w:rFonts w:ascii="Times New Roman" w:hAnsi="Times New Roman" w:cs="Times New Roman"/>
          <w:sz w:val="24"/>
          <w:szCs w:val="24"/>
        </w:rPr>
        <w:t xml:space="preserve"> mechanism</w:t>
      </w:r>
      <w:r w:rsidR="00D12A63">
        <w:rPr>
          <w:rFonts w:ascii="Times New Roman" w:hAnsi="Times New Roman" w:cs="Times New Roman"/>
          <w:sz w:val="24"/>
          <w:szCs w:val="24"/>
        </w:rPr>
        <w:t>—</w:t>
      </w:r>
      <w:r w:rsidR="00724B77">
        <w:rPr>
          <w:rFonts w:ascii="Times New Roman" w:hAnsi="Times New Roman" w:cs="Times New Roman"/>
          <w:sz w:val="24"/>
          <w:szCs w:val="24"/>
        </w:rPr>
        <w:t xml:space="preserve">then it is crucial to show </w:t>
      </w:r>
      <w:r w:rsidR="005C3235">
        <w:rPr>
          <w:rFonts w:ascii="Times New Roman" w:hAnsi="Times New Roman" w:cs="Times New Roman"/>
          <w:sz w:val="24"/>
          <w:szCs w:val="24"/>
        </w:rPr>
        <w:t>that</w:t>
      </w:r>
      <w:r w:rsidR="00724B77">
        <w:rPr>
          <w:rFonts w:ascii="Times New Roman" w:hAnsi="Times New Roman" w:cs="Times New Roman"/>
          <w:sz w:val="24"/>
          <w:szCs w:val="24"/>
        </w:rPr>
        <w:t xml:space="preserve"> </w:t>
      </w:r>
      <w:r w:rsidR="006D231D">
        <w:rPr>
          <w:rFonts w:ascii="Times New Roman" w:hAnsi="Times New Roman" w:cs="Times New Roman"/>
          <w:sz w:val="24"/>
          <w:szCs w:val="24"/>
        </w:rPr>
        <w:t xml:space="preserve">participants </w:t>
      </w:r>
      <w:r w:rsidR="005C3235">
        <w:rPr>
          <w:rFonts w:ascii="Times New Roman" w:hAnsi="Times New Roman" w:cs="Times New Roman"/>
          <w:sz w:val="24"/>
          <w:szCs w:val="24"/>
        </w:rPr>
        <w:t>continue to engage in</w:t>
      </w:r>
      <w:r w:rsidR="006D231D">
        <w:rPr>
          <w:rFonts w:ascii="Times New Roman" w:hAnsi="Times New Roman" w:cs="Times New Roman"/>
          <w:sz w:val="24"/>
          <w:szCs w:val="24"/>
        </w:rPr>
        <w:t xml:space="preserve"> BB </w:t>
      </w:r>
      <w:r w:rsidR="006D231D">
        <w:rPr>
          <w:rFonts w:ascii="Times New Roman" w:hAnsi="Times New Roman" w:cs="Times New Roman"/>
          <w:sz w:val="24"/>
          <w:szCs w:val="24"/>
        </w:rPr>
        <w:lastRenderedPageBreak/>
        <w:t>reasoning</w:t>
      </w:r>
      <w:r w:rsidR="002E1A30">
        <w:rPr>
          <w:rFonts w:ascii="Times New Roman" w:hAnsi="Times New Roman" w:cs="Times New Roman"/>
          <w:sz w:val="24"/>
          <w:szCs w:val="24"/>
        </w:rPr>
        <w:t xml:space="preserve"> (and thus</w:t>
      </w:r>
      <w:r w:rsidR="003F0942">
        <w:rPr>
          <w:rFonts w:ascii="Times New Roman" w:hAnsi="Times New Roman" w:cs="Times New Roman"/>
          <w:sz w:val="24"/>
          <w:szCs w:val="24"/>
        </w:rPr>
        <w:t xml:space="preserve"> make use of</w:t>
      </w:r>
      <w:r w:rsidR="002E1A30">
        <w:rPr>
          <w:rFonts w:ascii="Times New Roman" w:hAnsi="Times New Roman" w:cs="Times New Roman"/>
          <w:sz w:val="24"/>
          <w:szCs w:val="24"/>
        </w:rPr>
        <w:t xml:space="preserve"> Bayesian inference)</w:t>
      </w:r>
      <w:r w:rsidR="006D231D">
        <w:rPr>
          <w:rFonts w:ascii="Times New Roman" w:hAnsi="Times New Roman" w:cs="Times New Roman"/>
          <w:sz w:val="24"/>
          <w:szCs w:val="24"/>
        </w:rPr>
        <w:t xml:space="preserve"> </w:t>
      </w:r>
      <w:r w:rsidR="00724B77">
        <w:rPr>
          <w:rFonts w:ascii="Times New Roman" w:hAnsi="Times New Roman" w:cs="Times New Roman"/>
          <w:sz w:val="24"/>
          <w:szCs w:val="24"/>
        </w:rPr>
        <w:t xml:space="preserve">even </w:t>
      </w:r>
      <w:r w:rsidR="006D231D">
        <w:rPr>
          <w:rFonts w:ascii="Times New Roman" w:hAnsi="Times New Roman" w:cs="Times New Roman"/>
          <w:sz w:val="24"/>
          <w:szCs w:val="24"/>
        </w:rPr>
        <w:t xml:space="preserve">when they are asked to reason about </w:t>
      </w:r>
      <w:r w:rsidR="00724B77">
        <w:rPr>
          <w:rFonts w:ascii="Times New Roman" w:hAnsi="Times New Roman" w:cs="Times New Roman"/>
          <w:sz w:val="24"/>
          <w:szCs w:val="24"/>
        </w:rPr>
        <w:t>three (</w:t>
      </w:r>
      <w:r w:rsidR="006D231D">
        <w:rPr>
          <w:rFonts w:ascii="Times New Roman" w:hAnsi="Times New Roman" w:cs="Times New Roman"/>
          <w:sz w:val="24"/>
          <w:szCs w:val="24"/>
        </w:rPr>
        <w:t>or more</w:t>
      </w:r>
      <w:r w:rsidR="00724B77">
        <w:rPr>
          <w:rFonts w:ascii="Times New Roman" w:hAnsi="Times New Roman" w:cs="Times New Roman"/>
          <w:sz w:val="24"/>
          <w:szCs w:val="24"/>
        </w:rPr>
        <w:t>)</w:t>
      </w:r>
      <w:r w:rsidR="006D231D">
        <w:rPr>
          <w:rFonts w:ascii="Times New Roman" w:hAnsi="Times New Roman" w:cs="Times New Roman"/>
          <w:sz w:val="24"/>
          <w:szCs w:val="24"/>
        </w:rPr>
        <w:t xml:space="preserve"> objects</w:t>
      </w:r>
      <w:r w:rsidR="00831C51">
        <w:rPr>
          <w:rFonts w:ascii="Times New Roman" w:hAnsi="Times New Roman" w:cs="Times New Roman"/>
          <w:sz w:val="24"/>
          <w:szCs w:val="24"/>
        </w:rPr>
        <w:t xml:space="preserve"> or even when the elemental phase consists of two rather than one object</w:t>
      </w:r>
      <w:r w:rsidR="006D231D">
        <w:rPr>
          <w:rFonts w:ascii="Times New Roman" w:hAnsi="Times New Roman" w:cs="Times New Roman"/>
          <w:sz w:val="24"/>
          <w:szCs w:val="24"/>
        </w:rPr>
        <w:t>.</w:t>
      </w:r>
      <w:r w:rsidR="00724B77">
        <w:rPr>
          <w:rFonts w:ascii="Times New Roman" w:hAnsi="Times New Roman" w:cs="Times New Roman"/>
          <w:sz w:val="24"/>
          <w:szCs w:val="24"/>
        </w:rPr>
        <w:t xml:space="preserve"> </w:t>
      </w:r>
      <w:r w:rsidR="00C9270A">
        <w:rPr>
          <w:rFonts w:ascii="Times New Roman" w:hAnsi="Times New Roman" w:cs="Times New Roman"/>
          <w:sz w:val="24"/>
          <w:szCs w:val="24"/>
        </w:rPr>
        <w:t>In other words, if one of the goals of the</w:t>
      </w:r>
      <w:r w:rsidR="004611CC">
        <w:rPr>
          <w:rFonts w:ascii="Times New Roman" w:hAnsi="Times New Roman" w:cs="Times New Roman"/>
          <w:sz w:val="24"/>
          <w:szCs w:val="24"/>
        </w:rPr>
        <w:t xml:space="preserve"> larger</w:t>
      </w:r>
      <w:r w:rsidR="00C9270A">
        <w:rPr>
          <w:rFonts w:ascii="Times New Roman" w:hAnsi="Times New Roman" w:cs="Times New Roman"/>
          <w:sz w:val="24"/>
          <w:szCs w:val="24"/>
        </w:rPr>
        <w:t xml:space="preserve"> research community is to elucidate the cognitive mechanisms by which human children reason about causality </w:t>
      </w:r>
      <w:r w:rsidR="00C9270A" w:rsidRPr="008E0B7F">
        <w:rPr>
          <w:rFonts w:ascii="Times New Roman" w:hAnsi="Times New Roman" w:cs="Times New Roman"/>
          <w:i/>
          <w:iCs/>
          <w:sz w:val="24"/>
          <w:szCs w:val="24"/>
        </w:rPr>
        <w:t>in the real world</w:t>
      </w:r>
      <w:r w:rsidR="00C9270A">
        <w:rPr>
          <w:rFonts w:ascii="Times New Roman" w:hAnsi="Times New Roman" w:cs="Times New Roman"/>
          <w:sz w:val="24"/>
          <w:szCs w:val="24"/>
        </w:rPr>
        <w:t xml:space="preserve">, then it is imperative </w:t>
      </w:r>
      <w:r w:rsidR="008E0B7F">
        <w:rPr>
          <w:rFonts w:ascii="Times New Roman" w:hAnsi="Times New Roman" w:cs="Times New Roman"/>
          <w:sz w:val="24"/>
          <w:szCs w:val="24"/>
        </w:rPr>
        <w:t>to understand better how causal reasoning unfolds in situations</w:t>
      </w:r>
      <w:r w:rsidR="00C9270A">
        <w:rPr>
          <w:rFonts w:ascii="Times New Roman" w:hAnsi="Times New Roman" w:cs="Times New Roman"/>
          <w:sz w:val="24"/>
          <w:szCs w:val="24"/>
        </w:rPr>
        <w:t xml:space="preserve"> that</w:t>
      </w:r>
      <w:r w:rsidR="008E0B7F">
        <w:rPr>
          <w:rFonts w:ascii="Times New Roman" w:hAnsi="Times New Roman" w:cs="Times New Roman"/>
          <w:sz w:val="24"/>
          <w:szCs w:val="24"/>
        </w:rPr>
        <w:t xml:space="preserve"> more closely</w:t>
      </w:r>
      <w:r w:rsidR="00AC0CD1">
        <w:rPr>
          <w:rFonts w:ascii="Times New Roman" w:hAnsi="Times New Roman" w:cs="Times New Roman"/>
          <w:sz w:val="24"/>
          <w:szCs w:val="24"/>
        </w:rPr>
        <w:t xml:space="preserve"> approximate</w:t>
      </w:r>
      <w:r w:rsidR="008E0B7F">
        <w:rPr>
          <w:rFonts w:ascii="Times New Roman" w:hAnsi="Times New Roman" w:cs="Times New Roman"/>
          <w:sz w:val="24"/>
          <w:szCs w:val="24"/>
        </w:rPr>
        <w:t xml:space="preserve"> those that may be found</w:t>
      </w:r>
      <w:r w:rsidR="00AC0CD1">
        <w:rPr>
          <w:rFonts w:ascii="Times New Roman" w:hAnsi="Times New Roman" w:cs="Times New Roman"/>
          <w:sz w:val="24"/>
          <w:szCs w:val="24"/>
        </w:rPr>
        <w:t xml:space="preserve"> the real world</w:t>
      </w:r>
      <w:r w:rsidR="00C9270A">
        <w:rPr>
          <w:rFonts w:ascii="Times New Roman" w:hAnsi="Times New Roman" w:cs="Times New Roman"/>
          <w:sz w:val="24"/>
          <w:szCs w:val="24"/>
        </w:rPr>
        <w:t xml:space="preserve"> such as </w:t>
      </w:r>
      <w:r w:rsidR="00AC0CD1">
        <w:rPr>
          <w:rFonts w:ascii="Times New Roman" w:hAnsi="Times New Roman" w:cs="Times New Roman"/>
          <w:sz w:val="24"/>
          <w:szCs w:val="24"/>
        </w:rPr>
        <w:t>ones</w:t>
      </w:r>
      <w:r w:rsidR="00C9270A">
        <w:rPr>
          <w:rFonts w:ascii="Times New Roman" w:hAnsi="Times New Roman" w:cs="Times New Roman"/>
          <w:sz w:val="24"/>
          <w:szCs w:val="24"/>
        </w:rPr>
        <w:t xml:space="preserve"> in which children </w:t>
      </w:r>
      <w:r w:rsidR="00AC0CD1">
        <w:rPr>
          <w:rFonts w:ascii="Times New Roman" w:hAnsi="Times New Roman" w:cs="Times New Roman"/>
          <w:sz w:val="24"/>
          <w:szCs w:val="24"/>
        </w:rPr>
        <w:t>must</w:t>
      </w:r>
      <w:r w:rsidR="00C9270A">
        <w:rPr>
          <w:rFonts w:ascii="Times New Roman" w:hAnsi="Times New Roman" w:cs="Times New Roman"/>
          <w:sz w:val="24"/>
          <w:szCs w:val="24"/>
        </w:rPr>
        <w:t xml:space="preserve"> reason about </w:t>
      </w:r>
      <w:r w:rsidR="008E0B7F">
        <w:rPr>
          <w:rFonts w:ascii="Times New Roman" w:hAnsi="Times New Roman" w:cs="Times New Roman"/>
          <w:sz w:val="24"/>
          <w:szCs w:val="24"/>
        </w:rPr>
        <w:t>more than two objects.</w:t>
      </w:r>
    </w:p>
    <w:p w14:paraId="465ED97B" w14:textId="35678C18" w:rsidR="00AC0CD1" w:rsidRDefault="00C4081B" w:rsidP="0051135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One may question whether the</w:t>
      </w:r>
      <w:r w:rsidR="00AC0CD1">
        <w:rPr>
          <w:rFonts w:ascii="Times New Roman" w:hAnsi="Times New Roman" w:cs="Times New Roman"/>
          <w:sz w:val="24"/>
          <w:szCs w:val="24"/>
        </w:rPr>
        <w:t xml:space="preserve"> difference between a setting in which participants</w:t>
      </w:r>
      <w:r>
        <w:rPr>
          <w:rFonts w:ascii="Times New Roman" w:hAnsi="Times New Roman" w:cs="Times New Roman"/>
          <w:sz w:val="24"/>
          <w:szCs w:val="24"/>
        </w:rPr>
        <w:t xml:space="preserve"> are asked to</w:t>
      </w:r>
      <w:r w:rsidR="00AC0CD1">
        <w:rPr>
          <w:rFonts w:ascii="Times New Roman" w:hAnsi="Times New Roman" w:cs="Times New Roman"/>
          <w:sz w:val="24"/>
          <w:szCs w:val="24"/>
        </w:rPr>
        <w:t xml:space="preserve"> reason about two candidate causes and one in which they </w:t>
      </w:r>
      <w:r>
        <w:rPr>
          <w:rFonts w:ascii="Times New Roman" w:hAnsi="Times New Roman" w:cs="Times New Roman"/>
          <w:sz w:val="24"/>
          <w:szCs w:val="24"/>
        </w:rPr>
        <w:t>are asked to reason about</w:t>
      </w:r>
      <w:r w:rsidR="00AC0CD1">
        <w:rPr>
          <w:rFonts w:ascii="Times New Roman" w:hAnsi="Times New Roman" w:cs="Times New Roman"/>
          <w:sz w:val="24"/>
          <w:szCs w:val="24"/>
        </w:rPr>
        <w:t xml:space="preserve"> three or even four candidate causes </w:t>
      </w:r>
      <w:r w:rsidR="00F75FA9">
        <w:rPr>
          <w:rFonts w:ascii="Times New Roman" w:hAnsi="Times New Roman" w:cs="Times New Roman"/>
          <w:sz w:val="24"/>
          <w:szCs w:val="24"/>
        </w:rPr>
        <w:t xml:space="preserve">really </w:t>
      </w:r>
      <w:r>
        <w:rPr>
          <w:rFonts w:ascii="Times New Roman" w:hAnsi="Times New Roman" w:cs="Times New Roman"/>
          <w:sz w:val="24"/>
          <w:szCs w:val="24"/>
        </w:rPr>
        <w:t>is meaningful</w:t>
      </w:r>
      <w:r w:rsidR="00AC0CD1">
        <w:rPr>
          <w:rFonts w:ascii="Times New Roman" w:hAnsi="Times New Roman" w:cs="Times New Roman"/>
          <w:sz w:val="24"/>
          <w:szCs w:val="24"/>
        </w:rPr>
        <w:t>.</w:t>
      </w:r>
      <w:r>
        <w:rPr>
          <w:rFonts w:ascii="Times New Roman" w:hAnsi="Times New Roman" w:cs="Times New Roman"/>
          <w:sz w:val="24"/>
          <w:szCs w:val="24"/>
        </w:rPr>
        <w:t xml:space="preserve"> This is because these two settings differ by one</w:t>
      </w:r>
      <w:r w:rsidR="00657AE5">
        <w:rPr>
          <w:rFonts w:ascii="Times New Roman" w:hAnsi="Times New Roman" w:cs="Times New Roman"/>
          <w:sz w:val="24"/>
          <w:szCs w:val="24"/>
        </w:rPr>
        <w:t xml:space="preserve"> (or at most</w:t>
      </w:r>
      <w:r w:rsidR="007823B6">
        <w:rPr>
          <w:rFonts w:ascii="Times New Roman" w:hAnsi="Times New Roman" w:cs="Times New Roman"/>
          <w:sz w:val="24"/>
          <w:szCs w:val="24"/>
        </w:rPr>
        <w:t>, by</w:t>
      </w:r>
      <w:r w:rsidR="00657AE5">
        <w:rPr>
          <w:rFonts w:ascii="Times New Roman" w:hAnsi="Times New Roman" w:cs="Times New Roman"/>
          <w:sz w:val="24"/>
          <w:szCs w:val="24"/>
        </w:rPr>
        <w:t xml:space="preserve"> two)</w:t>
      </w:r>
      <w:r>
        <w:rPr>
          <w:rFonts w:ascii="Times New Roman" w:hAnsi="Times New Roman" w:cs="Times New Roman"/>
          <w:sz w:val="24"/>
          <w:szCs w:val="24"/>
        </w:rPr>
        <w:t xml:space="preserve"> candidate cause</w:t>
      </w:r>
      <w:r w:rsidR="00FF1D70">
        <w:rPr>
          <w:rFonts w:ascii="Times New Roman" w:hAnsi="Times New Roman" w:cs="Times New Roman"/>
          <w:sz w:val="24"/>
          <w:szCs w:val="24"/>
        </w:rPr>
        <w:t>s</w:t>
      </w:r>
      <w:r>
        <w:rPr>
          <w:rFonts w:ascii="Times New Roman" w:hAnsi="Times New Roman" w:cs="Times New Roman"/>
          <w:sz w:val="24"/>
          <w:szCs w:val="24"/>
        </w:rPr>
        <w:t>.</w:t>
      </w:r>
      <w:r w:rsidR="00AC0CD1">
        <w:rPr>
          <w:rFonts w:ascii="Times New Roman" w:hAnsi="Times New Roman" w:cs="Times New Roman"/>
          <w:sz w:val="24"/>
          <w:szCs w:val="24"/>
        </w:rPr>
        <w:t xml:space="preserve"> However, if Bayesian inference</w:t>
      </w:r>
      <w:r w:rsidR="00ED76B4">
        <w:rPr>
          <w:rFonts w:ascii="Times New Roman" w:hAnsi="Times New Roman" w:cs="Times New Roman"/>
          <w:sz w:val="24"/>
          <w:szCs w:val="24"/>
        </w:rPr>
        <w:t xml:space="preserve"> is the cognitive mechanism </w:t>
      </w:r>
      <w:r w:rsidR="007F1731">
        <w:rPr>
          <w:rFonts w:ascii="Times New Roman" w:hAnsi="Times New Roman" w:cs="Times New Roman"/>
          <w:sz w:val="24"/>
          <w:szCs w:val="24"/>
        </w:rPr>
        <w:t>that underpins human causal reasoning</w:t>
      </w:r>
      <w:r w:rsidR="00AC0CD1">
        <w:rPr>
          <w:rFonts w:ascii="Times New Roman" w:hAnsi="Times New Roman" w:cs="Times New Roman"/>
          <w:sz w:val="24"/>
          <w:szCs w:val="24"/>
        </w:rPr>
        <w:t xml:space="preserve">, then the difference between these two settings is </w:t>
      </w:r>
      <w:r w:rsidR="00905B2E">
        <w:rPr>
          <w:rFonts w:ascii="Times New Roman" w:hAnsi="Times New Roman" w:cs="Times New Roman"/>
          <w:sz w:val="24"/>
          <w:szCs w:val="24"/>
        </w:rPr>
        <w:t>far from trivial</w:t>
      </w:r>
      <w:r w:rsidR="00AC0CD1">
        <w:rPr>
          <w:rFonts w:ascii="Times New Roman" w:hAnsi="Times New Roman" w:cs="Times New Roman"/>
          <w:sz w:val="24"/>
          <w:szCs w:val="24"/>
        </w:rPr>
        <w:t xml:space="preserve">. This is because </w:t>
      </w:r>
      <w:r w:rsidR="00D11E65">
        <w:rPr>
          <w:rFonts w:ascii="Times New Roman" w:hAnsi="Times New Roman" w:cs="Times New Roman"/>
          <w:sz w:val="24"/>
          <w:szCs w:val="24"/>
        </w:rPr>
        <w:t xml:space="preserve">in the two-candidate-cause setting, </w:t>
      </w:r>
      <w:r w:rsidR="00AC0CD1">
        <w:rPr>
          <w:rFonts w:ascii="Times New Roman" w:hAnsi="Times New Roman" w:cs="Times New Roman"/>
          <w:sz w:val="24"/>
          <w:szCs w:val="24"/>
        </w:rPr>
        <w:t xml:space="preserve">participants need only to </w:t>
      </w:r>
      <w:r w:rsidR="00D11E65">
        <w:rPr>
          <w:rFonts w:ascii="Times New Roman" w:hAnsi="Times New Roman" w:cs="Times New Roman"/>
          <w:sz w:val="24"/>
          <w:szCs w:val="24"/>
        </w:rPr>
        <w:t>determine</w:t>
      </w:r>
      <w:r w:rsidR="00AC0CD1">
        <w:rPr>
          <w:rFonts w:ascii="Times New Roman" w:hAnsi="Times New Roman" w:cs="Times New Roman"/>
          <w:sz w:val="24"/>
          <w:szCs w:val="24"/>
        </w:rPr>
        <w:t xml:space="preserve"> which of </w:t>
      </w:r>
      <w:r w:rsidR="00AC0CD1" w:rsidRPr="00904937">
        <w:rPr>
          <w:rFonts w:ascii="Times New Roman" w:hAnsi="Times New Roman" w:cs="Times New Roman"/>
          <w:i/>
          <w:iCs/>
          <w:sz w:val="24"/>
          <w:szCs w:val="24"/>
        </w:rPr>
        <w:t>four</w:t>
      </w:r>
      <w:r w:rsidR="00AC0CD1">
        <w:rPr>
          <w:rFonts w:ascii="Times New Roman" w:hAnsi="Times New Roman" w:cs="Times New Roman"/>
          <w:i/>
          <w:iCs/>
          <w:sz w:val="24"/>
          <w:szCs w:val="24"/>
        </w:rPr>
        <w:t xml:space="preserve"> </w:t>
      </w:r>
      <w:r w:rsidR="00AC0CD1">
        <w:rPr>
          <w:rFonts w:ascii="Times New Roman" w:hAnsi="Times New Roman" w:cs="Times New Roman"/>
          <w:sz w:val="24"/>
          <w:szCs w:val="24"/>
        </w:rPr>
        <w:t xml:space="preserve">candidate causal hypotheses </w:t>
      </w:r>
      <w:r w:rsidR="00D11E65">
        <w:rPr>
          <w:rFonts w:ascii="Times New Roman" w:hAnsi="Times New Roman" w:cs="Times New Roman"/>
          <w:sz w:val="24"/>
          <w:szCs w:val="24"/>
        </w:rPr>
        <w:t>generates the observed data</w:t>
      </w:r>
      <w:r w:rsidR="00AC0CD1">
        <w:rPr>
          <w:rFonts w:ascii="Times New Roman" w:hAnsi="Times New Roman" w:cs="Times New Roman"/>
          <w:sz w:val="24"/>
          <w:szCs w:val="24"/>
        </w:rPr>
        <w:t xml:space="preserve">. However, </w:t>
      </w:r>
      <w:r w:rsidR="00E47A11">
        <w:rPr>
          <w:rFonts w:ascii="Times New Roman" w:hAnsi="Times New Roman" w:cs="Times New Roman"/>
          <w:sz w:val="24"/>
          <w:szCs w:val="24"/>
        </w:rPr>
        <w:t xml:space="preserve">in the three- or even four-candidate-cause setting, participants need to determine </w:t>
      </w:r>
      <w:r w:rsidR="00AC0CD1">
        <w:rPr>
          <w:rFonts w:ascii="Times New Roman" w:hAnsi="Times New Roman" w:cs="Times New Roman"/>
          <w:sz w:val="24"/>
          <w:szCs w:val="24"/>
        </w:rPr>
        <w:t xml:space="preserve">which of </w:t>
      </w:r>
      <w:r w:rsidR="00AC0CD1">
        <w:rPr>
          <w:rFonts w:ascii="Times New Roman" w:hAnsi="Times New Roman" w:cs="Times New Roman"/>
          <w:i/>
          <w:iCs/>
          <w:sz w:val="24"/>
          <w:szCs w:val="24"/>
        </w:rPr>
        <w:t xml:space="preserve">eight </w:t>
      </w:r>
      <w:r w:rsidR="00AC0CD1">
        <w:rPr>
          <w:rFonts w:ascii="Times New Roman" w:hAnsi="Times New Roman" w:cs="Times New Roman"/>
          <w:sz w:val="24"/>
          <w:szCs w:val="24"/>
        </w:rPr>
        <w:t xml:space="preserve">(in the case of 3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or </w:t>
      </w:r>
      <w:r w:rsidR="00AC0CD1">
        <w:rPr>
          <w:rFonts w:ascii="Times New Roman" w:hAnsi="Times New Roman" w:cs="Times New Roman"/>
          <w:i/>
          <w:iCs/>
          <w:sz w:val="24"/>
          <w:szCs w:val="24"/>
        </w:rPr>
        <w:t xml:space="preserve">sixteen </w:t>
      </w:r>
      <w:r w:rsidR="00AC0CD1">
        <w:rPr>
          <w:rFonts w:ascii="Times New Roman" w:hAnsi="Times New Roman" w:cs="Times New Roman"/>
          <w:sz w:val="24"/>
          <w:szCs w:val="24"/>
        </w:rPr>
        <w:t xml:space="preserve">(in the case of 4 </w:t>
      </w:r>
      <w:r w:rsidR="00E47A11">
        <w:rPr>
          <w:rFonts w:ascii="Times New Roman" w:hAnsi="Times New Roman" w:cs="Times New Roman"/>
          <w:sz w:val="24"/>
          <w:szCs w:val="24"/>
        </w:rPr>
        <w:t>candidate causes</w:t>
      </w:r>
      <w:r w:rsidR="00AC0CD1">
        <w:rPr>
          <w:rFonts w:ascii="Times New Roman" w:hAnsi="Times New Roman" w:cs="Times New Roman"/>
          <w:sz w:val="24"/>
          <w:szCs w:val="24"/>
        </w:rPr>
        <w:t xml:space="preserve">) hypotheses is the one </w:t>
      </w:r>
      <w:r w:rsidR="005B6220">
        <w:rPr>
          <w:rFonts w:ascii="Times New Roman" w:hAnsi="Times New Roman" w:cs="Times New Roman"/>
          <w:sz w:val="24"/>
          <w:szCs w:val="24"/>
        </w:rPr>
        <w:t>that generates the observed data</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 xml:space="preserve">Thus, in the four-candidate-cause setting, participants </w:t>
      </w:r>
      <w:r w:rsidR="00933CC7">
        <w:rPr>
          <w:rFonts w:ascii="Times New Roman" w:hAnsi="Times New Roman" w:cs="Times New Roman"/>
          <w:sz w:val="24"/>
          <w:szCs w:val="24"/>
        </w:rPr>
        <w:t>must consider</w:t>
      </w:r>
      <w:r w:rsidR="005B6220">
        <w:rPr>
          <w:rFonts w:ascii="Times New Roman" w:hAnsi="Times New Roman" w:cs="Times New Roman"/>
          <w:sz w:val="24"/>
          <w:szCs w:val="24"/>
        </w:rPr>
        <w:t xml:space="preserve"> four times as many causal hypotheses as participants</w:t>
      </w:r>
      <w:r w:rsidR="00AC0CD1">
        <w:rPr>
          <w:rFonts w:ascii="Times New Roman" w:hAnsi="Times New Roman" w:cs="Times New Roman"/>
          <w:sz w:val="24"/>
          <w:szCs w:val="24"/>
        </w:rPr>
        <w:t xml:space="preserve"> </w:t>
      </w:r>
      <w:r w:rsidR="005B6220">
        <w:rPr>
          <w:rFonts w:ascii="Times New Roman" w:hAnsi="Times New Roman" w:cs="Times New Roman"/>
          <w:sz w:val="24"/>
          <w:szCs w:val="24"/>
        </w:rPr>
        <w:t>in the two-candidate-cause setting</w:t>
      </w:r>
      <w:r w:rsidR="00DF1F62">
        <w:rPr>
          <w:rFonts w:ascii="Times New Roman" w:hAnsi="Times New Roman" w:cs="Times New Roman"/>
          <w:sz w:val="24"/>
          <w:szCs w:val="24"/>
        </w:rPr>
        <w:t>, which is</w:t>
      </w:r>
      <w:r w:rsidR="00AC0CD1">
        <w:rPr>
          <w:rFonts w:ascii="Times New Roman" w:hAnsi="Times New Roman" w:cs="Times New Roman"/>
          <w:sz w:val="24"/>
          <w:szCs w:val="24"/>
        </w:rPr>
        <w:t xml:space="preserve"> far from a trivial difference. </w:t>
      </w:r>
    </w:p>
    <w:p w14:paraId="098030DE" w14:textId="05ACAD02" w:rsidR="00BA3154" w:rsidRDefault="0058711F" w:rsidP="002C0245">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Crucially, t</w:t>
      </w:r>
      <w:r w:rsidR="00290BA2">
        <w:rPr>
          <w:rFonts w:ascii="Times New Roman" w:hAnsi="Times New Roman" w:cs="Times New Roman"/>
          <w:sz w:val="24"/>
          <w:szCs w:val="24"/>
        </w:rPr>
        <w:t xml:space="preserve">his difference may have important implications for </w:t>
      </w:r>
      <w:proofErr w:type="gramStart"/>
      <w:r w:rsidR="00DC414B">
        <w:rPr>
          <w:rFonts w:ascii="Times New Roman" w:hAnsi="Times New Roman" w:cs="Times New Roman"/>
          <w:sz w:val="24"/>
          <w:szCs w:val="24"/>
        </w:rPr>
        <w:t xml:space="preserve">whether </w:t>
      </w:r>
      <w:r w:rsidR="002222F2">
        <w:rPr>
          <w:rFonts w:ascii="Times New Roman" w:hAnsi="Times New Roman" w:cs="Times New Roman"/>
          <w:sz w:val="24"/>
          <w:szCs w:val="24"/>
        </w:rPr>
        <w:t xml:space="preserve"> an</w:t>
      </w:r>
      <w:proofErr w:type="gramEnd"/>
      <w:r w:rsidR="00DC414B">
        <w:rPr>
          <w:rFonts w:ascii="Times New Roman" w:hAnsi="Times New Roman" w:cs="Times New Roman"/>
          <w:sz w:val="24"/>
          <w:szCs w:val="24"/>
        </w:rPr>
        <w:t xml:space="preserve"> associative-learning mechanism or a Bayesian-inference mechanism</w:t>
      </w:r>
      <w:ins w:id="0" w:author="Benton, Deon" w:date="2023-01-27T17:29:00Z">
        <w:r w:rsidR="000B6892">
          <w:rPr>
            <w:rFonts w:ascii="Times New Roman" w:hAnsi="Times New Roman" w:cs="Times New Roman"/>
            <w:sz w:val="24"/>
            <w:szCs w:val="24"/>
          </w:rPr>
          <w:t xml:space="preserve"> underlies </w:t>
        </w:r>
      </w:ins>
      <w:ins w:id="1" w:author="Benton, Deon" w:date="2023-01-27T17:30:00Z">
        <w:r w:rsidR="000B6892">
          <w:rPr>
            <w:rFonts w:ascii="Times New Roman" w:hAnsi="Times New Roman" w:cs="Times New Roman"/>
            <w:sz w:val="24"/>
            <w:szCs w:val="24"/>
          </w:rPr>
          <w:t>causal reasoning in children</w:t>
        </w:r>
      </w:ins>
      <w:r w:rsidR="00290BA2">
        <w:rPr>
          <w:rFonts w:ascii="Times New Roman" w:hAnsi="Times New Roman" w:cs="Times New Roman"/>
          <w:sz w:val="24"/>
          <w:szCs w:val="24"/>
        </w:rPr>
        <w:t xml:space="preserve">. </w:t>
      </w:r>
      <w:r w:rsidR="001E6EC2">
        <w:rPr>
          <w:rFonts w:ascii="Times New Roman" w:hAnsi="Times New Roman" w:cs="Times New Roman"/>
          <w:sz w:val="24"/>
          <w:szCs w:val="24"/>
        </w:rPr>
        <w:t>For instance</w:t>
      </w:r>
      <w:r w:rsidR="006C7493">
        <w:rPr>
          <w:rFonts w:ascii="Times New Roman" w:hAnsi="Times New Roman" w:cs="Times New Roman"/>
          <w:sz w:val="24"/>
          <w:szCs w:val="24"/>
        </w:rPr>
        <w:t xml:space="preserve">, </w:t>
      </w:r>
      <w:r w:rsidR="0083241F">
        <w:rPr>
          <w:rFonts w:ascii="Times New Roman" w:hAnsi="Times New Roman" w:cs="Times New Roman"/>
          <w:sz w:val="24"/>
          <w:szCs w:val="24"/>
        </w:rPr>
        <w:t>it is possible that when children’s information-processing abilities are taxed—</w:t>
      </w:r>
      <w:r w:rsidR="00A05DED">
        <w:rPr>
          <w:rFonts w:ascii="Times New Roman" w:hAnsi="Times New Roman" w:cs="Times New Roman"/>
          <w:sz w:val="24"/>
          <w:szCs w:val="24"/>
        </w:rPr>
        <w:t>such as</w:t>
      </w:r>
      <w:r w:rsidR="00290BA2">
        <w:rPr>
          <w:rFonts w:ascii="Times New Roman" w:hAnsi="Times New Roman" w:cs="Times New Roman"/>
          <w:sz w:val="24"/>
          <w:szCs w:val="24"/>
        </w:rPr>
        <w:t xml:space="preserve"> when </w:t>
      </w:r>
      <w:r w:rsidR="00A6593E">
        <w:rPr>
          <w:rFonts w:ascii="Times New Roman" w:hAnsi="Times New Roman" w:cs="Times New Roman"/>
          <w:sz w:val="24"/>
          <w:szCs w:val="24"/>
        </w:rPr>
        <w:t xml:space="preserve">they are </w:t>
      </w:r>
      <w:r w:rsidR="00290BA2">
        <w:rPr>
          <w:rFonts w:ascii="Times New Roman" w:hAnsi="Times New Roman" w:cs="Times New Roman"/>
          <w:sz w:val="24"/>
          <w:szCs w:val="24"/>
        </w:rPr>
        <w:t>asked to reason about three (or more) objects</w:t>
      </w:r>
      <w:r w:rsidR="0083241F">
        <w:rPr>
          <w:rFonts w:ascii="Times New Roman" w:hAnsi="Times New Roman" w:cs="Times New Roman"/>
          <w:sz w:val="24"/>
          <w:szCs w:val="24"/>
        </w:rPr>
        <w:t xml:space="preserve">—they may resort to simpler </w:t>
      </w:r>
      <w:r w:rsidR="0083241F">
        <w:rPr>
          <w:rFonts w:ascii="Times New Roman" w:hAnsi="Times New Roman" w:cs="Times New Roman"/>
          <w:sz w:val="24"/>
          <w:szCs w:val="24"/>
        </w:rPr>
        <w:lastRenderedPageBreak/>
        <w:t>modes of causal reasoning</w:t>
      </w:r>
      <w:r w:rsidR="00720AFD">
        <w:rPr>
          <w:rFonts w:ascii="Times New Roman" w:hAnsi="Times New Roman" w:cs="Times New Roman"/>
          <w:sz w:val="24"/>
          <w:szCs w:val="24"/>
        </w:rPr>
        <w:t xml:space="preserve"> such as </w:t>
      </w:r>
      <w:r w:rsidR="0088233C">
        <w:rPr>
          <w:rFonts w:ascii="Times New Roman" w:hAnsi="Times New Roman" w:cs="Times New Roman"/>
          <w:sz w:val="24"/>
          <w:szCs w:val="24"/>
        </w:rPr>
        <w:t xml:space="preserve">reasoning that is consistent with </w:t>
      </w:r>
      <w:r w:rsidR="00AB0248">
        <w:rPr>
          <w:rFonts w:ascii="Times New Roman" w:hAnsi="Times New Roman" w:cs="Times New Roman"/>
          <w:sz w:val="24"/>
          <w:szCs w:val="24"/>
        </w:rPr>
        <w:t>the</w:t>
      </w:r>
      <w:r w:rsidR="0088233C">
        <w:rPr>
          <w:rFonts w:ascii="Times New Roman" w:hAnsi="Times New Roman" w:cs="Times New Roman"/>
          <w:sz w:val="24"/>
          <w:szCs w:val="24"/>
        </w:rPr>
        <w:t xml:space="preserve"> predictions of the</w:t>
      </w:r>
      <w:r w:rsidR="00AB0248">
        <w:rPr>
          <w:rFonts w:ascii="Times New Roman" w:hAnsi="Times New Roman" w:cs="Times New Roman"/>
          <w:sz w:val="24"/>
          <w:szCs w:val="24"/>
        </w:rPr>
        <w:t xml:space="preserve"> traditional RW model. </w:t>
      </w:r>
      <w:r w:rsidR="00A6593E">
        <w:rPr>
          <w:rFonts w:ascii="Times New Roman" w:hAnsi="Times New Roman" w:cs="Times New Roman"/>
          <w:sz w:val="24"/>
          <w:szCs w:val="24"/>
        </w:rPr>
        <w:t>This perspective is consistent with a view that was put forward by Cohen</w:t>
      </w:r>
      <w:r w:rsidR="00613C73">
        <w:rPr>
          <w:rFonts w:ascii="Times New Roman" w:hAnsi="Times New Roman" w:cs="Times New Roman"/>
          <w:sz w:val="24"/>
          <w:szCs w:val="24"/>
        </w:rPr>
        <w:t xml:space="preserve"> and colleagues (</w:t>
      </w:r>
      <w:r w:rsidR="00E40A49">
        <w:rPr>
          <w:rFonts w:ascii="Times New Roman" w:hAnsi="Times New Roman" w:cs="Times New Roman"/>
          <w:sz w:val="24"/>
          <w:szCs w:val="24"/>
        </w:rPr>
        <w:t xml:space="preserve">Cohen, 1998; Cohen &amp; </w:t>
      </w:r>
      <w:proofErr w:type="spellStart"/>
      <w:r w:rsidR="00E40A49">
        <w:rPr>
          <w:rFonts w:ascii="Times New Roman" w:hAnsi="Times New Roman" w:cs="Times New Roman"/>
          <w:sz w:val="24"/>
          <w:szCs w:val="24"/>
        </w:rPr>
        <w:t>Cashon</w:t>
      </w:r>
      <w:proofErr w:type="spellEnd"/>
      <w:r w:rsidR="00E40A49">
        <w:rPr>
          <w:rFonts w:ascii="Times New Roman" w:hAnsi="Times New Roman" w:cs="Times New Roman"/>
          <w:sz w:val="24"/>
          <w:szCs w:val="24"/>
        </w:rPr>
        <w:t xml:space="preserve">, 2001; </w:t>
      </w:r>
      <w:r w:rsidR="000B0306">
        <w:rPr>
          <w:rFonts w:ascii="Times New Roman" w:hAnsi="Times New Roman" w:cs="Times New Roman"/>
          <w:sz w:val="24"/>
          <w:szCs w:val="24"/>
        </w:rPr>
        <w:t xml:space="preserve">Cohen, </w:t>
      </w:r>
      <w:proofErr w:type="spellStart"/>
      <w:r w:rsidR="000B0306">
        <w:rPr>
          <w:rFonts w:ascii="Times New Roman" w:hAnsi="Times New Roman" w:cs="Times New Roman"/>
          <w:sz w:val="24"/>
          <w:szCs w:val="24"/>
        </w:rPr>
        <w:t>Chaput</w:t>
      </w:r>
      <w:proofErr w:type="spellEnd"/>
      <w:r w:rsidR="000B0306">
        <w:rPr>
          <w:rFonts w:ascii="Times New Roman" w:hAnsi="Times New Roman" w:cs="Times New Roman"/>
          <w:sz w:val="24"/>
          <w:szCs w:val="24"/>
        </w:rPr>
        <w:t xml:space="preserve">, &amp; </w:t>
      </w:r>
      <w:proofErr w:type="spellStart"/>
      <w:r w:rsidR="000B0306">
        <w:rPr>
          <w:rFonts w:ascii="Times New Roman" w:hAnsi="Times New Roman" w:cs="Times New Roman"/>
          <w:sz w:val="24"/>
          <w:szCs w:val="24"/>
        </w:rPr>
        <w:t>Cashon</w:t>
      </w:r>
      <w:proofErr w:type="spellEnd"/>
      <w:r w:rsidR="000B0306">
        <w:rPr>
          <w:rFonts w:ascii="Times New Roman" w:hAnsi="Times New Roman" w:cs="Times New Roman"/>
          <w:sz w:val="24"/>
          <w:szCs w:val="24"/>
        </w:rPr>
        <w:t>, 2002;</w:t>
      </w:r>
      <w:r w:rsidR="00E40A49">
        <w:rPr>
          <w:rFonts w:ascii="Times New Roman" w:hAnsi="Times New Roman" w:cs="Times New Roman"/>
          <w:sz w:val="24"/>
          <w:szCs w:val="24"/>
        </w:rPr>
        <w:t xml:space="preserve"> Oakes &amp; Cohen, 1990; see also Oakes, 1994).</w:t>
      </w:r>
      <w:r w:rsidR="000B0306">
        <w:rPr>
          <w:rFonts w:ascii="Times New Roman" w:hAnsi="Times New Roman" w:cs="Times New Roman"/>
          <w:sz w:val="24"/>
          <w:szCs w:val="24"/>
        </w:rPr>
        <w:t xml:space="preserve"> </w:t>
      </w:r>
      <w:r w:rsidR="00A6593E">
        <w:rPr>
          <w:rFonts w:ascii="Times New Roman" w:hAnsi="Times New Roman" w:cs="Times New Roman"/>
          <w:sz w:val="24"/>
          <w:szCs w:val="24"/>
        </w:rPr>
        <w:t xml:space="preserve">The crux of </w:t>
      </w:r>
      <w:r w:rsidR="005A057D">
        <w:rPr>
          <w:rFonts w:ascii="Times New Roman" w:hAnsi="Times New Roman" w:cs="Times New Roman"/>
          <w:sz w:val="24"/>
          <w:szCs w:val="24"/>
        </w:rPr>
        <w:t>this perspective is that</w:t>
      </w:r>
      <w:r w:rsidR="001C0530">
        <w:rPr>
          <w:rFonts w:ascii="Times New Roman" w:hAnsi="Times New Roman" w:cs="Times New Roman"/>
          <w:sz w:val="24"/>
          <w:szCs w:val="24"/>
        </w:rPr>
        <w:t xml:space="preserve"> there is a bias for</w:t>
      </w:r>
      <w:r w:rsidR="00A6593E">
        <w:rPr>
          <w:rFonts w:ascii="Times New Roman" w:hAnsi="Times New Roman" w:cs="Times New Roman"/>
          <w:sz w:val="24"/>
          <w:szCs w:val="24"/>
        </w:rPr>
        <w:t xml:space="preserve"> </w:t>
      </w:r>
      <w:r w:rsidR="0095707D">
        <w:rPr>
          <w:rFonts w:ascii="Times New Roman" w:hAnsi="Times New Roman" w:cs="Times New Roman"/>
          <w:sz w:val="24"/>
          <w:szCs w:val="24"/>
        </w:rPr>
        <w:t xml:space="preserve">children </w:t>
      </w:r>
      <w:r w:rsidR="00A6593E">
        <w:rPr>
          <w:rFonts w:ascii="Times New Roman" w:hAnsi="Times New Roman" w:cs="Times New Roman"/>
          <w:sz w:val="24"/>
          <w:szCs w:val="24"/>
        </w:rPr>
        <w:t>to process information at the high</w:t>
      </w:r>
      <w:r w:rsidR="001C0530">
        <w:rPr>
          <w:rFonts w:ascii="Times New Roman" w:hAnsi="Times New Roman" w:cs="Times New Roman"/>
          <w:sz w:val="24"/>
          <w:szCs w:val="24"/>
        </w:rPr>
        <w:t>est</w:t>
      </w:r>
      <w:r w:rsidR="00A6593E">
        <w:rPr>
          <w:rFonts w:ascii="Times New Roman" w:hAnsi="Times New Roman" w:cs="Times New Roman"/>
          <w:sz w:val="24"/>
          <w:szCs w:val="24"/>
        </w:rPr>
        <w:t xml:space="preserve"> level (and perhaps in terms of </w:t>
      </w:r>
      <w:r w:rsidR="001C0530">
        <w:rPr>
          <w:rFonts w:ascii="Times New Roman" w:hAnsi="Times New Roman" w:cs="Times New Roman"/>
          <w:sz w:val="24"/>
          <w:szCs w:val="24"/>
        </w:rPr>
        <w:t>the most sophisticated</w:t>
      </w:r>
      <w:r w:rsidR="00462354">
        <w:rPr>
          <w:rFonts w:ascii="Times New Roman" w:hAnsi="Times New Roman" w:cs="Times New Roman"/>
          <w:sz w:val="24"/>
          <w:szCs w:val="24"/>
        </w:rPr>
        <w:t xml:space="preserve"> available</w:t>
      </w:r>
      <w:r w:rsidR="001C0530">
        <w:rPr>
          <w:rFonts w:ascii="Times New Roman" w:hAnsi="Times New Roman" w:cs="Times New Roman"/>
          <w:sz w:val="24"/>
          <w:szCs w:val="24"/>
        </w:rPr>
        <w:t xml:space="preserve"> cognitive mechanisms and processes</w:t>
      </w:r>
      <w:r w:rsidR="00A6593E">
        <w:rPr>
          <w:rFonts w:ascii="Times New Roman" w:hAnsi="Times New Roman" w:cs="Times New Roman"/>
          <w:sz w:val="24"/>
          <w:szCs w:val="24"/>
        </w:rPr>
        <w:t>)</w:t>
      </w:r>
      <w:r w:rsidR="0095707D">
        <w:rPr>
          <w:rFonts w:ascii="Times New Roman" w:hAnsi="Times New Roman" w:cs="Times New Roman"/>
          <w:sz w:val="24"/>
          <w:szCs w:val="24"/>
        </w:rPr>
        <w:t>. However,</w:t>
      </w:r>
      <w:r w:rsidR="00A6593E">
        <w:rPr>
          <w:rFonts w:ascii="Times New Roman" w:hAnsi="Times New Roman" w:cs="Times New Roman"/>
          <w:sz w:val="24"/>
          <w:szCs w:val="24"/>
        </w:rPr>
        <w:t xml:space="preserve"> if</w:t>
      </w:r>
      <w:r w:rsidR="00E81F38">
        <w:rPr>
          <w:rFonts w:ascii="Times New Roman" w:hAnsi="Times New Roman" w:cs="Times New Roman"/>
          <w:sz w:val="24"/>
          <w:szCs w:val="24"/>
        </w:rPr>
        <w:t xml:space="preserve"> the</w:t>
      </w:r>
      <w:r w:rsidR="00A6593E">
        <w:rPr>
          <w:rFonts w:ascii="Times New Roman" w:hAnsi="Times New Roman" w:cs="Times New Roman"/>
          <w:sz w:val="24"/>
          <w:szCs w:val="24"/>
        </w:rPr>
        <w:t xml:space="preserve"> t</w:t>
      </w:r>
      <w:r w:rsidR="0095707D">
        <w:rPr>
          <w:rFonts w:ascii="Times New Roman" w:hAnsi="Times New Roman" w:cs="Times New Roman"/>
          <w:sz w:val="24"/>
          <w:szCs w:val="24"/>
        </w:rPr>
        <w:t xml:space="preserve">ask that children face </w:t>
      </w:r>
      <w:r w:rsidR="00CE20AC">
        <w:rPr>
          <w:rFonts w:ascii="Times New Roman" w:hAnsi="Times New Roman" w:cs="Times New Roman"/>
          <w:sz w:val="24"/>
          <w:szCs w:val="24"/>
        </w:rPr>
        <w:t>requires</w:t>
      </w:r>
      <w:r w:rsidR="0095707D">
        <w:rPr>
          <w:rFonts w:ascii="Times New Roman" w:hAnsi="Times New Roman" w:cs="Times New Roman"/>
          <w:sz w:val="24"/>
          <w:szCs w:val="24"/>
        </w:rPr>
        <w:t xml:space="preserve"> information-processing abilities that </w:t>
      </w:r>
      <w:r w:rsidR="00CE20AC">
        <w:rPr>
          <w:rFonts w:ascii="Times New Roman" w:hAnsi="Times New Roman" w:cs="Times New Roman"/>
          <w:sz w:val="24"/>
          <w:szCs w:val="24"/>
        </w:rPr>
        <w:t>extend beyond</w:t>
      </w:r>
      <w:r w:rsidR="00714381">
        <w:rPr>
          <w:rFonts w:ascii="Times New Roman" w:hAnsi="Times New Roman" w:cs="Times New Roman"/>
          <w:sz w:val="24"/>
          <w:szCs w:val="24"/>
        </w:rPr>
        <w:t xml:space="preserve"> </w:t>
      </w:r>
      <w:r w:rsidR="00C43741">
        <w:rPr>
          <w:rFonts w:ascii="Times New Roman" w:hAnsi="Times New Roman" w:cs="Times New Roman"/>
          <w:sz w:val="24"/>
          <w:szCs w:val="24"/>
        </w:rPr>
        <w:t>what they possess</w:t>
      </w:r>
      <w:r w:rsidR="00E81F38">
        <w:rPr>
          <w:rFonts w:ascii="Times New Roman" w:hAnsi="Times New Roman" w:cs="Times New Roman"/>
          <w:sz w:val="24"/>
          <w:szCs w:val="24"/>
        </w:rPr>
        <w:t>,</w:t>
      </w:r>
      <w:r w:rsidR="00714381">
        <w:rPr>
          <w:rFonts w:ascii="Times New Roman" w:hAnsi="Times New Roman" w:cs="Times New Roman"/>
          <w:sz w:val="24"/>
          <w:szCs w:val="24"/>
        </w:rPr>
        <w:t xml:space="preserve"> then</w:t>
      </w:r>
      <w:r w:rsidR="00E81F38">
        <w:rPr>
          <w:rFonts w:ascii="Times New Roman" w:hAnsi="Times New Roman" w:cs="Times New Roman"/>
          <w:sz w:val="24"/>
          <w:szCs w:val="24"/>
        </w:rPr>
        <w:t xml:space="preserve"> there will be a tendency </w:t>
      </w:r>
      <w:r w:rsidR="00D07308">
        <w:rPr>
          <w:rFonts w:ascii="Times New Roman" w:hAnsi="Times New Roman" w:cs="Times New Roman"/>
          <w:sz w:val="24"/>
          <w:szCs w:val="24"/>
        </w:rPr>
        <w:t xml:space="preserve">for </w:t>
      </w:r>
      <w:r w:rsidR="009055A8">
        <w:rPr>
          <w:rFonts w:ascii="Times New Roman" w:hAnsi="Times New Roman" w:cs="Times New Roman"/>
          <w:sz w:val="24"/>
          <w:szCs w:val="24"/>
        </w:rPr>
        <w:t>them</w:t>
      </w:r>
      <w:r w:rsidR="00E81F38">
        <w:rPr>
          <w:rFonts w:ascii="Times New Roman" w:hAnsi="Times New Roman" w:cs="Times New Roman"/>
          <w:sz w:val="24"/>
          <w:szCs w:val="24"/>
        </w:rPr>
        <w:t xml:space="preserve"> </w:t>
      </w:r>
      <w:r w:rsidR="00A6593E">
        <w:rPr>
          <w:rFonts w:ascii="Times New Roman" w:hAnsi="Times New Roman" w:cs="Times New Roman"/>
          <w:sz w:val="24"/>
          <w:szCs w:val="24"/>
        </w:rPr>
        <w:t xml:space="preserve">to </w:t>
      </w:r>
      <w:r w:rsidR="00613C73">
        <w:rPr>
          <w:rFonts w:ascii="Times New Roman" w:hAnsi="Times New Roman" w:cs="Times New Roman"/>
          <w:sz w:val="24"/>
          <w:szCs w:val="24"/>
        </w:rPr>
        <w:t xml:space="preserve">lower levels </w:t>
      </w:r>
      <w:r w:rsidR="009055A8">
        <w:rPr>
          <w:rFonts w:ascii="Times New Roman" w:hAnsi="Times New Roman" w:cs="Times New Roman"/>
          <w:sz w:val="24"/>
          <w:szCs w:val="24"/>
        </w:rPr>
        <w:t>and</w:t>
      </w:r>
      <w:r w:rsidR="00613C73">
        <w:rPr>
          <w:rFonts w:ascii="Times New Roman" w:hAnsi="Times New Roman" w:cs="Times New Roman"/>
          <w:sz w:val="24"/>
          <w:szCs w:val="24"/>
        </w:rPr>
        <w:t xml:space="preserve"> </w:t>
      </w:r>
      <w:r w:rsidR="00CB409E">
        <w:rPr>
          <w:rFonts w:ascii="Times New Roman" w:hAnsi="Times New Roman" w:cs="Times New Roman"/>
          <w:sz w:val="24"/>
          <w:szCs w:val="24"/>
        </w:rPr>
        <w:t>less sophisticated</w:t>
      </w:r>
      <w:r w:rsidR="00613C73">
        <w:rPr>
          <w:rFonts w:ascii="Times New Roman" w:hAnsi="Times New Roman" w:cs="Times New Roman"/>
          <w:sz w:val="24"/>
          <w:szCs w:val="24"/>
        </w:rPr>
        <w:t xml:space="preserve"> cognitive mechanisms. </w:t>
      </w:r>
    </w:p>
    <w:p w14:paraId="404EF233" w14:textId="77777777" w:rsidR="00ED7C6E" w:rsidRDefault="00613C73" w:rsidP="003301B0">
      <w:pPr>
        <w:spacing w:line="480" w:lineRule="auto"/>
        <w:contextualSpacing/>
        <w:rPr>
          <w:rFonts w:ascii="Times New Roman" w:hAnsi="Times New Roman" w:cs="Times New Roman"/>
          <w:sz w:val="24"/>
          <w:szCs w:val="24"/>
        </w:rPr>
      </w:pPr>
      <w:r>
        <w:rPr>
          <w:rFonts w:ascii="Times New Roman" w:hAnsi="Times New Roman" w:cs="Times New Roman"/>
          <w:sz w:val="24"/>
          <w:szCs w:val="24"/>
        </w:rPr>
        <w:t>Thus, i</w:t>
      </w:r>
      <w:r w:rsidR="00AB0248">
        <w:rPr>
          <w:rFonts w:ascii="Times New Roman" w:hAnsi="Times New Roman" w:cs="Times New Roman"/>
          <w:sz w:val="24"/>
          <w:szCs w:val="24"/>
        </w:rPr>
        <w:t>f participants’ BB performance adheres to the predictions of the traditional RW model in a</w:t>
      </w:r>
      <w:r w:rsidR="009C56B2">
        <w:rPr>
          <w:rFonts w:ascii="Times New Roman" w:hAnsi="Times New Roman" w:cs="Times New Roman"/>
          <w:sz w:val="24"/>
          <w:szCs w:val="24"/>
        </w:rPr>
        <w:t xml:space="preserve"> multiple-candidate-cause</w:t>
      </w:r>
      <w:r w:rsidR="00AB0248">
        <w:rPr>
          <w:rFonts w:ascii="Times New Roman" w:hAnsi="Times New Roman" w:cs="Times New Roman"/>
          <w:sz w:val="24"/>
          <w:szCs w:val="24"/>
        </w:rPr>
        <w:t xml:space="preserve"> setting</w:t>
      </w:r>
      <w:r w:rsidR="00B90C9A">
        <w:rPr>
          <w:rFonts w:ascii="Times New Roman" w:hAnsi="Times New Roman" w:cs="Times New Roman"/>
          <w:sz w:val="24"/>
          <w:szCs w:val="24"/>
        </w:rPr>
        <w:t>—which</w:t>
      </w:r>
      <w:r w:rsidR="0015568B">
        <w:rPr>
          <w:rFonts w:ascii="Times New Roman" w:hAnsi="Times New Roman" w:cs="Times New Roman"/>
          <w:sz w:val="24"/>
          <w:szCs w:val="24"/>
        </w:rPr>
        <w:t>, here,</w:t>
      </w:r>
      <w:r w:rsidR="00B90C9A">
        <w:rPr>
          <w:rFonts w:ascii="Times New Roman" w:hAnsi="Times New Roman" w:cs="Times New Roman"/>
          <w:sz w:val="24"/>
          <w:szCs w:val="24"/>
        </w:rPr>
        <w:t xml:space="preserve"> would be in evidence if participants treated B equivalently across the BB experimental and control conditions</w:t>
      </w:r>
      <w:r w:rsidR="001343A1">
        <w:rPr>
          <w:rFonts w:ascii="Times New Roman" w:hAnsi="Times New Roman" w:cs="Times New Roman"/>
          <w:sz w:val="24"/>
          <w:szCs w:val="24"/>
        </w:rPr>
        <w:t xml:space="preserve"> regardless of the number of objects shown during the elemental phase</w:t>
      </w:r>
      <w:r w:rsidR="00B90C9A">
        <w:rPr>
          <w:rFonts w:ascii="Times New Roman" w:hAnsi="Times New Roman" w:cs="Times New Roman"/>
          <w:sz w:val="24"/>
          <w:szCs w:val="24"/>
        </w:rPr>
        <w:t>—</w:t>
      </w:r>
      <w:r w:rsidR="00A415BB">
        <w:rPr>
          <w:rFonts w:ascii="Times New Roman" w:hAnsi="Times New Roman" w:cs="Times New Roman"/>
          <w:sz w:val="24"/>
          <w:szCs w:val="24"/>
        </w:rPr>
        <w:t xml:space="preserve">this </w:t>
      </w:r>
      <w:r w:rsidR="00AB0248">
        <w:rPr>
          <w:rFonts w:ascii="Times New Roman" w:hAnsi="Times New Roman" w:cs="Times New Roman"/>
          <w:sz w:val="24"/>
          <w:szCs w:val="24"/>
        </w:rPr>
        <w:t xml:space="preserve">would suggest that </w:t>
      </w:r>
      <w:r w:rsidR="008A7BF5">
        <w:rPr>
          <w:rFonts w:ascii="Times New Roman" w:hAnsi="Times New Roman" w:cs="Times New Roman"/>
          <w:sz w:val="24"/>
          <w:szCs w:val="24"/>
        </w:rPr>
        <w:t xml:space="preserve">it </w:t>
      </w:r>
      <w:r w:rsidR="00DB4937">
        <w:rPr>
          <w:rFonts w:ascii="Times New Roman" w:hAnsi="Times New Roman" w:cs="Times New Roman"/>
          <w:sz w:val="24"/>
          <w:szCs w:val="24"/>
        </w:rPr>
        <w:t xml:space="preserve">may have been </w:t>
      </w:r>
      <w:r w:rsidR="008A7BF5">
        <w:rPr>
          <w:rFonts w:ascii="Times New Roman" w:hAnsi="Times New Roman" w:cs="Times New Roman"/>
          <w:sz w:val="24"/>
          <w:szCs w:val="24"/>
        </w:rPr>
        <w:t xml:space="preserve">premature to conclude that </w:t>
      </w:r>
      <w:r w:rsidR="000F4519">
        <w:rPr>
          <w:rFonts w:ascii="Times New Roman" w:hAnsi="Times New Roman" w:cs="Times New Roman"/>
          <w:sz w:val="24"/>
          <w:szCs w:val="24"/>
        </w:rPr>
        <w:t>the traditional RW model</w:t>
      </w:r>
      <w:r w:rsidR="000C43B4">
        <w:rPr>
          <w:rFonts w:ascii="Times New Roman" w:hAnsi="Times New Roman" w:cs="Times New Roman"/>
          <w:sz w:val="24"/>
          <w:szCs w:val="24"/>
        </w:rPr>
        <w:t xml:space="preserve"> is</w:t>
      </w:r>
      <w:r w:rsidR="008A7BF5">
        <w:rPr>
          <w:rFonts w:ascii="Times New Roman" w:hAnsi="Times New Roman" w:cs="Times New Roman"/>
          <w:sz w:val="24"/>
          <w:szCs w:val="24"/>
        </w:rPr>
        <w:t xml:space="preserve"> an inadequate model of </w:t>
      </w:r>
      <w:r w:rsidR="004B280C">
        <w:rPr>
          <w:rFonts w:ascii="Times New Roman" w:hAnsi="Times New Roman" w:cs="Times New Roman"/>
          <w:sz w:val="24"/>
          <w:szCs w:val="24"/>
        </w:rPr>
        <w:t>human causal reasoning</w:t>
      </w:r>
      <w:r w:rsidR="000C43B4">
        <w:rPr>
          <w:rFonts w:ascii="Times New Roman" w:hAnsi="Times New Roman" w:cs="Times New Roman"/>
          <w:sz w:val="24"/>
          <w:szCs w:val="24"/>
        </w:rPr>
        <w:t>.</w:t>
      </w:r>
      <w:r w:rsidR="000F4519">
        <w:rPr>
          <w:rFonts w:ascii="Times New Roman" w:hAnsi="Times New Roman" w:cs="Times New Roman"/>
          <w:sz w:val="24"/>
          <w:szCs w:val="24"/>
        </w:rPr>
        <w:t xml:space="preserve"> </w:t>
      </w:r>
      <w:r w:rsidR="00F01CE0">
        <w:rPr>
          <w:rFonts w:ascii="Times New Roman" w:hAnsi="Times New Roman" w:cs="Times New Roman"/>
          <w:sz w:val="24"/>
          <w:szCs w:val="24"/>
        </w:rPr>
        <w:t xml:space="preserve">This would also support the contention that there is a tendency for children to use simpler cognitive mechanisms and processes to reason about causal events when their information-processing abilities are stretched. </w:t>
      </w:r>
      <w:r w:rsidR="00724B77">
        <w:rPr>
          <w:rFonts w:ascii="Times New Roman" w:hAnsi="Times New Roman" w:cs="Times New Roman"/>
          <w:sz w:val="24"/>
          <w:szCs w:val="24"/>
        </w:rPr>
        <w:t xml:space="preserve">Thus, </w:t>
      </w:r>
      <w:r w:rsidR="00DF012F">
        <w:rPr>
          <w:rFonts w:ascii="Times New Roman" w:hAnsi="Times New Roman" w:cs="Times New Roman"/>
          <w:sz w:val="24"/>
          <w:szCs w:val="24"/>
        </w:rPr>
        <w:t xml:space="preserve">by </w:t>
      </w:r>
      <w:r w:rsidR="00724B77">
        <w:rPr>
          <w:rFonts w:ascii="Times New Roman" w:hAnsi="Times New Roman" w:cs="Times New Roman"/>
          <w:sz w:val="24"/>
          <w:szCs w:val="24"/>
        </w:rPr>
        <w:t>understanding whether participants engage in BB reasoning</w:t>
      </w:r>
      <w:r w:rsidR="00962B1B">
        <w:rPr>
          <w:rFonts w:ascii="Times New Roman" w:hAnsi="Times New Roman" w:cs="Times New Roman"/>
          <w:sz w:val="24"/>
          <w:szCs w:val="24"/>
        </w:rPr>
        <w:t xml:space="preserve"> in</w:t>
      </w:r>
      <w:r w:rsidR="00DF012F">
        <w:rPr>
          <w:rFonts w:ascii="Times New Roman" w:hAnsi="Times New Roman" w:cs="Times New Roman"/>
          <w:sz w:val="24"/>
          <w:szCs w:val="24"/>
        </w:rPr>
        <w:t xml:space="preserve"> </w:t>
      </w:r>
      <w:r w:rsidR="00962B1B">
        <w:rPr>
          <w:rFonts w:ascii="Times New Roman" w:hAnsi="Times New Roman" w:cs="Times New Roman"/>
          <w:sz w:val="24"/>
          <w:szCs w:val="24"/>
        </w:rPr>
        <w:t>a multiple-candidate-cause setting</w:t>
      </w:r>
      <w:r w:rsidR="00DF012F">
        <w:rPr>
          <w:rFonts w:ascii="Times New Roman" w:hAnsi="Times New Roman" w:cs="Times New Roman"/>
          <w:sz w:val="24"/>
          <w:szCs w:val="24"/>
        </w:rPr>
        <w:t xml:space="preserve">, we can gain </w:t>
      </w:r>
      <w:r w:rsidR="008632BC">
        <w:rPr>
          <w:rFonts w:ascii="Times New Roman" w:hAnsi="Times New Roman" w:cs="Times New Roman"/>
          <w:sz w:val="24"/>
          <w:szCs w:val="24"/>
        </w:rPr>
        <w:t xml:space="preserve">greater </w:t>
      </w:r>
      <w:r w:rsidR="00DF012F">
        <w:rPr>
          <w:rFonts w:ascii="Times New Roman" w:hAnsi="Times New Roman" w:cs="Times New Roman"/>
          <w:sz w:val="24"/>
          <w:szCs w:val="24"/>
        </w:rPr>
        <w:t xml:space="preserve">insight into </w:t>
      </w:r>
      <w:r w:rsidR="008632BC">
        <w:rPr>
          <w:rFonts w:ascii="Times New Roman" w:hAnsi="Times New Roman" w:cs="Times New Roman"/>
          <w:i/>
          <w:iCs/>
          <w:sz w:val="24"/>
          <w:szCs w:val="24"/>
        </w:rPr>
        <w:t xml:space="preserve">how </w:t>
      </w:r>
      <w:r w:rsidR="008632BC">
        <w:rPr>
          <w:rFonts w:ascii="Times New Roman" w:hAnsi="Times New Roman" w:cs="Times New Roman"/>
          <w:sz w:val="24"/>
          <w:szCs w:val="24"/>
        </w:rPr>
        <w:t>children reason about causal events</w:t>
      </w:r>
      <w:r w:rsidR="00181330">
        <w:rPr>
          <w:rFonts w:ascii="Times New Roman" w:hAnsi="Times New Roman" w:cs="Times New Roman"/>
          <w:sz w:val="24"/>
          <w:szCs w:val="24"/>
        </w:rPr>
        <w:t xml:space="preserve"> and under what conditions they use one kind of cognitive mechanism </w:t>
      </w:r>
      <w:r w:rsidR="0050018F">
        <w:rPr>
          <w:rFonts w:ascii="Times New Roman" w:hAnsi="Times New Roman" w:cs="Times New Roman"/>
          <w:sz w:val="24"/>
          <w:szCs w:val="24"/>
        </w:rPr>
        <w:t>in lieu of</w:t>
      </w:r>
      <w:r w:rsidR="00181330">
        <w:rPr>
          <w:rFonts w:ascii="Times New Roman" w:hAnsi="Times New Roman" w:cs="Times New Roman"/>
          <w:sz w:val="24"/>
          <w:szCs w:val="24"/>
        </w:rPr>
        <w:t xml:space="preserve"> another</w:t>
      </w:r>
      <w:r w:rsidR="008632BC">
        <w:rPr>
          <w:rFonts w:ascii="Times New Roman" w:hAnsi="Times New Roman" w:cs="Times New Roman"/>
          <w:sz w:val="24"/>
          <w:szCs w:val="24"/>
        </w:rPr>
        <w:t xml:space="preserve">. </w:t>
      </w:r>
    </w:p>
    <w:p w14:paraId="18F4A648" w14:textId="0DA2F99F" w:rsidR="001B24C4" w:rsidRPr="003301B0" w:rsidRDefault="001B24C4" w:rsidP="003301B0">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The present investigation</w:t>
      </w:r>
    </w:p>
    <w:p w14:paraId="6F2D3F55" w14:textId="77777777" w:rsidR="00E408B0" w:rsidRDefault="00724B77" w:rsidP="007F351A">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The present investigation</w:t>
      </w:r>
      <w:r w:rsidR="00E922F8">
        <w:rPr>
          <w:rFonts w:ascii="Times New Roman" w:hAnsi="Times New Roman" w:cs="Times New Roman"/>
          <w:sz w:val="24"/>
          <w:szCs w:val="24"/>
        </w:rPr>
        <w:t xml:space="preserve"> had </w:t>
      </w:r>
      <w:r w:rsidR="0038013A">
        <w:rPr>
          <w:rFonts w:ascii="Times New Roman" w:hAnsi="Times New Roman" w:cs="Times New Roman"/>
          <w:sz w:val="24"/>
          <w:szCs w:val="24"/>
        </w:rPr>
        <w:t xml:space="preserve">five broad </w:t>
      </w:r>
      <w:r w:rsidR="00B25951">
        <w:rPr>
          <w:rFonts w:ascii="Times New Roman" w:hAnsi="Times New Roman" w:cs="Times New Roman"/>
          <w:sz w:val="24"/>
          <w:szCs w:val="24"/>
        </w:rPr>
        <w:t>goals</w:t>
      </w:r>
      <w:r w:rsidR="00E922F8">
        <w:rPr>
          <w:rFonts w:ascii="Times New Roman" w:hAnsi="Times New Roman" w:cs="Times New Roman"/>
          <w:sz w:val="24"/>
          <w:szCs w:val="24"/>
        </w:rPr>
        <w:t xml:space="preserve">. </w:t>
      </w:r>
      <w:r w:rsidR="00D82685">
        <w:rPr>
          <w:rFonts w:ascii="Times New Roman" w:hAnsi="Times New Roman" w:cs="Times New Roman"/>
          <w:sz w:val="24"/>
          <w:szCs w:val="24"/>
        </w:rPr>
        <w:t>The first goal of the experiments presented here was to</w:t>
      </w:r>
      <w:r w:rsidR="00E922F8">
        <w:rPr>
          <w:rFonts w:ascii="Times New Roman" w:hAnsi="Times New Roman" w:cs="Times New Roman"/>
          <w:sz w:val="24"/>
          <w:szCs w:val="24"/>
        </w:rPr>
        <w:t xml:space="preserve"> determine whether 4-, 5-, and 6-year-olds could engage in BB reasoning</w:t>
      </w:r>
      <w:r w:rsidR="00D82685">
        <w:rPr>
          <w:rFonts w:ascii="Times New Roman" w:hAnsi="Times New Roman" w:cs="Times New Roman"/>
          <w:sz w:val="24"/>
          <w:szCs w:val="24"/>
        </w:rPr>
        <w:t xml:space="preserve"> when asked to reason about three</w:t>
      </w:r>
      <w:r w:rsidR="00773281">
        <w:rPr>
          <w:rFonts w:ascii="Times New Roman" w:hAnsi="Times New Roman" w:cs="Times New Roman"/>
          <w:sz w:val="24"/>
          <w:szCs w:val="24"/>
        </w:rPr>
        <w:t xml:space="preserve"> objects</w:t>
      </w:r>
      <w:r w:rsidR="00D82685">
        <w:rPr>
          <w:rFonts w:ascii="Times New Roman" w:hAnsi="Times New Roman" w:cs="Times New Roman"/>
          <w:sz w:val="24"/>
          <w:szCs w:val="24"/>
        </w:rPr>
        <w:t xml:space="preserve"> (Experiments 1 and 2) and </w:t>
      </w:r>
      <w:r w:rsidR="00773281">
        <w:rPr>
          <w:rFonts w:ascii="Times New Roman" w:hAnsi="Times New Roman" w:cs="Times New Roman"/>
          <w:sz w:val="24"/>
          <w:szCs w:val="24"/>
        </w:rPr>
        <w:t xml:space="preserve">when the elemental phase </w:t>
      </w:r>
      <w:r w:rsidR="00773281">
        <w:rPr>
          <w:rFonts w:ascii="Times New Roman" w:hAnsi="Times New Roman" w:cs="Times New Roman"/>
          <w:sz w:val="24"/>
          <w:szCs w:val="24"/>
        </w:rPr>
        <w:lastRenderedPageBreak/>
        <w:t xml:space="preserve">consists of two rather than one objects. The second goal was to determine whether participants show evidence of BB reasoning when it is operationally defined as </w:t>
      </w:r>
      <w:r w:rsidR="00D82685">
        <w:rPr>
          <w:rFonts w:ascii="Times New Roman" w:hAnsi="Times New Roman" w:cs="Times New Roman"/>
          <w:sz w:val="24"/>
          <w:szCs w:val="24"/>
        </w:rPr>
        <w:t>greater treatment of object B in the BB control condition compared to the BB experimental condition.</w:t>
      </w:r>
      <w:r w:rsidR="00773281">
        <w:rPr>
          <w:rFonts w:ascii="Times New Roman" w:hAnsi="Times New Roman" w:cs="Times New Roman"/>
          <w:sz w:val="24"/>
          <w:szCs w:val="24"/>
        </w:rPr>
        <w:t xml:space="preserve"> The third goal was to gain greater insight into how—that is, </w:t>
      </w:r>
      <w:r w:rsidR="00E335C5">
        <w:rPr>
          <w:rFonts w:ascii="Times New Roman" w:hAnsi="Times New Roman" w:cs="Times New Roman"/>
          <w:sz w:val="24"/>
          <w:szCs w:val="24"/>
        </w:rPr>
        <w:t>by what cognitive mechanism</w:t>
      </w:r>
      <w:r w:rsidR="00773281">
        <w:rPr>
          <w:rFonts w:ascii="Times New Roman" w:hAnsi="Times New Roman" w:cs="Times New Roman"/>
          <w:sz w:val="24"/>
          <w:szCs w:val="24"/>
        </w:rPr>
        <w:t>—children reasoned about the present events.</w:t>
      </w:r>
      <w:r w:rsidR="00D82685">
        <w:rPr>
          <w:rFonts w:ascii="Times New Roman" w:hAnsi="Times New Roman" w:cs="Times New Roman"/>
          <w:sz w:val="24"/>
          <w:szCs w:val="24"/>
        </w:rPr>
        <w:t xml:space="preserve"> </w:t>
      </w:r>
      <w:r w:rsidR="00DB3642">
        <w:rPr>
          <w:rFonts w:ascii="Times New Roman" w:hAnsi="Times New Roman" w:cs="Times New Roman"/>
          <w:sz w:val="24"/>
          <w:szCs w:val="24"/>
        </w:rPr>
        <w:t>The fourth goal was to determine whether BB reasoning depends on whether one or two objects are shown during the elemental phase in the BB condition. Traditionally, the elemental phase</w:t>
      </w:r>
      <w:r w:rsidR="00751DCD">
        <w:rPr>
          <w:rFonts w:ascii="Times New Roman" w:hAnsi="Times New Roman" w:cs="Times New Roman"/>
          <w:sz w:val="24"/>
          <w:szCs w:val="24"/>
        </w:rPr>
        <w:t xml:space="preserve"> in the BB condition</w:t>
      </w:r>
      <w:r w:rsidR="00DB3642">
        <w:rPr>
          <w:rFonts w:ascii="Times New Roman" w:hAnsi="Times New Roman" w:cs="Times New Roman"/>
          <w:sz w:val="24"/>
          <w:szCs w:val="24"/>
        </w:rPr>
        <w:t xml:space="preserve"> has consisted of only a single object (i.e., object A)</w:t>
      </w:r>
      <w:r w:rsidR="00B63430">
        <w:rPr>
          <w:rFonts w:ascii="Times New Roman" w:hAnsi="Times New Roman" w:cs="Times New Roman"/>
          <w:sz w:val="24"/>
          <w:szCs w:val="24"/>
        </w:rPr>
        <w:t xml:space="preserve">. This means that it remains to be seen </w:t>
      </w:r>
      <w:r w:rsidR="00DB3642">
        <w:rPr>
          <w:rFonts w:ascii="Times New Roman" w:hAnsi="Times New Roman" w:cs="Times New Roman"/>
          <w:sz w:val="24"/>
          <w:szCs w:val="24"/>
        </w:rPr>
        <w:t>whether</w:t>
      </w:r>
      <w:r w:rsidR="004C7C01">
        <w:rPr>
          <w:rFonts w:ascii="Times New Roman" w:hAnsi="Times New Roman" w:cs="Times New Roman"/>
          <w:sz w:val="24"/>
          <w:szCs w:val="24"/>
        </w:rPr>
        <w:t xml:space="preserve"> the BB effect is greater</w:t>
      </w:r>
      <w:r w:rsidR="00DB3642">
        <w:rPr>
          <w:rFonts w:ascii="Times New Roman" w:hAnsi="Times New Roman" w:cs="Times New Roman"/>
          <w:sz w:val="24"/>
          <w:szCs w:val="24"/>
        </w:rPr>
        <w:t xml:space="preserve"> </w:t>
      </w:r>
      <w:r w:rsidR="004C7C01">
        <w:rPr>
          <w:rFonts w:ascii="Times New Roman" w:hAnsi="Times New Roman" w:cs="Times New Roman"/>
          <w:sz w:val="24"/>
          <w:szCs w:val="24"/>
        </w:rPr>
        <w:t>for</w:t>
      </w:r>
      <w:r w:rsidR="00DB3642">
        <w:rPr>
          <w:rFonts w:ascii="Times New Roman" w:hAnsi="Times New Roman" w:cs="Times New Roman"/>
          <w:sz w:val="24"/>
          <w:szCs w:val="24"/>
        </w:rPr>
        <w:t xml:space="preserve"> object C (the object that is not shown when A and B are placed on the machine</w:t>
      </w:r>
      <w:r w:rsidR="00B47079">
        <w:rPr>
          <w:rFonts w:ascii="Times New Roman" w:hAnsi="Times New Roman" w:cs="Times New Roman"/>
          <w:sz w:val="24"/>
          <w:szCs w:val="24"/>
        </w:rPr>
        <w:t>; object C is analogous to object B in the BB condition when two objects are used</w:t>
      </w:r>
      <w:r w:rsidR="00DB3642">
        <w:rPr>
          <w:rFonts w:ascii="Times New Roman" w:hAnsi="Times New Roman" w:cs="Times New Roman"/>
          <w:sz w:val="24"/>
          <w:szCs w:val="24"/>
        </w:rPr>
        <w:t>)</w:t>
      </w:r>
      <w:r w:rsidR="00011603">
        <w:rPr>
          <w:rFonts w:ascii="Times New Roman" w:hAnsi="Times New Roman" w:cs="Times New Roman"/>
          <w:sz w:val="24"/>
          <w:szCs w:val="24"/>
        </w:rPr>
        <w:t xml:space="preserve"> when one object is shown during the elemental phase</w:t>
      </w:r>
      <w:r w:rsidR="004C7C01">
        <w:rPr>
          <w:rFonts w:ascii="Times New Roman" w:hAnsi="Times New Roman" w:cs="Times New Roman"/>
          <w:sz w:val="24"/>
          <w:szCs w:val="24"/>
        </w:rPr>
        <w:t xml:space="preserve"> (i.e., object A)</w:t>
      </w:r>
      <w:r w:rsidR="00011603">
        <w:rPr>
          <w:rFonts w:ascii="Times New Roman" w:hAnsi="Times New Roman" w:cs="Times New Roman"/>
          <w:sz w:val="24"/>
          <w:szCs w:val="24"/>
        </w:rPr>
        <w:t xml:space="preserve"> compared to when two objects </w:t>
      </w:r>
      <w:r w:rsidR="004C7C01">
        <w:rPr>
          <w:rFonts w:ascii="Times New Roman" w:hAnsi="Times New Roman" w:cs="Times New Roman"/>
          <w:sz w:val="24"/>
          <w:szCs w:val="24"/>
        </w:rPr>
        <w:t>are shown (i.e., objects A and B)</w:t>
      </w:r>
      <w:r w:rsidR="00011603">
        <w:rPr>
          <w:rFonts w:ascii="Times New Roman" w:hAnsi="Times New Roman" w:cs="Times New Roman"/>
          <w:sz w:val="24"/>
          <w:szCs w:val="24"/>
        </w:rPr>
        <w:t>.</w:t>
      </w:r>
      <w:r w:rsidR="008D2045">
        <w:rPr>
          <w:rFonts w:ascii="Times New Roman" w:hAnsi="Times New Roman" w:cs="Times New Roman"/>
          <w:sz w:val="24"/>
          <w:szCs w:val="24"/>
        </w:rPr>
        <w:t xml:space="preserve"> Finally, </w:t>
      </w:r>
      <w:r w:rsidR="00B25951">
        <w:rPr>
          <w:rFonts w:ascii="Times New Roman" w:hAnsi="Times New Roman" w:cs="Times New Roman"/>
          <w:sz w:val="24"/>
          <w:szCs w:val="24"/>
        </w:rPr>
        <w:t>because BB reasoning in previous research</w:t>
      </w:r>
      <w:r w:rsidR="003221B4">
        <w:rPr>
          <w:rFonts w:ascii="Times New Roman" w:hAnsi="Times New Roman" w:cs="Times New Roman"/>
          <w:sz w:val="24"/>
          <w:szCs w:val="24"/>
        </w:rPr>
        <w:t xml:space="preserve"> </w:t>
      </w:r>
      <w:r w:rsidR="00B25951">
        <w:rPr>
          <w:rFonts w:ascii="Times New Roman" w:hAnsi="Times New Roman" w:cs="Times New Roman"/>
          <w:sz w:val="24"/>
          <w:szCs w:val="24"/>
        </w:rPr>
        <w:t>was</w:t>
      </w:r>
      <w:r w:rsidR="003221B4">
        <w:rPr>
          <w:rFonts w:ascii="Times New Roman" w:hAnsi="Times New Roman" w:cs="Times New Roman"/>
          <w:sz w:val="24"/>
          <w:szCs w:val="24"/>
        </w:rPr>
        <w:t xml:space="preserve"> </w:t>
      </w:r>
      <w:r w:rsidR="008D2045">
        <w:rPr>
          <w:rFonts w:ascii="Times New Roman" w:hAnsi="Times New Roman" w:cs="Times New Roman"/>
          <w:sz w:val="24"/>
          <w:szCs w:val="24"/>
        </w:rPr>
        <w:t>operational</w:t>
      </w:r>
      <w:r w:rsidR="0038013A">
        <w:rPr>
          <w:rFonts w:ascii="Times New Roman" w:hAnsi="Times New Roman" w:cs="Times New Roman"/>
          <w:sz w:val="24"/>
          <w:szCs w:val="24"/>
        </w:rPr>
        <w:t>ly defined</w:t>
      </w:r>
      <w:r w:rsidR="003221B4">
        <w:rPr>
          <w:rFonts w:ascii="Times New Roman" w:hAnsi="Times New Roman" w:cs="Times New Roman"/>
          <w:sz w:val="24"/>
          <w:szCs w:val="24"/>
        </w:rPr>
        <w:t xml:space="preserve"> </w:t>
      </w:r>
      <w:r w:rsidR="0038013A">
        <w:rPr>
          <w:rFonts w:ascii="Times New Roman" w:hAnsi="Times New Roman" w:cs="Times New Roman"/>
          <w:sz w:val="24"/>
          <w:szCs w:val="24"/>
        </w:rPr>
        <w:t>as greater treatment of object B in the BB condition compared to the ISO condition</w:t>
      </w:r>
      <w:r w:rsidR="003221B4">
        <w:rPr>
          <w:rFonts w:ascii="Times New Roman" w:hAnsi="Times New Roman" w:cs="Times New Roman"/>
          <w:sz w:val="24"/>
          <w:szCs w:val="24"/>
        </w:rPr>
        <w:t xml:space="preserve">, </w:t>
      </w:r>
      <w:r w:rsidR="00A44AA0">
        <w:rPr>
          <w:rFonts w:ascii="Times New Roman" w:hAnsi="Times New Roman" w:cs="Times New Roman"/>
          <w:sz w:val="24"/>
          <w:szCs w:val="24"/>
        </w:rPr>
        <w:t xml:space="preserve">here </w:t>
      </w:r>
      <w:r w:rsidR="003221B4">
        <w:rPr>
          <w:rFonts w:ascii="Times New Roman" w:hAnsi="Times New Roman" w:cs="Times New Roman"/>
          <w:sz w:val="24"/>
          <w:szCs w:val="24"/>
        </w:rPr>
        <w:t xml:space="preserve">participants also experienced the ISO condition. </w:t>
      </w:r>
      <w:r w:rsidR="00003D70">
        <w:rPr>
          <w:rFonts w:ascii="Times New Roman" w:hAnsi="Times New Roman" w:cs="Times New Roman"/>
          <w:sz w:val="24"/>
          <w:szCs w:val="24"/>
        </w:rPr>
        <w:t xml:space="preserve">It was important to </w:t>
      </w:r>
      <w:r w:rsidR="00B25951">
        <w:rPr>
          <w:rFonts w:ascii="Times New Roman" w:hAnsi="Times New Roman" w:cs="Times New Roman"/>
          <w:sz w:val="24"/>
          <w:szCs w:val="24"/>
        </w:rPr>
        <w:t>demonstrate</w:t>
      </w:r>
      <w:r w:rsidR="00A44AA0">
        <w:rPr>
          <w:rFonts w:ascii="Times New Roman" w:hAnsi="Times New Roman" w:cs="Times New Roman"/>
          <w:sz w:val="24"/>
          <w:szCs w:val="24"/>
        </w:rPr>
        <w:t xml:space="preserve"> that </w:t>
      </w:r>
      <w:r w:rsidR="00C45EFD">
        <w:rPr>
          <w:rFonts w:ascii="Times New Roman" w:hAnsi="Times New Roman" w:cs="Times New Roman"/>
          <w:sz w:val="24"/>
          <w:szCs w:val="24"/>
        </w:rPr>
        <w:t>participants who</w:t>
      </w:r>
      <w:r w:rsidR="00A44AA0">
        <w:rPr>
          <w:rFonts w:ascii="Times New Roman" w:hAnsi="Times New Roman" w:cs="Times New Roman"/>
          <w:sz w:val="24"/>
          <w:szCs w:val="24"/>
        </w:rPr>
        <w:t xml:space="preserve"> failed to show evidence of BB reasoning </w:t>
      </w:r>
      <w:r w:rsidR="00F127E1">
        <w:rPr>
          <w:rFonts w:ascii="Times New Roman" w:hAnsi="Times New Roman" w:cs="Times New Roman"/>
          <w:sz w:val="24"/>
          <w:szCs w:val="24"/>
        </w:rPr>
        <w:t>under the new operationalization of BB reasoning</w:t>
      </w:r>
      <w:r w:rsidR="00C45EFD">
        <w:rPr>
          <w:rFonts w:ascii="Times New Roman" w:hAnsi="Times New Roman" w:cs="Times New Roman"/>
          <w:sz w:val="24"/>
          <w:szCs w:val="24"/>
        </w:rPr>
        <w:t xml:space="preserve"> would nonetheless </w:t>
      </w:r>
      <w:r w:rsidR="0012012B">
        <w:rPr>
          <w:rFonts w:ascii="Times New Roman" w:hAnsi="Times New Roman" w:cs="Times New Roman"/>
          <w:sz w:val="24"/>
          <w:szCs w:val="24"/>
        </w:rPr>
        <w:t xml:space="preserve">show evidence of it </w:t>
      </w:r>
      <w:r w:rsidR="00345491">
        <w:rPr>
          <w:rFonts w:ascii="Times New Roman" w:hAnsi="Times New Roman" w:cs="Times New Roman"/>
          <w:sz w:val="24"/>
          <w:szCs w:val="24"/>
        </w:rPr>
        <w:t>under the old operationalization</w:t>
      </w:r>
      <w:r w:rsidR="0012012B">
        <w:rPr>
          <w:rFonts w:ascii="Times New Roman" w:hAnsi="Times New Roman" w:cs="Times New Roman"/>
          <w:sz w:val="24"/>
          <w:szCs w:val="24"/>
        </w:rPr>
        <w:t xml:space="preserve">. </w:t>
      </w:r>
      <w:r w:rsidR="00345491">
        <w:rPr>
          <w:rFonts w:ascii="Times New Roman" w:hAnsi="Times New Roman" w:cs="Times New Roman"/>
          <w:sz w:val="24"/>
          <w:szCs w:val="24"/>
        </w:rPr>
        <w:t>Failing</w:t>
      </w:r>
      <w:r w:rsidR="00717DCB">
        <w:rPr>
          <w:rFonts w:ascii="Times New Roman" w:hAnsi="Times New Roman" w:cs="Times New Roman"/>
          <w:sz w:val="24"/>
          <w:szCs w:val="24"/>
        </w:rPr>
        <w:t xml:space="preserve"> to</w:t>
      </w:r>
      <w:r w:rsidR="0012012B">
        <w:rPr>
          <w:rFonts w:ascii="Times New Roman" w:hAnsi="Times New Roman" w:cs="Times New Roman"/>
          <w:sz w:val="24"/>
          <w:szCs w:val="24"/>
        </w:rPr>
        <w:t xml:space="preserve"> show BB reasoning </w:t>
      </w:r>
      <w:r w:rsidR="00717DCB">
        <w:rPr>
          <w:rFonts w:ascii="Times New Roman" w:hAnsi="Times New Roman" w:cs="Times New Roman"/>
          <w:sz w:val="24"/>
          <w:szCs w:val="24"/>
        </w:rPr>
        <w:t>under the</w:t>
      </w:r>
      <w:r w:rsidR="0012012B">
        <w:rPr>
          <w:rFonts w:ascii="Times New Roman" w:hAnsi="Times New Roman" w:cs="Times New Roman"/>
          <w:sz w:val="24"/>
          <w:szCs w:val="24"/>
        </w:rPr>
        <w:t xml:space="preserve"> </w:t>
      </w:r>
      <w:r w:rsidR="000B3BEF">
        <w:rPr>
          <w:rFonts w:ascii="Times New Roman" w:hAnsi="Times New Roman" w:cs="Times New Roman"/>
          <w:sz w:val="24"/>
          <w:szCs w:val="24"/>
        </w:rPr>
        <w:t>new</w:t>
      </w:r>
      <w:r w:rsidR="0012012B">
        <w:rPr>
          <w:rFonts w:ascii="Times New Roman" w:hAnsi="Times New Roman" w:cs="Times New Roman"/>
          <w:sz w:val="24"/>
          <w:szCs w:val="24"/>
        </w:rPr>
        <w:t xml:space="preserve"> operationalization of BB </w:t>
      </w:r>
      <w:r w:rsidR="00717DCB">
        <w:rPr>
          <w:rFonts w:ascii="Times New Roman" w:hAnsi="Times New Roman" w:cs="Times New Roman"/>
          <w:sz w:val="24"/>
          <w:szCs w:val="24"/>
        </w:rPr>
        <w:t>a</w:t>
      </w:r>
      <w:r w:rsidR="000B3BEF">
        <w:rPr>
          <w:rFonts w:ascii="Times New Roman" w:hAnsi="Times New Roman" w:cs="Times New Roman"/>
          <w:sz w:val="24"/>
          <w:szCs w:val="24"/>
        </w:rPr>
        <w:t>s well as under the older operationalization of it</w:t>
      </w:r>
      <w:r w:rsidR="00717DCB">
        <w:rPr>
          <w:rFonts w:ascii="Times New Roman" w:hAnsi="Times New Roman" w:cs="Times New Roman"/>
          <w:sz w:val="24"/>
          <w:szCs w:val="24"/>
        </w:rPr>
        <w:t xml:space="preserve"> would </w:t>
      </w:r>
      <w:r w:rsidR="00C8152C">
        <w:rPr>
          <w:rFonts w:ascii="Times New Roman" w:hAnsi="Times New Roman" w:cs="Times New Roman"/>
          <w:sz w:val="24"/>
          <w:szCs w:val="24"/>
        </w:rPr>
        <w:t>suggest that there were</w:t>
      </w:r>
      <w:r w:rsidR="0012012B">
        <w:rPr>
          <w:rFonts w:ascii="Times New Roman" w:hAnsi="Times New Roman" w:cs="Times New Roman"/>
          <w:sz w:val="24"/>
          <w:szCs w:val="24"/>
        </w:rPr>
        <w:t xml:space="preserve"> issues with the study rather than</w:t>
      </w:r>
      <w:r w:rsidR="00C8152C">
        <w:rPr>
          <w:rFonts w:ascii="Times New Roman" w:hAnsi="Times New Roman" w:cs="Times New Roman"/>
          <w:sz w:val="24"/>
          <w:szCs w:val="24"/>
        </w:rPr>
        <w:t xml:space="preserve"> </w:t>
      </w:r>
      <w:r w:rsidR="00D11796">
        <w:rPr>
          <w:rFonts w:ascii="Times New Roman" w:hAnsi="Times New Roman" w:cs="Times New Roman"/>
          <w:sz w:val="24"/>
          <w:szCs w:val="24"/>
        </w:rPr>
        <w:t>indicate a lack of BB reasoning in children</w:t>
      </w:r>
      <w:r w:rsidR="00C8152C">
        <w:rPr>
          <w:rFonts w:ascii="Times New Roman" w:hAnsi="Times New Roman" w:cs="Times New Roman"/>
          <w:sz w:val="24"/>
          <w:szCs w:val="24"/>
        </w:rPr>
        <w:t xml:space="preserve">. </w:t>
      </w:r>
      <w:r w:rsidR="0012012B">
        <w:rPr>
          <w:rFonts w:ascii="Times New Roman" w:hAnsi="Times New Roman" w:cs="Times New Roman"/>
          <w:sz w:val="24"/>
          <w:szCs w:val="24"/>
        </w:rPr>
        <w:t xml:space="preserve"> </w:t>
      </w:r>
    </w:p>
    <w:p w14:paraId="25E2B69B" w14:textId="4BAE6C0B" w:rsidR="00E408B0" w:rsidRDefault="00E408B0" w:rsidP="00E408B0">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1</w:t>
      </w:r>
    </w:p>
    <w:p w14:paraId="4D5321A8" w14:textId="4C625589" w:rsidR="00845313" w:rsidRDefault="00845313" w:rsidP="00845313">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Experiment 1 assessed </w:t>
      </w:r>
      <w:r w:rsidR="00CF2FB9">
        <w:rPr>
          <w:rFonts w:ascii="Times New Roman" w:hAnsi="Times New Roman" w:cs="Times New Roman"/>
          <w:sz w:val="24"/>
          <w:szCs w:val="24"/>
        </w:rPr>
        <w:t>4-year-old children’s ability to engage in</w:t>
      </w:r>
      <w:r>
        <w:rPr>
          <w:rFonts w:ascii="Times New Roman" w:hAnsi="Times New Roman" w:cs="Times New Roman"/>
          <w:sz w:val="24"/>
          <w:szCs w:val="24"/>
        </w:rPr>
        <w:t xml:space="preserve"> </w:t>
      </w:r>
      <w:r w:rsidR="00CF2FB9">
        <w:rPr>
          <w:rFonts w:ascii="Times New Roman" w:hAnsi="Times New Roman" w:cs="Times New Roman"/>
          <w:sz w:val="24"/>
          <w:szCs w:val="24"/>
        </w:rPr>
        <w:t>BB when asked to reason about three objects</w:t>
      </w:r>
      <w:r>
        <w:rPr>
          <w:rFonts w:ascii="Times New Roman" w:hAnsi="Times New Roman" w:cs="Times New Roman"/>
          <w:sz w:val="24"/>
          <w:szCs w:val="24"/>
        </w:rPr>
        <w:t xml:space="preserve">. Participants were introduced to a computer-animated machine called the “blicket detector” and were told that their task was to determine which objects make the machine activate—and thus represent blickets—and which objects do not make the machine </w:t>
      </w:r>
      <w:r>
        <w:rPr>
          <w:rFonts w:ascii="Times New Roman" w:hAnsi="Times New Roman" w:cs="Times New Roman"/>
          <w:sz w:val="24"/>
          <w:szCs w:val="24"/>
        </w:rPr>
        <w:lastRenderedPageBreak/>
        <w:t xml:space="preserve">activate. Following this brief introduction phase, participants received two backwards-blocking trials and two backwards-blocking control trials and were asked to indicate whether the objects in each trial were blickets. In this experiment, only a single object was shown during the elemental portion of the BB experimental event. </w:t>
      </w:r>
    </w:p>
    <w:p w14:paraId="337EF428" w14:textId="77777777" w:rsidR="009363F8" w:rsidRPr="00861677"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experiments presented here was a computer-animated version of the blicket detector. The device was a white rectangle with a black border that measured 5.99 cm × 23.47 cm. If the device was “on”, the white region of the rectangle became ocean blue. If the device was “off”, the white region remained white. In addition, a maximum of 4 differently colored circles were used, and each circle measured 2.67 cm × 2.67 cm (INCLUDE FIGURE OF MACHINE AND TOYS). The machine was designed such that it activated immediately when a circle that was predetermined to be a blicket contacted it. At the start of any given trial, three (for the BB experimental trials) or four equally spaced (for the BB control trials) circles appeared above the blicket machine. Finally, the videos contained a built-in script, which experimenters were instructed to read to ensure that all participants were given exactly same instructions and received the same text throughout the </w:t>
      </w:r>
      <w:commentRangeStart w:id="2"/>
      <w:r>
        <w:rPr>
          <w:rFonts w:ascii="Times New Roman" w:hAnsi="Times New Roman" w:cs="Times New Roman"/>
          <w:sz w:val="24"/>
          <w:szCs w:val="24"/>
        </w:rPr>
        <w:t>experiment</w:t>
      </w:r>
      <w:commentRangeEnd w:id="2"/>
      <w:r>
        <w:rPr>
          <w:rStyle w:val="CommentReference"/>
        </w:rPr>
        <w:commentReference w:id="2"/>
      </w:r>
      <w:r>
        <w:rPr>
          <w:rFonts w:ascii="Times New Roman" w:hAnsi="Times New Roman" w:cs="Times New Roman"/>
          <w:sz w:val="24"/>
          <w:szCs w:val="24"/>
        </w:rPr>
        <w:t xml:space="preserve"> (INCLUDE FIGURE OF MACHINE AND TOYS)</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 </w:t>
      </w:r>
    </w:p>
    <w:p w14:paraId="28697A80"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either</w:t>
      </w:r>
      <w:r w:rsidRPr="00793BEA">
        <w:rPr>
          <w:rFonts w:ascii="Times New Roman" w:hAnsi="Times New Roman" w:cs="Times New Roman"/>
          <w:sz w:val="24"/>
          <w:szCs w:val="24"/>
        </w:rPr>
        <w:t xml:space="preserve"> tested in a quiet room on </w:t>
      </w:r>
      <w:r>
        <w:rPr>
          <w:rFonts w:ascii="Times New Roman" w:hAnsi="Times New Roman" w:cs="Times New Roman"/>
          <w:sz w:val="24"/>
          <w:szCs w:val="24"/>
        </w:rPr>
        <w:t xml:space="preserve">campus or in quiet rooms in local children’s science museums.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previously mentioned blicket detector</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that were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The pretraining phase began with the triangle (object A) and pentagon (object B), which were located side-by-side and above the machine. Object A then descended until it </w:t>
      </w:r>
      <w:r>
        <w:rPr>
          <w:rFonts w:ascii="Times New Roman" w:hAnsi="Times New Roman" w:cs="Times New Roman"/>
          <w:sz w:val="24"/>
          <w:szCs w:val="24"/>
        </w:rPr>
        <w:lastRenderedPageBreak/>
        <w:t xml:space="preserve">contacted and immediately activated the machine (i.e., the white region changed from white to ocean blue). Object A then ascended until it returned to its starting position above the machine. Object B then descended until it contacted and failed to activate the machine. Object B then returned to its starting position. Finally, both objects descended until they contacted the machine, which immediately activated (ostensibly because object A contacted it). Participants were then asked whether each object was a blicket. This event was identical to the “one-cause” event in Gopnik, Sobel, Schulz, and </w:t>
      </w:r>
      <w:proofErr w:type="spellStart"/>
      <w:r>
        <w:rPr>
          <w:rFonts w:ascii="Times New Roman" w:hAnsi="Times New Roman" w:cs="Times New Roman"/>
          <w:sz w:val="24"/>
          <w:szCs w:val="24"/>
        </w:rPr>
        <w:t>Glymour</w:t>
      </w:r>
      <w:proofErr w:type="spellEnd"/>
      <w:r>
        <w:rPr>
          <w:rFonts w:ascii="Times New Roman" w:hAnsi="Times New Roman" w:cs="Times New Roman"/>
          <w:sz w:val="24"/>
          <w:szCs w:val="24"/>
        </w:rPr>
        <w:t xml:space="preserve"> (2001) and was included to ensure that participants could reason about blicket objects. </w:t>
      </w:r>
    </w:p>
    <w:p w14:paraId="718D3D6A" w14:textId="77777777" w:rsidR="009363F8" w:rsidRDefault="009363F8" w:rsidP="009363F8">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test trials—two BB experimental trials and 2 BB control trials—in </w:t>
      </w:r>
      <w:r w:rsidRPr="005B19E4">
        <w:rPr>
          <w:rFonts w:ascii="Times New Roman" w:hAnsi="Times New Roman" w:cs="Times New Roman"/>
          <w:sz w:val="24"/>
          <w:szCs w:val="24"/>
        </w:rPr>
        <w:t>counte</w:t>
      </w:r>
      <w:r>
        <w:rPr>
          <w:rFonts w:ascii="Times New Roman" w:hAnsi="Times New Roman" w:cs="Times New Roman"/>
          <w:sz w:val="24"/>
          <w:szCs w:val="24"/>
        </w:rPr>
        <w:t xml:space="preserve">rbalanced order using a Latin </w:t>
      </w:r>
      <w:r w:rsidRPr="005B19E4">
        <w:rPr>
          <w:rFonts w:ascii="Times New Roman" w:hAnsi="Times New Roman" w:cs="Times New Roman"/>
          <w:sz w:val="24"/>
          <w:szCs w:val="24"/>
        </w:rPr>
        <w:t xml:space="preserve">square. </w:t>
      </w:r>
      <w:r>
        <w:rPr>
          <w:rFonts w:ascii="Times New Roman" w:hAnsi="Times New Roman" w:cs="Times New Roman"/>
          <w:sz w:val="24"/>
          <w:szCs w:val="24"/>
        </w:rPr>
        <w:t>It should be noted that differently colored objects were used across all trials. This meant that no two events overlapped in the colors (for the objects) that were used.</w:t>
      </w:r>
    </w:p>
    <w:p w14:paraId="5279FF32" w14:textId="77777777" w:rsidR="009363F8" w:rsidRDefault="009363F8" w:rsidP="009363F8">
      <w:pPr>
        <w:spacing w:line="480" w:lineRule="auto"/>
        <w:ind w:firstLine="720"/>
        <w:contextualSpacing/>
        <w:rPr>
          <w:rFonts w:ascii="Times New Roman" w:hAnsi="Times New Roman" w:cs="Times New Roman"/>
          <w:sz w:val="24"/>
          <w:szCs w:val="24"/>
        </w:rPr>
      </w:pPr>
      <w:r w:rsidRPr="005B19E4">
        <w:rPr>
          <w:rFonts w:ascii="Times New Roman" w:hAnsi="Times New Roman" w:cs="Times New Roman"/>
          <w:sz w:val="24"/>
          <w:szCs w:val="24"/>
        </w:rPr>
        <w:t xml:space="preserve"> </w:t>
      </w:r>
      <w:r>
        <w:rPr>
          <w:rFonts w:ascii="Times New Roman" w:hAnsi="Times New Roman" w:cs="Times New Roman"/>
          <w:sz w:val="24"/>
          <w:szCs w:val="24"/>
        </w:rPr>
        <w:t xml:space="preserve">The two BB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ascended to their starting positions.  The left- or right-most (counterbalanced) object (i.e., object A) then descended until it contacted and immediately activated the machine. The text, “Look, this one makes the machine go!” then appeared above the objects. This object then returned to its starting position. Children were then asked whether each object was a blicket; that is, the text, “Is this one a blicket?” with a downward-facing arrow then appeared above each object, and participants </w:t>
      </w:r>
      <w:r>
        <w:rPr>
          <w:rFonts w:ascii="Times New Roman" w:hAnsi="Times New Roman" w:cs="Times New Roman"/>
          <w:sz w:val="24"/>
          <w:szCs w:val="24"/>
        </w:rPr>
        <w:lastRenderedPageBreak/>
        <w:t xml:space="preserve">were asked whether each object was a blicket. The first and second BB experimental trials were identical except that different colors were used for the objects.  </w:t>
      </w:r>
    </w:p>
    <w:p w14:paraId="2D400C63"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BB control trials began with four differently colored objects (i.e., objects A, B, C, and D), which were located above the machine. Objects A, B, and C then descended until they contacted and activated the machine. Object D then descended by itself until it contacted and activated the machine. Children were then asked whether each object was a blicket. Note that object A descended with the remaining two objects in the BB experimental trials, whereas object D did not descend with the remaining three objects in the BB control trials. This means that D’s causal status should have no bearing on participants’ treatment of objects A-C. Note also that the BB control trials used the same text as the BB experimental trials. The first and second BB control trials were identical except that different colors were used for the objects.  </w:t>
      </w:r>
    </w:p>
    <w:p w14:paraId="0D280909" w14:textId="7777777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 ISO experimental and control conditions were identical to the BB experimental and control conditions except that objects A and D failed to activate the machine in the ISO experimental and control trials, respectively. The schematic for this experiment is shown below in </w:t>
      </w:r>
      <w:r w:rsidRPr="00D359AB">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t>1</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790"/>
        <w:gridCol w:w="1980"/>
        <w:gridCol w:w="1710"/>
        <w:gridCol w:w="2880"/>
      </w:tblGrid>
      <w:tr w:rsidR="009363F8" w14:paraId="1F8199AA" w14:textId="77777777" w:rsidTr="007318FA">
        <w:tc>
          <w:tcPr>
            <w:tcW w:w="9360" w:type="dxa"/>
            <w:gridSpan w:val="4"/>
            <w:tcBorders>
              <w:left w:val="nil"/>
              <w:bottom w:val="single" w:sz="4" w:space="0" w:color="auto"/>
              <w:right w:val="nil"/>
            </w:tcBorders>
          </w:tcPr>
          <w:p w14:paraId="53EF544B" w14:textId="77777777" w:rsidR="009363F8" w:rsidRDefault="009363F8" w:rsidP="006A6D0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Schematic of Experiment 1</w:t>
            </w:r>
          </w:p>
        </w:tc>
      </w:tr>
      <w:tr w:rsidR="009363F8" w14:paraId="5599B926" w14:textId="77777777" w:rsidTr="007318FA">
        <w:tc>
          <w:tcPr>
            <w:tcW w:w="2790" w:type="dxa"/>
            <w:tcBorders>
              <w:left w:val="nil"/>
              <w:bottom w:val="single" w:sz="4" w:space="0" w:color="auto"/>
              <w:right w:val="nil"/>
            </w:tcBorders>
          </w:tcPr>
          <w:p w14:paraId="49F0CF1F" w14:textId="77777777" w:rsidR="009363F8" w:rsidRDefault="009363F8" w:rsidP="007318FA">
            <w:pPr>
              <w:spacing w:line="480" w:lineRule="auto"/>
              <w:contextualSpacing/>
              <w:rPr>
                <w:rFonts w:ascii="Times New Roman" w:hAnsi="Times New Roman" w:cs="Times New Roman"/>
                <w:sz w:val="24"/>
                <w:szCs w:val="24"/>
              </w:rPr>
            </w:pPr>
          </w:p>
        </w:tc>
        <w:tc>
          <w:tcPr>
            <w:tcW w:w="1980" w:type="dxa"/>
            <w:tcBorders>
              <w:left w:val="nil"/>
              <w:bottom w:val="single" w:sz="4" w:space="0" w:color="auto"/>
              <w:right w:val="nil"/>
            </w:tcBorders>
          </w:tcPr>
          <w:p w14:paraId="3646B33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Compound</w:t>
            </w:r>
          </w:p>
        </w:tc>
        <w:tc>
          <w:tcPr>
            <w:tcW w:w="1710" w:type="dxa"/>
            <w:tcBorders>
              <w:left w:val="nil"/>
              <w:bottom w:val="single" w:sz="4" w:space="0" w:color="auto"/>
              <w:right w:val="nil"/>
            </w:tcBorders>
          </w:tcPr>
          <w:p w14:paraId="51567F2D"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Elemental</w:t>
            </w:r>
          </w:p>
        </w:tc>
        <w:tc>
          <w:tcPr>
            <w:tcW w:w="2880" w:type="dxa"/>
            <w:tcBorders>
              <w:left w:val="nil"/>
              <w:bottom w:val="single" w:sz="4" w:space="0" w:color="auto"/>
              <w:right w:val="nil"/>
            </w:tcBorders>
          </w:tcPr>
          <w:p w14:paraId="7E59C9A5"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Test</w:t>
            </w:r>
          </w:p>
        </w:tc>
      </w:tr>
      <w:tr w:rsidR="009363F8" w14:paraId="3BE5E4FC" w14:textId="77777777" w:rsidTr="007318FA">
        <w:tc>
          <w:tcPr>
            <w:tcW w:w="2790" w:type="dxa"/>
            <w:tcBorders>
              <w:top w:val="single" w:sz="4" w:space="0" w:color="auto"/>
              <w:left w:val="nil"/>
              <w:bottom w:val="nil"/>
              <w:right w:val="nil"/>
            </w:tcBorders>
          </w:tcPr>
          <w:p w14:paraId="0560C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experimental trial</w:t>
            </w:r>
          </w:p>
        </w:tc>
        <w:tc>
          <w:tcPr>
            <w:tcW w:w="1980" w:type="dxa"/>
            <w:tcBorders>
              <w:top w:val="single" w:sz="4" w:space="0" w:color="auto"/>
              <w:left w:val="nil"/>
              <w:bottom w:val="nil"/>
              <w:right w:val="nil"/>
            </w:tcBorders>
          </w:tcPr>
          <w:p w14:paraId="6D46BA8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single" w:sz="4" w:space="0" w:color="auto"/>
              <w:left w:val="nil"/>
              <w:bottom w:val="nil"/>
              <w:right w:val="nil"/>
            </w:tcBorders>
          </w:tcPr>
          <w:p w14:paraId="4D6F38F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tc>
        <w:tc>
          <w:tcPr>
            <w:tcW w:w="2880" w:type="dxa"/>
            <w:tcBorders>
              <w:top w:val="single" w:sz="4" w:space="0" w:color="auto"/>
              <w:left w:val="nil"/>
              <w:bottom w:val="nil"/>
              <w:right w:val="nil"/>
            </w:tcBorders>
          </w:tcPr>
          <w:p w14:paraId="3EEA41AA"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158C5FEF" w14:textId="77777777" w:rsidTr="007318FA">
        <w:tc>
          <w:tcPr>
            <w:tcW w:w="2790" w:type="dxa"/>
            <w:tcBorders>
              <w:top w:val="nil"/>
              <w:left w:val="nil"/>
              <w:bottom w:val="nil"/>
              <w:right w:val="nil"/>
            </w:tcBorders>
          </w:tcPr>
          <w:p w14:paraId="7D8E634C"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BB control trial</w:t>
            </w:r>
          </w:p>
        </w:tc>
        <w:tc>
          <w:tcPr>
            <w:tcW w:w="1980" w:type="dxa"/>
            <w:tcBorders>
              <w:top w:val="nil"/>
              <w:left w:val="nil"/>
              <w:bottom w:val="nil"/>
              <w:right w:val="nil"/>
            </w:tcBorders>
          </w:tcPr>
          <w:p w14:paraId="5A844CF3" w14:textId="0186050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2088E750"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nil"/>
              <w:right w:val="nil"/>
            </w:tcBorders>
          </w:tcPr>
          <w:p w14:paraId="3F1EA428"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r w:rsidR="009363F8" w14:paraId="4534AA7C" w14:textId="77777777" w:rsidTr="007318FA">
        <w:tc>
          <w:tcPr>
            <w:tcW w:w="2790" w:type="dxa"/>
            <w:tcBorders>
              <w:top w:val="nil"/>
              <w:left w:val="nil"/>
              <w:bottom w:val="nil"/>
              <w:right w:val="nil"/>
            </w:tcBorders>
          </w:tcPr>
          <w:p w14:paraId="45491FA7"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experimental trial</w:t>
            </w:r>
          </w:p>
        </w:tc>
        <w:tc>
          <w:tcPr>
            <w:tcW w:w="1980" w:type="dxa"/>
            <w:tcBorders>
              <w:top w:val="nil"/>
              <w:left w:val="nil"/>
              <w:bottom w:val="nil"/>
              <w:right w:val="nil"/>
            </w:tcBorders>
          </w:tcPr>
          <w:p w14:paraId="21501C9E"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nil"/>
              <w:right w:val="nil"/>
            </w:tcBorders>
          </w:tcPr>
          <w:p w14:paraId="19668FCD"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 </w:t>
            </w:r>
          </w:p>
        </w:tc>
        <w:tc>
          <w:tcPr>
            <w:tcW w:w="2880" w:type="dxa"/>
            <w:tcBorders>
              <w:top w:val="nil"/>
              <w:left w:val="nil"/>
              <w:bottom w:val="nil"/>
              <w:right w:val="nil"/>
            </w:tcBorders>
          </w:tcPr>
          <w:p w14:paraId="0EA75A02"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 a blicket?</w:t>
            </w:r>
          </w:p>
        </w:tc>
      </w:tr>
      <w:tr w:rsidR="009363F8" w14:paraId="543633C8" w14:textId="77777777" w:rsidTr="007318FA">
        <w:tc>
          <w:tcPr>
            <w:tcW w:w="2790" w:type="dxa"/>
            <w:tcBorders>
              <w:top w:val="nil"/>
              <w:left w:val="nil"/>
              <w:bottom w:val="single" w:sz="4" w:space="0" w:color="auto"/>
              <w:right w:val="nil"/>
            </w:tcBorders>
          </w:tcPr>
          <w:p w14:paraId="107D33E3" w14:textId="77777777"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ISO control trial</w:t>
            </w:r>
          </w:p>
        </w:tc>
        <w:tc>
          <w:tcPr>
            <w:tcW w:w="1980" w:type="dxa"/>
            <w:tcBorders>
              <w:top w:val="nil"/>
              <w:left w:val="nil"/>
              <w:bottom w:val="single" w:sz="4" w:space="0" w:color="auto"/>
              <w:right w:val="nil"/>
            </w:tcBorders>
          </w:tcPr>
          <w:p w14:paraId="2E3C40F7" w14:textId="0D7C6B5D" w:rsidR="009363F8" w:rsidRDefault="009363F8" w:rsidP="007318F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ABC+</w:t>
            </w:r>
          </w:p>
        </w:tc>
        <w:tc>
          <w:tcPr>
            <w:tcW w:w="1710" w:type="dxa"/>
            <w:tcBorders>
              <w:top w:val="nil"/>
              <w:left w:val="nil"/>
              <w:bottom w:val="single" w:sz="4" w:space="0" w:color="auto"/>
              <w:right w:val="nil"/>
            </w:tcBorders>
          </w:tcPr>
          <w:p w14:paraId="589511BB"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D-</w:t>
            </w:r>
          </w:p>
        </w:tc>
        <w:tc>
          <w:tcPr>
            <w:tcW w:w="2880" w:type="dxa"/>
            <w:tcBorders>
              <w:top w:val="nil"/>
              <w:left w:val="nil"/>
              <w:bottom w:val="single" w:sz="4" w:space="0" w:color="auto"/>
              <w:right w:val="nil"/>
            </w:tcBorders>
          </w:tcPr>
          <w:p w14:paraId="69D61024" w14:textId="77777777" w:rsidR="009363F8" w:rsidRDefault="009363F8" w:rsidP="007318FA">
            <w:pPr>
              <w:keepNext/>
              <w:spacing w:line="480" w:lineRule="auto"/>
              <w:contextualSpacing/>
              <w:rPr>
                <w:rFonts w:ascii="Times New Roman" w:hAnsi="Times New Roman" w:cs="Times New Roman"/>
                <w:sz w:val="24"/>
                <w:szCs w:val="24"/>
              </w:rPr>
            </w:pPr>
            <w:r>
              <w:rPr>
                <w:rFonts w:ascii="Times New Roman" w:hAnsi="Times New Roman" w:cs="Times New Roman"/>
                <w:sz w:val="24"/>
                <w:szCs w:val="24"/>
              </w:rPr>
              <w:t>Is A/B/C/D a blicket?</w:t>
            </w:r>
          </w:p>
        </w:tc>
      </w:tr>
    </w:tbl>
    <w:p w14:paraId="3E6D5F6A" w14:textId="77777777" w:rsidR="009363F8" w:rsidRDefault="009363F8" w:rsidP="009363F8">
      <w:pPr>
        <w:pStyle w:val="Caption"/>
        <w:rPr>
          <w:rFonts w:ascii="Times New Roman" w:hAnsi="Times New Roman" w:cs="Times New Roman"/>
          <w:sz w:val="24"/>
          <w:szCs w:val="24"/>
        </w:rPr>
      </w:pPr>
      <w:r w:rsidRPr="00C50EBF">
        <w:rPr>
          <w:rFonts w:ascii="Times New Roman" w:hAnsi="Times New Roman" w:cs="Times New Roman"/>
          <w:b w:val="0"/>
          <w:bCs w:val="0"/>
          <w:color w:val="000000" w:themeColor="text1"/>
        </w:rPr>
        <w:t xml:space="preserve">Table </w:t>
      </w:r>
      <w:r w:rsidRPr="00C50EBF">
        <w:rPr>
          <w:rFonts w:ascii="Times New Roman" w:hAnsi="Times New Roman" w:cs="Times New Roman"/>
          <w:b w:val="0"/>
          <w:bCs w:val="0"/>
          <w:color w:val="000000" w:themeColor="text1"/>
        </w:rPr>
        <w:fldChar w:fldCharType="begin"/>
      </w:r>
      <w:r w:rsidRPr="00C50EBF">
        <w:rPr>
          <w:rFonts w:ascii="Times New Roman" w:hAnsi="Times New Roman" w:cs="Times New Roman"/>
          <w:b w:val="0"/>
          <w:bCs w:val="0"/>
          <w:color w:val="000000" w:themeColor="text1"/>
        </w:rPr>
        <w:instrText xml:space="preserve"> SEQ Table \* ARABIC </w:instrText>
      </w:r>
      <w:r w:rsidRPr="00C50EBF">
        <w:rPr>
          <w:rFonts w:ascii="Times New Roman" w:hAnsi="Times New Roman" w:cs="Times New Roman"/>
          <w:b w:val="0"/>
          <w:bCs w:val="0"/>
          <w:color w:val="000000" w:themeColor="text1"/>
        </w:rPr>
        <w:fldChar w:fldCharType="separate"/>
      </w:r>
      <w:r w:rsidRPr="00C50EBF">
        <w:rPr>
          <w:rFonts w:ascii="Times New Roman" w:hAnsi="Times New Roman" w:cs="Times New Roman"/>
          <w:b w:val="0"/>
          <w:bCs w:val="0"/>
          <w:noProof/>
          <w:color w:val="000000" w:themeColor="text1"/>
        </w:rPr>
        <w:t>1</w:t>
      </w:r>
      <w:r w:rsidRPr="00C50EBF">
        <w:rPr>
          <w:rFonts w:ascii="Times New Roman" w:hAnsi="Times New Roman" w:cs="Times New Roman"/>
          <w:b w:val="0"/>
          <w:bCs w:val="0"/>
          <w:color w:val="000000" w:themeColor="text1"/>
        </w:rPr>
        <w:fldChar w:fldCharType="end"/>
      </w:r>
      <w:r w:rsidRPr="00C50EBF">
        <w:rPr>
          <w:rFonts w:ascii="Times New Roman" w:hAnsi="Times New Roman" w:cs="Times New Roman"/>
          <w:b w:val="0"/>
          <w:bCs w:val="0"/>
          <w:color w:val="000000" w:themeColor="text1"/>
        </w:rPr>
        <w:t>.</w:t>
      </w:r>
      <w:r w:rsidRPr="00C50EBF">
        <w:rPr>
          <w:color w:val="000000" w:themeColor="text1"/>
        </w:rPr>
        <w:t xml:space="preserve"> </w:t>
      </w:r>
      <w:r>
        <w:rPr>
          <w:rFonts w:ascii="Times New Roman" w:hAnsi="Times New Roman" w:cs="Times New Roman"/>
          <w:b w:val="0"/>
          <w:color w:val="000000" w:themeColor="text1"/>
        </w:rPr>
        <w:t>The +/- signs corresponds to whether the machine activates (+) or not (-)</w:t>
      </w:r>
    </w:p>
    <w:p w14:paraId="73784BF9" w14:textId="77777777" w:rsidR="009363F8" w:rsidRDefault="009363F8" w:rsidP="00845313">
      <w:pPr>
        <w:spacing w:line="480" w:lineRule="auto"/>
        <w:ind w:firstLine="720"/>
        <w:contextualSpacing/>
        <w:rPr>
          <w:rFonts w:ascii="Times New Roman" w:hAnsi="Times New Roman" w:cs="Times New Roman"/>
          <w:sz w:val="24"/>
          <w:szCs w:val="24"/>
        </w:rPr>
      </w:pPr>
    </w:p>
    <w:p w14:paraId="0232D691" w14:textId="76E1D04E" w:rsidR="009D6EC2" w:rsidRDefault="009D6EC2" w:rsidP="009D6EC2">
      <w:pPr>
        <w:spacing w:line="480" w:lineRule="auto"/>
        <w:contextualSpacing/>
        <w:rPr>
          <w:ins w:id="3" w:author="Benton, Deon" w:date="2023-02-07T14:12:00Z"/>
          <w:rFonts w:ascii="Times New Roman" w:hAnsi="Times New Roman" w:cs="Times New Roman"/>
          <w:b/>
          <w:sz w:val="24"/>
          <w:szCs w:val="24"/>
        </w:rPr>
      </w:pPr>
      <w:r>
        <w:rPr>
          <w:rFonts w:ascii="Times New Roman" w:hAnsi="Times New Roman" w:cs="Times New Roman"/>
          <w:b/>
          <w:sz w:val="24"/>
          <w:szCs w:val="24"/>
        </w:rPr>
        <w:lastRenderedPageBreak/>
        <w:t>Results</w:t>
      </w:r>
    </w:p>
    <w:p w14:paraId="50013200" w14:textId="39FC61D9" w:rsidR="00013DDC" w:rsidRDefault="00013DDC" w:rsidP="00013DDC">
      <w:pPr>
        <w:spacing w:line="480" w:lineRule="auto"/>
        <w:ind w:firstLine="720"/>
        <w:contextualSpacing/>
        <w:rPr>
          <w:rFonts w:ascii="Times New Roman" w:hAnsi="Times New Roman" w:cs="Times New Roman"/>
          <w:b/>
          <w:sz w:val="24"/>
          <w:szCs w:val="24"/>
        </w:rPr>
      </w:pPr>
      <w:r w:rsidRPr="002B6A11">
        <w:rPr>
          <w:rFonts w:ascii="Times New Roman" w:hAnsi="Times New Roman" w:cs="Times New Roman"/>
          <w:sz w:val="24"/>
          <w:szCs w:val="24"/>
        </w:rPr>
        <w:t>All analyses were conducted in R (R Development Core Team, 2008)</w:t>
      </w:r>
      <w:r>
        <w:rPr>
          <w:rFonts w:ascii="Times New Roman" w:hAnsi="Times New Roman" w:cs="Times New Roman"/>
          <w:sz w:val="24"/>
          <w:szCs w:val="24"/>
        </w:rPr>
        <w:t xml:space="preserve">. All </w:t>
      </w:r>
      <w:r>
        <w:rPr>
          <w:rFonts w:ascii="Times New Roman" w:hAnsi="Times New Roman" w:cs="Times New Roman"/>
          <w:i/>
          <w:iCs/>
          <w:sz w:val="24"/>
          <w:szCs w:val="24"/>
        </w:rPr>
        <w:t xml:space="preserve">p </w:t>
      </w:r>
      <w:r>
        <w:rPr>
          <w:rFonts w:ascii="Times New Roman" w:hAnsi="Times New Roman" w:cs="Times New Roman"/>
          <w:sz w:val="24"/>
          <w:szCs w:val="24"/>
        </w:rPr>
        <w:t>values were supplemented with Bayes Factors.</w:t>
      </w:r>
      <w:ins w:id="4" w:author="Benton, Deon" w:date="2023-02-07T14:13:00Z">
        <w:r w:rsidR="00423BD2">
          <w:rPr>
            <w:rFonts w:ascii="Times New Roman" w:hAnsi="Times New Roman" w:cs="Times New Roman"/>
            <w:sz w:val="24"/>
            <w:szCs w:val="24"/>
          </w:rPr>
          <w:t xml:space="preserve"> </w:t>
        </w:r>
      </w:ins>
      <w:r w:rsidR="00423BD2">
        <w:rPr>
          <w:rFonts w:ascii="Times New Roman" w:hAnsi="Times New Roman" w:cs="Times New Roman"/>
          <w:i/>
          <w:iCs/>
          <w:sz w:val="24"/>
          <w:szCs w:val="24"/>
        </w:rPr>
        <w:t>BF</w:t>
      </w:r>
      <w:r w:rsidR="00423BD2">
        <w:rPr>
          <w:rFonts w:ascii="Times New Roman" w:hAnsi="Times New Roman" w:cs="Times New Roman"/>
          <w:sz w:val="24"/>
          <w:szCs w:val="24"/>
          <w:vertAlign w:val="subscript"/>
        </w:rPr>
        <w:t>H1</w:t>
      </w:r>
      <w:r w:rsidR="00423BD2">
        <w:rPr>
          <w:rFonts w:ascii="Times New Roman" w:hAnsi="Times New Roman" w:cs="Times New Roman"/>
          <w:sz w:val="24"/>
          <w:szCs w:val="24"/>
        </w:rPr>
        <w:t xml:space="preserve"> quantifies support for the alternative hypothesis compared with the null hypothesis. </w:t>
      </w:r>
      <w:r w:rsidR="00423BD2" w:rsidRPr="00862B9C">
        <w:rPr>
          <w:rFonts w:ascii="Times New Roman" w:hAnsi="Times New Roman" w:cs="Times New Roman"/>
          <w:i/>
          <w:iCs/>
          <w:sz w:val="24"/>
          <w:szCs w:val="24"/>
        </w:rPr>
        <w:t>BF</w:t>
      </w:r>
      <w:r w:rsidR="00423BD2" w:rsidRPr="00862B9C">
        <w:rPr>
          <w:rFonts w:ascii="Times New Roman" w:hAnsi="Times New Roman" w:cs="Times New Roman"/>
          <w:sz w:val="24"/>
          <w:szCs w:val="24"/>
        </w:rPr>
        <w:t>s close to 1 indicate equal support for</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both hypotheses, whereas</w:t>
      </w:r>
      <w:r w:rsidR="00423BD2">
        <w:rPr>
          <w:rFonts w:ascii="Times New Roman" w:hAnsi="Times New Roman" w:cs="Times New Roman"/>
          <w:sz w:val="24"/>
          <w:szCs w:val="24"/>
        </w:rPr>
        <w:t xml:space="preserve"> </w:t>
      </w:r>
      <w:r w:rsidR="00423BD2" w:rsidRPr="008E478E">
        <w:rPr>
          <w:rFonts w:ascii="Times New Roman" w:hAnsi="Times New Roman" w:cs="Times New Roman"/>
          <w:i/>
          <w:iCs/>
          <w:sz w:val="24"/>
          <w:szCs w:val="24"/>
        </w:rPr>
        <w:t>BF</w:t>
      </w:r>
      <w:r w:rsidR="00423BD2" w:rsidRPr="00B50254">
        <w:rPr>
          <w:rFonts w:ascii="Times New Roman" w:hAnsi="Times New Roman" w:cs="Times New Roman"/>
          <w:i/>
          <w:iCs/>
          <w:sz w:val="24"/>
          <w:szCs w:val="24"/>
          <w:vertAlign w:val="subscript"/>
        </w:rPr>
        <w:t>H0</w:t>
      </w:r>
      <w:r w:rsidR="00423BD2">
        <w:rPr>
          <w:rFonts w:ascii="Times New Roman" w:hAnsi="Times New Roman" w:cs="Times New Roman"/>
          <w:sz w:val="24"/>
          <w:szCs w:val="24"/>
        </w:rPr>
        <w:t xml:space="preserve">s≥ </w:t>
      </w:r>
      <w:r w:rsidR="00423BD2" w:rsidRPr="00862B9C">
        <w:rPr>
          <w:rFonts w:ascii="Times New Roman" w:hAnsi="Times New Roman" w:cs="Times New Roman"/>
          <w:sz w:val="24"/>
          <w:szCs w:val="24"/>
        </w:rPr>
        <w:t>3 and &lt; 10 indicate moderate and strong evidence for the alternative</w:t>
      </w:r>
      <w:r w:rsidR="00423BD2">
        <w:rPr>
          <w:rFonts w:ascii="Times New Roman" w:hAnsi="Times New Roman" w:cs="Times New Roman"/>
          <w:sz w:val="24"/>
          <w:szCs w:val="24"/>
        </w:rPr>
        <w:t xml:space="preserve"> </w:t>
      </w:r>
      <w:r w:rsidR="00423BD2" w:rsidRPr="00862B9C">
        <w:rPr>
          <w:rFonts w:ascii="Times New Roman" w:hAnsi="Times New Roman" w:cs="Times New Roman"/>
          <w:sz w:val="24"/>
          <w:szCs w:val="24"/>
        </w:rPr>
        <w:t>hypothesis, respectively (Lee &amp; Wagenmakers, 2014).</w:t>
      </w:r>
    </w:p>
    <w:p w14:paraId="7D73D1A3" w14:textId="62E2BFBB" w:rsidR="00845313" w:rsidRDefault="009D6EC2" w:rsidP="00845313">
      <w:pPr>
        <w:spacing w:line="480" w:lineRule="auto"/>
        <w:contextualSpacing/>
        <w:rPr>
          <w:ins w:id="5" w:author="Benton, Deon" w:date="2023-01-26T15:51:00Z"/>
          <w:rFonts w:ascii="Times New Roman" w:hAnsi="Times New Roman" w:cs="Times New Roman"/>
          <w:b/>
          <w:bCs/>
          <w:sz w:val="24"/>
          <w:szCs w:val="24"/>
        </w:rPr>
      </w:pPr>
      <w:r>
        <w:rPr>
          <w:rFonts w:ascii="Times New Roman" w:hAnsi="Times New Roman" w:cs="Times New Roman"/>
          <w:b/>
          <w:bCs/>
          <w:sz w:val="24"/>
          <w:szCs w:val="24"/>
        </w:rPr>
        <w:t>[</w:t>
      </w:r>
      <w:proofErr w:type="gramStart"/>
      <w:r>
        <w:rPr>
          <w:rFonts w:ascii="Times New Roman" w:hAnsi="Times New Roman" w:cs="Times New Roman"/>
          <w:b/>
          <w:bCs/>
          <w:sz w:val="24"/>
          <w:szCs w:val="24"/>
        </w:rPr>
        <w:t>Add  Exp.</w:t>
      </w:r>
      <w:proofErr w:type="gramEnd"/>
      <w:r>
        <w:rPr>
          <w:rFonts w:ascii="Times New Roman" w:hAnsi="Times New Roman" w:cs="Times New Roman"/>
          <w:b/>
          <w:bCs/>
          <w:sz w:val="24"/>
          <w:szCs w:val="24"/>
        </w:rPr>
        <w:t xml:space="preserve"> 1 results here]</w:t>
      </w:r>
    </w:p>
    <w:p w14:paraId="2FE24BC4" w14:textId="59F39F8D" w:rsidR="00C65512" w:rsidRDefault="00C65512" w:rsidP="00C65512">
      <w:pPr>
        <w:spacing w:line="480" w:lineRule="auto"/>
        <w:contextualSpacing/>
        <w:jc w:val="center"/>
        <w:rPr>
          <w:ins w:id="6" w:author="Benton, Deon" w:date="2023-01-26T15:51:00Z"/>
          <w:rFonts w:ascii="Times New Roman" w:hAnsi="Times New Roman" w:cs="Times New Roman"/>
          <w:b/>
          <w:bCs/>
          <w:sz w:val="24"/>
          <w:szCs w:val="24"/>
        </w:rPr>
      </w:pPr>
      <w:ins w:id="7" w:author="Benton, Deon" w:date="2023-01-26T15:51:00Z">
        <w:r>
          <w:rPr>
            <w:rFonts w:ascii="Times New Roman" w:hAnsi="Times New Roman" w:cs="Times New Roman"/>
            <w:b/>
            <w:bCs/>
            <w:sz w:val="24"/>
            <w:szCs w:val="24"/>
          </w:rPr>
          <w:t>Discussion</w:t>
        </w:r>
      </w:ins>
    </w:p>
    <w:p w14:paraId="723CCE2B" w14:textId="1D3E382B" w:rsidR="00C65512" w:rsidRPr="00E408B0" w:rsidRDefault="00CB13AE" w:rsidP="00C65512">
      <w:pPr>
        <w:spacing w:line="480" w:lineRule="auto"/>
        <w:contextualSpacing/>
        <w:rPr>
          <w:rFonts w:ascii="Times New Roman" w:hAnsi="Times New Roman" w:cs="Times New Roman"/>
          <w:b/>
          <w:bCs/>
          <w:sz w:val="24"/>
          <w:szCs w:val="24"/>
        </w:rPr>
      </w:pPr>
      <w:ins w:id="8" w:author="Benton, Deon" w:date="2023-01-26T17:55:00Z">
        <w:r>
          <w:rPr>
            <w:rFonts w:ascii="Times New Roman" w:hAnsi="Times New Roman" w:cs="Times New Roman"/>
            <w:sz w:val="24"/>
            <w:szCs w:val="24"/>
          </w:rPr>
          <w:t>[INSERT EXPERIMENT 1 DISCUSSION HERE]</w:t>
        </w:r>
      </w:ins>
    </w:p>
    <w:p w14:paraId="22DDC27F" w14:textId="15B0420D" w:rsidR="005F5FAB" w:rsidRDefault="00262DA4" w:rsidP="00E408B0">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 xml:space="preserve">Experiment </w:t>
      </w:r>
      <w:r w:rsidR="009604D9">
        <w:rPr>
          <w:rFonts w:ascii="Times New Roman" w:hAnsi="Times New Roman" w:cs="Times New Roman"/>
          <w:b/>
          <w:sz w:val="24"/>
          <w:szCs w:val="24"/>
        </w:rPr>
        <w:t>2</w:t>
      </w:r>
    </w:p>
    <w:p w14:paraId="307B566F" w14:textId="1AE20DB0" w:rsidR="004A0D58" w:rsidRDefault="00561B93"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Experiment 2 was similar to Experiment 1 except that 5- and 6-year-old children were tested.</w:t>
      </w:r>
    </w:p>
    <w:p w14:paraId="06AFA111" w14:textId="77777777" w:rsidR="00B07901" w:rsidRDefault="00B07901" w:rsidP="007F351A">
      <w:pPr>
        <w:spacing w:line="480" w:lineRule="auto"/>
        <w:contextualSpacing/>
        <w:rPr>
          <w:rFonts w:ascii="Times New Roman" w:hAnsi="Times New Roman" w:cs="Times New Roman"/>
          <w:b/>
          <w:sz w:val="24"/>
          <w:szCs w:val="24"/>
        </w:rPr>
      </w:pPr>
      <w:r w:rsidRPr="00563291">
        <w:rPr>
          <w:rFonts w:ascii="Times New Roman" w:hAnsi="Times New Roman" w:cs="Times New Roman"/>
          <w:b/>
          <w:sz w:val="24"/>
          <w:szCs w:val="24"/>
        </w:rPr>
        <w:t>Method</w:t>
      </w:r>
    </w:p>
    <w:p w14:paraId="1AC2BA42" w14:textId="12F7EEEA" w:rsidR="00B07901" w:rsidRDefault="00B07901" w:rsidP="007F351A">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sidR="001D452C">
        <w:rPr>
          <w:rFonts w:ascii="Times New Roman" w:hAnsi="Times New Roman" w:cs="Times New Roman"/>
          <w:b/>
          <w:sz w:val="24"/>
          <w:szCs w:val="24"/>
        </w:rPr>
        <w:t xml:space="preserve"> </w:t>
      </w:r>
      <w:r w:rsidR="001D452C">
        <w:rPr>
          <w:rFonts w:ascii="Times New Roman" w:hAnsi="Times New Roman" w:cs="Times New Roman"/>
          <w:bCs/>
          <w:sz w:val="24"/>
          <w:szCs w:val="24"/>
        </w:rPr>
        <w:t xml:space="preserve">Participants were X </w:t>
      </w:r>
      <w:r w:rsidR="005D09EB">
        <w:rPr>
          <w:rFonts w:ascii="Times New Roman" w:hAnsi="Times New Roman" w:cs="Times New Roman"/>
          <w:bCs/>
          <w:sz w:val="24"/>
          <w:szCs w:val="24"/>
        </w:rPr>
        <w:t xml:space="preserve">5-year-olds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and X 6-year-olds (X boys and X girls; </w:t>
      </w:r>
      <w:r w:rsidR="005D09EB">
        <w:rPr>
          <w:rFonts w:ascii="Times New Roman" w:hAnsi="Times New Roman" w:cs="Times New Roman"/>
          <w:bCs/>
          <w:i/>
          <w:iCs/>
          <w:sz w:val="24"/>
          <w:szCs w:val="24"/>
        </w:rPr>
        <w:t>M</w:t>
      </w:r>
      <w:r w:rsidR="005D09EB">
        <w:rPr>
          <w:rFonts w:ascii="Times New Roman" w:hAnsi="Times New Roman" w:cs="Times New Roman"/>
          <w:bCs/>
          <w:i/>
          <w:iCs/>
          <w:sz w:val="24"/>
          <w:szCs w:val="24"/>
          <w:vertAlign w:val="subscript"/>
        </w:rPr>
        <w:t>age</w:t>
      </w:r>
      <w:r w:rsidR="005D09EB">
        <w:rPr>
          <w:rFonts w:ascii="Times New Roman" w:hAnsi="Times New Roman" w:cs="Times New Roman"/>
          <w:bCs/>
          <w:i/>
          <w:iCs/>
          <w:sz w:val="24"/>
          <w:szCs w:val="24"/>
        </w:rPr>
        <w:t xml:space="preserve"> </w:t>
      </w:r>
      <w:r w:rsidR="005D09EB" w:rsidRPr="005D09EB">
        <w:rPr>
          <w:rFonts w:ascii="Times New Roman" w:hAnsi="Times New Roman" w:cs="Times New Roman"/>
          <w:bCs/>
          <w:sz w:val="24"/>
          <w:szCs w:val="24"/>
        </w:rPr>
        <w:t>=</w:t>
      </w:r>
      <w:r w:rsidR="005D09EB">
        <w:rPr>
          <w:rFonts w:ascii="Times New Roman" w:hAnsi="Times New Roman" w:cs="Times New Roman"/>
          <w:bCs/>
          <w:i/>
          <w:iCs/>
          <w:sz w:val="24"/>
          <w:szCs w:val="24"/>
        </w:rPr>
        <w:t xml:space="preserve"> </w:t>
      </w:r>
      <w:r w:rsidR="005D09EB">
        <w:rPr>
          <w:rFonts w:ascii="Times New Roman" w:hAnsi="Times New Roman" w:cs="Times New Roman"/>
          <w:bCs/>
          <w:sz w:val="24"/>
          <w:szCs w:val="24"/>
        </w:rPr>
        <w:t xml:space="preserve">X months, range = X-Y). </w:t>
      </w:r>
      <w:r w:rsidR="008149E9">
        <w:rPr>
          <w:rFonts w:ascii="Times New Roman" w:hAnsi="Times New Roman" w:cs="Times New Roman"/>
          <w:bCs/>
          <w:sz w:val="24"/>
          <w:szCs w:val="24"/>
        </w:rPr>
        <w:t xml:space="preserve">Although most children were from white, middle-class backgrounds, a range of ethnicities that resembled the diversity in the population were represented. </w:t>
      </w:r>
    </w:p>
    <w:p w14:paraId="19C9CB7F" w14:textId="15DD6079" w:rsidR="001E1117" w:rsidRDefault="00861677" w:rsidP="00BB30F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Materials</w:t>
      </w:r>
      <w:r w:rsidR="00885395">
        <w:rPr>
          <w:rFonts w:ascii="Times New Roman" w:hAnsi="Times New Roman" w:cs="Times New Roman"/>
          <w:b/>
          <w:bCs/>
          <w:sz w:val="24"/>
          <w:szCs w:val="24"/>
        </w:rPr>
        <w:t xml:space="preserve"> &amp; Procedure</w:t>
      </w:r>
      <w:r>
        <w:rPr>
          <w:rFonts w:ascii="Times New Roman" w:hAnsi="Times New Roman" w:cs="Times New Roman"/>
          <w:b/>
          <w:bCs/>
          <w:sz w:val="24"/>
          <w:szCs w:val="24"/>
        </w:rPr>
        <w:t xml:space="preserve">. </w:t>
      </w:r>
      <w:r w:rsidR="00885395">
        <w:rPr>
          <w:rFonts w:ascii="Times New Roman" w:hAnsi="Times New Roman" w:cs="Times New Roman"/>
          <w:sz w:val="24"/>
          <w:szCs w:val="24"/>
        </w:rPr>
        <w:t xml:space="preserve">The materials and procedure for Experiment 2 was identical to that for Experiment 1. </w:t>
      </w:r>
    </w:p>
    <w:p w14:paraId="5518969B" w14:textId="77777777" w:rsidR="00B07901" w:rsidRDefault="00B07901" w:rsidP="00675E1A">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Results</w:t>
      </w:r>
    </w:p>
    <w:p w14:paraId="5A823A4B" w14:textId="4FEE9FCD" w:rsidR="001B6C60" w:rsidRDefault="00B07901"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 </w:t>
      </w:r>
      <w:r w:rsidR="009363DA">
        <w:rPr>
          <w:rFonts w:ascii="Times New Roman" w:hAnsi="Times New Roman" w:cs="Times New Roman"/>
          <w:sz w:val="24"/>
          <w:szCs w:val="24"/>
        </w:rPr>
        <w:t>Separate logistic mixed-effects models were fit to participants’ responses for the 5- and 6-year-olds</w:t>
      </w:r>
      <w:r w:rsidR="00270CCA">
        <w:rPr>
          <w:rFonts w:ascii="Times New Roman" w:hAnsi="Times New Roman" w:cs="Times New Roman"/>
          <w:sz w:val="24"/>
          <w:szCs w:val="24"/>
        </w:rPr>
        <w:t xml:space="preserve"> as well as for the BB and ISO conditions</w:t>
      </w:r>
      <w:r w:rsidR="009363DA">
        <w:rPr>
          <w:rFonts w:ascii="Times New Roman" w:hAnsi="Times New Roman" w:cs="Times New Roman"/>
          <w:sz w:val="24"/>
          <w:szCs w:val="24"/>
        </w:rPr>
        <w:t>, with participant as the random-effect factor</w:t>
      </w:r>
      <w:r w:rsidR="00270CCA">
        <w:rPr>
          <w:rFonts w:ascii="Times New Roman" w:hAnsi="Times New Roman" w:cs="Times New Roman"/>
          <w:sz w:val="24"/>
          <w:szCs w:val="24"/>
        </w:rPr>
        <w:t xml:space="preserve"> in all models</w:t>
      </w:r>
      <w:r w:rsidR="009363DA">
        <w:rPr>
          <w:rFonts w:ascii="Times New Roman" w:hAnsi="Times New Roman" w:cs="Times New Roman"/>
          <w:sz w:val="24"/>
          <w:szCs w:val="24"/>
        </w:rPr>
        <w:t xml:space="preserve">. </w:t>
      </w:r>
    </w:p>
    <w:p w14:paraId="2C890299" w14:textId="43815FEA" w:rsidR="00D83EF3" w:rsidRDefault="001B6C60" w:rsidP="007F351A">
      <w:pPr>
        <w:spacing w:line="480" w:lineRule="auto"/>
        <w:ind w:firstLine="720"/>
        <w:contextualSpacing/>
        <w:rPr>
          <w:ins w:id="9" w:author="Benton, Deon" w:date="2023-02-07T15:07:00Z"/>
          <w:rFonts w:ascii="Times New Roman" w:hAnsi="Times New Roman" w:cs="Times New Roman"/>
          <w:sz w:val="24"/>
          <w:szCs w:val="24"/>
        </w:rPr>
      </w:pPr>
      <w:r>
        <w:rPr>
          <w:rFonts w:ascii="Times New Roman" w:hAnsi="Times New Roman" w:cs="Times New Roman"/>
          <w:b/>
          <w:bCs/>
          <w:sz w:val="24"/>
          <w:szCs w:val="24"/>
        </w:rPr>
        <w:lastRenderedPageBreak/>
        <w:t xml:space="preserve">5-year-olds. </w:t>
      </w:r>
      <w:r w:rsidR="002F1D45">
        <w:rPr>
          <w:rFonts w:ascii="Times New Roman" w:hAnsi="Times New Roman" w:cs="Times New Roman"/>
          <w:sz w:val="24"/>
          <w:szCs w:val="24"/>
        </w:rPr>
        <w:t xml:space="preserve">Given that there was no effect of </w:t>
      </w:r>
      <w:r>
        <w:rPr>
          <w:rFonts w:ascii="Times New Roman" w:hAnsi="Times New Roman" w:cs="Times New Roman"/>
          <w:sz w:val="24"/>
          <w:szCs w:val="24"/>
        </w:rPr>
        <w:t>5-year-olds</w:t>
      </w:r>
      <w:r w:rsidR="002F1D45">
        <w:rPr>
          <w:rFonts w:ascii="Times New Roman" w:hAnsi="Times New Roman" w:cs="Times New Roman"/>
          <w:sz w:val="24"/>
          <w:szCs w:val="24"/>
        </w:rPr>
        <w:t xml:space="preserve">’ pretest performance on their choices for any of the objects, we collapsed across this variable.  </w:t>
      </w:r>
      <w:r w:rsidR="004D7C8C">
        <w:rPr>
          <w:rFonts w:ascii="Times New Roman" w:hAnsi="Times New Roman" w:cs="Times New Roman"/>
          <w:sz w:val="24"/>
          <w:szCs w:val="24"/>
        </w:rPr>
        <w:t xml:space="preserve">The analysis revealed that the </w:t>
      </w:r>
      <w:ins w:id="10" w:author="Benton, Deon" w:date="2023-02-07T14:15:00Z">
        <w:r w:rsidR="00E93D00">
          <w:rPr>
            <w:rFonts w:ascii="Times New Roman" w:hAnsi="Times New Roman" w:cs="Times New Roman"/>
            <w:sz w:val="24"/>
            <w:szCs w:val="24"/>
          </w:rPr>
          <w:t>5-</w:t>
        </w:r>
      </w:ins>
      <w:r w:rsidR="004D7C8C">
        <w:rPr>
          <w:rFonts w:ascii="Times New Roman" w:hAnsi="Times New Roman" w:cs="Times New Roman"/>
          <w:sz w:val="24"/>
          <w:szCs w:val="24"/>
        </w:rPr>
        <w:t>year-olds</w:t>
      </w:r>
      <w:del w:id="11" w:author="Benton, Deon" w:date="2023-02-07T14:15:00Z">
        <w:r w:rsidR="004D7C8C" w:rsidDel="00E93D00">
          <w:rPr>
            <w:rFonts w:ascii="Times New Roman" w:hAnsi="Times New Roman" w:cs="Times New Roman"/>
            <w:sz w:val="24"/>
            <w:szCs w:val="24"/>
          </w:rPr>
          <w:delText>,</w:delText>
        </w:r>
      </w:del>
      <w:r w:rsidR="004D7C8C">
        <w:rPr>
          <w:rFonts w:ascii="Times New Roman" w:hAnsi="Times New Roman" w:cs="Times New Roman"/>
          <w:sz w:val="24"/>
          <w:szCs w:val="24"/>
        </w:rPr>
        <w:t xml:space="preserve"> were equally likely to indicate that object A was a blicket during the BB experimental trials (126 “yes” responses out of 148 total responses) compared to object D during the BB control trials (55 out of 73)</w:t>
      </w:r>
      <w:r w:rsidR="006A5542">
        <w:rPr>
          <w:rFonts w:ascii="Times New Roman" w:hAnsi="Times New Roman" w:cs="Times New Roman"/>
          <w:sz w:val="24"/>
          <w:szCs w:val="24"/>
        </w:rPr>
        <w:t xml:space="preserve">, </w:t>
      </w:r>
      <w:r w:rsidR="00582AC2">
        <w:rPr>
          <w:rFonts w:ascii="Times New Roman" w:hAnsi="Times New Roman" w:cs="Times New Roman"/>
          <w:sz w:val="24"/>
          <w:szCs w:val="24"/>
        </w:rPr>
        <w:t>odds ratio</w:t>
      </w:r>
      <w:r w:rsidR="0042504E">
        <w:rPr>
          <w:rFonts w:ascii="Times New Roman" w:hAnsi="Times New Roman" w:cs="Times New Roman"/>
          <w:sz w:val="24"/>
          <w:szCs w:val="24"/>
        </w:rPr>
        <w:t xml:space="preserve"> (OR)</w:t>
      </w:r>
      <w:r w:rsidR="00582AC2">
        <w:rPr>
          <w:rFonts w:ascii="Times New Roman" w:hAnsi="Times New Roman" w:cs="Times New Roman"/>
          <w:sz w:val="24"/>
          <w:szCs w:val="24"/>
        </w:rPr>
        <w:t xml:space="preserve"> = </w:t>
      </w:r>
      <w:r w:rsidR="004D7C8C">
        <w:rPr>
          <w:rFonts w:ascii="Times New Roman" w:hAnsi="Times New Roman" w:cs="Times New Roman"/>
          <w:sz w:val="24"/>
          <w:szCs w:val="24"/>
        </w:rPr>
        <w:t>0.59</w:t>
      </w:r>
      <w:r w:rsidR="00582AC2">
        <w:rPr>
          <w:rFonts w:ascii="Times New Roman" w:hAnsi="Times New Roman" w:cs="Times New Roman"/>
          <w:sz w:val="24"/>
          <w:szCs w:val="24"/>
        </w:rPr>
        <w:t xml:space="preserve">, </w:t>
      </w:r>
      <w:r w:rsidR="00582AC2">
        <w:rPr>
          <w:rFonts w:ascii="Times New Roman" w:hAnsi="Times New Roman" w:cs="Times New Roman"/>
          <w:i/>
          <w:iCs/>
          <w:sz w:val="24"/>
          <w:szCs w:val="24"/>
        </w:rPr>
        <w:t xml:space="preserve">p </w:t>
      </w:r>
      <w:r w:rsidR="00582AC2">
        <w:rPr>
          <w:rFonts w:ascii="Times New Roman" w:hAnsi="Times New Roman" w:cs="Times New Roman"/>
          <w:sz w:val="24"/>
          <w:szCs w:val="24"/>
        </w:rPr>
        <w:t>= .2</w:t>
      </w:r>
      <w:r w:rsidR="004D7C8C">
        <w:rPr>
          <w:rFonts w:ascii="Times New Roman" w:hAnsi="Times New Roman" w:cs="Times New Roman"/>
          <w:sz w:val="24"/>
          <w:szCs w:val="24"/>
        </w:rPr>
        <w:t>6</w:t>
      </w:r>
      <w:r w:rsidR="00582AC2">
        <w:rPr>
          <w:rFonts w:ascii="Times New Roman" w:hAnsi="Times New Roman" w:cs="Times New Roman"/>
          <w:sz w:val="24"/>
          <w:szCs w:val="24"/>
        </w:rPr>
        <w:t xml:space="preserve">, </w:t>
      </w:r>
      <w:r w:rsidR="00426F5C">
        <w:rPr>
          <w:rFonts w:ascii="Times New Roman" w:hAnsi="Times New Roman" w:cs="Times New Roman"/>
          <w:i/>
          <w:iCs/>
          <w:sz w:val="24"/>
          <w:szCs w:val="24"/>
        </w:rPr>
        <w:t>BF</w:t>
      </w:r>
      <w:r w:rsidR="00426F5C">
        <w:rPr>
          <w:rFonts w:ascii="Times New Roman" w:hAnsi="Times New Roman" w:cs="Times New Roman"/>
          <w:sz w:val="24"/>
          <w:szCs w:val="24"/>
          <w:vertAlign w:val="subscript"/>
        </w:rPr>
        <w:t>H</w:t>
      </w:r>
      <w:r w:rsidR="006D4435">
        <w:rPr>
          <w:rFonts w:ascii="Times New Roman" w:hAnsi="Times New Roman" w:cs="Times New Roman"/>
          <w:sz w:val="24"/>
          <w:szCs w:val="24"/>
          <w:vertAlign w:val="subscript"/>
        </w:rPr>
        <w:t>1</w:t>
      </w:r>
      <w:r w:rsidR="00582AC2">
        <w:rPr>
          <w:rFonts w:ascii="Times New Roman" w:hAnsi="Times New Roman" w:cs="Times New Roman"/>
          <w:i/>
          <w:iCs/>
          <w:sz w:val="24"/>
          <w:szCs w:val="24"/>
        </w:rPr>
        <w:t xml:space="preserve"> </w:t>
      </w:r>
      <w:r w:rsidR="00582AC2">
        <w:rPr>
          <w:rFonts w:ascii="Times New Roman" w:hAnsi="Times New Roman" w:cs="Times New Roman"/>
          <w:sz w:val="24"/>
          <w:szCs w:val="24"/>
        </w:rPr>
        <w:t>=</w:t>
      </w:r>
      <w:r w:rsidR="00B50254">
        <w:rPr>
          <w:rFonts w:ascii="Times New Roman" w:hAnsi="Times New Roman" w:cs="Times New Roman"/>
          <w:sz w:val="24"/>
          <w:szCs w:val="24"/>
        </w:rPr>
        <w:t xml:space="preserve"> </w:t>
      </w:r>
      <w:ins w:id="12" w:author="Benton, Deon" w:date="2023-01-26T17:05:00Z">
        <w:r w:rsidR="00F57533">
          <w:rPr>
            <w:rFonts w:ascii="Times New Roman" w:hAnsi="Times New Roman" w:cs="Times New Roman"/>
            <w:sz w:val="24"/>
            <w:szCs w:val="24"/>
          </w:rPr>
          <w:t>0</w:t>
        </w:r>
      </w:ins>
      <w:r w:rsidR="00B50254">
        <w:rPr>
          <w:rFonts w:ascii="Times New Roman" w:hAnsi="Times New Roman" w:cs="Times New Roman"/>
          <w:sz w:val="24"/>
          <w:szCs w:val="24"/>
        </w:rPr>
        <w:t>.</w:t>
      </w:r>
      <w:r w:rsidR="00B80CA3">
        <w:rPr>
          <w:rFonts w:ascii="Times New Roman" w:hAnsi="Times New Roman" w:cs="Times New Roman"/>
          <w:sz w:val="24"/>
          <w:szCs w:val="24"/>
        </w:rPr>
        <w:t>14</w:t>
      </w:r>
      <w:r w:rsidR="00223A2F">
        <w:rPr>
          <w:rFonts w:ascii="Times New Roman" w:hAnsi="Times New Roman" w:cs="Times New Roman"/>
          <w:sz w:val="24"/>
          <w:szCs w:val="24"/>
        </w:rPr>
        <w:t>, b</w:t>
      </w:r>
      <w:r w:rsidR="00223A2F" w:rsidRPr="00DC1151">
        <w:rPr>
          <w:rFonts w:ascii="Times New Roman" w:hAnsi="Times New Roman" w:cs="Times New Roman"/>
          <w:sz w:val="24"/>
          <w:szCs w:val="24"/>
        </w:rPr>
        <w:t xml:space="preserve">ootstrapped 95% </w:t>
      </w:r>
      <w:proofErr w:type="gramStart"/>
      <w:r w:rsidR="00223A2F" w:rsidRPr="00DC1151">
        <w:rPr>
          <w:rFonts w:ascii="Times New Roman" w:hAnsi="Times New Roman" w:cs="Times New Roman"/>
          <w:sz w:val="24"/>
          <w:szCs w:val="24"/>
        </w:rPr>
        <w:t>CI[</w:t>
      </w:r>
      <w:proofErr w:type="gramEnd"/>
      <w:r w:rsidR="004F3B87">
        <w:rPr>
          <w:rFonts w:ascii="Times New Roman" w:hAnsi="Times New Roman" w:cs="Times New Roman"/>
          <w:sz w:val="24"/>
          <w:szCs w:val="24"/>
        </w:rPr>
        <w:t>-</w:t>
      </w:r>
      <w:r w:rsidR="00DD13A5">
        <w:rPr>
          <w:rFonts w:ascii="Times New Roman" w:hAnsi="Times New Roman" w:cs="Times New Roman"/>
          <w:sz w:val="24"/>
          <w:szCs w:val="24"/>
        </w:rPr>
        <w:t>2.29</w:t>
      </w:r>
      <w:r w:rsidR="00223A2F" w:rsidRPr="00DC1151">
        <w:rPr>
          <w:rFonts w:ascii="Times New Roman" w:hAnsi="Times New Roman" w:cs="Times New Roman"/>
          <w:sz w:val="24"/>
          <w:szCs w:val="24"/>
        </w:rPr>
        <w:t xml:space="preserve">, </w:t>
      </w:r>
      <w:r w:rsidR="00DD13A5">
        <w:rPr>
          <w:rFonts w:ascii="Times New Roman" w:hAnsi="Times New Roman" w:cs="Times New Roman"/>
          <w:sz w:val="24"/>
          <w:szCs w:val="24"/>
        </w:rPr>
        <w:t>3.49</w:t>
      </w:r>
      <w:r w:rsidR="00223A2F" w:rsidRPr="00DC1151">
        <w:rPr>
          <w:rFonts w:ascii="Times New Roman" w:hAnsi="Times New Roman" w:cs="Times New Roman"/>
          <w:sz w:val="24"/>
          <w:szCs w:val="24"/>
        </w:rPr>
        <w:t>]</w:t>
      </w:r>
      <w:r w:rsidR="00223A2F">
        <w:rPr>
          <w:rFonts w:ascii="Times New Roman" w:hAnsi="Times New Roman" w:cs="Times New Roman"/>
          <w:sz w:val="24"/>
          <w:szCs w:val="24"/>
        </w:rPr>
        <w:t xml:space="preserve">. </w:t>
      </w:r>
      <w:r w:rsidR="00223A2F" w:rsidRPr="00DC1151">
        <w:rPr>
          <w:rFonts w:ascii="Times New Roman" w:hAnsi="Times New Roman" w:cs="Times New Roman"/>
          <w:sz w:val="24"/>
          <w:szCs w:val="24"/>
        </w:rPr>
        <w:t xml:space="preserve"> </w:t>
      </w:r>
      <w:r w:rsidR="0042504E">
        <w:rPr>
          <w:rFonts w:ascii="Times New Roman" w:hAnsi="Times New Roman" w:cs="Times New Roman"/>
          <w:sz w:val="24"/>
          <w:szCs w:val="24"/>
        </w:rPr>
        <w:t>Likewise, participants were as likely to say that objects B and C were blickets during the BB experimental trials compared to the BB control trials, both ORs</w:t>
      </w:r>
      <w:r w:rsidR="000D62AC">
        <w:rPr>
          <w:rFonts w:ascii="Times New Roman" w:hAnsi="Times New Roman" w:cs="Times New Roman"/>
          <w:sz w:val="24"/>
          <w:szCs w:val="24"/>
        </w:rPr>
        <w:t xml:space="preserve"> &lt; .73, both </w:t>
      </w:r>
      <w:r w:rsidR="000D62AC">
        <w:rPr>
          <w:rFonts w:ascii="Times New Roman" w:hAnsi="Times New Roman" w:cs="Times New Roman"/>
          <w:i/>
          <w:iCs/>
          <w:sz w:val="24"/>
          <w:szCs w:val="24"/>
        </w:rPr>
        <w:t>p</w:t>
      </w:r>
      <w:r w:rsidR="000D62AC">
        <w:rPr>
          <w:rFonts w:ascii="Times New Roman" w:hAnsi="Times New Roman" w:cs="Times New Roman"/>
          <w:sz w:val="24"/>
          <w:szCs w:val="24"/>
        </w:rPr>
        <w:t xml:space="preserve">’s &gt; .20, both </w:t>
      </w:r>
      <w:r w:rsidR="000D62AC">
        <w:rPr>
          <w:rFonts w:ascii="Times New Roman" w:hAnsi="Times New Roman" w:cs="Times New Roman"/>
          <w:i/>
          <w:iCs/>
          <w:sz w:val="24"/>
          <w:szCs w:val="24"/>
        </w:rPr>
        <w:t>BF</w:t>
      </w:r>
      <w:r w:rsidR="000D62AC">
        <w:rPr>
          <w:rFonts w:ascii="Times New Roman" w:hAnsi="Times New Roman" w:cs="Times New Roman"/>
          <w:sz w:val="24"/>
          <w:szCs w:val="24"/>
          <w:vertAlign w:val="subscript"/>
        </w:rPr>
        <w:t>H1</w:t>
      </w:r>
      <w:r w:rsidR="000D62AC">
        <w:rPr>
          <w:rFonts w:ascii="Times New Roman" w:hAnsi="Times New Roman" w:cs="Times New Roman"/>
          <w:sz w:val="24"/>
          <w:szCs w:val="24"/>
        </w:rPr>
        <w:t xml:space="preserve">’s = </w:t>
      </w:r>
      <w:ins w:id="13" w:author="Benton, Deon" w:date="2023-01-26T17:05:00Z">
        <w:r w:rsidR="00F57533">
          <w:rPr>
            <w:rFonts w:ascii="Times New Roman" w:hAnsi="Times New Roman" w:cs="Times New Roman"/>
            <w:sz w:val="24"/>
            <w:szCs w:val="24"/>
          </w:rPr>
          <w:t>0</w:t>
        </w:r>
      </w:ins>
      <w:r w:rsidR="00AA0953">
        <w:rPr>
          <w:rFonts w:ascii="Times New Roman" w:hAnsi="Times New Roman" w:cs="Times New Roman"/>
          <w:sz w:val="24"/>
          <w:szCs w:val="24"/>
        </w:rPr>
        <w:t>.25.</w:t>
      </w:r>
      <w:r w:rsidR="00E27C21">
        <w:rPr>
          <w:rFonts w:ascii="Times New Roman" w:hAnsi="Times New Roman" w:cs="Times New Roman"/>
          <w:sz w:val="24"/>
          <w:szCs w:val="24"/>
        </w:rPr>
        <w:t xml:space="preserve"> Crucially, this </w:t>
      </w:r>
      <w:r w:rsidR="00F07D83">
        <w:rPr>
          <w:rFonts w:ascii="Times New Roman" w:hAnsi="Times New Roman" w:cs="Times New Roman"/>
          <w:sz w:val="24"/>
          <w:szCs w:val="24"/>
        </w:rPr>
        <w:t xml:space="preserve">was not the result of a decision </w:t>
      </w:r>
      <w:r w:rsidR="009766D1">
        <w:rPr>
          <w:rFonts w:ascii="Times New Roman" w:hAnsi="Times New Roman" w:cs="Times New Roman"/>
          <w:sz w:val="24"/>
          <w:szCs w:val="24"/>
        </w:rPr>
        <w:t>by participants</w:t>
      </w:r>
      <w:r w:rsidR="00F07D83">
        <w:rPr>
          <w:rFonts w:ascii="Times New Roman" w:hAnsi="Times New Roman" w:cs="Times New Roman"/>
          <w:sz w:val="24"/>
          <w:szCs w:val="24"/>
        </w:rPr>
        <w:t xml:space="preserve"> to</w:t>
      </w:r>
      <w:r w:rsidR="00E27C21">
        <w:rPr>
          <w:rFonts w:ascii="Times New Roman" w:hAnsi="Times New Roman" w:cs="Times New Roman"/>
          <w:sz w:val="24"/>
          <w:szCs w:val="24"/>
        </w:rPr>
        <w:t xml:space="preserve"> respond equally to </w:t>
      </w:r>
      <w:r w:rsidR="00136255">
        <w:rPr>
          <w:rFonts w:ascii="Times New Roman" w:hAnsi="Times New Roman" w:cs="Times New Roman"/>
          <w:sz w:val="24"/>
          <w:szCs w:val="24"/>
        </w:rPr>
        <w:t>all</w:t>
      </w:r>
      <w:r w:rsidR="00E27C21">
        <w:rPr>
          <w:rFonts w:ascii="Times New Roman" w:hAnsi="Times New Roman" w:cs="Times New Roman"/>
          <w:sz w:val="24"/>
          <w:szCs w:val="24"/>
        </w:rPr>
        <w:t xml:space="preserve"> objects across the BB and ISO experimental and control conditions. </w:t>
      </w:r>
      <w:r w:rsidR="00AD73AE">
        <w:rPr>
          <w:rFonts w:ascii="Times New Roman" w:hAnsi="Times New Roman" w:cs="Times New Roman"/>
          <w:sz w:val="24"/>
          <w:szCs w:val="24"/>
        </w:rPr>
        <w:t xml:space="preserve">In fact, </w:t>
      </w:r>
      <w:r w:rsidR="00E27C21">
        <w:rPr>
          <w:rFonts w:ascii="Times New Roman" w:hAnsi="Times New Roman" w:cs="Times New Roman"/>
          <w:sz w:val="24"/>
          <w:szCs w:val="24"/>
        </w:rPr>
        <w:t xml:space="preserve">participants were much </w:t>
      </w:r>
      <w:r w:rsidR="00F24287">
        <w:rPr>
          <w:rFonts w:ascii="Times New Roman" w:hAnsi="Times New Roman" w:cs="Times New Roman"/>
          <w:sz w:val="24"/>
          <w:szCs w:val="24"/>
        </w:rPr>
        <w:t>less likely</w:t>
      </w:r>
      <w:r w:rsidR="00E27C21">
        <w:rPr>
          <w:rFonts w:ascii="Times New Roman" w:hAnsi="Times New Roman" w:cs="Times New Roman"/>
          <w:sz w:val="24"/>
          <w:szCs w:val="24"/>
        </w:rPr>
        <w:t xml:space="preserve"> to </w:t>
      </w:r>
      <w:r w:rsidR="00136255">
        <w:rPr>
          <w:rFonts w:ascii="Times New Roman" w:hAnsi="Times New Roman" w:cs="Times New Roman"/>
          <w:sz w:val="24"/>
          <w:szCs w:val="24"/>
        </w:rPr>
        <w:t>respond that</w:t>
      </w:r>
      <w:r w:rsidR="00E27C21">
        <w:rPr>
          <w:rFonts w:ascii="Times New Roman" w:hAnsi="Times New Roman" w:cs="Times New Roman"/>
          <w:sz w:val="24"/>
          <w:szCs w:val="24"/>
        </w:rPr>
        <w:t xml:space="preserve"> object A was a blicket in the </w:t>
      </w:r>
      <w:r w:rsidR="00F24287">
        <w:rPr>
          <w:rFonts w:ascii="Times New Roman" w:hAnsi="Times New Roman" w:cs="Times New Roman"/>
          <w:sz w:val="24"/>
          <w:szCs w:val="24"/>
        </w:rPr>
        <w:t>ISO</w:t>
      </w:r>
      <w:r w:rsidR="00B65F39">
        <w:rPr>
          <w:rFonts w:ascii="Times New Roman" w:hAnsi="Times New Roman" w:cs="Times New Roman"/>
          <w:sz w:val="24"/>
          <w:szCs w:val="24"/>
        </w:rPr>
        <w:t xml:space="preserve"> experimental condition</w:t>
      </w:r>
      <w:r w:rsidR="00E405CC">
        <w:rPr>
          <w:rFonts w:ascii="Times New Roman" w:hAnsi="Times New Roman" w:cs="Times New Roman"/>
          <w:sz w:val="24"/>
          <w:szCs w:val="24"/>
        </w:rPr>
        <w:t xml:space="preserve"> (3 out of 10)</w:t>
      </w:r>
      <w:r w:rsidR="007C240B">
        <w:rPr>
          <w:rFonts w:ascii="Times New Roman" w:hAnsi="Times New Roman" w:cs="Times New Roman"/>
          <w:sz w:val="24"/>
          <w:szCs w:val="24"/>
        </w:rPr>
        <w:t xml:space="preserve"> </w:t>
      </w:r>
      <w:r w:rsidR="00B65F39">
        <w:rPr>
          <w:rFonts w:ascii="Times New Roman" w:hAnsi="Times New Roman" w:cs="Times New Roman"/>
          <w:sz w:val="24"/>
          <w:szCs w:val="24"/>
        </w:rPr>
        <w:t xml:space="preserve">than in the </w:t>
      </w:r>
      <w:r w:rsidR="00F24287">
        <w:rPr>
          <w:rFonts w:ascii="Times New Roman" w:hAnsi="Times New Roman" w:cs="Times New Roman"/>
          <w:sz w:val="24"/>
          <w:szCs w:val="24"/>
        </w:rPr>
        <w:t>BB</w:t>
      </w:r>
      <w:r w:rsidR="00AD73AE">
        <w:rPr>
          <w:rFonts w:ascii="Times New Roman" w:hAnsi="Times New Roman" w:cs="Times New Roman"/>
          <w:sz w:val="24"/>
          <w:szCs w:val="24"/>
        </w:rPr>
        <w:t xml:space="preserve"> experimental</w:t>
      </w:r>
      <w:r w:rsidR="00B65F39">
        <w:rPr>
          <w:rFonts w:ascii="Times New Roman" w:hAnsi="Times New Roman" w:cs="Times New Roman"/>
          <w:sz w:val="24"/>
          <w:szCs w:val="24"/>
        </w:rPr>
        <w:t xml:space="preserve"> condition</w:t>
      </w:r>
      <w:r w:rsidR="00E405CC">
        <w:rPr>
          <w:rFonts w:ascii="Times New Roman" w:hAnsi="Times New Roman" w:cs="Times New Roman"/>
          <w:sz w:val="24"/>
          <w:szCs w:val="24"/>
        </w:rPr>
        <w:t xml:space="preserve"> (58 out of 64)</w:t>
      </w:r>
      <w:r w:rsidR="00AD73AE">
        <w:rPr>
          <w:rFonts w:ascii="Times New Roman" w:hAnsi="Times New Roman" w:cs="Times New Roman"/>
          <w:sz w:val="24"/>
          <w:szCs w:val="24"/>
        </w:rPr>
        <w:t xml:space="preserve">, </w:t>
      </w:r>
      <w:r w:rsidR="00F24287">
        <w:rPr>
          <w:rFonts w:ascii="Times New Roman" w:hAnsi="Times New Roman" w:cs="Times New Roman"/>
          <w:sz w:val="24"/>
          <w:szCs w:val="24"/>
        </w:rPr>
        <w:t>OR = .0</w:t>
      </w:r>
      <w:r w:rsidR="00060546">
        <w:rPr>
          <w:rFonts w:ascii="Times New Roman" w:hAnsi="Times New Roman" w:cs="Times New Roman"/>
          <w:sz w:val="24"/>
          <w:szCs w:val="24"/>
        </w:rPr>
        <w:t>4</w:t>
      </w:r>
      <w:r w:rsidR="00F24287">
        <w:rPr>
          <w:rFonts w:ascii="Times New Roman" w:hAnsi="Times New Roman" w:cs="Times New Roman"/>
          <w:sz w:val="24"/>
          <w:szCs w:val="24"/>
        </w:rPr>
        <w:t xml:space="preserve">, </w:t>
      </w:r>
      <w:r w:rsidR="00F24287">
        <w:rPr>
          <w:rFonts w:ascii="Times New Roman" w:hAnsi="Times New Roman" w:cs="Times New Roman"/>
          <w:i/>
          <w:iCs/>
          <w:sz w:val="24"/>
          <w:szCs w:val="24"/>
        </w:rPr>
        <w:t xml:space="preserve">p </w:t>
      </w:r>
      <w:r w:rsidR="00F24287">
        <w:rPr>
          <w:rFonts w:ascii="Times New Roman" w:hAnsi="Times New Roman" w:cs="Times New Roman"/>
          <w:sz w:val="24"/>
          <w:szCs w:val="24"/>
        </w:rPr>
        <w:t xml:space="preserve">&lt; .0001, </w:t>
      </w:r>
      <w:r w:rsidR="00F24287">
        <w:rPr>
          <w:rFonts w:ascii="Times New Roman" w:hAnsi="Times New Roman" w:cs="Times New Roman"/>
          <w:i/>
          <w:iCs/>
          <w:sz w:val="24"/>
          <w:szCs w:val="24"/>
        </w:rPr>
        <w:t>BF</w:t>
      </w:r>
      <w:r w:rsidR="00F24287">
        <w:rPr>
          <w:rFonts w:ascii="Times New Roman" w:hAnsi="Times New Roman" w:cs="Times New Roman"/>
          <w:sz w:val="24"/>
          <w:szCs w:val="24"/>
          <w:vertAlign w:val="subscript"/>
        </w:rPr>
        <w:t>H1</w:t>
      </w:r>
      <w:r w:rsidR="00F24287">
        <w:rPr>
          <w:rFonts w:ascii="Times New Roman" w:hAnsi="Times New Roman" w:cs="Times New Roman"/>
          <w:i/>
          <w:iCs/>
          <w:sz w:val="24"/>
          <w:szCs w:val="24"/>
        </w:rPr>
        <w:t xml:space="preserve"> </w:t>
      </w:r>
      <w:r w:rsidR="00F24287">
        <w:rPr>
          <w:rFonts w:ascii="Times New Roman" w:hAnsi="Times New Roman" w:cs="Times New Roman"/>
          <w:sz w:val="24"/>
          <w:szCs w:val="24"/>
        </w:rPr>
        <w:t xml:space="preserve">= </w:t>
      </w:r>
      <w:r w:rsidR="00060546">
        <w:rPr>
          <w:rFonts w:ascii="Times New Roman" w:hAnsi="Times New Roman" w:cs="Times New Roman"/>
          <w:sz w:val="24"/>
          <w:szCs w:val="24"/>
        </w:rPr>
        <w:t>502.82</w:t>
      </w:r>
      <w:r w:rsidR="00136255">
        <w:rPr>
          <w:rFonts w:ascii="Times New Roman" w:hAnsi="Times New Roman" w:cs="Times New Roman"/>
          <w:sz w:val="24"/>
          <w:szCs w:val="24"/>
        </w:rPr>
        <w:t xml:space="preserve">. </w:t>
      </w:r>
      <w:r w:rsidR="00060546">
        <w:rPr>
          <w:rFonts w:ascii="Times New Roman" w:hAnsi="Times New Roman" w:cs="Times New Roman"/>
          <w:sz w:val="24"/>
          <w:szCs w:val="24"/>
        </w:rPr>
        <w:t>Similarly, participants were much less likely to respond that object A was a blicket in the ISO control condition (3 out of 10) than in the BB control condition (5</w:t>
      </w:r>
      <w:r w:rsidR="001D5422">
        <w:rPr>
          <w:rFonts w:ascii="Times New Roman" w:hAnsi="Times New Roman" w:cs="Times New Roman"/>
          <w:sz w:val="24"/>
          <w:szCs w:val="24"/>
        </w:rPr>
        <w:t>2</w:t>
      </w:r>
      <w:r w:rsidR="00060546">
        <w:rPr>
          <w:rFonts w:ascii="Times New Roman" w:hAnsi="Times New Roman" w:cs="Times New Roman"/>
          <w:sz w:val="24"/>
          <w:szCs w:val="24"/>
        </w:rPr>
        <w:t xml:space="preserve"> out of 6</w:t>
      </w:r>
      <w:r w:rsidR="001D5422">
        <w:rPr>
          <w:rFonts w:ascii="Times New Roman" w:hAnsi="Times New Roman" w:cs="Times New Roman"/>
          <w:sz w:val="24"/>
          <w:szCs w:val="24"/>
        </w:rPr>
        <w:t>3</w:t>
      </w:r>
      <w:r w:rsidR="00060546">
        <w:rPr>
          <w:rFonts w:ascii="Times New Roman" w:hAnsi="Times New Roman" w:cs="Times New Roman"/>
          <w:sz w:val="24"/>
          <w:szCs w:val="24"/>
        </w:rPr>
        <w:t>), OR = .0</w:t>
      </w:r>
      <w:r w:rsidR="008E42C6">
        <w:rPr>
          <w:rFonts w:ascii="Times New Roman" w:hAnsi="Times New Roman" w:cs="Times New Roman"/>
          <w:sz w:val="24"/>
          <w:szCs w:val="24"/>
        </w:rPr>
        <w:t>9</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 xml:space="preserve">p </w:t>
      </w:r>
      <w:r w:rsidR="00060546">
        <w:rPr>
          <w:rFonts w:ascii="Times New Roman" w:hAnsi="Times New Roman" w:cs="Times New Roman"/>
          <w:sz w:val="24"/>
          <w:szCs w:val="24"/>
        </w:rPr>
        <w:t>&lt; .00</w:t>
      </w:r>
      <w:r w:rsidR="008E42C6">
        <w:rPr>
          <w:rFonts w:ascii="Times New Roman" w:hAnsi="Times New Roman" w:cs="Times New Roman"/>
          <w:sz w:val="24"/>
          <w:szCs w:val="24"/>
        </w:rPr>
        <w:t>5</w:t>
      </w:r>
      <w:r w:rsidR="00060546">
        <w:rPr>
          <w:rFonts w:ascii="Times New Roman" w:hAnsi="Times New Roman" w:cs="Times New Roman"/>
          <w:sz w:val="24"/>
          <w:szCs w:val="24"/>
        </w:rPr>
        <w:t xml:space="preserve">, </w:t>
      </w:r>
      <w:r w:rsidR="00060546">
        <w:rPr>
          <w:rFonts w:ascii="Times New Roman" w:hAnsi="Times New Roman" w:cs="Times New Roman"/>
          <w:i/>
          <w:iCs/>
          <w:sz w:val="24"/>
          <w:szCs w:val="24"/>
        </w:rPr>
        <w:t>BF</w:t>
      </w:r>
      <w:r w:rsidR="00060546">
        <w:rPr>
          <w:rFonts w:ascii="Times New Roman" w:hAnsi="Times New Roman" w:cs="Times New Roman"/>
          <w:sz w:val="24"/>
          <w:szCs w:val="24"/>
          <w:vertAlign w:val="subscript"/>
        </w:rPr>
        <w:t>H1</w:t>
      </w:r>
      <w:r w:rsidR="00060546">
        <w:rPr>
          <w:rFonts w:ascii="Times New Roman" w:hAnsi="Times New Roman" w:cs="Times New Roman"/>
          <w:i/>
          <w:iCs/>
          <w:sz w:val="24"/>
          <w:szCs w:val="24"/>
        </w:rPr>
        <w:t xml:space="preserve"> </w:t>
      </w:r>
      <w:r w:rsidR="00060546">
        <w:rPr>
          <w:rFonts w:ascii="Times New Roman" w:hAnsi="Times New Roman" w:cs="Times New Roman"/>
          <w:sz w:val="24"/>
          <w:szCs w:val="24"/>
        </w:rPr>
        <w:t xml:space="preserve">= </w:t>
      </w:r>
      <w:r w:rsidR="008E42C6">
        <w:rPr>
          <w:rFonts w:ascii="Times New Roman" w:hAnsi="Times New Roman" w:cs="Times New Roman"/>
          <w:sz w:val="24"/>
          <w:szCs w:val="24"/>
        </w:rPr>
        <w:t>28.32.</w:t>
      </w:r>
      <w:ins w:id="14" w:author="Benton, Deon" w:date="2023-02-07T14:24:00Z">
        <w:r w:rsidR="00EF0A05">
          <w:rPr>
            <w:rFonts w:ascii="Times New Roman" w:hAnsi="Times New Roman" w:cs="Times New Roman"/>
            <w:sz w:val="24"/>
            <w:szCs w:val="24"/>
          </w:rPr>
          <w:t xml:space="preserve"> </w:t>
        </w:r>
      </w:ins>
      <w:ins w:id="15" w:author="Benton, Deon" w:date="2023-02-07T15:18:00Z">
        <w:r w:rsidR="001A14DD">
          <w:rPr>
            <w:rFonts w:ascii="Times New Roman" w:hAnsi="Times New Roman" w:cs="Times New Roman"/>
            <w:sz w:val="24"/>
            <w:szCs w:val="24"/>
          </w:rPr>
          <w:t xml:space="preserve"> </w:t>
        </w:r>
      </w:ins>
      <w:r w:rsidR="001A14DD" w:rsidRPr="001A14DD">
        <w:rPr>
          <w:rFonts w:ascii="Times New Roman" w:hAnsi="Times New Roman" w:cs="Times New Roman"/>
          <w:b/>
          <w:bCs/>
          <w:sz w:val="24"/>
          <w:szCs w:val="24"/>
        </w:rPr>
        <w:t>[ADD THE DATA FOR THE ISO CONDITION. NOTE THAT THE R SCRIPT IS READY TO BE USED]</w:t>
      </w:r>
    </w:p>
    <w:p w14:paraId="2B56A016" w14:textId="317A72EE" w:rsidR="00B07901" w:rsidRDefault="00D83EF3" w:rsidP="007F351A">
      <w:pPr>
        <w:spacing w:line="480" w:lineRule="auto"/>
        <w:ind w:firstLine="720"/>
        <w:contextualSpacing/>
        <w:rPr>
          <w:rFonts w:ascii="Times New Roman" w:hAnsi="Times New Roman" w:cs="Times New Roman"/>
          <w:sz w:val="24"/>
          <w:szCs w:val="24"/>
        </w:rPr>
      </w:pPr>
      <w:ins w:id="16" w:author="Benton, Deon" w:date="2023-02-07T15:07:00Z">
        <w:r>
          <w:rPr>
            <w:rFonts w:ascii="Times New Roman" w:hAnsi="Times New Roman" w:cs="Times New Roman"/>
            <w:sz w:val="24"/>
            <w:szCs w:val="24"/>
          </w:rPr>
          <w:t xml:space="preserve">The final analysis examined whether participants treated </w:t>
        </w:r>
      </w:ins>
      <w:ins w:id="17" w:author="Benton, Deon" w:date="2023-02-07T15:08:00Z">
        <w:r>
          <w:rPr>
            <w:rFonts w:ascii="Times New Roman" w:hAnsi="Times New Roman" w:cs="Times New Roman"/>
            <w:sz w:val="24"/>
            <w:szCs w:val="24"/>
          </w:rPr>
          <w:t>the objects that were</w:t>
        </w:r>
      </w:ins>
      <w:ins w:id="18" w:author="Benton, Deon" w:date="2023-02-07T15:07:00Z">
        <w:r>
          <w:rPr>
            <w:rFonts w:ascii="Times New Roman" w:hAnsi="Times New Roman" w:cs="Times New Roman"/>
            <w:sz w:val="24"/>
            <w:szCs w:val="24"/>
          </w:rPr>
          <w:t xml:space="preserve"> shown unequivocally to produce the effect (i.</w:t>
        </w:r>
      </w:ins>
      <w:ins w:id="19" w:author="Benton, Deon" w:date="2023-02-07T15:08:00Z">
        <w:r>
          <w:rPr>
            <w:rFonts w:ascii="Times New Roman" w:hAnsi="Times New Roman" w:cs="Times New Roman"/>
            <w:sz w:val="24"/>
            <w:szCs w:val="24"/>
          </w:rPr>
          <w:t xml:space="preserve">e., object A in the BB experimental condition and object D in the BB control condition) differently the redundant causes. </w:t>
        </w:r>
      </w:ins>
      <w:ins w:id="20" w:author="Benton, Deon" w:date="2023-02-07T15:09:00Z">
        <w:r>
          <w:rPr>
            <w:rFonts w:ascii="Times New Roman" w:hAnsi="Times New Roman" w:cs="Times New Roman"/>
            <w:sz w:val="24"/>
            <w:szCs w:val="24"/>
          </w:rPr>
          <w:t>In terms of the BB condition,</w:t>
        </w:r>
      </w:ins>
      <w:ins w:id="21" w:author="Benton, Deon" w:date="2023-02-07T14:58:00Z">
        <w:r w:rsidR="00FC2C62">
          <w:rPr>
            <w:rFonts w:ascii="Times New Roman" w:hAnsi="Times New Roman" w:cs="Times New Roman"/>
            <w:sz w:val="24"/>
            <w:szCs w:val="24"/>
          </w:rPr>
          <w:t xml:space="preserve"> although participants treated object D</w:t>
        </w:r>
      </w:ins>
      <w:ins w:id="22" w:author="Benton, Deon" w:date="2023-02-07T14:59:00Z">
        <w:r w:rsidR="00FC2C62">
          <w:rPr>
            <w:rFonts w:ascii="Times New Roman" w:hAnsi="Times New Roman" w:cs="Times New Roman"/>
            <w:sz w:val="24"/>
            <w:szCs w:val="24"/>
          </w:rPr>
          <w:t xml:space="preserve"> equivalently wit</w:t>
        </w:r>
      </w:ins>
      <w:ins w:id="23" w:author="Benton, Deon" w:date="2023-02-07T15:00:00Z">
        <w:r w:rsidR="00FC2C62">
          <w:rPr>
            <w:rFonts w:ascii="Times New Roman" w:hAnsi="Times New Roman" w:cs="Times New Roman"/>
            <w:sz w:val="24"/>
            <w:szCs w:val="24"/>
          </w:rPr>
          <w:t>h objects B and C in the</w:t>
        </w:r>
      </w:ins>
      <w:ins w:id="24" w:author="Benton, Deon" w:date="2023-02-07T15:02:00Z">
        <w:r w:rsidR="00B354A6">
          <w:rPr>
            <w:rFonts w:ascii="Times New Roman" w:hAnsi="Times New Roman" w:cs="Times New Roman"/>
            <w:sz w:val="24"/>
            <w:szCs w:val="24"/>
          </w:rPr>
          <w:t xml:space="preserve"> BB</w:t>
        </w:r>
      </w:ins>
      <w:ins w:id="25" w:author="Benton, Deon" w:date="2023-02-07T15:00:00Z">
        <w:r w:rsidR="00FC2C62">
          <w:rPr>
            <w:rFonts w:ascii="Times New Roman" w:hAnsi="Times New Roman" w:cs="Times New Roman"/>
            <w:sz w:val="24"/>
            <w:szCs w:val="24"/>
          </w:rPr>
          <w:t xml:space="preserve"> control condition, </w:t>
        </w:r>
      </w:ins>
      <w:del w:id="26" w:author="Benton, Deon" w:date="2023-02-07T15:00:00Z">
        <w:r w:rsidR="00060546" w:rsidDel="00FC2C62">
          <w:rPr>
            <w:rFonts w:ascii="Times New Roman" w:hAnsi="Times New Roman" w:cs="Times New Roman"/>
            <w:sz w:val="24"/>
            <w:szCs w:val="24"/>
          </w:rPr>
          <w:delText xml:space="preserve"> </w:delText>
        </w:r>
      </w:del>
      <w:ins w:id="27" w:author="Benton, Deon" w:date="2023-02-07T15:00:00Z">
        <w:r w:rsidR="00FC2C62">
          <w:rPr>
            <w:rFonts w:ascii="Times New Roman" w:hAnsi="Times New Roman" w:cs="Times New Roman"/>
            <w:sz w:val="24"/>
            <w:szCs w:val="24"/>
          </w:rPr>
          <w:t xml:space="preserve">both ORs &lt; </w:t>
        </w:r>
      </w:ins>
      <w:ins w:id="28" w:author="Benton, Deon" w:date="2023-02-07T15:01:00Z">
        <w:r w:rsidR="00B354A6">
          <w:rPr>
            <w:rFonts w:ascii="Times New Roman" w:hAnsi="Times New Roman" w:cs="Times New Roman"/>
            <w:sz w:val="24"/>
            <w:szCs w:val="24"/>
          </w:rPr>
          <w:t>1.24</w:t>
        </w:r>
      </w:ins>
      <w:ins w:id="29" w:author="Benton, Deon" w:date="2023-02-07T15:00:00Z">
        <w:r w:rsidR="00FC2C62">
          <w:rPr>
            <w:rFonts w:ascii="Times New Roman" w:hAnsi="Times New Roman" w:cs="Times New Roman"/>
            <w:sz w:val="24"/>
            <w:szCs w:val="24"/>
          </w:rPr>
          <w:t xml:space="preserve">, both </w:t>
        </w:r>
        <w:r w:rsidR="00FC2C62">
          <w:rPr>
            <w:rFonts w:ascii="Times New Roman" w:hAnsi="Times New Roman" w:cs="Times New Roman"/>
            <w:i/>
            <w:iCs/>
            <w:sz w:val="24"/>
            <w:szCs w:val="24"/>
          </w:rPr>
          <w:t>p</w:t>
        </w:r>
        <w:r w:rsidR="00FC2C62">
          <w:rPr>
            <w:rFonts w:ascii="Times New Roman" w:hAnsi="Times New Roman" w:cs="Times New Roman"/>
            <w:sz w:val="24"/>
            <w:szCs w:val="24"/>
          </w:rPr>
          <w:t>’s &gt; .</w:t>
        </w:r>
      </w:ins>
      <w:ins w:id="30" w:author="Benton, Deon" w:date="2023-02-07T15:01:00Z">
        <w:r w:rsidR="00B354A6">
          <w:rPr>
            <w:rFonts w:ascii="Times New Roman" w:hAnsi="Times New Roman" w:cs="Times New Roman"/>
            <w:sz w:val="24"/>
            <w:szCs w:val="24"/>
          </w:rPr>
          <w:t>64</w:t>
        </w:r>
      </w:ins>
      <w:ins w:id="31" w:author="Benton, Deon" w:date="2023-02-07T15:00:00Z">
        <w:r w:rsidR="00FC2C62">
          <w:rPr>
            <w:rFonts w:ascii="Times New Roman" w:hAnsi="Times New Roman" w:cs="Times New Roman"/>
            <w:sz w:val="24"/>
            <w:szCs w:val="24"/>
          </w:rPr>
          <w:t xml:space="preserve">, both </w:t>
        </w:r>
        <w:r w:rsidR="00FC2C62">
          <w:rPr>
            <w:rFonts w:ascii="Times New Roman" w:hAnsi="Times New Roman" w:cs="Times New Roman"/>
            <w:i/>
            <w:iCs/>
            <w:sz w:val="24"/>
            <w:szCs w:val="24"/>
          </w:rPr>
          <w:t>BF</w:t>
        </w:r>
        <w:r w:rsidR="00FC2C62">
          <w:rPr>
            <w:rFonts w:ascii="Times New Roman" w:hAnsi="Times New Roman" w:cs="Times New Roman"/>
            <w:sz w:val="24"/>
            <w:szCs w:val="24"/>
            <w:vertAlign w:val="subscript"/>
          </w:rPr>
          <w:t>H1</w:t>
        </w:r>
        <w:r w:rsidR="00FC2C62">
          <w:rPr>
            <w:rFonts w:ascii="Times New Roman" w:hAnsi="Times New Roman" w:cs="Times New Roman"/>
            <w:sz w:val="24"/>
            <w:szCs w:val="24"/>
          </w:rPr>
          <w:t xml:space="preserve">’s &lt; </w:t>
        </w:r>
      </w:ins>
      <w:ins w:id="32" w:author="Benton, Deon" w:date="2023-02-07T15:06:00Z">
        <w:r w:rsidR="007E5BA6">
          <w:rPr>
            <w:rFonts w:ascii="Times New Roman" w:hAnsi="Times New Roman" w:cs="Times New Roman"/>
            <w:sz w:val="24"/>
            <w:szCs w:val="24"/>
          </w:rPr>
          <w:t>0.09</w:t>
        </w:r>
      </w:ins>
      <w:ins w:id="33" w:author="Benton, Deon" w:date="2023-02-07T15:01:00Z">
        <w:r w:rsidR="00B354A6">
          <w:rPr>
            <w:rFonts w:ascii="Times New Roman" w:hAnsi="Times New Roman" w:cs="Times New Roman"/>
            <w:sz w:val="24"/>
            <w:szCs w:val="24"/>
          </w:rPr>
          <w:t xml:space="preserve">, </w:t>
        </w:r>
      </w:ins>
      <w:ins w:id="34" w:author="Benton, Deon" w:date="2023-02-07T15:03:00Z">
        <w:r w:rsidR="009245A2">
          <w:rPr>
            <w:rFonts w:ascii="Times New Roman" w:hAnsi="Times New Roman" w:cs="Times New Roman"/>
            <w:sz w:val="24"/>
            <w:szCs w:val="24"/>
          </w:rPr>
          <w:t xml:space="preserve">during the BB experimental trials </w:t>
        </w:r>
      </w:ins>
      <w:ins w:id="35" w:author="Benton, Deon" w:date="2023-02-07T15:01:00Z">
        <w:r w:rsidR="00B354A6">
          <w:rPr>
            <w:rFonts w:ascii="Times New Roman" w:hAnsi="Times New Roman" w:cs="Times New Roman"/>
            <w:sz w:val="24"/>
            <w:szCs w:val="24"/>
          </w:rPr>
          <w:t>partic</w:t>
        </w:r>
      </w:ins>
      <w:ins w:id="36" w:author="Benton, Deon" w:date="2023-02-07T15:02:00Z">
        <w:r w:rsidR="00B354A6">
          <w:rPr>
            <w:rFonts w:ascii="Times New Roman" w:hAnsi="Times New Roman" w:cs="Times New Roman"/>
            <w:sz w:val="24"/>
            <w:szCs w:val="24"/>
          </w:rPr>
          <w:t xml:space="preserve">ipants were more likely to consider object A to be a blicket </w:t>
        </w:r>
      </w:ins>
      <w:ins w:id="37" w:author="Benton, Deon" w:date="2023-02-07T15:03:00Z">
        <w:r w:rsidR="009245A2">
          <w:rPr>
            <w:rFonts w:ascii="Times New Roman" w:hAnsi="Times New Roman" w:cs="Times New Roman"/>
            <w:sz w:val="24"/>
            <w:szCs w:val="24"/>
          </w:rPr>
          <w:t xml:space="preserve">than objects B or C, both ORs &lt; </w:t>
        </w:r>
      </w:ins>
      <w:ins w:id="38" w:author="Benton, Deon" w:date="2023-02-07T15:04:00Z">
        <w:r w:rsidR="009245A2">
          <w:rPr>
            <w:rFonts w:ascii="Times New Roman" w:hAnsi="Times New Roman" w:cs="Times New Roman"/>
            <w:sz w:val="24"/>
            <w:szCs w:val="24"/>
          </w:rPr>
          <w:t>0.32</w:t>
        </w:r>
      </w:ins>
      <w:ins w:id="39" w:author="Benton, Deon" w:date="2023-02-07T15:03:00Z">
        <w:r w:rsidR="009245A2">
          <w:rPr>
            <w:rFonts w:ascii="Times New Roman" w:hAnsi="Times New Roman" w:cs="Times New Roman"/>
            <w:sz w:val="24"/>
            <w:szCs w:val="24"/>
          </w:rPr>
          <w:t xml:space="preserve">, both </w:t>
        </w:r>
        <w:r w:rsidR="009245A2">
          <w:rPr>
            <w:rFonts w:ascii="Times New Roman" w:hAnsi="Times New Roman" w:cs="Times New Roman"/>
            <w:i/>
            <w:iCs/>
            <w:sz w:val="24"/>
            <w:szCs w:val="24"/>
          </w:rPr>
          <w:t>p</w:t>
        </w:r>
        <w:r w:rsidR="009245A2">
          <w:rPr>
            <w:rFonts w:ascii="Times New Roman" w:hAnsi="Times New Roman" w:cs="Times New Roman"/>
            <w:sz w:val="24"/>
            <w:szCs w:val="24"/>
          </w:rPr>
          <w:t xml:space="preserve">’s </w:t>
        </w:r>
      </w:ins>
      <w:ins w:id="40" w:author="Benton, Deon" w:date="2023-02-07T15:04:00Z">
        <w:r w:rsidR="009245A2">
          <w:rPr>
            <w:rFonts w:ascii="Times New Roman" w:hAnsi="Times New Roman" w:cs="Times New Roman"/>
            <w:sz w:val="24"/>
            <w:szCs w:val="24"/>
          </w:rPr>
          <w:t>&lt; .03</w:t>
        </w:r>
      </w:ins>
      <w:ins w:id="41" w:author="Benton, Deon" w:date="2023-02-07T15:03:00Z">
        <w:r w:rsidR="009245A2">
          <w:rPr>
            <w:rFonts w:ascii="Times New Roman" w:hAnsi="Times New Roman" w:cs="Times New Roman"/>
            <w:sz w:val="24"/>
            <w:szCs w:val="24"/>
          </w:rPr>
          <w:t xml:space="preserve">, both </w:t>
        </w:r>
        <w:r w:rsidR="009245A2">
          <w:rPr>
            <w:rFonts w:ascii="Times New Roman" w:hAnsi="Times New Roman" w:cs="Times New Roman"/>
            <w:i/>
            <w:iCs/>
            <w:sz w:val="24"/>
            <w:szCs w:val="24"/>
          </w:rPr>
          <w:t>BF</w:t>
        </w:r>
        <w:r w:rsidR="009245A2">
          <w:rPr>
            <w:rFonts w:ascii="Times New Roman" w:hAnsi="Times New Roman" w:cs="Times New Roman"/>
            <w:sz w:val="24"/>
            <w:szCs w:val="24"/>
            <w:vertAlign w:val="subscript"/>
          </w:rPr>
          <w:t>H1</w:t>
        </w:r>
        <w:r w:rsidR="009245A2">
          <w:rPr>
            <w:rFonts w:ascii="Times New Roman" w:hAnsi="Times New Roman" w:cs="Times New Roman"/>
            <w:sz w:val="24"/>
            <w:szCs w:val="24"/>
          </w:rPr>
          <w:t xml:space="preserve">’s &lt; </w:t>
        </w:r>
      </w:ins>
      <w:ins w:id="42" w:author="Benton, Deon" w:date="2023-02-07T15:07:00Z">
        <w:r>
          <w:rPr>
            <w:rFonts w:ascii="Times New Roman" w:hAnsi="Times New Roman" w:cs="Times New Roman"/>
            <w:sz w:val="24"/>
            <w:szCs w:val="24"/>
          </w:rPr>
          <w:t>1.14.</w:t>
        </w:r>
      </w:ins>
      <w:ins w:id="43" w:author="Benton, Deon" w:date="2023-02-07T15:02:00Z">
        <w:r w:rsidR="00B354A6">
          <w:rPr>
            <w:rFonts w:ascii="Times New Roman" w:hAnsi="Times New Roman" w:cs="Times New Roman"/>
            <w:sz w:val="24"/>
            <w:szCs w:val="24"/>
          </w:rPr>
          <w:t xml:space="preserve"> </w:t>
        </w:r>
      </w:ins>
      <w:ins w:id="44" w:author="Benton, Deon" w:date="2023-02-07T15:19:00Z">
        <w:r w:rsidR="001A14DD" w:rsidRPr="001A14DD">
          <w:rPr>
            <w:rFonts w:ascii="Times New Roman" w:hAnsi="Times New Roman" w:cs="Times New Roman"/>
            <w:b/>
            <w:bCs/>
            <w:sz w:val="24"/>
            <w:szCs w:val="24"/>
          </w:rPr>
          <w:t>[ADD THE DATA FOR THE ISO CONDITION. NOTE THAT THE R SCRIPT IS READY TO BE USED]</w:t>
        </w:r>
      </w:ins>
      <w:r w:rsidR="00D55EB1">
        <w:rPr>
          <w:rFonts w:ascii="Times New Roman" w:hAnsi="Times New Roman" w:cs="Times New Roman"/>
          <w:sz w:val="24"/>
          <w:szCs w:val="24"/>
        </w:rPr>
        <w:t xml:space="preserve"> </w:t>
      </w:r>
    </w:p>
    <w:p w14:paraId="10E0FCB0" w14:textId="06D2E1D9" w:rsidR="00F61120" w:rsidRDefault="00F61120" w:rsidP="007F351A">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lastRenderedPageBreak/>
        <w:t xml:space="preserve">6-year-olds. </w:t>
      </w:r>
      <w:r>
        <w:rPr>
          <w:rFonts w:ascii="Times New Roman" w:hAnsi="Times New Roman" w:cs="Times New Roman"/>
          <w:sz w:val="24"/>
          <w:szCs w:val="24"/>
        </w:rPr>
        <w:t>Similar to the analysis</w:t>
      </w:r>
      <w:r w:rsidR="00DB1FD4">
        <w:rPr>
          <w:rFonts w:ascii="Times New Roman" w:hAnsi="Times New Roman" w:cs="Times New Roman"/>
          <w:sz w:val="24"/>
          <w:szCs w:val="24"/>
        </w:rPr>
        <w:t xml:space="preserve"> above</w:t>
      </w:r>
      <w:r>
        <w:rPr>
          <w:rFonts w:ascii="Times New Roman" w:hAnsi="Times New Roman" w:cs="Times New Roman"/>
          <w:sz w:val="24"/>
          <w:szCs w:val="24"/>
        </w:rPr>
        <w:t xml:space="preserve"> with the 5-year-olds, </w:t>
      </w:r>
      <w:r w:rsidR="00DB1FD4">
        <w:rPr>
          <w:rFonts w:ascii="Times New Roman" w:hAnsi="Times New Roman" w:cs="Times New Roman"/>
          <w:sz w:val="24"/>
          <w:szCs w:val="24"/>
        </w:rPr>
        <w:t>we</w:t>
      </w:r>
      <w:r>
        <w:rPr>
          <w:rFonts w:ascii="Times New Roman" w:hAnsi="Times New Roman" w:cs="Times New Roman"/>
          <w:sz w:val="24"/>
          <w:szCs w:val="24"/>
        </w:rPr>
        <w:t xml:space="preserve"> examined whether there was an effect of 6-year-olds’ pretest performance on their choices for any of the objects revealed</w:t>
      </w:r>
      <w:r w:rsidR="00DB1FD4">
        <w:rPr>
          <w:rFonts w:ascii="Times New Roman" w:hAnsi="Times New Roman" w:cs="Times New Roman"/>
          <w:sz w:val="24"/>
          <w:szCs w:val="24"/>
        </w:rPr>
        <w:t>. This analysis revealed</w:t>
      </w:r>
      <w:r>
        <w:rPr>
          <w:rFonts w:ascii="Times New Roman" w:hAnsi="Times New Roman" w:cs="Times New Roman"/>
          <w:sz w:val="24"/>
          <w:szCs w:val="24"/>
        </w:rPr>
        <w:t xml:space="preserve"> no such effect. Thus, we collapsed across this variable</w:t>
      </w:r>
      <w:r w:rsidR="00DF7DF4">
        <w:rPr>
          <w:rFonts w:ascii="Times New Roman" w:hAnsi="Times New Roman" w:cs="Times New Roman"/>
          <w:sz w:val="24"/>
          <w:szCs w:val="24"/>
        </w:rPr>
        <w:t xml:space="preserve"> for the 6-year-olds</w:t>
      </w:r>
      <w:r>
        <w:rPr>
          <w:rFonts w:ascii="Times New Roman" w:hAnsi="Times New Roman" w:cs="Times New Roman"/>
          <w:sz w:val="24"/>
          <w:szCs w:val="24"/>
        </w:rPr>
        <w:t xml:space="preserve">.  </w:t>
      </w:r>
      <w:r w:rsidR="007D60E2">
        <w:rPr>
          <w:rFonts w:ascii="Times New Roman" w:hAnsi="Times New Roman" w:cs="Times New Roman"/>
          <w:sz w:val="24"/>
          <w:szCs w:val="24"/>
        </w:rPr>
        <w:t xml:space="preserve">The analysis revealed that the 6-year-olds, like the 5-year-olds, were equally likely to </w:t>
      </w:r>
      <w:r w:rsidR="00DE4095">
        <w:rPr>
          <w:rFonts w:ascii="Times New Roman" w:hAnsi="Times New Roman" w:cs="Times New Roman"/>
          <w:sz w:val="24"/>
          <w:szCs w:val="24"/>
        </w:rPr>
        <w:t>indicate</w:t>
      </w:r>
      <w:r w:rsidR="007D60E2">
        <w:rPr>
          <w:rFonts w:ascii="Times New Roman" w:hAnsi="Times New Roman" w:cs="Times New Roman"/>
          <w:sz w:val="24"/>
          <w:szCs w:val="24"/>
        </w:rPr>
        <w:t xml:space="preserve"> that object A was a blicket during the BB experimental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134</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192</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compared to </w:t>
      </w:r>
      <w:r w:rsidR="00711E4F">
        <w:rPr>
          <w:rFonts w:ascii="Times New Roman" w:hAnsi="Times New Roman" w:cs="Times New Roman"/>
          <w:sz w:val="24"/>
          <w:szCs w:val="24"/>
        </w:rPr>
        <w:t>object D during</w:t>
      </w:r>
      <w:r w:rsidR="00556157">
        <w:rPr>
          <w:rFonts w:ascii="Times New Roman" w:hAnsi="Times New Roman" w:cs="Times New Roman"/>
          <w:sz w:val="24"/>
          <w:szCs w:val="24"/>
        </w:rPr>
        <w:t xml:space="preserve"> the</w:t>
      </w:r>
      <w:r w:rsidR="007D60E2">
        <w:rPr>
          <w:rFonts w:ascii="Times New Roman" w:hAnsi="Times New Roman" w:cs="Times New Roman"/>
          <w:sz w:val="24"/>
          <w:szCs w:val="24"/>
        </w:rPr>
        <w:t xml:space="preserve"> BB control trials</w:t>
      </w:r>
      <w:r w:rsidR="00196160">
        <w:rPr>
          <w:rFonts w:ascii="Times New Roman" w:hAnsi="Times New Roman" w:cs="Times New Roman"/>
          <w:sz w:val="24"/>
          <w:szCs w:val="24"/>
        </w:rPr>
        <w:t xml:space="preserve"> (</w:t>
      </w:r>
      <w:r w:rsidR="007A166B">
        <w:rPr>
          <w:rFonts w:ascii="Times New Roman" w:hAnsi="Times New Roman" w:cs="Times New Roman"/>
          <w:sz w:val="24"/>
          <w:szCs w:val="24"/>
        </w:rPr>
        <w:t>57</w:t>
      </w:r>
      <w:r w:rsidR="00196160">
        <w:rPr>
          <w:rFonts w:ascii="Times New Roman" w:hAnsi="Times New Roman" w:cs="Times New Roman"/>
          <w:sz w:val="24"/>
          <w:szCs w:val="24"/>
        </w:rPr>
        <w:t xml:space="preserve"> out of </w:t>
      </w:r>
      <w:r w:rsidR="007A166B">
        <w:rPr>
          <w:rFonts w:ascii="Times New Roman" w:hAnsi="Times New Roman" w:cs="Times New Roman"/>
          <w:sz w:val="24"/>
          <w:szCs w:val="24"/>
        </w:rPr>
        <w:t>98</w:t>
      </w:r>
      <w:r w:rsidR="00196160">
        <w:rPr>
          <w:rFonts w:ascii="Times New Roman" w:hAnsi="Times New Roman" w:cs="Times New Roman"/>
          <w:sz w:val="24"/>
          <w:szCs w:val="24"/>
        </w:rPr>
        <w:t>)</w:t>
      </w:r>
      <w:r w:rsidR="007D60E2">
        <w:rPr>
          <w:rFonts w:ascii="Times New Roman" w:hAnsi="Times New Roman" w:cs="Times New Roman"/>
          <w:sz w:val="24"/>
          <w:szCs w:val="24"/>
        </w:rPr>
        <w:t xml:space="preserve">, OR = </w:t>
      </w:r>
      <w:r w:rsidR="00834531">
        <w:rPr>
          <w:rFonts w:ascii="Times New Roman" w:hAnsi="Times New Roman" w:cs="Times New Roman"/>
          <w:sz w:val="24"/>
          <w:szCs w:val="24"/>
        </w:rPr>
        <w:t>.</w:t>
      </w:r>
      <w:r w:rsidR="007A166B">
        <w:rPr>
          <w:rFonts w:ascii="Times New Roman" w:hAnsi="Times New Roman" w:cs="Times New Roman"/>
          <w:sz w:val="24"/>
          <w:szCs w:val="24"/>
        </w:rPr>
        <w:t>54</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 xml:space="preserve">p </w:t>
      </w:r>
      <w:r w:rsidR="007D60E2">
        <w:rPr>
          <w:rFonts w:ascii="Times New Roman" w:hAnsi="Times New Roman" w:cs="Times New Roman"/>
          <w:sz w:val="24"/>
          <w:szCs w:val="24"/>
        </w:rPr>
        <w:t>= .</w:t>
      </w:r>
      <w:r w:rsidR="00834531">
        <w:rPr>
          <w:rFonts w:ascii="Times New Roman" w:hAnsi="Times New Roman" w:cs="Times New Roman"/>
          <w:sz w:val="24"/>
          <w:szCs w:val="24"/>
        </w:rPr>
        <w:t>1</w:t>
      </w:r>
      <w:r w:rsidR="007A166B">
        <w:rPr>
          <w:rFonts w:ascii="Times New Roman" w:hAnsi="Times New Roman" w:cs="Times New Roman"/>
          <w:sz w:val="24"/>
          <w:szCs w:val="24"/>
        </w:rPr>
        <w:t>5</w:t>
      </w:r>
      <w:r w:rsidR="007D60E2">
        <w:rPr>
          <w:rFonts w:ascii="Times New Roman" w:hAnsi="Times New Roman" w:cs="Times New Roman"/>
          <w:sz w:val="24"/>
          <w:szCs w:val="24"/>
        </w:rPr>
        <w:t xml:space="preserve">, </w:t>
      </w:r>
      <w:r w:rsidR="007D60E2">
        <w:rPr>
          <w:rFonts w:ascii="Times New Roman" w:hAnsi="Times New Roman" w:cs="Times New Roman"/>
          <w:i/>
          <w:iCs/>
          <w:sz w:val="24"/>
          <w:szCs w:val="24"/>
        </w:rPr>
        <w:t>BF</w:t>
      </w:r>
      <w:r w:rsidR="007D60E2">
        <w:rPr>
          <w:rFonts w:ascii="Times New Roman" w:hAnsi="Times New Roman" w:cs="Times New Roman"/>
          <w:sz w:val="24"/>
          <w:szCs w:val="24"/>
          <w:vertAlign w:val="subscript"/>
        </w:rPr>
        <w:t>H1</w:t>
      </w:r>
      <w:r w:rsidR="007D60E2">
        <w:rPr>
          <w:rFonts w:ascii="Times New Roman" w:hAnsi="Times New Roman" w:cs="Times New Roman"/>
          <w:i/>
          <w:iCs/>
          <w:sz w:val="24"/>
          <w:szCs w:val="24"/>
        </w:rPr>
        <w:t xml:space="preserve"> </w:t>
      </w:r>
      <w:r w:rsidR="007D60E2">
        <w:rPr>
          <w:rFonts w:ascii="Times New Roman" w:hAnsi="Times New Roman" w:cs="Times New Roman"/>
          <w:sz w:val="24"/>
          <w:szCs w:val="24"/>
        </w:rPr>
        <w:t xml:space="preserve">= </w:t>
      </w:r>
      <w:ins w:id="45" w:author="Benton, Deon" w:date="2023-01-26T17:05:00Z">
        <w:r w:rsidR="00F57533">
          <w:rPr>
            <w:rFonts w:ascii="Times New Roman" w:hAnsi="Times New Roman" w:cs="Times New Roman"/>
            <w:sz w:val="24"/>
            <w:szCs w:val="24"/>
          </w:rPr>
          <w:t>0</w:t>
        </w:r>
      </w:ins>
      <w:r w:rsidR="007D60E2">
        <w:rPr>
          <w:rFonts w:ascii="Times New Roman" w:hAnsi="Times New Roman" w:cs="Times New Roman"/>
          <w:sz w:val="24"/>
          <w:szCs w:val="24"/>
        </w:rPr>
        <w:t>.</w:t>
      </w:r>
      <w:r w:rsidR="001332E0">
        <w:rPr>
          <w:rFonts w:ascii="Times New Roman" w:hAnsi="Times New Roman" w:cs="Times New Roman"/>
          <w:sz w:val="24"/>
          <w:szCs w:val="24"/>
        </w:rPr>
        <w:t>24</w:t>
      </w:r>
      <w:r w:rsidR="007D60E2">
        <w:rPr>
          <w:rFonts w:ascii="Times New Roman" w:hAnsi="Times New Roman" w:cs="Times New Roman"/>
          <w:sz w:val="24"/>
          <w:szCs w:val="24"/>
        </w:rPr>
        <w:t>, b</w:t>
      </w:r>
      <w:r w:rsidR="007D60E2" w:rsidRPr="00DC1151">
        <w:rPr>
          <w:rFonts w:ascii="Times New Roman" w:hAnsi="Times New Roman" w:cs="Times New Roman"/>
          <w:sz w:val="24"/>
          <w:szCs w:val="24"/>
        </w:rPr>
        <w:t xml:space="preserve">ootstrapped 95% </w:t>
      </w:r>
      <w:proofErr w:type="gramStart"/>
      <w:r w:rsidR="007D60E2" w:rsidRPr="00DC1151">
        <w:rPr>
          <w:rFonts w:ascii="Times New Roman" w:hAnsi="Times New Roman" w:cs="Times New Roman"/>
          <w:sz w:val="24"/>
          <w:szCs w:val="24"/>
        </w:rPr>
        <w:t>CI[</w:t>
      </w:r>
      <w:proofErr w:type="gramEnd"/>
      <w:r w:rsidR="007D60E2">
        <w:rPr>
          <w:rFonts w:ascii="Times New Roman" w:hAnsi="Times New Roman" w:cs="Times New Roman"/>
          <w:sz w:val="24"/>
          <w:szCs w:val="24"/>
        </w:rPr>
        <w:t>-</w:t>
      </w:r>
      <w:r w:rsidR="00732D5A">
        <w:rPr>
          <w:rFonts w:ascii="Times New Roman" w:hAnsi="Times New Roman" w:cs="Times New Roman"/>
          <w:sz w:val="24"/>
          <w:szCs w:val="24"/>
        </w:rPr>
        <w:t>1.</w:t>
      </w:r>
      <w:r w:rsidR="001332E0">
        <w:rPr>
          <w:rFonts w:ascii="Times New Roman" w:hAnsi="Times New Roman" w:cs="Times New Roman"/>
          <w:sz w:val="24"/>
          <w:szCs w:val="24"/>
        </w:rPr>
        <w:t>79</w:t>
      </w:r>
      <w:r w:rsidR="007D60E2" w:rsidRPr="00DC1151">
        <w:rPr>
          <w:rFonts w:ascii="Times New Roman" w:hAnsi="Times New Roman" w:cs="Times New Roman"/>
          <w:sz w:val="24"/>
          <w:szCs w:val="24"/>
        </w:rPr>
        <w:t xml:space="preserve">, </w:t>
      </w:r>
      <w:r w:rsidR="001332E0">
        <w:rPr>
          <w:rFonts w:ascii="Times New Roman" w:hAnsi="Times New Roman" w:cs="Times New Roman"/>
          <w:sz w:val="24"/>
          <w:szCs w:val="24"/>
        </w:rPr>
        <w:t>2.87</w:t>
      </w:r>
      <w:r w:rsidR="007D60E2" w:rsidRPr="00DC1151">
        <w:rPr>
          <w:rFonts w:ascii="Times New Roman" w:hAnsi="Times New Roman" w:cs="Times New Roman"/>
          <w:sz w:val="24"/>
          <w:szCs w:val="24"/>
        </w:rPr>
        <w:t>]</w:t>
      </w:r>
      <w:r w:rsidR="007D60E2">
        <w:rPr>
          <w:rFonts w:ascii="Times New Roman" w:hAnsi="Times New Roman" w:cs="Times New Roman"/>
          <w:sz w:val="24"/>
          <w:szCs w:val="24"/>
        </w:rPr>
        <w:t>.</w:t>
      </w:r>
      <w:r w:rsidR="00404AD5">
        <w:rPr>
          <w:rFonts w:ascii="Times New Roman" w:hAnsi="Times New Roman" w:cs="Times New Roman"/>
          <w:sz w:val="24"/>
          <w:szCs w:val="24"/>
        </w:rPr>
        <w:t xml:space="preserve"> Likewise, participants were as likely to say that objects B and C were blickets during the BB experimental trials compared to the BB control trials, both ORs &lt; .6</w:t>
      </w:r>
      <w:r w:rsidR="001C7863">
        <w:rPr>
          <w:rFonts w:ascii="Times New Roman" w:hAnsi="Times New Roman" w:cs="Times New Roman"/>
          <w:sz w:val="24"/>
          <w:szCs w:val="24"/>
        </w:rPr>
        <w:t>7</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p</w:t>
      </w:r>
      <w:r w:rsidR="00404AD5">
        <w:rPr>
          <w:rFonts w:ascii="Times New Roman" w:hAnsi="Times New Roman" w:cs="Times New Roman"/>
          <w:sz w:val="24"/>
          <w:szCs w:val="24"/>
        </w:rPr>
        <w:t>’s &gt; .0</w:t>
      </w:r>
      <w:r w:rsidR="001C7863">
        <w:rPr>
          <w:rFonts w:ascii="Times New Roman" w:hAnsi="Times New Roman" w:cs="Times New Roman"/>
          <w:sz w:val="24"/>
          <w:szCs w:val="24"/>
        </w:rPr>
        <w:t>6</w:t>
      </w:r>
      <w:r w:rsidR="00404AD5">
        <w:rPr>
          <w:rFonts w:ascii="Times New Roman" w:hAnsi="Times New Roman" w:cs="Times New Roman"/>
          <w:sz w:val="24"/>
          <w:szCs w:val="24"/>
        </w:rPr>
        <w:t xml:space="preserve">, both </w:t>
      </w:r>
      <w:r w:rsidR="00404AD5">
        <w:rPr>
          <w:rFonts w:ascii="Times New Roman" w:hAnsi="Times New Roman" w:cs="Times New Roman"/>
          <w:i/>
          <w:iCs/>
          <w:sz w:val="24"/>
          <w:szCs w:val="24"/>
        </w:rPr>
        <w:t>BF</w:t>
      </w:r>
      <w:r w:rsidR="00404AD5">
        <w:rPr>
          <w:rFonts w:ascii="Times New Roman" w:hAnsi="Times New Roman" w:cs="Times New Roman"/>
          <w:sz w:val="24"/>
          <w:szCs w:val="24"/>
          <w:vertAlign w:val="subscript"/>
        </w:rPr>
        <w:t>H1</w:t>
      </w:r>
      <w:r w:rsidR="00404AD5">
        <w:rPr>
          <w:rFonts w:ascii="Times New Roman" w:hAnsi="Times New Roman" w:cs="Times New Roman"/>
          <w:sz w:val="24"/>
          <w:szCs w:val="24"/>
        </w:rPr>
        <w:t xml:space="preserve">’s </w:t>
      </w:r>
      <w:r w:rsidR="009272B0">
        <w:rPr>
          <w:rFonts w:ascii="Times New Roman" w:hAnsi="Times New Roman" w:cs="Times New Roman"/>
          <w:sz w:val="24"/>
          <w:szCs w:val="24"/>
        </w:rPr>
        <w:t>&lt;</w:t>
      </w:r>
      <w:r w:rsidR="00404AD5">
        <w:rPr>
          <w:rFonts w:ascii="Times New Roman" w:hAnsi="Times New Roman" w:cs="Times New Roman"/>
          <w:sz w:val="24"/>
          <w:szCs w:val="24"/>
        </w:rPr>
        <w:t xml:space="preserve"> </w:t>
      </w:r>
      <w:ins w:id="46" w:author="Benton, Deon" w:date="2023-01-26T17:05:00Z">
        <w:r w:rsidR="00F57533">
          <w:rPr>
            <w:rFonts w:ascii="Times New Roman" w:hAnsi="Times New Roman" w:cs="Times New Roman"/>
            <w:sz w:val="24"/>
            <w:szCs w:val="24"/>
          </w:rPr>
          <w:t>0</w:t>
        </w:r>
      </w:ins>
      <w:r w:rsidR="00404AD5">
        <w:rPr>
          <w:rFonts w:ascii="Times New Roman" w:hAnsi="Times New Roman" w:cs="Times New Roman"/>
          <w:sz w:val="24"/>
          <w:szCs w:val="24"/>
        </w:rPr>
        <w:t>.</w:t>
      </w:r>
      <w:r w:rsidR="001C7863">
        <w:rPr>
          <w:rFonts w:ascii="Times New Roman" w:hAnsi="Times New Roman" w:cs="Times New Roman"/>
          <w:sz w:val="24"/>
          <w:szCs w:val="24"/>
        </w:rPr>
        <w:t>62</w:t>
      </w:r>
      <w:r w:rsidR="00404AD5">
        <w:rPr>
          <w:rFonts w:ascii="Times New Roman" w:hAnsi="Times New Roman" w:cs="Times New Roman"/>
          <w:sz w:val="24"/>
          <w:szCs w:val="24"/>
        </w:rPr>
        <w:t>.</w:t>
      </w:r>
      <w:r w:rsidR="000C059D">
        <w:rPr>
          <w:rFonts w:ascii="Times New Roman" w:hAnsi="Times New Roman" w:cs="Times New Roman"/>
          <w:sz w:val="24"/>
          <w:szCs w:val="24"/>
        </w:rPr>
        <w:t xml:space="preserve"> Importantly, and similar to the analysis </w:t>
      </w:r>
      <w:r w:rsidR="001C7863">
        <w:rPr>
          <w:rFonts w:ascii="Times New Roman" w:hAnsi="Times New Roman" w:cs="Times New Roman"/>
          <w:sz w:val="24"/>
          <w:szCs w:val="24"/>
        </w:rPr>
        <w:t>above</w:t>
      </w:r>
      <w:r w:rsidR="000C059D">
        <w:rPr>
          <w:rFonts w:ascii="Times New Roman" w:hAnsi="Times New Roman" w:cs="Times New Roman"/>
          <w:sz w:val="24"/>
          <w:szCs w:val="24"/>
        </w:rPr>
        <w:t xml:space="preserve">, the 6-year-olds were sensitive the causal status of the objects. This is because </w:t>
      </w:r>
      <w:r w:rsidR="00544184">
        <w:rPr>
          <w:rFonts w:ascii="Times New Roman" w:hAnsi="Times New Roman" w:cs="Times New Roman"/>
          <w:sz w:val="24"/>
          <w:szCs w:val="24"/>
        </w:rPr>
        <w:t>they were much less likely to respond that object A was a blicket in the ISO experimental condition</w:t>
      </w:r>
      <w:r w:rsidR="002959F5">
        <w:rPr>
          <w:rFonts w:ascii="Times New Roman" w:hAnsi="Times New Roman" w:cs="Times New Roman"/>
          <w:sz w:val="24"/>
          <w:szCs w:val="24"/>
        </w:rPr>
        <w:t xml:space="preserve"> (</w:t>
      </w:r>
      <w:r w:rsidR="000B3EA5">
        <w:rPr>
          <w:rFonts w:ascii="Times New Roman" w:hAnsi="Times New Roman" w:cs="Times New Roman"/>
          <w:sz w:val="24"/>
          <w:szCs w:val="24"/>
        </w:rPr>
        <w:t>14</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50</w:t>
      </w:r>
      <w:r w:rsidR="008131C4">
        <w:rPr>
          <w:rFonts w:ascii="Times New Roman" w:hAnsi="Times New Roman" w:cs="Times New Roman"/>
          <w:sz w:val="24"/>
          <w:szCs w:val="24"/>
        </w:rPr>
        <w:t>)</w:t>
      </w:r>
      <w:r w:rsidR="00544184">
        <w:rPr>
          <w:rFonts w:ascii="Times New Roman" w:hAnsi="Times New Roman" w:cs="Times New Roman"/>
          <w:sz w:val="24"/>
          <w:szCs w:val="24"/>
        </w:rPr>
        <w:t xml:space="preserve"> than in the BB experimental condition</w:t>
      </w:r>
      <w:r w:rsidR="008131C4">
        <w:rPr>
          <w:rFonts w:ascii="Times New Roman" w:hAnsi="Times New Roman" w:cs="Times New Roman"/>
          <w:sz w:val="24"/>
          <w:szCs w:val="24"/>
        </w:rPr>
        <w:t xml:space="preserve"> (</w:t>
      </w:r>
      <w:r w:rsidR="000B3EA5">
        <w:rPr>
          <w:rFonts w:ascii="Times New Roman" w:hAnsi="Times New Roman" w:cs="Times New Roman"/>
          <w:sz w:val="24"/>
          <w:szCs w:val="24"/>
        </w:rPr>
        <w:t>40</w:t>
      </w:r>
      <w:r w:rsidR="008131C4">
        <w:rPr>
          <w:rFonts w:ascii="Times New Roman" w:hAnsi="Times New Roman" w:cs="Times New Roman"/>
          <w:sz w:val="24"/>
          <w:szCs w:val="24"/>
        </w:rPr>
        <w:t xml:space="preserve"> out of </w:t>
      </w:r>
      <w:r w:rsidR="000B3EA5">
        <w:rPr>
          <w:rFonts w:ascii="Times New Roman" w:hAnsi="Times New Roman" w:cs="Times New Roman"/>
          <w:sz w:val="24"/>
          <w:szCs w:val="24"/>
        </w:rPr>
        <w:t>48</w:t>
      </w:r>
      <w:r w:rsidR="008131C4">
        <w:rPr>
          <w:rFonts w:ascii="Times New Roman" w:hAnsi="Times New Roman" w:cs="Times New Roman"/>
          <w:sz w:val="24"/>
          <w:szCs w:val="24"/>
        </w:rPr>
        <w:t>)</w:t>
      </w:r>
      <w:r w:rsidR="00544184">
        <w:rPr>
          <w:rFonts w:ascii="Times New Roman" w:hAnsi="Times New Roman" w:cs="Times New Roman"/>
          <w:sz w:val="24"/>
          <w:szCs w:val="24"/>
        </w:rPr>
        <w:t>, OR = .0</w:t>
      </w:r>
      <w:r w:rsidR="00D075BD">
        <w:rPr>
          <w:rFonts w:ascii="Times New Roman" w:hAnsi="Times New Roman" w:cs="Times New Roman"/>
          <w:sz w:val="24"/>
          <w:szCs w:val="24"/>
        </w:rPr>
        <w:t>8</w:t>
      </w:r>
      <w:r w:rsidR="00544184">
        <w:rPr>
          <w:rFonts w:ascii="Times New Roman" w:hAnsi="Times New Roman" w:cs="Times New Roman"/>
          <w:sz w:val="24"/>
          <w:szCs w:val="24"/>
        </w:rPr>
        <w:t xml:space="preserve">, </w:t>
      </w:r>
      <w:r w:rsidR="00544184">
        <w:rPr>
          <w:rFonts w:ascii="Times New Roman" w:hAnsi="Times New Roman" w:cs="Times New Roman"/>
          <w:i/>
          <w:iCs/>
          <w:sz w:val="24"/>
          <w:szCs w:val="24"/>
        </w:rPr>
        <w:t xml:space="preserve">p </w:t>
      </w:r>
      <w:r w:rsidR="00544184">
        <w:rPr>
          <w:rFonts w:ascii="Times New Roman" w:hAnsi="Times New Roman" w:cs="Times New Roman"/>
          <w:sz w:val="24"/>
          <w:szCs w:val="24"/>
        </w:rPr>
        <w:t xml:space="preserve">&lt; .0001, </w:t>
      </w:r>
      <w:r w:rsidR="00544184">
        <w:rPr>
          <w:rFonts w:ascii="Times New Roman" w:hAnsi="Times New Roman" w:cs="Times New Roman"/>
          <w:i/>
          <w:iCs/>
          <w:sz w:val="24"/>
          <w:szCs w:val="24"/>
        </w:rPr>
        <w:t>BF</w:t>
      </w:r>
      <w:r w:rsidR="00544184">
        <w:rPr>
          <w:rFonts w:ascii="Times New Roman" w:hAnsi="Times New Roman" w:cs="Times New Roman"/>
          <w:sz w:val="24"/>
          <w:szCs w:val="24"/>
          <w:vertAlign w:val="subscript"/>
        </w:rPr>
        <w:t>H1</w:t>
      </w:r>
      <w:r w:rsidR="00544184">
        <w:rPr>
          <w:rFonts w:ascii="Times New Roman" w:hAnsi="Times New Roman" w:cs="Times New Roman"/>
          <w:i/>
          <w:iCs/>
          <w:sz w:val="24"/>
          <w:szCs w:val="24"/>
        </w:rPr>
        <w:t xml:space="preserve"> </w:t>
      </w:r>
      <w:r w:rsidR="009C3D67">
        <w:rPr>
          <w:rFonts w:ascii="Times New Roman" w:hAnsi="Times New Roman" w:cs="Times New Roman"/>
          <w:sz w:val="24"/>
          <w:szCs w:val="24"/>
        </w:rPr>
        <w:t>&gt; 10000</w:t>
      </w:r>
      <w:r w:rsidR="00544184">
        <w:rPr>
          <w:rFonts w:ascii="Times New Roman" w:hAnsi="Times New Roman" w:cs="Times New Roman"/>
          <w:sz w:val="24"/>
          <w:szCs w:val="24"/>
        </w:rPr>
        <w:t>.</w:t>
      </w:r>
      <w:r w:rsidR="002959F5">
        <w:rPr>
          <w:rFonts w:ascii="Times New Roman" w:hAnsi="Times New Roman" w:cs="Times New Roman"/>
          <w:sz w:val="24"/>
          <w:szCs w:val="24"/>
        </w:rPr>
        <w:t xml:space="preserve"> Similarly, participants were much less likely to say that object D was a blicket in the ISO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22</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50</w:t>
      </w:r>
      <w:r w:rsidR="0085059E">
        <w:rPr>
          <w:rFonts w:ascii="Times New Roman" w:hAnsi="Times New Roman" w:cs="Times New Roman"/>
          <w:sz w:val="24"/>
          <w:szCs w:val="24"/>
        </w:rPr>
        <w:t>)</w:t>
      </w:r>
      <w:r w:rsidR="002959F5">
        <w:rPr>
          <w:rFonts w:ascii="Times New Roman" w:hAnsi="Times New Roman" w:cs="Times New Roman"/>
          <w:sz w:val="24"/>
          <w:szCs w:val="24"/>
        </w:rPr>
        <w:t xml:space="preserve"> compared to the BB control condition</w:t>
      </w:r>
      <w:r w:rsidR="0085059E">
        <w:rPr>
          <w:rFonts w:ascii="Times New Roman" w:hAnsi="Times New Roman" w:cs="Times New Roman"/>
          <w:sz w:val="24"/>
          <w:szCs w:val="24"/>
        </w:rPr>
        <w:t xml:space="preserve"> (</w:t>
      </w:r>
      <w:r w:rsidR="00D075BD">
        <w:rPr>
          <w:rFonts w:ascii="Times New Roman" w:hAnsi="Times New Roman" w:cs="Times New Roman"/>
          <w:sz w:val="24"/>
          <w:szCs w:val="24"/>
        </w:rPr>
        <w:t>35</w:t>
      </w:r>
      <w:r w:rsidR="0085059E">
        <w:rPr>
          <w:rFonts w:ascii="Times New Roman" w:hAnsi="Times New Roman" w:cs="Times New Roman"/>
          <w:sz w:val="24"/>
          <w:szCs w:val="24"/>
        </w:rPr>
        <w:t xml:space="preserve"> out of </w:t>
      </w:r>
      <w:r w:rsidR="00D075BD">
        <w:rPr>
          <w:rFonts w:ascii="Times New Roman" w:hAnsi="Times New Roman" w:cs="Times New Roman"/>
          <w:sz w:val="24"/>
          <w:szCs w:val="24"/>
        </w:rPr>
        <w:t>48</w:t>
      </w:r>
      <w:r w:rsidR="0085059E">
        <w:rPr>
          <w:rFonts w:ascii="Times New Roman" w:hAnsi="Times New Roman" w:cs="Times New Roman"/>
          <w:sz w:val="24"/>
          <w:szCs w:val="24"/>
        </w:rPr>
        <w:t>), OR = .</w:t>
      </w:r>
      <w:r w:rsidR="00C43C45">
        <w:rPr>
          <w:rFonts w:ascii="Times New Roman" w:hAnsi="Times New Roman" w:cs="Times New Roman"/>
          <w:sz w:val="24"/>
          <w:szCs w:val="24"/>
        </w:rPr>
        <w:t>2</w:t>
      </w:r>
      <w:r w:rsidR="00F14005">
        <w:rPr>
          <w:rFonts w:ascii="Times New Roman" w:hAnsi="Times New Roman" w:cs="Times New Roman"/>
          <w:sz w:val="24"/>
          <w:szCs w:val="24"/>
        </w:rPr>
        <w:t>9</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 xml:space="preserve">p </w:t>
      </w:r>
      <w:r w:rsidR="0085059E">
        <w:rPr>
          <w:rFonts w:ascii="Times New Roman" w:hAnsi="Times New Roman" w:cs="Times New Roman"/>
          <w:sz w:val="24"/>
          <w:szCs w:val="24"/>
        </w:rPr>
        <w:t>&lt; .00</w:t>
      </w:r>
      <w:r w:rsidR="00F14005">
        <w:rPr>
          <w:rFonts w:ascii="Times New Roman" w:hAnsi="Times New Roman" w:cs="Times New Roman"/>
          <w:sz w:val="24"/>
          <w:szCs w:val="24"/>
        </w:rPr>
        <w:t>5</w:t>
      </w:r>
      <w:r w:rsidR="0085059E">
        <w:rPr>
          <w:rFonts w:ascii="Times New Roman" w:hAnsi="Times New Roman" w:cs="Times New Roman"/>
          <w:sz w:val="24"/>
          <w:szCs w:val="24"/>
        </w:rPr>
        <w:t xml:space="preserve">, </w:t>
      </w:r>
      <w:r w:rsidR="0085059E">
        <w:rPr>
          <w:rFonts w:ascii="Times New Roman" w:hAnsi="Times New Roman" w:cs="Times New Roman"/>
          <w:i/>
          <w:iCs/>
          <w:sz w:val="24"/>
          <w:szCs w:val="24"/>
        </w:rPr>
        <w:t>BF</w:t>
      </w:r>
      <w:r w:rsidR="0085059E">
        <w:rPr>
          <w:rFonts w:ascii="Times New Roman" w:hAnsi="Times New Roman" w:cs="Times New Roman"/>
          <w:sz w:val="24"/>
          <w:szCs w:val="24"/>
          <w:vertAlign w:val="subscript"/>
        </w:rPr>
        <w:t>H1</w:t>
      </w:r>
      <w:r w:rsidR="0085059E">
        <w:rPr>
          <w:rFonts w:ascii="Times New Roman" w:hAnsi="Times New Roman" w:cs="Times New Roman"/>
          <w:i/>
          <w:iCs/>
          <w:sz w:val="24"/>
          <w:szCs w:val="24"/>
        </w:rPr>
        <w:t xml:space="preserve"> </w:t>
      </w:r>
      <w:r w:rsidR="00C43C45">
        <w:rPr>
          <w:rFonts w:ascii="Times New Roman" w:hAnsi="Times New Roman" w:cs="Times New Roman"/>
          <w:sz w:val="24"/>
          <w:szCs w:val="24"/>
        </w:rPr>
        <w:t xml:space="preserve">= </w:t>
      </w:r>
      <w:r w:rsidR="00AB03FA">
        <w:rPr>
          <w:rFonts w:ascii="Times New Roman" w:hAnsi="Times New Roman" w:cs="Times New Roman"/>
          <w:sz w:val="24"/>
          <w:szCs w:val="24"/>
        </w:rPr>
        <w:t>7.33</w:t>
      </w:r>
      <w:r w:rsidR="00C43C45">
        <w:rPr>
          <w:rFonts w:ascii="Times New Roman" w:hAnsi="Times New Roman" w:cs="Times New Roman"/>
          <w:sz w:val="24"/>
          <w:szCs w:val="24"/>
        </w:rPr>
        <w:t>.</w:t>
      </w:r>
    </w:p>
    <w:p w14:paraId="787DF14D" w14:textId="13B5DA45" w:rsidR="00D040A6" w:rsidRDefault="00D040A6" w:rsidP="007F351A">
      <w:pPr>
        <w:spacing w:line="480" w:lineRule="auto"/>
        <w:ind w:firstLine="720"/>
        <w:contextualSpacing/>
        <w:rPr>
          <w:ins w:id="47" w:author="Benton, Deon" w:date="2023-02-07T15:27:00Z"/>
          <w:rFonts w:ascii="Times New Roman" w:hAnsi="Times New Roman" w:cs="Times New Roman"/>
          <w:sz w:val="24"/>
          <w:szCs w:val="24"/>
        </w:rPr>
      </w:pPr>
      <w:r>
        <w:rPr>
          <w:rFonts w:ascii="Times New Roman" w:hAnsi="Times New Roman" w:cs="Times New Roman"/>
          <w:sz w:val="24"/>
          <w:szCs w:val="24"/>
        </w:rPr>
        <w:t xml:space="preserve">In terms of participants’ responses in the ISO condition, </w:t>
      </w:r>
      <w:r w:rsidR="00856195">
        <w:rPr>
          <w:rFonts w:ascii="Times New Roman" w:hAnsi="Times New Roman" w:cs="Times New Roman"/>
          <w:sz w:val="24"/>
          <w:szCs w:val="24"/>
        </w:rPr>
        <w:t>they were equally likely to indicate that object A was a blicket during the ISO experimental trials (</w:t>
      </w:r>
      <w:r w:rsidR="004E685F">
        <w:rPr>
          <w:rFonts w:ascii="Times New Roman" w:hAnsi="Times New Roman" w:cs="Times New Roman"/>
          <w:sz w:val="24"/>
          <w:szCs w:val="24"/>
        </w:rPr>
        <w:t>54 out of 92</w:t>
      </w:r>
      <w:r w:rsidR="00856195">
        <w:rPr>
          <w:rFonts w:ascii="Times New Roman" w:hAnsi="Times New Roman" w:cs="Times New Roman"/>
          <w:sz w:val="24"/>
          <w:szCs w:val="24"/>
        </w:rPr>
        <w:t>) compared to object D during the ISO control trials (</w:t>
      </w:r>
      <w:r w:rsidR="004E685F">
        <w:rPr>
          <w:rFonts w:ascii="Times New Roman" w:hAnsi="Times New Roman" w:cs="Times New Roman"/>
          <w:sz w:val="24"/>
          <w:szCs w:val="24"/>
        </w:rPr>
        <w:t xml:space="preserve">22 </w:t>
      </w:r>
      <w:r w:rsidR="00856195">
        <w:rPr>
          <w:rFonts w:ascii="Times New Roman" w:hAnsi="Times New Roman" w:cs="Times New Roman"/>
          <w:sz w:val="24"/>
          <w:szCs w:val="24"/>
        </w:rPr>
        <w:t xml:space="preserve">out of </w:t>
      </w:r>
      <w:r w:rsidR="004E685F">
        <w:rPr>
          <w:rFonts w:ascii="Times New Roman" w:hAnsi="Times New Roman" w:cs="Times New Roman"/>
          <w:sz w:val="24"/>
          <w:szCs w:val="24"/>
        </w:rPr>
        <w:t>28</w:t>
      </w:r>
      <w:r w:rsidR="00856195">
        <w:rPr>
          <w:rFonts w:ascii="Times New Roman" w:hAnsi="Times New Roman" w:cs="Times New Roman"/>
          <w:sz w:val="24"/>
          <w:szCs w:val="24"/>
        </w:rPr>
        <w:t>), OR = .</w:t>
      </w:r>
      <w:r w:rsidR="004A09A5">
        <w:rPr>
          <w:rFonts w:ascii="Times New Roman" w:hAnsi="Times New Roman" w:cs="Times New Roman"/>
          <w:sz w:val="24"/>
          <w:szCs w:val="24"/>
        </w:rPr>
        <w:t>58</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 xml:space="preserve">p </w:t>
      </w:r>
      <w:r w:rsidR="00856195">
        <w:rPr>
          <w:rFonts w:ascii="Times New Roman" w:hAnsi="Times New Roman" w:cs="Times New Roman"/>
          <w:sz w:val="24"/>
          <w:szCs w:val="24"/>
        </w:rPr>
        <w:t>= .1</w:t>
      </w:r>
      <w:r w:rsidR="004A09A5">
        <w:rPr>
          <w:rFonts w:ascii="Times New Roman" w:hAnsi="Times New Roman" w:cs="Times New Roman"/>
          <w:sz w:val="24"/>
          <w:szCs w:val="24"/>
        </w:rPr>
        <w:t>2</w:t>
      </w:r>
      <w:r w:rsidR="00856195">
        <w:rPr>
          <w:rFonts w:ascii="Times New Roman" w:hAnsi="Times New Roman" w:cs="Times New Roman"/>
          <w:sz w:val="24"/>
          <w:szCs w:val="24"/>
        </w:rPr>
        <w:t xml:space="preserve">, </w:t>
      </w:r>
      <w:r w:rsidR="00856195">
        <w:rPr>
          <w:rFonts w:ascii="Times New Roman" w:hAnsi="Times New Roman" w:cs="Times New Roman"/>
          <w:i/>
          <w:iCs/>
          <w:sz w:val="24"/>
          <w:szCs w:val="24"/>
        </w:rPr>
        <w:t>BF</w:t>
      </w:r>
      <w:r w:rsidR="00856195">
        <w:rPr>
          <w:rFonts w:ascii="Times New Roman" w:hAnsi="Times New Roman" w:cs="Times New Roman"/>
          <w:sz w:val="24"/>
          <w:szCs w:val="24"/>
          <w:vertAlign w:val="subscript"/>
        </w:rPr>
        <w:t>H1</w:t>
      </w:r>
      <w:r w:rsidR="00856195">
        <w:rPr>
          <w:rFonts w:ascii="Times New Roman" w:hAnsi="Times New Roman" w:cs="Times New Roman"/>
          <w:i/>
          <w:iCs/>
          <w:sz w:val="24"/>
          <w:szCs w:val="24"/>
        </w:rPr>
        <w:t xml:space="preserve"> </w:t>
      </w:r>
      <w:r w:rsidR="00856195">
        <w:rPr>
          <w:rFonts w:ascii="Times New Roman" w:hAnsi="Times New Roman" w:cs="Times New Roman"/>
          <w:sz w:val="24"/>
          <w:szCs w:val="24"/>
        </w:rPr>
        <w:t xml:space="preserve">= </w:t>
      </w:r>
      <w:ins w:id="48" w:author="Benton, Deon" w:date="2023-01-26T17:05:00Z">
        <w:r w:rsidR="00F57533">
          <w:rPr>
            <w:rFonts w:ascii="Times New Roman" w:hAnsi="Times New Roman" w:cs="Times New Roman"/>
            <w:sz w:val="24"/>
            <w:szCs w:val="24"/>
          </w:rPr>
          <w:t>0</w:t>
        </w:r>
      </w:ins>
      <w:r w:rsidR="00856195">
        <w:rPr>
          <w:rFonts w:ascii="Times New Roman" w:hAnsi="Times New Roman" w:cs="Times New Roman"/>
          <w:sz w:val="24"/>
          <w:szCs w:val="24"/>
        </w:rPr>
        <w:t>.</w:t>
      </w:r>
      <w:r w:rsidR="004A09A5">
        <w:rPr>
          <w:rFonts w:ascii="Times New Roman" w:hAnsi="Times New Roman" w:cs="Times New Roman"/>
          <w:sz w:val="24"/>
          <w:szCs w:val="24"/>
        </w:rPr>
        <w:t>28</w:t>
      </w:r>
      <w:r w:rsidR="00856195">
        <w:rPr>
          <w:rFonts w:ascii="Times New Roman" w:hAnsi="Times New Roman" w:cs="Times New Roman"/>
          <w:sz w:val="24"/>
          <w:szCs w:val="24"/>
        </w:rPr>
        <w:t>, b</w:t>
      </w:r>
      <w:r w:rsidR="00856195" w:rsidRPr="00DC1151">
        <w:rPr>
          <w:rFonts w:ascii="Times New Roman" w:hAnsi="Times New Roman" w:cs="Times New Roman"/>
          <w:sz w:val="24"/>
          <w:szCs w:val="24"/>
        </w:rPr>
        <w:t xml:space="preserve">ootstrapped 95% </w:t>
      </w:r>
      <w:proofErr w:type="gramStart"/>
      <w:r w:rsidR="00856195" w:rsidRPr="00DC1151">
        <w:rPr>
          <w:rFonts w:ascii="Times New Roman" w:hAnsi="Times New Roman" w:cs="Times New Roman"/>
          <w:sz w:val="24"/>
          <w:szCs w:val="24"/>
        </w:rPr>
        <w:t>CI[</w:t>
      </w:r>
      <w:proofErr w:type="gramEnd"/>
      <w:r w:rsidR="00856195">
        <w:rPr>
          <w:rFonts w:ascii="Times New Roman" w:hAnsi="Times New Roman" w:cs="Times New Roman"/>
          <w:sz w:val="24"/>
          <w:szCs w:val="24"/>
        </w:rPr>
        <w:t>-</w:t>
      </w:r>
      <w:r w:rsidR="004A09A5">
        <w:rPr>
          <w:rFonts w:ascii="Times New Roman" w:hAnsi="Times New Roman" w:cs="Times New Roman"/>
          <w:sz w:val="24"/>
          <w:szCs w:val="24"/>
        </w:rPr>
        <w:t>0.47</w:t>
      </w:r>
      <w:r w:rsidR="00856195" w:rsidRPr="00DC1151">
        <w:rPr>
          <w:rFonts w:ascii="Times New Roman" w:hAnsi="Times New Roman" w:cs="Times New Roman"/>
          <w:sz w:val="24"/>
          <w:szCs w:val="24"/>
        </w:rPr>
        <w:t xml:space="preserve">, </w:t>
      </w:r>
      <w:r w:rsidR="004A09A5">
        <w:rPr>
          <w:rFonts w:ascii="Times New Roman" w:hAnsi="Times New Roman" w:cs="Times New Roman"/>
          <w:sz w:val="24"/>
          <w:szCs w:val="24"/>
        </w:rPr>
        <w:t>1.62</w:t>
      </w:r>
      <w:r w:rsidR="00856195" w:rsidRPr="00DC1151">
        <w:rPr>
          <w:rFonts w:ascii="Times New Roman" w:hAnsi="Times New Roman" w:cs="Times New Roman"/>
          <w:sz w:val="24"/>
          <w:szCs w:val="24"/>
        </w:rPr>
        <w:t>]</w:t>
      </w:r>
      <w:r w:rsidR="00856195">
        <w:rPr>
          <w:rFonts w:ascii="Times New Roman" w:hAnsi="Times New Roman" w:cs="Times New Roman"/>
          <w:sz w:val="24"/>
          <w:szCs w:val="24"/>
        </w:rPr>
        <w:t>.</w:t>
      </w:r>
      <w:r w:rsidR="007D72EE">
        <w:rPr>
          <w:rFonts w:ascii="Times New Roman" w:hAnsi="Times New Roman" w:cs="Times New Roman"/>
          <w:sz w:val="24"/>
          <w:szCs w:val="24"/>
        </w:rPr>
        <w:t xml:space="preserve"> Likewise, participants were as likely to say that objects B and C were blickets during the </w:t>
      </w:r>
      <w:r w:rsidR="004B6C9F">
        <w:rPr>
          <w:rFonts w:ascii="Times New Roman" w:hAnsi="Times New Roman" w:cs="Times New Roman"/>
          <w:sz w:val="24"/>
          <w:szCs w:val="24"/>
        </w:rPr>
        <w:t>ISO</w:t>
      </w:r>
      <w:r w:rsidR="007D72EE">
        <w:rPr>
          <w:rFonts w:ascii="Times New Roman" w:hAnsi="Times New Roman" w:cs="Times New Roman"/>
          <w:sz w:val="24"/>
          <w:szCs w:val="24"/>
        </w:rPr>
        <w:t xml:space="preserve"> experimental trials </w:t>
      </w:r>
      <w:r w:rsidR="004721D6">
        <w:rPr>
          <w:rFonts w:ascii="Times New Roman" w:hAnsi="Times New Roman" w:cs="Times New Roman"/>
          <w:sz w:val="24"/>
          <w:szCs w:val="24"/>
        </w:rPr>
        <w:t>as during</w:t>
      </w:r>
      <w:r w:rsidR="007D72EE">
        <w:rPr>
          <w:rFonts w:ascii="Times New Roman" w:hAnsi="Times New Roman" w:cs="Times New Roman"/>
          <w:sz w:val="24"/>
          <w:szCs w:val="24"/>
        </w:rPr>
        <w:t xml:space="preserve"> the </w:t>
      </w:r>
      <w:r w:rsidR="004B6C9F">
        <w:rPr>
          <w:rFonts w:ascii="Times New Roman" w:hAnsi="Times New Roman" w:cs="Times New Roman"/>
          <w:sz w:val="24"/>
          <w:szCs w:val="24"/>
        </w:rPr>
        <w:t>IS</w:t>
      </w:r>
      <w:r w:rsidR="002F7375">
        <w:rPr>
          <w:rFonts w:ascii="Times New Roman" w:hAnsi="Times New Roman" w:cs="Times New Roman"/>
          <w:sz w:val="24"/>
          <w:szCs w:val="24"/>
        </w:rPr>
        <w:t>O</w:t>
      </w:r>
      <w:r w:rsidR="007D72EE">
        <w:rPr>
          <w:rFonts w:ascii="Times New Roman" w:hAnsi="Times New Roman" w:cs="Times New Roman"/>
          <w:sz w:val="24"/>
          <w:szCs w:val="24"/>
        </w:rPr>
        <w:t xml:space="preserve"> control trials, both ORs &lt; </w:t>
      </w:r>
      <w:r w:rsidR="00387EDD">
        <w:rPr>
          <w:rFonts w:ascii="Times New Roman" w:hAnsi="Times New Roman" w:cs="Times New Roman"/>
          <w:sz w:val="24"/>
          <w:szCs w:val="24"/>
        </w:rPr>
        <w:t>2.19</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p</w:t>
      </w:r>
      <w:r w:rsidR="007D72EE">
        <w:rPr>
          <w:rFonts w:ascii="Times New Roman" w:hAnsi="Times New Roman" w:cs="Times New Roman"/>
          <w:sz w:val="24"/>
          <w:szCs w:val="24"/>
        </w:rPr>
        <w:t>’s &gt; .</w:t>
      </w:r>
      <w:r w:rsidR="00AF51C6">
        <w:rPr>
          <w:rFonts w:ascii="Times New Roman" w:hAnsi="Times New Roman" w:cs="Times New Roman"/>
          <w:sz w:val="24"/>
          <w:szCs w:val="24"/>
        </w:rPr>
        <w:t>23</w:t>
      </w:r>
      <w:r w:rsidR="007D72EE">
        <w:rPr>
          <w:rFonts w:ascii="Times New Roman" w:hAnsi="Times New Roman" w:cs="Times New Roman"/>
          <w:sz w:val="24"/>
          <w:szCs w:val="24"/>
        </w:rPr>
        <w:t xml:space="preserve">, both </w:t>
      </w:r>
      <w:r w:rsidR="007D72EE">
        <w:rPr>
          <w:rFonts w:ascii="Times New Roman" w:hAnsi="Times New Roman" w:cs="Times New Roman"/>
          <w:i/>
          <w:iCs/>
          <w:sz w:val="24"/>
          <w:szCs w:val="24"/>
        </w:rPr>
        <w:t>BF</w:t>
      </w:r>
      <w:r w:rsidR="007D72EE">
        <w:rPr>
          <w:rFonts w:ascii="Times New Roman" w:hAnsi="Times New Roman" w:cs="Times New Roman"/>
          <w:sz w:val="24"/>
          <w:szCs w:val="24"/>
          <w:vertAlign w:val="subscript"/>
        </w:rPr>
        <w:t>H1</w:t>
      </w:r>
      <w:r w:rsidR="007D72EE">
        <w:rPr>
          <w:rFonts w:ascii="Times New Roman" w:hAnsi="Times New Roman" w:cs="Times New Roman"/>
          <w:sz w:val="24"/>
          <w:szCs w:val="24"/>
        </w:rPr>
        <w:t xml:space="preserve">’s &lt; </w:t>
      </w:r>
      <w:ins w:id="49" w:author="Benton, Deon" w:date="2023-01-26T17:05:00Z">
        <w:r w:rsidR="00F57533">
          <w:rPr>
            <w:rFonts w:ascii="Times New Roman" w:hAnsi="Times New Roman" w:cs="Times New Roman"/>
            <w:sz w:val="24"/>
            <w:szCs w:val="24"/>
          </w:rPr>
          <w:t>0</w:t>
        </w:r>
      </w:ins>
      <w:r w:rsidR="007D72EE">
        <w:rPr>
          <w:rFonts w:ascii="Times New Roman" w:hAnsi="Times New Roman" w:cs="Times New Roman"/>
          <w:sz w:val="24"/>
          <w:szCs w:val="24"/>
        </w:rPr>
        <w:t>.</w:t>
      </w:r>
      <w:r w:rsidR="00CF203D">
        <w:rPr>
          <w:rFonts w:ascii="Times New Roman" w:hAnsi="Times New Roman" w:cs="Times New Roman"/>
          <w:sz w:val="24"/>
          <w:szCs w:val="24"/>
        </w:rPr>
        <w:t>2</w:t>
      </w:r>
      <w:r w:rsidR="007D72EE">
        <w:rPr>
          <w:rFonts w:ascii="Times New Roman" w:hAnsi="Times New Roman" w:cs="Times New Roman"/>
          <w:sz w:val="24"/>
          <w:szCs w:val="24"/>
        </w:rPr>
        <w:t>2.</w:t>
      </w:r>
      <w:r w:rsidR="00824FE0">
        <w:rPr>
          <w:rFonts w:ascii="Times New Roman" w:hAnsi="Times New Roman" w:cs="Times New Roman"/>
          <w:sz w:val="24"/>
          <w:szCs w:val="24"/>
        </w:rPr>
        <w:t xml:space="preserve"> As we indicated toward the end of the analyses for children in the BB condition,</w:t>
      </w:r>
      <w:r w:rsidR="002E3587">
        <w:rPr>
          <w:rFonts w:ascii="Times New Roman" w:hAnsi="Times New Roman" w:cs="Times New Roman"/>
          <w:sz w:val="24"/>
          <w:szCs w:val="24"/>
        </w:rPr>
        <w:t xml:space="preserve"> these results were not due to participants deciding to respond equally to</w:t>
      </w:r>
      <w:r w:rsidR="00CE2020">
        <w:rPr>
          <w:rFonts w:ascii="Times New Roman" w:hAnsi="Times New Roman" w:cs="Times New Roman"/>
          <w:sz w:val="24"/>
          <w:szCs w:val="24"/>
        </w:rPr>
        <w:t xml:space="preserve"> the objects</w:t>
      </w:r>
      <w:r w:rsidR="002E3587">
        <w:rPr>
          <w:rFonts w:ascii="Times New Roman" w:hAnsi="Times New Roman" w:cs="Times New Roman"/>
          <w:sz w:val="24"/>
          <w:szCs w:val="24"/>
        </w:rPr>
        <w:t>.</w:t>
      </w:r>
      <w:r w:rsidR="00824FE0">
        <w:rPr>
          <w:rFonts w:ascii="Times New Roman" w:hAnsi="Times New Roman" w:cs="Times New Roman"/>
          <w:sz w:val="24"/>
          <w:szCs w:val="24"/>
        </w:rPr>
        <w:t xml:space="preserve"> This is because, as that analysis revealed, children treated object A </w:t>
      </w:r>
      <w:r w:rsidR="00824FE0">
        <w:rPr>
          <w:rFonts w:ascii="Times New Roman" w:hAnsi="Times New Roman" w:cs="Times New Roman"/>
          <w:sz w:val="24"/>
          <w:szCs w:val="24"/>
        </w:rPr>
        <w:lastRenderedPageBreak/>
        <w:t>differ</w:t>
      </w:r>
      <w:r w:rsidR="0057541C">
        <w:rPr>
          <w:rFonts w:ascii="Times New Roman" w:hAnsi="Times New Roman" w:cs="Times New Roman"/>
          <w:sz w:val="24"/>
          <w:szCs w:val="24"/>
        </w:rPr>
        <w:t xml:space="preserve">ently between the ISO and BB experimental and control trials. </w:t>
      </w:r>
      <w:ins w:id="50" w:author="Benton, Deon" w:date="2023-02-07T12:21:00Z">
        <w:r w:rsidR="006C03F4">
          <w:rPr>
            <w:rFonts w:ascii="Times New Roman" w:hAnsi="Times New Roman" w:cs="Times New Roman"/>
            <w:sz w:val="24"/>
            <w:szCs w:val="24"/>
          </w:rPr>
          <w:t>Thus, children were sensitive to the causal status of the objects</w:t>
        </w:r>
      </w:ins>
      <w:ins w:id="51" w:author="Benton, Deon" w:date="2023-02-07T12:22:00Z">
        <w:r w:rsidR="006C03F4">
          <w:rPr>
            <w:rFonts w:ascii="Times New Roman" w:hAnsi="Times New Roman" w:cs="Times New Roman"/>
            <w:sz w:val="24"/>
            <w:szCs w:val="24"/>
          </w:rPr>
          <w:t>, most especially objects that were casually effective and ineffective.</w:t>
        </w:r>
      </w:ins>
    </w:p>
    <w:p w14:paraId="42834ED3" w14:textId="37B0EDA5" w:rsidR="006044F4" w:rsidRDefault="006044F4" w:rsidP="008C7D61">
      <w:pPr>
        <w:spacing w:line="480" w:lineRule="auto"/>
        <w:ind w:firstLine="720"/>
        <w:contextualSpacing/>
        <w:rPr>
          <w:rFonts w:ascii="Times New Roman" w:hAnsi="Times New Roman" w:cs="Times New Roman"/>
          <w:sz w:val="24"/>
          <w:szCs w:val="24"/>
        </w:rPr>
      </w:pPr>
      <w:ins w:id="52" w:author="Benton, Deon" w:date="2023-02-07T15:27:00Z">
        <w:r>
          <w:rPr>
            <w:rFonts w:ascii="Times New Roman" w:hAnsi="Times New Roman" w:cs="Times New Roman"/>
            <w:sz w:val="24"/>
            <w:szCs w:val="24"/>
          </w:rPr>
          <w:t xml:space="preserve">Similar to the final analysis with the 5-year-olds, </w:t>
        </w:r>
      </w:ins>
      <w:ins w:id="53" w:author="Benton, Deon" w:date="2023-02-07T15:28:00Z">
        <w:r>
          <w:rPr>
            <w:rFonts w:ascii="Times New Roman" w:hAnsi="Times New Roman" w:cs="Times New Roman"/>
            <w:sz w:val="24"/>
            <w:szCs w:val="24"/>
          </w:rPr>
          <w:t>we next examined</w:t>
        </w:r>
      </w:ins>
      <w:ins w:id="54" w:author="Benton, Deon" w:date="2023-02-07T15:27:00Z">
        <w:r>
          <w:rPr>
            <w:rFonts w:ascii="Times New Roman" w:hAnsi="Times New Roman" w:cs="Times New Roman"/>
            <w:sz w:val="24"/>
            <w:szCs w:val="24"/>
          </w:rPr>
          <w:t xml:space="preserve"> whether participants treated the objects that were shown unequivocally to produce the effect differently the redundant causes.</w:t>
        </w:r>
      </w:ins>
      <w:ins w:id="55" w:author="Benton, Deon" w:date="2023-02-07T15:30:00Z">
        <w:r w:rsidR="00267D34">
          <w:rPr>
            <w:rFonts w:ascii="Times New Roman" w:hAnsi="Times New Roman" w:cs="Times New Roman"/>
            <w:sz w:val="24"/>
            <w:szCs w:val="24"/>
          </w:rPr>
          <w:t xml:space="preserve"> In contrast to the results with the 5-year-olds, the 6-year-olds treated object</w:t>
        </w:r>
      </w:ins>
      <w:ins w:id="56" w:author="Benton, Deon" w:date="2023-02-07T15:31:00Z">
        <w:r w:rsidR="00267D34">
          <w:rPr>
            <w:rFonts w:ascii="Times New Roman" w:hAnsi="Times New Roman" w:cs="Times New Roman"/>
            <w:sz w:val="24"/>
            <w:szCs w:val="24"/>
          </w:rPr>
          <w:t xml:space="preserve"> A equivalently with objects B and C</w:t>
        </w:r>
      </w:ins>
      <w:ins w:id="57" w:author="Benton, Deon" w:date="2023-02-07T15:41:00Z">
        <w:r w:rsidR="00B5510E">
          <w:rPr>
            <w:rFonts w:ascii="Times New Roman" w:hAnsi="Times New Roman" w:cs="Times New Roman"/>
            <w:sz w:val="24"/>
            <w:szCs w:val="24"/>
          </w:rPr>
          <w:t xml:space="preserve"> during the BB experimental trials</w:t>
        </w:r>
      </w:ins>
      <w:ins w:id="58" w:author="Benton, Deon" w:date="2023-02-07T15:27:00Z">
        <w:r>
          <w:rPr>
            <w:rFonts w:ascii="Times New Roman" w:hAnsi="Times New Roman" w:cs="Times New Roman"/>
            <w:sz w:val="24"/>
            <w:szCs w:val="24"/>
          </w:rPr>
          <w:t xml:space="preserve">, </w:t>
        </w:r>
      </w:ins>
      <w:ins w:id="59" w:author="Benton, Deon" w:date="2023-02-07T15:37:00Z">
        <w:r w:rsidR="00706F26">
          <w:rPr>
            <w:rFonts w:ascii="Times New Roman" w:hAnsi="Times New Roman" w:cs="Times New Roman"/>
            <w:sz w:val="24"/>
            <w:szCs w:val="24"/>
          </w:rPr>
          <w:t xml:space="preserve">both ORs &lt; 0.67, both </w:t>
        </w:r>
        <w:r w:rsidR="00706F26">
          <w:rPr>
            <w:rFonts w:ascii="Times New Roman" w:hAnsi="Times New Roman" w:cs="Times New Roman"/>
            <w:i/>
            <w:iCs/>
            <w:sz w:val="24"/>
            <w:szCs w:val="24"/>
          </w:rPr>
          <w:t>p</w:t>
        </w:r>
        <w:r w:rsidR="00706F26">
          <w:rPr>
            <w:rFonts w:ascii="Times New Roman" w:hAnsi="Times New Roman" w:cs="Times New Roman"/>
            <w:sz w:val="24"/>
            <w:szCs w:val="24"/>
          </w:rPr>
          <w:t>’s &gt; .</w:t>
        </w:r>
      </w:ins>
      <w:ins w:id="60" w:author="Benton, Deon" w:date="2023-02-07T15:38:00Z">
        <w:r w:rsidR="00706F26">
          <w:rPr>
            <w:rFonts w:ascii="Times New Roman" w:hAnsi="Times New Roman" w:cs="Times New Roman"/>
            <w:sz w:val="24"/>
            <w:szCs w:val="24"/>
          </w:rPr>
          <w:t>06</w:t>
        </w:r>
      </w:ins>
      <w:ins w:id="61" w:author="Benton, Deon" w:date="2023-02-07T15:37:00Z">
        <w:r w:rsidR="00706F26">
          <w:rPr>
            <w:rFonts w:ascii="Times New Roman" w:hAnsi="Times New Roman" w:cs="Times New Roman"/>
            <w:sz w:val="24"/>
            <w:szCs w:val="24"/>
          </w:rPr>
          <w:t xml:space="preserve">, both </w:t>
        </w:r>
        <w:r w:rsidR="00706F26">
          <w:rPr>
            <w:rFonts w:ascii="Times New Roman" w:hAnsi="Times New Roman" w:cs="Times New Roman"/>
            <w:i/>
            <w:iCs/>
            <w:sz w:val="24"/>
            <w:szCs w:val="24"/>
          </w:rPr>
          <w:t>BF</w:t>
        </w:r>
        <w:r w:rsidR="00706F26">
          <w:rPr>
            <w:rFonts w:ascii="Times New Roman" w:hAnsi="Times New Roman" w:cs="Times New Roman"/>
            <w:sz w:val="24"/>
            <w:szCs w:val="24"/>
            <w:vertAlign w:val="subscript"/>
          </w:rPr>
          <w:t>H1</w:t>
        </w:r>
        <w:r w:rsidR="00706F26">
          <w:rPr>
            <w:rFonts w:ascii="Times New Roman" w:hAnsi="Times New Roman" w:cs="Times New Roman"/>
            <w:sz w:val="24"/>
            <w:szCs w:val="24"/>
          </w:rPr>
          <w:t>’s &lt; 0.</w:t>
        </w:r>
      </w:ins>
      <w:ins w:id="62" w:author="Benton, Deon" w:date="2023-02-07T15:38:00Z">
        <w:r w:rsidR="00706F26">
          <w:rPr>
            <w:rFonts w:ascii="Times New Roman" w:hAnsi="Times New Roman" w:cs="Times New Roman"/>
            <w:sz w:val="24"/>
            <w:szCs w:val="24"/>
          </w:rPr>
          <w:t>62</w:t>
        </w:r>
      </w:ins>
      <w:ins w:id="63" w:author="Benton, Deon" w:date="2023-02-07T15:37:00Z">
        <w:r w:rsidR="00706F26">
          <w:rPr>
            <w:rFonts w:ascii="Times New Roman" w:hAnsi="Times New Roman" w:cs="Times New Roman"/>
            <w:sz w:val="24"/>
            <w:szCs w:val="24"/>
          </w:rPr>
          <w:t xml:space="preserve">. </w:t>
        </w:r>
      </w:ins>
      <w:ins w:id="64" w:author="Benton, Deon" w:date="2023-02-07T15:38:00Z">
        <w:r w:rsidR="00935C1B">
          <w:rPr>
            <w:rFonts w:ascii="Times New Roman" w:hAnsi="Times New Roman" w:cs="Times New Roman"/>
            <w:sz w:val="24"/>
            <w:szCs w:val="24"/>
          </w:rPr>
          <w:t xml:space="preserve">Likewise, </w:t>
        </w:r>
      </w:ins>
      <w:ins w:id="65" w:author="Benton, Deon" w:date="2023-02-07T15:41:00Z">
        <w:r w:rsidR="00B5510E">
          <w:rPr>
            <w:rFonts w:ascii="Times New Roman" w:hAnsi="Times New Roman" w:cs="Times New Roman"/>
            <w:sz w:val="24"/>
            <w:szCs w:val="24"/>
          </w:rPr>
          <w:t xml:space="preserve">during the BB control trials, </w:t>
        </w:r>
      </w:ins>
      <w:ins w:id="66" w:author="Benton, Deon" w:date="2023-02-07T15:38:00Z">
        <w:r w:rsidR="00935C1B">
          <w:rPr>
            <w:rFonts w:ascii="Times New Roman" w:hAnsi="Times New Roman" w:cs="Times New Roman"/>
            <w:sz w:val="24"/>
            <w:szCs w:val="24"/>
          </w:rPr>
          <w:t xml:space="preserve">the 6-year-olds treated object D equivalently with objects A, B, and C, all ORs = .53, all </w:t>
        </w:r>
        <w:r w:rsidR="00935C1B" w:rsidRPr="00935C1B">
          <w:rPr>
            <w:rFonts w:ascii="Times New Roman" w:hAnsi="Times New Roman" w:cs="Times New Roman"/>
            <w:i/>
            <w:iCs/>
            <w:sz w:val="24"/>
            <w:szCs w:val="24"/>
          </w:rPr>
          <w:t>p</w:t>
        </w:r>
        <w:r w:rsidR="00935C1B">
          <w:rPr>
            <w:rFonts w:ascii="Times New Roman" w:hAnsi="Times New Roman" w:cs="Times New Roman"/>
            <w:sz w:val="24"/>
            <w:szCs w:val="24"/>
          </w:rPr>
          <w:t>’s = .22</w:t>
        </w:r>
      </w:ins>
      <w:ins w:id="67" w:author="Benton, Deon" w:date="2023-02-07T15:39:00Z">
        <w:r w:rsidR="00935C1B">
          <w:rPr>
            <w:rFonts w:ascii="Times New Roman" w:hAnsi="Times New Roman" w:cs="Times New Roman"/>
            <w:sz w:val="24"/>
            <w:szCs w:val="24"/>
          </w:rPr>
          <w:t xml:space="preserve">, </w:t>
        </w:r>
      </w:ins>
      <w:ins w:id="68" w:author="Benton, Deon" w:date="2023-02-07T15:40:00Z">
        <w:r w:rsidR="00B5510E">
          <w:rPr>
            <w:rFonts w:ascii="Times New Roman" w:hAnsi="Times New Roman" w:cs="Times New Roman"/>
            <w:sz w:val="24"/>
            <w:szCs w:val="24"/>
          </w:rPr>
          <w:t xml:space="preserve">all </w:t>
        </w:r>
        <w:r w:rsidR="00B5510E">
          <w:rPr>
            <w:rFonts w:ascii="Times New Roman" w:hAnsi="Times New Roman" w:cs="Times New Roman"/>
            <w:i/>
            <w:iCs/>
            <w:sz w:val="24"/>
            <w:szCs w:val="24"/>
          </w:rPr>
          <w:t>BF</w:t>
        </w:r>
        <w:r w:rsidR="00B5510E">
          <w:rPr>
            <w:rFonts w:ascii="Times New Roman" w:hAnsi="Times New Roman" w:cs="Times New Roman"/>
            <w:sz w:val="24"/>
            <w:szCs w:val="24"/>
            <w:vertAlign w:val="subscript"/>
          </w:rPr>
          <w:t>H1</w:t>
        </w:r>
        <w:r w:rsidR="00B5510E">
          <w:rPr>
            <w:rFonts w:ascii="Times New Roman" w:hAnsi="Times New Roman" w:cs="Times New Roman"/>
            <w:sz w:val="24"/>
            <w:szCs w:val="24"/>
          </w:rPr>
          <w:t xml:space="preserve">’s = 0.22. </w:t>
        </w:r>
      </w:ins>
      <w:ins w:id="69" w:author="Benton, Deon" w:date="2023-02-07T15:41:00Z">
        <w:r w:rsidR="00182378">
          <w:rPr>
            <w:rFonts w:ascii="Times New Roman" w:hAnsi="Times New Roman" w:cs="Times New Roman"/>
            <w:sz w:val="24"/>
            <w:szCs w:val="24"/>
          </w:rPr>
          <w:t xml:space="preserve">Thus, for the BB experimental and control trials, </w:t>
        </w:r>
      </w:ins>
      <w:ins w:id="70" w:author="Benton, Deon" w:date="2023-02-07T15:42:00Z">
        <w:r w:rsidR="00182378">
          <w:rPr>
            <w:rFonts w:ascii="Times New Roman" w:hAnsi="Times New Roman" w:cs="Times New Roman"/>
            <w:sz w:val="24"/>
            <w:szCs w:val="24"/>
          </w:rPr>
          <w:t>the 6-year-olds treated all objects equivalently.</w:t>
        </w:r>
        <w:r w:rsidR="008B2922">
          <w:rPr>
            <w:rFonts w:ascii="Times New Roman" w:hAnsi="Times New Roman" w:cs="Times New Roman"/>
            <w:sz w:val="24"/>
            <w:szCs w:val="24"/>
          </w:rPr>
          <w:t xml:space="preserve"> </w:t>
        </w:r>
      </w:ins>
      <w:ins w:id="71" w:author="Benton, Deon" w:date="2023-02-07T16:01:00Z">
        <w:r w:rsidR="0037656A">
          <w:rPr>
            <w:rFonts w:ascii="Times New Roman" w:hAnsi="Times New Roman" w:cs="Times New Roman"/>
            <w:sz w:val="24"/>
            <w:szCs w:val="24"/>
          </w:rPr>
          <w:t>However</w:t>
        </w:r>
      </w:ins>
      <w:ins w:id="72" w:author="Benton, Deon" w:date="2023-02-07T15:42:00Z">
        <w:r w:rsidR="008B2922">
          <w:rPr>
            <w:rFonts w:ascii="Times New Roman" w:hAnsi="Times New Roman" w:cs="Times New Roman"/>
            <w:sz w:val="24"/>
            <w:szCs w:val="24"/>
          </w:rPr>
          <w:t xml:space="preserve">, during the ISO experimental trials, </w:t>
        </w:r>
      </w:ins>
      <w:ins w:id="73" w:author="Benton, Deon" w:date="2023-02-07T15:48:00Z">
        <w:r w:rsidR="004F1A23">
          <w:rPr>
            <w:rFonts w:ascii="Times New Roman" w:hAnsi="Times New Roman" w:cs="Times New Roman"/>
            <w:sz w:val="24"/>
            <w:szCs w:val="24"/>
          </w:rPr>
          <w:t xml:space="preserve">participants were more likely to choose objects B and C than object A, both ORs </w:t>
        </w:r>
      </w:ins>
      <w:ins w:id="74" w:author="Benton, Deon" w:date="2023-02-07T15:49:00Z">
        <w:r w:rsidR="004F1A23">
          <w:rPr>
            <w:rFonts w:ascii="Times New Roman" w:hAnsi="Times New Roman" w:cs="Times New Roman"/>
            <w:sz w:val="24"/>
            <w:szCs w:val="24"/>
          </w:rPr>
          <w:t>&gt;</w:t>
        </w:r>
      </w:ins>
      <w:ins w:id="75" w:author="Benton, Deon" w:date="2023-02-07T15:48:00Z">
        <w:r w:rsidR="004F1A23">
          <w:rPr>
            <w:rFonts w:ascii="Times New Roman" w:hAnsi="Times New Roman" w:cs="Times New Roman"/>
            <w:sz w:val="24"/>
            <w:szCs w:val="24"/>
          </w:rPr>
          <w:t xml:space="preserve"> </w:t>
        </w:r>
      </w:ins>
      <w:ins w:id="76" w:author="Benton, Deon" w:date="2023-02-07T15:49:00Z">
        <w:r w:rsidR="004F1A23">
          <w:rPr>
            <w:rFonts w:ascii="Times New Roman" w:hAnsi="Times New Roman" w:cs="Times New Roman"/>
            <w:sz w:val="24"/>
            <w:szCs w:val="24"/>
          </w:rPr>
          <w:t>8.88</w:t>
        </w:r>
      </w:ins>
      <w:ins w:id="77" w:author="Benton, Deon" w:date="2023-02-07T15:48:00Z">
        <w:r w:rsidR="004F1A23">
          <w:rPr>
            <w:rFonts w:ascii="Times New Roman" w:hAnsi="Times New Roman" w:cs="Times New Roman"/>
            <w:sz w:val="24"/>
            <w:szCs w:val="24"/>
          </w:rPr>
          <w:t xml:space="preserve">, both </w:t>
        </w:r>
        <w:r w:rsidR="004F1A23">
          <w:rPr>
            <w:rFonts w:ascii="Times New Roman" w:hAnsi="Times New Roman" w:cs="Times New Roman"/>
            <w:i/>
            <w:iCs/>
            <w:sz w:val="24"/>
            <w:szCs w:val="24"/>
          </w:rPr>
          <w:t>p</w:t>
        </w:r>
        <w:r w:rsidR="004F1A23">
          <w:rPr>
            <w:rFonts w:ascii="Times New Roman" w:hAnsi="Times New Roman" w:cs="Times New Roman"/>
            <w:sz w:val="24"/>
            <w:szCs w:val="24"/>
          </w:rPr>
          <w:t xml:space="preserve">’s </w:t>
        </w:r>
      </w:ins>
      <w:ins w:id="78" w:author="Benton, Deon" w:date="2023-02-07T15:49:00Z">
        <w:r w:rsidR="004F1A23">
          <w:rPr>
            <w:rFonts w:ascii="Times New Roman" w:hAnsi="Times New Roman" w:cs="Times New Roman"/>
            <w:sz w:val="24"/>
            <w:szCs w:val="24"/>
          </w:rPr>
          <w:t>&lt;</w:t>
        </w:r>
      </w:ins>
      <w:ins w:id="79" w:author="Benton, Deon" w:date="2023-02-07T15:48:00Z">
        <w:r w:rsidR="004F1A23">
          <w:rPr>
            <w:rFonts w:ascii="Times New Roman" w:hAnsi="Times New Roman" w:cs="Times New Roman"/>
            <w:sz w:val="24"/>
            <w:szCs w:val="24"/>
          </w:rPr>
          <w:t xml:space="preserve"> .0</w:t>
        </w:r>
      </w:ins>
      <w:ins w:id="80" w:author="Benton, Deon" w:date="2023-02-07T15:49:00Z">
        <w:r w:rsidR="004F1A23">
          <w:rPr>
            <w:rFonts w:ascii="Times New Roman" w:hAnsi="Times New Roman" w:cs="Times New Roman"/>
            <w:sz w:val="24"/>
            <w:szCs w:val="24"/>
          </w:rPr>
          <w:t>001</w:t>
        </w:r>
      </w:ins>
      <w:ins w:id="81" w:author="Benton, Deon" w:date="2023-02-07T15:48:00Z">
        <w:r w:rsidR="004F1A23">
          <w:rPr>
            <w:rFonts w:ascii="Times New Roman" w:hAnsi="Times New Roman" w:cs="Times New Roman"/>
            <w:sz w:val="24"/>
            <w:szCs w:val="24"/>
          </w:rPr>
          <w:t xml:space="preserve">, both </w:t>
        </w:r>
        <w:r w:rsidR="004F1A23">
          <w:rPr>
            <w:rFonts w:ascii="Times New Roman" w:hAnsi="Times New Roman" w:cs="Times New Roman"/>
            <w:i/>
            <w:iCs/>
            <w:sz w:val="24"/>
            <w:szCs w:val="24"/>
          </w:rPr>
          <w:t>BF</w:t>
        </w:r>
        <w:r w:rsidR="004F1A23">
          <w:rPr>
            <w:rFonts w:ascii="Times New Roman" w:hAnsi="Times New Roman" w:cs="Times New Roman"/>
            <w:sz w:val="24"/>
            <w:szCs w:val="24"/>
            <w:vertAlign w:val="subscript"/>
          </w:rPr>
          <w:t>H1</w:t>
        </w:r>
        <w:r w:rsidR="004F1A23">
          <w:rPr>
            <w:rFonts w:ascii="Times New Roman" w:hAnsi="Times New Roman" w:cs="Times New Roman"/>
            <w:sz w:val="24"/>
            <w:szCs w:val="24"/>
          </w:rPr>
          <w:t xml:space="preserve">’s </w:t>
        </w:r>
      </w:ins>
      <w:ins w:id="82" w:author="Benton, Deon" w:date="2023-02-07T15:49:00Z">
        <w:r w:rsidR="004F1A23">
          <w:rPr>
            <w:rFonts w:ascii="Times New Roman" w:hAnsi="Times New Roman" w:cs="Times New Roman"/>
            <w:sz w:val="24"/>
            <w:szCs w:val="24"/>
          </w:rPr>
          <w:t>&gt;</w:t>
        </w:r>
      </w:ins>
      <w:ins w:id="83" w:author="Benton, Deon" w:date="2023-02-07T15:48:00Z">
        <w:r w:rsidR="004F1A23">
          <w:rPr>
            <w:rFonts w:ascii="Times New Roman" w:hAnsi="Times New Roman" w:cs="Times New Roman"/>
            <w:sz w:val="24"/>
            <w:szCs w:val="24"/>
          </w:rPr>
          <w:t xml:space="preserve"> </w:t>
        </w:r>
      </w:ins>
      <w:ins w:id="84" w:author="Benton, Deon" w:date="2023-02-07T15:50:00Z">
        <w:r w:rsidR="004F1A23">
          <w:rPr>
            <w:rFonts w:ascii="Times New Roman" w:hAnsi="Times New Roman" w:cs="Times New Roman"/>
            <w:sz w:val="24"/>
            <w:szCs w:val="24"/>
          </w:rPr>
          <w:t>10,000.</w:t>
        </w:r>
      </w:ins>
      <w:ins w:id="85" w:author="Benton, Deon" w:date="2023-02-07T16:09:00Z">
        <w:r w:rsidR="00023030">
          <w:rPr>
            <w:rFonts w:ascii="Times New Roman" w:hAnsi="Times New Roman" w:cs="Times New Roman"/>
            <w:sz w:val="24"/>
            <w:szCs w:val="24"/>
          </w:rPr>
          <w:t xml:space="preserve"> Likewise, during the IS control trials, participants were more likely to choose objects A, B, and C than object D, </w:t>
        </w:r>
      </w:ins>
      <w:ins w:id="86" w:author="Benton, Deon" w:date="2023-02-07T16:10:00Z">
        <w:r w:rsidR="00023030">
          <w:rPr>
            <w:rFonts w:ascii="Times New Roman" w:hAnsi="Times New Roman" w:cs="Times New Roman"/>
            <w:sz w:val="24"/>
            <w:szCs w:val="24"/>
          </w:rPr>
          <w:t>all ORs &lt; 0.10</w:t>
        </w:r>
        <w:proofErr w:type="gramStart"/>
        <w:r w:rsidR="00023030">
          <w:rPr>
            <w:rFonts w:ascii="Times New Roman" w:hAnsi="Times New Roman" w:cs="Times New Roman"/>
            <w:sz w:val="24"/>
            <w:szCs w:val="24"/>
          </w:rPr>
          <w:t>,  all</w:t>
        </w:r>
        <w:proofErr w:type="gramEnd"/>
        <w:r w:rsidR="00023030">
          <w:rPr>
            <w:rFonts w:ascii="Times New Roman" w:hAnsi="Times New Roman" w:cs="Times New Roman"/>
            <w:sz w:val="24"/>
            <w:szCs w:val="24"/>
          </w:rPr>
          <w:t xml:space="preserve"> </w:t>
        </w:r>
        <w:r w:rsidR="00023030" w:rsidRPr="00935C1B">
          <w:rPr>
            <w:rFonts w:ascii="Times New Roman" w:hAnsi="Times New Roman" w:cs="Times New Roman"/>
            <w:i/>
            <w:iCs/>
            <w:sz w:val="24"/>
            <w:szCs w:val="24"/>
          </w:rPr>
          <w:t>p</w:t>
        </w:r>
        <w:r w:rsidR="00023030">
          <w:rPr>
            <w:rFonts w:ascii="Times New Roman" w:hAnsi="Times New Roman" w:cs="Times New Roman"/>
            <w:sz w:val="24"/>
            <w:szCs w:val="24"/>
          </w:rPr>
          <w:t xml:space="preserve">’s &lt; 10,000, all </w:t>
        </w:r>
        <w:r w:rsidR="00023030">
          <w:rPr>
            <w:rFonts w:ascii="Times New Roman" w:hAnsi="Times New Roman" w:cs="Times New Roman"/>
            <w:i/>
            <w:iCs/>
            <w:sz w:val="24"/>
            <w:szCs w:val="24"/>
          </w:rPr>
          <w:t>BF</w:t>
        </w:r>
        <w:r w:rsidR="00023030">
          <w:rPr>
            <w:rFonts w:ascii="Times New Roman" w:hAnsi="Times New Roman" w:cs="Times New Roman"/>
            <w:sz w:val="24"/>
            <w:szCs w:val="24"/>
            <w:vertAlign w:val="subscript"/>
          </w:rPr>
          <w:t>H1</w:t>
        </w:r>
        <w:r w:rsidR="00023030">
          <w:rPr>
            <w:rFonts w:ascii="Times New Roman" w:hAnsi="Times New Roman" w:cs="Times New Roman"/>
            <w:sz w:val="24"/>
            <w:szCs w:val="24"/>
          </w:rPr>
          <w:t>’s &gt; 800.</w:t>
        </w:r>
      </w:ins>
    </w:p>
    <w:p w14:paraId="6C75EA32" w14:textId="6034E64D" w:rsidR="00A54A2C" w:rsidRPr="003159D5" w:rsidRDefault="00A54A2C" w:rsidP="003159D5">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Assessing participants’ treatment of redundant causes across the BB and ISO condition</w:t>
      </w:r>
    </w:p>
    <w:p w14:paraId="3346FD97" w14:textId="3C69B5EE" w:rsidR="00B2341A" w:rsidRDefault="00920082" w:rsidP="00920082">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B2341A">
        <w:rPr>
          <w:rFonts w:ascii="Times New Roman" w:hAnsi="Times New Roman" w:cs="Times New Roman"/>
          <w:b/>
          <w:bCs/>
          <w:sz w:val="24"/>
          <w:szCs w:val="24"/>
        </w:rPr>
        <w:t>5-year-olds.</w:t>
      </w:r>
      <w:r w:rsidR="00FF214E">
        <w:rPr>
          <w:rFonts w:ascii="Times New Roman" w:hAnsi="Times New Roman" w:cs="Times New Roman"/>
          <w:b/>
          <w:bCs/>
          <w:sz w:val="24"/>
          <w:szCs w:val="24"/>
        </w:rPr>
        <w:t xml:space="preserve"> </w:t>
      </w:r>
      <w:r w:rsidR="00FF214E">
        <w:rPr>
          <w:rFonts w:ascii="Times New Roman" w:hAnsi="Times New Roman" w:cs="Times New Roman"/>
          <w:sz w:val="24"/>
          <w:szCs w:val="24"/>
        </w:rPr>
        <w:t xml:space="preserve">Given that </w:t>
      </w:r>
      <w:ins w:id="87" w:author="Benton, Deon" w:date="2023-02-07T12:22:00Z">
        <w:r w:rsidR="00357745">
          <w:rPr>
            <w:rFonts w:ascii="Times New Roman" w:hAnsi="Times New Roman" w:cs="Times New Roman"/>
            <w:sz w:val="24"/>
            <w:szCs w:val="24"/>
          </w:rPr>
          <w:t xml:space="preserve">some </w:t>
        </w:r>
      </w:ins>
      <w:r w:rsidR="00FF214E">
        <w:rPr>
          <w:rFonts w:ascii="Times New Roman" w:hAnsi="Times New Roman" w:cs="Times New Roman"/>
          <w:sz w:val="24"/>
          <w:szCs w:val="24"/>
        </w:rPr>
        <w:t>previous research operationalized BB reasoning</w:t>
      </w:r>
      <w:ins w:id="88" w:author="Benton, Deon" w:date="2023-01-27T15:01:00Z">
        <w:r w:rsidR="00284724">
          <w:rPr>
            <w:rFonts w:ascii="Times New Roman" w:hAnsi="Times New Roman" w:cs="Times New Roman"/>
            <w:sz w:val="24"/>
            <w:szCs w:val="24"/>
          </w:rPr>
          <w:t xml:space="preserve"> </w:t>
        </w:r>
      </w:ins>
      <w:ins w:id="89" w:author="Benton, Deon" w:date="2023-01-27T15:02:00Z">
        <w:r w:rsidR="00284724">
          <w:rPr>
            <w:rFonts w:ascii="Times New Roman" w:hAnsi="Times New Roman" w:cs="Times New Roman"/>
            <w:sz w:val="24"/>
            <w:szCs w:val="24"/>
          </w:rPr>
          <w:t>in terms of the</w:t>
        </w:r>
      </w:ins>
      <w:r w:rsidR="00FF214E">
        <w:rPr>
          <w:rFonts w:ascii="Times New Roman" w:hAnsi="Times New Roman" w:cs="Times New Roman"/>
          <w:sz w:val="24"/>
          <w:szCs w:val="24"/>
        </w:rPr>
        <w:t xml:space="preserve"> difference in treatment of the redundant cause, object B, across the BB and ISO conditions, it was important to replicate that analysis here by comparing participants’ treatment of the redundant causes in this experiment (i.e., objects B and C, which were never shown alone on the machine) across the BB and ISO experimental and control conditions. It will be recalled that previous research indicated that participants did treat object B differently across the BB and ISO conditions (e.g., Sobel et al., 2004). Specifically, 4-year-olds were more likely to indicate that object B was a blicket in the ISO condition compared to the BB condition, and this finding was </w:t>
      </w:r>
      <w:r w:rsidR="00FF214E">
        <w:rPr>
          <w:rFonts w:ascii="Times New Roman" w:hAnsi="Times New Roman" w:cs="Times New Roman"/>
          <w:sz w:val="24"/>
          <w:szCs w:val="24"/>
        </w:rPr>
        <w:lastRenderedPageBreak/>
        <w:t>taken as evidence against the traditional RW model (which predicts equal treatment of object B across the conditions).</w:t>
      </w:r>
      <w:ins w:id="90" w:author="Benton, Deon" w:date="2023-02-07T12:23:00Z">
        <w:r w:rsidR="009E59E9">
          <w:rPr>
            <w:rFonts w:ascii="Times New Roman" w:hAnsi="Times New Roman" w:cs="Times New Roman"/>
            <w:sz w:val="24"/>
            <w:szCs w:val="24"/>
          </w:rPr>
          <w:t xml:space="preserve"> This finding was interpreted to mean that these children engaged in BB reasoning. In contrast, in the present study</w:t>
        </w:r>
      </w:ins>
      <w:r w:rsidR="00D754AF">
        <w:rPr>
          <w:rFonts w:ascii="Times New Roman" w:hAnsi="Times New Roman" w:cs="Times New Roman"/>
          <w:sz w:val="24"/>
          <w:szCs w:val="24"/>
        </w:rPr>
        <w:t xml:space="preserve"> </w:t>
      </w:r>
      <w:r w:rsidR="001E675A">
        <w:rPr>
          <w:rFonts w:ascii="Times New Roman" w:hAnsi="Times New Roman" w:cs="Times New Roman"/>
          <w:sz w:val="24"/>
          <w:szCs w:val="24"/>
        </w:rPr>
        <w:t>participants treated objects B and C equivalently across the BB and ISO experimental and control conditions,</w:t>
      </w:r>
      <w:r w:rsidR="00D754AF">
        <w:rPr>
          <w:rFonts w:ascii="Times New Roman" w:hAnsi="Times New Roman" w:cs="Times New Roman"/>
          <w:sz w:val="24"/>
          <w:szCs w:val="24"/>
        </w:rPr>
        <w:t xml:space="preserve"> </w:t>
      </w:r>
      <w:r w:rsidR="001E675A">
        <w:rPr>
          <w:rFonts w:ascii="Times New Roman" w:hAnsi="Times New Roman" w:cs="Times New Roman"/>
          <w:sz w:val="24"/>
          <w:szCs w:val="24"/>
        </w:rPr>
        <w:t xml:space="preserve">all </w:t>
      </w:r>
      <w:r w:rsidR="00D754AF">
        <w:rPr>
          <w:rFonts w:ascii="Times New Roman" w:hAnsi="Times New Roman" w:cs="Times New Roman"/>
          <w:i/>
          <w:iCs/>
          <w:sz w:val="24"/>
          <w:szCs w:val="24"/>
        </w:rPr>
        <w:t>p</w:t>
      </w:r>
      <w:r w:rsidR="00D754AF">
        <w:rPr>
          <w:rFonts w:ascii="Times New Roman" w:hAnsi="Times New Roman" w:cs="Times New Roman"/>
          <w:sz w:val="24"/>
          <w:szCs w:val="24"/>
        </w:rPr>
        <w:t>’s &gt; .</w:t>
      </w:r>
      <w:r w:rsidR="00430702">
        <w:rPr>
          <w:rFonts w:ascii="Times New Roman" w:hAnsi="Times New Roman" w:cs="Times New Roman"/>
          <w:sz w:val="24"/>
          <w:szCs w:val="24"/>
        </w:rPr>
        <w:t>17</w:t>
      </w:r>
      <w:r w:rsidR="00D754AF">
        <w:rPr>
          <w:rFonts w:ascii="Times New Roman" w:hAnsi="Times New Roman" w:cs="Times New Roman"/>
          <w:sz w:val="24"/>
          <w:szCs w:val="24"/>
        </w:rPr>
        <w:t xml:space="preserve">, </w:t>
      </w:r>
      <w:r w:rsidR="00430702">
        <w:rPr>
          <w:rFonts w:ascii="Times New Roman" w:hAnsi="Times New Roman" w:cs="Times New Roman"/>
          <w:sz w:val="24"/>
          <w:szCs w:val="24"/>
        </w:rPr>
        <w:t>all</w:t>
      </w:r>
      <w:r w:rsidR="00D754AF">
        <w:rPr>
          <w:rFonts w:ascii="Times New Roman" w:hAnsi="Times New Roman" w:cs="Times New Roman"/>
          <w:sz w:val="24"/>
          <w:szCs w:val="24"/>
        </w:rPr>
        <w:t xml:space="preserve"> </w:t>
      </w:r>
      <w:r w:rsidR="00D754AF">
        <w:rPr>
          <w:rFonts w:ascii="Times New Roman" w:hAnsi="Times New Roman" w:cs="Times New Roman"/>
          <w:i/>
          <w:iCs/>
          <w:sz w:val="24"/>
          <w:szCs w:val="24"/>
        </w:rPr>
        <w:t>BF</w:t>
      </w:r>
      <w:r w:rsidR="00D754AF">
        <w:rPr>
          <w:rFonts w:ascii="Times New Roman" w:hAnsi="Times New Roman" w:cs="Times New Roman"/>
          <w:sz w:val="24"/>
          <w:szCs w:val="24"/>
          <w:vertAlign w:val="subscript"/>
        </w:rPr>
        <w:t>H1</w:t>
      </w:r>
      <w:r w:rsidR="00D754AF">
        <w:rPr>
          <w:rFonts w:ascii="Times New Roman" w:hAnsi="Times New Roman" w:cs="Times New Roman"/>
          <w:sz w:val="24"/>
          <w:szCs w:val="24"/>
        </w:rPr>
        <w:t>’s &lt; 0.</w:t>
      </w:r>
      <w:r w:rsidR="00940EBA">
        <w:rPr>
          <w:rFonts w:ascii="Times New Roman" w:hAnsi="Times New Roman" w:cs="Times New Roman"/>
          <w:sz w:val="24"/>
          <w:szCs w:val="24"/>
        </w:rPr>
        <w:t>29</w:t>
      </w:r>
      <w:r w:rsidR="00D754AF">
        <w:rPr>
          <w:rFonts w:ascii="Times New Roman" w:hAnsi="Times New Roman" w:cs="Times New Roman"/>
          <w:sz w:val="24"/>
          <w:szCs w:val="24"/>
        </w:rPr>
        <w:t>.</w:t>
      </w:r>
    </w:p>
    <w:p w14:paraId="537BF220" w14:textId="27DE6B43" w:rsidR="00B202F0" w:rsidRDefault="00C476DA" w:rsidP="00D72911">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6-year-olds. </w:t>
      </w:r>
      <w:r w:rsidR="0043342C">
        <w:rPr>
          <w:rFonts w:ascii="Times New Roman" w:hAnsi="Times New Roman" w:cs="Times New Roman"/>
          <w:sz w:val="24"/>
          <w:szCs w:val="24"/>
        </w:rPr>
        <w:t>The analys</w:t>
      </w:r>
      <w:r w:rsidR="00203408">
        <w:rPr>
          <w:rFonts w:ascii="Times New Roman" w:hAnsi="Times New Roman" w:cs="Times New Roman"/>
          <w:sz w:val="24"/>
          <w:szCs w:val="24"/>
        </w:rPr>
        <w:t>es for the 6-year-olds</w:t>
      </w:r>
      <w:r w:rsidR="0043342C">
        <w:rPr>
          <w:rFonts w:ascii="Times New Roman" w:hAnsi="Times New Roman" w:cs="Times New Roman"/>
          <w:sz w:val="24"/>
          <w:szCs w:val="24"/>
        </w:rPr>
        <w:t xml:space="preserve"> indicated that </w:t>
      </w:r>
      <w:r w:rsidR="009C4330">
        <w:rPr>
          <w:rFonts w:ascii="Times New Roman" w:hAnsi="Times New Roman" w:cs="Times New Roman"/>
          <w:sz w:val="24"/>
          <w:szCs w:val="24"/>
        </w:rPr>
        <w:t xml:space="preserve">although participants were more likely to indicate that object C was a blicket in the ISO experimental condition (40 out of 44) compared to the BB experimental condition (29 out of 45), OR = 5.75, </w:t>
      </w:r>
      <w:r w:rsidR="009C4330">
        <w:rPr>
          <w:rFonts w:ascii="Times New Roman" w:hAnsi="Times New Roman" w:cs="Times New Roman"/>
          <w:i/>
          <w:iCs/>
          <w:sz w:val="24"/>
          <w:szCs w:val="24"/>
        </w:rPr>
        <w:t xml:space="preserve">p </w:t>
      </w:r>
      <w:r w:rsidR="009C4330">
        <w:rPr>
          <w:rFonts w:ascii="Times New Roman" w:hAnsi="Times New Roman" w:cs="Times New Roman"/>
          <w:sz w:val="24"/>
          <w:szCs w:val="24"/>
        </w:rPr>
        <w:t xml:space="preserve">&lt; .01, </w:t>
      </w:r>
      <w:r w:rsidR="009C4330">
        <w:rPr>
          <w:rFonts w:ascii="Times New Roman" w:hAnsi="Times New Roman" w:cs="Times New Roman"/>
          <w:i/>
          <w:iCs/>
          <w:sz w:val="24"/>
          <w:szCs w:val="24"/>
        </w:rPr>
        <w:t>BF</w:t>
      </w:r>
      <w:r w:rsidR="009C4330">
        <w:rPr>
          <w:rFonts w:ascii="Times New Roman" w:hAnsi="Times New Roman" w:cs="Times New Roman"/>
          <w:sz w:val="24"/>
          <w:szCs w:val="24"/>
          <w:vertAlign w:val="subscript"/>
        </w:rPr>
        <w:t>H1</w:t>
      </w:r>
      <w:r w:rsidR="009C4330">
        <w:rPr>
          <w:rFonts w:ascii="Times New Roman" w:hAnsi="Times New Roman" w:cs="Times New Roman"/>
          <w:i/>
          <w:iCs/>
          <w:sz w:val="24"/>
          <w:szCs w:val="24"/>
        </w:rPr>
        <w:t xml:space="preserve"> </w:t>
      </w:r>
      <w:r w:rsidR="009C4330">
        <w:rPr>
          <w:rFonts w:ascii="Times New Roman" w:hAnsi="Times New Roman" w:cs="Times New Roman"/>
          <w:sz w:val="24"/>
          <w:szCs w:val="24"/>
        </w:rPr>
        <w:t>= 16.53, b</w:t>
      </w:r>
      <w:r w:rsidR="009C4330" w:rsidRPr="00DC1151">
        <w:rPr>
          <w:rFonts w:ascii="Times New Roman" w:hAnsi="Times New Roman" w:cs="Times New Roman"/>
          <w:sz w:val="24"/>
          <w:szCs w:val="24"/>
        </w:rPr>
        <w:t>ootstrapped 95% CI[</w:t>
      </w:r>
      <w:r w:rsidR="009C4330">
        <w:rPr>
          <w:rFonts w:ascii="Times New Roman" w:hAnsi="Times New Roman" w:cs="Times New Roman"/>
          <w:sz w:val="24"/>
          <w:szCs w:val="24"/>
        </w:rPr>
        <w:t>2.02</w:t>
      </w:r>
      <w:r w:rsidR="009C4330" w:rsidRPr="00DC1151">
        <w:rPr>
          <w:rFonts w:ascii="Times New Roman" w:hAnsi="Times New Roman" w:cs="Times New Roman"/>
          <w:sz w:val="24"/>
          <w:szCs w:val="24"/>
        </w:rPr>
        <w:t xml:space="preserve">, </w:t>
      </w:r>
      <w:r w:rsidR="009C4330">
        <w:rPr>
          <w:rFonts w:ascii="Times New Roman" w:hAnsi="Times New Roman" w:cs="Times New Roman"/>
          <w:sz w:val="24"/>
          <w:szCs w:val="24"/>
        </w:rPr>
        <w:t>9.48</w:t>
      </w:r>
      <w:r w:rsidR="009C4330" w:rsidRPr="00DC1151">
        <w:rPr>
          <w:rFonts w:ascii="Times New Roman" w:hAnsi="Times New Roman" w:cs="Times New Roman"/>
          <w:sz w:val="24"/>
          <w:szCs w:val="24"/>
        </w:rPr>
        <w:t>]</w:t>
      </w:r>
      <w:r w:rsidR="009C4330">
        <w:rPr>
          <w:rFonts w:ascii="Times New Roman" w:hAnsi="Times New Roman" w:cs="Times New Roman"/>
          <w:sz w:val="24"/>
          <w:szCs w:val="24"/>
        </w:rPr>
        <w:t xml:space="preserve">, </w:t>
      </w:r>
      <w:r w:rsidR="001A3739">
        <w:rPr>
          <w:rFonts w:ascii="Times New Roman" w:hAnsi="Times New Roman" w:cs="Times New Roman"/>
          <w:sz w:val="24"/>
          <w:szCs w:val="24"/>
        </w:rPr>
        <w:t xml:space="preserve">participants </w:t>
      </w:r>
      <w:r w:rsidR="0043342C">
        <w:rPr>
          <w:rFonts w:ascii="Times New Roman" w:hAnsi="Times New Roman" w:cs="Times New Roman"/>
          <w:sz w:val="24"/>
          <w:szCs w:val="24"/>
        </w:rPr>
        <w:t>treated object B similarly between the BB and ISO experimental</w:t>
      </w:r>
      <w:r w:rsidR="00571716">
        <w:rPr>
          <w:rFonts w:ascii="Times New Roman" w:hAnsi="Times New Roman" w:cs="Times New Roman"/>
          <w:sz w:val="24"/>
          <w:szCs w:val="24"/>
        </w:rPr>
        <w:t xml:space="preserve"> and control</w:t>
      </w:r>
      <w:r w:rsidR="0043342C">
        <w:rPr>
          <w:rFonts w:ascii="Times New Roman" w:hAnsi="Times New Roman" w:cs="Times New Roman"/>
          <w:sz w:val="24"/>
          <w:szCs w:val="24"/>
        </w:rPr>
        <w:t xml:space="preserve"> trials, both OR</w:t>
      </w:r>
      <w:r w:rsidR="007236F0">
        <w:rPr>
          <w:rFonts w:ascii="Times New Roman" w:hAnsi="Times New Roman" w:cs="Times New Roman"/>
          <w:sz w:val="24"/>
          <w:szCs w:val="24"/>
        </w:rPr>
        <w:t>’s</w:t>
      </w:r>
      <w:r w:rsidR="0043342C">
        <w:rPr>
          <w:rFonts w:ascii="Times New Roman" w:hAnsi="Times New Roman" w:cs="Times New Roman"/>
          <w:sz w:val="24"/>
          <w:szCs w:val="24"/>
        </w:rPr>
        <w:t xml:space="preserve"> </w:t>
      </w:r>
      <w:r w:rsidR="00E206AE">
        <w:rPr>
          <w:rFonts w:ascii="Times New Roman" w:hAnsi="Times New Roman" w:cs="Times New Roman"/>
          <w:sz w:val="24"/>
          <w:szCs w:val="24"/>
        </w:rPr>
        <w:t>= 1.05</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p</w:t>
      </w:r>
      <w:r w:rsidR="0043342C">
        <w:rPr>
          <w:rFonts w:ascii="Times New Roman" w:hAnsi="Times New Roman" w:cs="Times New Roman"/>
          <w:sz w:val="24"/>
          <w:szCs w:val="24"/>
        </w:rPr>
        <w:t>’s &gt; .</w:t>
      </w:r>
      <w:r w:rsidR="00E206AE">
        <w:rPr>
          <w:rFonts w:ascii="Times New Roman" w:hAnsi="Times New Roman" w:cs="Times New Roman"/>
          <w:sz w:val="24"/>
          <w:szCs w:val="24"/>
        </w:rPr>
        <w:t>91</w:t>
      </w:r>
      <w:r w:rsidR="0043342C">
        <w:rPr>
          <w:rFonts w:ascii="Times New Roman" w:hAnsi="Times New Roman" w:cs="Times New Roman"/>
          <w:sz w:val="24"/>
          <w:szCs w:val="24"/>
        </w:rPr>
        <w:t xml:space="preserve">, both </w:t>
      </w:r>
      <w:r w:rsidR="0043342C">
        <w:rPr>
          <w:rFonts w:ascii="Times New Roman" w:hAnsi="Times New Roman" w:cs="Times New Roman"/>
          <w:i/>
          <w:iCs/>
          <w:sz w:val="24"/>
          <w:szCs w:val="24"/>
        </w:rPr>
        <w:t>BF</w:t>
      </w:r>
      <w:r w:rsidR="0043342C">
        <w:rPr>
          <w:rFonts w:ascii="Times New Roman" w:hAnsi="Times New Roman" w:cs="Times New Roman"/>
          <w:sz w:val="24"/>
          <w:szCs w:val="24"/>
          <w:vertAlign w:val="subscript"/>
        </w:rPr>
        <w:t>H1</w:t>
      </w:r>
      <w:r w:rsidR="0043342C">
        <w:rPr>
          <w:rFonts w:ascii="Times New Roman" w:hAnsi="Times New Roman" w:cs="Times New Roman"/>
          <w:sz w:val="24"/>
          <w:szCs w:val="24"/>
        </w:rPr>
        <w:t xml:space="preserve">’s &lt; </w:t>
      </w:r>
      <w:r w:rsidR="00F57533">
        <w:rPr>
          <w:rFonts w:ascii="Times New Roman" w:hAnsi="Times New Roman" w:cs="Times New Roman"/>
          <w:sz w:val="24"/>
          <w:szCs w:val="24"/>
        </w:rPr>
        <w:t>0</w:t>
      </w:r>
      <w:r w:rsidR="0043342C">
        <w:rPr>
          <w:rFonts w:ascii="Times New Roman" w:hAnsi="Times New Roman" w:cs="Times New Roman"/>
          <w:sz w:val="24"/>
          <w:szCs w:val="24"/>
        </w:rPr>
        <w:t>.</w:t>
      </w:r>
      <w:r w:rsidR="00E206AE">
        <w:rPr>
          <w:rFonts w:ascii="Times New Roman" w:hAnsi="Times New Roman" w:cs="Times New Roman"/>
          <w:sz w:val="24"/>
          <w:szCs w:val="24"/>
        </w:rPr>
        <w:t>10.</w:t>
      </w:r>
    </w:p>
    <w:p w14:paraId="1A5640DF" w14:textId="77777777" w:rsidR="003159D5" w:rsidRDefault="003159D5" w:rsidP="003159D5">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4D9E3CB7" w14:textId="0CF45247" w:rsidR="00B50EFE" w:rsidRDefault="007D0E43" w:rsidP="00F752DD">
      <w:pPr>
        <w:spacing w:line="480" w:lineRule="auto"/>
        <w:ind w:firstLine="720"/>
        <w:contextualSpacing/>
        <w:rPr>
          <w:ins w:id="91" w:author="Benton, Deon" w:date="2023-02-07T16:26:00Z"/>
          <w:rFonts w:ascii="Times New Roman" w:hAnsi="Times New Roman" w:cs="Times New Roman"/>
          <w:sz w:val="24"/>
          <w:szCs w:val="24"/>
        </w:rPr>
      </w:pPr>
      <w:r>
        <w:rPr>
          <w:rFonts w:ascii="Times New Roman" w:hAnsi="Times New Roman" w:cs="Times New Roman"/>
          <w:sz w:val="24"/>
          <w:szCs w:val="24"/>
        </w:rPr>
        <w:t>The results of Experiment 2</w:t>
      </w:r>
      <w:ins w:id="92" w:author="Benton, Deon" w:date="2023-02-07T16:23:00Z">
        <w:r w:rsidR="00712C33">
          <w:rPr>
            <w:rFonts w:ascii="Times New Roman" w:hAnsi="Times New Roman" w:cs="Times New Roman"/>
            <w:sz w:val="24"/>
            <w:szCs w:val="24"/>
          </w:rPr>
          <w:t xml:space="preserve"> for the 5-year-olds</w:t>
        </w:r>
      </w:ins>
      <w:r>
        <w:rPr>
          <w:rFonts w:ascii="Times New Roman" w:hAnsi="Times New Roman" w:cs="Times New Roman"/>
          <w:sz w:val="24"/>
          <w:szCs w:val="24"/>
        </w:rPr>
        <w:t xml:space="preserve"> revealed that the 5-year-olds</w:t>
      </w:r>
      <w:ins w:id="93" w:author="Benton, Deon" w:date="2023-02-07T16:22:00Z">
        <w:r w:rsidR="0097523E">
          <w:rPr>
            <w:rFonts w:ascii="Times New Roman" w:hAnsi="Times New Roman" w:cs="Times New Roman"/>
            <w:sz w:val="24"/>
            <w:szCs w:val="24"/>
          </w:rPr>
          <w:t xml:space="preserve"> did not show evidence of BB reasoning under either an old (e.g., Sobel et al., 2004) or new operati</w:t>
        </w:r>
      </w:ins>
      <w:ins w:id="94" w:author="Benton, Deon" w:date="2023-02-07T16:23:00Z">
        <w:r w:rsidR="0097523E">
          <w:rPr>
            <w:rFonts w:ascii="Times New Roman" w:hAnsi="Times New Roman" w:cs="Times New Roman"/>
            <w:sz w:val="24"/>
            <w:szCs w:val="24"/>
          </w:rPr>
          <w:t>onalization of it</w:t>
        </w:r>
        <w:r w:rsidR="00712C33">
          <w:rPr>
            <w:rFonts w:ascii="Times New Roman" w:hAnsi="Times New Roman" w:cs="Times New Roman"/>
            <w:sz w:val="24"/>
            <w:szCs w:val="24"/>
          </w:rPr>
          <w:t>.</w:t>
        </w:r>
      </w:ins>
      <w:ins w:id="95" w:author="Benton, Deon" w:date="2023-02-07T16:24:00Z">
        <w:r w:rsidR="00712C33">
          <w:rPr>
            <w:rFonts w:ascii="Times New Roman" w:hAnsi="Times New Roman" w:cs="Times New Roman"/>
            <w:sz w:val="24"/>
            <w:szCs w:val="24"/>
          </w:rPr>
          <w:t xml:space="preserve"> </w:t>
        </w:r>
      </w:ins>
      <w:r>
        <w:rPr>
          <w:rFonts w:ascii="Times New Roman" w:hAnsi="Times New Roman" w:cs="Times New Roman"/>
          <w:sz w:val="24"/>
          <w:szCs w:val="24"/>
        </w:rPr>
        <w:t>Specifically,</w:t>
      </w:r>
      <w:r w:rsidR="00614B49">
        <w:rPr>
          <w:rFonts w:ascii="Times New Roman" w:hAnsi="Times New Roman" w:cs="Times New Roman"/>
          <w:sz w:val="24"/>
          <w:szCs w:val="24"/>
        </w:rPr>
        <w:t xml:space="preserve"> in terms of the new operationalization,</w:t>
      </w:r>
      <w:r>
        <w:rPr>
          <w:rFonts w:ascii="Times New Roman" w:hAnsi="Times New Roman" w:cs="Times New Roman"/>
          <w:sz w:val="24"/>
          <w:szCs w:val="24"/>
        </w:rPr>
        <w:t xml:space="preserve"> </w:t>
      </w:r>
      <w:ins w:id="96" w:author="Benton, Deon" w:date="2023-02-07T16:26:00Z">
        <w:r w:rsidR="00B50EFE">
          <w:rPr>
            <w:rFonts w:ascii="Times New Roman" w:hAnsi="Times New Roman" w:cs="Times New Roman"/>
            <w:sz w:val="24"/>
            <w:szCs w:val="24"/>
          </w:rPr>
          <w:t xml:space="preserve">the 5-year-olds </w:t>
        </w:r>
      </w:ins>
      <w:r>
        <w:rPr>
          <w:rFonts w:ascii="Times New Roman" w:hAnsi="Times New Roman" w:cs="Times New Roman"/>
          <w:sz w:val="24"/>
          <w:szCs w:val="24"/>
        </w:rPr>
        <w:t>treated objects</w:t>
      </w:r>
      <w:r w:rsidR="009B783E">
        <w:rPr>
          <w:rFonts w:ascii="Times New Roman" w:hAnsi="Times New Roman" w:cs="Times New Roman"/>
          <w:sz w:val="24"/>
          <w:szCs w:val="24"/>
        </w:rPr>
        <w:t xml:space="preserve"> B and C equivalently</w:t>
      </w:r>
      <w:r w:rsidR="00614B49">
        <w:rPr>
          <w:rFonts w:ascii="Times New Roman" w:hAnsi="Times New Roman" w:cs="Times New Roman"/>
          <w:sz w:val="24"/>
          <w:szCs w:val="24"/>
        </w:rPr>
        <w:t xml:space="preserve"> between the BB experimental and control conditions. Likewise, in terms of the old operationalization of BB reasoning, </w:t>
      </w:r>
      <w:ins w:id="97" w:author="Benton, Deon" w:date="2023-02-07T16:26:00Z">
        <w:r w:rsidR="00B50EFE">
          <w:rPr>
            <w:rFonts w:ascii="Times New Roman" w:hAnsi="Times New Roman" w:cs="Times New Roman"/>
            <w:sz w:val="24"/>
            <w:szCs w:val="24"/>
          </w:rPr>
          <w:t xml:space="preserve">the 5-year-olds </w:t>
        </w:r>
      </w:ins>
      <w:r w:rsidR="00614B49">
        <w:rPr>
          <w:rFonts w:ascii="Times New Roman" w:hAnsi="Times New Roman" w:cs="Times New Roman"/>
          <w:sz w:val="24"/>
          <w:szCs w:val="24"/>
        </w:rPr>
        <w:t xml:space="preserve">mostly treated objects B and C equivalently between the BB and ISO </w:t>
      </w:r>
      <w:r w:rsidR="0029172A">
        <w:rPr>
          <w:rFonts w:ascii="Times New Roman" w:hAnsi="Times New Roman" w:cs="Times New Roman"/>
          <w:sz w:val="24"/>
          <w:szCs w:val="24"/>
        </w:rPr>
        <w:t>experimental and control conditions</w:t>
      </w:r>
      <w:r w:rsidR="003159D5">
        <w:rPr>
          <w:rFonts w:ascii="Times New Roman" w:hAnsi="Times New Roman" w:cs="Times New Roman"/>
          <w:sz w:val="24"/>
          <w:szCs w:val="24"/>
        </w:rPr>
        <w:t>.</w:t>
      </w:r>
      <w:ins w:id="98" w:author="Benton, Deon" w:date="2023-02-07T16:26:00Z">
        <w:r w:rsidR="00B50EFE">
          <w:rPr>
            <w:rFonts w:ascii="Times New Roman" w:hAnsi="Times New Roman" w:cs="Times New Roman"/>
            <w:sz w:val="24"/>
            <w:szCs w:val="24"/>
          </w:rPr>
          <w:t xml:space="preserve"> </w:t>
        </w:r>
      </w:ins>
      <w:ins w:id="99" w:author="Benton, Deon" w:date="2023-02-07T16:29:00Z">
        <w:r w:rsidR="00B13997">
          <w:rPr>
            <w:rFonts w:ascii="Times New Roman" w:hAnsi="Times New Roman" w:cs="Times New Roman"/>
            <w:sz w:val="24"/>
            <w:szCs w:val="24"/>
          </w:rPr>
          <w:t xml:space="preserve">Combined with the fact that the 5-year-olds’ </w:t>
        </w:r>
      </w:ins>
      <w:ins w:id="100" w:author="Benton, Deon" w:date="2023-02-07T16:30:00Z">
        <w:r w:rsidR="00B13997">
          <w:rPr>
            <w:rFonts w:ascii="Times New Roman" w:hAnsi="Times New Roman" w:cs="Times New Roman"/>
            <w:sz w:val="24"/>
            <w:szCs w:val="24"/>
          </w:rPr>
          <w:t xml:space="preserve">causal inferences </w:t>
        </w:r>
      </w:ins>
      <w:ins w:id="101" w:author="Benton, Deon" w:date="2023-02-07T16:28:00Z">
        <w:r w:rsidR="00274117">
          <w:rPr>
            <w:rFonts w:ascii="Times New Roman" w:hAnsi="Times New Roman" w:cs="Times New Roman"/>
            <w:sz w:val="24"/>
            <w:szCs w:val="24"/>
          </w:rPr>
          <w:t xml:space="preserve">were mostly </w:t>
        </w:r>
      </w:ins>
      <w:ins w:id="102" w:author="Benton, Deon" w:date="2023-02-07T16:27:00Z">
        <w:r w:rsidR="00B50EFE">
          <w:rPr>
            <w:rFonts w:ascii="Times New Roman" w:hAnsi="Times New Roman" w:cs="Times New Roman"/>
            <w:sz w:val="24"/>
            <w:szCs w:val="24"/>
          </w:rPr>
          <w:t xml:space="preserve">with the </w:t>
        </w:r>
        <w:r w:rsidR="00274117">
          <w:rPr>
            <w:rFonts w:ascii="Times New Roman" w:hAnsi="Times New Roman" w:cs="Times New Roman"/>
            <w:sz w:val="24"/>
            <w:szCs w:val="24"/>
          </w:rPr>
          <w:t>simple connectionist model</w:t>
        </w:r>
      </w:ins>
      <w:ins w:id="103" w:author="Benton, Deon" w:date="2023-02-07T16:28:00Z">
        <w:r w:rsidR="00274117">
          <w:rPr>
            <w:rFonts w:ascii="Times New Roman" w:hAnsi="Times New Roman" w:cs="Times New Roman"/>
            <w:sz w:val="24"/>
            <w:szCs w:val="24"/>
          </w:rPr>
          <w:t xml:space="preserve"> that instantiated a formally equivalent version of the</w:t>
        </w:r>
      </w:ins>
      <w:ins w:id="104" w:author="Benton, Deon" w:date="2023-02-07T16:29:00Z">
        <w:r w:rsidR="00274117">
          <w:rPr>
            <w:rFonts w:ascii="Times New Roman" w:hAnsi="Times New Roman" w:cs="Times New Roman"/>
            <w:sz w:val="24"/>
            <w:szCs w:val="24"/>
          </w:rPr>
          <w:t xml:space="preserve"> traditional</w:t>
        </w:r>
      </w:ins>
      <w:ins w:id="105" w:author="Benton, Deon" w:date="2023-02-07T16:28:00Z">
        <w:r w:rsidR="00274117">
          <w:rPr>
            <w:rFonts w:ascii="Times New Roman" w:hAnsi="Times New Roman" w:cs="Times New Roman"/>
            <w:sz w:val="24"/>
            <w:szCs w:val="24"/>
          </w:rPr>
          <w:t xml:space="preserve"> RW model, these results suggest </w:t>
        </w:r>
      </w:ins>
      <w:ins w:id="106" w:author="Benton, Deon" w:date="2023-02-07T16:30:00Z">
        <w:r w:rsidR="00B13997">
          <w:rPr>
            <w:rFonts w:ascii="Times New Roman" w:hAnsi="Times New Roman" w:cs="Times New Roman"/>
            <w:sz w:val="24"/>
            <w:szCs w:val="24"/>
          </w:rPr>
          <w:t xml:space="preserve">that the 5-year-olds may have relied on an associative-learning mechanism to reason about the present causal events. </w:t>
        </w:r>
      </w:ins>
    </w:p>
    <w:p w14:paraId="2BC66C44" w14:textId="5B765218" w:rsidR="00265838" w:rsidRDefault="00B50EFE" w:rsidP="00F752DD">
      <w:pPr>
        <w:spacing w:line="480" w:lineRule="auto"/>
        <w:ind w:firstLine="720"/>
        <w:contextualSpacing/>
        <w:rPr>
          <w:ins w:id="107" w:author="Benton, Deon" w:date="2023-02-07T16:38:00Z"/>
          <w:rFonts w:ascii="Times New Roman" w:hAnsi="Times New Roman" w:cs="Times New Roman"/>
          <w:sz w:val="24"/>
          <w:szCs w:val="24"/>
        </w:rPr>
      </w:pPr>
      <w:ins w:id="108" w:author="Benton, Deon" w:date="2023-02-07T16:26:00Z">
        <w:r>
          <w:rPr>
            <w:rFonts w:ascii="Times New Roman" w:hAnsi="Times New Roman" w:cs="Times New Roman"/>
            <w:sz w:val="24"/>
            <w:szCs w:val="24"/>
          </w:rPr>
          <w:t>In contrast, the</w:t>
        </w:r>
      </w:ins>
      <w:ins w:id="109" w:author="Benton, Deon" w:date="2023-02-07T16:30:00Z">
        <w:r w:rsidR="000B03B2">
          <w:rPr>
            <w:rFonts w:ascii="Times New Roman" w:hAnsi="Times New Roman" w:cs="Times New Roman"/>
            <w:sz w:val="24"/>
            <w:szCs w:val="24"/>
          </w:rPr>
          <w:t xml:space="preserve"> present</w:t>
        </w:r>
      </w:ins>
      <w:ins w:id="110" w:author="Benton, Deon" w:date="2023-02-07T16:26:00Z">
        <w:r>
          <w:rPr>
            <w:rFonts w:ascii="Times New Roman" w:hAnsi="Times New Roman" w:cs="Times New Roman"/>
            <w:sz w:val="24"/>
            <w:szCs w:val="24"/>
          </w:rPr>
          <w:t xml:space="preserve"> data do not rule out the possibility</w:t>
        </w:r>
      </w:ins>
      <w:ins w:id="111" w:author="Benton, Deon" w:date="2023-02-07T16:30:00Z">
        <w:r w:rsidR="000B03B2">
          <w:rPr>
            <w:rFonts w:ascii="Times New Roman" w:hAnsi="Times New Roman" w:cs="Times New Roman"/>
            <w:sz w:val="24"/>
            <w:szCs w:val="24"/>
          </w:rPr>
          <w:t xml:space="preserve"> that the 6-year-olds used Bayesian inference to reason </w:t>
        </w:r>
      </w:ins>
      <w:ins w:id="112" w:author="Benton, Deon" w:date="2023-02-07T16:31:00Z">
        <w:r w:rsidR="000B03B2">
          <w:rPr>
            <w:rFonts w:ascii="Times New Roman" w:hAnsi="Times New Roman" w:cs="Times New Roman"/>
            <w:sz w:val="24"/>
            <w:szCs w:val="24"/>
          </w:rPr>
          <w:t>in the present context. Although</w:t>
        </w:r>
      </w:ins>
      <w:ins w:id="113" w:author="Benton, Deon" w:date="2023-02-07T16:34:00Z">
        <w:r w:rsidR="00FA77C6">
          <w:rPr>
            <w:rFonts w:ascii="Times New Roman" w:hAnsi="Times New Roman" w:cs="Times New Roman"/>
            <w:sz w:val="24"/>
            <w:szCs w:val="24"/>
          </w:rPr>
          <w:t xml:space="preserve"> it is clear that the</w:t>
        </w:r>
        <w:del w:id="114" w:author="Benton, Deon [2]" w:date="2023-02-07T22:19:00Z">
          <w:r w:rsidR="00FA77C6" w:rsidDel="00763AD3">
            <w:rPr>
              <w:rFonts w:ascii="Times New Roman" w:hAnsi="Times New Roman" w:cs="Times New Roman"/>
              <w:sz w:val="24"/>
              <w:szCs w:val="24"/>
            </w:rPr>
            <w:delText>i</w:delText>
          </w:r>
        </w:del>
      </w:ins>
      <w:ins w:id="115" w:author="Benton, Deon [2]" w:date="2023-02-07T22:19:00Z">
        <w:r w:rsidR="00763AD3">
          <w:rPr>
            <w:rFonts w:ascii="Times New Roman" w:hAnsi="Times New Roman" w:cs="Times New Roman"/>
            <w:sz w:val="24"/>
            <w:szCs w:val="24"/>
          </w:rPr>
          <w:t xml:space="preserve"> 6-year-olds’</w:t>
        </w:r>
      </w:ins>
      <w:ins w:id="116" w:author="Benton, Deon" w:date="2023-02-07T16:34:00Z">
        <w:del w:id="117" w:author="Benton, Deon [2]" w:date="2023-02-07T22:19:00Z">
          <w:r w:rsidR="00FA77C6" w:rsidDel="00763AD3">
            <w:rPr>
              <w:rFonts w:ascii="Times New Roman" w:hAnsi="Times New Roman" w:cs="Times New Roman"/>
              <w:sz w:val="24"/>
              <w:szCs w:val="24"/>
            </w:rPr>
            <w:delText>r</w:delText>
          </w:r>
        </w:del>
      </w:ins>
      <w:ins w:id="118" w:author="Benton, Deon" w:date="2023-02-07T16:31:00Z">
        <w:r w:rsidR="000B03B2">
          <w:rPr>
            <w:rFonts w:ascii="Times New Roman" w:hAnsi="Times New Roman" w:cs="Times New Roman"/>
            <w:sz w:val="24"/>
            <w:szCs w:val="24"/>
          </w:rPr>
          <w:t xml:space="preserve"> performance is </w:t>
        </w:r>
      </w:ins>
      <w:ins w:id="119" w:author="Benton, Deon" w:date="2023-02-07T16:34:00Z">
        <w:r w:rsidR="00FA77C6">
          <w:rPr>
            <w:rFonts w:ascii="Times New Roman" w:hAnsi="Times New Roman" w:cs="Times New Roman"/>
            <w:sz w:val="24"/>
            <w:szCs w:val="24"/>
          </w:rPr>
          <w:t>incomp</w:t>
        </w:r>
      </w:ins>
      <w:ins w:id="120" w:author="Benton, Deon" w:date="2023-02-07T16:35:00Z">
        <w:r w:rsidR="00FA77C6">
          <w:rPr>
            <w:rFonts w:ascii="Times New Roman" w:hAnsi="Times New Roman" w:cs="Times New Roman"/>
            <w:sz w:val="24"/>
            <w:szCs w:val="24"/>
          </w:rPr>
          <w:t>atible</w:t>
        </w:r>
      </w:ins>
      <w:ins w:id="121" w:author="Benton, Deon" w:date="2023-02-07T16:31:00Z">
        <w:r w:rsidR="000B03B2">
          <w:rPr>
            <w:rFonts w:ascii="Times New Roman" w:hAnsi="Times New Roman" w:cs="Times New Roman"/>
            <w:sz w:val="24"/>
            <w:szCs w:val="24"/>
          </w:rPr>
          <w:t xml:space="preserve"> with the predictions of the traditional RW model</w:t>
        </w:r>
      </w:ins>
      <w:ins w:id="122" w:author="Benton, Deon" w:date="2023-02-07T16:35:00Z">
        <w:r w:rsidR="00FA77C6">
          <w:rPr>
            <w:rFonts w:ascii="Times New Roman" w:hAnsi="Times New Roman" w:cs="Times New Roman"/>
            <w:sz w:val="24"/>
            <w:szCs w:val="24"/>
          </w:rPr>
          <w:t xml:space="preserve"> as implemented in </w:t>
        </w:r>
        <w:r w:rsidR="00FA77C6">
          <w:rPr>
            <w:rFonts w:ascii="Times New Roman" w:hAnsi="Times New Roman" w:cs="Times New Roman"/>
            <w:sz w:val="24"/>
            <w:szCs w:val="24"/>
          </w:rPr>
          <w:lastRenderedPageBreak/>
          <w:t>a simple connectionist (computational) model</w:t>
        </w:r>
      </w:ins>
      <w:ins w:id="123" w:author="Benton, Deon [2]" w:date="2023-02-07T22:20:00Z">
        <w:r w:rsidR="00763AD3">
          <w:rPr>
            <w:rFonts w:ascii="Times New Roman" w:hAnsi="Times New Roman" w:cs="Times New Roman"/>
            <w:sz w:val="24"/>
            <w:szCs w:val="24"/>
          </w:rPr>
          <w:t xml:space="preserve">, </w:t>
        </w:r>
      </w:ins>
      <w:ins w:id="124" w:author="Benton, Deon" w:date="2023-02-07T16:32:00Z">
        <w:r w:rsidR="00187302">
          <w:rPr>
            <w:rFonts w:ascii="Times New Roman" w:hAnsi="Times New Roman" w:cs="Times New Roman"/>
            <w:sz w:val="24"/>
            <w:szCs w:val="24"/>
          </w:rPr>
          <w:t>their causal responses may nonetheless be consistent with the predictions of a simple Bayesian model.</w:t>
        </w:r>
        <w:r w:rsidR="00E549F0">
          <w:rPr>
            <w:rFonts w:ascii="Times New Roman" w:hAnsi="Times New Roman" w:cs="Times New Roman"/>
            <w:sz w:val="24"/>
            <w:szCs w:val="24"/>
          </w:rPr>
          <w:t xml:space="preserve"> Specifically, if </w:t>
        </w:r>
      </w:ins>
      <w:ins w:id="125" w:author="Benton, Deon" w:date="2023-02-07T16:35:00Z">
        <w:r w:rsidR="00FA77C6">
          <w:rPr>
            <w:rFonts w:ascii="Times New Roman" w:hAnsi="Times New Roman" w:cs="Times New Roman"/>
            <w:sz w:val="24"/>
            <w:szCs w:val="24"/>
          </w:rPr>
          <w:t>participants assumed a priori that blickets were common in the present context—which is plausible given that the detector activated much more frequently in the present study than in Sobel et al. (2004)—</w:t>
        </w:r>
      </w:ins>
      <w:ins w:id="126" w:author="Benton, Deon" w:date="2023-02-07T16:36:00Z">
        <w:r w:rsidR="00952025">
          <w:rPr>
            <w:rFonts w:ascii="Times New Roman" w:hAnsi="Times New Roman" w:cs="Times New Roman"/>
            <w:sz w:val="24"/>
            <w:szCs w:val="24"/>
          </w:rPr>
          <w:t>then they would be expected to treat the objec</w:t>
        </w:r>
      </w:ins>
      <w:ins w:id="127" w:author="Benton, Deon" w:date="2023-02-07T16:37:00Z">
        <w:r w:rsidR="00952025">
          <w:rPr>
            <w:rFonts w:ascii="Times New Roman" w:hAnsi="Times New Roman" w:cs="Times New Roman"/>
            <w:sz w:val="24"/>
            <w:szCs w:val="24"/>
          </w:rPr>
          <w:t xml:space="preserve">ts equivalently between the BB experimental and control conditions. </w:t>
        </w:r>
      </w:ins>
      <w:ins w:id="128" w:author="Benton, Deon" w:date="2023-02-07T16:38:00Z">
        <w:r w:rsidR="00265838">
          <w:rPr>
            <w:rFonts w:ascii="Times New Roman" w:hAnsi="Times New Roman" w:cs="Times New Roman"/>
            <w:sz w:val="24"/>
            <w:szCs w:val="24"/>
          </w:rPr>
          <w:t xml:space="preserve"> </w:t>
        </w:r>
      </w:ins>
    </w:p>
    <w:p w14:paraId="6A2B7C5A" w14:textId="3E4797DB" w:rsidR="00265838" w:rsidRDefault="00265838" w:rsidP="00265838">
      <w:pPr>
        <w:spacing w:line="480" w:lineRule="auto"/>
        <w:ind w:firstLine="720"/>
        <w:contextualSpacing/>
        <w:rPr>
          <w:ins w:id="129" w:author="Benton, Deon" w:date="2023-02-07T17:15:00Z"/>
          <w:rFonts w:ascii="Times New Roman" w:hAnsi="Times New Roman" w:cs="Times New Roman"/>
          <w:sz w:val="24"/>
          <w:szCs w:val="24"/>
        </w:rPr>
      </w:pPr>
      <w:ins w:id="130" w:author="Benton, Deon" w:date="2023-02-07T16:38:00Z">
        <w:r>
          <w:rPr>
            <w:rFonts w:ascii="Times New Roman" w:hAnsi="Times New Roman" w:cs="Times New Roman"/>
            <w:sz w:val="24"/>
            <w:szCs w:val="24"/>
          </w:rPr>
          <w:t>To see that this is the case</w:t>
        </w:r>
      </w:ins>
      <w:ins w:id="131" w:author="Benton, Deon" w:date="2023-02-07T16:39:00Z">
        <w:r>
          <w:rPr>
            <w:rFonts w:ascii="Times New Roman" w:hAnsi="Times New Roman" w:cs="Times New Roman"/>
            <w:sz w:val="24"/>
            <w:szCs w:val="24"/>
          </w:rPr>
          <w:t xml:space="preserve">, consider a formal—albeit extremely simple—Bayesian model. On </w:t>
        </w:r>
      </w:ins>
      <w:ins w:id="132" w:author="Benton, Deon" w:date="2023-02-07T16:42:00Z">
        <w:r w:rsidR="00B344A6">
          <w:rPr>
            <w:rFonts w:ascii="Times New Roman" w:hAnsi="Times New Roman" w:cs="Times New Roman"/>
            <w:sz w:val="24"/>
            <w:szCs w:val="24"/>
          </w:rPr>
          <w:t>a Bayesian-inference account,</w:t>
        </w:r>
      </w:ins>
      <w:ins w:id="133" w:author="Benton, Deon" w:date="2023-02-07T16:39:00Z">
        <w:r>
          <w:rPr>
            <w:rFonts w:ascii="Times New Roman" w:hAnsi="Times New Roman" w:cs="Times New Roman"/>
            <w:sz w:val="24"/>
            <w:szCs w:val="24"/>
          </w:rPr>
          <w:t xml:space="preserve"> it is assumed that at the beginning of a lear</w:t>
        </w:r>
      </w:ins>
      <w:ins w:id="134" w:author="Benton, Deon" w:date="2023-02-07T16:40:00Z">
        <w:r>
          <w:rPr>
            <w:rFonts w:ascii="Times New Roman" w:hAnsi="Times New Roman" w:cs="Times New Roman"/>
            <w:sz w:val="24"/>
            <w:szCs w:val="24"/>
          </w:rPr>
          <w:t xml:space="preserve">ning task </w:t>
        </w:r>
        <w:r w:rsidRPr="00234BE9">
          <w:rPr>
            <w:rFonts w:ascii="Times New Roman" w:hAnsi="Times New Roman" w:cs="Times New Roman"/>
            <w:sz w:val="24"/>
            <w:szCs w:val="24"/>
          </w:rPr>
          <w:t xml:space="preserve">an ideal Bayesian learner represents all possible candidate hypotheses,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whereby each hypothesis, </w:t>
        </w:r>
        <w:r w:rsidRPr="00234BE9">
          <w:rPr>
            <w:rFonts w:ascii="Times New Roman" w:hAnsi="Times New Roman" w:cs="Times New Roman"/>
            <w:i/>
            <w:sz w:val="24"/>
            <w:szCs w:val="24"/>
          </w:rPr>
          <w:t>h</w:t>
        </w:r>
        <w:r w:rsidRPr="00234BE9">
          <w:rPr>
            <w:rFonts w:ascii="Times New Roman" w:hAnsi="Times New Roman" w:cs="Times New Roman"/>
            <w:sz w:val="24"/>
            <w:szCs w:val="24"/>
          </w:rPr>
          <w:t xml:space="preserve"> </w:t>
        </w:r>
        <w:r>
          <w:rPr>
            <w:rFonts w:ascii="Times New Roman" w:hAnsi="Times New Roman" w:cs="Times New Roman"/>
            <w:sz w:val="24"/>
            <w:szCs w:val="24"/>
          </w:rPr>
          <w:sym w:font="Symbol" w:char="F0CE"/>
        </w:r>
        <w:r>
          <w:rPr>
            <w:rFonts w:ascii="Times New Roman" w:hAnsi="Times New Roman" w:cs="Times New Roman"/>
            <w:sz w:val="24"/>
            <w:szCs w:val="24"/>
          </w:rPr>
          <w:t xml:space="preserve"> </w:t>
        </w:r>
        <w:proofErr w:type="spellStart"/>
        <w:r w:rsidRPr="00234BE9">
          <w:rPr>
            <w:rFonts w:ascii="Times New Roman" w:hAnsi="Times New Roman" w:cs="Times New Roman"/>
            <w:i/>
            <w:sz w:val="24"/>
            <w:szCs w:val="24"/>
          </w:rPr>
          <w:t>H</w:t>
        </w:r>
        <w:proofErr w:type="spellEnd"/>
        <w:r w:rsidRPr="00234BE9">
          <w:rPr>
            <w:rFonts w:ascii="Times New Roman" w:hAnsi="Times New Roman" w:cs="Times New Roman"/>
            <w:sz w:val="24"/>
            <w:szCs w:val="24"/>
          </w:rPr>
          <w:t>, is a</w:t>
        </w:r>
        <w:r>
          <w:rPr>
            <w:rFonts w:ascii="Times New Roman" w:hAnsi="Times New Roman" w:cs="Times New Roman"/>
            <w:sz w:val="24"/>
            <w:szCs w:val="24"/>
          </w:rPr>
          <w:t>ssumed to have</w:t>
        </w:r>
        <w:r w:rsidRPr="00234BE9">
          <w:rPr>
            <w:rFonts w:ascii="Times New Roman" w:hAnsi="Times New Roman" w:cs="Times New Roman"/>
            <w:sz w:val="24"/>
            <w:szCs w:val="24"/>
          </w:rPr>
          <w:t xml:space="preserve"> some prior probability, </w:t>
        </w:r>
        <w:r w:rsidRPr="00234BE9">
          <w:rPr>
            <w:rFonts w:ascii="Times New Roman" w:hAnsi="Times New Roman" w:cs="Times New Roman"/>
            <w:i/>
            <w:sz w:val="24"/>
            <w:szCs w:val="24"/>
          </w:rPr>
          <w:t>p</w:t>
        </w:r>
        <w:r w:rsidRPr="00234BE9">
          <w:rPr>
            <w:rFonts w:ascii="Times New Roman" w:hAnsi="Times New Roman" w:cs="Times New Roman"/>
            <w:sz w:val="24"/>
            <w:szCs w:val="24"/>
          </w:rPr>
          <w:t>(</w:t>
        </w:r>
        <w:r w:rsidRPr="00234BE9">
          <w:rPr>
            <w:rFonts w:ascii="Times New Roman" w:hAnsi="Times New Roman" w:cs="Times New Roman"/>
            <w:i/>
            <w:sz w:val="24"/>
            <w:szCs w:val="24"/>
          </w:rPr>
          <w:t>h</w:t>
        </w:r>
        <w:r w:rsidRPr="00234BE9">
          <w:rPr>
            <w:rFonts w:ascii="Times New Roman" w:hAnsi="Times New Roman" w:cs="Times New Roman"/>
            <w:sz w:val="24"/>
            <w:szCs w:val="24"/>
          </w:rPr>
          <w:t>)</w:t>
        </w:r>
        <w:r>
          <w:rPr>
            <w:rFonts w:ascii="Times New Roman" w:hAnsi="Times New Roman" w:cs="Times New Roman"/>
            <w:sz w:val="24"/>
            <w:szCs w:val="24"/>
          </w:rPr>
          <w:t>, that is associated with it</w:t>
        </w:r>
        <w:r w:rsidRPr="00234BE9">
          <w:rPr>
            <w:rFonts w:ascii="Times New Roman" w:hAnsi="Times New Roman" w:cs="Times New Roman"/>
            <w:sz w:val="24"/>
            <w:szCs w:val="24"/>
          </w:rPr>
          <w:t>. This prior probability represents the learners</w:t>
        </w:r>
        <w:r>
          <w:rPr>
            <w:rFonts w:ascii="Times New Roman" w:hAnsi="Times New Roman" w:cs="Times New Roman"/>
            <w:sz w:val="24"/>
            <w:szCs w:val="24"/>
          </w:rPr>
          <w:t>’</w:t>
        </w:r>
        <w:r w:rsidRPr="00234BE9">
          <w:rPr>
            <w:rFonts w:ascii="Times New Roman" w:hAnsi="Times New Roman" w:cs="Times New Roman"/>
            <w:sz w:val="24"/>
            <w:szCs w:val="24"/>
          </w:rPr>
          <w:t xml:space="preserve"> confidence that</w:t>
        </w:r>
        <w:r>
          <w:rPr>
            <w:rFonts w:ascii="Times New Roman" w:hAnsi="Times New Roman" w:cs="Times New Roman"/>
            <w:sz w:val="24"/>
            <w:szCs w:val="24"/>
          </w:rPr>
          <w:t xml:space="preserve"> the observed data were generated by</w:t>
        </w:r>
        <w:r w:rsidRPr="00234BE9">
          <w:rPr>
            <w:rFonts w:ascii="Times New Roman" w:hAnsi="Times New Roman" w:cs="Times New Roman"/>
            <w:sz w:val="24"/>
            <w:szCs w:val="24"/>
          </w:rPr>
          <w:t xml:space="preserve"> a given </w:t>
        </w:r>
        <w:r>
          <w:rPr>
            <w:rFonts w:ascii="Times New Roman" w:hAnsi="Times New Roman" w:cs="Times New Roman"/>
            <w:sz w:val="24"/>
            <w:szCs w:val="24"/>
          </w:rPr>
          <w:t xml:space="preserve">causal </w:t>
        </w:r>
        <w:r w:rsidRPr="00234BE9">
          <w:rPr>
            <w:rFonts w:ascii="Times New Roman" w:hAnsi="Times New Roman" w:cs="Times New Roman"/>
            <w:sz w:val="24"/>
            <w:szCs w:val="24"/>
          </w:rPr>
          <w:t xml:space="preserve">hypothesis. Following observations of data, </w:t>
        </w:r>
        <w:r w:rsidRPr="00234BE9">
          <w:rPr>
            <w:rFonts w:ascii="Times New Roman" w:hAnsi="Times New Roman" w:cs="Times New Roman"/>
            <w:i/>
            <w:sz w:val="24"/>
            <w:szCs w:val="24"/>
          </w:rPr>
          <w:t>d</w:t>
        </w:r>
        <w:r w:rsidRPr="00234BE9">
          <w:rPr>
            <w:rFonts w:ascii="Times New Roman" w:hAnsi="Times New Roman" w:cs="Times New Roman"/>
            <w:sz w:val="24"/>
            <w:szCs w:val="24"/>
          </w:rPr>
          <w:t>, the learner</w:t>
        </w:r>
        <w:r>
          <w:rPr>
            <w:rFonts w:ascii="Times New Roman" w:hAnsi="Times New Roman" w:cs="Times New Roman"/>
            <w:sz w:val="24"/>
            <w:szCs w:val="24"/>
          </w:rPr>
          <w:t xml:space="preserve"> then</w:t>
        </w:r>
        <w:r w:rsidRPr="00234BE9">
          <w:rPr>
            <w:rFonts w:ascii="Times New Roman" w:hAnsi="Times New Roman" w:cs="Times New Roman"/>
            <w:sz w:val="24"/>
            <w:szCs w:val="24"/>
          </w:rPr>
          <w:t xml:space="preserve"> uses Bayes' rule to compute and assign posterior probabilities to each hypothesis, </w:t>
        </w:r>
        <w:r w:rsidRPr="00234BE9">
          <w:rPr>
            <w:rFonts w:ascii="Times New Roman" w:hAnsi="Times New Roman" w:cs="Times New Roman"/>
            <w:i/>
            <w:sz w:val="24"/>
            <w:szCs w:val="24"/>
          </w:rPr>
          <w:t>p</w:t>
        </w:r>
        <w:r w:rsidRPr="00234BE9">
          <w:rPr>
            <w:rFonts w:ascii="Times New Roman" w:hAnsi="Times New Roman" w:cs="Times New Roman"/>
            <w:sz w:val="24"/>
            <w:szCs w:val="24"/>
          </w:rPr>
          <w:t>(</w:t>
        </w:r>
        <w:proofErr w:type="spellStart"/>
        <w:r w:rsidRPr="00234BE9">
          <w:rPr>
            <w:rFonts w:ascii="Times New Roman" w:hAnsi="Times New Roman" w:cs="Times New Roman"/>
            <w:i/>
            <w:sz w:val="24"/>
            <w:szCs w:val="24"/>
          </w:rPr>
          <w:t>h</w:t>
        </w:r>
        <w:r w:rsidRPr="00234BE9">
          <w:rPr>
            <w:rFonts w:ascii="Times New Roman" w:hAnsi="Times New Roman" w:cs="Times New Roman"/>
            <w:sz w:val="24"/>
            <w:szCs w:val="24"/>
          </w:rPr>
          <w:t>|</w:t>
        </w:r>
        <w:r w:rsidRPr="00234BE9">
          <w:rPr>
            <w:rFonts w:ascii="Times New Roman" w:hAnsi="Times New Roman" w:cs="Times New Roman"/>
            <w:i/>
            <w:sz w:val="24"/>
            <w:szCs w:val="24"/>
          </w:rPr>
          <w:t>d</w:t>
        </w:r>
        <w:proofErr w:type="spellEnd"/>
        <w:r w:rsidRPr="00234BE9">
          <w:rPr>
            <w:rFonts w:ascii="Times New Roman" w:hAnsi="Times New Roman" w:cs="Times New Roman"/>
            <w:sz w:val="24"/>
            <w:szCs w:val="24"/>
          </w:rPr>
          <w:t>),</w:t>
        </w:r>
      </w:ins>
    </w:p>
    <w:p w14:paraId="73992D63" w14:textId="77777777" w:rsidR="00A80DFC" w:rsidRPr="00EF586E" w:rsidRDefault="00A80DFC" w:rsidP="00A80DFC">
      <w:pPr>
        <w:spacing w:before="240" w:line="480" w:lineRule="auto"/>
        <w:contextualSpacing/>
        <w:jc w:val="center"/>
        <w:rPr>
          <w:ins w:id="135" w:author="Benton, Deon" w:date="2023-02-07T17:15:00Z"/>
          <w:rFonts w:ascii="Times New Roman" w:eastAsiaTheme="minorEastAsia" w:hAnsi="Times New Roman" w:cs="Times New Roman"/>
          <w:sz w:val="24"/>
          <w:szCs w:val="24"/>
        </w:rPr>
      </w:pPr>
      <m:oMath>
        <m:r>
          <w:ins w:id="136" w:author="Benton, Deon" w:date="2023-02-07T17:15:00Z">
            <w:rPr>
              <w:rFonts w:ascii="Cambria Math" w:hAnsi="Cambria Math" w:cs="Times New Roman"/>
              <w:sz w:val="24"/>
              <w:szCs w:val="24"/>
            </w:rPr>
            <m:t>p</m:t>
          </w:ins>
        </m:r>
        <m:d>
          <m:dPr>
            <m:ctrlPr>
              <w:ins w:id="137" w:author="Benton, Deon" w:date="2023-02-07T17:15:00Z">
                <w:rPr>
                  <w:rFonts w:ascii="Cambria Math" w:hAnsi="Cambria Math" w:cs="Times New Roman"/>
                  <w:i/>
                  <w:sz w:val="24"/>
                  <w:szCs w:val="24"/>
                </w:rPr>
              </w:ins>
            </m:ctrlPr>
          </m:dPr>
          <m:e>
            <m:r>
              <w:ins w:id="138" w:author="Benton, Deon" w:date="2023-02-07T17:15:00Z">
                <w:rPr>
                  <w:rFonts w:ascii="Cambria Math" w:hAnsi="Cambria Math" w:cs="Times New Roman"/>
                  <w:sz w:val="24"/>
                  <w:szCs w:val="24"/>
                </w:rPr>
                <m:t>h</m:t>
              </w:ins>
            </m:r>
          </m:e>
          <m:e>
            <m:r>
              <w:ins w:id="139" w:author="Benton, Deon" w:date="2023-02-07T17:15:00Z">
                <w:rPr>
                  <w:rFonts w:ascii="Cambria Math" w:hAnsi="Cambria Math" w:cs="Times New Roman"/>
                  <w:sz w:val="24"/>
                  <w:szCs w:val="24"/>
                </w:rPr>
                <m:t>d</m:t>
              </w:ins>
            </m:r>
          </m:e>
        </m:d>
        <m:r>
          <w:ins w:id="140" w:author="Benton, Deon" w:date="2023-02-07T17:15:00Z">
            <w:rPr>
              <w:rFonts w:ascii="Cambria Math" w:hAnsi="Cambria Math" w:cs="Times New Roman"/>
              <w:sz w:val="24"/>
              <w:szCs w:val="24"/>
            </w:rPr>
            <m:t xml:space="preserve">= </m:t>
          </w:ins>
        </m:r>
        <m:f>
          <m:fPr>
            <m:ctrlPr>
              <w:ins w:id="141" w:author="Benton, Deon" w:date="2023-02-07T17:15:00Z">
                <w:rPr>
                  <w:rFonts w:ascii="Cambria Math" w:hAnsi="Cambria Math" w:cs="Times New Roman"/>
                  <w:i/>
                  <w:sz w:val="24"/>
                  <w:szCs w:val="24"/>
                </w:rPr>
              </w:ins>
            </m:ctrlPr>
          </m:fPr>
          <m:num>
            <m:r>
              <w:ins w:id="142" w:author="Benton, Deon" w:date="2023-02-07T17:15:00Z">
                <w:rPr>
                  <w:rFonts w:ascii="Cambria Math" w:hAnsi="Cambria Math" w:cs="Times New Roman"/>
                  <w:sz w:val="24"/>
                  <w:szCs w:val="24"/>
                </w:rPr>
                <m:t>p</m:t>
              </w:ins>
            </m:r>
            <m:d>
              <m:dPr>
                <m:ctrlPr>
                  <w:ins w:id="143" w:author="Benton, Deon" w:date="2023-02-07T17:15:00Z">
                    <w:rPr>
                      <w:rFonts w:ascii="Cambria Math" w:hAnsi="Cambria Math" w:cs="Times New Roman"/>
                      <w:i/>
                      <w:sz w:val="24"/>
                      <w:szCs w:val="24"/>
                    </w:rPr>
                  </w:ins>
                </m:ctrlPr>
              </m:dPr>
              <m:e>
                <m:r>
                  <w:ins w:id="144" w:author="Benton, Deon" w:date="2023-02-07T17:15:00Z">
                    <w:rPr>
                      <w:rFonts w:ascii="Cambria Math" w:hAnsi="Cambria Math" w:cs="Times New Roman"/>
                      <w:sz w:val="24"/>
                      <w:szCs w:val="24"/>
                    </w:rPr>
                    <m:t>d</m:t>
                  </w:ins>
                </m:r>
              </m:e>
              <m:e>
                <m:r>
                  <w:ins w:id="145" w:author="Benton, Deon" w:date="2023-02-07T17:15:00Z">
                    <w:rPr>
                      <w:rFonts w:ascii="Cambria Math" w:hAnsi="Cambria Math" w:cs="Times New Roman"/>
                      <w:sz w:val="24"/>
                      <w:szCs w:val="24"/>
                    </w:rPr>
                    <m:t>h</m:t>
                  </w:ins>
                </m:r>
              </m:e>
            </m:d>
            <m:r>
              <w:ins w:id="146" w:author="Benton, Deon" w:date="2023-02-07T17:15:00Z">
                <w:rPr>
                  <w:rFonts w:ascii="Cambria Math" w:hAnsi="Cambria Math" w:cs="Times New Roman"/>
                  <w:sz w:val="24"/>
                  <w:szCs w:val="24"/>
                </w:rPr>
                <m:t>p(h)</m:t>
              </w:ins>
            </m:r>
          </m:num>
          <m:den>
            <m:nary>
              <m:naryPr>
                <m:chr m:val="∑"/>
                <m:limLoc m:val="undOvr"/>
                <m:supHide m:val="1"/>
                <m:ctrlPr>
                  <w:ins w:id="147" w:author="Benton, Deon" w:date="2023-02-07T17:15:00Z">
                    <w:rPr>
                      <w:rFonts w:ascii="Cambria Math" w:hAnsi="Cambria Math" w:cs="Times New Roman"/>
                      <w:i/>
                      <w:sz w:val="24"/>
                      <w:szCs w:val="24"/>
                    </w:rPr>
                  </w:ins>
                </m:ctrlPr>
              </m:naryPr>
              <m:sub>
                <m:sSup>
                  <m:sSupPr>
                    <m:ctrlPr>
                      <w:ins w:id="148" w:author="Benton, Deon" w:date="2023-02-07T17:15:00Z">
                        <w:rPr>
                          <w:rFonts w:ascii="Cambria Math" w:hAnsi="Cambria Math" w:cs="Times New Roman"/>
                          <w:i/>
                          <w:sz w:val="24"/>
                          <w:szCs w:val="24"/>
                        </w:rPr>
                      </w:ins>
                    </m:ctrlPr>
                  </m:sSupPr>
                  <m:e>
                    <m:r>
                      <w:ins w:id="149" w:author="Benton, Deon" w:date="2023-02-07T17:15:00Z">
                        <w:rPr>
                          <w:rFonts w:ascii="Cambria Math" w:hAnsi="Cambria Math" w:cs="Times New Roman"/>
                          <w:sz w:val="24"/>
                          <w:szCs w:val="24"/>
                        </w:rPr>
                        <m:t>h</m:t>
                      </w:ins>
                    </m:r>
                  </m:e>
                  <m:sup>
                    <m:r>
                      <w:ins w:id="150" w:author="Benton, Deon" w:date="2023-02-07T17:15:00Z">
                        <w:rPr>
                          <w:rFonts w:ascii="Cambria Math" w:hAnsi="Cambria Math" w:cs="Times New Roman"/>
                          <w:sz w:val="24"/>
                          <w:szCs w:val="24"/>
                        </w:rPr>
                        <m:t>'</m:t>
                      </w:ins>
                    </m:r>
                  </m:sup>
                </m:sSup>
              </m:sub>
              <m:sup/>
              <m:e>
                <m:r>
                  <w:ins w:id="151" w:author="Benton, Deon" w:date="2023-02-07T17:15:00Z">
                    <w:rPr>
                      <w:rFonts w:ascii="Cambria Math" w:hAnsi="Cambria Math" w:cs="Times New Roman"/>
                      <w:sz w:val="24"/>
                      <w:szCs w:val="24"/>
                    </w:rPr>
                    <m:t>p</m:t>
                  </w:ins>
                </m:r>
                <m:d>
                  <m:dPr>
                    <m:ctrlPr>
                      <w:ins w:id="152" w:author="Benton, Deon" w:date="2023-02-07T17:15:00Z">
                        <w:rPr>
                          <w:rFonts w:ascii="Cambria Math" w:hAnsi="Cambria Math" w:cs="Times New Roman"/>
                          <w:i/>
                          <w:sz w:val="24"/>
                          <w:szCs w:val="24"/>
                        </w:rPr>
                      </w:ins>
                    </m:ctrlPr>
                  </m:dPr>
                  <m:e>
                    <m:r>
                      <w:ins w:id="153" w:author="Benton, Deon" w:date="2023-02-07T17:15:00Z">
                        <w:rPr>
                          <w:rFonts w:ascii="Cambria Math" w:hAnsi="Cambria Math" w:cs="Times New Roman"/>
                          <w:sz w:val="24"/>
                          <w:szCs w:val="24"/>
                        </w:rPr>
                        <m:t>d</m:t>
                      </w:ins>
                    </m:r>
                  </m:e>
                  <m:e>
                    <m:sSup>
                      <m:sSupPr>
                        <m:ctrlPr>
                          <w:ins w:id="154" w:author="Benton, Deon" w:date="2023-02-07T17:15:00Z">
                            <w:rPr>
                              <w:rFonts w:ascii="Cambria Math" w:hAnsi="Cambria Math" w:cs="Times New Roman"/>
                              <w:i/>
                              <w:sz w:val="24"/>
                              <w:szCs w:val="24"/>
                            </w:rPr>
                          </w:ins>
                        </m:ctrlPr>
                      </m:sSupPr>
                      <m:e>
                        <m:r>
                          <w:ins w:id="155" w:author="Benton, Deon" w:date="2023-02-07T17:15:00Z">
                            <w:rPr>
                              <w:rFonts w:ascii="Cambria Math" w:hAnsi="Cambria Math" w:cs="Times New Roman"/>
                              <w:sz w:val="24"/>
                              <w:szCs w:val="24"/>
                            </w:rPr>
                            <m:t>h</m:t>
                          </w:ins>
                        </m:r>
                      </m:e>
                      <m:sup>
                        <m:r>
                          <w:ins w:id="156" w:author="Benton, Deon" w:date="2023-02-07T17:15:00Z">
                            <w:rPr>
                              <w:rFonts w:ascii="Cambria Math" w:hAnsi="Cambria Math" w:cs="Times New Roman"/>
                              <w:sz w:val="24"/>
                              <w:szCs w:val="24"/>
                            </w:rPr>
                            <m:t>'</m:t>
                          </w:ins>
                        </m:r>
                      </m:sup>
                    </m:sSup>
                  </m:e>
                </m:d>
                <m:r>
                  <w:ins w:id="157" w:author="Benton, Deon" w:date="2023-02-07T17:15:00Z">
                    <w:rPr>
                      <w:rFonts w:ascii="Cambria Math" w:hAnsi="Cambria Math" w:cs="Times New Roman"/>
                      <w:sz w:val="24"/>
                      <w:szCs w:val="24"/>
                    </w:rPr>
                    <m:t>p(</m:t>
                  </w:ins>
                </m:r>
                <m:sSup>
                  <m:sSupPr>
                    <m:ctrlPr>
                      <w:ins w:id="158" w:author="Benton, Deon" w:date="2023-02-07T17:15:00Z">
                        <w:rPr>
                          <w:rFonts w:ascii="Cambria Math" w:hAnsi="Cambria Math" w:cs="Times New Roman"/>
                          <w:i/>
                          <w:sz w:val="24"/>
                          <w:szCs w:val="24"/>
                        </w:rPr>
                      </w:ins>
                    </m:ctrlPr>
                  </m:sSupPr>
                  <m:e>
                    <m:r>
                      <w:ins w:id="159" w:author="Benton, Deon" w:date="2023-02-07T17:15:00Z">
                        <w:rPr>
                          <w:rFonts w:ascii="Cambria Math" w:hAnsi="Cambria Math" w:cs="Times New Roman"/>
                          <w:sz w:val="24"/>
                          <w:szCs w:val="24"/>
                        </w:rPr>
                        <m:t>h</m:t>
                      </w:ins>
                    </m:r>
                  </m:e>
                  <m:sup>
                    <m:r>
                      <w:ins w:id="160" w:author="Benton, Deon" w:date="2023-02-07T17:15:00Z">
                        <w:rPr>
                          <w:rFonts w:ascii="Cambria Math" w:hAnsi="Cambria Math" w:cs="Times New Roman"/>
                          <w:sz w:val="24"/>
                          <w:szCs w:val="24"/>
                        </w:rPr>
                        <m:t>'</m:t>
                      </w:ins>
                    </m:r>
                  </m:sup>
                </m:sSup>
                <m:r>
                  <w:ins w:id="161" w:author="Benton, Deon" w:date="2023-02-07T17:15:00Z">
                    <w:rPr>
                      <w:rFonts w:ascii="Cambria Math" w:hAnsi="Cambria Math" w:cs="Times New Roman"/>
                      <w:sz w:val="24"/>
                      <w:szCs w:val="24"/>
                    </w:rPr>
                    <m:t>)</m:t>
                  </w:ins>
                </m:r>
              </m:e>
            </m:nary>
          </m:den>
        </m:f>
      </m:oMath>
      <w:ins w:id="162" w:author="Benton, Deon" w:date="2023-02-07T17:15:00Z">
        <w:r w:rsidRPr="00A56718">
          <w:rPr>
            <w:rFonts w:ascii="Times New Roman" w:eastAsiaTheme="minorEastAsia" w:hAnsi="Times New Roman" w:cs="Times New Roman"/>
            <w:sz w:val="24"/>
            <w:szCs w:val="24"/>
          </w:rPr>
          <w:t>,</w:t>
        </w:r>
      </w:ins>
    </w:p>
    <w:p w14:paraId="2374379D" w14:textId="4D6FC100" w:rsidR="00A80DFC" w:rsidRDefault="00A80DFC" w:rsidP="00A80DFC">
      <w:pPr>
        <w:spacing w:line="480" w:lineRule="auto"/>
        <w:contextualSpacing/>
        <w:rPr>
          <w:ins w:id="163" w:author="Benton, Deon" w:date="2023-02-07T17:15:00Z"/>
          <w:rFonts w:ascii="Times New Roman" w:hAnsi="Times New Roman" w:cs="Times New Roman"/>
          <w:sz w:val="24"/>
          <w:szCs w:val="24"/>
        </w:rPr>
      </w:pPr>
      <w:ins w:id="164" w:author="Benton, Deon" w:date="2023-02-07T17:15:00Z">
        <w:r w:rsidRPr="001C0F80">
          <w:rPr>
            <w:rFonts w:ascii="Times New Roman" w:hAnsi="Times New Roman" w:cs="Times New Roman"/>
            <w:sz w:val="24"/>
            <w:szCs w:val="24"/>
          </w:rPr>
          <w:t xml:space="preserve">where </w:t>
        </w:r>
        <w:r w:rsidRPr="001C0F80">
          <w:rPr>
            <w:rFonts w:ascii="Times New Roman" w:hAnsi="Times New Roman" w:cs="Times New Roman"/>
            <w:i/>
            <w:sz w:val="24"/>
            <w:szCs w:val="24"/>
          </w:rPr>
          <w:t>p</w:t>
        </w:r>
        <w:r w:rsidRPr="001C0F80">
          <w:rPr>
            <w:rFonts w:ascii="Times New Roman" w:hAnsi="Times New Roman" w:cs="Times New Roman"/>
            <w:sz w:val="24"/>
            <w:szCs w:val="24"/>
          </w:rPr>
          <w:t>(</w:t>
        </w:r>
        <w:proofErr w:type="spellStart"/>
        <w:r w:rsidRPr="001C0F80">
          <w:rPr>
            <w:rFonts w:ascii="Times New Roman" w:hAnsi="Times New Roman" w:cs="Times New Roman"/>
            <w:i/>
            <w:sz w:val="24"/>
            <w:szCs w:val="24"/>
          </w:rPr>
          <w:t>d</w:t>
        </w:r>
        <w:r w:rsidRPr="001C0F80">
          <w:rPr>
            <w:rFonts w:ascii="Times New Roman" w:hAnsi="Times New Roman" w:cs="Times New Roman"/>
            <w:sz w:val="24"/>
            <w:szCs w:val="24"/>
          </w:rPr>
          <w:t>|</w:t>
        </w:r>
        <w:r w:rsidRPr="001C0F80">
          <w:rPr>
            <w:rFonts w:ascii="Times New Roman" w:hAnsi="Times New Roman" w:cs="Times New Roman"/>
            <w:i/>
            <w:sz w:val="24"/>
            <w:szCs w:val="24"/>
          </w:rPr>
          <w:t>h</w:t>
        </w:r>
        <w:proofErr w:type="spellEnd"/>
        <w:r w:rsidRPr="001C0F80">
          <w:rPr>
            <w:rFonts w:ascii="Times New Roman" w:hAnsi="Times New Roman" w:cs="Times New Roman"/>
            <w:sz w:val="24"/>
            <w:szCs w:val="24"/>
          </w:rPr>
          <w:t>) represent</w:t>
        </w:r>
        <w:r>
          <w:rPr>
            <w:rFonts w:ascii="Times New Roman" w:hAnsi="Times New Roman" w:cs="Times New Roman"/>
            <w:sz w:val="24"/>
            <w:szCs w:val="24"/>
          </w:rPr>
          <w:t>s</w:t>
        </w:r>
        <w:r w:rsidRPr="001C0F80">
          <w:rPr>
            <w:rFonts w:ascii="Times New Roman" w:hAnsi="Times New Roman" w:cs="Times New Roman"/>
            <w:sz w:val="24"/>
            <w:szCs w:val="24"/>
          </w:rPr>
          <w:t xml:space="preserve"> the likelihood or the probability of the data </w:t>
        </w:r>
        <w:r w:rsidRPr="001C0F80">
          <w:rPr>
            <w:rFonts w:ascii="Times New Roman" w:hAnsi="Times New Roman" w:cs="Times New Roman"/>
            <w:i/>
            <w:sz w:val="24"/>
            <w:szCs w:val="24"/>
          </w:rPr>
          <w:t>d</w:t>
        </w:r>
        <w:r w:rsidRPr="001C0F80">
          <w:rPr>
            <w:rFonts w:ascii="Times New Roman" w:hAnsi="Times New Roman" w:cs="Times New Roman"/>
            <w:sz w:val="24"/>
            <w:szCs w:val="24"/>
          </w:rPr>
          <w:t xml:space="preserve"> under a gi</w:t>
        </w:r>
        <w:r>
          <w:rPr>
            <w:rFonts w:ascii="Times New Roman" w:hAnsi="Times New Roman" w:cs="Times New Roman"/>
            <w:sz w:val="24"/>
            <w:szCs w:val="24"/>
          </w:rPr>
          <w:t xml:space="preserve">ven hypothesis </w:t>
        </w:r>
        <w:r w:rsidRPr="001C0F80">
          <w:rPr>
            <w:rFonts w:ascii="Times New Roman" w:hAnsi="Times New Roman" w:cs="Times New Roman"/>
            <w:i/>
            <w:sz w:val="24"/>
            <w:szCs w:val="24"/>
          </w:rPr>
          <w:t>h</w:t>
        </w:r>
      </w:ins>
      <w:ins w:id="165" w:author="Benton, Deon" w:date="2023-02-07T17:16:00Z">
        <w:r>
          <w:rPr>
            <w:rFonts w:ascii="Times New Roman" w:hAnsi="Times New Roman" w:cs="Times New Roman"/>
            <w:i/>
            <w:sz w:val="24"/>
            <w:szCs w:val="24"/>
          </w:rPr>
          <w:t xml:space="preserve">. </w:t>
        </w:r>
        <w:r>
          <w:rPr>
            <w:rFonts w:ascii="Times New Roman" w:hAnsi="Times New Roman" w:cs="Times New Roman"/>
            <w:iCs/>
            <w:sz w:val="24"/>
            <w:szCs w:val="24"/>
          </w:rPr>
          <w:t>The denominator</w:t>
        </w:r>
      </w:ins>
      <w:ins w:id="166" w:author="Benton, Deon [2]" w:date="2023-02-07T22:27:00Z">
        <w:r w:rsidR="00763AD3">
          <w:rPr>
            <w:rFonts w:ascii="Times New Roman" w:hAnsi="Times New Roman" w:cs="Times New Roman"/>
            <w:iCs/>
            <w:sz w:val="24"/>
            <w:szCs w:val="24"/>
          </w:rPr>
          <w:t xml:space="preserve"> is a normalizing constant that ensures</w:t>
        </w:r>
      </w:ins>
      <w:ins w:id="167" w:author="Benton, Deon" w:date="2023-02-07T17:16:00Z">
        <w:r>
          <w:rPr>
            <w:rFonts w:ascii="Times New Roman" w:hAnsi="Times New Roman" w:cs="Times New Roman"/>
            <w:iCs/>
            <w:sz w:val="24"/>
            <w:szCs w:val="24"/>
          </w:rPr>
          <w:t xml:space="preserve"> that sum of the posterior probabilities is 1.</w:t>
        </w:r>
      </w:ins>
      <w:ins w:id="168" w:author="Benton, Deon" w:date="2023-02-07T17:15:00Z">
        <w:r>
          <w:rPr>
            <w:rFonts w:ascii="Times New Roman" w:hAnsi="Times New Roman" w:cs="Times New Roman"/>
            <w:i/>
            <w:sz w:val="24"/>
            <w:szCs w:val="24"/>
          </w:rPr>
          <w:t xml:space="preserve"> </w:t>
        </w:r>
      </w:ins>
    </w:p>
    <w:p w14:paraId="3C86562E" w14:textId="213E5CB6" w:rsidR="00A80DFC" w:rsidRDefault="00BE6F5A" w:rsidP="00A80DFC">
      <w:pPr>
        <w:spacing w:line="480" w:lineRule="auto"/>
        <w:ind w:firstLine="720"/>
        <w:contextualSpacing/>
        <w:rPr>
          <w:ins w:id="169" w:author="Benton, Deon" w:date="2023-02-07T17:15:00Z"/>
          <w:rFonts w:ascii="Times New Roman" w:hAnsi="Times New Roman" w:cs="Times New Roman"/>
          <w:sz w:val="24"/>
          <w:szCs w:val="24"/>
        </w:rPr>
      </w:pPr>
      <w:ins w:id="170" w:author="Benton, Deon" w:date="2023-02-07T17:19:00Z">
        <w:r>
          <w:rPr>
            <w:rFonts w:ascii="Times New Roman" w:hAnsi="Times New Roman" w:cs="Times New Roman"/>
            <w:sz w:val="24"/>
            <w:szCs w:val="24"/>
          </w:rPr>
          <w:t>Given that Bayesian inference operates over a fixed hypothesis space, it is also</w:t>
        </w:r>
      </w:ins>
      <w:ins w:id="171" w:author="Benton, Deon" w:date="2023-02-07T17:20:00Z">
        <w:r>
          <w:rPr>
            <w:rFonts w:ascii="Times New Roman" w:hAnsi="Times New Roman" w:cs="Times New Roman"/>
            <w:sz w:val="24"/>
            <w:szCs w:val="24"/>
          </w:rPr>
          <w:t xml:space="preserve"> important to specify the</w:t>
        </w:r>
      </w:ins>
      <w:ins w:id="172" w:author="Benton, Deon" w:date="2023-02-07T17:15:00Z">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hypothesis space </w:t>
        </w:r>
        <w:r w:rsidR="00A80DFC" w:rsidRPr="008932DE">
          <w:rPr>
            <w:rFonts w:ascii="Times New Roman" w:hAnsi="Times New Roman" w:cs="Times New Roman"/>
            <w:i/>
            <w:sz w:val="24"/>
            <w:szCs w:val="24"/>
          </w:rPr>
          <w:t>H</w:t>
        </w:r>
        <w:r w:rsidR="00A80DFC" w:rsidRPr="00826F13">
          <w:rPr>
            <w:rFonts w:ascii="Times New Roman" w:hAnsi="Times New Roman" w:cs="Times New Roman"/>
            <w:sz w:val="24"/>
            <w:szCs w:val="24"/>
          </w:rPr>
          <w:t xml:space="preserve"> and the hypotheses </w:t>
        </w:r>
        <w:r w:rsidR="00A80DFC" w:rsidRPr="008932DE">
          <w:rPr>
            <w:rFonts w:ascii="Times New Roman" w:hAnsi="Times New Roman" w:cs="Times New Roman"/>
            <w:i/>
            <w:sz w:val="24"/>
            <w:szCs w:val="24"/>
          </w:rPr>
          <w:t>h</w:t>
        </w:r>
        <w:r w:rsidR="00A80DFC" w:rsidRPr="00826F13">
          <w:rPr>
            <w:rFonts w:ascii="Times New Roman" w:hAnsi="Times New Roman" w:cs="Times New Roman"/>
            <w:sz w:val="24"/>
            <w:szCs w:val="24"/>
          </w:rPr>
          <w:t xml:space="preserve"> that comprise that space</w:t>
        </w:r>
      </w:ins>
      <w:ins w:id="173" w:author="Benton, Deon" w:date="2023-02-07T17:20:00Z">
        <w:r>
          <w:rPr>
            <w:rFonts w:ascii="Times New Roman" w:hAnsi="Times New Roman" w:cs="Times New Roman"/>
            <w:sz w:val="24"/>
            <w:szCs w:val="24"/>
          </w:rPr>
          <w:t xml:space="preserve"> for the present context</w:t>
        </w:r>
      </w:ins>
      <w:ins w:id="174" w:author="Benton, Deon" w:date="2023-02-07T17:15:00Z">
        <w:r w:rsidR="00A80DFC" w:rsidRPr="00826F13">
          <w:rPr>
            <w:rFonts w:ascii="Times New Roman" w:hAnsi="Times New Roman" w:cs="Times New Roman"/>
            <w:sz w:val="24"/>
            <w:szCs w:val="24"/>
          </w:rPr>
          <w:t>. This step is necessa</w:t>
        </w:r>
        <w:r w:rsidR="00A80DFC">
          <w:rPr>
            <w:rFonts w:ascii="Times New Roman" w:hAnsi="Times New Roman" w:cs="Times New Roman"/>
            <w:sz w:val="24"/>
            <w:szCs w:val="24"/>
          </w:rPr>
          <w:t xml:space="preserve">ry before Bayes' </w:t>
        </w:r>
        <w:r w:rsidR="00A80DFC" w:rsidRPr="00826F13">
          <w:rPr>
            <w:rFonts w:ascii="Times New Roman" w:hAnsi="Times New Roman" w:cs="Times New Roman"/>
            <w:sz w:val="24"/>
            <w:szCs w:val="24"/>
          </w:rPr>
          <w:t>rule</w:t>
        </w:r>
        <w:r w:rsidR="00A80DFC">
          <w:rPr>
            <w:rFonts w:ascii="Times New Roman" w:hAnsi="Times New Roman" w:cs="Times New Roman"/>
            <w:sz w:val="24"/>
            <w:szCs w:val="24"/>
          </w:rPr>
          <w:t xml:space="preserve"> can be used</w:t>
        </w:r>
        <w:r w:rsidR="00A80DFC" w:rsidRPr="00826F13">
          <w:rPr>
            <w:rFonts w:ascii="Times New Roman" w:hAnsi="Times New Roman" w:cs="Times New Roman"/>
            <w:sz w:val="24"/>
            <w:szCs w:val="24"/>
          </w:rPr>
          <w:t xml:space="preserve"> to determine the hypothesis with the largest posterior probability. </w:t>
        </w:r>
      </w:ins>
      <w:ins w:id="175" w:author="Benton, Deon" w:date="2023-02-07T17:21:00Z">
        <w:r>
          <w:rPr>
            <w:rFonts w:ascii="Times New Roman" w:hAnsi="Times New Roman" w:cs="Times New Roman"/>
            <w:sz w:val="24"/>
            <w:szCs w:val="24"/>
          </w:rPr>
          <w:t>Given that participants were asked to reason about three objects in the present study,</w:t>
        </w:r>
      </w:ins>
      <w:ins w:id="176" w:author="Benton, Deon" w:date="2023-02-07T17:15:00Z">
        <w:r w:rsidR="00A80DFC" w:rsidRPr="00826F13">
          <w:rPr>
            <w:rFonts w:ascii="Times New Roman" w:hAnsi="Times New Roman" w:cs="Times New Roman"/>
            <w:sz w:val="24"/>
            <w:szCs w:val="24"/>
          </w:rPr>
          <w:t xml:space="preserve"> the hypothesis space</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consists of </w:t>
        </w:r>
        <w:r w:rsidR="00A80DFC">
          <w:rPr>
            <w:rFonts w:ascii="Times New Roman" w:hAnsi="Times New Roman" w:cs="Times New Roman"/>
            <w:sz w:val="24"/>
            <w:szCs w:val="24"/>
          </w:rPr>
          <w:t xml:space="preserve">eight hypotheses. The specific </w:t>
        </w:r>
        <w:r w:rsidR="00A80DFC" w:rsidRPr="00826F13">
          <w:rPr>
            <w:rFonts w:ascii="Times New Roman" w:hAnsi="Times New Roman" w:cs="Times New Roman"/>
            <w:sz w:val="24"/>
            <w:szCs w:val="24"/>
          </w:rPr>
          <w:t xml:space="preserve">parameterization of each hypothesis in the space is specified by the activation </w:t>
        </w:r>
        <w:r w:rsidR="00A80DFC">
          <w:rPr>
            <w:rFonts w:ascii="Times New Roman" w:hAnsi="Times New Roman" w:cs="Times New Roman"/>
            <w:sz w:val="24"/>
            <w:szCs w:val="24"/>
          </w:rPr>
          <w:t xml:space="preserve">law, which, for all </w:t>
        </w:r>
        <w:r w:rsidR="00A80DFC">
          <w:rPr>
            <w:rFonts w:ascii="Times New Roman" w:hAnsi="Times New Roman" w:cs="Times New Roman"/>
            <w:sz w:val="24"/>
            <w:szCs w:val="24"/>
          </w:rPr>
          <w:lastRenderedPageBreak/>
          <w:t xml:space="preserve">three experiments, </w:t>
        </w:r>
        <w:r w:rsidR="00A80DFC" w:rsidRPr="00826F13">
          <w:rPr>
            <w:rFonts w:ascii="Times New Roman" w:hAnsi="Times New Roman" w:cs="Times New Roman"/>
            <w:sz w:val="24"/>
            <w:szCs w:val="24"/>
          </w:rPr>
          <w:t>states that the</w:t>
        </w:r>
        <w:r w:rsidR="00A80DFC">
          <w:rPr>
            <w:rFonts w:ascii="Times New Roman" w:hAnsi="Times New Roman" w:cs="Times New Roman"/>
            <w:sz w:val="24"/>
            <w:szCs w:val="24"/>
          </w:rPr>
          <w:t xml:space="preserve"> blicket detector will activate if, and only if, a blicket object contacts it</w:t>
        </w:r>
        <w:r w:rsidR="00A80DFC" w:rsidRPr="00826F13">
          <w:rPr>
            <w:rFonts w:ascii="Times New Roman" w:hAnsi="Times New Roman" w:cs="Times New Roman"/>
            <w:sz w:val="24"/>
            <w:szCs w:val="24"/>
          </w:rPr>
          <w:t>. The second step in defining this m</w:t>
        </w:r>
        <w:r w:rsidR="00A80DFC">
          <w:rPr>
            <w:rFonts w:ascii="Times New Roman" w:hAnsi="Times New Roman" w:cs="Times New Roman"/>
            <w:sz w:val="24"/>
            <w:szCs w:val="24"/>
          </w:rPr>
          <w:t xml:space="preserve">odel </w:t>
        </w:r>
        <w:r w:rsidR="00A80DFC" w:rsidRPr="00826F13">
          <w:rPr>
            <w:rFonts w:ascii="Times New Roman" w:hAnsi="Times New Roman" w:cs="Times New Roman"/>
            <w:sz w:val="24"/>
            <w:szCs w:val="24"/>
          </w:rPr>
          <w:t>is to specify the prior probabilities of each hypothesis</w:t>
        </w:r>
        <w:r w:rsidR="00A80DFC">
          <w:rPr>
            <w:rFonts w:ascii="Times New Roman" w:hAnsi="Times New Roman" w:cs="Times New Roman"/>
            <w:sz w:val="24"/>
            <w:szCs w:val="24"/>
          </w:rPr>
          <w:t xml:space="preserve"> in each of the three experiments</w:t>
        </w:r>
        <w:r w:rsidR="00A80DFC" w:rsidRPr="00826F13">
          <w:rPr>
            <w:rFonts w:ascii="Times New Roman" w:hAnsi="Times New Roman" w:cs="Times New Roman"/>
            <w:sz w:val="24"/>
            <w:szCs w:val="24"/>
          </w:rPr>
          <w:t xml:space="preserve">. If we assume that the </w:t>
        </w:r>
        <w:r w:rsidR="00A80DFC">
          <w:rPr>
            <w:rFonts w:ascii="Times New Roman" w:hAnsi="Times New Roman" w:cs="Times New Roman"/>
            <w:sz w:val="24"/>
            <w:szCs w:val="24"/>
          </w:rPr>
          <w:t xml:space="preserve">probability that a particular </w:t>
        </w:r>
        <w:r w:rsidR="00A80DFC" w:rsidRPr="00826F13">
          <w:rPr>
            <w:rFonts w:ascii="Times New Roman" w:hAnsi="Times New Roman" w:cs="Times New Roman"/>
            <w:sz w:val="24"/>
            <w:szCs w:val="24"/>
          </w:rPr>
          <w:t>object is a blicket is independent of the probability that other objects are blickets</w:t>
        </w:r>
        <w:r w:rsidR="00A80DFC">
          <w:rPr>
            <w:rFonts w:ascii="Times New Roman" w:hAnsi="Times New Roman" w:cs="Times New Roman"/>
            <w:sz w:val="24"/>
            <w:szCs w:val="24"/>
          </w:rPr>
          <w:t xml:space="preserve">, then prior probabilities </w:t>
        </w:r>
        <w:r w:rsidR="00A80DFC" w:rsidRPr="00826F13">
          <w:rPr>
            <w:rFonts w:ascii="Times New Roman" w:hAnsi="Times New Roman" w:cs="Times New Roman"/>
            <w:sz w:val="24"/>
            <w:szCs w:val="24"/>
          </w:rPr>
          <w:t>for</w:t>
        </w:r>
        <w:r w:rsidR="00A80DFC">
          <w:rPr>
            <w:rFonts w:ascii="Times New Roman" w:hAnsi="Times New Roman" w:cs="Times New Roman"/>
            <w:sz w:val="24"/>
            <w:szCs w:val="24"/>
          </w:rPr>
          <w:t xml:space="preserve"> </w:t>
        </w:r>
      </w:ins>
      <w:ins w:id="177" w:author="Benton, Deon" w:date="2023-02-07T17:22:00Z">
        <w:r w:rsidR="004A365E">
          <w:rPr>
            <w:rFonts w:ascii="Times New Roman" w:hAnsi="Times New Roman" w:cs="Times New Roman"/>
            <w:sz w:val="24"/>
            <w:szCs w:val="24"/>
          </w:rPr>
          <w:t>thes</w:t>
        </w:r>
      </w:ins>
      <w:ins w:id="178" w:author="Benton, Deon" w:date="2023-02-07T17:23:00Z">
        <w:r w:rsidR="004A365E">
          <w:rPr>
            <w:rFonts w:ascii="Times New Roman" w:hAnsi="Times New Roman" w:cs="Times New Roman"/>
            <w:sz w:val="24"/>
            <w:szCs w:val="24"/>
          </w:rPr>
          <w:t>e experiments can be found in</w:t>
        </w:r>
      </w:ins>
      <w:ins w:id="179" w:author="Benton, Deon" w:date="2023-02-07T17:15:00Z">
        <w:r w:rsidR="00A80DFC">
          <w:rPr>
            <w:rFonts w:ascii="Times New Roman" w:hAnsi="Times New Roman" w:cs="Times New Roman"/>
            <w:sz w:val="24"/>
            <w:szCs w:val="24"/>
          </w:rPr>
          <w:t xml:space="preserve"> Table X. </w:t>
        </w:r>
      </w:ins>
      <w:ins w:id="180" w:author="Benton, Deon" w:date="2023-02-07T17:23:00Z">
        <w:r w:rsidR="00626B61">
          <w:rPr>
            <w:rFonts w:ascii="Times New Roman" w:hAnsi="Times New Roman" w:cs="Times New Roman"/>
            <w:sz w:val="24"/>
            <w:szCs w:val="24"/>
          </w:rPr>
          <w:t>Once we have specified the prior probabilities, it is possible to use them to compute the posterior of</w:t>
        </w:r>
      </w:ins>
      <w:ins w:id="181" w:author="Benton, Deon" w:date="2023-02-07T17:15:00Z">
        <w:r w:rsidR="00A80DFC" w:rsidRPr="00826F13">
          <w:rPr>
            <w:rFonts w:ascii="Times New Roman" w:hAnsi="Times New Roman" w:cs="Times New Roman"/>
            <w:sz w:val="24"/>
            <w:szCs w:val="24"/>
          </w:rPr>
          <w:t xml:space="preserve"> each hypothesis when new data is observed</w:t>
        </w:r>
      </w:ins>
      <w:ins w:id="182" w:author="Benton, Deon" w:date="2023-02-07T17:23:00Z">
        <w:r w:rsidR="00626B61">
          <w:rPr>
            <w:rFonts w:ascii="Times New Roman" w:hAnsi="Times New Roman" w:cs="Times New Roman"/>
            <w:sz w:val="24"/>
            <w:szCs w:val="24"/>
          </w:rPr>
          <w:t>,</w:t>
        </w:r>
      </w:ins>
      <w:ins w:id="183" w:author="Benton, Deon" w:date="2023-02-07T17:15:00Z">
        <w:r w:rsidR="00A80DFC" w:rsidRPr="00826F13">
          <w:rPr>
            <w:rFonts w:ascii="Times New Roman" w:hAnsi="Times New Roman" w:cs="Times New Roman"/>
            <w:sz w:val="24"/>
            <w:szCs w:val="24"/>
          </w:rPr>
          <w:t xml:space="preserve"> according to Bayes' rule.</w:t>
        </w:r>
      </w:ins>
    </w:p>
    <w:p w14:paraId="08A4FBE1" w14:textId="1C7896CB" w:rsidR="00A80DFC" w:rsidRPr="003640D1" w:rsidRDefault="00626B61" w:rsidP="00A80DFC">
      <w:pPr>
        <w:spacing w:line="480" w:lineRule="auto"/>
        <w:ind w:firstLine="720"/>
        <w:contextualSpacing/>
        <w:rPr>
          <w:ins w:id="184" w:author="Benton, Deon" w:date="2023-02-07T17:15:00Z"/>
          <w:rFonts w:ascii="Times New Roman" w:hAnsi="Times New Roman" w:cs="Times New Roman"/>
          <w:sz w:val="24"/>
          <w:szCs w:val="24"/>
        </w:rPr>
      </w:pPr>
      <w:ins w:id="185" w:author="Benton, Deon" w:date="2023-02-07T17:24:00Z">
        <w:r>
          <w:rPr>
            <w:rFonts w:ascii="Times New Roman" w:hAnsi="Times New Roman" w:cs="Times New Roman"/>
            <w:sz w:val="24"/>
            <w:szCs w:val="24"/>
          </w:rPr>
          <w:t>Given that the present experiments used deterministic causes, that either did or did not activate the machine</w:t>
        </w:r>
      </w:ins>
      <w:ins w:id="186" w:author="Benton, Deon" w:date="2023-02-07T17:15:00Z">
        <w:r w:rsidR="00A80DFC">
          <w:rPr>
            <w:rFonts w:ascii="Times New Roman" w:hAnsi="Times New Roman" w:cs="Times New Roman"/>
            <w:sz w:val="24"/>
            <w:szCs w:val="24"/>
          </w:rPr>
          <w:t>, whenever a link exists</w:t>
        </w:r>
      </w:ins>
      <w:ins w:id="187" w:author="Benton, Deon" w:date="2023-02-07T17:25:00Z">
        <w:r w:rsidR="006E0194">
          <w:rPr>
            <w:rFonts w:ascii="Times New Roman" w:hAnsi="Times New Roman" w:cs="Times New Roman"/>
            <w:sz w:val="24"/>
            <w:szCs w:val="24"/>
          </w:rPr>
          <w:t xml:space="preserve"> in the model and the data are consistent with that link</w:t>
        </w:r>
      </w:ins>
      <w:ins w:id="188" w:author="Benton, Deon" w:date="2023-02-07T17:15:00Z">
        <w:r w:rsidR="00A80DFC">
          <w:rPr>
            <w:rFonts w:ascii="Times New Roman" w:hAnsi="Times New Roman" w:cs="Times New Roman"/>
            <w:sz w:val="24"/>
            <w:szCs w:val="24"/>
          </w:rPr>
          <w:t>, the likelihood</w:t>
        </w:r>
      </w:ins>
      <w:ins w:id="189" w:author="Benton, Deon" w:date="2023-02-07T17:25:00Z">
        <w:r w:rsidR="00670226">
          <w:rPr>
            <w:rFonts w:ascii="Times New Roman" w:hAnsi="Times New Roman" w:cs="Times New Roman"/>
            <w:sz w:val="24"/>
            <w:szCs w:val="24"/>
          </w:rPr>
          <w:t xml:space="preserve"> of a particular hypothesis</w:t>
        </w:r>
      </w:ins>
      <w:ins w:id="190" w:author="Benton, Deon" w:date="2023-02-07T17:15:00Z">
        <w:r w:rsidR="00A80DFC">
          <w:rPr>
            <w:rFonts w:ascii="Times New Roman" w:hAnsi="Times New Roman" w:cs="Times New Roman"/>
            <w:sz w:val="24"/>
            <w:szCs w:val="24"/>
          </w:rPr>
          <w:t xml:space="preserve"> is set to 1; whenever a link does not exist the likelihood is set to 0. </w:t>
        </w:r>
        <w:r w:rsidR="00A80DFC" w:rsidRPr="00826F13">
          <w:rPr>
            <w:rFonts w:ascii="Times New Roman" w:hAnsi="Times New Roman" w:cs="Times New Roman"/>
            <w:sz w:val="24"/>
            <w:szCs w:val="24"/>
          </w:rPr>
          <w:t xml:space="preserve"> </w:t>
        </w:r>
        <w:r w:rsidR="00A80DFC">
          <w:rPr>
            <w:rFonts w:ascii="Times New Roman" w:hAnsi="Times New Roman" w:cs="Times New Roman"/>
            <w:sz w:val="24"/>
            <w:szCs w:val="24"/>
          </w:rPr>
          <w:t>Once it is</w:t>
        </w:r>
        <w:r w:rsidR="00A80DFC" w:rsidRPr="00826F13">
          <w:rPr>
            <w:rFonts w:ascii="Times New Roman" w:hAnsi="Times New Roman" w:cs="Times New Roman"/>
            <w:sz w:val="24"/>
            <w:szCs w:val="24"/>
          </w:rPr>
          <w:t xml:space="preserve"> d</w:t>
        </w:r>
        <w:r w:rsidR="00A80DFC">
          <w:rPr>
            <w:rFonts w:ascii="Times New Roman" w:hAnsi="Times New Roman" w:cs="Times New Roman"/>
            <w:sz w:val="24"/>
            <w:szCs w:val="24"/>
          </w:rPr>
          <w:t>etermined that a link</w:t>
        </w:r>
        <w:r w:rsidR="00A80DFC" w:rsidRPr="00826F13">
          <w:rPr>
            <w:rFonts w:ascii="Times New Roman" w:hAnsi="Times New Roman" w:cs="Times New Roman"/>
            <w:sz w:val="24"/>
            <w:szCs w:val="24"/>
          </w:rPr>
          <w:t xml:space="preserve"> exists</w:t>
        </w:r>
        <w:r w:rsidR="00A80DFC">
          <w:rPr>
            <w:rFonts w:ascii="Times New Roman" w:hAnsi="Times New Roman" w:cs="Times New Roman"/>
            <w:sz w:val="24"/>
            <w:szCs w:val="24"/>
          </w:rPr>
          <w:t xml:space="preserve"> for a particular object</w:t>
        </w:r>
        <w:r w:rsidR="00A80DFC" w:rsidRPr="00826F13">
          <w:rPr>
            <w:rFonts w:ascii="Times New Roman" w:hAnsi="Times New Roman" w:cs="Times New Roman"/>
            <w:sz w:val="24"/>
            <w:szCs w:val="24"/>
          </w:rPr>
          <w:t>, we can compute the likelihood that</w:t>
        </w:r>
        <w:r w:rsidR="00A80DFC">
          <w:rPr>
            <w:rFonts w:ascii="Times New Roman" w:hAnsi="Times New Roman" w:cs="Times New Roman"/>
            <w:sz w:val="24"/>
            <w:szCs w:val="24"/>
          </w:rPr>
          <w:t xml:space="preserve"> </w:t>
        </w:r>
      </w:ins>
      <w:ins w:id="191" w:author="Benton, Deon [2]" w:date="2023-02-07T22:30:00Z">
        <w:r w:rsidR="00FD01C5">
          <w:rPr>
            <w:rFonts w:ascii="Times New Roman" w:hAnsi="Times New Roman" w:cs="Times New Roman"/>
            <w:sz w:val="24"/>
            <w:szCs w:val="24"/>
          </w:rPr>
          <w:t xml:space="preserve">the objects are blickets </w:t>
        </w:r>
      </w:ins>
      <w:ins w:id="192" w:author="Benton, Deon" w:date="2023-02-07T17:15:00Z">
        <w:del w:id="193" w:author="Benton, Deon [2]" w:date="2023-02-07T22:30:00Z">
          <w:r w:rsidR="00A80DFC" w:rsidDel="00FD01C5">
            <w:rPr>
              <w:rFonts w:ascii="Times New Roman" w:hAnsi="Times New Roman" w:cs="Times New Roman"/>
              <w:sz w:val="24"/>
              <w:szCs w:val="24"/>
            </w:rPr>
            <w:delText xml:space="preserve">blicket </w:delText>
          </w:r>
        </w:del>
        <w:r w:rsidR="00A80DFC" w:rsidRPr="00826F13">
          <w:rPr>
            <w:rFonts w:ascii="Times New Roman" w:hAnsi="Times New Roman" w:cs="Times New Roman"/>
            <w:sz w:val="24"/>
            <w:szCs w:val="24"/>
          </w:rPr>
          <w:t xml:space="preserve">by taking the product </w:t>
        </w:r>
        <w:r w:rsidR="00A80DFC">
          <w:rPr>
            <w:rFonts w:ascii="Times New Roman" w:hAnsi="Times New Roman" w:cs="Times New Roman"/>
            <w:sz w:val="24"/>
            <w:szCs w:val="24"/>
          </w:rPr>
          <w:t xml:space="preserve">of the likelihood that a particular object </w:t>
        </w:r>
        <w:r w:rsidR="00A80DFC" w:rsidRPr="00826F13">
          <w:rPr>
            <w:rFonts w:ascii="Times New Roman" w:hAnsi="Times New Roman" w:cs="Times New Roman"/>
            <w:sz w:val="24"/>
            <w:szCs w:val="24"/>
          </w:rPr>
          <w:t>activated the detector under each hypothesis</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and the prior probability of each hypothesis</w:t>
        </w:r>
        <w:r w:rsidR="00A80DFC">
          <w:rPr>
            <w:rFonts w:ascii="Times New Roman" w:hAnsi="Times New Roman" w:cs="Times New Roman"/>
            <w:sz w:val="24"/>
            <w:szCs w:val="24"/>
          </w:rPr>
          <w:t xml:space="preserve"> </w:t>
        </w:r>
        <w:r w:rsidR="00A80DFC" w:rsidRPr="00826F13">
          <w:rPr>
            <w:rFonts w:ascii="Times New Roman" w:hAnsi="Times New Roman" w:cs="Times New Roman"/>
            <w:sz w:val="24"/>
            <w:szCs w:val="24"/>
          </w:rPr>
          <w:t xml:space="preserve">and then summing this product. To </w:t>
        </w:r>
        <w:r w:rsidR="00A80DFC">
          <w:rPr>
            <w:rFonts w:ascii="Times New Roman" w:hAnsi="Times New Roman" w:cs="Times New Roman"/>
            <w:sz w:val="24"/>
            <w:szCs w:val="24"/>
          </w:rPr>
          <w:t>determine</w:t>
        </w:r>
        <w:r w:rsidR="00A80DFC" w:rsidRPr="00826F13">
          <w:rPr>
            <w:rFonts w:ascii="Times New Roman" w:hAnsi="Times New Roman" w:cs="Times New Roman"/>
            <w:sz w:val="24"/>
            <w:szCs w:val="24"/>
          </w:rPr>
          <w:t xml:space="preserve"> the probability that object B is a blicket, for example, we can compute the following equation</w:t>
        </w:r>
        <w:r w:rsidR="00A80DFC">
          <w:rPr>
            <w:rFonts w:ascii="Times New Roman" w:hAnsi="Times New Roman" w:cs="Times New Roman"/>
            <w:sz w:val="24"/>
            <w:szCs w:val="24"/>
          </w:rPr>
          <w:t>:</w:t>
        </w:r>
      </w:ins>
    </w:p>
    <w:p w14:paraId="3C5FA00F" w14:textId="77777777" w:rsidR="00A80DFC" w:rsidRDefault="00A80DFC" w:rsidP="00A80DFC">
      <w:pPr>
        <w:spacing w:line="480" w:lineRule="auto"/>
        <w:ind w:firstLine="720"/>
        <w:contextualSpacing/>
        <w:jc w:val="center"/>
        <w:rPr>
          <w:ins w:id="194" w:author="Benton, Deon" w:date="2023-02-07T17:15:00Z"/>
          <w:rFonts w:ascii="Times New Roman" w:eastAsiaTheme="minorEastAsia" w:hAnsi="Times New Roman" w:cs="Times New Roman"/>
          <w:sz w:val="24"/>
          <w:szCs w:val="24"/>
        </w:rPr>
      </w:pPr>
      <m:oMath>
        <m:r>
          <w:ins w:id="195" w:author="Benton, Deon" w:date="2023-02-07T17:15:00Z">
            <w:rPr>
              <w:rFonts w:ascii="Cambria Math" w:hAnsi="Cambria Math" w:cs="Times New Roman"/>
              <w:sz w:val="24"/>
              <w:szCs w:val="24"/>
            </w:rPr>
            <m:t>p</m:t>
          </w:ins>
        </m:r>
        <m:d>
          <m:dPr>
            <m:ctrlPr>
              <w:ins w:id="196" w:author="Benton, Deon" w:date="2023-02-07T17:15:00Z">
                <w:rPr>
                  <w:rFonts w:ascii="Cambria Math" w:hAnsi="Cambria Math" w:cs="Times New Roman"/>
                  <w:i/>
                  <w:sz w:val="24"/>
                  <w:szCs w:val="24"/>
                </w:rPr>
              </w:ins>
            </m:ctrlPr>
          </m:dPr>
          <m:e>
            <m:r>
              <w:ins w:id="197" w:author="Benton, Deon" w:date="2023-02-07T17:15:00Z">
                <w:rPr>
                  <w:rFonts w:ascii="Cambria Math" w:hAnsi="Cambria Math" w:cs="Times New Roman"/>
                  <w:sz w:val="24"/>
                  <w:szCs w:val="24"/>
                </w:rPr>
                <m:t>B→E</m:t>
              </w:ins>
            </m:r>
          </m:e>
          <m:e>
            <m:r>
              <w:ins w:id="198" w:author="Benton, Deon" w:date="2023-02-07T17:15:00Z">
                <w:rPr>
                  <w:rFonts w:ascii="Cambria Math" w:hAnsi="Cambria Math" w:cs="Times New Roman"/>
                  <w:sz w:val="24"/>
                  <w:szCs w:val="24"/>
                </w:rPr>
                <m:t>d</m:t>
              </w:ins>
            </m:r>
          </m:e>
        </m:d>
        <m:r>
          <w:ins w:id="199" w:author="Benton, Deon" w:date="2023-02-07T17:15:00Z">
            <w:rPr>
              <w:rFonts w:ascii="Cambria Math" w:hAnsi="Cambria Math" w:cs="Times New Roman"/>
              <w:sz w:val="24"/>
              <w:szCs w:val="24"/>
            </w:rPr>
            <m:t xml:space="preserve">= </m:t>
          </w:ins>
        </m:r>
        <m:nary>
          <m:naryPr>
            <m:chr m:val="∑"/>
            <m:limLoc m:val="undOvr"/>
            <m:supHide m:val="1"/>
            <m:ctrlPr>
              <w:ins w:id="200" w:author="Benton, Deon" w:date="2023-02-07T17:15:00Z">
                <w:rPr>
                  <w:rFonts w:ascii="Cambria Math" w:hAnsi="Cambria Math" w:cs="Times New Roman"/>
                  <w:i/>
                  <w:sz w:val="24"/>
                  <w:szCs w:val="24"/>
                </w:rPr>
              </w:ins>
            </m:ctrlPr>
          </m:naryPr>
          <m:sub>
            <m:r>
              <w:ins w:id="201" w:author="Benton, Deon" w:date="2023-02-07T17:15:00Z">
                <w:rPr>
                  <w:rFonts w:ascii="Cambria Math" w:hAnsi="Cambria Math" w:cs="Times New Roman"/>
                  <w:sz w:val="24"/>
                  <w:szCs w:val="24"/>
                </w:rPr>
                <m:t>h</m:t>
              </w:ins>
            </m:r>
          </m:sub>
          <m:sup/>
          <m:e>
            <m:r>
              <w:ins w:id="202" w:author="Benton, Deon" w:date="2023-02-07T17:15:00Z">
                <w:rPr>
                  <w:rFonts w:ascii="Cambria Math" w:hAnsi="Cambria Math" w:cs="Times New Roman"/>
                  <w:sz w:val="24"/>
                  <w:szCs w:val="24"/>
                </w:rPr>
                <m:t>p</m:t>
              </w:ins>
            </m:r>
            <m:d>
              <m:dPr>
                <m:ctrlPr>
                  <w:ins w:id="203" w:author="Benton, Deon" w:date="2023-02-07T17:15:00Z">
                    <w:rPr>
                      <w:rFonts w:ascii="Cambria Math" w:hAnsi="Cambria Math" w:cs="Times New Roman"/>
                      <w:i/>
                      <w:sz w:val="24"/>
                      <w:szCs w:val="24"/>
                    </w:rPr>
                  </w:ins>
                </m:ctrlPr>
              </m:dPr>
              <m:e>
                <m:r>
                  <w:ins w:id="204" w:author="Benton, Deon" w:date="2023-02-07T17:15:00Z">
                    <w:rPr>
                      <w:rFonts w:ascii="Cambria Math" w:hAnsi="Cambria Math" w:cs="Times New Roman"/>
                      <w:sz w:val="24"/>
                      <w:szCs w:val="24"/>
                    </w:rPr>
                    <m:t>B→E</m:t>
                  </w:ins>
                </m:r>
              </m:e>
              <m:e>
                <m:r>
                  <w:ins w:id="205" w:author="Benton, Deon" w:date="2023-02-07T17:15:00Z">
                    <w:rPr>
                      <w:rFonts w:ascii="Cambria Math" w:hAnsi="Cambria Math" w:cs="Times New Roman"/>
                      <w:sz w:val="24"/>
                      <w:szCs w:val="24"/>
                    </w:rPr>
                    <m:t>h</m:t>
                  </w:ins>
                </m:r>
              </m:e>
            </m:d>
            <m:r>
              <w:ins w:id="206" w:author="Benton, Deon" w:date="2023-02-07T17:15:00Z">
                <w:rPr>
                  <w:rFonts w:ascii="Cambria Math" w:hAnsi="Cambria Math" w:cs="Times New Roman"/>
                  <w:sz w:val="24"/>
                  <w:szCs w:val="24"/>
                </w:rPr>
                <m:t>p(h)</m:t>
              </w:ins>
            </m:r>
          </m:e>
        </m:nary>
      </m:oMath>
      <w:ins w:id="207" w:author="Benton, Deon" w:date="2023-02-07T17:15:00Z">
        <w:r>
          <w:rPr>
            <w:rFonts w:ascii="Times New Roman" w:eastAsiaTheme="minorEastAsia" w:hAnsi="Times New Roman" w:cs="Times New Roman"/>
            <w:sz w:val="24"/>
            <w:szCs w:val="24"/>
          </w:rPr>
          <w:t>,</w:t>
        </w:r>
      </w:ins>
    </w:p>
    <w:p w14:paraId="3B8C3791" w14:textId="77777777" w:rsidR="00A80DFC" w:rsidRDefault="00A80DFC" w:rsidP="00A80DFC">
      <w:pPr>
        <w:spacing w:line="480" w:lineRule="auto"/>
        <w:ind w:firstLine="720"/>
        <w:contextualSpacing/>
        <w:rPr>
          <w:ins w:id="208" w:author="Benton, Deon" w:date="2023-02-07T17:15:00Z"/>
          <w:rFonts w:ascii="Times New Roman" w:hAnsi="Times New Roman" w:cs="Times New Roman"/>
          <w:sz w:val="24"/>
          <w:szCs w:val="24"/>
        </w:rPr>
      </w:pPr>
      <w:ins w:id="209" w:author="Benton, Deon" w:date="2023-02-07T17:15:00Z">
        <w:r>
          <w:rPr>
            <w:rFonts w:ascii="Times New Roman" w:eastAsiaTheme="minorEastAsia" w:hAnsi="Times New Roman" w:cs="Times New Roman"/>
            <w:sz w:val="24"/>
            <w:szCs w:val="24"/>
          </w:rPr>
          <w:t xml:space="preserve">where </w:t>
        </w:r>
      </w:ins>
      <m:oMath>
        <m:r>
          <w:ins w:id="210" w:author="Benton, Deon" w:date="2023-02-07T17:15:00Z">
            <w:rPr>
              <w:rFonts w:ascii="Cambria Math" w:hAnsi="Cambria Math" w:cs="Times New Roman"/>
              <w:sz w:val="24"/>
              <w:szCs w:val="24"/>
            </w:rPr>
            <m:t>p</m:t>
          </w:ins>
        </m:r>
        <m:d>
          <m:dPr>
            <m:ctrlPr>
              <w:ins w:id="211" w:author="Benton, Deon" w:date="2023-02-07T17:15:00Z">
                <w:rPr>
                  <w:rFonts w:ascii="Cambria Math" w:hAnsi="Cambria Math" w:cs="Times New Roman"/>
                  <w:i/>
                  <w:sz w:val="24"/>
                  <w:szCs w:val="24"/>
                </w:rPr>
              </w:ins>
            </m:ctrlPr>
          </m:dPr>
          <m:e>
            <m:r>
              <w:ins w:id="212" w:author="Benton, Deon" w:date="2023-02-07T17:15:00Z">
                <w:rPr>
                  <w:rFonts w:ascii="Cambria Math" w:hAnsi="Cambria Math" w:cs="Times New Roman"/>
                  <w:sz w:val="24"/>
                  <w:szCs w:val="24"/>
                </w:rPr>
                <m:t>B→E</m:t>
              </w:ins>
            </m:r>
          </m:e>
          <m:e>
            <m:r>
              <w:ins w:id="213" w:author="Benton, Deon" w:date="2023-02-07T17:15:00Z">
                <w:rPr>
                  <w:rFonts w:ascii="Cambria Math" w:hAnsi="Cambria Math" w:cs="Times New Roman"/>
                  <w:sz w:val="24"/>
                  <w:szCs w:val="24"/>
                </w:rPr>
                <m:t>h</m:t>
              </w:ins>
            </m:r>
          </m:e>
        </m:d>
      </m:oMath>
      <w:ins w:id="214" w:author="Benton, Deon" w:date="2023-02-07T17:15:00Z">
        <w:r>
          <w:rPr>
            <w:rFonts w:ascii="Times New Roman" w:eastAsiaTheme="minorEastAsia" w:hAnsi="Times New Roman" w:cs="Times New Roman"/>
            <w:sz w:val="24"/>
            <w:szCs w:val="24"/>
          </w:rPr>
          <w:t xml:space="preserve"> is 1 if a causal link between </w:t>
        </w:r>
        <w:r w:rsidRPr="003640D1">
          <w:rPr>
            <w:rFonts w:ascii="Times New Roman" w:eastAsiaTheme="minorEastAsia" w:hAnsi="Times New Roman" w:cs="Times New Roman"/>
            <w:i/>
            <w:sz w:val="24"/>
            <w:szCs w:val="24"/>
          </w:rPr>
          <w:t>B</w:t>
        </w:r>
        <w:r>
          <w:rPr>
            <w:rFonts w:ascii="Times New Roman" w:eastAsiaTheme="minorEastAsia" w:hAnsi="Times New Roman" w:cs="Times New Roman"/>
            <w:sz w:val="24"/>
            <w:szCs w:val="24"/>
          </w:rPr>
          <w:t xml:space="preserve"> and </w:t>
        </w:r>
        <w:r w:rsidRPr="003640D1">
          <w:rPr>
            <w:rFonts w:ascii="Times New Roman" w:eastAsiaTheme="minorEastAsia" w:hAnsi="Times New Roman" w:cs="Times New Roman"/>
            <w:i/>
            <w:sz w:val="24"/>
            <w:szCs w:val="24"/>
          </w:rPr>
          <w:t>E</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exists</w:t>
        </w:r>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for a specific hypothesis </w:t>
        </w:r>
        <w:r>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otherwise, </w:t>
        </w:r>
      </w:ins>
      <m:oMath>
        <m:r>
          <w:ins w:id="215" w:author="Benton, Deon" w:date="2023-02-07T17:15:00Z">
            <w:rPr>
              <w:rFonts w:ascii="Cambria Math" w:hAnsi="Cambria Math" w:cs="Times New Roman"/>
              <w:sz w:val="24"/>
              <w:szCs w:val="24"/>
            </w:rPr>
            <m:t>p</m:t>
          </w:ins>
        </m:r>
        <m:d>
          <m:dPr>
            <m:ctrlPr>
              <w:ins w:id="216" w:author="Benton, Deon" w:date="2023-02-07T17:15:00Z">
                <w:rPr>
                  <w:rFonts w:ascii="Cambria Math" w:hAnsi="Cambria Math" w:cs="Times New Roman"/>
                  <w:i/>
                  <w:sz w:val="24"/>
                  <w:szCs w:val="24"/>
                </w:rPr>
              </w:ins>
            </m:ctrlPr>
          </m:dPr>
          <m:e>
            <m:r>
              <w:ins w:id="217" w:author="Benton, Deon" w:date="2023-02-07T17:15:00Z">
                <w:rPr>
                  <w:rFonts w:ascii="Cambria Math" w:hAnsi="Cambria Math" w:cs="Times New Roman"/>
                  <w:sz w:val="24"/>
                  <w:szCs w:val="24"/>
                </w:rPr>
                <m:t>B→E</m:t>
              </w:ins>
            </m:r>
          </m:e>
          <m:e>
            <m:r>
              <w:ins w:id="218" w:author="Benton, Deon" w:date="2023-02-07T17:15:00Z">
                <w:rPr>
                  <w:rFonts w:ascii="Cambria Math" w:hAnsi="Cambria Math" w:cs="Times New Roman"/>
                  <w:sz w:val="24"/>
                  <w:szCs w:val="24"/>
                </w:rPr>
                <m:t>h</m:t>
              </w:ins>
            </m:r>
          </m:e>
        </m:d>
      </m:oMath>
      <w:ins w:id="219" w:author="Benton, Deon" w:date="2023-02-07T17:15:00Z">
        <w:r>
          <w:rPr>
            <w:rFonts w:ascii="Times New Roman" w:eastAsiaTheme="minorEastAsia" w:hAnsi="Times New Roman" w:cs="Times New Roman"/>
            <w:sz w:val="24"/>
            <w:szCs w:val="24"/>
          </w:rPr>
          <w:t xml:space="preserve"> is 0. </w:t>
        </w:r>
      </w:ins>
    </w:p>
    <w:p w14:paraId="5B99869F" w14:textId="77777777" w:rsidR="00A80DFC" w:rsidRDefault="00A80DFC" w:rsidP="00A80DFC">
      <w:pPr>
        <w:spacing w:line="480" w:lineRule="auto"/>
        <w:contextualSpacing/>
        <w:rPr>
          <w:ins w:id="220" w:author="Benton, Deon" w:date="2023-02-07T16:40:00Z"/>
          <w:rFonts w:ascii="Times New Roman" w:hAnsi="Times New Roman" w:cs="Times New Roman"/>
          <w:sz w:val="24"/>
          <w:szCs w:val="24"/>
        </w:rPr>
      </w:pPr>
    </w:p>
    <w:p w14:paraId="6E6971C9" w14:textId="214E87B3" w:rsidR="003159D5" w:rsidRDefault="003159D5" w:rsidP="00F752DD">
      <w:pPr>
        <w:spacing w:line="480" w:lineRule="auto"/>
        <w:ind w:firstLine="720"/>
        <w:contextualSpacing/>
        <w:rPr>
          <w:rFonts w:ascii="Times New Roman" w:hAnsi="Times New Roman" w:cs="Times New Roman"/>
          <w:sz w:val="24"/>
          <w:szCs w:val="24"/>
        </w:rPr>
      </w:pPr>
      <w:del w:id="221" w:author="Benton, Deon" w:date="2023-02-07T16:39:00Z">
        <w:r w:rsidDel="00265838">
          <w:rPr>
            <w:rFonts w:ascii="Times New Roman" w:hAnsi="Times New Roman" w:cs="Times New Roman"/>
            <w:sz w:val="24"/>
            <w:szCs w:val="24"/>
          </w:rPr>
          <w:delText xml:space="preserve"> </w:delText>
        </w:r>
      </w:del>
      <w:r>
        <w:rPr>
          <w:rFonts w:ascii="Times New Roman" w:hAnsi="Times New Roman" w:cs="Times New Roman"/>
          <w:sz w:val="24"/>
          <w:szCs w:val="24"/>
        </w:rPr>
        <w:t>Taken together, these results</w:t>
      </w:r>
      <w:r w:rsidR="00C02CDF">
        <w:rPr>
          <w:rFonts w:ascii="Times New Roman" w:hAnsi="Times New Roman" w:cs="Times New Roman"/>
          <w:sz w:val="24"/>
          <w:szCs w:val="24"/>
        </w:rPr>
        <w:t xml:space="preserve"> suggest that when participants are asked to reason about three objects—which corresponds to a hypothesis space that consist</w:t>
      </w:r>
      <w:r w:rsidR="00D51F62">
        <w:rPr>
          <w:rFonts w:ascii="Times New Roman" w:hAnsi="Times New Roman" w:cs="Times New Roman"/>
          <w:sz w:val="24"/>
          <w:szCs w:val="24"/>
        </w:rPr>
        <w:t>s</w:t>
      </w:r>
      <w:r w:rsidR="00C02CDF">
        <w:rPr>
          <w:rFonts w:ascii="Times New Roman" w:hAnsi="Times New Roman" w:cs="Times New Roman"/>
          <w:sz w:val="24"/>
          <w:szCs w:val="24"/>
        </w:rPr>
        <w:t xml:space="preserve"> of 8 candidate </w:t>
      </w:r>
      <w:r w:rsidR="00156F48">
        <w:rPr>
          <w:rFonts w:ascii="Times New Roman" w:hAnsi="Times New Roman" w:cs="Times New Roman"/>
          <w:sz w:val="24"/>
          <w:szCs w:val="24"/>
        </w:rPr>
        <w:t xml:space="preserve">causal </w:t>
      </w:r>
      <w:r w:rsidR="00C02CDF">
        <w:rPr>
          <w:rFonts w:ascii="Times New Roman" w:hAnsi="Times New Roman" w:cs="Times New Roman"/>
          <w:sz w:val="24"/>
          <w:szCs w:val="24"/>
        </w:rPr>
        <w:t>hypotheses—</w:t>
      </w:r>
      <w:r w:rsidR="00656919">
        <w:rPr>
          <w:rFonts w:ascii="Times New Roman" w:hAnsi="Times New Roman" w:cs="Times New Roman"/>
          <w:sz w:val="24"/>
          <w:szCs w:val="24"/>
        </w:rPr>
        <w:t xml:space="preserve">they do not engage in BB reasoning. Crucially, </w:t>
      </w:r>
      <w:ins w:id="222" w:author="Benton, Deon" w:date="2023-02-06T17:00:00Z">
        <w:r w:rsidR="007C4CF5">
          <w:rPr>
            <w:rFonts w:ascii="Times New Roman" w:hAnsi="Times New Roman" w:cs="Times New Roman"/>
            <w:sz w:val="24"/>
            <w:szCs w:val="24"/>
          </w:rPr>
          <w:t>if BB reasoning is used as an</w:t>
        </w:r>
      </w:ins>
      <w:ins w:id="223" w:author="Benton, Deon" w:date="2023-02-06T17:01:00Z">
        <w:r w:rsidR="007C4CF5">
          <w:rPr>
            <w:rFonts w:ascii="Times New Roman" w:hAnsi="Times New Roman" w:cs="Times New Roman"/>
            <w:sz w:val="24"/>
            <w:szCs w:val="24"/>
          </w:rPr>
          <w:t xml:space="preserve"> indirect measure of the operation of a Bayesian-inference mechanism, then </w:t>
        </w:r>
      </w:ins>
      <w:r w:rsidR="00656919">
        <w:rPr>
          <w:rFonts w:ascii="Times New Roman" w:hAnsi="Times New Roman" w:cs="Times New Roman"/>
          <w:sz w:val="24"/>
          <w:szCs w:val="24"/>
        </w:rPr>
        <w:t xml:space="preserve">these findings are </w:t>
      </w:r>
      <w:r w:rsidR="00656919">
        <w:rPr>
          <w:rFonts w:ascii="Times New Roman" w:hAnsi="Times New Roman" w:cs="Times New Roman"/>
          <w:sz w:val="24"/>
          <w:szCs w:val="24"/>
        </w:rPr>
        <w:lastRenderedPageBreak/>
        <w:t xml:space="preserve">inconsistent </w:t>
      </w:r>
      <w:ins w:id="224" w:author="Benton, Deon" w:date="2023-02-06T17:01:00Z">
        <w:r w:rsidR="007C4CF5">
          <w:rPr>
            <w:rFonts w:ascii="Times New Roman" w:hAnsi="Times New Roman" w:cs="Times New Roman"/>
            <w:sz w:val="24"/>
            <w:szCs w:val="24"/>
          </w:rPr>
          <w:t>with the notion that children use Bayesian inference to reason about three objects</w:t>
        </w:r>
      </w:ins>
      <w:ins w:id="225" w:author="Benton, Deon" w:date="2023-02-06T17:03:00Z">
        <w:r w:rsidR="006357A2">
          <w:rPr>
            <w:rFonts w:ascii="Times New Roman" w:hAnsi="Times New Roman" w:cs="Times New Roman"/>
            <w:sz w:val="24"/>
            <w:szCs w:val="24"/>
          </w:rPr>
          <w:t>.</w:t>
        </w:r>
      </w:ins>
      <w:r w:rsidR="00F104E9">
        <w:rPr>
          <w:rFonts w:ascii="Times New Roman" w:hAnsi="Times New Roman" w:cs="Times New Roman"/>
          <w:sz w:val="24"/>
          <w:szCs w:val="24"/>
        </w:rPr>
        <w:t xml:space="preserve"> It will be recalled that this perspective</w:t>
      </w:r>
      <w:r w:rsidR="00656919">
        <w:rPr>
          <w:rFonts w:ascii="Times New Roman" w:hAnsi="Times New Roman" w:cs="Times New Roman"/>
          <w:sz w:val="24"/>
          <w:szCs w:val="24"/>
        </w:rPr>
        <w:t xml:space="preserve"> predicts</w:t>
      </w:r>
      <w:r w:rsidR="00F104E9">
        <w:rPr>
          <w:rFonts w:ascii="Times New Roman" w:hAnsi="Times New Roman" w:cs="Times New Roman"/>
          <w:sz w:val="24"/>
          <w:szCs w:val="24"/>
        </w:rPr>
        <w:t xml:space="preserve"> that human reasoners should engage in</w:t>
      </w:r>
      <w:r w:rsidR="00656919">
        <w:rPr>
          <w:rFonts w:ascii="Times New Roman" w:hAnsi="Times New Roman" w:cs="Times New Roman"/>
          <w:sz w:val="24"/>
          <w:szCs w:val="24"/>
        </w:rPr>
        <w:t xml:space="preserve"> BB</w:t>
      </w:r>
      <w:r w:rsidR="005C3F53">
        <w:rPr>
          <w:rFonts w:ascii="Times New Roman" w:hAnsi="Times New Roman" w:cs="Times New Roman"/>
          <w:sz w:val="24"/>
          <w:szCs w:val="24"/>
        </w:rPr>
        <w:t xml:space="preserve"> reasoning irrespective</w:t>
      </w:r>
      <w:r w:rsidR="00656919">
        <w:rPr>
          <w:rFonts w:ascii="Times New Roman" w:hAnsi="Times New Roman" w:cs="Times New Roman"/>
          <w:sz w:val="24"/>
          <w:szCs w:val="24"/>
        </w:rPr>
        <w:t xml:space="preserve"> </w:t>
      </w:r>
      <w:r w:rsidR="005C3F53">
        <w:rPr>
          <w:rFonts w:ascii="Times New Roman" w:hAnsi="Times New Roman" w:cs="Times New Roman"/>
          <w:sz w:val="24"/>
          <w:szCs w:val="24"/>
        </w:rPr>
        <w:t xml:space="preserve">of the number of </w:t>
      </w:r>
      <w:proofErr w:type="gramStart"/>
      <w:r w:rsidR="005C3F53">
        <w:rPr>
          <w:rFonts w:ascii="Times New Roman" w:hAnsi="Times New Roman" w:cs="Times New Roman"/>
          <w:sz w:val="24"/>
          <w:szCs w:val="24"/>
        </w:rPr>
        <w:t>candidate</w:t>
      </w:r>
      <w:proofErr w:type="gramEnd"/>
      <w:r w:rsidR="005C3F53">
        <w:rPr>
          <w:rFonts w:ascii="Times New Roman" w:hAnsi="Times New Roman" w:cs="Times New Roman"/>
          <w:sz w:val="24"/>
          <w:szCs w:val="24"/>
        </w:rPr>
        <w:t xml:space="preserve"> causes</w:t>
      </w:r>
      <w:r w:rsidR="00F104E9">
        <w:rPr>
          <w:rFonts w:ascii="Times New Roman" w:hAnsi="Times New Roman" w:cs="Times New Roman"/>
          <w:sz w:val="24"/>
          <w:szCs w:val="24"/>
        </w:rPr>
        <w:t xml:space="preserve"> about which they </w:t>
      </w:r>
      <w:del w:id="226" w:author="Benton, Deon" w:date="2023-02-06T17:01:00Z">
        <w:r w:rsidR="00F104E9" w:rsidDel="007C4CF5">
          <w:rPr>
            <w:rFonts w:ascii="Times New Roman" w:hAnsi="Times New Roman" w:cs="Times New Roman"/>
            <w:sz w:val="24"/>
            <w:szCs w:val="24"/>
          </w:rPr>
          <w:delText xml:space="preserve">area </w:delText>
        </w:r>
      </w:del>
      <w:ins w:id="227" w:author="Benton, Deon" w:date="2023-02-06T17:01:00Z">
        <w:r w:rsidR="007C4CF5">
          <w:rPr>
            <w:rFonts w:ascii="Times New Roman" w:hAnsi="Times New Roman" w:cs="Times New Roman"/>
            <w:sz w:val="24"/>
            <w:szCs w:val="24"/>
          </w:rPr>
          <w:t xml:space="preserve">are </w:t>
        </w:r>
      </w:ins>
      <w:r w:rsidR="00F104E9">
        <w:rPr>
          <w:rFonts w:ascii="Times New Roman" w:hAnsi="Times New Roman" w:cs="Times New Roman"/>
          <w:sz w:val="24"/>
          <w:szCs w:val="24"/>
        </w:rPr>
        <w:t>asked to reason. However, these data are</w:t>
      </w:r>
      <w:r w:rsidR="00656919">
        <w:rPr>
          <w:rFonts w:ascii="Times New Roman" w:hAnsi="Times New Roman" w:cs="Times New Roman"/>
          <w:sz w:val="24"/>
          <w:szCs w:val="24"/>
        </w:rPr>
        <w:t xml:space="preserve"> consistent with the traditional RW model. </w:t>
      </w:r>
      <w:r w:rsidR="00CB62FF">
        <w:rPr>
          <w:rFonts w:ascii="Times New Roman" w:hAnsi="Times New Roman" w:cs="Times New Roman"/>
          <w:sz w:val="24"/>
          <w:szCs w:val="24"/>
        </w:rPr>
        <w:t xml:space="preserve">As we </w:t>
      </w:r>
      <w:r w:rsidR="00F104E9">
        <w:rPr>
          <w:rFonts w:ascii="Times New Roman" w:hAnsi="Times New Roman" w:cs="Times New Roman"/>
          <w:sz w:val="24"/>
          <w:szCs w:val="24"/>
        </w:rPr>
        <w:t>discussed</w:t>
      </w:r>
      <w:r w:rsidR="00CB62FF">
        <w:rPr>
          <w:rFonts w:ascii="Times New Roman" w:hAnsi="Times New Roman" w:cs="Times New Roman"/>
          <w:sz w:val="24"/>
          <w:szCs w:val="24"/>
        </w:rPr>
        <w:t xml:space="preserve"> at the outset</w:t>
      </w:r>
      <w:r w:rsidR="006F5F82">
        <w:rPr>
          <w:rFonts w:ascii="Times New Roman" w:hAnsi="Times New Roman" w:cs="Times New Roman"/>
          <w:sz w:val="24"/>
          <w:szCs w:val="24"/>
        </w:rPr>
        <w:t xml:space="preserve"> of this paper</w:t>
      </w:r>
      <w:r w:rsidR="00CB62FF">
        <w:rPr>
          <w:rFonts w:ascii="Times New Roman" w:hAnsi="Times New Roman" w:cs="Times New Roman"/>
          <w:sz w:val="24"/>
          <w:szCs w:val="24"/>
        </w:rPr>
        <w:t xml:space="preserve">, this model </w:t>
      </w:r>
      <w:r w:rsidR="00656919">
        <w:rPr>
          <w:rFonts w:ascii="Times New Roman" w:hAnsi="Times New Roman" w:cs="Times New Roman"/>
          <w:sz w:val="24"/>
          <w:szCs w:val="24"/>
        </w:rPr>
        <w:t>does predict that participants should treat the redundant objects—that is, the objects that are not presented alone on the machi</w:t>
      </w:r>
      <w:r w:rsidR="005B43E3">
        <w:rPr>
          <w:rFonts w:ascii="Times New Roman" w:hAnsi="Times New Roman" w:cs="Times New Roman"/>
          <w:sz w:val="24"/>
          <w:szCs w:val="24"/>
        </w:rPr>
        <w:t>ne—equivalently.</w:t>
      </w:r>
      <w:r w:rsidR="00FA706A">
        <w:rPr>
          <w:rFonts w:ascii="Times New Roman" w:hAnsi="Times New Roman" w:cs="Times New Roman"/>
          <w:sz w:val="24"/>
          <w:szCs w:val="24"/>
        </w:rPr>
        <w:t xml:space="preserve"> This is </w:t>
      </w:r>
      <w:r w:rsidR="008324BA">
        <w:rPr>
          <w:rFonts w:ascii="Times New Roman" w:hAnsi="Times New Roman" w:cs="Times New Roman"/>
          <w:sz w:val="24"/>
          <w:szCs w:val="24"/>
        </w:rPr>
        <w:t>because</w:t>
      </w:r>
      <w:r w:rsidR="00FA706A">
        <w:rPr>
          <w:rFonts w:ascii="Times New Roman" w:hAnsi="Times New Roman" w:cs="Times New Roman"/>
          <w:sz w:val="24"/>
          <w:szCs w:val="24"/>
        </w:rPr>
        <w:t xml:space="preserve"> the strength of the association between each redundant cue and the causal effect is equivalent </w:t>
      </w:r>
      <w:r w:rsidR="00124768">
        <w:rPr>
          <w:rFonts w:ascii="Times New Roman" w:hAnsi="Times New Roman" w:cs="Times New Roman"/>
          <w:sz w:val="24"/>
          <w:szCs w:val="24"/>
        </w:rPr>
        <w:t>for each cue.</w:t>
      </w:r>
      <w:r w:rsidR="005B43E3">
        <w:rPr>
          <w:rFonts w:ascii="Times New Roman" w:hAnsi="Times New Roman" w:cs="Times New Roman"/>
          <w:sz w:val="24"/>
          <w:szCs w:val="24"/>
        </w:rPr>
        <w:t xml:space="preserve"> Crucially, these findings </w:t>
      </w:r>
      <w:r w:rsidR="00F13149">
        <w:rPr>
          <w:rFonts w:ascii="Times New Roman" w:hAnsi="Times New Roman" w:cs="Times New Roman"/>
          <w:sz w:val="24"/>
          <w:szCs w:val="24"/>
        </w:rPr>
        <w:t xml:space="preserve">could not be explained by the fact that participants </w:t>
      </w:r>
      <w:r w:rsidR="008324BA">
        <w:rPr>
          <w:rFonts w:ascii="Times New Roman" w:hAnsi="Times New Roman" w:cs="Times New Roman"/>
          <w:sz w:val="24"/>
          <w:szCs w:val="24"/>
        </w:rPr>
        <w:t xml:space="preserve">were insensitive to the causal status of each object and thus </w:t>
      </w:r>
      <w:r w:rsidR="00F13149">
        <w:rPr>
          <w:rFonts w:ascii="Times New Roman" w:hAnsi="Times New Roman" w:cs="Times New Roman"/>
          <w:sz w:val="24"/>
          <w:szCs w:val="24"/>
        </w:rPr>
        <w:t>considered all objects to be blickets</w:t>
      </w:r>
      <w:r w:rsidR="00CB62FF">
        <w:rPr>
          <w:rFonts w:ascii="Times New Roman" w:hAnsi="Times New Roman" w:cs="Times New Roman"/>
          <w:sz w:val="24"/>
          <w:szCs w:val="24"/>
        </w:rPr>
        <w:t>:</w:t>
      </w:r>
      <w:r w:rsidR="00F13149">
        <w:rPr>
          <w:rFonts w:ascii="Times New Roman" w:hAnsi="Times New Roman" w:cs="Times New Roman"/>
          <w:sz w:val="24"/>
          <w:szCs w:val="24"/>
        </w:rPr>
        <w:t xml:space="preserve"> </w:t>
      </w:r>
      <w:r w:rsidR="00742B8D">
        <w:rPr>
          <w:rFonts w:ascii="Times New Roman" w:hAnsi="Times New Roman" w:cs="Times New Roman"/>
          <w:sz w:val="24"/>
          <w:szCs w:val="24"/>
        </w:rPr>
        <w:t>Participants</w:t>
      </w:r>
      <w:r w:rsidR="00F13149">
        <w:rPr>
          <w:rFonts w:ascii="Times New Roman" w:hAnsi="Times New Roman" w:cs="Times New Roman"/>
          <w:sz w:val="24"/>
          <w:szCs w:val="24"/>
        </w:rPr>
        <w:t xml:space="preserve"> were more confident that object A was a blicket </w:t>
      </w:r>
      <w:r w:rsidR="002D105D">
        <w:rPr>
          <w:rFonts w:ascii="Times New Roman" w:hAnsi="Times New Roman" w:cs="Times New Roman"/>
          <w:sz w:val="24"/>
          <w:szCs w:val="24"/>
        </w:rPr>
        <w:t>during</w:t>
      </w:r>
      <w:r w:rsidR="00F13149">
        <w:rPr>
          <w:rFonts w:ascii="Times New Roman" w:hAnsi="Times New Roman" w:cs="Times New Roman"/>
          <w:sz w:val="24"/>
          <w:szCs w:val="24"/>
        </w:rPr>
        <w:t xml:space="preserve"> the BB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than </w:t>
      </w:r>
      <w:r w:rsidR="002D105D">
        <w:rPr>
          <w:rFonts w:ascii="Times New Roman" w:hAnsi="Times New Roman" w:cs="Times New Roman"/>
          <w:sz w:val="24"/>
          <w:szCs w:val="24"/>
        </w:rPr>
        <w:t>during th</w:t>
      </w:r>
      <w:r w:rsidR="00F13149">
        <w:rPr>
          <w:rFonts w:ascii="Times New Roman" w:hAnsi="Times New Roman" w:cs="Times New Roman"/>
          <w:sz w:val="24"/>
          <w:szCs w:val="24"/>
        </w:rPr>
        <w:t xml:space="preserve">e ISO experimental </w:t>
      </w:r>
      <w:r w:rsidR="002D105D">
        <w:rPr>
          <w:rFonts w:ascii="Times New Roman" w:hAnsi="Times New Roman" w:cs="Times New Roman"/>
          <w:sz w:val="24"/>
          <w:szCs w:val="24"/>
        </w:rPr>
        <w:t>trials</w:t>
      </w:r>
      <w:r w:rsidR="00F13149">
        <w:rPr>
          <w:rFonts w:ascii="Times New Roman" w:hAnsi="Times New Roman" w:cs="Times New Roman"/>
          <w:sz w:val="24"/>
          <w:szCs w:val="24"/>
        </w:rPr>
        <w:t xml:space="preserve">. Likewise, participants were more confident that object D was a blicket </w:t>
      </w:r>
      <w:r w:rsidR="002D105D">
        <w:rPr>
          <w:rFonts w:ascii="Times New Roman" w:hAnsi="Times New Roman" w:cs="Times New Roman"/>
          <w:sz w:val="24"/>
          <w:szCs w:val="24"/>
        </w:rPr>
        <w:t xml:space="preserve">during the BB control trials </w:t>
      </w:r>
      <w:r w:rsidR="00BD02FB">
        <w:rPr>
          <w:rFonts w:ascii="Times New Roman" w:hAnsi="Times New Roman" w:cs="Times New Roman"/>
          <w:sz w:val="24"/>
          <w:szCs w:val="24"/>
        </w:rPr>
        <w:t>than</w:t>
      </w:r>
      <w:r w:rsidR="002D105D">
        <w:rPr>
          <w:rFonts w:ascii="Times New Roman" w:hAnsi="Times New Roman" w:cs="Times New Roman"/>
          <w:sz w:val="24"/>
          <w:szCs w:val="24"/>
        </w:rPr>
        <w:t xml:space="preserve"> during the ISO control trials. </w:t>
      </w:r>
      <w:r w:rsidR="00656919">
        <w:rPr>
          <w:rFonts w:ascii="Times New Roman" w:hAnsi="Times New Roman" w:cs="Times New Roman"/>
          <w:sz w:val="24"/>
          <w:szCs w:val="24"/>
        </w:rPr>
        <w:t xml:space="preserve"> </w:t>
      </w:r>
    </w:p>
    <w:p w14:paraId="55049E73" w14:textId="78CA18BE"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39F4456D" w14:textId="77777777" w:rsidR="00E76A29" w:rsidRDefault="008324BA" w:rsidP="008A7D20">
      <w:pPr>
        <w:spacing w:line="480" w:lineRule="auto"/>
        <w:ind w:firstLine="720"/>
        <w:contextualSpacing/>
        <w:rPr>
          <w:ins w:id="228" w:author="Benton, Deon" w:date="2023-02-07T10:27:00Z"/>
          <w:rFonts w:ascii="Times New Roman" w:hAnsi="Times New Roman" w:cs="Times New Roman"/>
          <w:sz w:val="24"/>
          <w:szCs w:val="24"/>
        </w:rPr>
      </w:pPr>
      <w:ins w:id="229" w:author="Benton, Deon" w:date="2023-01-27T15:19:00Z">
        <w:r>
          <w:rPr>
            <w:rFonts w:ascii="Times New Roman" w:hAnsi="Times New Roman" w:cs="Times New Roman"/>
            <w:sz w:val="24"/>
            <w:szCs w:val="24"/>
          </w:rPr>
          <w:t xml:space="preserve">This study had two broad aims. The first aim was to examine whether </w:t>
        </w:r>
      </w:ins>
      <w:ins w:id="230" w:author="Benton, Deon" w:date="2023-01-27T15:20:00Z">
        <w:r>
          <w:rPr>
            <w:rFonts w:ascii="Times New Roman" w:hAnsi="Times New Roman" w:cs="Times New Roman"/>
            <w:sz w:val="24"/>
            <w:szCs w:val="24"/>
          </w:rPr>
          <w:t xml:space="preserve">4-, 5-, and 6-year-olds would engage in BB reasoning when asked to reason about 3 objects. </w:t>
        </w:r>
      </w:ins>
      <w:r w:rsidR="008314B3">
        <w:rPr>
          <w:rFonts w:ascii="Times New Roman" w:hAnsi="Times New Roman" w:cs="Times New Roman"/>
          <w:sz w:val="24"/>
          <w:szCs w:val="24"/>
        </w:rPr>
        <w:t>This study departs from previous research</w:t>
      </w:r>
      <w:ins w:id="231" w:author="Benton, Deon" w:date="2023-01-27T15:20:00Z">
        <w:r>
          <w:rPr>
            <w:rFonts w:ascii="Times New Roman" w:hAnsi="Times New Roman" w:cs="Times New Roman"/>
            <w:sz w:val="24"/>
            <w:szCs w:val="24"/>
          </w:rPr>
          <w:t xml:space="preserve"> on BB reasoning </w:t>
        </w:r>
      </w:ins>
      <w:ins w:id="232" w:author="Benton, Deon" w:date="2023-01-27T15:22:00Z">
        <w:r w:rsidR="006A4392">
          <w:rPr>
            <w:rFonts w:ascii="Times New Roman" w:hAnsi="Times New Roman" w:cs="Times New Roman"/>
            <w:sz w:val="24"/>
            <w:szCs w:val="24"/>
          </w:rPr>
          <w:t>in human children</w:t>
        </w:r>
      </w:ins>
      <w:r w:rsidR="008314B3">
        <w:rPr>
          <w:rFonts w:ascii="Times New Roman" w:hAnsi="Times New Roman" w:cs="Times New Roman"/>
          <w:sz w:val="24"/>
          <w:szCs w:val="24"/>
        </w:rPr>
        <w:t>, which typically has involved</w:t>
      </w:r>
      <w:ins w:id="233" w:author="Benton, Deon" w:date="2023-01-27T15:22:00Z">
        <w:r w:rsidR="006A4392">
          <w:rPr>
            <w:rFonts w:ascii="Times New Roman" w:hAnsi="Times New Roman" w:cs="Times New Roman"/>
            <w:sz w:val="24"/>
            <w:szCs w:val="24"/>
          </w:rPr>
          <w:t xml:space="preserve"> asking children to reason about </w:t>
        </w:r>
      </w:ins>
      <w:r w:rsidR="008314B3">
        <w:rPr>
          <w:rFonts w:ascii="Times New Roman" w:hAnsi="Times New Roman" w:cs="Times New Roman"/>
          <w:sz w:val="24"/>
          <w:szCs w:val="24"/>
        </w:rPr>
        <w:t xml:space="preserve">two candidate causes </w:t>
      </w:r>
      <w:ins w:id="234" w:author="Benton, Deon" w:date="2023-01-27T15:20:00Z">
        <w:r w:rsidR="006A4392">
          <w:rPr>
            <w:rFonts w:ascii="Times New Roman" w:hAnsi="Times New Roman" w:cs="Times New Roman"/>
            <w:sz w:val="24"/>
            <w:szCs w:val="24"/>
          </w:rPr>
          <w:t xml:space="preserve">(e.g., </w:t>
        </w:r>
      </w:ins>
      <w:proofErr w:type="spellStart"/>
      <w:ins w:id="235" w:author="Benton, Deon" w:date="2023-01-27T15:21:00Z">
        <w:r w:rsidR="006A4392">
          <w:rPr>
            <w:rFonts w:ascii="Times New Roman" w:hAnsi="Times New Roman" w:cs="Times New Roman"/>
            <w:sz w:val="24"/>
            <w:szCs w:val="24"/>
          </w:rPr>
          <w:t>Beckers</w:t>
        </w:r>
        <w:proofErr w:type="spellEnd"/>
        <w:r w:rsidR="006A4392">
          <w:rPr>
            <w:rFonts w:ascii="Times New Roman" w:hAnsi="Times New Roman" w:cs="Times New Roman"/>
            <w:sz w:val="24"/>
            <w:szCs w:val="24"/>
          </w:rPr>
          <w:t xml:space="preserve"> et al., 2009; </w:t>
        </w:r>
      </w:ins>
      <w:ins w:id="236" w:author="Benton, Deon" w:date="2023-01-27T15:22:00Z">
        <w:r w:rsidR="006A4392">
          <w:rPr>
            <w:rFonts w:ascii="Times New Roman" w:hAnsi="Times New Roman" w:cs="Times New Roman"/>
            <w:sz w:val="24"/>
            <w:szCs w:val="24"/>
          </w:rPr>
          <w:t xml:space="preserve">Griffiths et al., 2011; </w:t>
        </w:r>
      </w:ins>
      <w:ins w:id="237" w:author="Benton, Deon" w:date="2023-01-27T15:23:00Z">
        <w:r w:rsidR="004709C1">
          <w:rPr>
            <w:rFonts w:ascii="Times New Roman" w:hAnsi="Times New Roman" w:cs="Times New Roman"/>
            <w:sz w:val="24"/>
            <w:szCs w:val="24"/>
          </w:rPr>
          <w:t xml:space="preserve">McCormack et al., 2013; </w:t>
        </w:r>
      </w:ins>
      <w:ins w:id="238" w:author="Benton, Deon" w:date="2023-01-27T15:20:00Z">
        <w:r w:rsidR="006A4392">
          <w:rPr>
            <w:rFonts w:ascii="Times New Roman" w:hAnsi="Times New Roman" w:cs="Times New Roman"/>
            <w:sz w:val="24"/>
            <w:szCs w:val="24"/>
          </w:rPr>
          <w:t>Sobel et al., 2004</w:t>
        </w:r>
      </w:ins>
      <w:ins w:id="239" w:author="Benton, Deon" w:date="2023-01-27T15:23:00Z">
        <w:r w:rsidR="004709C1">
          <w:rPr>
            <w:rFonts w:ascii="Times New Roman" w:hAnsi="Times New Roman" w:cs="Times New Roman"/>
            <w:sz w:val="24"/>
            <w:szCs w:val="24"/>
          </w:rPr>
          <w:t>). The second broad aim was to determine how</w:t>
        </w:r>
      </w:ins>
      <w:r w:rsidR="008314B3">
        <w:rPr>
          <w:rFonts w:ascii="Times New Roman" w:hAnsi="Times New Roman" w:cs="Times New Roman"/>
          <w:sz w:val="24"/>
          <w:szCs w:val="24"/>
        </w:rPr>
        <w:t xml:space="preserve"> or by what cognitive mechanism</w:t>
      </w:r>
      <w:ins w:id="240" w:author="Benton, Deon" w:date="2023-01-27T15:23:00Z">
        <w:r w:rsidR="004709C1">
          <w:rPr>
            <w:rFonts w:ascii="Times New Roman" w:hAnsi="Times New Roman" w:cs="Times New Roman"/>
            <w:sz w:val="24"/>
            <w:szCs w:val="24"/>
          </w:rPr>
          <w:t xml:space="preserve"> children reason about multiplate candidate causes</w:t>
        </w:r>
      </w:ins>
      <w:r w:rsidR="008314B3">
        <w:rPr>
          <w:rFonts w:ascii="Times New Roman" w:hAnsi="Times New Roman" w:cs="Times New Roman"/>
          <w:sz w:val="24"/>
          <w:szCs w:val="24"/>
        </w:rPr>
        <w:t xml:space="preserve">. </w:t>
      </w:r>
      <w:r w:rsidR="00BB4F87">
        <w:rPr>
          <w:rFonts w:ascii="Times New Roman" w:hAnsi="Times New Roman" w:cs="Times New Roman"/>
          <w:sz w:val="24"/>
          <w:szCs w:val="24"/>
        </w:rPr>
        <w:t>Specifically, we examined</w:t>
      </w:r>
      <w:r w:rsidR="008314B3">
        <w:rPr>
          <w:rFonts w:ascii="Times New Roman" w:hAnsi="Times New Roman" w:cs="Times New Roman"/>
          <w:sz w:val="24"/>
          <w:szCs w:val="24"/>
        </w:rPr>
        <w:t xml:space="preserve"> </w:t>
      </w:r>
      <w:ins w:id="241" w:author="Benton, Deon" w:date="2023-02-07T10:25:00Z">
        <w:r w:rsidR="00013FA2">
          <w:rPr>
            <w:rFonts w:ascii="Times New Roman" w:hAnsi="Times New Roman" w:cs="Times New Roman"/>
            <w:sz w:val="24"/>
            <w:szCs w:val="24"/>
          </w:rPr>
          <w:t xml:space="preserve">whether </w:t>
        </w:r>
      </w:ins>
      <w:ins w:id="242" w:author="Benton, Deon" w:date="2023-01-27T15:25:00Z">
        <w:r w:rsidR="00271093">
          <w:rPr>
            <w:rFonts w:ascii="Times New Roman" w:hAnsi="Times New Roman" w:cs="Times New Roman"/>
            <w:sz w:val="24"/>
            <w:szCs w:val="24"/>
          </w:rPr>
          <w:t>a Bayesian-inference mechanism or an associative-learning mechanism</w:t>
        </w:r>
      </w:ins>
      <w:ins w:id="243" w:author="Benton, Deon" w:date="2023-02-07T10:20:00Z">
        <w:r w:rsidR="004A6E5D">
          <w:rPr>
            <w:rFonts w:ascii="Times New Roman" w:hAnsi="Times New Roman" w:cs="Times New Roman"/>
            <w:sz w:val="24"/>
            <w:szCs w:val="24"/>
          </w:rPr>
          <w:t xml:space="preserve"> based on the traditional RW model </w:t>
        </w:r>
      </w:ins>
      <w:ins w:id="244" w:author="Benton, Deon" w:date="2023-01-27T15:25:00Z">
        <w:r w:rsidR="00271093">
          <w:rPr>
            <w:rFonts w:ascii="Times New Roman" w:hAnsi="Times New Roman" w:cs="Times New Roman"/>
            <w:sz w:val="24"/>
            <w:szCs w:val="24"/>
          </w:rPr>
          <w:t xml:space="preserve">better explained how children reasoned about multiple </w:t>
        </w:r>
        <w:proofErr w:type="gramStart"/>
        <w:r w:rsidR="00271093">
          <w:rPr>
            <w:rFonts w:ascii="Times New Roman" w:hAnsi="Times New Roman" w:cs="Times New Roman"/>
            <w:sz w:val="24"/>
            <w:szCs w:val="24"/>
          </w:rPr>
          <w:t>candidate</w:t>
        </w:r>
        <w:proofErr w:type="gramEnd"/>
        <w:r w:rsidR="00271093">
          <w:rPr>
            <w:rFonts w:ascii="Times New Roman" w:hAnsi="Times New Roman" w:cs="Times New Roman"/>
            <w:sz w:val="24"/>
            <w:szCs w:val="24"/>
          </w:rPr>
          <w:t xml:space="preserve"> causes</w:t>
        </w:r>
      </w:ins>
      <w:ins w:id="245" w:author="Benton, Deon" w:date="2023-02-06T09:01:00Z">
        <w:r w:rsidR="008A7D20">
          <w:rPr>
            <w:rFonts w:ascii="Times New Roman" w:hAnsi="Times New Roman" w:cs="Times New Roman"/>
            <w:sz w:val="24"/>
            <w:szCs w:val="24"/>
          </w:rPr>
          <w:t xml:space="preserve"> in the present context</w:t>
        </w:r>
      </w:ins>
      <w:ins w:id="246" w:author="Benton, Deon" w:date="2023-01-27T15:25:00Z">
        <w:r w:rsidR="00271093">
          <w:rPr>
            <w:rFonts w:ascii="Times New Roman" w:hAnsi="Times New Roman" w:cs="Times New Roman"/>
            <w:sz w:val="24"/>
            <w:szCs w:val="24"/>
          </w:rPr>
          <w:t xml:space="preserve">. </w:t>
        </w:r>
      </w:ins>
      <w:ins w:id="247" w:author="Benton, Deon" w:date="2023-01-27T17:10:00Z">
        <w:r w:rsidR="00CB3DFE">
          <w:rPr>
            <w:rFonts w:ascii="Times New Roman" w:hAnsi="Times New Roman" w:cs="Times New Roman"/>
            <w:sz w:val="24"/>
            <w:szCs w:val="24"/>
          </w:rPr>
          <w:t>Experiment 1 showed that</w:t>
        </w:r>
      </w:ins>
      <w:ins w:id="248" w:author="Benton, Deon" w:date="2023-01-27T15:45:00Z">
        <w:r w:rsidR="003F72C8">
          <w:rPr>
            <w:rFonts w:ascii="Times New Roman" w:hAnsi="Times New Roman" w:cs="Times New Roman"/>
            <w:sz w:val="24"/>
            <w:szCs w:val="24"/>
          </w:rPr>
          <w:t xml:space="preserve"> 4-year-olds </w:t>
        </w:r>
      </w:ins>
      <w:ins w:id="249" w:author="Benton, Deon" w:date="2023-01-27T15:46:00Z">
        <w:r w:rsidR="002068F5">
          <w:rPr>
            <w:rFonts w:ascii="Times New Roman" w:hAnsi="Times New Roman" w:cs="Times New Roman"/>
            <w:sz w:val="24"/>
            <w:szCs w:val="24"/>
          </w:rPr>
          <w:t xml:space="preserve">treated the redundant causes equivalently </w:t>
        </w:r>
      </w:ins>
      <w:ins w:id="250" w:author="Benton, Deon" w:date="2023-01-27T15:47:00Z">
        <w:r w:rsidR="002068F5">
          <w:rPr>
            <w:rFonts w:ascii="Times New Roman" w:hAnsi="Times New Roman" w:cs="Times New Roman"/>
            <w:sz w:val="24"/>
            <w:szCs w:val="24"/>
          </w:rPr>
          <w:t>regardless</w:t>
        </w:r>
      </w:ins>
      <w:ins w:id="251" w:author="Benton, Deon" w:date="2023-01-27T15:46:00Z">
        <w:r w:rsidR="002068F5">
          <w:rPr>
            <w:rFonts w:ascii="Times New Roman" w:hAnsi="Times New Roman" w:cs="Times New Roman"/>
            <w:sz w:val="24"/>
            <w:szCs w:val="24"/>
          </w:rPr>
          <w:t xml:space="preserve"> of whether the comparison </w:t>
        </w:r>
      </w:ins>
      <w:ins w:id="252" w:author="Benton, Deon" w:date="2023-01-27T17:11:00Z">
        <w:r w:rsidR="00876C71">
          <w:rPr>
            <w:rFonts w:ascii="Times New Roman" w:hAnsi="Times New Roman" w:cs="Times New Roman"/>
            <w:sz w:val="24"/>
            <w:szCs w:val="24"/>
          </w:rPr>
          <w:t>w</w:t>
        </w:r>
      </w:ins>
      <w:ins w:id="253" w:author="Benton, Deon" w:date="2023-01-27T15:46:00Z">
        <w:r w:rsidR="002068F5">
          <w:rPr>
            <w:rFonts w:ascii="Times New Roman" w:hAnsi="Times New Roman" w:cs="Times New Roman"/>
            <w:sz w:val="24"/>
            <w:szCs w:val="24"/>
          </w:rPr>
          <w:t xml:space="preserve">as between experimental and control trials </w:t>
        </w:r>
        <w:r w:rsidR="002068F5">
          <w:rPr>
            <w:rFonts w:ascii="Times New Roman" w:hAnsi="Times New Roman" w:cs="Times New Roman"/>
            <w:i/>
            <w:iCs/>
            <w:sz w:val="24"/>
            <w:szCs w:val="24"/>
          </w:rPr>
          <w:lastRenderedPageBreak/>
          <w:t xml:space="preserve">within </w:t>
        </w:r>
        <w:r w:rsidR="002068F5">
          <w:rPr>
            <w:rFonts w:ascii="Times New Roman" w:hAnsi="Times New Roman" w:cs="Times New Roman"/>
            <w:sz w:val="24"/>
            <w:szCs w:val="24"/>
          </w:rPr>
          <w:t>the BB condition or between</w:t>
        </w:r>
      </w:ins>
      <w:ins w:id="254" w:author="Benton, Deon" w:date="2023-01-27T15:47:00Z">
        <w:r w:rsidR="002068F5">
          <w:rPr>
            <w:rFonts w:ascii="Times New Roman" w:hAnsi="Times New Roman" w:cs="Times New Roman"/>
            <w:sz w:val="24"/>
            <w:szCs w:val="24"/>
          </w:rPr>
          <w:t xml:space="preserve"> the experimental or control trials </w:t>
        </w:r>
        <w:r w:rsidR="002068F5">
          <w:rPr>
            <w:rFonts w:ascii="Times New Roman" w:hAnsi="Times New Roman" w:cs="Times New Roman"/>
            <w:i/>
            <w:iCs/>
            <w:sz w:val="24"/>
            <w:szCs w:val="24"/>
          </w:rPr>
          <w:t xml:space="preserve">between </w:t>
        </w:r>
        <w:r w:rsidR="002068F5">
          <w:rPr>
            <w:rFonts w:ascii="Times New Roman" w:hAnsi="Times New Roman" w:cs="Times New Roman"/>
            <w:sz w:val="24"/>
            <w:szCs w:val="24"/>
          </w:rPr>
          <w:t>the BB and ISO conditions</w:t>
        </w:r>
      </w:ins>
      <w:ins w:id="255" w:author="Benton, Deon" w:date="2023-01-27T17:11:00Z">
        <w:r w:rsidR="00876C71">
          <w:rPr>
            <w:rFonts w:ascii="Times New Roman" w:hAnsi="Times New Roman" w:cs="Times New Roman"/>
            <w:sz w:val="24"/>
            <w:szCs w:val="24"/>
          </w:rPr>
          <w:t xml:space="preserve"> as was done in previous studies</w:t>
        </w:r>
      </w:ins>
      <w:ins w:id="256" w:author="Benton, Deon" w:date="2023-01-27T15:47:00Z">
        <w:r w:rsidR="002068F5">
          <w:rPr>
            <w:rFonts w:ascii="Times New Roman" w:hAnsi="Times New Roman" w:cs="Times New Roman"/>
            <w:sz w:val="24"/>
            <w:szCs w:val="24"/>
          </w:rPr>
          <w:t xml:space="preserve">. </w:t>
        </w:r>
      </w:ins>
      <w:ins w:id="257" w:author="Benton, Deon" w:date="2023-01-27T15:45:00Z">
        <w:r w:rsidR="003F72C8">
          <w:rPr>
            <w:rFonts w:ascii="Times New Roman" w:hAnsi="Times New Roman" w:cs="Times New Roman"/>
            <w:sz w:val="24"/>
            <w:szCs w:val="24"/>
          </w:rPr>
          <w:t xml:space="preserve"> </w:t>
        </w:r>
      </w:ins>
      <w:ins w:id="258" w:author="Benton, Deon" w:date="2023-02-07T10:21:00Z">
        <w:r w:rsidR="007E4344">
          <w:rPr>
            <w:rFonts w:ascii="Times New Roman" w:hAnsi="Times New Roman" w:cs="Times New Roman"/>
            <w:sz w:val="24"/>
            <w:szCs w:val="24"/>
          </w:rPr>
          <w:t>Experiment 2 replicated this finding</w:t>
        </w:r>
      </w:ins>
      <w:ins w:id="259" w:author="Benton, Deon" w:date="2023-02-07T10:23:00Z">
        <w:r w:rsidR="009D5F6D">
          <w:rPr>
            <w:rFonts w:ascii="Times New Roman" w:hAnsi="Times New Roman" w:cs="Times New Roman"/>
            <w:sz w:val="24"/>
            <w:szCs w:val="24"/>
          </w:rPr>
          <w:t xml:space="preserve"> with 5- and 6-year-olds. </w:t>
        </w:r>
      </w:ins>
      <w:ins w:id="260" w:author="Benton, Deon" w:date="2023-02-07T10:27:00Z">
        <w:r w:rsidR="00E76A29">
          <w:rPr>
            <w:rFonts w:ascii="Times New Roman" w:hAnsi="Times New Roman" w:cs="Times New Roman"/>
            <w:sz w:val="24"/>
            <w:szCs w:val="24"/>
          </w:rPr>
          <w:t>These children</w:t>
        </w:r>
      </w:ins>
      <w:ins w:id="261" w:author="Benton, Deon" w:date="2023-02-07T10:23:00Z">
        <w:r w:rsidR="009D5F6D">
          <w:rPr>
            <w:rFonts w:ascii="Times New Roman" w:hAnsi="Times New Roman" w:cs="Times New Roman"/>
            <w:sz w:val="24"/>
            <w:szCs w:val="24"/>
          </w:rPr>
          <w:t xml:space="preserve">, like the 4-year-olds, </w:t>
        </w:r>
      </w:ins>
      <w:ins w:id="262" w:author="Benton, Deon" w:date="2023-02-07T10:24:00Z">
        <w:r w:rsidR="009D5F6D">
          <w:rPr>
            <w:rFonts w:ascii="Times New Roman" w:hAnsi="Times New Roman" w:cs="Times New Roman"/>
            <w:sz w:val="24"/>
            <w:szCs w:val="24"/>
          </w:rPr>
          <w:t xml:space="preserve">showed no evidence of BB reasoning—they treated the redundant causes equivalently between the experimental and control conditions </w:t>
        </w:r>
        <w:r w:rsidR="009D5F6D">
          <w:rPr>
            <w:rFonts w:ascii="Times New Roman" w:hAnsi="Times New Roman" w:cs="Times New Roman"/>
            <w:i/>
            <w:iCs/>
            <w:sz w:val="24"/>
            <w:szCs w:val="24"/>
          </w:rPr>
          <w:t xml:space="preserve">within </w:t>
        </w:r>
        <w:r w:rsidR="009D5F6D">
          <w:rPr>
            <w:rFonts w:ascii="Times New Roman" w:hAnsi="Times New Roman" w:cs="Times New Roman"/>
            <w:sz w:val="24"/>
            <w:szCs w:val="24"/>
          </w:rPr>
          <w:t xml:space="preserve">the BB condition as well as between the BB and IS experimental and control conditions. </w:t>
        </w:r>
      </w:ins>
    </w:p>
    <w:p w14:paraId="145A1B55" w14:textId="6B12D10D" w:rsidR="004204C6" w:rsidRDefault="00E76A29" w:rsidP="008A7D20">
      <w:pPr>
        <w:spacing w:line="480" w:lineRule="auto"/>
        <w:ind w:firstLine="720"/>
        <w:contextualSpacing/>
        <w:rPr>
          <w:rFonts w:ascii="Times New Roman" w:hAnsi="Times New Roman" w:cs="Times New Roman"/>
          <w:sz w:val="24"/>
          <w:szCs w:val="24"/>
        </w:rPr>
      </w:pPr>
      <w:ins w:id="263" w:author="Benton, Deon" w:date="2023-02-07T10:27:00Z">
        <w:r>
          <w:rPr>
            <w:rFonts w:ascii="Times New Roman" w:hAnsi="Times New Roman" w:cs="Times New Roman"/>
            <w:sz w:val="24"/>
            <w:szCs w:val="24"/>
          </w:rPr>
          <w:t>These findings are significant because they provide insight into how</w:t>
        </w:r>
      </w:ins>
      <w:ins w:id="264" w:author="Benton, Deon" w:date="2023-02-07T10:28:00Z">
        <w:r>
          <w:rPr>
            <w:rFonts w:ascii="Times New Roman" w:hAnsi="Times New Roman" w:cs="Times New Roman"/>
            <w:sz w:val="24"/>
            <w:szCs w:val="24"/>
          </w:rPr>
          <w:t xml:space="preserve">—that is, by what underlying cognitive mechanism—children reason about multiple </w:t>
        </w:r>
        <w:proofErr w:type="gramStart"/>
        <w:r>
          <w:rPr>
            <w:rFonts w:ascii="Times New Roman" w:hAnsi="Times New Roman" w:cs="Times New Roman"/>
            <w:sz w:val="24"/>
            <w:szCs w:val="24"/>
          </w:rPr>
          <w:t>candidate</w:t>
        </w:r>
        <w:proofErr w:type="gramEnd"/>
        <w:r>
          <w:rPr>
            <w:rFonts w:ascii="Times New Roman" w:hAnsi="Times New Roman" w:cs="Times New Roman"/>
            <w:sz w:val="24"/>
            <w:szCs w:val="24"/>
          </w:rPr>
          <w:t xml:space="preserve"> causes. As we mentioned at the outset, if</w:t>
        </w:r>
        <w:r w:rsidR="00457136">
          <w:rPr>
            <w:rFonts w:ascii="Times New Roman" w:hAnsi="Times New Roman" w:cs="Times New Roman"/>
            <w:sz w:val="24"/>
            <w:szCs w:val="24"/>
          </w:rPr>
          <w:t xml:space="preserve"> </w:t>
        </w:r>
      </w:ins>
      <w:ins w:id="265" w:author="Benton, Deon" w:date="2023-02-07T10:33:00Z">
        <w:r w:rsidR="00840D81">
          <w:rPr>
            <w:rFonts w:ascii="Times New Roman" w:hAnsi="Times New Roman" w:cs="Times New Roman"/>
            <w:sz w:val="24"/>
            <w:szCs w:val="24"/>
          </w:rPr>
          <w:t>BB reasoning is used as an</w:t>
        </w:r>
      </w:ins>
      <w:ins w:id="266" w:author="Benton, Deon" w:date="2023-02-07T10:29:00Z">
        <w:r w:rsidR="00457136">
          <w:rPr>
            <w:rFonts w:ascii="Times New Roman" w:hAnsi="Times New Roman" w:cs="Times New Roman"/>
            <w:sz w:val="24"/>
            <w:szCs w:val="24"/>
          </w:rPr>
          <w:t xml:space="preserve"> indirect measure of children’s use of Bayesian inference, then the fact that participants showed no evidence of BB reasoning when asked to reason about </w:t>
        </w:r>
      </w:ins>
      <w:ins w:id="267" w:author="Benton, Deon" w:date="2023-02-07T10:30:00Z">
        <w:r w:rsidR="00C705F9">
          <w:rPr>
            <w:rFonts w:ascii="Times New Roman" w:hAnsi="Times New Roman" w:cs="Times New Roman"/>
            <w:sz w:val="24"/>
            <w:szCs w:val="24"/>
          </w:rPr>
          <w:t xml:space="preserve">multiple </w:t>
        </w:r>
      </w:ins>
      <w:ins w:id="268" w:author="Benton, Deon" w:date="2023-02-07T10:35:00Z">
        <w:r w:rsidR="00CF6082">
          <w:rPr>
            <w:rFonts w:ascii="Times New Roman" w:hAnsi="Times New Roman" w:cs="Times New Roman"/>
            <w:sz w:val="24"/>
            <w:szCs w:val="24"/>
          </w:rPr>
          <w:t>potential</w:t>
        </w:r>
      </w:ins>
      <w:ins w:id="269" w:author="Benton, Deon" w:date="2023-02-07T10:30:00Z">
        <w:r w:rsidR="00C705F9">
          <w:rPr>
            <w:rFonts w:ascii="Times New Roman" w:hAnsi="Times New Roman" w:cs="Times New Roman"/>
            <w:sz w:val="24"/>
            <w:szCs w:val="24"/>
          </w:rPr>
          <w:t xml:space="preserve"> causes </w:t>
        </w:r>
      </w:ins>
      <w:ins w:id="270" w:author="Benton, Deon" w:date="2023-02-07T10:31:00Z">
        <w:r w:rsidR="00C705F9">
          <w:rPr>
            <w:rFonts w:ascii="Times New Roman" w:hAnsi="Times New Roman" w:cs="Times New Roman"/>
            <w:sz w:val="24"/>
            <w:szCs w:val="24"/>
          </w:rPr>
          <w:t>suggests that children were not relying on Bayesian inference</w:t>
        </w:r>
      </w:ins>
      <w:ins w:id="271" w:author="Benton, Deon" w:date="2023-02-07T10:29:00Z">
        <w:r w:rsidR="00457136">
          <w:rPr>
            <w:rFonts w:ascii="Times New Roman" w:hAnsi="Times New Roman" w:cs="Times New Roman"/>
            <w:sz w:val="24"/>
            <w:szCs w:val="24"/>
          </w:rPr>
          <w:t>.</w:t>
        </w:r>
      </w:ins>
      <w:ins w:id="272" w:author="Benton, Deon" w:date="2023-02-07T10:31:00Z">
        <w:r w:rsidR="00C705F9">
          <w:rPr>
            <w:rFonts w:ascii="Times New Roman" w:hAnsi="Times New Roman" w:cs="Times New Roman"/>
            <w:sz w:val="24"/>
            <w:szCs w:val="24"/>
          </w:rPr>
          <w:t xml:space="preserve"> Instead, the present results suggests that children</w:t>
        </w:r>
      </w:ins>
      <w:ins w:id="273" w:author="Benton, Deon" w:date="2023-02-07T10:33:00Z">
        <w:r w:rsidR="00840D81">
          <w:rPr>
            <w:rFonts w:ascii="Times New Roman" w:hAnsi="Times New Roman" w:cs="Times New Roman"/>
            <w:sz w:val="24"/>
            <w:szCs w:val="24"/>
          </w:rPr>
          <w:t xml:space="preserve">’s causal judgements were subserved by an </w:t>
        </w:r>
      </w:ins>
      <w:ins w:id="274" w:author="Benton, Deon" w:date="2023-02-07T10:34:00Z">
        <w:r w:rsidR="00840D81">
          <w:rPr>
            <w:rFonts w:ascii="Times New Roman" w:hAnsi="Times New Roman" w:cs="Times New Roman"/>
            <w:sz w:val="24"/>
            <w:szCs w:val="24"/>
          </w:rPr>
          <w:t>associative-learning mechanism.</w:t>
        </w:r>
      </w:ins>
      <w:ins w:id="275" w:author="Benton, Deon" w:date="2023-02-07T10:36:00Z">
        <w:r w:rsidR="00CF6082">
          <w:rPr>
            <w:rFonts w:ascii="Times New Roman" w:hAnsi="Times New Roman" w:cs="Times New Roman"/>
            <w:sz w:val="24"/>
            <w:szCs w:val="24"/>
          </w:rPr>
          <w:t xml:space="preserve"> In particular, the present results suggests that the traditional RW model—which has been argued to be unabl</w:t>
        </w:r>
        <w:r w:rsidR="004204C6">
          <w:rPr>
            <w:rFonts w:ascii="Times New Roman" w:hAnsi="Times New Roman" w:cs="Times New Roman"/>
            <w:sz w:val="24"/>
            <w:szCs w:val="24"/>
          </w:rPr>
          <w:t>e to explain human causal judgements (e.g., Sobel et al., 2004</w:t>
        </w:r>
      </w:ins>
      <w:ins w:id="276" w:author="Benton, Deon" w:date="2023-02-07T10:37:00Z">
        <w:r w:rsidR="004204C6">
          <w:rPr>
            <w:rFonts w:ascii="Times New Roman" w:hAnsi="Times New Roman" w:cs="Times New Roman"/>
            <w:sz w:val="24"/>
            <w:szCs w:val="24"/>
          </w:rPr>
          <w:t xml:space="preserve">)—is sufficient to explain the present results. This is </w:t>
        </w:r>
      </w:ins>
      <w:ins w:id="277" w:author="Benton, Deon" w:date="2023-02-07T10:41:00Z">
        <w:r w:rsidR="00194E71">
          <w:rPr>
            <w:rFonts w:ascii="Times New Roman" w:hAnsi="Times New Roman" w:cs="Times New Roman"/>
            <w:sz w:val="24"/>
            <w:szCs w:val="24"/>
          </w:rPr>
          <w:t>because</w:t>
        </w:r>
      </w:ins>
      <w:ins w:id="278" w:author="Benton, Deon" w:date="2023-02-07T10:37:00Z">
        <w:r w:rsidR="004204C6">
          <w:rPr>
            <w:rFonts w:ascii="Times New Roman" w:hAnsi="Times New Roman" w:cs="Times New Roman"/>
            <w:sz w:val="24"/>
            <w:szCs w:val="24"/>
          </w:rPr>
          <w:t xml:space="preserve"> the RW model predicts that </w:t>
        </w:r>
      </w:ins>
      <w:ins w:id="279" w:author="Benton, Deon" w:date="2023-02-07T10:38:00Z">
        <w:r w:rsidR="004204C6">
          <w:rPr>
            <w:rFonts w:ascii="Times New Roman" w:hAnsi="Times New Roman" w:cs="Times New Roman"/>
            <w:sz w:val="24"/>
            <w:szCs w:val="24"/>
          </w:rPr>
          <w:t xml:space="preserve">participants should treat the redundant causes equivalently across and within conditions, which aligns with participants’ actual performance. </w:t>
        </w:r>
      </w:ins>
    </w:p>
    <w:p w14:paraId="2D3F800A" w14:textId="443009FA" w:rsidR="00B202F0" w:rsidRDefault="009E59E9" w:rsidP="008A7D20">
      <w:pPr>
        <w:spacing w:line="480" w:lineRule="auto"/>
        <w:ind w:firstLine="720"/>
        <w:contextualSpacing/>
        <w:rPr>
          <w:ins w:id="280" w:author="Benton, Deon" w:date="2023-01-27T17:11:00Z"/>
          <w:rFonts w:ascii="Times New Roman" w:hAnsi="Times New Roman" w:cs="Times New Roman"/>
          <w:sz w:val="24"/>
          <w:szCs w:val="24"/>
        </w:rPr>
      </w:pPr>
      <w:ins w:id="281" w:author="Benton, Deon" w:date="2023-02-07T12:24:00Z">
        <w:r>
          <w:rPr>
            <w:rFonts w:ascii="Times New Roman" w:hAnsi="Times New Roman" w:cs="Times New Roman"/>
            <w:sz w:val="24"/>
            <w:szCs w:val="24"/>
          </w:rPr>
          <w:t xml:space="preserve">These findings are broadly </w:t>
        </w:r>
      </w:ins>
      <w:ins w:id="282" w:author="Benton, Deon" w:date="2023-02-07T10:39:00Z">
        <w:r w:rsidR="004204C6">
          <w:rPr>
            <w:rFonts w:ascii="Times New Roman" w:hAnsi="Times New Roman" w:cs="Times New Roman"/>
            <w:sz w:val="24"/>
            <w:szCs w:val="24"/>
          </w:rPr>
          <w:t>significant because they suggest</w:t>
        </w:r>
      </w:ins>
      <w:ins w:id="283" w:author="Benton, Deon" w:date="2023-02-07T10:29:00Z">
        <w:r w:rsidR="00457136">
          <w:rPr>
            <w:rFonts w:ascii="Times New Roman" w:hAnsi="Times New Roman" w:cs="Times New Roman"/>
            <w:sz w:val="24"/>
            <w:szCs w:val="24"/>
          </w:rPr>
          <w:t xml:space="preserve"> that when children’s information-processing capacities are </w:t>
        </w:r>
      </w:ins>
      <w:ins w:id="284" w:author="Benton, Deon" w:date="2023-02-07T12:26:00Z">
        <w:r w:rsidR="00C70BD9">
          <w:rPr>
            <w:rFonts w:ascii="Times New Roman" w:hAnsi="Times New Roman" w:cs="Times New Roman"/>
            <w:sz w:val="24"/>
            <w:szCs w:val="24"/>
          </w:rPr>
          <w:t>stretched</w:t>
        </w:r>
      </w:ins>
      <w:ins w:id="285" w:author="Benton, Deon" w:date="2023-02-07T10:30:00Z">
        <w:r w:rsidR="00457136">
          <w:rPr>
            <w:rFonts w:ascii="Times New Roman" w:hAnsi="Times New Roman" w:cs="Times New Roman"/>
            <w:sz w:val="24"/>
            <w:szCs w:val="24"/>
          </w:rPr>
          <w:t>, they rely on simpler cognitive mechanisms to reason about causal events</w:t>
        </w:r>
        <w:r w:rsidR="00E57806">
          <w:rPr>
            <w:rFonts w:ascii="Times New Roman" w:hAnsi="Times New Roman" w:cs="Times New Roman"/>
            <w:sz w:val="24"/>
            <w:szCs w:val="24"/>
          </w:rPr>
          <w:t xml:space="preserve">. </w:t>
        </w:r>
      </w:ins>
      <w:ins w:id="286" w:author="Benton, Deon" w:date="2023-02-07T10:42:00Z">
        <w:r w:rsidR="00A8759A">
          <w:rPr>
            <w:rFonts w:ascii="Times New Roman" w:hAnsi="Times New Roman" w:cs="Times New Roman"/>
            <w:sz w:val="24"/>
            <w:szCs w:val="24"/>
          </w:rPr>
          <w:t>Specifically, when children are asked to reason about three causes,</w:t>
        </w:r>
      </w:ins>
      <w:ins w:id="287" w:author="Benton, Deon" w:date="2023-02-07T12:26:00Z">
        <w:r w:rsidR="006E52FC">
          <w:rPr>
            <w:rFonts w:ascii="Times New Roman" w:hAnsi="Times New Roman" w:cs="Times New Roman"/>
            <w:sz w:val="24"/>
            <w:szCs w:val="24"/>
          </w:rPr>
          <w:t xml:space="preserve"> the current results suggest that</w:t>
        </w:r>
      </w:ins>
      <w:ins w:id="288" w:author="Benton, Deon" w:date="2023-02-07T10:42:00Z">
        <w:r w:rsidR="00A8759A">
          <w:rPr>
            <w:rFonts w:ascii="Times New Roman" w:hAnsi="Times New Roman" w:cs="Times New Roman"/>
            <w:sz w:val="24"/>
            <w:szCs w:val="24"/>
          </w:rPr>
          <w:t xml:space="preserve"> </w:t>
        </w:r>
      </w:ins>
      <w:ins w:id="289" w:author="Benton, Deon" w:date="2023-02-07T12:26:00Z">
        <w:r w:rsidR="006E52FC">
          <w:rPr>
            <w:rFonts w:ascii="Times New Roman" w:hAnsi="Times New Roman" w:cs="Times New Roman"/>
            <w:sz w:val="24"/>
            <w:szCs w:val="24"/>
          </w:rPr>
          <w:t xml:space="preserve">their causal judgements </w:t>
        </w:r>
      </w:ins>
      <w:ins w:id="290" w:author="Benton, Deon" w:date="2023-02-07T12:27:00Z">
        <w:r w:rsidR="006E52FC">
          <w:rPr>
            <w:rFonts w:ascii="Times New Roman" w:hAnsi="Times New Roman" w:cs="Times New Roman"/>
            <w:sz w:val="24"/>
            <w:szCs w:val="24"/>
          </w:rPr>
          <w:t>align</w:t>
        </w:r>
      </w:ins>
      <w:ins w:id="291" w:author="Benton, Deon" w:date="2023-02-07T10:42:00Z">
        <w:r w:rsidR="00A8759A">
          <w:rPr>
            <w:rFonts w:ascii="Times New Roman" w:hAnsi="Times New Roman" w:cs="Times New Roman"/>
            <w:sz w:val="24"/>
            <w:szCs w:val="24"/>
          </w:rPr>
          <w:t xml:space="preserve"> with the predictions of the traditional RW model. </w:t>
        </w:r>
      </w:ins>
      <w:ins w:id="292" w:author="Benton, Deon" w:date="2023-02-07T10:46:00Z">
        <w:r w:rsidR="000F489D">
          <w:rPr>
            <w:rFonts w:ascii="Times New Roman" w:hAnsi="Times New Roman" w:cs="Times New Roman"/>
            <w:sz w:val="24"/>
            <w:szCs w:val="24"/>
          </w:rPr>
          <w:t>Although</w:t>
        </w:r>
      </w:ins>
      <w:ins w:id="293" w:author="Benton, Deon" w:date="2023-02-07T10:43:00Z">
        <w:r w:rsidR="00A8759A">
          <w:rPr>
            <w:rFonts w:ascii="Times New Roman" w:hAnsi="Times New Roman" w:cs="Times New Roman"/>
            <w:sz w:val="24"/>
            <w:szCs w:val="24"/>
          </w:rPr>
          <w:t xml:space="preserve"> at the level of individual objects </w:t>
        </w:r>
      </w:ins>
      <w:ins w:id="294" w:author="Benton, Deon" w:date="2023-02-07T10:46:00Z">
        <w:r w:rsidR="00E91F58">
          <w:rPr>
            <w:rFonts w:ascii="Times New Roman" w:hAnsi="Times New Roman" w:cs="Times New Roman"/>
            <w:sz w:val="24"/>
            <w:szCs w:val="24"/>
          </w:rPr>
          <w:t>asking children to reason about three compared to two objects may seem</w:t>
        </w:r>
      </w:ins>
      <w:ins w:id="295" w:author="Benton, Deon" w:date="2023-02-07T10:43:00Z">
        <w:r w:rsidR="00A8759A">
          <w:rPr>
            <w:rFonts w:ascii="Times New Roman" w:hAnsi="Times New Roman" w:cs="Times New Roman"/>
            <w:sz w:val="24"/>
            <w:szCs w:val="24"/>
          </w:rPr>
          <w:t xml:space="preserve"> trivial,</w:t>
        </w:r>
      </w:ins>
      <w:ins w:id="296" w:author="Benton, Deon" w:date="2023-02-07T10:46:00Z">
        <w:r w:rsidR="00E91F58">
          <w:rPr>
            <w:rFonts w:ascii="Times New Roman" w:hAnsi="Times New Roman" w:cs="Times New Roman"/>
            <w:sz w:val="24"/>
            <w:szCs w:val="24"/>
          </w:rPr>
          <w:t xml:space="preserve"> by contrast</w:t>
        </w:r>
      </w:ins>
      <w:ins w:id="297" w:author="Benton, Deon" w:date="2023-02-07T10:43:00Z">
        <w:r w:rsidR="00A8759A">
          <w:rPr>
            <w:rFonts w:ascii="Times New Roman" w:hAnsi="Times New Roman" w:cs="Times New Roman"/>
            <w:sz w:val="24"/>
            <w:szCs w:val="24"/>
          </w:rPr>
          <w:t xml:space="preserve"> the corresponding increase in the </w:t>
        </w:r>
      </w:ins>
      <w:ins w:id="298" w:author="Benton, Deon" w:date="2023-02-07T10:49:00Z">
        <w:r w:rsidR="00A71F2D">
          <w:rPr>
            <w:rFonts w:ascii="Times New Roman" w:hAnsi="Times New Roman" w:cs="Times New Roman"/>
            <w:sz w:val="24"/>
            <w:szCs w:val="24"/>
          </w:rPr>
          <w:t xml:space="preserve">underlying </w:t>
        </w:r>
      </w:ins>
      <w:ins w:id="299" w:author="Benton, Deon" w:date="2023-02-07T10:46:00Z">
        <w:r w:rsidR="00E91F58">
          <w:rPr>
            <w:rFonts w:ascii="Times New Roman" w:hAnsi="Times New Roman" w:cs="Times New Roman"/>
            <w:sz w:val="24"/>
            <w:szCs w:val="24"/>
          </w:rPr>
          <w:t>psychological</w:t>
        </w:r>
      </w:ins>
      <w:ins w:id="300" w:author="Benton, Deon" w:date="2023-02-07T10:43:00Z">
        <w:r w:rsidR="00A8759A">
          <w:rPr>
            <w:rFonts w:ascii="Times New Roman" w:hAnsi="Times New Roman" w:cs="Times New Roman"/>
            <w:sz w:val="24"/>
            <w:szCs w:val="24"/>
          </w:rPr>
          <w:t xml:space="preserve"> hypothesis space is substantial. </w:t>
        </w:r>
      </w:ins>
      <w:ins w:id="301" w:author="Benton, Deon" w:date="2023-02-07T10:47:00Z">
        <w:r w:rsidR="00E91F58">
          <w:rPr>
            <w:rFonts w:ascii="Times New Roman" w:hAnsi="Times New Roman" w:cs="Times New Roman"/>
            <w:sz w:val="24"/>
            <w:szCs w:val="24"/>
          </w:rPr>
          <w:t xml:space="preserve"> For example,</w:t>
        </w:r>
      </w:ins>
      <w:ins w:id="302" w:author="Benton, Deon" w:date="2023-02-07T10:44:00Z">
        <w:r w:rsidR="00A8759A">
          <w:rPr>
            <w:rFonts w:ascii="Times New Roman" w:hAnsi="Times New Roman" w:cs="Times New Roman"/>
            <w:sz w:val="24"/>
            <w:szCs w:val="24"/>
          </w:rPr>
          <w:t xml:space="preserve"> </w:t>
        </w:r>
      </w:ins>
      <w:ins w:id="303" w:author="Benton, Deon" w:date="2023-02-07T10:50:00Z">
        <w:r w:rsidR="00A71F2D">
          <w:rPr>
            <w:rFonts w:ascii="Times New Roman" w:hAnsi="Times New Roman" w:cs="Times New Roman"/>
            <w:sz w:val="24"/>
            <w:szCs w:val="24"/>
          </w:rPr>
          <w:t>children who are asked</w:t>
        </w:r>
      </w:ins>
      <w:ins w:id="304" w:author="Benton, Deon" w:date="2023-02-07T10:44:00Z">
        <w:r w:rsidR="00A8759A">
          <w:rPr>
            <w:rFonts w:ascii="Times New Roman" w:hAnsi="Times New Roman" w:cs="Times New Roman"/>
            <w:sz w:val="24"/>
            <w:szCs w:val="24"/>
          </w:rPr>
          <w:t xml:space="preserve"> </w:t>
        </w:r>
        <w:r w:rsidR="00A8759A">
          <w:rPr>
            <w:rFonts w:ascii="Times New Roman" w:hAnsi="Times New Roman" w:cs="Times New Roman"/>
            <w:sz w:val="24"/>
            <w:szCs w:val="24"/>
          </w:rPr>
          <w:lastRenderedPageBreak/>
          <w:t>to reason about two candidate causes</w:t>
        </w:r>
      </w:ins>
      <w:ins w:id="305" w:author="Benton, Deon" w:date="2023-02-07T11:37:00Z">
        <w:r w:rsidR="00F6615D">
          <w:rPr>
            <w:rFonts w:ascii="Times New Roman" w:hAnsi="Times New Roman" w:cs="Times New Roman"/>
            <w:sz w:val="24"/>
            <w:szCs w:val="24"/>
          </w:rPr>
          <w:t>—</w:t>
        </w:r>
      </w:ins>
      <w:ins w:id="306" w:author="Benton, Deon" w:date="2023-02-07T10:50:00Z">
        <w:r w:rsidR="00A71F2D">
          <w:rPr>
            <w:rFonts w:ascii="Times New Roman" w:hAnsi="Times New Roman" w:cs="Times New Roman"/>
            <w:sz w:val="24"/>
            <w:szCs w:val="24"/>
          </w:rPr>
          <w:t>which is the approach that</w:t>
        </w:r>
      </w:ins>
      <w:ins w:id="307" w:author="Benton, Deon" w:date="2023-02-07T10:55:00Z">
        <w:r w:rsidR="00115C2B">
          <w:rPr>
            <w:rFonts w:ascii="Times New Roman" w:hAnsi="Times New Roman" w:cs="Times New Roman"/>
            <w:sz w:val="24"/>
            <w:szCs w:val="24"/>
          </w:rPr>
          <w:t xml:space="preserve"> has been taken</w:t>
        </w:r>
      </w:ins>
      <w:ins w:id="308" w:author="Benton, Deon" w:date="2023-02-07T11:36:00Z">
        <w:r w:rsidR="00E27CAD">
          <w:rPr>
            <w:rFonts w:ascii="Times New Roman" w:hAnsi="Times New Roman" w:cs="Times New Roman"/>
            <w:sz w:val="24"/>
            <w:szCs w:val="24"/>
          </w:rPr>
          <w:t xml:space="preserve"> </w:t>
        </w:r>
      </w:ins>
      <w:ins w:id="309" w:author="Benton, Deon" w:date="2023-02-07T12:27:00Z">
        <w:r w:rsidR="004308F2">
          <w:rPr>
            <w:rFonts w:ascii="Times New Roman" w:hAnsi="Times New Roman" w:cs="Times New Roman"/>
            <w:sz w:val="24"/>
            <w:szCs w:val="24"/>
          </w:rPr>
          <w:t>in most</w:t>
        </w:r>
      </w:ins>
      <w:ins w:id="310" w:author="Benton, Deon" w:date="2023-02-07T10:50:00Z">
        <w:r w:rsidR="001B0577">
          <w:rPr>
            <w:rFonts w:ascii="Times New Roman" w:hAnsi="Times New Roman" w:cs="Times New Roman"/>
            <w:sz w:val="24"/>
            <w:szCs w:val="24"/>
          </w:rPr>
          <w:t xml:space="preserve"> contemporary</w:t>
        </w:r>
      </w:ins>
      <w:ins w:id="311" w:author="Benton, Deon" w:date="2023-02-07T10:47:00Z">
        <w:r w:rsidR="00E91F58">
          <w:rPr>
            <w:rFonts w:ascii="Times New Roman" w:hAnsi="Times New Roman" w:cs="Times New Roman"/>
            <w:sz w:val="24"/>
            <w:szCs w:val="24"/>
          </w:rPr>
          <w:t xml:space="preserve"> studies on BB reasoning in human children</w:t>
        </w:r>
      </w:ins>
      <w:ins w:id="312" w:author="Benton, Deon" w:date="2023-02-07T10:50:00Z">
        <w:r w:rsidR="00A71F2D">
          <w:rPr>
            <w:rFonts w:ascii="Times New Roman" w:hAnsi="Times New Roman" w:cs="Times New Roman"/>
            <w:sz w:val="24"/>
            <w:szCs w:val="24"/>
          </w:rPr>
          <w:t xml:space="preserve"> </w:t>
        </w:r>
      </w:ins>
      <w:ins w:id="313" w:author="Benton, Deon" w:date="2023-02-07T10:47:00Z">
        <w:r w:rsidR="00E91F58">
          <w:rPr>
            <w:rFonts w:ascii="Times New Roman" w:hAnsi="Times New Roman" w:cs="Times New Roman"/>
            <w:sz w:val="24"/>
            <w:szCs w:val="24"/>
          </w:rPr>
          <w:t>(e.g.,</w:t>
        </w:r>
      </w:ins>
      <w:ins w:id="314" w:author="Benton, Deon" w:date="2023-02-07T10:48:00Z">
        <w:r w:rsidR="00A71F2D">
          <w:rPr>
            <w:rFonts w:ascii="Times New Roman" w:hAnsi="Times New Roman" w:cs="Times New Roman"/>
            <w:sz w:val="24"/>
            <w:szCs w:val="24"/>
          </w:rPr>
          <w:t xml:space="preserve"> </w:t>
        </w:r>
        <w:proofErr w:type="spellStart"/>
        <w:r w:rsidR="00A71F2D">
          <w:rPr>
            <w:rFonts w:ascii="Times New Roman" w:hAnsi="Times New Roman" w:cs="Times New Roman"/>
            <w:sz w:val="24"/>
            <w:szCs w:val="24"/>
          </w:rPr>
          <w:t>Beckers</w:t>
        </w:r>
        <w:proofErr w:type="spellEnd"/>
        <w:r w:rsidR="00A71F2D">
          <w:rPr>
            <w:rFonts w:ascii="Times New Roman" w:hAnsi="Times New Roman" w:cs="Times New Roman"/>
            <w:sz w:val="24"/>
            <w:szCs w:val="24"/>
          </w:rPr>
          <w:t xml:space="preserve"> et al., 2009;</w:t>
        </w:r>
      </w:ins>
      <w:ins w:id="315" w:author="Benton, Deon" w:date="2023-02-07T10:47:00Z">
        <w:r w:rsidR="00E91F58">
          <w:rPr>
            <w:rFonts w:ascii="Times New Roman" w:hAnsi="Times New Roman" w:cs="Times New Roman"/>
            <w:sz w:val="24"/>
            <w:szCs w:val="24"/>
          </w:rPr>
          <w:t xml:space="preserve"> Gri</w:t>
        </w:r>
      </w:ins>
      <w:ins w:id="316" w:author="Benton, Deon" w:date="2023-02-07T10:48:00Z">
        <w:r w:rsidR="00E91F58">
          <w:rPr>
            <w:rFonts w:ascii="Times New Roman" w:hAnsi="Times New Roman" w:cs="Times New Roman"/>
            <w:sz w:val="24"/>
            <w:szCs w:val="24"/>
          </w:rPr>
          <w:t>ffiths et al., 2011;</w:t>
        </w:r>
      </w:ins>
      <w:ins w:id="317" w:author="Benton, Deon" w:date="2023-02-07T10:56:00Z">
        <w:r w:rsidR="00115C2B">
          <w:rPr>
            <w:rFonts w:ascii="Times New Roman" w:hAnsi="Times New Roman" w:cs="Times New Roman"/>
            <w:sz w:val="24"/>
            <w:szCs w:val="24"/>
          </w:rPr>
          <w:t xml:space="preserve"> </w:t>
        </w:r>
        <w:proofErr w:type="spellStart"/>
        <w:r w:rsidR="00115C2B">
          <w:rPr>
            <w:rFonts w:ascii="Times New Roman" w:hAnsi="Times New Roman" w:cs="Times New Roman"/>
            <w:sz w:val="24"/>
            <w:szCs w:val="24"/>
          </w:rPr>
          <w:t>Kloos</w:t>
        </w:r>
        <w:proofErr w:type="spellEnd"/>
        <w:r w:rsidR="00115C2B">
          <w:rPr>
            <w:rFonts w:ascii="Times New Roman" w:hAnsi="Times New Roman" w:cs="Times New Roman"/>
            <w:sz w:val="24"/>
            <w:szCs w:val="24"/>
          </w:rPr>
          <w:t xml:space="preserve"> &amp; Sloutsky, 2013</w:t>
        </w:r>
      </w:ins>
      <w:ins w:id="318" w:author="Benton, Deon" w:date="2023-02-07T10:57:00Z">
        <w:r w:rsidR="00115C2B">
          <w:rPr>
            <w:rFonts w:ascii="Times New Roman" w:hAnsi="Times New Roman" w:cs="Times New Roman"/>
            <w:sz w:val="24"/>
            <w:szCs w:val="24"/>
          </w:rPr>
          <w:t>;</w:t>
        </w:r>
        <w:r w:rsidR="006012C5">
          <w:rPr>
            <w:rFonts w:ascii="Times New Roman" w:hAnsi="Times New Roman" w:cs="Times New Roman"/>
            <w:sz w:val="24"/>
            <w:szCs w:val="24"/>
          </w:rPr>
          <w:t xml:space="preserve"> McCormack et al., 2009; McCormack et al., 2013;</w:t>
        </w:r>
      </w:ins>
      <w:ins w:id="319" w:author="Benton, Deon" w:date="2023-02-07T10:48:00Z">
        <w:r w:rsidR="00E91F58">
          <w:rPr>
            <w:rFonts w:ascii="Times New Roman" w:hAnsi="Times New Roman" w:cs="Times New Roman"/>
            <w:sz w:val="24"/>
            <w:szCs w:val="24"/>
          </w:rPr>
          <w:t xml:space="preserve"> </w:t>
        </w:r>
      </w:ins>
      <w:ins w:id="320" w:author="Benton, Deon" w:date="2023-02-07T10:47:00Z">
        <w:r w:rsidR="00E91F58">
          <w:rPr>
            <w:rFonts w:ascii="Times New Roman" w:hAnsi="Times New Roman" w:cs="Times New Roman"/>
            <w:sz w:val="24"/>
            <w:szCs w:val="24"/>
          </w:rPr>
          <w:t>Sobel et al., 2004</w:t>
        </w:r>
      </w:ins>
      <w:ins w:id="321" w:author="Benton, Deon" w:date="2023-02-07T10:49:00Z">
        <w:r w:rsidR="00A71F2D">
          <w:rPr>
            <w:rFonts w:ascii="Times New Roman" w:hAnsi="Times New Roman" w:cs="Times New Roman"/>
            <w:sz w:val="24"/>
            <w:szCs w:val="24"/>
          </w:rPr>
          <w:t>)</w:t>
        </w:r>
      </w:ins>
      <w:ins w:id="322" w:author="Benton, Deon" w:date="2023-02-07T11:37:00Z">
        <w:r w:rsidR="00F6615D">
          <w:rPr>
            <w:rFonts w:ascii="Times New Roman" w:hAnsi="Times New Roman" w:cs="Times New Roman"/>
            <w:sz w:val="24"/>
            <w:szCs w:val="24"/>
          </w:rPr>
          <w:t>—</w:t>
        </w:r>
      </w:ins>
      <w:ins w:id="323" w:author="Benton, Deon" w:date="2023-02-07T10:50:00Z">
        <w:r w:rsidR="001B0577">
          <w:rPr>
            <w:rFonts w:ascii="Times New Roman" w:hAnsi="Times New Roman" w:cs="Times New Roman"/>
            <w:sz w:val="24"/>
            <w:szCs w:val="24"/>
          </w:rPr>
          <w:t>need</w:t>
        </w:r>
      </w:ins>
      <w:ins w:id="324" w:author="Benton, Deon" w:date="2023-02-07T10:44:00Z">
        <w:r w:rsidR="000F489D">
          <w:rPr>
            <w:rFonts w:ascii="Times New Roman" w:hAnsi="Times New Roman" w:cs="Times New Roman"/>
            <w:sz w:val="24"/>
            <w:szCs w:val="24"/>
          </w:rPr>
          <w:t xml:space="preserve"> only to represent and choose among </w:t>
        </w:r>
        <w:r w:rsidR="000F489D" w:rsidRPr="00D94C82">
          <w:rPr>
            <w:rFonts w:ascii="Times New Roman" w:hAnsi="Times New Roman" w:cs="Times New Roman"/>
            <w:i/>
            <w:iCs/>
            <w:sz w:val="24"/>
            <w:szCs w:val="24"/>
          </w:rPr>
          <w:t>four</w:t>
        </w:r>
        <w:r w:rsidR="000F489D">
          <w:rPr>
            <w:rFonts w:ascii="Times New Roman" w:hAnsi="Times New Roman" w:cs="Times New Roman"/>
            <w:sz w:val="24"/>
            <w:szCs w:val="24"/>
          </w:rPr>
          <w:t xml:space="preserve"> candidate causal hypotheses</w:t>
        </w:r>
      </w:ins>
      <w:ins w:id="325" w:author="Benton, Deon" w:date="2023-02-07T11:41:00Z">
        <w:r w:rsidR="003759F9">
          <w:rPr>
            <w:rFonts w:ascii="Times New Roman" w:hAnsi="Times New Roman" w:cs="Times New Roman"/>
            <w:sz w:val="24"/>
            <w:szCs w:val="24"/>
          </w:rPr>
          <w:t xml:space="preserve"> (i.e., 2</w:t>
        </w:r>
        <w:r w:rsidR="003759F9">
          <w:rPr>
            <w:rFonts w:ascii="Times New Roman" w:hAnsi="Times New Roman" w:cs="Times New Roman"/>
            <w:sz w:val="24"/>
            <w:szCs w:val="24"/>
            <w:vertAlign w:val="superscript"/>
          </w:rPr>
          <w:t>n</w:t>
        </w:r>
        <w:r w:rsidR="003759F9">
          <w:rPr>
            <w:rFonts w:ascii="Times New Roman" w:hAnsi="Times New Roman" w:cs="Times New Roman"/>
            <w:sz w:val="24"/>
            <w:szCs w:val="24"/>
          </w:rPr>
          <w:t xml:space="preserve">, where </w:t>
        </w:r>
      </w:ins>
      <w:ins w:id="326" w:author="Benton, Deon" w:date="2023-02-07T12:43:00Z">
        <w:r w:rsidR="00D46BF4">
          <w:rPr>
            <w:rFonts w:ascii="Times New Roman" w:hAnsi="Times New Roman" w:cs="Times New Roman"/>
            <w:i/>
            <w:iCs/>
            <w:sz w:val="24"/>
            <w:szCs w:val="24"/>
          </w:rPr>
          <w:t xml:space="preserve">n </w:t>
        </w:r>
      </w:ins>
      <w:ins w:id="327" w:author="Benton, Deon" w:date="2023-02-07T11:41:00Z">
        <w:r w:rsidR="003759F9">
          <w:rPr>
            <w:rFonts w:ascii="Times New Roman" w:hAnsi="Times New Roman" w:cs="Times New Roman"/>
            <w:sz w:val="24"/>
            <w:szCs w:val="24"/>
          </w:rPr>
          <w:t>is the number of potential causes)</w:t>
        </w:r>
      </w:ins>
      <w:ins w:id="328" w:author="Benton, Deon" w:date="2023-02-07T10:44:00Z">
        <w:r w:rsidR="000F489D">
          <w:rPr>
            <w:rFonts w:ascii="Times New Roman" w:hAnsi="Times New Roman" w:cs="Times New Roman"/>
            <w:sz w:val="24"/>
            <w:szCs w:val="24"/>
          </w:rPr>
          <w:t xml:space="preserve">. This may be within the limits of </w:t>
        </w:r>
      </w:ins>
      <w:ins w:id="329" w:author="Benton, Deon" w:date="2023-02-07T11:39:00Z">
        <w:r w:rsidR="00AC51B1">
          <w:rPr>
            <w:rFonts w:ascii="Times New Roman" w:hAnsi="Times New Roman" w:cs="Times New Roman"/>
            <w:sz w:val="24"/>
            <w:szCs w:val="24"/>
          </w:rPr>
          <w:t>3- and 4-year-olds</w:t>
        </w:r>
      </w:ins>
      <w:ins w:id="330" w:author="Benton, Deon" w:date="2023-02-07T11:41:00Z">
        <w:r w:rsidR="00F9347A">
          <w:rPr>
            <w:rFonts w:ascii="Times New Roman" w:hAnsi="Times New Roman" w:cs="Times New Roman"/>
            <w:sz w:val="24"/>
            <w:szCs w:val="24"/>
          </w:rPr>
          <w:t>’ information-processing capacities</w:t>
        </w:r>
      </w:ins>
      <w:ins w:id="331" w:author="Benton, Deon" w:date="2023-02-07T11:39:00Z">
        <w:r w:rsidR="00AC51B1">
          <w:rPr>
            <w:rFonts w:ascii="Times New Roman" w:hAnsi="Times New Roman" w:cs="Times New Roman"/>
            <w:sz w:val="24"/>
            <w:szCs w:val="24"/>
          </w:rPr>
          <w:t>.</w:t>
        </w:r>
      </w:ins>
      <w:ins w:id="332" w:author="Benton, Deon" w:date="2023-02-07T11:37:00Z">
        <w:r w:rsidR="00336F73">
          <w:rPr>
            <w:rFonts w:ascii="Times New Roman" w:hAnsi="Times New Roman" w:cs="Times New Roman"/>
            <w:sz w:val="24"/>
            <w:szCs w:val="24"/>
          </w:rPr>
          <w:t xml:space="preserve"> However, children who are asked to reason about three candidate causes must now </w:t>
        </w:r>
      </w:ins>
      <w:ins w:id="333" w:author="Benton, Deon" w:date="2023-02-07T11:41:00Z">
        <w:r w:rsidR="00C136D3">
          <w:rPr>
            <w:rFonts w:ascii="Times New Roman" w:hAnsi="Times New Roman" w:cs="Times New Roman"/>
            <w:sz w:val="24"/>
            <w:szCs w:val="24"/>
          </w:rPr>
          <w:t>contend with</w:t>
        </w:r>
      </w:ins>
      <w:ins w:id="334" w:author="Benton, Deon" w:date="2023-02-07T11:37:00Z">
        <w:r w:rsidR="00336F73">
          <w:rPr>
            <w:rFonts w:ascii="Times New Roman" w:hAnsi="Times New Roman" w:cs="Times New Roman"/>
            <w:sz w:val="24"/>
            <w:szCs w:val="24"/>
          </w:rPr>
          <w:t xml:space="preserve"> </w:t>
        </w:r>
        <w:r w:rsidR="00336F73">
          <w:rPr>
            <w:rFonts w:ascii="Times New Roman" w:hAnsi="Times New Roman" w:cs="Times New Roman"/>
            <w:i/>
            <w:iCs/>
            <w:sz w:val="24"/>
            <w:szCs w:val="24"/>
          </w:rPr>
          <w:t xml:space="preserve">eight </w:t>
        </w:r>
      </w:ins>
      <w:ins w:id="335" w:author="Benton, Deon" w:date="2023-02-07T11:38:00Z">
        <w:r w:rsidR="00336F73">
          <w:rPr>
            <w:rFonts w:ascii="Times New Roman" w:hAnsi="Times New Roman" w:cs="Times New Roman"/>
            <w:sz w:val="24"/>
            <w:szCs w:val="24"/>
          </w:rPr>
          <w:t xml:space="preserve">candidate causal hypothesis. </w:t>
        </w:r>
      </w:ins>
      <w:ins w:id="336" w:author="Benton, Deon" w:date="2023-02-07T11:39:00Z">
        <w:r w:rsidR="00AC51B1">
          <w:rPr>
            <w:rFonts w:ascii="Times New Roman" w:hAnsi="Times New Roman" w:cs="Times New Roman"/>
            <w:sz w:val="24"/>
            <w:szCs w:val="24"/>
          </w:rPr>
          <w:t xml:space="preserve">For the developing child, </w:t>
        </w:r>
      </w:ins>
      <w:ins w:id="337" w:author="Benton, Deon" w:date="2023-02-07T11:42:00Z">
        <w:r w:rsidR="00480A19">
          <w:rPr>
            <w:rFonts w:ascii="Times New Roman" w:hAnsi="Times New Roman" w:cs="Times New Roman"/>
            <w:sz w:val="24"/>
            <w:szCs w:val="24"/>
          </w:rPr>
          <w:t>this</w:t>
        </w:r>
      </w:ins>
      <w:ins w:id="338" w:author="Benton, Deon" w:date="2023-02-07T11:39:00Z">
        <w:r w:rsidR="00AC51B1">
          <w:rPr>
            <w:rFonts w:ascii="Times New Roman" w:hAnsi="Times New Roman" w:cs="Times New Roman"/>
            <w:sz w:val="24"/>
            <w:szCs w:val="24"/>
          </w:rPr>
          <w:t xml:space="preserve"> may well be outside the limits of their </w:t>
        </w:r>
      </w:ins>
      <w:ins w:id="339" w:author="Benton, Deon" w:date="2023-02-07T11:44:00Z">
        <w:r w:rsidR="006F2751">
          <w:rPr>
            <w:rFonts w:ascii="Times New Roman" w:hAnsi="Times New Roman" w:cs="Times New Roman"/>
            <w:sz w:val="24"/>
            <w:szCs w:val="24"/>
          </w:rPr>
          <w:t xml:space="preserve">restricted </w:t>
        </w:r>
      </w:ins>
      <w:ins w:id="340" w:author="Benton, Deon" w:date="2023-02-07T11:39:00Z">
        <w:r w:rsidR="00AC51B1">
          <w:rPr>
            <w:rFonts w:ascii="Times New Roman" w:hAnsi="Times New Roman" w:cs="Times New Roman"/>
            <w:sz w:val="24"/>
            <w:szCs w:val="24"/>
          </w:rPr>
          <w:t>information-processing capacities</w:t>
        </w:r>
      </w:ins>
      <w:ins w:id="341" w:author="Benton, Deon" w:date="2023-02-07T11:42:00Z">
        <w:r w:rsidR="00480A19">
          <w:rPr>
            <w:rFonts w:ascii="Times New Roman" w:hAnsi="Times New Roman" w:cs="Times New Roman"/>
            <w:sz w:val="24"/>
            <w:szCs w:val="24"/>
          </w:rPr>
          <w:t>.</w:t>
        </w:r>
      </w:ins>
      <w:ins w:id="342" w:author="Benton, Deon" w:date="2023-02-07T11:44:00Z">
        <w:r w:rsidR="00DF0B18">
          <w:rPr>
            <w:rFonts w:ascii="Times New Roman" w:hAnsi="Times New Roman" w:cs="Times New Roman"/>
            <w:sz w:val="24"/>
            <w:szCs w:val="24"/>
          </w:rPr>
          <w:t xml:space="preserve"> This view also aligns with previous theorizing both in the infant literature (e.g., Cohe</w:t>
        </w:r>
      </w:ins>
      <w:ins w:id="343" w:author="Benton, Deon" w:date="2023-02-07T11:45:00Z">
        <w:r w:rsidR="00DF0B18">
          <w:rPr>
            <w:rFonts w:ascii="Times New Roman" w:hAnsi="Times New Roman" w:cs="Times New Roman"/>
            <w:sz w:val="24"/>
            <w:szCs w:val="24"/>
          </w:rPr>
          <w:t xml:space="preserve">n, </w:t>
        </w:r>
        <w:proofErr w:type="spellStart"/>
        <w:r w:rsidR="00DF0B18">
          <w:rPr>
            <w:rFonts w:ascii="Times New Roman" w:hAnsi="Times New Roman" w:cs="Times New Roman"/>
            <w:sz w:val="24"/>
            <w:szCs w:val="24"/>
          </w:rPr>
          <w:t>Chaput</w:t>
        </w:r>
        <w:proofErr w:type="spellEnd"/>
        <w:r w:rsidR="00DF0B18">
          <w:rPr>
            <w:rFonts w:ascii="Times New Roman" w:hAnsi="Times New Roman" w:cs="Times New Roman"/>
            <w:sz w:val="24"/>
            <w:szCs w:val="24"/>
          </w:rPr>
          <w:t xml:space="preserve">, &amp; </w:t>
        </w:r>
        <w:proofErr w:type="spellStart"/>
        <w:r w:rsidR="00DF0B18">
          <w:rPr>
            <w:rFonts w:ascii="Times New Roman" w:hAnsi="Times New Roman" w:cs="Times New Roman"/>
            <w:sz w:val="24"/>
            <w:szCs w:val="24"/>
          </w:rPr>
          <w:t>Cashon</w:t>
        </w:r>
        <w:proofErr w:type="spellEnd"/>
        <w:r w:rsidR="00DF0B18">
          <w:rPr>
            <w:rFonts w:ascii="Times New Roman" w:hAnsi="Times New Roman" w:cs="Times New Roman"/>
            <w:sz w:val="24"/>
            <w:szCs w:val="24"/>
          </w:rPr>
          <w:t xml:space="preserve">, 2002) as well as in the child literature (e.g., De </w:t>
        </w:r>
        <w:proofErr w:type="spellStart"/>
        <w:r w:rsidR="00DF0B18">
          <w:rPr>
            <w:rFonts w:ascii="Times New Roman" w:hAnsi="Times New Roman" w:cs="Times New Roman"/>
            <w:sz w:val="24"/>
            <w:szCs w:val="24"/>
          </w:rPr>
          <w:t>Houwer</w:t>
        </w:r>
        <w:proofErr w:type="spellEnd"/>
        <w:r w:rsidR="00DF0B18">
          <w:rPr>
            <w:rFonts w:ascii="Times New Roman" w:hAnsi="Times New Roman" w:cs="Times New Roman"/>
            <w:sz w:val="24"/>
            <w:szCs w:val="24"/>
          </w:rPr>
          <w:t xml:space="preserve"> &amp; </w:t>
        </w:r>
        <w:proofErr w:type="spellStart"/>
        <w:r w:rsidR="00DF0B18">
          <w:rPr>
            <w:rFonts w:ascii="Times New Roman" w:hAnsi="Times New Roman" w:cs="Times New Roman"/>
            <w:sz w:val="24"/>
            <w:szCs w:val="24"/>
          </w:rPr>
          <w:t>Beckers</w:t>
        </w:r>
        <w:proofErr w:type="spellEnd"/>
        <w:r w:rsidR="00DF0B18">
          <w:rPr>
            <w:rFonts w:ascii="Times New Roman" w:hAnsi="Times New Roman" w:cs="Times New Roman"/>
            <w:sz w:val="24"/>
            <w:szCs w:val="24"/>
          </w:rPr>
          <w:t>, 200</w:t>
        </w:r>
      </w:ins>
      <w:ins w:id="344" w:author="Benton, Deon" w:date="2023-02-07T11:46:00Z">
        <w:r w:rsidR="00DF0B18">
          <w:rPr>
            <w:rFonts w:ascii="Times New Roman" w:hAnsi="Times New Roman" w:cs="Times New Roman"/>
            <w:sz w:val="24"/>
            <w:szCs w:val="24"/>
          </w:rPr>
          <w:t>3; Waldmann &amp; Walker, 200</w:t>
        </w:r>
        <w:r w:rsidR="00254EC4">
          <w:rPr>
            <w:rFonts w:ascii="Times New Roman" w:hAnsi="Times New Roman" w:cs="Times New Roman"/>
            <w:sz w:val="24"/>
            <w:szCs w:val="24"/>
          </w:rPr>
          <w:t>5)</w:t>
        </w:r>
        <w:r w:rsidR="00475DC3">
          <w:rPr>
            <w:rFonts w:ascii="Times New Roman" w:hAnsi="Times New Roman" w:cs="Times New Roman"/>
            <w:sz w:val="24"/>
            <w:szCs w:val="24"/>
          </w:rPr>
          <w:t>.</w:t>
        </w:r>
      </w:ins>
      <w:ins w:id="345" w:author="Benton, Deon" w:date="2023-02-07T11:42:00Z">
        <w:r w:rsidR="00480A19">
          <w:rPr>
            <w:rFonts w:ascii="Times New Roman" w:hAnsi="Times New Roman" w:cs="Times New Roman"/>
            <w:sz w:val="24"/>
            <w:szCs w:val="24"/>
          </w:rPr>
          <w:t xml:space="preserve"> This, in turn,</w:t>
        </w:r>
      </w:ins>
      <w:ins w:id="346" w:author="Benton, Deon" w:date="2023-02-07T11:40:00Z">
        <w:r w:rsidR="00AC51B1">
          <w:rPr>
            <w:rFonts w:ascii="Times New Roman" w:hAnsi="Times New Roman" w:cs="Times New Roman"/>
            <w:sz w:val="24"/>
            <w:szCs w:val="24"/>
          </w:rPr>
          <w:t xml:space="preserve"> </w:t>
        </w:r>
      </w:ins>
      <w:ins w:id="347" w:author="Benton, Deon" w:date="2023-02-07T11:38:00Z">
        <w:r w:rsidR="00336F73">
          <w:rPr>
            <w:rFonts w:ascii="Times New Roman" w:hAnsi="Times New Roman" w:cs="Times New Roman"/>
            <w:sz w:val="24"/>
            <w:szCs w:val="24"/>
          </w:rPr>
          <w:t>may explain why</w:t>
        </w:r>
      </w:ins>
      <w:ins w:id="348" w:author="Benton, Deon" w:date="2023-02-07T11:40:00Z">
        <w:r w:rsidR="00AC51B1">
          <w:rPr>
            <w:rFonts w:ascii="Times New Roman" w:hAnsi="Times New Roman" w:cs="Times New Roman"/>
            <w:sz w:val="24"/>
            <w:szCs w:val="24"/>
          </w:rPr>
          <w:t xml:space="preserve"> their present</w:t>
        </w:r>
      </w:ins>
      <w:ins w:id="349" w:author="Benton, Deon" w:date="2023-02-07T11:38:00Z">
        <w:r w:rsidR="00AC51B1">
          <w:rPr>
            <w:rFonts w:ascii="Times New Roman" w:hAnsi="Times New Roman" w:cs="Times New Roman"/>
            <w:sz w:val="24"/>
            <w:szCs w:val="24"/>
          </w:rPr>
          <w:t xml:space="preserve"> causal judgements better aligned with an associative-learning mechanism than a Bayesian-infer</w:t>
        </w:r>
      </w:ins>
      <w:ins w:id="350" w:author="Benton, Deon" w:date="2023-02-07T11:39:00Z">
        <w:r w:rsidR="00AC51B1">
          <w:rPr>
            <w:rFonts w:ascii="Times New Roman" w:hAnsi="Times New Roman" w:cs="Times New Roman"/>
            <w:sz w:val="24"/>
            <w:szCs w:val="24"/>
          </w:rPr>
          <w:t>ence once</w:t>
        </w:r>
      </w:ins>
      <w:ins w:id="351" w:author="Benton, Deon" w:date="2023-02-07T11:42:00Z">
        <w:r w:rsidR="00480A19">
          <w:rPr>
            <w:rFonts w:ascii="Times New Roman" w:hAnsi="Times New Roman" w:cs="Times New Roman"/>
            <w:sz w:val="24"/>
            <w:szCs w:val="24"/>
          </w:rPr>
          <w:t xml:space="preserve">, whereas in previous studies on </w:t>
        </w:r>
      </w:ins>
      <w:ins w:id="352" w:author="Benton, Deon" w:date="2023-02-07T11:43:00Z">
        <w:r w:rsidR="00480A19">
          <w:rPr>
            <w:rFonts w:ascii="Times New Roman" w:hAnsi="Times New Roman" w:cs="Times New Roman"/>
            <w:sz w:val="24"/>
            <w:szCs w:val="24"/>
          </w:rPr>
          <w:t xml:space="preserve">BB reasoning in children, their performance better aligned with a Bayesian-inference mechanism than an associative-learning one. </w:t>
        </w:r>
      </w:ins>
    </w:p>
    <w:p w14:paraId="69C2DE3E" w14:textId="77777777" w:rsidR="003848C3" w:rsidRDefault="00976524" w:rsidP="0089771F">
      <w:pPr>
        <w:spacing w:line="480" w:lineRule="auto"/>
        <w:ind w:firstLine="720"/>
        <w:contextualSpacing/>
        <w:rPr>
          <w:ins w:id="353" w:author="Benton, Deon" w:date="2023-02-07T13:15:00Z"/>
          <w:rFonts w:ascii="Times New Roman" w:hAnsi="Times New Roman" w:cs="Times New Roman"/>
          <w:sz w:val="24"/>
          <w:szCs w:val="24"/>
        </w:rPr>
      </w:pPr>
      <w:ins w:id="354" w:author="Benton, Deon" w:date="2023-02-07T12:55:00Z">
        <w:r>
          <w:rPr>
            <w:rFonts w:ascii="Times New Roman" w:hAnsi="Times New Roman" w:cs="Times New Roman"/>
            <w:sz w:val="24"/>
            <w:szCs w:val="24"/>
          </w:rPr>
          <w:t xml:space="preserve">One open question that this study leaves unaddressed </w:t>
        </w:r>
      </w:ins>
      <w:ins w:id="355" w:author="Benton, Deon" w:date="2023-02-07T12:56:00Z">
        <w:r>
          <w:rPr>
            <w:rFonts w:ascii="Times New Roman" w:hAnsi="Times New Roman" w:cs="Times New Roman"/>
            <w:sz w:val="24"/>
            <w:szCs w:val="24"/>
          </w:rPr>
          <w:t>concerns</w:t>
        </w:r>
      </w:ins>
      <w:ins w:id="356" w:author="Benton, Deon" w:date="2023-02-07T12:55:00Z">
        <w:r>
          <w:rPr>
            <w:rFonts w:ascii="Times New Roman" w:hAnsi="Times New Roman" w:cs="Times New Roman"/>
            <w:sz w:val="24"/>
            <w:szCs w:val="24"/>
          </w:rPr>
          <w:t xml:space="preserve"> what effect, if any, establishing the base rate of blickets would have on participants’ BB performance in this setting</w:t>
        </w:r>
      </w:ins>
      <w:ins w:id="357" w:author="Benton, Deon" w:date="2023-01-27T17:12:00Z">
        <w:r w:rsidR="00D67FF2">
          <w:rPr>
            <w:rFonts w:ascii="Times New Roman" w:hAnsi="Times New Roman" w:cs="Times New Roman"/>
            <w:sz w:val="24"/>
            <w:szCs w:val="24"/>
          </w:rPr>
          <w:t>. For example, it is possible that</w:t>
        </w:r>
      </w:ins>
      <w:ins w:id="358" w:author="Benton, Deon" w:date="2023-01-27T17:13:00Z">
        <w:r w:rsidR="00D67FF2">
          <w:rPr>
            <w:rFonts w:ascii="Times New Roman" w:hAnsi="Times New Roman" w:cs="Times New Roman"/>
            <w:sz w:val="24"/>
            <w:szCs w:val="24"/>
          </w:rPr>
          <w:t xml:space="preserve"> participants would engage in BB reasoning</w:t>
        </w:r>
      </w:ins>
      <w:ins w:id="359" w:author="Benton, Deon" w:date="2023-01-27T17:14:00Z">
        <w:r w:rsidR="00FC2473">
          <w:rPr>
            <w:rFonts w:ascii="Times New Roman" w:hAnsi="Times New Roman" w:cs="Times New Roman"/>
            <w:sz w:val="24"/>
            <w:szCs w:val="24"/>
          </w:rPr>
          <w:t>—and thus show evidence of the use of a Bayesian-inference mechanism—</w:t>
        </w:r>
      </w:ins>
      <w:ins w:id="360" w:author="Benton, Deon" w:date="2023-01-27T17:12:00Z">
        <w:r w:rsidR="00D67FF2">
          <w:rPr>
            <w:rFonts w:ascii="Times New Roman" w:hAnsi="Times New Roman" w:cs="Times New Roman"/>
            <w:sz w:val="24"/>
            <w:szCs w:val="24"/>
          </w:rPr>
          <w:t xml:space="preserve">if </w:t>
        </w:r>
      </w:ins>
      <w:ins w:id="361" w:author="Benton, Deon" w:date="2023-01-27T17:13:00Z">
        <w:r w:rsidR="00D67FF2">
          <w:rPr>
            <w:rFonts w:ascii="Times New Roman" w:hAnsi="Times New Roman" w:cs="Times New Roman"/>
            <w:sz w:val="24"/>
            <w:szCs w:val="24"/>
          </w:rPr>
          <w:t>the base rate of blickets is</w:t>
        </w:r>
      </w:ins>
      <w:ins w:id="362" w:author="Benton, Deon" w:date="2023-01-27T17:14:00Z">
        <w:r w:rsidR="00FC2473">
          <w:rPr>
            <w:rFonts w:ascii="Times New Roman" w:hAnsi="Times New Roman" w:cs="Times New Roman"/>
            <w:sz w:val="24"/>
            <w:szCs w:val="24"/>
          </w:rPr>
          <w:t xml:space="preserve"> established to be low.</w:t>
        </w:r>
      </w:ins>
      <w:ins w:id="363" w:author="Benton, Deon" w:date="2023-01-27T17:13:00Z">
        <w:r w:rsidR="00D67FF2">
          <w:rPr>
            <w:rFonts w:ascii="Times New Roman" w:hAnsi="Times New Roman" w:cs="Times New Roman"/>
            <w:sz w:val="24"/>
            <w:szCs w:val="24"/>
          </w:rPr>
          <w:t xml:space="preserve"> </w:t>
        </w:r>
      </w:ins>
      <w:ins w:id="364" w:author="Benton, Deon" w:date="2023-01-27T17:14:00Z">
        <w:r w:rsidR="00FC2473">
          <w:rPr>
            <w:rFonts w:ascii="Times New Roman" w:hAnsi="Times New Roman" w:cs="Times New Roman"/>
            <w:sz w:val="24"/>
            <w:szCs w:val="24"/>
          </w:rPr>
          <w:t xml:space="preserve">In contrast, if the base-rate of blickets is established to be high, it is possible that participants’ performance would mirror those of participants </w:t>
        </w:r>
      </w:ins>
      <w:ins w:id="365" w:author="Benton, Deon" w:date="2023-01-27T17:15:00Z">
        <w:r w:rsidR="00FC2473">
          <w:rPr>
            <w:rFonts w:ascii="Times New Roman" w:hAnsi="Times New Roman" w:cs="Times New Roman"/>
            <w:sz w:val="24"/>
            <w:szCs w:val="24"/>
          </w:rPr>
          <w:t>in the current study. Such a study, in combination with the results of the present study, would clarify</w:t>
        </w:r>
      </w:ins>
      <w:ins w:id="366" w:author="Benton, Deon" w:date="2023-01-27T17:16:00Z">
        <w:r w:rsidR="00720D1B">
          <w:rPr>
            <w:rFonts w:ascii="Times New Roman" w:hAnsi="Times New Roman" w:cs="Times New Roman"/>
            <w:sz w:val="24"/>
            <w:szCs w:val="24"/>
          </w:rPr>
          <w:t xml:space="preserve"> what base rate, if any, participants default to when base rate is not explicitly manipulated. </w:t>
        </w:r>
      </w:ins>
      <w:ins w:id="367" w:author="Benton, Deon" w:date="2023-02-07T12:56:00Z">
        <w:r>
          <w:rPr>
            <w:rFonts w:ascii="Times New Roman" w:hAnsi="Times New Roman" w:cs="Times New Roman"/>
            <w:sz w:val="24"/>
            <w:szCs w:val="24"/>
          </w:rPr>
          <w:t xml:space="preserve">Although previous research </w:t>
        </w:r>
        <w:r w:rsidR="0071291D">
          <w:rPr>
            <w:rFonts w:ascii="Times New Roman" w:hAnsi="Times New Roman" w:cs="Times New Roman"/>
            <w:sz w:val="24"/>
            <w:szCs w:val="24"/>
          </w:rPr>
          <w:t xml:space="preserve">has shown that children are sensitive to </w:t>
        </w:r>
      </w:ins>
      <w:ins w:id="368" w:author="Benton, Deon" w:date="2023-02-07T12:57:00Z">
        <w:r w:rsidR="0071291D">
          <w:rPr>
            <w:rFonts w:ascii="Times New Roman" w:hAnsi="Times New Roman" w:cs="Times New Roman"/>
            <w:sz w:val="24"/>
            <w:szCs w:val="24"/>
          </w:rPr>
          <w:t xml:space="preserve">base rates and can integrate that information </w:t>
        </w:r>
        <w:r w:rsidR="0071291D">
          <w:rPr>
            <w:rFonts w:ascii="Times New Roman" w:hAnsi="Times New Roman" w:cs="Times New Roman"/>
            <w:sz w:val="24"/>
            <w:szCs w:val="24"/>
          </w:rPr>
          <w:lastRenderedPageBreak/>
          <w:t>into their causal judgements about tw</w:t>
        </w:r>
      </w:ins>
      <w:ins w:id="369" w:author="Benton, Deon" w:date="2023-02-07T12:58:00Z">
        <w:r w:rsidR="0071291D">
          <w:rPr>
            <w:rFonts w:ascii="Times New Roman" w:hAnsi="Times New Roman" w:cs="Times New Roman"/>
            <w:sz w:val="24"/>
            <w:szCs w:val="24"/>
          </w:rPr>
          <w:t>o potential causes</w:t>
        </w:r>
      </w:ins>
      <w:ins w:id="370" w:author="Benton, Deon" w:date="2023-02-07T12:57:00Z">
        <w:r w:rsidR="0071291D">
          <w:rPr>
            <w:rFonts w:ascii="Times New Roman" w:hAnsi="Times New Roman" w:cs="Times New Roman"/>
            <w:sz w:val="24"/>
            <w:szCs w:val="24"/>
          </w:rPr>
          <w:t xml:space="preserve"> (e.g., Griffiths et al., 2011; Sobel et al., 2004), it </w:t>
        </w:r>
      </w:ins>
      <w:ins w:id="371" w:author="Benton, Deon" w:date="2023-02-07T12:58:00Z">
        <w:r w:rsidR="0071291D">
          <w:rPr>
            <w:rFonts w:ascii="Times New Roman" w:hAnsi="Times New Roman" w:cs="Times New Roman"/>
            <w:sz w:val="24"/>
            <w:szCs w:val="24"/>
          </w:rPr>
          <w:t>remains</w:t>
        </w:r>
      </w:ins>
      <w:ins w:id="372" w:author="Benton, Deon" w:date="2023-02-07T12:57:00Z">
        <w:r w:rsidR="0071291D">
          <w:rPr>
            <w:rFonts w:ascii="Times New Roman" w:hAnsi="Times New Roman" w:cs="Times New Roman"/>
            <w:sz w:val="24"/>
            <w:szCs w:val="24"/>
          </w:rPr>
          <w:t xml:space="preserve"> unknown whether participants</w:t>
        </w:r>
      </w:ins>
      <w:ins w:id="373" w:author="Benton, Deon" w:date="2023-02-07T12:58:00Z">
        <w:r w:rsidR="0071291D">
          <w:rPr>
            <w:rFonts w:ascii="Times New Roman" w:hAnsi="Times New Roman" w:cs="Times New Roman"/>
            <w:sz w:val="24"/>
            <w:szCs w:val="24"/>
          </w:rPr>
          <w:t xml:space="preserve"> would be sensitive to base-rate information in the present context. </w:t>
        </w:r>
      </w:ins>
    </w:p>
    <w:p w14:paraId="2DAB7560" w14:textId="06EB12C7" w:rsidR="00D67FF2" w:rsidRDefault="0071291D" w:rsidP="0089771F">
      <w:pPr>
        <w:spacing w:line="480" w:lineRule="auto"/>
        <w:ind w:firstLine="720"/>
        <w:contextualSpacing/>
        <w:rPr>
          <w:ins w:id="374" w:author="Benton, Deon" w:date="2023-02-07T12:54:00Z"/>
          <w:rFonts w:ascii="Times New Roman" w:hAnsi="Times New Roman" w:cs="Times New Roman"/>
          <w:sz w:val="24"/>
          <w:szCs w:val="24"/>
        </w:rPr>
      </w:pPr>
      <w:ins w:id="375" w:author="Benton, Deon" w:date="2023-02-07T12:58:00Z">
        <w:r>
          <w:rPr>
            <w:rFonts w:ascii="Times New Roman" w:hAnsi="Times New Roman" w:cs="Times New Roman"/>
            <w:sz w:val="24"/>
            <w:szCs w:val="24"/>
          </w:rPr>
          <w:t xml:space="preserve">Nonetheless, </w:t>
        </w:r>
      </w:ins>
      <w:ins w:id="376" w:author="Benton, Deon" w:date="2023-02-07T13:15:00Z">
        <w:r w:rsidR="003848C3">
          <w:rPr>
            <w:rFonts w:ascii="Times New Roman" w:hAnsi="Times New Roman" w:cs="Times New Roman"/>
            <w:sz w:val="24"/>
            <w:szCs w:val="24"/>
          </w:rPr>
          <w:t xml:space="preserve">by </w:t>
        </w:r>
      </w:ins>
      <w:ins w:id="377" w:author="Benton, Deon" w:date="2023-02-07T12:58:00Z">
        <w:r>
          <w:rPr>
            <w:rFonts w:ascii="Times New Roman" w:hAnsi="Times New Roman" w:cs="Times New Roman"/>
            <w:sz w:val="24"/>
            <w:szCs w:val="24"/>
          </w:rPr>
          <w:t xml:space="preserve">examining whether participants are sensitive to base rate information </w:t>
        </w:r>
      </w:ins>
      <w:ins w:id="378" w:author="Benton, Deon" w:date="2023-02-07T13:26:00Z">
        <w:r w:rsidR="0059079C">
          <w:rPr>
            <w:rFonts w:ascii="Times New Roman" w:hAnsi="Times New Roman" w:cs="Times New Roman"/>
            <w:sz w:val="24"/>
            <w:szCs w:val="24"/>
          </w:rPr>
          <w:t xml:space="preserve">in a context with multiple </w:t>
        </w:r>
        <w:proofErr w:type="gramStart"/>
        <w:r w:rsidR="0059079C">
          <w:rPr>
            <w:rFonts w:ascii="Times New Roman" w:hAnsi="Times New Roman" w:cs="Times New Roman"/>
            <w:sz w:val="24"/>
            <w:szCs w:val="24"/>
          </w:rPr>
          <w:t>candidate</w:t>
        </w:r>
        <w:proofErr w:type="gramEnd"/>
        <w:r w:rsidR="0059079C">
          <w:rPr>
            <w:rFonts w:ascii="Times New Roman" w:hAnsi="Times New Roman" w:cs="Times New Roman"/>
            <w:sz w:val="24"/>
            <w:szCs w:val="24"/>
          </w:rPr>
          <w:t xml:space="preserve"> causes</w:t>
        </w:r>
      </w:ins>
      <w:ins w:id="379" w:author="Benton, Deon" w:date="2023-02-07T13:15:00Z">
        <w:r w:rsidR="003848C3">
          <w:rPr>
            <w:rFonts w:ascii="Times New Roman" w:hAnsi="Times New Roman" w:cs="Times New Roman"/>
            <w:sz w:val="24"/>
            <w:szCs w:val="24"/>
          </w:rPr>
          <w:t>, we can provide</w:t>
        </w:r>
      </w:ins>
      <w:ins w:id="380" w:author="Benton, Deon" w:date="2023-02-07T12:59:00Z">
        <w:r w:rsidR="00533FCB">
          <w:rPr>
            <w:rFonts w:ascii="Times New Roman" w:hAnsi="Times New Roman" w:cs="Times New Roman"/>
            <w:sz w:val="24"/>
            <w:szCs w:val="24"/>
          </w:rPr>
          <w:t xml:space="preserve"> still further insight into the underlying causal mechanism that supports causal judgements in human children. For instance, if children’s causal judgements </w:t>
        </w:r>
      </w:ins>
      <w:ins w:id="381" w:author="Benton, Deon" w:date="2023-02-07T13:26:00Z">
        <w:r w:rsidR="00D1675B">
          <w:rPr>
            <w:rFonts w:ascii="Times New Roman" w:hAnsi="Times New Roman" w:cs="Times New Roman"/>
            <w:sz w:val="24"/>
            <w:szCs w:val="24"/>
          </w:rPr>
          <w:t>are shown to be affected by base-rate information</w:t>
        </w:r>
      </w:ins>
      <w:ins w:id="382" w:author="Benton, Deon" w:date="2023-02-07T13:00:00Z">
        <w:r w:rsidR="00533FCB">
          <w:rPr>
            <w:rFonts w:ascii="Times New Roman" w:hAnsi="Times New Roman" w:cs="Times New Roman"/>
            <w:sz w:val="24"/>
            <w:szCs w:val="24"/>
          </w:rPr>
          <w:t>, such that</w:t>
        </w:r>
      </w:ins>
      <w:ins w:id="383" w:author="Benton, Deon" w:date="2023-02-07T13:16:00Z">
        <w:r w:rsidR="003848C3">
          <w:rPr>
            <w:rFonts w:ascii="Times New Roman" w:hAnsi="Times New Roman" w:cs="Times New Roman"/>
            <w:sz w:val="24"/>
            <w:szCs w:val="24"/>
          </w:rPr>
          <w:t xml:space="preserve"> their BB reasoning performance changes as a fu</w:t>
        </w:r>
      </w:ins>
      <w:ins w:id="384" w:author="Benton, Deon" w:date="2023-02-07T13:17:00Z">
        <w:r w:rsidR="003848C3">
          <w:rPr>
            <w:rFonts w:ascii="Times New Roman" w:hAnsi="Times New Roman" w:cs="Times New Roman"/>
            <w:sz w:val="24"/>
            <w:szCs w:val="24"/>
          </w:rPr>
          <w:t>nction of changes to the base rates of blickets,</w:t>
        </w:r>
      </w:ins>
      <w:ins w:id="385" w:author="Benton, Deon" w:date="2023-02-07T13:00:00Z">
        <w:r w:rsidR="00533FCB">
          <w:rPr>
            <w:rFonts w:ascii="Times New Roman" w:hAnsi="Times New Roman" w:cs="Times New Roman"/>
            <w:sz w:val="24"/>
            <w:szCs w:val="24"/>
          </w:rPr>
          <w:t xml:space="preserve"> </w:t>
        </w:r>
      </w:ins>
      <w:ins w:id="386" w:author="Benton, Deon" w:date="2023-02-07T13:01:00Z">
        <w:r w:rsidR="00303BF6">
          <w:rPr>
            <w:rFonts w:ascii="Times New Roman" w:hAnsi="Times New Roman" w:cs="Times New Roman"/>
            <w:sz w:val="24"/>
            <w:szCs w:val="24"/>
          </w:rPr>
          <w:t xml:space="preserve">then this would </w:t>
        </w:r>
      </w:ins>
      <w:ins w:id="387" w:author="Benton, Deon" w:date="2023-02-07T13:27:00Z">
        <w:r w:rsidR="00783DD8">
          <w:rPr>
            <w:rFonts w:ascii="Times New Roman" w:hAnsi="Times New Roman" w:cs="Times New Roman"/>
            <w:sz w:val="24"/>
            <w:szCs w:val="24"/>
          </w:rPr>
          <w:t>suggest that</w:t>
        </w:r>
        <w:r w:rsidR="00C85D11">
          <w:rPr>
            <w:rFonts w:ascii="Times New Roman" w:hAnsi="Times New Roman" w:cs="Times New Roman"/>
            <w:sz w:val="24"/>
            <w:szCs w:val="24"/>
          </w:rPr>
          <w:t xml:space="preserve"> participants</w:t>
        </w:r>
      </w:ins>
      <w:ins w:id="388" w:author="Benton, Deon" w:date="2023-02-07T13:17:00Z">
        <w:r w:rsidR="003848C3">
          <w:rPr>
            <w:rFonts w:ascii="Times New Roman" w:hAnsi="Times New Roman" w:cs="Times New Roman"/>
            <w:sz w:val="24"/>
            <w:szCs w:val="24"/>
          </w:rPr>
          <w:t xml:space="preserve"> may use Bayesian inference to reason about multiple candidate cause after all. This is because </w:t>
        </w:r>
      </w:ins>
      <w:ins w:id="389" w:author="Benton, Deon" w:date="2023-02-07T13:18:00Z">
        <w:r w:rsidR="00C60223">
          <w:rPr>
            <w:rFonts w:ascii="Times New Roman" w:hAnsi="Times New Roman" w:cs="Times New Roman"/>
            <w:sz w:val="24"/>
            <w:szCs w:val="24"/>
          </w:rPr>
          <w:t xml:space="preserve">Bayesian inference requires </w:t>
        </w:r>
      </w:ins>
      <w:ins w:id="390" w:author="Benton, Deon" w:date="2023-02-07T13:21:00Z">
        <w:r w:rsidR="00F43CED">
          <w:rPr>
            <w:rFonts w:ascii="Times New Roman" w:hAnsi="Times New Roman" w:cs="Times New Roman"/>
            <w:sz w:val="24"/>
            <w:szCs w:val="24"/>
          </w:rPr>
          <w:t>that learners combine the current data with our prior beliefs</w:t>
        </w:r>
      </w:ins>
      <w:ins w:id="391" w:author="Benton, Deon" w:date="2023-02-07T13:28:00Z">
        <w:r w:rsidR="00783DD8">
          <w:rPr>
            <w:rFonts w:ascii="Times New Roman" w:hAnsi="Times New Roman" w:cs="Times New Roman"/>
            <w:sz w:val="24"/>
            <w:szCs w:val="24"/>
          </w:rPr>
          <w:t xml:space="preserve"> about</w:t>
        </w:r>
        <w:r w:rsidR="00E37693">
          <w:rPr>
            <w:rFonts w:ascii="Times New Roman" w:hAnsi="Times New Roman" w:cs="Times New Roman"/>
            <w:sz w:val="24"/>
            <w:szCs w:val="24"/>
          </w:rPr>
          <w:t xml:space="preserve"> how likely a given object is to be </w:t>
        </w:r>
      </w:ins>
      <w:ins w:id="392" w:author="Benton, Deon" w:date="2023-02-07T13:29:00Z">
        <w:r w:rsidR="00E37693">
          <w:rPr>
            <w:rFonts w:ascii="Times New Roman" w:hAnsi="Times New Roman" w:cs="Times New Roman"/>
            <w:sz w:val="24"/>
            <w:szCs w:val="24"/>
          </w:rPr>
          <w:t>blicket</w:t>
        </w:r>
      </w:ins>
      <w:ins w:id="393" w:author="Benton, Deon" w:date="2023-02-07T13:21:00Z">
        <w:r w:rsidR="00F43CED">
          <w:rPr>
            <w:rFonts w:ascii="Times New Roman" w:hAnsi="Times New Roman" w:cs="Times New Roman"/>
            <w:sz w:val="24"/>
            <w:szCs w:val="24"/>
          </w:rPr>
          <w:t xml:space="preserve"> </w:t>
        </w:r>
      </w:ins>
      <w:ins w:id="394" w:author="Benton, Deon" w:date="2023-02-07T13:22:00Z">
        <w:r w:rsidR="00584DC9">
          <w:rPr>
            <w:rFonts w:ascii="Times New Roman" w:hAnsi="Times New Roman" w:cs="Times New Roman"/>
            <w:sz w:val="24"/>
            <w:szCs w:val="24"/>
          </w:rPr>
          <w:t>to choose the causal hypothesis that is generating the data. Thus, participants who are insensitive to the base-r</w:t>
        </w:r>
      </w:ins>
      <w:ins w:id="395" w:author="Benton, Deon" w:date="2023-02-07T13:23:00Z">
        <w:r w:rsidR="00584DC9">
          <w:rPr>
            <w:rFonts w:ascii="Times New Roman" w:hAnsi="Times New Roman" w:cs="Times New Roman"/>
            <w:sz w:val="24"/>
            <w:szCs w:val="24"/>
          </w:rPr>
          <w:t xml:space="preserve">ates of blickets </w:t>
        </w:r>
      </w:ins>
      <w:ins w:id="396" w:author="Benton, Deon" w:date="2023-02-07T13:29:00Z">
        <w:r w:rsidR="00E37693">
          <w:rPr>
            <w:rFonts w:ascii="Times New Roman" w:hAnsi="Times New Roman" w:cs="Times New Roman"/>
            <w:sz w:val="24"/>
            <w:szCs w:val="24"/>
          </w:rPr>
          <w:t>cannot be said to be using Bayesian inference</w:t>
        </w:r>
      </w:ins>
      <w:ins w:id="397" w:author="Benton, Deon" w:date="2023-02-07T13:23:00Z">
        <w:r w:rsidR="00584DC9">
          <w:rPr>
            <w:rFonts w:ascii="Times New Roman" w:hAnsi="Times New Roman" w:cs="Times New Roman"/>
            <w:sz w:val="24"/>
            <w:szCs w:val="24"/>
          </w:rPr>
          <w:t>. Crucially,</w:t>
        </w:r>
      </w:ins>
      <w:ins w:id="398" w:author="Benton, Deon" w:date="2023-02-07T12:58:00Z">
        <w:r>
          <w:rPr>
            <w:rFonts w:ascii="Times New Roman" w:hAnsi="Times New Roman" w:cs="Times New Roman"/>
            <w:sz w:val="24"/>
            <w:szCs w:val="24"/>
          </w:rPr>
          <w:t xml:space="preserve"> </w:t>
        </w:r>
      </w:ins>
      <w:ins w:id="399" w:author="Benton, Deon" w:date="2023-01-27T17:16:00Z">
        <w:r w:rsidR="00720D1B">
          <w:rPr>
            <w:rFonts w:ascii="Times New Roman" w:hAnsi="Times New Roman" w:cs="Times New Roman"/>
            <w:sz w:val="24"/>
            <w:szCs w:val="24"/>
          </w:rPr>
          <w:t xml:space="preserve">if participants continued not to engage in BB reasoning </w:t>
        </w:r>
      </w:ins>
      <w:ins w:id="400" w:author="Benton, Deon" w:date="2023-02-07T13:23:00Z">
        <w:r w:rsidR="00584DC9">
          <w:rPr>
            <w:rFonts w:ascii="Times New Roman" w:hAnsi="Times New Roman" w:cs="Times New Roman"/>
            <w:sz w:val="24"/>
            <w:szCs w:val="24"/>
          </w:rPr>
          <w:t>despite manipulations to the base rate of blickets</w:t>
        </w:r>
      </w:ins>
      <w:ins w:id="401" w:author="Benton, Deon" w:date="2023-02-07T13:30:00Z">
        <w:r w:rsidR="00F56D56">
          <w:rPr>
            <w:rFonts w:ascii="Times New Roman" w:hAnsi="Times New Roman" w:cs="Times New Roman"/>
            <w:sz w:val="24"/>
            <w:szCs w:val="24"/>
          </w:rPr>
          <w:t>—as evidenced by equivalent treatment of the redundant candidate causes within and between conditions—</w:t>
        </w:r>
      </w:ins>
      <w:ins w:id="402" w:author="Benton, Deon" w:date="2023-02-07T13:23:00Z">
        <w:r w:rsidR="00584DC9">
          <w:rPr>
            <w:rFonts w:ascii="Times New Roman" w:hAnsi="Times New Roman" w:cs="Times New Roman"/>
            <w:sz w:val="24"/>
            <w:szCs w:val="24"/>
          </w:rPr>
          <w:t>t</w:t>
        </w:r>
      </w:ins>
      <w:ins w:id="403" w:author="Benton, Deon" w:date="2023-02-07T13:24:00Z">
        <w:r w:rsidR="00584DC9">
          <w:rPr>
            <w:rFonts w:ascii="Times New Roman" w:hAnsi="Times New Roman" w:cs="Times New Roman"/>
            <w:sz w:val="24"/>
            <w:szCs w:val="24"/>
          </w:rPr>
          <w:t>hen this would further suggest that</w:t>
        </w:r>
      </w:ins>
      <w:ins w:id="404" w:author="Benton, Deon" w:date="2023-01-27T17:17:00Z">
        <w:r w:rsidR="00720D1B">
          <w:rPr>
            <w:rFonts w:ascii="Times New Roman" w:hAnsi="Times New Roman" w:cs="Times New Roman"/>
            <w:sz w:val="24"/>
            <w:szCs w:val="24"/>
          </w:rPr>
          <w:t xml:space="preserve"> </w:t>
        </w:r>
      </w:ins>
      <w:ins w:id="405" w:author="Benton, Deon" w:date="2023-02-07T13:24:00Z">
        <w:r w:rsidR="00377DEE">
          <w:rPr>
            <w:rFonts w:ascii="Times New Roman" w:hAnsi="Times New Roman" w:cs="Times New Roman"/>
            <w:sz w:val="24"/>
            <w:szCs w:val="24"/>
          </w:rPr>
          <w:t xml:space="preserve">associative learning provides a better account of causal reasoning in human children. </w:t>
        </w:r>
      </w:ins>
      <w:ins w:id="406" w:author="Benton, Deon" w:date="2023-01-27T17:13:00Z">
        <w:r w:rsidR="00D67FF2">
          <w:rPr>
            <w:rFonts w:ascii="Times New Roman" w:hAnsi="Times New Roman" w:cs="Times New Roman"/>
            <w:sz w:val="24"/>
            <w:szCs w:val="24"/>
          </w:rPr>
          <w:t xml:space="preserve"> </w:t>
        </w:r>
      </w:ins>
    </w:p>
    <w:p w14:paraId="42449B9D" w14:textId="31348323" w:rsidR="002B66BE" w:rsidRDefault="00303BF6" w:rsidP="0089771F">
      <w:pPr>
        <w:spacing w:line="480" w:lineRule="auto"/>
        <w:ind w:firstLine="720"/>
        <w:contextualSpacing/>
        <w:rPr>
          <w:ins w:id="407" w:author="Benton, Deon" w:date="2023-02-07T13:38:00Z"/>
          <w:rFonts w:ascii="Times New Roman" w:hAnsi="Times New Roman" w:cs="Times New Roman"/>
          <w:sz w:val="24"/>
          <w:szCs w:val="24"/>
        </w:rPr>
      </w:pPr>
      <w:ins w:id="408" w:author="Benton, Deon" w:date="2023-02-07T13:01:00Z">
        <w:r>
          <w:rPr>
            <w:rFonts w:ascii="Times New Roman" w:hAnsi="Times New Roman" w:cs="Times New Roman"/>
            <w:sz w:val="24"/>
            <w:szCs w:val="24"/>
          </w:rPr>
          <w:t xml:space="preserve">Along these lines, one potential criticism of the present study is that it </w:t>
        </w:r>
      </w:ins>
      <w:ins w:id="409" w:author="Benton, Deon" w:date="2023-02-07T13:30:00Z">
        <w:r w:rsidR="002754ED">
          <w:rPr>
            <w:rFonts w:ascii="Times New Roman" w:hAnsi="Times New Roman" w:cs="Times New Roman"/>
            <w:sz w:val="24"/>
            <w:szCs w:val="24"/>
          </w:rPr>
          <w:t>cannot be</w:t>
        </w:r>
      </w:ins>
      <w:ins w:id="410" w:author="Benton, Deon" w:date="2023-02-07T13:01:00Z">
        <w:r>
          <w:rPr>
            <w:rFonts w:ascii="Times New Roman" w:hAnsi="Times New Roman" w:cs="Times New Roman"/>
            <w:sz w:val="24"/>
            <w:szCs w:val="24"/>
          </w:rPr>
          <w:t xml:space="preserve"> ruled out that participants were relying on Bayesian inference. </w:t>
        </w:r>
      </w:ins>
      <w:ins w:id="411" w:author="Benton, Deon" w:date="2023-02-07T13:31:00Z">
        <w:r w:rsidR="002754ED">
          <w:rPr>
            <w:rFonts w:ascii="Times New Roman" w:hAnsi="Times New Roman" w:cs="Times New Roman"/>
            <w:sz w:val="24"/>
            <w:szCs w:val="24"/>
          </w:rPr>
          <w:t xml:space="preserve">For example, </w:t>
        </w:r>
      </w:ins>
      <w:ins w:id="412" w:author="Benton, Deon" w:date="2023-02-07T13:01:00Z">
        <w:r>
          <w:rPr>
            <w:rFonts w:ascii="Times New Roman" w:hAnsi="Times New Roman" w:cs="Times New Roman"/>
            <w:sz w:val="24"/>
            <w:szCs w:val="24"/>
          </w:rPr>
          <w:t xml:space="preserve">if participants </w:t>
        </w:r>
      </w:ins>
      <w:ins w:id="413" w:author="Benton, Deon" w:date="2023-02-07T13:02:00Z">
        <w:r>
          <w:rPr>
            <w:rFonts w:ascii="Times New Roman" w:hAnsi="Times New Roman" w:cs="Times New Roman"/>
            <w:sz w:val="24"/>
            <w:szCs w:val="24"/>
          </w:rPr>
          <w:t>assumed</w:t>
        </w:r>
      </w:ins>
      <w:ins w:id="414" w:author="Benton, Deon" w:date="2023-02-07T13:34:00Z">
        <w:r w:rsidR="00AA06C3">
          <w:rPr>
            <w:rFonts w:ascii="Times New Roman" w:hAnsi="Times New Roman" w:cs="Times New Roman"/>
            <w:sz w:val="24"/>
            <w:szCs w:val="24"/>
          </w:rPr>
          <w:t xml:space="preserve"> </w:t>
        </w:r>
      </w:ins>
      <w:ins w:id="415" w:author="Benton, Deon" w:date="2023-02-07T13:02:00Z">
        <w:r>
          <w:rPr>
            <w:rFonts w:ascii="Times New Roman" w:hAnsi="Times New Roman" w:cs="Times New Roman"/>
            <w:sz w:val="24"/>
            <w:szCs w:val="24"/>
          </w:rPr>
          <w:t xml:space="preserve">a priori that blickets </w:t>
        </w:r>
      </w:ins>
      <w:ins w:id="416" w:author="Benton, Deon" w:date="2023-02-07T13:34:00Z">
        <w:r w:rsidR="00AA06C3">
          <w:rPr>
            <w:rFonts w:ascii="Times New Roman" w:hAnsi="Times New Roman" w:cs="Times New Roman"/>
            <w:sz w:val="24"/>
            <w:szCs w:val="24"/>
          </w:rPr>
          <w:t>were common in the present context—which is plausible given that</w:t>
        </w:r>
      </w:ins>
      <w:ins w:id="417" w:author="Benton, Deon" w:date="2023-02-07T13:36:00Z">
        <w:r w:rsidR="0011315C">
          <w:rPr>
            <w:rFonts w:ascii="Times New Roman" w:hAnsi="Times New Roman" w:cs="Times New Roman"/>
            <w:sz w:val="24"/>
            <w:szCs w:val="24"/>
          </w:rPr>
          <w:t xml:space="preserve"> the detector activated much more frequently in the present study </w:t>
        </w:r>
      </w:ins>
      <w:ins w:id="418" w:author="Benton, Deon" w:date="2023-02-07T13:45:00Z">
        <w:r w:rsidR="00701571">
          <w:rPr>
            <w:rFonts w:ascii="Times New Roman" w:hAnsi="Times New Roman" w:cs="Times New Roman"/>
            <w:sz w:val="24"/>
            <w:szCs w:val="24"/>
          </w:rPr>
          <w:t>than, say, in</w:t>
        </w:r>
      </w:ins>
      <w:ins w:id="419" w:author="Benton, Deon" w:date="2023-02-07T13:36:00Z">
        <w:r w:rsidR="0011315C">
          <w:rPr>
            <w:rFonts w:ascii="Times New Roman" w:hAnsi="Times New Roman" w:cs="Times New Roman"/>
            <w:sz w:val="24"/>
            <w:szCs w:val="24"/>
          </w:rPr>
          <w:t xml:space="preserve"> Sobel et al. (2004)—then participants should</w:t>
        </w:r>
      </w:ins>
      <w:ins w:id="420" w:author="Benton, Deon" w:date="2023-02-07T13:37:00Z">
        <w:r w:rsidR="0011315C">
          <w:rPr>
            <w:rFonts w:ascii="Times New Roman" w:hAnsi="Times New Roman" w:cs="Times New Roman"/>
            <w:sz w:val="24"/>
            <w:szCs w:val="24"/>
          </w:rPr>
          <w:t xml:space="preserve"> be less likely to block redundant causes. </w:t>
        </w:r>
      </w:ins>
      <w:ins w:id="421" w:author="Benton, Deon" w:date="2023-02-07T13:34:00Z">
        <w:r w:rsidR="00AA06C3">
          <w:rPr>
            <w:rFonts w:ascii="Times New Roman" w:hAnsi="Times New Roman" w:cs="Times New Roman"/>
            <w:sz w:val="24"/>
            <w:szCs w:val="24"/>
          </w:rPr>
          <w:t xml:space="preserve"> </w:t>
        </w:r>
      </w:ins>
      <w:ins w:id="422" w:author="Benton, Deon" w:date="2023-02-07T13:39:00Z">
        <w:r w:rsidR="002B66BE">
          <w:rPr>
            <w:rFonts w:ascii="Times New Roman" w:hAnsi="Times New Roman" w:cs="Times New Roman"/>
            <w:sz w:val="24"/>
            <w:szCs w:val="24"/>
          </w:rPr>
          <w:t>We are disinclined to accept this</w:t>
        </w:r>
      </w:ins>
      <w:ins w:id="423" w:author="Benton, Deon" w:date="2023-02-07T13:40:00Z">
        <w:r w:rsidR="002B66BE">
          <w:rPr>
            <w:rFonts w:ascii="Times New Roman" w:hAnsi="Times New Roman" w:cs="Times New Roman"/>
            <w:sz w:val="24"/>
            <w:szCs w:val="24"/>
          </w:rPr>
          <w:t xml:space="preserve"> explanation for two reasons. First, the performance of the 4-year-olds and the 5- and 6-year-</w:t>
        </w:r>
        <w:r w:rsidR="002B66BE">
          <w:rPr>
            <w:rFonts w:ascii="Times New Roman" w:hAnsi="Times New Roman" w:cs="Times New Roman"/>
            <w:sz w:val="24"/>
            <w:szCs w:val="24"/>
          </w:rPr>
          <w:lastRenderedPageBreak/>
          <w:t xml:space="preserve">olds was equivalent. </w:t>
        </w:r>
        <w:r w:rsidR="003924D4">
          <w:rPr>
            <w:rFonts w:ascii="Times New Roman" w:hAnsi="Times New Roman" w:cs="Times New Roman"/>
            <w:sz w:val="24"/>
            <w:szCs w:val="24"/>
          </w:rPr>
          <w:t xml:space="preserve">If </w:t>
        </w:r>
      </w:ins>
      <w:ins w:id="424" w:author="Benton, Deon" w:date="2023-02-07T13:42:00Z">
        <w:r w:rsidR="003924D4">
          <w:rPr>
            <w:rFonts w:ascii="Times New Roman" w:hAnsi="Times New Roman" w:cs="Times New Roman"/>
            <w:sz w:val="24"/>
            <w:szCs w:val="24"/>
          </w:rPr>
          <w:t>possessing sufficient information-processing capacities</w:t>
        </w:r>
      </w:ins>
      <w:ins w:id="425" w:author="Benton, Deon" w:date="2023-02-07T13:43:00Z">
        <w:r w:rsidR="00BD178B">
          <w:rPr>
            <w:rFonts w:ascii="Times New Roman" w:hAnsi="Times New Roman" w:cs="Times New Roman"/>
            <w:sz w:val="24"/>
            <w:szCs w:val="24"/>
          </w:rPr>
          <w:t xml:space="preserve"> and showing sensitivity to base-rate information are</w:t>
        </w:r>
      </w:ins>
      <w:ins w:id="426" w:author="Benton, Deon" w:date="2023-02-07T13:42:00Z">
        <w:r w:rsidR="003924D4">
          <w:rPr>
            <w:rFonts w:ascii="Times New Roman" w:hAnsi="Times New Roman" w:cs="Times New Roman"/>
            <w:sz w:val="24"/>
            <w:szCs w:val="24"/>
          </w:rPr>
          <w:t xml:space="preserve"> important p</w:t>
        </w:r>
      </w:ins>
      <w:ins w:id="427" w:author="Benton, Deon" w:date="2023-02-07T13:40:00Z">
        <w:r w:rsidR="003924D4">
          <w:rPr>
            <w:rFonts w:ascii="Times New Roman" w:hAnsi="Times New Roman" w:cs="Times New Roman"/>
            <w:sz w:val="24"/>
            <w:szCs w:val="24"/>
          </w:rPr>
          <w:t>rerequisite</w:t>
        </w:r>
      </w:ins>
      <w:ins w:id="428" w:author="Benton, Deon" w:date="2023-02-07T13:43:00Z">
        <w:r w:rsidR="00BD178B">
          <w:rPr>
            <w:rFonts w:ascii="Times New Roman" w:hAnsi="Times New Roman" w:cs="Times New Roman"/>
            <w:sz w:val="24"/>
            <w:szCs w:val="24"/>
          </w:rPr>
          <w:t>s</w:t>
        </w:r>
      </w:ins>
      <w:ins w:id="429" w:author="Benton, Deon" w:date="2023-02-07T13:40:00Z">
        <w:r w:rsidR="003924D4">
          <w:rPr>
            <w:rFonts w:ascii="Times New Roman" w:hAnsi="Times New Roman" w:cs="Times New Roman"/>
            <w:sz w:val="24"/>
            <w:szCs w:val="24"/>
          </w:rPr>
          <w:t xml:space="preserve"> for using Bayesian inference</w:t>
        </w:r>
      </w:ins>
      <w:ins w:id="430" w:author="Benton, Deon" w:date="2023-02-07T13:42:00Z">
        <w:r w:rsidR="00BD178B">
          <w:rPr>
            <w:rFonts w:ascii="Times New Roman" w:hAnsi="Times New Roman" w:cs="Times New Roman"/>
            <w:sz w:val="24"/>
            <w:szCs w:val="24"/>
          </w:rPr>
          <w:t>,</w:t>
        </w:r>
      </w:ins>
      <w:ins w:id="431" w:author="Benton, Deon" w:date="2023-02-07T13:40:00Z">
        <w:r w:rsidR="003924D4">
          <w:rPr>
            <w:rFonts w:ascii="Times New Roman" w:hAnsi="Times New Roman" w:cs="Times New Roman"/>
            <w:sz w:val="24"/>
            <w:szCs w:val="24"/>
          </w:rPr>
          <w:t xml:space="preserve"> </w:t>
        </w:r>
      </w:ins>
      <w:ins w:id="432" w:author="Benton, Deon" w:date="2023-02-07T13:50:00Z">
        <w:r w:rsidR="00B12098">
          <w:rPr>
            <w:rFonts w:ascii="Times New Roman" w:hAnsi="Times New Roman" w:cs="Times New Roman"/>
            <w:sz w:val="24"/>
            <w:szCs w:val="24"/>
          </w:rPr>
          <w:t>the</w:t>
        </w:r>
      </w:ins>
      <w:ins w:id="433" w:author="Benton, Deon" w:date="2023-02-07T13:51:00Z">
        <w:r w:rsidR="00B12098">
          <w:rPr>
            <w:rFonts w:ascii="Times New Roman" w:hAnsi="Times New Roman" w:cs="Times New Roman"/>
            <w:sz w:val="24"/>
            <w:szCs w:val="24"/>
          </w:rPr>
          <w:t>n the 4- and 5-year-olds might be expected to perform differently than the 6-year-olds. The results from Experiment 2 seem to support this supposition</w:t>
        </w:r>
      </w:ins>
      <w:ins w:id="434" w:author="Benton, Deon" w:date="2023-02-07T13:52:00Z">
        <w:r w:rsidR="00B12098">
          <w:rPr>
            <w:rFonts w:ascii="Times New Roman" w:hAnsi="Times New Roman" w:cs="Times New Roman"/>
            <w:sz w:val="24"/>
            <w:szCs w:val="24"/>
          </w:rPr>
          <w:t>: The 5-year-olds</w:t>
        </w:r>
        <w:r w:rsidR="00503879">
          <w:rPr>
            <w:rFonts w:ascii="Times New Roman" w:hAnsi="Times New Roman" w:cs="Times New Roman"/>
            <w:sz w:val="24"/>
            <w:szCs w:val="24"/>
          </w:rPr>
          <w:t xml:space="preserve">’ performance suggested that they were more confident that object A was a blicket than the other </w:t>
        </w:r>
      </w:ins>
      <w:ins w:id="435" w:author="Benton, Deon" w:date="2023-02-07T13:53:00Z">
        <w:r w:rsidR="00503879">
          <w:rPr>
            <w:rFonts w:ascii="Times New Roman" w:hAnsi="Times New Roman" w:cs="Times New Roman"/>
            <w:sz w:val="24"/>
            <w:szCs w:val="24"/>
          </w:rPr>
          <w:t xml:space="preserve">redundant causes in the BB experimental condition and that object D was a blicket than the other redundant causes in the BB control condition. </w:t>
        </w:r>
      </w:ins>
    </w:p>
    <w:p w14:paraId="526594E0" w14:textId="77777777" w:rsidR="002B66BE" w:rsidRDefault="002B66BE" w:rsidP="0089771F">
      <w:pPr>
        <w:spacing w:line="480" w:lineRule="auto"/>
        <w:ind w:firstLine="720"/>
        <w:contextualSpacing/>
        <w:rPr>
          <w:ins w:id="436" w:author="Benton, Deon" w:date="2023-02-07T13:38:00Z"/>
          <w:rFonts w:ascii="Times New Roman" w:hAnsi="Times New Roman" w:cs="Times New Roman"/>
          <w:sz w:val="24"/>
          <w:szCs w:val="24"/>
        </w:rPr>
      </w:pPr>
    </w:p>
    <w:p w14:paraId="299BB5E7" w14:textId="77777777" w:rsidR="002B66BE" w:rsidRDefault="002B66BE" w:rsidP="0089771F">
      <w:pPr>
        <w:spacing w:line="480" w:lineRule="auto"/>
        <w:ind w:firstLine="720"/>
        <w:contextualSpacing/>
        <w:rPr>
          <w:ins w:id="437" w:author="Benton, Deon" w:date="2023-02-07T13:38:00Z"/>
          <w:rFonts w:ascii="Times New Roman" w:hAnsi="Times New Roman" w:cs="Times New Roman"/>
          <w:sz w:val="24"/>
          <w:szCs w:val="24"/>
        </w:rPr>
      </w:pPr>
    </w:p>
    <w:p w14:paraId="5327A3CE" w14:textId="77777777" w:rsidR="002B66BE" w:rsidRDefault="002B66BE" w:rsidP="0089771F">
      <w:pPr>
        <w:spacing w:line="480" w:lineRule="auto"/>
        <w:ind w:firstLine="720"/>
        <w:contextualSpacing/>
        <w:rPr>
          <w:ins w:id="438" w:author="Benton, Deon" w:date="2023-02-07T13:38:00Z"/>
          <w:rFonts w:ascii="Times New Roman" w:hAnsi="Times New Roman" w:cs="Times New Roman"/>
          <w:sz w:val="24"/>
          <w:szCs w:val="24"/>
        </w:rPr>
      </w:pPr>
    </w:p>
    <w:p w14:paraId="5E9569A6" w14:textId="77777777" w:rsidR="002B66BE" w:rsidRDefault="002B66BE" w:rsidP="0089771F">
      <w:pPr>
        <w:spacing w:line="480" w:lineRule="auto"/>
        <w:ind w:firstLine="720"/>
        <w:contextualSpacing/>
        <w:rPr>
          <w:ins w:id="439" w:author="Benton, Deon" w:date="2023-02-07T13:38:00Z"/>
          <w:rFonts w:ascii="Times New Roman" w:hAnsi="Times New Roman" w:cs="Times New Roman"/>
          <w:sz w:val="24"/>
          <w:szCs w:val="24"/>
        </w:rPr>
      </w:pPr>
    </w:p>
    <w:p w14:paraId="724F8046" w14:textId="5AAA9EA8" w:rsidR="00976524" w:rsidRDefault="002754ED" w:rsidP="0089771F">
      <w:pPr>
        <w:spacing w:line="480" w:lineRule="auto"/>
        <w:ind w:firstLine="720"/>
        <w:contextualSpacing/>
        <w:rPr>
          <w:rFonts w:ascii="Times New Roman" w:hAnsi="Times New Roman" w:cs="Times New Roman"/>
          <w:sz w:val="24"/>
          <w:szCs w:val="24"/>
        </w:rPr>
      </w:pPr>
      <w:ins w:id="440" w:author="Benton, Deon" w:date="2023-02-07T13:31:00Z">
        <w:r>
          <w:rPr>
            <w:rFonts w:ascii="Times New Roman" w:hAnsi="Times New Roman" w:cs="Times New Roman"/>
            <w:sz w:val="24"/>
            <w:szCs w:val="24"/>
          </w:rPr>
          <w:t>Future research will need to manipulate the base rates of blickets, similar to what was done in Sobel et al. (2004), to determine whether the present results reflect the operation of a Bayesian-inference mechanism or a</w:t>
        </w:r>
      </w:ins>
      <w:ins w:id="441" w:author="Benton, Deon" w:date="2023-02-07T13:32:00Z">
        <w:r>
          <w:rPr>
            <w:rFonts w:ascii="Times New Roman" w:hAnsi="Times New Roman" w:cs="Times New Roman"/>
            <w:sz w:val="24"/>
            <w:szCs w:val="24"/>
          </w:rPr>
          <w:t xml:space="preserve"> RW-model-like</w:t>
        </w:r>
      </w:ins>
      <w:ins w:id="442" w:author="Benton, Deon" w:date="2023-02-07T13:31:00Z">
        <w:r>
          <w:rPr>
            <w:rFonts w:ascii="Times New Roman" w:hAnsi="Times New Roman" w:cs="Times New Roman"/>
            <w:sz w:val="24"/>
            <w:szCs w:val="24"/>
          </w:rPr>
          <w:t xml:space="preserve"> associative-learning </w:t>
        </w:r>
        <w:proofErr w:type="gramStart"/>
        <w:r>
          <w:rPr>
            <w:rFonts w:ascii="Times New Roman" w:hAnsi="Times New Roman" w:cs="Times New Roman"/>
            <w:sz w:val="24"/>
            <w:szCs w:val="24"/>
          </w:rPr>
          <w:t>m</w:t>
        </w:r>
      </w:ins>
      <w:ins w:id="443" w:author="Benton, Deon" w:date="2023-02-07T13:32:00Z">
        <w:r>
          <w:rPr>
            <w:rFonts w:ascii="Times New Roman" w:hAnsi="Times New Roman" w:cs="Times New Roman"/>
            <w:sz w:val="24"/>
            <w:szCs w:val="24"/>
          </w:rPr>
          <w:t>echanism</w:t>
        </w:r>
      </w:ins>
      <w:proofErr w:type="gramEnd"/>
    </w:p>
    <w:p w14:paraId="781FC670" w14:textId="77777777" w:rsidR="00B202F0" w:rsidRDefault="00B202F0" w:rsidP="007F351A">
      <w:pPr>
        <w:contextualSpacing/>
        <w:rPr>
          <w:rFonts w:ascii="Times New Roman" w:hAnsi="Times New Roman" w:cs="Times New Roman"/>
          <w:sz w:val="24"/>
          <w:szCs w:val="24"/>
        </w:rPr>
      </w:pPr>
    </w:p>
    <w:p w14:paraId="760CA97A" w14:textId="77777777" w:rsidR="00B202F0" w:rsidRDefault="00B202F0" w:rsidP="007F351A">
      <w:pPr>
        <w:contextualSpacing/>
        <w:rPr>
          <w:rFonts w:ascii="Times New Roman" w:hAnsi="Times New Roman" w:cs="Times New Roman"/>
          <w:sz w:val="24"/>
          <w:szCs w:val="24"/>
        </w:rPr>
      </w:pPr>
    </w:p>
    <w:p w14:paraId="5ECE91A6" w14:textId="77777777" w:rsidR="00B202F0" w:rsidRDefault="00B202F0" w:rsidP="007F351A">
      <w:pPr>
        <w:contextualSpacing/>
        <w:rPr>
          <w:rFonts w:ascii="Times New Roman" w:hAnsi="Times New Roman" w:cs="Times New Roman"/>
          <w:sz w:val="24"/>
          <w:szCs w:val="24"/>
        </w:rPr>
      </w:pPr>
    </w:p>
    <w:p w14:paraId="35B66F89" w14:textId="77777777" w:rsidR="00B202F0" w:rsidRDefault="00B202F0" w:rsidP="007F351A">
      <w:pPr>
        <w:contextualSpacing/>
        <w:rPr>
          <w:rFonts w:ascii="Times New Roman" w:hAnsi="Times New Roman" w:cs="Times New Roman"/>
          <w:sz w:val="24"/>
          <w:szCs w:val="24"/>
        </w:rPr>
      </w:pPr>
    </w:p>
    <w:p w14:paraId="32E1B9A1" w14:textId="77777777" w:rsidR="00B202F0" w:rsidRDefault="00B202F0" w:rsidP="007F351A">
      <w:pPr>
        <w:contextualSpacing/>
        <w:rPr>
          <w:rFonts w:ascii="Times New Roman" w:hAnsi="Times New Roman" w:cs="Times New Roman"/>
          <w:sz w:val="24"/>
          <w:szCs w:val="24"/>
        </w:rPr>
      </w:pPr>
    </w:p>
    <w:p w14:paraId="09BE3C29" w14:textId="77777777" w:rsidR="00B202F0" w:rsidRDefault="00B202F0" w:rsidP="007F351A">
      <w:pPr>
        <w:contextualSpacing/>
        <w:rPr>
          <w:rFonts w:ascii="Times New Roman" w:hAnsi="Times New Roman" w:cs="Times New Roman"/>
          <w:sz w:val="24"/>
          <w:szCs w:val="24"/>
        </w:rPr>
      </w:pPr>
    </w:p>
    <w:p w14:paraId="5C79E421" w14:textId="77777777" w:rsidR="00F31528" w:rsidRDefault="00F31528" w:rsidP="007F351A">
      <w:pPr>
        <w:contextualSpacing/>
        <w:rPr>
          <w:rFonts w:ascii="Times New Roman" w:hAnsi="Times New Roman" w:cs="Times New Roman"/>
          <w:sz w:val="24"/>
          <w:szCs w:val="24"/>
        </w:rPr>
      </w:pPr>
    </w:p>
    <w:p w14:paraId="4B319DA7" w14:textId="77777777" w:rsidR="00F31528" w:rsidRDefault="00F31528" w:rsidP="007F351A">
      <w:pPr>
        <w:contextualSpacing/>
        <w:rPr>
          <w:rFonts w:ascii="Times New Roman" w:hAnsi="Times New Roman" w:cs="Times New Roman"/>
          <w:sz w:val="24"/>
          <w:szCs w:val="24"/>
        </w:rPr>
      </w:pPr>
    </w:p>
    <w:sectPr w:rsidR="00F31528" w:rsidSect="00323E12">
      <w:headerReference w:type="default" r:id="rId12"/>
      <w:headerReference w:type="first" r:id="rId1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eaton, Rebecca M" w:date="2023-01-08T17:20:00Z" w:initials="RB">
    <w:p w14:paraId="04F24499" w14:textId="77777777" w:rsidR="009363F8" w:rsidRDefault="009363F8" w:rsidP="009363F8">
      <w:r>
        <w:rPr>
          <w:rStyle w:val="CommentReference"/>
        </w:rPr>
        <w:annotationRef/>
      </w:r>
      <w:r>
        <w:rPr>
          <w:sz w:val="20"/>
          <w:szCs w:val="20"/>
        </w:rPr>
        <w:t>Insert screenshot of stimuli with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F2449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D1E69" w16cex:dateUtc="2023-01-08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F24499" w16cid:durableId="277D1E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66927" w14:textId="77777777" w:rsidR="00FF52DD" w:rsidRDefault="00FF52DD" w:rsidP="00323E12">
      <w:pPr>
        <w:spacing w:after="0" w:line="240" w:lineRule="auto"/>
      </w:pPr>
      <w:r>
        <w:separator/>
      </w:r>
    </w:p>
  </w:endnote>
  <w:endnote w:type="continuationSeparator" w:id="0">
    <w:p w14:paraId="5DB03C63" w14:textId="77777777" w:rsidR="00FF52DD" w:rsidRDefault="00FF52DD"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200F9" w14:textId="77777777" w:rsidR="00FF52DD" w:rsidRDefault="00FF52DD" w:rsidP="00323E12">
      <w:pPr>
        <w:spacing w:after="0" w:line="240" w:lineRule="auto"/>
      </w:pPr>
      <w:r>
        <w:separator/>
      </w:r>
    </w:p>
  </w:footnote>
  <w:footnote w:type="continuationSeparator" w:id="0">
    <w:p w14:paraId="095EFAE8" w14:textId="77777777" w:rsidR="00FF52DD" w:rsidRDefault="00FF52DD"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DDAE4" w14:textId="520CAC42" w:rsidR="00DC6965" w:rsidRPr="006C7A00" w:rsidRDefault="00DC6965">
    <w:pPr>
      <w:pStyle w:val="Header"/>
      <w:rPr>
        <w:rFonts w:ascii="Times New Roman" w:hAnsi="Times New Roman" w:cs="Times New Roman"/>
        <w:sz w:val="24"/>
        <w:szCs w:val="24"/>
      </w:rPr>
    </w:pPr>
    <w:r w:rsidRPr="006C7A00">
      <w:rPr>
        <w:rFonts w:ascii="Times New Roman" w:hAnsi="Times New Roman" w:cs="Times New Roman"/>
        <w:sz w:val="24"/>
        <w:szCs w:val="24"/>
      </w:rPr>
      <w:t xml:space="preserve">REVISITING BACKWARDS-BLOCKING IN </w:t>
    </w:r>
    <w:r w:rsidR="0090471B">
      <w:rPr>
        <w:rFonts w:ascii="Times New Roman" w:hAnsi="Times New Roman" w:cs="Times New Roman"/>
        <w:sz w:val="24"/>
        <w:szCs w:val="24"/>
      </w:rPr>
      <w:t>HUMAN CHILDREN</w:t>
    </w:r>
    <w:r>
      <w:rPr>
        <w:rFonts w:ascii="Times New Roman" w:hAnsi="Times New Roman" w:cs="Times New Roman"/>
        <w:sz w:val="24"/>
        <w:szCs w:val="24"/>
      </w:rPr>
      <w:tab/>
    </w:r>
    <w:r>
      <w:rPr>
        <w:rFonts w:ascii="Times New Roman" w:hAnsi="Times New Roman" w:cs="Times New Roman"/>
        <w:sz w:val="24"/>
        <w:szCs w:val="24"/>
      </w:rPr>
      <w:tab/>
    </w:r>
    <w:r w:rsidRPr="000C1F89">
      <w:rPr>
        <w:rFonts w:ascii="Times New Roman" w:hAnsi="Times New Roman" w:cs="Times New Roman"/>
        <w:sz w:val="24"/>
        <w:szCs w:val="24"/>
      </w:rPr>
      <w:fldChar w:fldCharType="begin"/>
    </w:r>
    <w:r w:rsidRPr="000C1F89">
      <w:rPr>
        <w:rFonts w:ascii="Times New Roman" w:hAnsi="Times New Roman" w:cs="Times New Roman"/>
        <w:sz w:val="24"/>
        <w:szCs w:val="24"/>
      </w:rPr>
      <w:instrText xml:space="preserve"> PAGE   \* MERGEFORMAT </w:instrText>
    </w:r>
    <w:r w:rsidRPr="000C1F89">
      <w:rPr>
        <w:rFonts w:ascii="Times New Roman" w:hAnsi="Times New Roman" w:cs="Times New Roman"/>
        <w:sz w:val="24"/>
        <w:szCs w:val="24"/>
      </w:rPr>
      <w:fldChar w:fldCharType="separate"/>
    </w:r>
    <w:r>
      <w:rPr>
        <w:rFonts w:ascii="Times New Roman" w:hAnsi="Times New Roman" w:cs="Times New Roman"/>
        <w:noProof/>
        <w:sz w:val="24"/>
        <w:szCs w:val="24"/>
      </w:rPr>
      <w:t>2</w:t>
    </w:r>
    <w:r w:rsidRPr="000C1F89">
      <w:rPr>
        <w:rFonts w:ascii="Times New Roman" w:hAnsi="Times New Roman" w:cs="Times New Roman"/>
        <w:noProof/>
        <w:sz w:val="24"/>
        <w:szCs w:val="24"/>
      </w:rPr>
      <w:fldChar w:fldCharType="end"/>
    </w:r>
    <w:r w:rsidRPr="006C7A00">
      <w:rPr>
        <w:rFonts w:ascii="Times New Roman" w:hAnsi="Times New Roman" w:cs="Times New Roman"/>
        <w:sz w:val="24"/>
        <w:szCs w:val="24"/>
      </w:rPr>
      <w:tab/>
    </w:r>
    <w:r w:rsidRPr="006C7A00">
      <w:rPr>
        <w:rFonts w:ascii="Times New Roman" w:hAnsi="Times New Roman" w:cs="Times New Roman"/>
        <w:sz w:val="24"/>
        <w:szCs w:val="24"/>
      </w:rPr>
      <w:tab/>
    </w:r>
    <w:r w:rsidRPr="006C7A00">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DF1D" w14:textId="6551FB84" w:rsidR="00DC6965" w:rsidRPr="00323E12" w:rsidRDefault="00DC6965">
    <w:pPr>
      <w:pStyle w:val="Header"/>
      <w:rPr>
        <w:rFonts w:ascii="Times New Roman" w:hAnsi="Times New Roman" w:cs="Times New Roman"/>
        <w:sz w:val="24"/>
        <w:szCs w:val="24"/>
      </w:rPr>
    </w:pPr>
    <w:r w:rsidRPr="00323E12">
      <w:rPr>
        <w:rFonts w:ascii="Times New Roman" w:hAnsi="Times New Roman" w:cs="Times New Roman"/>
        <w:sz w:val="24"/>
        <w:szCs w:val="24"/>
      </w:rPr>
      <w:t xml:space="preserve">Running head: REVISITING BACKWARDS-BLOCKING IN </w:t>
    </w:r>
    <w:r w:rsidR="0000110D">
      <w:rPr>
        <w:rFonts w:ascii="Times New Roman" w:hAnsi="Times New Roman" w:cs="Times New Roman"/>
        <w:sz w:val="24"/>
        <w:szCs w:val="24"/>
      </w:rPr>
      <w:t>HUMAN CHILDREN</w:t>
    </w:r>
    <w:r w:rsidRPr="00323E12">
      <w:rPr>
        <w:rFonts w:ascii="Times New Roman" w:hAnsi="Times New Roman" w:cs="Times New Roman"/>
        <w:sz w:val="24"/>
        <w:szCs w:val="24"/>
      </w:rPr>
      <w:tab/>
    </w:r>
    <w:r w:rsidRPr="00323E12">
      <w:rPr>
        <w:rFonts w:ascii="Times New Roman" w:hAnsi="Times New Roman" w:cs="Times New Roman"/>
        <w:sz w:val="24"/>
        <w:szCs w:val="24"/>
      </w:rPr>
      <w:tab/>
    </w:r>
    <w:r w:rsidRPr="00323E12">
      <w:rPr>
        <w:rFonts w:ascii="Times New Roman" w:hAnsi="Times New Roman" w:cs="Times New Roman"/>
        <w:sz w:val="24"/>
        <w:szCs w:val="24"/>
      </w:rPr>
      <w:fldChar w:fldCharType="begin"/>
    </w:r>
    <w:r w:rsidRPr="00323E12">
      <w:rPr>
        <w:rFonts w:ascii="Times New Roman" w:hAnsi="Times New Roman" w:cs="Times New Roman"/>
        <w:sz w:val="24"/>
        <w:szCs w:val="24"/>
      </w:rPr>
      <w:instrText xml:space="preserve"> PAGE   \* MERGEFORMAT </w:instrText>
    </w:r>
    <w:r w:rsidRPr="00323E12">
      <w:rPr>
        <w:rFonts w:ascii="Times New Roman" w:hAnsi="Times New Roman" w:cs="Times New Roman"/>
        <w:sz w:val="24"/>
        <w:szCs w:val="24"/>
      </w:rPr>
      <w:fldChar w:fldCharType="separate"/>
    </w:r>
    <w:r>
      <w:rPr>
        <w:rFonts w:ascii="Times New Roman" w:hAnsi="Times New Roman" w:cs="Times New Roman"/>
        <w:noProof/>
        <w:sz w:val="24"/>
        <w:szCs w:val="24"/>
      </w:rPr>
      <w:t>1</w:t>
    </w:r>
    <w:r w:rsidRPr="00323E1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508738">
    <w:abstractNumId w:val="1"/>
  </w:num>
  <w:num w:numId="2" w16cid:durableId="13621244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eon.benton@Vanderbilt.Edu::94009c28-2924-43ca-a7d6-8c37208c5d91"/>
  </w15:person>
  <w15:person w15:author="Beaton, Rebecca M">
    <w15:presenceInfo w15:providerId="AD" w15:userId="S::rebecca.m.beaton@Vanderbilt.Edu::cf88b16a-b8f5-4929-9415-6378879e4d0b"/>
  </w15:person>
  <w15:person w15:author="Benton, Deon [2]">
    <w15:presenceInfo w15:providerId="AD" w15:userId="S::dbenton2@ad.brown.edu::03db9af9-ab2f-43f5-82fe-73ae47be3d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37A4"/>
    <w:rsid w:val="00003D70"/>
    <w:rsid w:val="00005710"/>
    <w:rsid w:val="000057C9"/>
    <w:rsid w:val="00006724"/>
    <w:rsid w:val="0000725A"/>
    <w:rsid w:val="0000770F"/>
    <w:rsid w:val="00011123"/>
    <w:rsid w:val="00011603"/>
    <w:rsid w:val="00011D20"/>
    <w:rsid w:val="00012871"/>
    <w:rsid w:val="00013DDC"/>
    <w:rsid w:val="00013FA2"/>
    <w:rsid w:val="000141C9"/>
    <w:rsid w:val="0001589F"/>
    <w:rsid w:val="00016078"/>
    <w:rsid w:val="00016189"/>
    <w:rsid w:val="000171E4"/>
    <w:rsid w:val="00020478"/>
    <w:rsid w:val="00020876"/>
    <w:rsid w:val="00020FD7"/>
    <w:rsid w:val="00022A76"/>
    <w:rsid w:val="00023030"/>
    <w:rsid w:val="00023956"/>
    <w:rsid w:val="00023B9D"/>
    <w:rsid w:val="00025691"/>
    <w:rsid w:val="00027CD3"/>
    <w:rsid w:val="00027EAB"/>
    <w:rsid w:val="000305CC"/>
    <w:rsid w:val="00030C15"/>
    <w:rsid w:val="00031199"/>
    <w:rsid w:val="00031BA9"/>
    <w:rsid w:val="000323C7"/>
    <w:rsid w:val="00032737"/>
    <w:rsid w:val="00032754"/>
    <w:rsid w:val="00032AD3"/>
    <w:rsid w:val="00032F92"/>
    <w:rsid w:val="00033D24"/>
    <w:rsid w:val="00034CB8"/>
    <w:rsid w:val="00036A6E"/>
    <w:rsid w:val="00040C49"/>
    <w:rsid w:val="00042BAD"/>
    <w:rsid w:val="00043C6F"/>
    <w:rsid w:val="00044539"/>
    <w:rsid w:val="0004503A"/>
    <w:rsid w:val="00046807"/>
    <w:rsid w:val="000471A1"/>
    <w:rsid w:val="000504E8"/>
    <w:rsid w:val="00050D24"/>
    <w:rsid w:val="000514D6"/>
    <w:rsid w:val="0005192F"/>
    <w:rsid w:val="00052415"/>
    <w:rsid w:val="00052DBC"/>
    <w:rsid w:val="00053854"/>
    <w:rsid w:val="00053BC4"/>
    <w:rsid w:val="00054937"/>
    <w:rsid w:val="00054D6F"/>
    <w:rsid w:val="000554C0"/>
    <w:rsid w:val="00055AE6"/>
    <w:rsid w:val="00056507"/>
    <w:rsid w:val="00056DE7"/>
    <w:rsid w:val="00060546"/>
    <w:rsid w:val="0006077E"/>
    <w:rsid w:val="0006183F"/>
    <w:rsid w:val="0006206C"/>
    <w:rsid w:val="00062574"/>
    <w:rsid w:val="000638A4"/>
    <w:rsid w:val="00063EC2"/>
    <w:rsid w:val="000649CC"/>
    <w:rsid w:val="000651EC"/>
    <w:rsid w:val="000655E4"/>
    <w:rsid w:val="000658AB"/>
    <w:rsid w:val="00065C05"/>
    <w:rsid w:val="00065DB3"/>
    <w:rsid w:val="00065EF3"/>
    <w:rsid w:val="0006608D"/>
    <w:rsid w:val="000661E4"/>
    <w:rsid w:val="00066361"/>
    <w:rsid w:val="00067491"/>
    <w:rsid w:val="00067A6A"/>
    <w:rsid w:val="00067C21"/>
    <w:rsid w:val="00067D8B"/>
    <w:rsid w:val="00070BF7"/>
    <w:rsid w:val="00071189"/>
    <w:rsid w:val="00072061"/>
    <w:rsid w:val="00074E2E"/>
    <w:rsid w:val="00074EE7"/>
    <w:rsid w:val="000752F8"/>
    <w:rsid w:val="000759FF"/>
    <w:rsid w:val="00075E49"/>
    <w:rsid w:val="0007605A"/>
    <w:rsid w:val="000761EA"/>
    <w:rsid w:val="000770BC"/>
    <w:rsid w:val="000777AD"/>
    <w:rsid w:val="00077ADF"/>
    <w:rsid w:val="00080085"/>
    <w:rsid w:val="000809AD"/>
    <w:rsid w:val="00080B94"/>
    <w:rsid w:val="000816AD"/>
    <w:rsid w:val="00081AB9"/>
    <w:rsid w:val="00083E00"/>
    <w:rsid w:val="0008469D"/>
    <w:rsid w:val="00086788"/>
    <w:rsid w:val="000900F4"/>
    <w:rsid w:val="00093727"/>
    <w:rsid w:val="00093742"/>
    <w:rsid w:val="00093F1B"/>
    <w:rsid w:val="000947E0"/>
    <w:rsid w:val="00095286"/>
    <w:rsid w:val="00095A62"/>
    <w:rsid w:val="000A025C"/>
    <w:rsid w:val="000A0A2A"/>
    <w:rsid w:val="000A0E95"/>
    <w:rsid w:val="000A13A8"/>
    <w:rsid w:val="000A1746"/>
    <w:rsid w:val="000A1852"/>
    <w:rsid w:val="000A1E1A"/>
    <w:rsid w:val="000A2F30"/>
    <w:rsid w:val="000A391B"/>
    <w:rsid w:val="000A4100"/>
    <w:rsid w:val="000A4AA2"/>
    <w:rsid w:val="000A51B1"/>
    <w:rsid w:val="000A5F40"/>
    <w:rsid w:val="000A7287"/>
    <w:rsid w:val="000B0306"/>
    <w:rsid w:val="000B03B2"/>
    <w:rsid w:val="000B071E"/>
    <w:rsid w:val="000B1FB2"/>
    <w:rsid w:val="000B2057"/>
    <w:rsid w:val="000B359F"/>
    <w:rsid w:val="000B3804"/>
    <w:rsid w:val="000B3A47"/>
    <w:rsid w:val="000B3BEF"/>
    <w:rsid w:val="000B3EA5"/>
    <w:rsid w:val="000B4F77"/>
    <w:rsid w:val="000B53BF"/>
    <w:rsid w:val="000B63A5"/>
    <w:rsid w:val="000B63E4"/>
    <w:rsid w:val="000B6892"/>
    <w:rsid w:val="000B7394"/>
    <w:rsid w:val="000B761B"/>
    <w:rsid w:val="000B76CC"/>
    <w:rsid w:val="000B7AB5"/>
    <w:rsid w:val="000C053D"/>
    <w:rsid w:val="000C059D"/>
    <w:rsid w:val="000C19FC"/>
    <w:rsid w:val="000C1F89"/>
    <w:rsid w:val="000C215E"/>
    <w:rsid w:val="000C2805"/>
    <w:rsid w:val="000C2908"/>
    <w:rsid w:val="000C36EF"/>
    <w:rsid w:val="000C39F8"/>
    <w:rsid w:val="000C43B4"/>
    <w:rsid w:val="000C4BA2"/>
    <w:rsid w:val="000C53CE"/>
    <w:rsid w:val="000C6034"/>
    <w:rsid w:val="000C67AA"/>
    <w:rsid w:val="000C78CF"/>
    <w:rsid w:val="000D0B07"/>
    <w:rsid w:val="000D0F07"/>
    <w:rsid w:val="000D1586"/>
    <w:rsid w:val="000D1A45"/>
    <w:rsid w:val="000D261B"/>
    <w:rsid w:val="000D2D3C"/>
    <w:rsid w:val="000D33EE"/>
    <w:rsid w:val="000D3791"/>
    <w:rsid w:val="000D4176"/>
    <w:rsid w:val="000D62AC"/>
    <w:rsid w:val="000D694C"/>
    <w:rsid w:val="000D749B"/>
    <w:rsid w:val="000D7721"/>
    <w:rsid w:val="000D7770"/>
    <w:rsid w:val="000D7C29"/>
    <w:rsid w:val="000D7C56"/>
    <w:rsid w:val="000E083B"/>
    <w:rsid w:val="000E08C2"/>
    <w:rsid w:val="000E1816"/>
    <w:rsid w:val="000E1824"/>
    <w:rsid w:val="000E236D"/>
    <w:rsid w:val="000E2624"/>
    <w:rsid w:val="000E3CCC"/>
    <w:rsid w:val="000E4264"/>
    <w:rsid w:val="000E63BF"/>
    <w:rsid w:val="000E7155"/>
    <w:rsid w:val="000E7263"/>
    <w:rsid w:val="000F09D0"/>
    <w:rsid w:val="000F176F"/>
    <w:rsid w:val="000F423F"/>
    <w:rsid w:val="000F4519"/>
    <w:rsid w:val="000F46D6"/>
    <w:rsid w:val="000F489D"/>
    <w:rsid w:val="000F4976"/>
    <w:rsid w:val="000F5CCE"/>
    <w:rsid w:val="000F5F2B"/>
    <w:rsid w:val="000F6103"/>
    <w:rsid w:val="000F6204"/>
    <w:rsid w:val="000F7187"/>
    <w:rsid w:val="00100B58"/>
    <w:rsid w:val="00101E9D"/>
    <w:rsid w:val="0010201B"/>
    <w:rsid w:val="0010410F"/>
    <w:rsid w:val="001048BB"/>
    <w:rsid w:val="0010498C"/>
    <w:rsid w:val="00104C57"/>
    <w:rsid w:val="0010541E"/>
    <w:rsid w:val="001061FF"/>
    <w:rsid w:val="00107780"/>
    <w:rsid w:val="00111358"/>
    <w:rsid w:val="00111DF2"/>
    <w:rsid w:val="00112917"/>
    <w:rsid w:val="0011315C"/>
    <w:rsid w:val="001131F7"/>
    <w:rsid w:val="001132DB"/>
    <w:rsid w:val="00113AAD"/>
    <w:rsid w:val="00114A01"/>
    <w:rsid w:val="00114C47"/>
    <w:rsid w:val="00115193"/>
    <w:rsid w:val="00115569"/>
    <w:rsid w:val="001155B2"/>
    <w:rsid w:val="00115B08"/>
    <w:rsid w:val="00115C2B"/>
    <w:rsid w:val="00115D5D"/>
    <w:rsid w:val="00116702"/>
    <w:rsid w:val="00116D4A"/>
    <w:rsid w:val="00117703"/>
    <w:rsid w:val="0012000F"/>
    <w:rsid w:val="0012012B"/>
    <w:rsid w:val="001215C6"/>
    <w:rsid w:val="00122CDC"/>
    <w:rsid w:val="001234E8"/>
    <w:rsid w:val="00124768"/>
    <w:rsid w:val="001249B1"/>
    <w:rsid w:val="00124CED"/>
    <w:rsid w:val="0012507D"/>
    <w:rsid w:val="001258DC"/>
    <w:rsid w:val="001274A5"/>
    <w:rsid w:val="001278DB"/>
    <w:rsid w:val="00127975"/>
    <w:rsid w:val="001301CC"/>
    <w:rsid w:val="0013087F"/>
    <w:rsid w:val="00130CC7"/>
    <w:rsid w:val="001314F0"/>
    <w:rsid w:val="0013183B"/>
    <w:rsid w:val="00131C2F"/>
    <w:rsid w:val="00132E9D"/>
    <w:rsid w:val="001332E0"/>
    <w:rsid w:val="00133B0C"/>
    <w:rsid w:val="00134319"/>
    <w:rsid w:val="001343A1"/>
    <w:rsid w:val="00134638"/>
    <w:rsid w:val="00134C09"/>
    <w:rsid w:val="001354DF"/>
    <w:rsid w:val="00135550"/>
    <w:rsid w:val="00135C54"/>
    <w:rsid w:val="00136255"/>
    <w:rsid w:val="0013721F"/>
    <w:rsid w:val="00137D00"/>
    <w:rsid w:val="00137DD0"/>
    <w:rsid w:val="00140502"/>
    <w:rsid w:val="00140F63"/>
    <w:rsid w:val="00141515"/>
    <w:rsid w:val="00141A8F"/>
    <w:rsid w:val="00141D44"/>
    <w:rsid w:val="00142368"/>
    <w:rsid w:val="0014288F"/>
    <w:rsid w:val="0014324D"/>
    <w:rsid w:val="0014376B"/>
    <w:rsid w:val="00143AB5"/>
    <w:rsid w:val="0014406A"/>
    <w:rsid w:val="001446D5"/>
    <w:rsid w:val="001465DC"/>
    <w:rsid w:val="001465F0"/>
    <w:rsid w:val="001469E0"/>
    <w:rsid w:val="00147588"/>
    <w:rsid w:val="00147A94"/>
    <w:rsid w:val="001500D0"/>
    <w:rsid w:val="001505BD"/>
    <w:rsid w:val="00150642"/>
    <w:rsid w:val="00152360"/>
    <w:rsid w:val="0015236D"/>
    <w:rsid w:val="0015239E"/>
    <w:rsid w:val="00152736"/>
    <w:rsid w:val="001527C7"/>
    <w:rsid w:val="00152810"/>
    <w:rsid w:val="00153170"/>
    <w:rsid w:val="001546B0"/>
    <w:rsid w:val="00154868"/>
    <w:rsid w:val="0015568B"/>
    <w:rsid w:val="00155960"/>
    <w:rsid w:val="00155A25"/>
    <w:rsid w:val="00155C02"/>
    <w:rsid w:val="00156F48"/>
    <w:rsid w:val="00157918"/>
    <w:rsid w:val="00157B28"/>
    <w:rsid w:val="00157BD6"/>
    <w:rsid w:val="0016153D"/>
    <w:rsid w:val="001615A7"/>
    <w:rsid w:val="00161E23"/>
    <w:rsid w:val="001626DE"/>
    <w:rsid w:val="001629E3"/>
    <w:rsid w:val="0016632A"/>
    <w:rsid w:val="001667D7"/>
    <w:rsid w:val="00166BA6"/>
    <w:rsid w:val="001701AF"/>
    <w:rsid w:val="00171F78"/>
    <w:rsid w:val="00172227"/>
    <w:rsid w:val="00173506"/>
    <w:rsid w:val="0017374C"/>
    <w:rsid w:val="001737F7"/>
    <w:rsid w:val="00173B4C"/>
    <w:rsid w:val="00173E70"/>
    <w:rsid w:val="00174491"/>
    <w:rsid w:val="0017455C"/>
    <w:rsid w:val="001747BC"/>
    <w:rsid w:val="00174908"/>
    <w:rsid w:val="00175528"/>
    <w:rsid w:val="001757DC"/>
    <w:rsid w:val="00175D1C"/>
    <w:rsid w:val="00177497"/>
    <w:rsid w:val="001776CC"/>
    <w:rsid w:val="00177FBC"/>
    <w:rsid w:val="00181330"/>
    <w:rsid w:val="00182173"/>
    <w:rsid w:val="00182251"/>
    <w:rsid w:val="00182378"/>
    <w:rsid w:val="001825AA"/>
    <w:rsid w:val="00182FD5"/>
    <w:rsid w:val="00184895"/>
    <w:rsid w:val="00184AAD"/>
    <w:rsid w:val="00184AC8"/>
    <w:rsid w:val="0018561C"/>
    <w:rsid w:val="001857C4"/>
    <w:rsid w:val="00186635"/>
    <w:rsid w:val="00186B40"/>
    <w:rsid w:val="00187302"/>
    <w:rsid w:val="001904A4"/>
    <w:rsid w:val="00191428"/>
    <w:rsid w:val="0019178F"/>
    <w:rsid w:val="00191CC9"/>
    <w:rsid w:val="00192238"/>
    <w:rsid w:val="0019265D"/>
    <w:rsid w:val="00192C62"/>
    <w:rsid w:val="00193CC6"/>
    <w:rsid w:val="00194910"/>
    <w:rsid w:val="00194E71"/>
    <w:rsid w:val="001950C2"/>
    <w:rsid w:val="00195975"/>
    <w:rsid w:val="00196160"/>
    <w:rsid w:val="00196970"/>
    <w:rsid w:val="00196D68"/>
    <w:rsid w:val="001975C5"/>
    <w:rsid w:val="001975EA"/>
    <w:rsid w:val="00197B5D"/>
    <w:rsid w:val="00197DBA"/>
    <w:rsid w:val="001A00FA"/>
    <w:rsid w:val="001A0C23"/>
    <w:rsid w:val="001A14DD"/>
    <w:rsid w:val="001A2513"/>
    <w:rsid w:val="001A2604"/>
    <w:rsid w:val="001A2652"/>
    <w:rsid w:val="001A3739"/>
    <w:rsid w:val="001A3893"/>
    <w:rsid w:val="001A3EC1"/>
    <w:rsid w:val="001A5C2B"/>
    <w:rsid w:val="001A65BE"/>
    <w:rsid w:val="001A6E65"/>
    <w:rsid w:val="001A7E4F"/>
    <w:rsid w:val="001B013C"/>
    <w:rsid w:val="001B0577"/>
    <w:rsid w:val="001B0DC2"/>
    <w:rsid w:val="001B0F27"/>
    <w:rsid w:val="001B1FD5"/>
    <w:rsid w:val="001B2030"/>
    <w:rsid w:val="001B237C"/>
    <w:rsid w:val="001B24C4"/>
    <w:rsid w:val="001B4B55"/>
    <w:rsid w:val="001B5927"/>
    <w:rsid w:val="001B5D59"/>
    <w:rsid w:val="001B5D9D"/>
    <w:rsid w:val="001B6C60"/>
    <w:rsid w:val="001B7F60"/>
    <w:rsid w:val="001C02F1"/>
    <w:rsid w:val="001C0530"/>
    <w:rsid w:val="001C07E2"/>
    <w:rsid w:val="001C0C54"/>
    <w:rsid w:val="001C0F80"/>
    <w:rsid w:val="001C17F9"/>
    <w:rsid w:val="001C1E31"/>
    <w:rsid w:val="001C28DA"/>
    <w:rsid w:val="001C2DD8"/>
    <w:rsid w:val="001C3009"/>
    <w:rsid w:val="001C4904"/>
    <w:rsid w:val="001C50F5"/>
    <w:rsid w:val="001C62CF"/>
    <w:rsid w:val="001C6CF3"/>
    <w:rsid w:val="001C7863"/>
    <w:rsid w:val="001C7B22"/>
    <w:rsid w:val="001C7C80"/>
    <w:rsid w:val="001D02C6"/>
    <w:rsid w:val="001D0639"/>
    <w:rsid w:val="001D0D97"/>
    <w:rsid w:val="001D1139"/>
    <w:rsid w:val="001D1606"/>
    <w:rsid w:val="001D1736"/>
    <w:rsid w:val="001D2201"/>
    <w:rsid w:val="001D2408"/>
    <w:rsid w:val="001D366A"/>
    <w:rsid w:val="001D4302"/>
    <w:rsid w:val="001D4475"/>
    <w:rsid w:val="001D452C"/>
    <w:rsid w:val="001D4C2C"/>
    <w:rsid w:val="001D5422"/>
    <w:rsid w:val="001D55E8"/>
    <w:rsid w:val="001D5A6A"/>
    <w:rsid w:val="001D6896"/>
    <w:rsid w:val="001D6A07"/>
    <w:rsid w:val="001D7813"/>
    <w:rsid w:val="001E0521"/>
    <w:rsid w:val="001E1117"/>
    <w:rsid w:val="001E19C5"/>
    <w:rsid w:val="001E1BDF"/>
    <w:rsid w:val="001E2CFC"/>
    <w:rsid w:val="001E2F35"/>
    <w:rsid w:val="001E2FC1"/>
    <w:rsid w:val="001E36D5"/>
    <w:rsid w:val="001E42CC"/>
    <w:rsid w:val="001E5998"/>
    <w:rsid w:val="001E64CE"/>
    <w:rsid w:val="001E652A"/>
    <w:rsid w:val="001E675A"/>
    <w:rsid w:val="001E6EC2"/>
    <w:rsid w:val="001E797C"/>
    <w:rsid w:val="001F07BC"/>
    <w:rsid w:val="001F22EF"/>
    <w:rsid w:val="001F2371"/>
    <w:rsid w:val="001F2CEB"/>
    <w:rsid w:val="001F3187"/>
    <w:rsid w:val="001F4910"/>
    <w:rsid w:val="001F5445"/>
    <w:rsid w:val="001F6713"/>
    <w:rsid w:val="001F6DE8"/>
    <w:rsid w:val="001F74F5"/>
    <w:rsid w:val="001F7A23"/>
    <w:rsid w:val="001F7AC9"/>
    <w:rsid w:val="00201936"/>
    <w:rsid w:val="002019F4"/>
    <w:rsid w:val="002020FE"/>
    <w:rsid w:val="0020227B"/>
    <w:rsid w:val="00202361"/>
    <w:rsid w:val="00202E57"/>
    <w:rsid w:val="00203408"/>
    <w:rsid w:val="00204425"/>
    <w:rsid w:val="00205258"/>
    <w:rsid w:val="00206231"/>
    <w:rsid w:val="002068F5"/>
    <w:rsid w:val="002074C2"/>
    <w:rsid w:val="00207C4F"/>
    <w:rsid w:val="00210BF5"/>
    <w:rsid w:val="0021145B"/>
    <w:rsid w:val="00212C28"/>
    <w:rsid w:val="00213C36"/>
    <w:rsid w:val="00213DBE"/>
    <w:rsid w:val="00214121"/>
    <w:rsid w:val="0021414F"/>
    <w:rsid w:val="00215103"/>
    <w:rsid w:val="00215CE1"/>
    <w:rsid w:val="0021723D"/>
    <w:rsid w:val="0021727C"/>
    <w:rsid w:val="0021761A"/>
    <w:rsid w:val="00217DEF"/>
    <w:rsid w:val="00217F15"/>
    <w:rsid w:val="002203A2"/>
    <w:rsid w:val="002203E0"/>
    <w:rsid w:val="002212A5"/>
    <w:rsid w:val="002222F2"/>
    <w:rsid w:val="00222A33"/>
    <w:rsid w:val="00222F91"/>
    <w:rsid w:val="0022377C"/>
    <w:rsid w:val="00223A2F"/>
    <w:rsid w:val="00224826"/>
    <w:rsid w:val="00225E87"/>
    <w:rsid w:val="0022649A"/>
    <w:rsid w:val="00226659"/>
    <w:rsid w:val="00226726"/>
    <w:rsid w:val="00227BA8"/>
    <w:rsid w:val="0023022E"/>
    <w:rsid w:val="002302A1"/>
    <w:rsid w:val="00230399"/>
    <w:rsid w:val="00232348"/>
    <w:rsid w:val="00232A48"/>
    <w:rsid w:val="00234BE9"/>
    <w:rsid w:val="00234CBA"/>
    <w:rsid w:val="00235950"/>
    <w:rsid w:val="00236C05"/>
    <w:rsid w:val="00236EC8"/>
    <w:rsid w:val="00236FB3"/>
    <w:rsid w:val="00237203"/>
    <w:rsid w:val="00237F30"/>
    <w:rsid w:val="00242A73"/>
    <w:rsid w:val="00242F2A"/>
    <w:rsid w:val="0024358D"/>
    <w:rsid w:val="002448E4"/>
    <w:rsid w:val="00245097"/>
    <w:rsid w:val="00245D56"/>
    <w:rsid w:val="002460A3"/>
    <w:rsid w:val="00246492"/>
    <w:rsid w:val="00247669"/>
    <w:rsid w:val="00250449"/>
    <w:rsid w:val="00250944"/>
    <w:rsid w:val="00250965"/>
    <w:rsid w:val="00250F0C"/>
    <w:rsid w:val="0025168E"/>
    <w:rsid w:val="0025173D"/>
    <w:rsid w:val="002521F1"/>
    <w:rsid w:val="00252559"/>
    <w:rsid w:val="00254EC4"/>
    <w:rsid w:val="00255E10"/>
    <w:rsid w:val="002564C0"/>
    <w:rsid w:val="00257CA0"/>
    <w:rsid w:val="00260188"/>
    <w:rsid w:val="0026097E"/>
    <w:rsid w:val="00260DDA"/>
    <w:rsid w:val="00260E33"/>
    <w:rsid w:val="00260F1C"/>
    <w:rsid w:val="00261E3F"/>
    <w:rsid w:val="00262791"/>
    <w:rsid w:val="00262DA4"/>
    <w:rsid w:val="00263269"/>
    <w:rsid w:val="002641C0"/>
    <w:rsid w:val="00265838"/>
    <w:rsid w:val="00265968"/>
    <w:rsid w:val="00265AD0"/>
    <w:rsid w:val="0026657F"/>
    <w:rsid w:val="002668E6"/>
    <w:rsid w:val="00266DBA"/>
    <w:rsid w:val="00267078"/>
    <w:rsid w:val="00267C03"/>
    <w:rsid w:val="00267D34"/>
    <w:rsid w:val="00270774"/>
    <w:rsid w:val="00270CCA"/>
    <w:rsid w:val="00271093"/>
    <w:rsid w:val="00272044"/>
    <w:rsid w:val="0027293D"/>
    <w:rsid w:val="00273433"/>
    <w:rsid w:val="0027350B"/>
    <w:rsid w:val="00273F49"/>
    <w:rsid w:val="00274041"/>
    <w:rsid w:val="00274117"/>
    <w:rsid w:val="00274BE2"/>
    <w:rsid w:val="0027539B"/>
    <w:rsid w:val="002753F1"/>
    <w:rsid w:val="00275403"/>
    <w:rsid w:val="002754ED"/>
    <w:rsid w:val="0027696A"/>
    <w:rsid w:val="00276EBE"/>
    <w:rsid w:val="00277E30"/>
    <w:rsid w:val="00277FB8"/>
    <w:rsid w:val="0028057C"/>
    <w:rsid w:val="0028071D"/>
    <w:rsid w:val="002809D2"/>
    <w:rsid w:val="0028135B"/>
    <w:rsid w:val="002824F1"/>
    <w:rsid w:val="00282584"/>
    <w:rsid w:val="002828C3"/>
    <w:rsid w:val="002830A0"/>
    <w:rsid w:val="002833CB"/>
    <w:rsid w:val="00283BCE"/>
    <w:rsid w:val="002842C1"/>
    <w:rsid w:val="00284724"/>
    <w:rsid w:val="00284E27"/>
    <w:rsid w:val="00285156"/>
    <w:rsid w:val="002860E1"/>
    <w:rsid w:val="00286B03"/>
    <w:rsid w:val="0028778B"/>
    <w:rsid w:val="00290361"/>
    <w:rsid w:val="00290A33"/>
    <w:rsid w:val="00290BA2"/>
    <w:rsid w:val="00291252"/>
    <w:rsid w:val="0029172A"/>
    <w:rsid w:val="002920C8"/>
    <w:rsid w:val="002931FC"/>
    <w:rsid w:val="00295677"/>
    <w:rsid w:val="002959F5"/>
    <w:rsid w:val="002965E6"/>
    <w:rsid w:val="002968CF"/>
    <w:rsid w:val="0029714F"/>
    <w:rsid w:val="0029753A"/>
    <w:rsid w:val="0029769E"/>
    <w:rsid w:val="002A0F2E"/>
    <w:rsid w:val="002A1D39"/>
    <w:rsid w:val="002A2668"/>
    <w:rsid w:val="002A3122"/>
    <w:rsid w:val="002A437D"/>
    <w:rsid w:val="002A500D"/>
    <w:rsid w:val="002B0E09"/>
    <w:rsid w:val="002B119F"/>
    <w:rsid w:val="002B11FB"/>
    <w:rsid w:val="002B1F17"/>
    <w:rsid w:val="002B3196"/>
    <w:rsid w:val="002B3221"/>
    <w:rsid w:val="002B420A"/>
    <w:rsid w:val="002B4ADD"/>
    <w:rsid w:val="002B5343"/>
    <w:rsid w:val="002B5469"/>
    <w:rsid w:val="002B66BE"/>
    <w:rsid w:val="002B6A11"/>
    <w:rsid w:val="002B6C00"/>
    <w:rsid w:val="002B72A9"/>
    <w:rsid w:val="002B7814"/>
    <w:rsid w:val="002B7879"/>
    <w:rsid w:val="002B7E50"/>
    <w:rsid w:val="002C0245"/>
    <w:rsid w:val="002C02AD"/>
    <w:rsid w:val="002C08A7"/>
    <w:rsid w:val="002C0F5A"/>
    <w:rsid w:val="002C1AD9"/>
    <w:rsid w:val="002C1F5A"/>
    <w:rsid w:val="002C20EF"/>
    <w:rsid w:val="002C322F"/>
    <w:rsid w:val="002C3587"/>
    <w:rsid w:val="002C3630"/>
    <w:rsid w:val="002C3666"/>
    <w:rsid w:val="002C47D0"/>
    <w:rsid w:val="002C5153"/>
    <w:rsid w:val="002C6A31"/>
    <w:rsid w:val="002C7124"/>
    <w:rsid w:val="002C7E4F"/>
    <w:rsid w:val="002D046E"/>
    <w:rsid w:val="002D0964"/>
    <w:rsid w:val="002D0FF8"/>
    <w:rsid w:val="002D105D"/>
    <w:rsid w:val="002D15F1"/>
    <w:rsid w:val="002D2204"/>
    <w:rsid w:val="002D26BB"/>
    <w:rsid w:val="002D31CB"/>
    <w:rsid w:val="002D3737"/>
    <w:rsid w:val="002D3DD8"/>
    <w:rsid w:val="002D438C"/>
    <w:rsid w:val="002D531C"/>
    <w:rsid w:val="002D540B"/>
    <w:rsid w:val="002D5C7B"/>
    <w:rsid w:val="002D5EB1"/>
    <w:rsid w:val="002D6054"/>
    <w:rsid w:val="002D6246"/>
    <w:rsid w:val="002D6B75"/>
    <w:rsid w:val="002D6CE1"/>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59F"/>
    <w:rsid w:val="002F089A"/>
    <w:rsid w:val="002F1D45"/>
    <w:rsid w:val="002F2099"/>
    <w:rsid w:val="002F331B"/>
    <w:rsid w:val="002F35BE"/>
    <w:rsid w:val="002F3CC5"/>
    <w:rsid w:val="002F3F46"/>
    <w:rsid w:val="002F4287"/>
    <w:rsid w:val="002F4953"/>
    <w:rsid w:val="002F6C75"/>
    <w:rsid w:val="002F7375"/>
    <w:rsid w:val="002F78D2"/>
    <w:rsid w:val="002F7B14"/>
    <w:rsid w:val="0030038C"/>
    <w:rsid w:val="00300672"/>
    <w:rsid w:val="00300BED"/>
    <w:rsid w:val="00303501"/>
    <w:rsid w:val="00303877"/>
    <w:rsid w:val="00303BF6"/>
    <w:rsid w:val="003046E9"/>
    <w:rsid w:val="003049C4"/>
    <w:rsid w:val="003054FE"/>
    <w:rsid w:val="00305A75"/>
    <w:rsid w:val="0030622E"/>
    <w:rsid w:val="00306BD9"/>
    <w:rsid w:val="00307889"/>
    <w:rsid w:val="00307E7B"/>
    <w:rsid w:val="003120B3"/>
    <w:rsid w:val="003121B1"/>
    <w:rsid w:val="0031284A"/>
    <w:rsid w:val="00312A05"/>
    <w:rsid w:val="00313575"/>
    <w:rsid w:val="003139F1"/>
    <w:rsid w:val="003143D5"/>
    <w:rsid w:val="003159D5"/>
    <w:rsid w:val="00315D14"/>
    <w:rsid w:val="003172B7"/>
    <w:rsid w:val="00317D96"/>
    <w:rsid w:val="00320429"/>
    <w:rsid w:val="003214D4"/>
    <w:rsid w:val="00321B6C"/>
    <w:rsid w:val="003221B4"/>
    <w:rsid w:val="003228F1"/>
    <w:rsid w:val="003232C5"/>
    <w:rsid w:val="00323E12"/>
    <w:rsid w:val="0032489F"/>
    <w:rsid w:val="003258D0"/>
    <w:rsid w:val="00325AED"/>
    <w:rsid w:val="00326E8C"/>
    <w:rsid w:val="00326F8F"/>
    <w:rsid w:val="003274E0"/>
    <w:rsid w:val="003277FB"/>
    <w:rsid w:val="003301B0"/>
    <w:rsid w:val="00330AEC"/>
    <w:rsid w:val="0033124D"/>
    <w:rsid w:val="00332092"/>
    <w:rsid w:val="00332868"/>
    <w:rsid w:val="00332886"/>
    <w:rsid w:val="00332925"/>
    <w:rsid w:val="00332A8E"/>
    <w:rsid w:val="00332D11"/>
    <w:rsid w:val="003333DE"/>
    <w:rsid w:val="003336A9"/>
    <w:rsid w:val="0033497E"/>
    <w:rsid w:val="00334E98"/>
    <w:rsid w:val="003352C7"/>
    <w:rsid w:val="00335525"/>
    <w:rsid w:val="00336161"/>
    <w:rsid w:val="003365C3"/>
    <w:rsid w:val="0033672B"/>
    <w:rsid w:val="00336F73"/>
    <w:rsid w:val="00337279"/>
    <w:rsid w:val="003374C4"/>
    <w:rsid w:val="003379CE"/>
    <w:rsid w:val="00340063"/>
    <w:rsid w:val="003405CA"/>
    <w:rsid w:val="00340AE2"/>
    <w:rsid w:val="0034109F"/>
    <w:rsid w:val="00341569"/>
    <w:rsid w:val="00345292"/>
    <w:rsid w:val="00345491"/>
    <w:rsid w:val="00345FCC"/>
    <w:rsid w:val="003463B0"/>
    <w:rsid w:val="003468C4"/>
    <w:rsid w:val="00351315"/>
    <w:rsid w:val="003519CD"/>
    <w:rsid w:val="00351A01"/>
    <w:rsid w:val="0035203D"/>
    <w:rsid w:val="00352345"/>
    <w:rsid w:val="0035399F"/>
    <w:rsid w:val="0035435A"/>
    <w:rsid w:val="003545A5"/>
    <w:rsid w:val="0035469C"/>
    <w:rsid w:val="00354DA3"/>
    <w:rsid w:val="003550C7"/>
    <w:rsid w:val="00355416"/>
    <w:rsid w:val="00355E8C"/>
    <w:rsid w:val="00355EB9"/>
    <w:rsid w:val="00356198"/>
    <w:rsid w:val="00356791"/>
    <w:rsid w:val="00357745"/>
    <w:rsid w:val="003606B5"/>
    <w:rsid w:val="00360A0C"/>
    <w:rsid w:val="00361D02"/>
    <w:rsid w:val="00362083"/>
    <w:rsid w:val="0036255F"/>
    <w:rsid w:val="00362630"/>
    <w:rsid w:val="00363BDA"/>
    <w:rsid w:val="00363DBA"/>
    <w:rsid w:val="00363DFC"/>
    <w:rsid w:val="003640D1"/>
    <w:rsid w:val="003648E3"/>
    <w:rsid w:val="00364C01"/>
    <w:rsid w:val="003656FB"/>
    <w:rsid w:val="00366CBA"/>
    <w:rsid w:val="00367244"/>
    <w:rsid w:val="003707F7"/>
    <w:rsid w:val="00371A0F"/>
    <w:rsid w:val="003731CE"/>
    <w:rsid w:val="003734E2"/>
    <w:rsid w:val="0037373E"/>
    <w:rsid w:val="00373926"/>
    <w:rsid w:val="00374474"/>
    <w:rsid w:val="003745AF"/>
    <w:rsid w:val="003759F9"/>
    <w:rsid w:val="00375AFC"/>
    <w:rsid w:val="00375ED6"/>
    <w:rsid w:val="0037656A"/>
    <w:rsid w:val="00376685"/>
    <w:rsid w:val="00376754"/>
    <w:rsid w:val="00376D4D"/>
    <w:rsid w:val="00377083"/>
    <w:rsid w:val="00377633"/>
    <w:rsid w:val="00377C80"/>
    <w:rsid w:val="00377DEE"/>
    <w:rsid w:val="00377F81"/>
    <w:rsid w:val="00380032"/>
    <w:rsid w:val="0038013A"/>
    <w:rsid w:val="00380947"/>
    <w:rsid w:val="003811C8"/>
    <w:rsid w:val="00382D6D"/>
    <w:rsid w:val="003830F2"/>
    <w:rsid w:val="003833AD"/>
    <w:rsid w:val="00383DBD"/>
    <w:rsid w:val="00383E53"/>
    <w:rsid w:val="00383FE7"/>
    <w:rsid w:val="003846E4"/>
    <w:rsid w:val="003848C3"/>
    <w:rsid w:val="0038548A"/>
    <w:rsid w:val="00385FE1"/>
    <w:rsid w:val="00387141"/>
    <w:rsid w:val="003871D1"/>
    <w:rsid w:val="00387A4B"/>
    <w:rsid w:val="00387EDD"/>
    <w:rsid w:val="00390CB9"/>
    <w:rsid w:val="00391591"/>
    <w:rsid w:val="003924D4"/>
    <w:rsid w:val="00392C91"/>
    <w:rsid w:val="00394C20"/>
    <w:rsid w:val="0039554F"/>
    <w:rsid w:val="003A05CE"/>
    <w:rsid w:val="003A2CB4"/>
    <w:rsid w:val="003A5253"/>
    <w:rsid w:val="003A65D6"/>
    <w:rsid w:val="003A67C7"/>
    <w:rsid w:val="003A6F1A"/>
    <w:rsid w:val="003A744C"/>
    <w:rsid w:val="003B00F0"/>
    <w:rsid w:val="003B04E7"/>
    <w:rsid w:val="003B1B00"/>
    <w:rsid w:val="003B1E0A"/>
    <w:rsid w:val="003B27B4"/>
    <w:rsid w:val="003B2E92"/>
    <w:rsid w:val="003B2FB5"/>
    <w:rsid w:val="003B3185"/>
    <w:rsid w:val="003B377E"/>
    <w:rsid w:val="003B37CE"/>
    <w:rsid w:val="003B37F5"/>
    <w:rsid w:val="003B3B5D"/>
    <w:rsid w:val="003B3B6F"/>
    <w:rsid w:val="003B4131"/>
    <w:rsid w:val="003B4921"/>
    <w:rsid w:val="003B4DC4"/>
    <w:rsid w:val="003B4F16"/>
    <w:rsid w:val="003B5137"/>
    <w:rsid w:val="003B5C6A"/>
    <w:rsid w:val="003B6595"/>
    <w:rsid w:val="003B7D69"/>
    <w:rsid w:val="003C0345"/>
    <w:rsid w:val="003C3241"/>
    <w:rsid w:val="003C354C"/>
    <w:rsid w:val="003C3995"/>
    <w:rsid w:val="003C421C"/>
    <w:rsid w:val="003C4273"/>
    <w:rsid w:val="003C503E"/>
    <w:rsid w:val="003C6A32"/>
    <w:rsid w:val="003C6BE7"/>
    <w:rsid w:val="003C7E97"/>
    <w:rsid w:val="003D11EB"/>
    <w:rsid w:val="003D1595"/>
    <w:rsid w:val="003D1D3B"/>
    <w:rsid w:val="003D2366"/>
    <w:rsid w:val="003D2430"/>
    <w:rsid w:val="003D2DFF"/>
    <w:rsid w:val="003D2EEC"/>
    <w:rsid w:val="003D3C10"/>
    <w:rsid w:val="003D3D98"/>
    <w:rsid w:val="003D465A"/>
    <w:rsid w:val="003D4D33"/>
    <w:rsid w:val="003D5257"/>
    <w:rsid w:val="003D54D4"/>
    <w:rsid w:val="003D5D0D"/>
    <w:rsid w:val="003D68B4"/>
    <w:rsid w:val="003D7AF2"/>
    <w:rsid w:val="003D7D7C"/>
    <w:rsid w:val="003E03D5"/>
    <w:rsid w:val="003E136B"/>
    <w:rsid w:val="003E24AC"/>
    <w:rsid w:val="003E2807"/>
    <w:rsid w:val="003E3CCB"/>
    <w:rsid w:val="003E6BAA"/>
    <w:rsid w:val="003E7163"/>
    <w:rsid w:val="003E72AA"/>
    <w:rsid w:val="003E74D3"/>
    <w:rsid w:val="003F07CB"/>
    <w:rsid w:val="003F0942"/>
    <w:rsid w:val="003F1A1C"/>
    <w:rsid w:val="003F3D63"/>
    <w:rsid w:val="003F3F83"/>
    <w:rsid w:val="003F474D"/>
    <w:rsid w:val="003F67CD"/>
    <w:rsid w:val="003F72C8"/>
    <w:rsid w:val="003F7497"/>
    <w:rsid w:val="003F7C64"/>
    <w:rsid w:val="0040083C"/>
    <w:rsid w:val="0040474D"/>
    <w:rsid w:val="00404790"/>
    <w:rsid w:val="004048EB"/>
    <w:rsid w:val="00404AD5"/>
    <w:rsid w:val="00405C14"/>
    <w:rsid w:val="00405DBA"/>
    <w:rsid w:val="00405F1A"/>
    <w:rsid w:val="00406973"/>
    <w:rsid w:val="00406C78"/>
    <w:rsid w:val="00411021"/>
    <w:rsid w:val="00411268"/>
    <w:rsid w:val="00411DEB"/>
    <w:rsid w:val="004121B1"/>
    <w:rsid w:val="004125BD"/>
    <w:rsid w:val="00412FD9"/>
    <w:rsid w:val="004130A7"/>
    <w:rsid w:val="00413303"/>
    <w:rsid w:val="00413458"/>
    <w:rsid w:val="00413B8E"/>
    <w:rsid w:val="00415322"/>
    <w:rsid w:val="00417009"/>
    <w:rsid w:val="004173D9"/>
    <w:rsid w:val="004175A6"/>
    <w:rsid w:val="004204C6"/>
    <w:rsid w:val="00420BD1"/>
    <w:rsid w:val="00420D7B"/>
    <w:rsid w:val="00422064"/>
    <w:rsid w:val="004227A7"/>
    <w:rsid w:val="00423296"/>
    <w:rsid w:val="004236BC"/>
    <w:rsid w:val="00423BD2"/>
    <w:rsid w:val="00424296"/>
    <w:rsid w:val="00424435"/>
    <w:rsid w:val="0042504E"/>
    <w:rsid w:val="0042568E"/>
    <w:rsid w:val="00425E16"/>
    <w:rsid w:val="00426193"/>
    <w:rsid w:val="00426D30"/>
    <w:rsid w:val="00426D62"/>
    <w:rsid w:val="00426EB6"/>
    <w:rsid w:val="00426F5C"/>
    <w:rsid w:val="00426FE1"/>
    <w:rsid w:val="00427BD6"/>
    <w:rsid w:val="00427CDA"/>
    <w:rsid w:val="00427D2B"/>
    <w:rsid w:val="004304B0"/>
    <w:rsid w:val="004305D0"/>
    <w:rsid w:val="00430608"/>
    <w:rsid w:val="00430702"/>
    <w:rsid w:val="004308F2"/>
    <w:rsid w:val="0043128B"/>
    <w:rsid w:val="004314D3"/>
    <w:rsid w:val="00431F9D"/>
    <w:rsid w:val="0043342C"/>
    <w:rsid w:val="0043559C"/>
    <w:rsid w:val="0043585F"/>
    <w:rsid w:val="004358A2"/>
    <w:rsid w:val="00436D0C"/>
    <w:rsid w:val="004377BE"/>
    <w:rsid w:val="00437BA6"/>
    <w:rsid w:val="00440BC2"/>
    <w:rsid w:val="00440E89"/>
    <w:rsid w:val="004413DE"/>
    <w:rsid w:val="00443208"/>
    <w:rsid w:val="004432FD"/>
    <w:rsid w:val="00443AB3"/>
    <w:rsid w:val="0044531E"/>
    <w:rsid w:val="00446984"/>
    <w:rsid w:val="00447140"/>
    <w:rsid w:val="00447262"/>
    <w:rsid w:val="0044759D"/>
    <w:rsid w:val="00450110"/>
    <w:rsid w:val="00450A26"/>
    <w:rsid w:val="0045189C"/>
    <w:rsid w:val="00452232"/>
    <w:rsid w:val="004527FE"/>
    <w:rsid w:val="00452DEA"/>
    <w:rsid w:val="00452FCF"/>
    <w:rsid w:val="00453119"/>
    <w:rsid w:val="00454041"/>
    <w:rsid w:val="00454763"/>
    <w:rsid w:val="00454AE4"/>
    <w:rsid w:val="00455F9F"/>
    <w:rsid w:val="00457136"/>
    <w:rsid w:val="0045744F"/>
    <w:rsid w:val="00457679"/>
    <w:rsid w:val="004611CC"/>
    <w:rsid w:val="00461B09"/>
    <w:rsid w:val="00461C86"/>
    <w:rsid w:val="00462354"/>
    <w:rsid w:val="004629FF"/>
    <w:rsid w:val="00462AC4"/>
    <w:rsid w:val="004641C7"/>
    <w:rsid w:val="0046494E"/>
    <w:rsid w:val="004651FC"/>
    <w:rsid w:val="00465419"/>
    <w:rsid w:val="00465C76"/>
    <w:rsid w:val="00466235"/>
    <w:rsid w:val="00466246"/>
    <w:rsid w:val="00466FA2"/>
    <w:rsid w:val="004672AD"/>
    <w:rsid w:val="0046739E"/>
    <w:rsid w:val="004700D4"/>
    <w:rsid w:val="004709C1"/>
    <w:rsid w:val="00471BA1"/>
    <w:rsid w:val="004721D6"/>
    <w:rsid w:val="00473008"/>
    <w:rsid w:val="00473FFE"/>
    <w:rsid w:val="004752F9"/>
    <w:rsid w:val="00475D87"/>
    <w:rsid w:val="00475DC3"/>
    <w:rsid w:val="004761AC"/>
    <w:rsid w:val="00480278"/>
    <w:rsid w:val="00480A19"/>
    <w:rsid w:val="00480EAF"/>
    <w:rsid w:val="00480FBF"/>
    <w:rsid w:val="00482239"/>
    <w:rsid w:val="00482498"/>
    <w:rsid w:val="00482812"/>
    <w:rsid w:val="004829A5"/>
    <w:rsid w:val="00484676"/>
    <w:rsid w:val="00485C3A"/>
    <w:rsid w:val="00486859"/>
    <w:rsid w:val="00487524"/>
    <w:rsid w:val="00487CF4"/>
    <w:rsid w:val="0049018D"/>
    <w:rsid w:val="00490E3C"/>
    <w:rsid w:val="00493038"/>
    <w:rsid w:val="00493CB3"/>
    <w:rsid w:val="00495697"/>
    <w:rsid w:val="00495B8B"/>
    <w:rsid w:val="0049647A"/>
    <w:rsid w:val="00496624"/>
    <w:rsid w:val="0049672A"/>
    <w:rsid w:val="00496D23"/>
    <w:rsid w:val="00496FDB"/>
    <w:rsid w:val="00497488"/>
    <w:rsid w:val="00497E2A"/>
    <w:rsid w:val="004A09A5"/>
    <w:rsid w:val="004A0D58"/>
    <w:rsid w:val="004A1490"/>
    <w:rsid w:val="004A229F"/>
    <w:rsid w:val="004A2A94"/>
    <w:rsid w:val="004A2C25"/>
    <w:rsid w:val="004A365E"/>
    <w:rsid w:val="004A42C7"/>
    <w:rsid w:val="004A4FB0"/>
    <w:rsid w:val="004A51C7"/>
    <w:rsid w:val="004A571F"/>
    <w:rsid w:val="004A6688"/>
    <w:rsid w:val="004A6814"/>
    <w:rsid w:val="004A6E5D"/>
    <w:rsid w:val="004A78D4"/>
    <w:rsid w:val="004B0376"/>
    <w:rsid w:val="004B0A9B"/>
    <w:rsid w:val="004B1ACD"/>
    <w:rsid w:val="004B246D"/>
    <w:rsid w:val="004B25C0"/>
    <w:rsid w:val="004B27AD"/>
    <w:rsid w:val="004B280C"/>
    <w:rsid w:val="004B2F78"/>
    <w:rsid w:val="004B37B4"/>
    <w:rsid w:val="004B3C37"/>
    <w:rsid w:val="004B3E48"/>
    <w:rsid w:val="004B3E63"/>
    <w:rsid w:val="004B414A"/>
    <w:rsid w:val="004B423A"/>
    <w:rsid w:val="004B50E8"/>
    <w:rsid w:val="004B6C9F"/>
    <w:rsid w:val="004B70AB"/>
    <w:rsid w:val="004B7C0A"/>
    <w:rsid w:val="004B7E52"/>
    <w:rsid w:val="004C0AF0"/>
    <w:rsid w:val="004C0CF8"/>
    <w:rsid w:val="004C0FAA"/>
    <w:rsid w:val="004C1E1B"/>
    <w:rsid w:val="004C27C7"/>
    <w:rsid w:val="004C2E79"/>
    <w:rsid w:val="004C2EFC"/>
    <w:rsid w:val="004C30B8"/>
    <w:rsid w:val="004C3410"/>
    <w:rsid w:val="004C4143"/>
    <w:rsid w:val="004C4322"/>
    <w:rsid w:val="004C58CF"/>
    <w:rsid w:val="004C59FE"/>
    <w:rsid w:val="004C5EDB"/>
    <w:rsid w:val="004C603E"/>
    <w:rsid w:val="004C611F"/>
    <w:rsid w:val="004C6887"/>
    <w:rsid w:val="004C6920"/>
    <w:rsid w:val="004C6D49"/>
    <w:rsid w:val="004C6ECF"/>
    <w:rsid w:val="004C7C01"/>
    <w:rsid w:val="004C7E4A"/>
    <w:rsid w:val="004C7FB6"/>
    <w:rsid w:val="004D0BEA"/>
    <w:rsid w:val="004D1D90"/>
    <w:rsid w:val="004D23AE"/>
    <w:rsid w:val="004D3081"/>
    <w:rsid w:val="004D35AB"/>
    <w:rsid w:val="004D3AA9"/>
    <w:rsid w:val="004D5685"/>
    <w:rsid w:val="004D59E0"/>
    <w:rsid w:val="004D6AD9"/>
    <w:rsid w:val="004D741A"/>
    <w:rsid w:val="004D7C8C"/>
    <w:rsid w:val="004E05F5"/>
    <w:rsid w:val="004E06CD"/>
    <w:rsid w:val="004E2C13"/>
    <w:rsid w:val="004E304C"/>
    <w:rsid w:val="004E3295"/>
    <w:rsid w:val="004E3B56"/>
    <w:rsid w:val="004E465D"/>
    <w:rsid w:val="004E5A13"/>
    <w:rsid w:val="004E5B0D"/>
    <w:rsid w:val="004E62FB"/>
    <w:rsid w:val="004E648A"/>
    <w:rsid w:val="004E6624"/>
    <w:rsid w:val="004E685F"/>
    <w:rsid w:val="004E71BB"/>
    <w:rsid w:val="004E72FC"/>
    <w:rsid w:val="004E7B2E"/>
    <w:rsid w:val="004E7CB2"/>
    <w:rsid w:val="004F02B5"/>
    <w:rsid w:val="004F07E4"/>
    <w:rsid w:val="004F1A23"/>
    <w:rsid w:val="004F1F9F"/>
    <w:rsid w:val="004F203A"/>
    <w:rsid w:val="004F2FC3"/>
    <w:rsid w:val="004F3B87"/>
    <w:rsid w:val="004F4176"/>
    <w:rsid w:val="004F6C87"/>
    <w:rsid w:val="004F6F31"/>
    <w:rsid w:val="004F6F71"/>
    <w:rsid w:val="004F7F44"/>
    <w:rsid w:val="0050018F"/>
    <w:rsid w:val="005016B2"/>
    <w:rsid w:val="00501CBC"/>
    <w:rsid w:val="00502D03"/>
    <w:rsid w:val="00503372"/>
    <w:rsid w:val="005037F4"/>
    <w:rsid w:val="00503879"/>
    <w:rsid w:val="00503B4F"/>
    <w:rsid w:val="00503B73"/>
    <w:rsid w:val="0050414A"/>
    <w:rsid w:val="005041BA"/>
    <w:rsid w:val="00504539"/>
    <w:rsid w:val="00504AB5"/>
    <w:rsid w:val="00505D03"/>
    <w:rsid w:val="00505F84"/>
    <w:rsid w:val="00506167"/>
    <w:rsid w:val="005066FC"/>
    <w:rsid w:val="00506959"/>
    <w:rsid w:val="00507AB7"/>
    <w:rsid w:val="00510D09"/>
    <w:rsid w:val="00510F4F"/>
    <w:rsid w:val="00511357"/>
    <w:rsid w:val="00511DC6"/>
    <w:rsid w:val="00512BD3"/>
    <w:rsid w:val="00512D4E"/>
    <w:rsid w:val="0051336A"/>
    <w:rsid w:val="00513916"/>
    <w:rsid w:val="005143CF"/>
    <w:rsid w:val="005148E0"/>
    <w:rsid w:val="00516675"/>
    <w:rsid w:val="005167AB"/>
    <w:rsid w:val="00516FC1"/>
    <w:rsid w:val="00517E10"/>
    <w:rsid w:val="0052040A"/>
    <w:rsid w:val="00521C8D"/>
    <w:rsid w:val="00522CA2"/>
    <w:rsid w:val="005233BC"/>
    <w:rsid w:val="00523CBB"/>
    <w:rsid w:val="0052409E"/>
    <w:rsid w:val="00524AA9"/>
    <w:rsid w:val="00524BDA"/>
    <w:rsid w:val="00525EB0"/>
    <w:rsid w:val="0052651C"/>
    <w:rsid w:val="005271A7"/>
    <w:rsid w:val="00527373"/>
    <w:rsid w:val="005275DE"/>
    <w:rsid w:val="0053227C"/>
    <w:rsid w:val="00532710"/>
    <w:rsid w:val="00532AC6"/>
    <w:rsid w:val="00532E3C"/>
    <w:rsid w:val="00533B44"/>
    <w:rsid w:val="00533F63"/>
    <w:rsid w:val="00533FCB"/>
    <w:rsid w:val="005345A8"/>
    <w:rsid w:val="0053465B"/>
    <w:rsid w:val="005368B8"/>
    <w:rsid w:val="00536FB9"/>
    <w:rsid w:val="005401BC"/>
    <w:rsid w:val="00540BC1"/>
    <w:rsid w:val="00540CC3"/>
    <w:rsid w:val="00542A17"/>
    <w:rsid w:val="00542C8F"/>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2F6C"/>
    <w:rsid w:val="00553681"/>
    <w:rsid w:val="00554567"/>
    <w:rsid w:val="00554BE5"/>
    <w:rsid w:val="00555849"/>
    <w:rsid w:val="00555A06"/>
    <w:rsid w:val="00556043"/>
    <w:rsid w:val="00556157"/>
    <w:rsid w:val="0055767E"/>
    <w:rsid w:val="00557756"/>
    <w:rsid w:val="005602C1"/>
    <w:rsid w:val="00560651"/>
    <w:rsid w:val="00560E48"/>
    <w:rsid w:val="00561815"/>
    <w:rsid w:val="005619C3"/>
    <w:rsid w:val="00561B25"/>
    <w:rsid w:val="00561B93"/>
    <w:rsid w:val="00562372"/>
    <w:rsid w:val="005626A0"/>
    <w:rsid w:val="00563291"/>
    <w:rsid w:val="005663B2"/>
    <w:rsid w:val="00566941"/>
    <w:rsid w:val="005707A0"/>
    <w:rsid w:val="00571716"/>
    <w:rsid w:val="005721D2"/>
    <w:rsid w:val="00572833"/>
    <w:rsid w:val="00572BC6"/>
    <w:rsid w:val="00572D95"/>
    <w:rsid w:val="00573CC2"/>
    <w:rsid w:val="00574D55"/>
    <w:rsid w:val="0057541C"/>
    <w:rsid w:val="005754E2"/>
    <w:rsid w:val="005766DD"/>
    <w:rsid w:val="00576771"/>
    <w:rsid w:val="00576A2E"/>
    <w:rsid w:val="00576EC4"/>
    <w:rsid w:val="005772AD"/>
    <w:rsid w:val="00577B26"/>
    <w:rsid w:val="005809AB"/>
    <w:rsid w:val="0058138F"/>
    <w:rsid w:val="00582237"/>
    <w:rsid w:val="0058250A"/>
    <w:rsid w:val="00582AC2"/>
    <w:rsid w:val="005836C9"/>
    <w:rsid w:val="00584DC9"/>
    <w:rsid w:val="00585EB2"/>
    <w:rsid w:val="00586D0C"/>
    <w:rsid w:val="00586E73"/>
    <w:rsid w:val="0058711F"/>
    <w:rsid w:val="00587E32"/>
    <w:rsid w:val="00587FBB"/>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A057D"/>
    <w:rsid w:val="005A087A"/>
    <w:rsid w:val="005A0927"/>
    <w:rsid w:val="005A100F"/>
    <w:rsid w:val="005A137B"/>
    <w:rsid w:val="005A1EB9"/>
    <w:rsid w:val="005A2907"/>
    <w:rsid w:val="005A2988"/>
    <w:rsid w:val="005A2BBC"/>
    <w:rsid w:val="005A2E19"/>
    <w:rsid w:val="005A2E84"/>
    <w:rsid w:val="005A2F5C"/>
    <w:rsid w:val="005A3F81"/>
    <w:rsid w:val="005A4B5B"/>
    <w:rsid w:val="005A4F4A"/>
    <w:rsid w:val="005A5389"/>
    <w:rsid w:val="005A7B03"/>
    <w:rsid w:val="005B0203"/>
    <w:rsid w:val="005B0B72"/>
    <w:rsid w:val="005B1123"/>
    <w:rsid w:val="005B19E4"/>
    <w:rsid w:val="005B2D44"/>
    <w:rsid w:val="005B389B"/>
    <w:rsid w:val="005B43E3"/>
    <w:rsid w:val="005B5DCD"/>
    <w:rsid w:val="005B60B3"/>
    <w:rsid w:val="005B6220"/>
    <w:rsid w:val="005B7DB9"/>
    <w:rsid w:val="005C0812"/>
    <w:rsid w:val="005C10A0"/>
    <w:rsid w:val="005C3235"/>
    <w:rsid w:val="005C3357"/>
    <w:rsid w:val="005C348A"/>
    <w:rsid w:val="005C3B83"/>
    <w:rsid w:val="005C3D9B"/>
    <w:rsid w:val="005C3F53"/>
    <w:rsid w:val="005C4198"/>
    <w:rsid w:val="005C46BE"/>
    <w:rsid w:val="005C5CAE"/>
    <w:rsid w:val="005C5D8B"/>
    <w:rsid w:val="005C6262"/>
    <w:rsid w:val="005C62AD"/>
    <w:rsid w:val="005C6B14"/>
    <w:rsid w:val="005C7524"/>
    <w:rsid w:val="005D09EB"/>
    <w:rsid w:val="005D17E7"/>
    <w:rsid w:val="005D1818"/>
    <w:rsid w:val="005D1D31"/>
    <w:rsid w:val="005D1EE0"/>
    <w:rsid w:val="005D2375"/>
    <w:rsid w:val="005D2902"/>
    <w:rsid w:val="005D2B26"/>
    <w:rsid w:val="005D33AA"/>
    <w:rsid w:val="005D369C"/>
    <w:rsid w:val="005D3E5A"/>
    <w:rsid w:val="005D50E6"/>
    <w:rsid w:val="005D6658"/>
    <w:rsid w:val="005D6E3B"/>
    <w:rsid w:val="005D72CE"/>
    <w:rsid w:val="005E02B4"/>
    <w:rsid w:val="005E0991"/>
    <w:rsid w:val="005E0FAD"/>
    <w:rsid w:val="005E1C39"/>
    <w:rsid w:val="005E1F55"/>
    <w:rsid w:val="005E250B"/>
    <w:rsid w:val="005E273A"/>
    <w:rsid w:val="005E2C0A"/>
    <w:rsid w:val="005E3935"/>
    <w:rsid w:val="005E3F10"/>
    <w:rsid w:val="005E40EF"/>
    <w:rsid w:val="005E497A"/>
    <w:rsid w:val="005E4BDE"/>
    <w:rsid w:val="005E4D8B"/>
    <w:rsid w:val="005E54A2"/>
    <w:rsid w:val="005E6531"/>
    <w:rsid w:val="005E6DD1"/>
    <w:rsid w:val="005E7BFD"/>
    <w:rsid w:val="005E7CC8"/>
    <w:rsid w:val="005F0626"/>
    <w:rsid w:val="005F0E22"/>
    <w:rsid w:val="005F1603"/>
    <w:rsid w:val="005F2508"/>
    <w:rsid w:val="005F2908"/>
    <w:rsid w:val="005F5EF5"/>
    <w:rsid w:val="005F5FAB"/>
    <w:rsid w:val="005F611D"/>
    <w:rsid w:val="005F76F7"/>
    <w:rsid w:val="00600AD8"/>
    <w:rsid w:val="00600F78"/>
    <w:rsid w:val="006012C5"/>
    <w:rsid w:val="00602D84"/>
    <w:rsid w:val="006044F4"/>
    <w:rsid w:val="00604706"/>
    <w:rsid w:val="006048FB"/>
    <w:rsid w:val="00605C3C"/>
    <w:rsid w:val="00605C8E"/>
    <w:rsid w:val="006076E2"/>
    <w:rsid w:val="006105C9"/>
    <w:rsid w:val="00610931"/>
    <w:rsid w:val="006109A9"/>
    <w:rsid w:val="006117A2"/>
    <w:rsid w:val="00611F20"/>
    <w:rsid w:val="0061203E"/>
    <w:rsid w:val="00613C73"/>
    <w:rsid w:val="00614076"/>
    <w:rsid w:val="00614B49"/>
    <w:rsid w:val="0061511D"/>
    <w:rsid w:val="0061606A"/>
    <w:rsid w:val="00616593"/>
    <w:rsid w:val="0061785E"/>
    <w:rsid w:val="00620DDB"/>
    <w:rsid w:val="00622049"/>
    <w:rsid w:val="006221E2"/>
    <w:rsid w:val="006225E3"/>
    <w:rsid w:val="0062360C"/>
    <w:rsid w:val="00623F1C"/>
    <w:rsid w:val="00625941"/>
    <w:rsid w:val="00626040"/>
    <w:rsid w:val="00626B61"/>
    <w:rsid w:val="006272FD"/>
    <w:rsid w:val="00627B0C"/>
    <w:rsid w:val="006303EE"/>
    <w:rsid w:val="006307B7"/>
    <w:rsid w:val="006326FD"/>
    <w:rsid w:val="00632CCA"/>
    <w:rsid w:val="006332FA"/>
    <w:rsid w:val="006334C7"/>
    <w:rsid w:val="00633620"/>
    <w:rsid w:val="00633AF0"/>
    <w:rsid w:val="00634CCD"/>
    <w:rsid w:val="006357A2"/>
    <w:rsid w:val="00635805"/>
    <w:rsid w:val="00635CFB"/>
    <w:rsid w:val="0063692C"/>
    <w:rsid w:val="00636BE6"/>
    <w:rsid w:val="00636ECF"/>
    <w:rsid w:val="0063790A"/>
    <w:rsid w:val="00637EBC"/>
    <w:rsid w:val="00641219"/>
    <w:rsid w:val="00641F03"/>
    <w:rsid w:val="006431D7"/>
    <w:rsid w:val="006434DB"/>
    <w:rsid w:val="006440A0"/>
    <w:rsid w:val="00644107"/>
    <w:rsid w:val="00645001"/>
    <w:rsid w:val="0064557E"/>
    <w:rsid w:val="00645A78"/>
    <w:rsid w:val="00646308"/>
    <w:rsid w:val="006464BF"/>
    <w:rsid w:val="006472F7"/>
    <w:rsid w:val="00647A4A"/>
    <w:rsid w:val="00647D2F"/>
    <w:rsid w:val="00647D89"/>
    <w:rsid w:val="00647E9D"/>
    <w:rsid w:val="00647ED2"/>
    <w:rsid w:val="006505A3"/>
    <w:rsid w:val="006520C9"/>
    <w:rsid w:val="00652927"/>
    <w:rsid w:val="00652E0B"/>
    <w:rsid w:val="0065384C"/>
    <w:rsid w:val="00653AF1"/>
    <w:rsid w:val="00653D6C"/>
    <w:rsid w:val="006545A6"/>
    <w:rsid w:val="0065511E"/>
    <w:rsid w:val="0065581A"/>
    <w:rsid w:val="00655CBB"/>
    <w:rsid w:val="00656113"/>
    <w:rsid w:val="006562B3"/>
    <w:rsid w:val="00656919"/>
    <w:rsid w:val="0065696A"/>
    <w:rsid w:val="00657219"/>
    <w:rsid w:val="0065727B"/>
    <w:rsid w:val="00657AE5"/>
    <w:rsid w:val="00657E2F"/>
    <w:rsid w:val="006613EB"/>
    <w:rsid w:val="006628F2"/>
    <w:rsid w:val="0066381E"/>
    <w:rsid w:val="00664D05"/>
    <w:rsid w:val="00665447"/>
    <w:rsid w:val="00666486"/>
    <w:rsid w:val="006674EA"/>
    <w:rsid w:val="0066771E"/>
    <w:rsid w:val="00670051"/>
    <w:rsid w:val="006701A9"/>
    <w:rsid w:val="00670226"/>
    <w:rsid w:val="006708F5"/>
    <w:rsid w:val="00670CD5"/>
    <w:rsid w:val="00671342"/>
    <w:rsid w:val="00672A4D"/>
    <w:rsid w:val="00672C5F"/>
    <w:rsid w:val="006737DF"/>
    <w:rsid w:val="00673CA1"/>
    <w:rsid w:val="00673D12"/>
    <w:rsid w:val="00673F7F"/>
    <w:rsid w:val="0067454C"/>
    <w:rsid w:val="0067595B"/>
    <w:rsid w:val="00675E1A"/>
    <w:rsid w:val="00677185"/>
    <w:rsid w:val="006776F2"/>
    <w:rsid w:val="006809AD"/>
    <w:rsid w:val="006816B6"/>
    <w:rsid w:val="0068230A"/>
    <w:rsid w:val="0068307A"/>
    <w:rsid w:val="00683702"/>
    <w:rsid w:val="0068468A"/>
    <w:rsid w:val="00684722"/>
    <w:rsid w:val="00684A92"/>
    <w:rsid w:val="00684B23"/>
    <w:rsid w:val="00685575"/>
    <w:rsid w:val="006870FF"/>
    <w:rsid w:val="00687301"/>
    <w:rsid w:val="00687402"/>
    <w:rsid w:val="00687CB7"/>
    <w:rsid w:val="00690992"/>
    <w:rsid w:val="006913FA"/>
    <w:rsid w:val="00691761"/>
    <w:rsid w:val="00691859"/>
    <w:rsid w:val="0069238A"/>
    <w:rsid w:val="00692671"/>
    <w:rsid w:val="00693278"/>
    <w:rsid w:val="006938AF"/>
    <w:rsid w:val="00693C1F"/>
    <w:rsid w:val="00693CEF"/>
    <w:rsid w:val="0069491F"/>
    <w:rsid w:val="00695BE7"/>
    <w:rsid w:val="006963C6"/>
    <w:rsid w:val="00697468"/>
    <w:rsid w:val="00697862"/>
    <w:rsid w:val="006979F8"/>
    <w:rsid w:val="00697FA1"/>
    <w:rsid w:val="006A002C"/>
    <w:rsid w:val="006A0100"/>
    <w:rsid w:val="006A0137"/>
    <w:rsid w:val="006A09A4"/>
    <w:rsid w:val="006A1043"/>
    <w:rsid w:val="006A131B"/>
    <w:rsid w:val="006A3249"/>
    <w:rsid w:val="006A3AF5"/>
    <w:rsid w:val="006A3B22"/>
    <w:rsid w:val="006A3BAB"/>
    <w:rsid w:val="006A3E5E"/>
    <w:rsid w:val="006A40F9"/>
    <w:rsid w:val="006A4392"/>
    <w:rsid w:val="006A4788"/>
    <w:rsid w:val="006A4A32"/>
    <w:rsid w:val="006A4D97"/>
    <w:rsid w:val="006A5542"/>
    <w:rsid w:val="006A61BA"/>
    <w:rsid w:val="006A63E7"/>
    <w:rsid w:val="006A6D03"/>
    <w:rsid w:val="006B055E"/>
    <w:rsid w:val="006B0F1E"/>
    <w:rsid w:val="006B14B5"/>
    <w:rsid w:val="006B1534"/>
    <w:rsid w:val="006B1D99"/>
    <w:rsid w:val="006B2089"/>
    <w:rsid w:val="006B29BF"/>
    <w:rsid w:val="006B34DA"/>
    <w:rsid w:val="006B4EBB"/>
    <w:rsid w:val="006B53AA"/>
    <w:rsid w:val="006B615D"/>
    <w:rsid w:val="006B732C"/>
    <w:rsid w:val="006B74C6"/>
    <w:rsid w:val="006B7C8E"/>
    <w:rsid w:val="006C03F4"/>
    <w:rsid w:val="006C1692"/>
    <w:rsid w:val="006C1FD2"/>
    <w:rsid w:val="006C23F1"/>
    <w:rsid w:val="006C2A16"/>
    <w:rsid w:val="006C34C6"/>
    <w:rsid w:val="006C394E"/>
    <w:rsid w:val="006C4563"/>
    <w:rsid w:val="006C5308"/>
    <w:rsid w:val="006C54DD"/>
    <w:rsid w:val="006C7113"/>
    <w:rsid w:val="006C7493"/>
    <w:rsid w:val="006C7A00"/>
    <w:rsid w:val="006D0433"/>
    <w:rsid w:val="006D04FB"/>
    <w:rsid w:val="006D0764"/>
    <w:rsid w:val="006D10C5"/>
    <w:rsid w:val="006D165C"/>
    <w:rsid w:val="006D1B9F"/>
    <w:rsid w:val="006D1DE1"/>
    <w:rsid w:val="006D1FE1"/>
    <w:rsid w:val="006D218D"/>
    <w:rsid w:val="006D21AA"/>
    <w:rsid w:val="006D231D"/>
    <w:rsid w:val="006D3640"/>
    <w:rsid w:val="006D4435"/>
    <w:rsid w:val="006D563D"/>
    <w:rsid w:val="006D56BC"/>
    <w:rsid w:val="006D5AFB"/>
    <w:rsid w:val="006D7F68"/>
    <w:rsid w:val="006E0194"/>
    <w:rsid w:val="006E1035"/>
    <w:rsid w:val="006E10F7"/>
    <w:rsid w:val="006E1176"/>
    <w:rsid w:val="006E211B"/>
    <w:rsid w:val="006E2357"/>
    <w:rsid w:val="006E2E9D"/>
    <w:rsid w:val="006E30B8"/>
    <w:rsid w:val="006E3FDE"/>
    <w:rsid w:val="006E44A2"/>
    <w:rsid w:val="006E52FC"/>
    <w:rsid w:val="006E5D88"/>
    <w:rsid w:val="006E5E35"/>
    <w:rsid w:val="006E65FB"/>
    <w:rsid w:val="006E677F"/>
    <w:rsid w:val="006E6AD8"/>
    <w:rsid w:val="006E6CEA"/>
    <w:rsid w:val="006E70C6"/>
    <w:rsid w:val="006E75AE"/>
    <w:rsid w:val="006E765B"/>
    <w:rsid w:val="006E7865"/>
    <w:rsid w:val="006E7AA3"/>
    <w:rsid w:val="006F0F3B"/>
    <w:rsid w:val="006F1B1A"/>
    <w:rsid w:val="006F260C"/>
    <w:rsid w:val="006F2751"/>
    <w:rsid w:val="006F2928"/>
    <w:rsid w:val="006F55F1"/>
    <w:rsid w:val="006F5F82"/>
    <w:rsid w:val="006F6B68"/>
    <w:rsid w:val="006F6DEA"/>
    <w:rsid w:val="006F799C"/>
    <w:rsid w:val="006F7EE6"/>
    <w:rsid w:val="0070117A"/>
    <w:rsid w:val="00701571"/>
    <w:rsid w:val="00701BD8"/>
    <w:rsid w:val="00702B67"/>
    <w:rsid w:val="00702CCA"/>
    <w:rsid w:val="00702F19"/>
    <w:rsid w:val="00702F42"/>
    <w:rsid w:val="0070394E"/>
    <w:rsid w:val="00704CF8"/>
    <w:rsid w:val="0070539B"/>
    <w:rsid w:val="00706D07"/>
    <w:rsid w:val="00706F26"/>
    <w:rsid w:val="0070700C"/>
    <w:rsid w:val="007107BB"/>
    <w:rsid w:val="00710F2F"/>
    <w:rsid w:val="00711E4F"/>
    <w:rsid w:val="007123DC"/>
    <w:rsid w:val="0071291D"/>
    <w:rsid w:val="00712C33"/>
    <w:rsid w:val="00712E1B"/>
    <w:rsid w:val="007138E9"/>
    <w:rsid w:val="007138FF"/>
    <w:rsid w:val="007141EE"/>
    <w:rsid w:val="00714381"/>
    <w:rsid w:val="00714CDA"/>
    <w:rsid w:val="00714EE6"/>
    <w:rsid w:val="007152FE"/>
    <w:rsid w:val="00716931"/>
    <w:rsid w:val="00717DCB"/>
    <w:rsid w:val="00720AFD"/>
    <w:rsid w:val="00720BC6"/>
    <w:rsid w:val="00720D1B"/>
    <w:rsid w:val="007222B9"/>
    <w:rsid w:val="00722300"/>
    <w:rsid w:val="007236F0"/>
    <w:rsid w:val="00723915"/>
    <w:rsid w:val="00723ADF"/>
    <w:rsid w:val="007245C2"/>
    <w:rsid w:val="00724B77"/>
    <w:rsid w:val="00726518"/>
    <w:rsid w:val="00726BF5"/>
    <w:rsid w:val="00730A7F"/>
    <w:rsid w:val="00730CB9"/>
    <w:rsid w:val="00732D5A"/>
    <w:rsid w:val="0073314C"/>
    <w:rsid w:val="00733276"/>
    <w:rsid w:val="00733529"/>
    <w:rsid w:val="0073383C"/>
    <w:rsid w:val="007348C6"/>
    <w:rsid w:val="00734CBA"/>
    <w:rsid w:val="00735E16"/>
    <w:rsid w:val="00735F54"/>
    <w:rsid w:val="007362BC"/>
    <w:rsid w:val="0073638C"/>
    <w:rsid w:val="00736666"/>
    <w:rsid w:val="007366EE"/>
    <w:rsid w:val="00737B1E"/>
    <w:rsid w:val="00737B8C"/>
    <w:rsid w:val="00737DB8"/>
    <w:rsid w:val="00740787"/>
    <w:rsid w:val="0074088D"/>
    <w:rsid w:val="00740ED0"/>
    <w:rsid w:val="00741E25"/>
    <w:rsid w:val="00742B8D"/>
    <w:rsid w:val="00743077"/>
    <w:rsid w:val="00743BD1"/>
    <w:rsid w:val="00746BC7"/>
    <w:rsid w:val="00746EDA"/>
    <w:rsid w:val="007479C2"/>
    <w:rsid w:val="00747AA7"/>
    <w:rsid w:val="007505F8"/>
    <w:rsid w:val="007509D9"/>
    <w:rsid w:val="00751DCD"/>
    <w:rsid w:val="00753224"/>
    <w:rsid w:val="00753582"/>
    <w:rsid w:val="00754021"/>
    <w:rsid w:val="00754881"/>
    <w:rsid w:val="007554A9"/>
    <w:rsid w:val="00755FF5"/>
    <w:rsid w:val="00756D1A"/>
    <w:rsid w:val="00757EB2"/>
    <w:rsid w:val="007606D7"/>
    <w:rsid w:val="0076155D"/>
    <w:rsid w:val="00762619"/>
    <w:rsid w:val="00762717"/>
    <w:rsid w:val="00762A8D"/>
    <w:rsid w:val="00762DB0"/>
    <w:rsid w:val="007634C1"/>
    <w:rsid w:val="00763587"/>
    <w:rsid w:val="00763AD3"/>
    <w:rsid w:val="0076597B"/>
    <w:rsid w:val="00765B57"/>
    <w:rsid w:val="00766E1C"/>
    <w:rsid w:val="00767091"/>
    <w:rsid w:val="0076758B"/>
    <w:rsid w:val="007706EA"/>
    <w:rsid w:val="00770A3F"/>
    <w:rsid w:val="00771323"/>
    <w:rsid w:val="00771343"/>
    <w:rsid w:val="00771DD7"/>
    <w:rsid w:val="007730E6"/>
    <w:rsid w:val="00773281"/>
    <w:rsid w:val="0077335A"/>
    <w:rsid w:val="00775AAB"/>
    <w:rsid w:val="00776BC6"/>
    <w:rsid w:val="00776EC3"/>
    <w:rsid w:val="0077702D"/>
    <w:rsid w:val="00780A23"/>
    <w:rsid w:val="0078120F"/>
    <w:rsid w:val="00781670"/>
    <w:rsid w:val="00781FEB"/>
    <w:rsid w:val="007823B6"/>
    <w:rsid w:val="0078256C"/>
    <w:rsid w:val="00782582"/>
    <w:rsid w:val="00783DD8"/>
    <w:rsid w:val="00784480"/>
    <w:rsid w:val="00784CD8"/>
    <w:rsid w:val="00784D40"/>
    <w:rsid w:val="00784F9B"/>
    <w:rsid w:val="00785002"/>
    <w:rsid w:val="0078507C"/>
    <w:rsid w:val="00785126"/>
    <w:rsid w:val="0078545E"/>
    <w:rsid w:val="0078565B"/>
    <w:rsid w:val="0078629B"/>
    <w:rsid w:val="00786585"/>
    <w:rsid w:val="007878B9"/>
    <w:rsid w:val="00787B74"/>
    <w:rsid w:val="00790447"/>
    <w:rsid w:val="0079051B"/>
    <w:rsid w:val="00790805"/>
    <w:rsid w:val="00790A38"/>
    <w:rsid w:val="00791497"/>
    <w:rsid w:val="00791769"/>
    <w:rsid w:val="007918CB"/>
    <w:rsid w:val="007919EF"/>
    <w:rsid w:val="007927D3"/>
    <w:rsid w:val="00792D28"/>
    <w:rsid w:val="007930A3"/>
    <w:rsid w:val="00793603"/>
    <w:rsid w:val="007937A9"/>
    <w:rsid w:val="0079388E"/>
    <w:rsid w:val="00793BEA"/>
    <w:rsid w:val="00793ED8"/>
    <w:rsid w:val="0079449C"/>
    <w:rsid w:val="0079459A"/>
    <w:rsid w:val="0079460E"/>
    <w:rsid w:val="0079673C"/>
    <w:rsid w:val="00796AED"/>
    <w:rsid w:val="00797437"/>
    <w:rsid w:val="007A0902"/>
    <w:rsid w:val="007A166B"/>
    <w:rsid w:val="007A23AE"/>
    <w:rsid w:val="007A32F6"/>
    <w:rsid w:val="007A35B6"/>
    <w:rsid w:val="007A36BD"/>
    <w:rsid w:val="007A3FAE"/>
    <w:rsid w:val="007A447D"/>
    <w:rsid w:val="007A494E"/>
    <w:rsid w:val="007A4E09"/>
    <w:rsid w:val="007A51FD"/>
    <w:rsid w:val="007A5248"/>
    <w:rsid w:val="007A6C11"/>
    <w:rsid w:val="007A6CFF"/>
    <w:rsid w:val="007A7761"/>
    <w:rsid w:val="007A7F3E"/>
    <w:rsid w:val="007B18F5"/>
    <w:rsid w:val="007B1933"/>
    <w:rsid w:val="007B1A98"/>
    <w:rsid w:val="007B2CAC"/>
    <w:rsid w:val="007B2E7D"/>
    <w:rsid w:val="007B2F69"/>
    <w:rsid w:val="007B37A5"/>
    <w:rsid w:val="007B3851"/>
    <w:rsid w:val="007B3EF7"/>
    <w:rsid w:val="007B43BD"/>
    <w:rsid w:val="007B4BE6"/>
    <w:rsid w:val="007B626B"/>
    <w:rsid w:val="007B699D"/>
    <w:rsid w:val="007B6B9F"/>
    <w:rsid w:val="007B77D9"/>
    <w:rsid w:val="007B7D43"/>
    <w:rsid w:val="007C088D"/>
    <w:rsid w:val="007C0A77"/>
    <w:rsid w:val="007C0E48"/>
    <w:rsid w:val="007C1072"/>
    <w:rsid w:val="007C1274"/>
    <w:rsid w:val="007C19A9"/>
    <w:rsid w:val="007C2053"/>
    <w:rsid w:val="007C240B"/>
    <w:rsid w:val="007C3049"/>
    <w:rsid w:val="007C4691"/>
    <w:rsid w:val="007C473F"/>
    <w:rsid w:val="007C4CF5"/>
    <w:rsid w:val="007C6452"/>
    <w:rsid w:val="007C77B6"/>
    <w:rsid w:val="007C7BBB"/>
    <w:rsid w:val="007C7EEA"/>
    <w:rsid w:val="007D0E43"/>
    <w:rsid w:val="007D34E6"/>
    <w:rsid w:val="007D3A74"/>
    <w:rsid w:val="007D3DA0"/>
    <w:rsid w:val="007D3FFB"/>
    <w:rsid w:val="007D532A"/>
    <w:rsid w:val="007D60E2"/>
    <w:rsid w:val="007D664A"/>
    <w:rsid w:val="007D68CD"/>
    <w:rsid w:val="007D72EE"/>
    <w:rsid w:val="007D7F7C"/>
    <w:rsid w:val="007E110F"/>
    <w:rsid w:val="007E18F6"/>
    <w:rsid w:val="007E2D34"/>
    <w:rsid w:val="007E3882"/>
    <w:rsid w:val="007E3FCD"/>
    <w:rsid w:val="007E4344"/>
    <w:rsid w:val="007E49D0"/>
    <w:rsid w:val="007E4DB5"/>
    <w:rsid w:val="007E4ECA"/>
    <w:rsid w:val="007E5326"/>
    <w:rsid w:val="007E5BA6"/>
    <w:rsid w:val="007E5BAE"/>
    <w:rsid w:val="007E5ED0"/>
    <w:rsid w:val="007E5FC1"/>
    <w:rsid w:val="007E634A"/>
    <w:rsid w:val="007E6AE1"/>
    <w:rsid w:val="007E6B12"/>
    <w:rsid w:val="007E6BEB"/>
    <w:rsid w:val="007E7E7B"/>
    <w:rsid w:val="007F03EF"/>
    <w:rsid w:val="007F0C81"/>
    <w:rsid w:val="007F1279"/>
    <w:rsid w:val="007F1731"/>
    <w:rsid w:val="007F254F"/>
    <w:rsid w:val="007F29F6"/>
    <w:rsid w:val="007F34FE"/>
    <w:rsid w:val="007F351A"/>
    <w:rsid w:val="007F35F4"/>
    <w:rsid w:val="007F5076"/>
    <w:rsid w:val="007F53B0"/>
    <w:rsid w:val="007F5549"/>
    <w:rsid w:val="007F659B"/>
    <w:rsid w:val="007F69A7"/>
    <w:rsid w:val="007F73FC"/>
    <w:rsid w:val="007F7682"/>
    <w:rsid w:val="007F77AA"/>
    <w:rsid w:val="007F7828"/>
    <w:rsid w:val="00800345"/>
    <w:rsid w:val="00800879"/>
    <w:rsid w:val="00801F96"/>
    <w:rsid w:val="00802324"/>
    <w:rsid w:val="0080399C"/>
    <w:rsid w:val="00804210"/>
    <w:rsid w:val="00804E79"/>
    <w:rsid w:val="00805A8C"/>
    <w:rsid w:val="00806777"/>
    <w:rsid w:val="00810BFA"/>
    <w:rsid w:val="00811EA1"/>
    <w:rsid w:val="008131C4"/>
    <w:rsid w:val="00813D2A"/>
    <w:rsid w:val="008142F1"/>
    <w:rsid w:val="00814603"/>
    <w:rsid w:val="00814604"/>
    <w:rsid w:val="008149E9"/>
    <w:rsid w:val="00814BAA"/>
    <w:rsid w:val="008171DE"/>
    <w:rsid w:val="00817260"/>
    <w:rsid w:val="00817844"/>
    <w:rsid w:val="00817BFD"/>
    <w:rsid w:val="0082196A"/>
    <w:rsid w:val="00822501"/>
    <w:rsid w:val="00822DE4"/>
    <w:rsid w:val="00824FE0"/>
    <w:rsid w:val="00825229"/>
    <w:rsid w:val="00825C40"/>
    <w:rsid w:val="0082608F"/>
    <w:rsid w:val="00826F13"/>
    <w:rsid w:val="0082728D"/>
    <w:rsid w:val="00827CB0"/>
    <w:rsid w:val="00827F3E"/>
    <w:rsid w:val="00830CB2"/>
    <w:rsid w:val="00830F6F"/>
    <w:rsid w:val="00831385"/>
    <w:rsid w:val="008314B3"/>
    <w:rsid w:val="008318FA"/>
    <w:rsid w:val="00831BA4"/>
    <w:rsid w:val="00831C51"/>
    <w:rsid w:val="0083241F"/>
    <w:rsid w:val="008324BA"/>
    <w:rsid w:val="00832A7A"/>
    <w:rsid w:val="00833D47"/>
    <w:rsid w:val="00834531"/>
    <w:rsid w:val="008359FE"/>
    <w:rsid w:val="008375DC"/>
    <w:rsid w:val="00840722"/>
    <w:rsid w:val="00840D81"/>
    <w:rsid w:val="00841D50"/>
    <w:rsid w:val="008429FD"/>
    <w:rsid w:val="00843635"/>
    <w:rsid w:val="00843B9A"/>
    <w:rsid w:val="008449A5"/>
    <w:rsid w:val="00844F40"/>
    <w:rsid w:val="00845313"/>
    <w:rsid w:val="008456F7"/>
    <w:rsid w:val="008463D2"/>
    <w:rsid w:val="00847E0F"/>
    <w:rsid w:val="00847E80"/>
    <w:rsid w:val="0085059E"/>
    <w:rsid w:val="00850EC5"/>
    <w:rsid w:val="00851585"/>
    <w:rsid w:val="0085201B"/>
    <w:rsid w:val="008520A6"/>
    <w:rsid w:val="0085324A"/>
    <w:rsid w:val="0085332F"/>
    <w:rsid w:val="00853560"/>
    <w:rsid w:val="00853656"/>
    <w:rsid w:val="008536D7"/>
    <w:rsid w:val="008537F8"/>
    <w:rsid w:val="0085394A"/>
    <w:rsid w:val="008543FC"/>
    <w:rsid w:val="008552F6"/>
    <w:rsid w:val="00855645"/>
    <w:rsid w:val="00856195"/>
    <w:rsid w:val="00856E54"/>
    <w:rsid w:val="008572B2"/>
    <w:rsid w:val="00857D6D"/>
    <w:rsid w:val="008614BF"/>
    <w:rsid w:val="00861677"/>
    <w:rsid w:val="008621F3"/>
    <w:rsid w:val="00862B9C"/>
    <w:rsid w:val="00862BBF"/>
    <w:rsid w:val="00862F5D"/>
    <w:rsid w:val="00862F7F"/>
    <w:rsid w:val="008632BC"/>
    <w:rsid w:val="0086385F"/>
    <w:rsid w:val="00863A6F"/>
    <w:rsid w:val="00863B23"/>
    <w:rsid w:val="00863D50"/>
    <w:rsid w:val="00863E7D"/>
    <w:rsid w:val="00863EBE"/>
    <w:rsid w:val="00864C1D"/>
    <w:rsid w:val="008650E2"/>
    <w:rsid w:val="00865655"/>
    <w:rsid w:val="00865766"/>
    <w:rsid w:val="00870997"/>
    <w:rsid w:val="00871EEE"/>
    <w:rsid w:val="00871F50"/>
    <w:rsid w:val="00872F7D"/>
    <w:rsid w:val="00874012"/>
    <w:rsid w:val="008746D9"/>
    <w:rsid w:val="00874C8E"/>
    <w:rsid w:val="008752EC"/>
    <w:rsid w:val="0087693C"/>
    <w:rsid w:val="00876C71"/>
    <w:rsid w:val="00876EB8"/>
    <w:rsid w:val="008773F5"/>
    <w:rsid w:val="008809C8"/>
    <w:rsid w:val="00881BF4"/>
    <w:rsid w:val="0088207B"/>
    <w:rsid w:val="0088233C"/>
    <w:rsid w:val="00882518"/>
    <w:rsid w:val="008834A9"/>
    <w:rsid w:val="00883BBE"/>
    <w:rsid w:val="00885395"/>
    <w:rsid w:val="008853BF"/>
    <w:rsid w:val="0088562A"/>
    <w:rsid w:val="0088738C"/>
    <w:rsid w:val="008874E5"/>
    <w:rsid w:val="008877A6"/>
    <w:rsid w:val="00887E78"/>
    <w:rsid w:val="00890379"/>
    <w:rsid w:val="00890500"/>
    <w:rsid w:val="00890CAE"/>
    <w:rsid w:val="00891A49"/>
    <w:rsid w:val="008924F9"/>
    <w:rsid w:val="008932DE"/>
    <w:rsid w:val="00895401"/>
    <w:rsid w:val="00895D98"/>
    <w:rsid w:val="00896AE6"/>
    <w:rsid w:val="00896C38"/>
    <w:rsid w:val="00896DAF"/>
    <w:rsid w:val="00897167"/>
    <w:rsid w:val="0089771F"/>
    <w:rsid w:val="00897A38"/>
    <w:rsid w:val="008A0259"/>
    <w:rsid w:val="008A11D4"/>
    <w:rsid w:val="008A15C4"/>
    <w:rsid w:val="008A1604"/>
    <w:rsid w:val="008A20E3"/>
    <w:rsid w:val="008A3636"/>
    <w:rsid w:val="008A38AC"/>
    <w:rsid w:val="008A3A8C"/>
    <w:rsid w:val="008A4211"/>
    <w:rsid w:val="008A489F"/>
    <w:rsid w:val="008A5633"/>
    <w:rsid w:val="008A70D4"/>
    <w:rsid w:val="008A7179"/>
    <w:rsid w:val="008A7BF5"/>
    <w:rsid w:val="008A7C32"/>
    <w:rsid w:val="008A7D20"/>
    <w:rsid w:val="008B07A2"/>
    <w:rsid w:val="008B106C"/>
    <w:rsid w:val="008B2255"/>
    <w:rsid w:val="008B2512"/>
    <w:rsid w:val="008B2740"/>
    <w:rsid w:val="008B2922"/>
    <w:rsid w:val="008B3823"/>
    <w:rsid w:val="008B572B"/>
    <w:rsid w:val="008B5B44"/>
    <w:rsid w:val="008B5BEB"/>
    <w:rsid w:val="008B5F3F"/>
    <w:rsid w:val="008B69A5"/>
    <w:rsid w:val="008B7C1F"/>
    <w:rsid w:val="008B7E33"/>
    <w:rsid w:val="008C0064"/>
    <w:rsid w:val="008C01FF"/>
    <w:rsid w:val="008C11EC"/>
    <w:rsid w:val="008C1225"/>
    <w:rsid w:val="008C19C0"/>
    <w:rsid w:val="008C2376"/>
    <w:rsid w:val="008C420E"/>
    <w:rsid w:val="008C5BEF"/>
    <w:rsid w:val="008C6159"/>
    <w:rsid w:val="008C6F2D"/>
    <w:rsid w:val="008C7D61"/>
    <w:rsid w:val="008D147B"/>
    <w:rsid w:val="008D2045"/>
    <w:rsid w:val="008D222E"/>
    <w:rsid w:val="008D2319"/>
    <w:rsid w:val="008D31F9"/>
    <w:rsid w:val="008D3876"/>
    <w:rsid w:val="008D4F2F"/>
    <w:rsid w:val="008D58A5"/>
    <w:rsid w:val="008D5C48"/>
    <w:rsid w:val="008D7398"/>
    <w:rsid w:val="008D743D"/>
    <w:rsid w:val="008E0B7F"/>
    <w:rsid w:val="008E3119"/>
    <w:rsid w:val="008E35B5"/>
    <w:rsid w:val="008E3817"/>
    <w:rsid w:val="008E3962"/>
    <w:rsid w:val="008E42C6"/>
    <w:rsid w:val="008E478E"/>
    <w:rsid w:val="008E48D2"/>
    <w:rsid w:val="008E4C57"/>
    <w:rsid w:val="008E5021"/>
    <w:rsid w:val="008E611E"/>
    <w:rsid w:val="008E6AA8"/>
    <w:rsid w:val="008E71B5"/>
    <w:rsid w:val="008E750E"/>
    <w:rsid w:val="008E7BA4"/>
    <w:rsid w:val="008F0349"/>
    <w:rsid w:val="008F04D3"/>
    <w:rsid w:val="008F130D"/>
    <w:rsid w:val="008F18F0"/>
    <w:rsid w:val="008F2353"/>
    <w:rsid w:val="008F35F5"/>
    <w:rsid w:val="008F3F92"/>
    <w:rsid w:val="008F41A6"/>
    <w:rsid w:val="008F5D13"/>
    <w:rsid w:val="008F5DD4"/>
    <w:rsid w:val="008F696C"/>
    <w:rsid w:val="008F6F49"/>
    <w:rsid w:val="008F76CD"/>
    <w:rsid w:val="008F7746"/>
    <w:rsid w:val="008F7F61"/>
    <w:rsid w:val="009009DC"/>
    <w:rsid w:val="009025BD"/>
    <w:rsid w:val="00902BA5"/>
    <w:rsid w:val="0090471B"/>
    <w:rsid w:val="00904720"/>
    <w:rsid w:val="0090474C"/>
    <w:rsid w:val="00904937"/>
    <w:rsid w:val="009054BA"/>
    <w:rsid w:val="009055A8"/>
    <w:rsid w:val="0090581D"/>
    <w:rsid w:val="00905B2E"/>
    <w:rsid w:val="009064A1"/>
    <w:rsid w:val="009070B9"/>
    <w:rsid w:val="0090723B"/>
    <w:rsid w:val="00910547"/>
    <w:rsid w:val="0091081A"/>
    <w:rsid w:val="0091147A"/>
    <w:rsid w:val="009114B9"/>
    <w:rsid w:val="00911DC8"/>
    <w:rsid w:val="00912DDA"/>
    <w:rsid w:val="009132B8"/>
    <w:rsid w:val="009132CD"/>
    <w:rsid w:val="00913CDF"/>
    <w:rsid w:val="00913E8D"/>
    <w:rsid w:val="00914005"/>
    <w:rsid w:val="0091428A"/>
    <w:rsid w:val="009154D4"/>
    <w:rsid w:val="00915AEC"/>
    <w:rsid w:val="00916252"/>
    <w:rsid w:val="00920082"/>
    <w:rsid w:val="00920669"/>
    <w:rsid w:val="009209A1"/>
    <w:rsid w:val="00920C31"/>
    <w:rsid w:val="00920CF6"/>
    <w:rsid w:val="00921538"/>
    <w:rsid w:val="00921651"/>
    <w:rsid w:val="0092183E"/>
    <w:rsid w:val="00921B90"/>
    <w:rsid w:val="009221DB"/>
    <w:rsid w:val="00922359"/>
    <w:rsid w:val="009225A2"/>
    <w:rsid w:val="00923371"/>
    <w:rsid w:val="009235C9"/>
    <w:rsid w:val="009245A2"/>
    <w:rsid w:val="00924AAE"/>
    <w:rsid w:val="00925C66"/>
    <w:rsid w:val="009263FA"/>
    <w:rsid w:val="009272B0"/>
    <w:rsid w:val="00930FEC"/>
    <w:rsid w:val="009318BB"/>
    <w:rsid w:val="00931BB6"/>
    <w:rsid w:val="009333FA"/>
    <w:rsid w:val="00933CC7"/>
    <w:rsid w:val="009341B0"/>
    <w:rsid w:val="009345F9"/>
    <w:rsid w:val="009348D6"/>
    <w:rsid w:val="00934A32"/>
    <w:rsid w:val="0093598D"/>
    <w:rsid w:val="00935C1B"/>
    <w:rsid w:val="009363DA"/>
    <w:rsid w:val="009363F8"/>
    <w:rsid w:val="00936EED"/>
    <w:rsid w:val="0093767B"/>
    <w:rsid w:val="00937EEE"/>
    <w:rsid w:val="00937F23"/>
    <w:rsid w:val="00940E42"/>
    <w:rsid w:val="00940EBA"/>
    <w:rsid w:val="00943724"/>
    <w:rsid w:val="00943AEF"/>
    <w:rsid w:val="009446AE"/>
    <w:rsid w:val="00944A07"/>
    <w:rsid w:val="00945D8D"/>
    <w:rsid w:val="00946423"/>
    <w:rsid w:val="00946B82"/>
    <w:rsid w:val="00946E02"/>
    <w:rsid w:val="009474B0"/>
    <w:rsid w:val="00950659"/>
    <w:rsid w:val="00951685"/>
    <w:rsid w:val="00952025"/>
    <w:rsid w:val="009523E0"/>
    <w:rsid w:val="009526BA"/>
    <w:rsid w:val="009530C8"/>
    <w:rsid w:val="00953ED2"/>
    <w:rsid w:val="00955B3D"/>
    <w:rsid w:val="00955D04"/>
    <w:rsid w:val="00956223"/>
    <w:rsid w:val="00956E0F"/>
    <w:rsid w:val="0095707D"/>
    <w:rsid w:val="00957B04"/>
    <w:rsid w:val="00957B45"/>
    <w:rsid w:val="00957B5F"/>
    <w:rsid w:val="009604D9"/>
    <w:rsid w:val="00960F91"/>
    <w:rsid w:val="00962789"/>
    <w:rsid w:val="00962B1B"/>
    <w:rsid w:val="00962B55"/>
    <w:rsid w:val="00963BB0"/>
    <w:rsid w:val="0096535B"/>
    <w:rsid w:val="00966285"/>
    <w:rsid w:val="009666AD"/>
    <w:rsid w:val="00966AB0"/>
    <w:rsid w:val="0097002D"/>
    <w:rsid w:val="00971AEF"/>
    <w:rsid w:val="0097304C"/>
    <w:rsid w:val="0097319E"/>
    <w:rsid w:val="009746B1"/>
    <w:rsid w:val="00974877"/>
    <w:rsid w:val="0097523E"/>
    <w:rsid w:val="0097545C"/>
    <w:rsid w:val="009755B4"/>
    <w:rsid w:val="00975786"/>
    <w:rsid w:val="00975BF7"/>
    <w:rsid w:val="00976524"/>
    <w:rsid w:val="009766D1"/>
    <w:rsid w:val="00977551"/>
    <w:rsid w:val="009779A0"/>
    <w:rsid w:val="00977B78"/>
    <w:rsid w:val="00977DFD"/>
    <w:rsid w:val="00980EA5"/>
    <w:rsid w:val="00981804"/>
    <w:rsid w:val="00983408"/>
    <w:rsid w:val="00983D34"/>
    <w:rsid w:val="009849F4"/>
    <w:rsid w:val="00984FDC"/>
    <w:rsid w:val="00985979"/>
    <w:rsid w:val="00985F02"/>
    <w:rsid w:val="00986842"/>
    <w:rsid w:val="0098687F"/>
    <w:rsid w:val="009869DF"/>
    <w:rsid w:val="00986E37"/>
    <w:rsid w:val="00987AEB"/>
    <w:rsid w:val="00987D30"/>
    <w:rsid w:val="009903D1"/>
    <w:rsid w:val="00991514"/>
    <w:rsid w:val="0099155F"/>
    <w:rsid w:val="00991891"/>
    <w:rsid w:val="00991D54"/>
    <w:rsid w:val="00992FAB"/>
    <w:rsid w:val="00993ADD"/>
    <w:rsid w:val="00993B20"/>
    <w:rsid w:val="00995A50"/>
    <w:rsid w:val="009964BA"/>
    <w:rsid w:val="00997A73"/>
    <w:rsid w:val="009A0A9E"/>
    <w:rsid w:val="009A15F3"/>
    <w:rsid w:val="009A1799"/>
    <w:rsid w:val="009A1B15"/>
    <w:rsid w:val="009A35D4"/>
    <w:rsid w:val="009A59EF"/>
    <w:rsid w:val="009A5F36"/>
    <w:rsid w:val="009A655A"/>
    <w:rsid w:val="009A6FD3"/>
    <w:rsid w:val="009B0465"/>
    <w:rsid w:val="009B0B35"/>
    <w:rsid w:val="009B1946"/>
    <w:rsid w:val="009B1CA7"/>
    <w:rsid w:val="009B2546"/>
    <w:rsid w:val="009B3CDF"/>
    <w:rsid w:val="009B426F"/>
    <w:rsid w:val="009B48B4"/>
    <w:rsid w:val="009B4A1D"/>
    <w:rsid w:val="009B51E4"/>
    <w:rsid w:val="009B783E"/>
    <w:rsid w:val="009B7A1C"/>
    <w:rsid w:val="009C0577"/>
    <w:rsid w:val="009C08B4"/>
    <w:rsid w:val="009C08CE"/>
    <w:rsid w:val="009C10EF"/>
    <w:rsid w:val="009C2076"/>
    <w:rsid w:val="009C2A92"/>
    <w:rsid w:val="009C3D67"/>
    <w:rsid w:val="009C3E19"/>
    <w:rsid w:val="009C4330"/>
    <w:rsid w:val="009C549E"/>
    <w:rsid w:val="009C56B2"/>
    <w:rsid w:val="009C5E5D"/>
    <w:rsid w:val="009C62A0"/>
    <w:rsid w:val="009C7133"/>
    <w:rsid w:val="009D00A0"/>
    <w:rsid w:val="009D0AA0"/>
    <w:rsid w:val="009D2335"/>
    <w:rsid w:val="009D235D"/>
    <w:rsid w:val="009D3E33"/>
    <w:rsid w:val="009D4E09"/>
    <w:rsid w:val="009D5AE2"/>
    <w:rsid w:val="009D5DDD"/>
    <w:rsid w:val="009D5F6D"/>
    <w:rsid w:val="009D695C"/>
    <w:rsid w:val="009D6EC2"/>
    <w:rsid w:val="009D70E9"/>
    <w:rsid w:val="009D7A8D"/>
    <w:rsid w:val="009D7AE7"/>
    <w:rsid w:val="009E0F86"/>
    <w:rsid w:val="009E11FC"/>
    <w:rsid w:val="009E165E"/>
    <w:rsid w:val="009E1E32"/>
    <w:rsid w:val="009E3828"/>
    <w:rsid w:val="009E59E9"/>
    <w:rsid w:val="009E5ADB"/>
    <w:rsid w:val="009E5C80"/>
    <w:rsid w:val="009E69E7"/>
    <w:rsid w:val="009E6CF0"/>
    <w:rsid w:val="009F03B1"/>
    <w:rsid w:val="009F0633"/>
    <w:rsid w:val="009F10CF"/>
    <w:rsid w:val="009F2CE0"/>
    <w:rsid w:val="009F2D21"/>
    <w:rsid w:val="009F3A66"/>
    <w:rsid w:val="009F4185"/>
    <w:rsid w:val="009F4204"/>
    <w:rsid w:val="009F43E2"/>
    <w:rsid w:val="009F4EEA"/>
    <w:rsid w:val="009F6532"/>
    <w:rsid w:val="009F7E16"/>
    <w:rsid w:val="009F7E99"/>
    <w:rsid w:val="00A00666"/>
    <w:rsid w:val="00A00A1F"/>
    <w:rsid w:val="00A01336"/>
    <w:rsid w:val="00A02417"/>
    <w:rsid w:val="00A02510"/>
    <w:rsid w:val="00A026DC"/>
    <w:rsid w:val="00A02BB9"/>
    <w:rsid w:val="00A0368A"/>
    <w:rsid w:val="00A03C75"/>
    <w:rsid w:val="00A04ED6"/>
    <w:rsid w:val="00A05980"/>
    <w:rsid w:val="00A05DED"/>
    <w:rsid w:val="00A05F4F"/>
    <w:rsid w:val="00A063A9"/>
    <w:rsid w:val="00A0687F"/>
    <w:rsid w:val="00A06891"/>
    <w:rsid w:val="00A068DD"/>
    <w:rsid w:val="00A07F33"/>
    <w:rsid w:val="00A1014A"/>
    <w:rsid w:val="00A10523"/>
    <w:rsid w:val="00A10619"/>
    <w:rsid w:val="00A1087D"/>
    <w:rsid w:val="00A11A0F"/>
    <w:rsid w:val="00A12050"/>
    <w:rsid w:val="00A12FAF"/>
    <w:rsid w:val="00A1313E"/>
    <w:rsid w:val="00A132CE"/>
    <w:rsid w:val="00A13925"/>
    <w:rsid w:val="00A13BE4"/>
    <w:rsid w:val="00A14B46"/>
    <w:rsid w:val="00A15C62"/>
    <w:rsid w:val="00A20BB9"/>
    <w:rsid w:val="00A217A4"/>
    <w:rsid w:val="00A22916"/>
    <w:rsid w:val="00A22DDE"/>
    <w:rsid w:val="00A232BD"/>
    <w:rsid w:val="00A2384B"/>
    <w:rsid w:val="00A243F9"/>
    <w:rsid w:val="00A24F7C"/>
    <w:rsid w:val="00A258CF"/>
    <w:rsid w:val="00A26E81"/>
    <w:rsid w:val="00A27C50"/>
    <w:rsid w:val="00A310BE"/>
    <w:rsid w:val="00A3120A"/>
    <w:rsid w:val="00A3145D"/>
    <w:rsid w:val="00A316E6"/>
    <w:rsid w:val="00A31C91"/>
    <w:rsid w:val="00A32001"/>
    <w:rsid w:val="00A32312"/>
    <w:rsid w:val="00A32D2B"/>
    <w:rsid w:val="00A3316E"/>
    <w:rsid w:val="00A34140"/>
    <w:rsid w:val="00A348E3"/>
    <w:rsid w:val="00A349A0"/>
    <w:rsid w:val="00A351C4"/>
    <w:rsid w:val="00A3547C"/>
    <w:rsid w:val="00A356B4"/>
    <w:rsid w:val="00A356CC"/>
    <w:rsid w:val="00A35E1A"/>
    <w:rsid w:val="00A35E20"/>
    <w:rsid w:val="00A400E3"/>
    <w:rsid w:val="00A4050A"/>
    <w:rsid w:val="00A40B2A"/>
    <w:rsid w:val="00A41297"/>
    <w:rsid w:val="00A415BB"/>
    <w:rsid w:val="00A41FB9"/>
    <w:rsid w:val="00A4222E"/>
    <w:rsid w:val="00A42ECE"/>
    <w:rsid w:val="00A43054"/>
    <w:rsid w:val="00A432F2"/>
    <w:rsid w:val="00A447A3"/>
    <w:rsid w:val="00A44AA0"/>
    <w:rsid w:val="00A44AC4"/>
    <w:rsid w:val="00A45E84"/>
    <w:rsid w:val="00A460B0"/>
    <w:rsid w:val="00A46A07"/>
    <w:rsid w:val="00A4707D"/>
    <w:rsid w:val="00A47750"/>
    <w:rsid w:val="00A47831"/>
    <w:rsid w:val="00A513AF"/>
    <w:rsid w:val="00A52711"/>
    <w:rsid w:val="00A528F8"/>
    <w:rsid w:val="00A52E1B"/>
    <w:rsid w:val="00A537BE"/>
    <w:rsid w:val="00A53BE3"/>
    <w:rsid w:val="00A54A2C"/>
    <w:rsid w:val="00A552BA"/>
    <w:rsid w:val="00A55933"/>
    <w:rsid w:val="00A563F9"/>
    <w:rsid w:val="00A56718"/>
    <w:rsid w:val="00A56EEA"/>
    <w:rsid w:val="00A57A21"/>
    <w:rsid w:val="00A57D71"/>
    <w:rsid w:val="00A57DC2"/>
    <w:rsid w:val="00A60453"/>
    <w:rsid w:val="00A608B5"/>
    <w:rsid w:val="00A61576"/>
    <w:rsid w:val="00A61A77"/>
    <w:rsid w:val="00A620C9"/>
    <w:rsid w:val="00A623B3"/>
    <w:rsid w:val="00A624CC"/>
    <w:rsid w:val="00A630B4"/>
    <w:rsid w:val="00A63F32"/>
    <w:rsid w:val="00A63FEC"/>
    <w:rsid w:val="00A64614"/>
    <w:rsid w:val="00A6593E"/>
    <w:rsid w:val="00A65D6B"/>
    <w:rsid w:val="00A65DB7"/>
    <w:rsid w:val="00A66366"/>
    <w:rsid w:val="00A6759C"/>
    <w:rsid w:val="00A6769C"/>
    <w:rsid w:val="00A67820"/>
    <w:rsid w:val="00A70DD9"/>
    <w:rsid w:val="00A7121F"/>
    <w:rsid w:val="00A71EE2"/>
    <w:rsid w:val="00A71F2D"/>
    <w:rsid w:val="00A726FB"/>
    <w:rsid w:val="00A72949"/>
    <w:rsid w:val="00A73E08"/>
    <w:rsid w:val="00A73E4B"/>
    <w:rsid w:val="00A75FCB"/>
    <w:rsid w:val="00A75FD0"/>
    <w:rsid w:val="00A76206"/>
    <w:rsid w:val="00A7679D"/>
    <w:rsid w:val="00A768F9"/>
    <w:rsid w:val="00A776F7"/>
    <w:rsid w:val="00A77BF8"/>
    <w:rsid w:val="00A804F2"/>
    <w:rsid w:val="00A80B26"/>
    <w:rsid w:val="00A80DFC"/>
    <w:rsid w:val="00A814F1"/>
    <w:rsid w:val="00A81732"/>
    <w:rsid w:val="00A81850"/>
    <w:rsid w:val="00A81F69"/>
    <w:rsid w:val="00A832EC"/>
    <w:rsid w:val="00A84BB9"/>
    <w:rsid w:val="00A850DC"/>
    <w:rsid w:val="00A86830"/>
    <w:rsid w:val="00A86B65"/>
    <w:rsid w:val="00A8759A"/>
    <w:rsid w:val="00A903F8"/>
    <w:rsid w:val="00A91569"/>
    <w:rsid w:val="00A915C1"/>
    <w:rsid w:val="00A91A34"/>
    <w:rsid w:val="00A924FC"/>
    <w:rsid w:val="00A93C33"/>
    <w:rsid w:val="00A93D9C"/>
    <w:rsid w:val="00A93EF4"/>
    <w:rsid w:val="00A94477"/>
    <w:rsid w:val="00A9475C"/>
    <w:rsid w:val="00A94B24"/>
    <w:rsid w:val="00A94FD5"/>
    <w:rsid w:val="00A95944"/>
    <w:rsid w:val="00A95ABF"/>
    <w:rsid w:val="00A96BB1"/>
    <w:rsid w:val="00A97670"/>
    <w:rsid w:val="00AA05EC"/>
    <w:rsid w:val="00AA06C3"/>
    <w:rsid w:val="00AA0898"/>
    <w:rsid w:val="00AA0953"/>
    <w:rsid w:val="00AA2232"/>
    <w:rsid w:val="00AA233B"/>
    <w:rsid w:val="00AA325B"/>
    <w:rsid w:val="00AA364C"/>
    <w:rsid w:val="00AA4162"/>
    <w:rsid w:val="00AA6AD7"/>
    <w:rsid w:val="00AA6B8F"/>
    <w:rsid w:val="00AA6C97"/>
    <w:rsid w:val="00AB0248"/>
    <w:rsid w:val="00AB037A"/>
    <w:rsid w:val="00AB03FA"/>
    <w:rsid w:val="00AB0C52"/>
    <w:rsid w:val="00AB1470"/>
    <w:rsid w:val="00AB2549"/>
    <w:rsid w:val="00AB2FEE"/>
    <w:rsid w:val="00AB426F"/>
    <w:rsid w:val="00AB4DFD"/>
    <w:rsid w:val="00AB53A1"/>
    <w:rsid w:val="00AB6A0F"/>
    <w:rsid w:val="00AB79FE"/>
    <w:rsid w:val="00AC0473"/>
    <w:rsid w:val="00AC0482"/>
    <w:rsid w:val="00AC074C"/>
    <w:rsid w:val="00AC0857"/>
    <w:rsid w:val="00AC0CD1"/>
    <w:rsid w:val="00AC2806"/>
    <w:rsid w:val="00AC39C7"/>
    <w:rsid w:val="00AC3A52"/>
    <w:rsid w:val="00AC51B1"/>
    <w:rsid w:val="00AC55AC"/>
    <w:rsid w:val="00AC7B1B"/>
    <w:rsid w:val="00AC7C6F"/>
    <w:rsid w:val="00AD008A"/>
    <w:rsid w:val="00AD0D43"/>
    <w:rsid w:val="00AD100D"/>
    <w:rsid w:val="00AD2F1D"/>
    <w:rsid w:val="00AD3F3B"/>
    <w:rsid w:val="00AD42D9"/>
    <w:rsid w:val="00AD4EDA"/>
    <w:rsid w:val="00AD5FFF"/>
    <w:rsid w:val="00AD636C"/>
    <w:rsid w:val="00AD7193"/>
    <w:rsid w:val="00AD73AE"/>
    <w:rsid w:val="00AD7879"/>
    <w:rsid w:val="00AE053A"/>
    <w:rsid w:val="00AE07B1"/>
    <w:rsid w:val="00AE1CAB"/>
    <w:rsid w:val="00AE1D7E"/>
    <w:rsid w:val="00AE298D"/>
    <w:rsid w:val="00AE3308"/>
    <w:rsid w:val="00AE3DE5"/>
    <w:rsid w:val="00AE4574"/>
    <w:rsid w:val="00AE4C9C"/>
    <w:rsid w:val="00AE5461"/>
    <w:rsid w:val="00AE6286"/>
    <w:rsid w:val="00AE71DC"/>
    <w:rsid w:val="00AE794D"/>
    <w:rsid w:val="00AF0A6B"/>
    <w:rsid w:val="00AF14FD"/>
    <w:rsid w:val="00AF19DF"/>
    <w:rsid w:val="00AF1EB0"/>
    <w:rsid w:val="00AF29C0"/>
    <w:rsid w:val="00AF3557"/>
    <w:rsid w:val="00AF3F0E"/>
    <w:rsid w:val="00AF49C0"/>
    <w:rsid w:val="00AF51C6"/>
    <w:rsid w:val="00AF5994"/>
    <w:rsid w:val="00AF5AD2"/>
    <w:rsid w:val="00AF732D"/>
    <w:rsid w:val="00B007DF"/>
    <w:rsid w:val="00B00DB4"/>
    <w:rsid w:val="00B0197E"/>
    <w:rsid w:val="00B020E9"/>
    <w:rsid w:val="00B02281"/>
    <w:rsid w:val="00B0276F"/>
    <w:rsid w:val="00B035A8"/>
    <w:rsid w:val="00B0437B"/>
    <w:rsid w:val="00B04AA0"/>
    <w:rsid w:val="00B06003"/>
    <w:rsid w:val="00B06E04"/>
    <w:rsid w:val="00B075BD"/>
    <w:rsid w:val="00B07901"/>
    <w:rsid w:val="00B07E10"/>
    <w:rsid w:val="00B10787"/>
    <w:rsid w:val="00B10836"/>
    <w:rsid w:val="00B108CC"/>
    <w:rsid w:val="00B108FD"/>
    <w:rsid w:val="00B11516"/>
    <w:rsid w:val="00B11642"/>
    <w:rsid w:val="00B1168E"/>
    <w:rsid w:val="00B11D45"/>
    <w:rsid w:val="00B11FE8"/>
    <w:rsid w:val="00B12098"/>
    <w:rsid w:val="00B13656"/>
    <w:rsid w:val="00B13997"/>
    <w:rsid w:val="00B13DCC"/>
    <w:rsid w:val="00B143A8"/>
    <w:rsid w:val="00B1490E"/>
    <w:rsid w:val="00B15209"/>
    <w:rsid w:val="00B1556B"/>
    <w:rsid w:val="00B159CA"/>
    <w:rsid w:val="00B15D9C"/>
    <w:rsid w:val="00B161C7"/>
    <w:rsid w:val="00B1671A"/>
    <w:rsid w:val="00B16C04"/>
    <w:rsid w:val="00B1702B"/>
    <w:rsid w:val="00B17DD2"/>
    <w:rsid w:val="00B202F0"/>
    <w:rsid w:val="00B214F1"/>
    <w:rsid w:val="00B221EB"/>
    <w:rsid w:val="00B224A3"/>
    <w:rsid w:val="00B2341A"/>
    <w:rsid w:val="00B23666"/>
    <w:rsid w:val="00B2451E"/>
    <w:rsid w:val="00B251AA"/>
    <w:rsid w:val="00B25951"/>
    <w:rsid w:val="00B25C06"/>
    <w:rsid w:val="00B25D95"/>
    <w:rsid w:val="00B26745"/>
    <w:rsid w:val="00B30CA6"/>
    <w:rsid w:val="00B31F09"/>
    <w:rsid w:val="00B31F5C"/>
    <w:rsid w:val="00B322B3"/>
    <w:rsid w:val="00B32B5E"/>
    <w:rsid w:val="00B34043"/>
    <w:rsid w:val="00B341C5"/>
    <w:rsid w:val="00B344A6"/>
    <w:rsid w:val="00B35016"/>
    <w:rsid w:val="00B354A6"/>
    <w:rsid w:val="00B35526"/>
    <w:rsid w:val="00B36EFD"/>
    <w:rsid w:val="00B407A9"/>
    <w:rsid w:val="00B41F43"/>
    <w:rsid w:val="00B4234F"/>
    <w:rsid w:val="00B42694"/>
    <w:rsid w:val="00B427BD"/>
    <w:rsid w:val="00B4291C"/>
    <w:rsid w:val="00B43DA0"/>
    <w:rsid w:val="00B4442D"/>
    <w:rsid w:val="00B452E3"/>
    <w:rsid w:val="00B45B80"/>
    <w:rsid w:val="00B46302"/>
    <w:rsid w:val="00B46907"/>
    <w:rsid w:val="00B46951"/>
    <w:rsid w:val="00B47079"/>
    <w:rsid w:val="00B50254"/>
    <w:rsid w:val="00B50EFE"/>
    <w:rsid w:val="00B51A5F"/>
    <w:rsid w:val="00B51FEF"/>
    <w:rsid w:val="00B5259D"/>
    <w:rsid w:val="00B542F6"/>
    <w:rsid w:val="00B5510E"/>
    <w:rsid w:val="00B5642F"/>
    <w:rsid w:val="00B56B0F"/>
    <w:rsid w:val="00B56DF8"/>
    <w:rsid w:val="00B56EE2"/>
    <w:rsid w:val="00B57E3E"/>
    <w:rsid w:val="00B6253A"/>
    <w:rsid w:val="00B63430"/>
    <w:rsid w:val="00B6368D"/>
    <w:rsid w:val="00B63835"/>
    <w:rsid w:val="00B650D9"/>
    <w:rsid w:val="00B652B7"/>
    <w:rsid w:val="00B655B9"/>
    <w:rsid w:val="00B65636"/>
    <w:rsid w:val="00B65F39"/>
    <w:rsid w:val="00B66176"/>
    <w:rsid w:val="00B70DBE"/>
    <w:rsid w:val="00B717DE"/>
    <w:rsid w:val="00B71921"/>
    <w:rsid w:val="00B72724"/>
    <w:rsid w:val="00B72DC7"/>
    <w:rsid w:val="00B72E9C"/>
    <w:rsid w:val="00B7386C"/>
    <w:rsid w:val="00B74D57"/>
    <w:rsid w:val="00B7581D"/>
    <w:rsid w:val="00B76BEA"/>
    <w:rsid w:val="00B7720F"/>
    <w:rsid w:val="00B7797B"/>
    <w:rsid w:val="00B80CA3"/>
    <w:rsid w:val="00B81275"/>
    <w:rsid w:val="00B81367"/>
    <w:rsid w:val="00B82CDF"/>
    <w:rsid w:val="00B831F0"/>
    <w:rsid w:val="00B832DA"/>
    <w:rsid w:val="00B83AA9"/>
    <w:rsid w:val="00B83C2D"/>
    <w:rsid w:val="00B84107"/>
    <w:rsid w:val="00B84FAB"/>
    <w:rsid w:val="00B8505C"/>
    <w:rsid w:val="00B85638"/>
    <w:rsid w:val="00B86F97"/>
    <w:rsid w:val="00B87399"/>
    <w:rsid w:val="00B87A15"/>
    <w:rsid w:val="00B87DF3"/>
    <w:rsid w:val="00B90BC1"/>
    <w:rsid w:val="00B90C9A"/>
    <w:rsid w:val="00B91645"/>
    <w:rsid w:val="00B92185"/>
    <w:rsid w:val="00B921F5"/>
    <w:rsid w:val="00B92F2D"/>
    <w:rsid w:val="00B930C2"/>
    <w:rsid w:val="00B9460C"/>
    <w:rsid w:val="00B949EB"/>
    <w:rsid w:val="00B94CC2"/>
    <w:rsid w:val="00B95476"/>
    <w:rsid w:val="00B955E0"/>
    <w:rsid w:val="00B959EF"/>
    <w:rsid w:val="00B95EE0"/>
    <w:rsid w:val="00B9636A"/>
    <w:rsid w:val="00B96DD5"/>
    <w:rsid w:val="00B970F6"/>
    <w:rsid w:val="00BA0016"/>
    <w:rsid w:val="00BA07FE"/>
    <w:rsid w:val="00BA0B8F"/>
    <w:rsid w:val="00BA0EFE"/>
    <w:rsid w:val="00BA135D"/>
    <w:rsid w:val="00BA1A59"/>
    <w:rsid w:val="00BA2555"/>
    <w:rsid w:val="00BA2E08"/>
    <w:rsid w:val="00BA2EB7"/>
    <w:rsid w:val="00BA3154"/>
    <w:rsid w:val="00BA3B2F"/>
    <w:rsid w:val="00BA47C0"/>
    <w:rsid w:val="00BA5CB7"/>
    <w:rsid w:val="00BB0F2C"/>
    <w:rsid w:val="00BB1011"/>
    <w:rsid w:val="00BB1672"/>
    <w:rsid w:val="00BB2867"/>
    <w:rsid w:val="00BB2B8D"/>
    <w:rsid w:val="00BB30F8"/>
    <w:rsid w:val="00BB4F87"/>
    <w:rsid w:val="00BB5582"/>
    <w:rsid w:val="00BB5E36"/>
    <w:rsid w:val="00BB7F32"/>
    <w:rsid w:val="00BC01B9"/>
    <w:rsid w:val="00BC06B5"/>
    <w:rsid w:val="00BC1B80"/>
    <w:rsid w:val="00BC1DFB"/>
    <w:rsid w:val="00BC3756"/>
    <w:rsid w:val="00BC3C7C"/>
    <w:rsid w:val="00BC417B"/>
    <w:rsid w:val="00BC4D50"/>
    <w:rsid w:val="00BC506B"/>
    <w:rsid w:val="00BC509F"/>
    <w:rsid w:val="00BC55D1"/>
    <w:rsid w:val="00BC6E28"/>
    <w:rsid w:val="00BC7608"/>
    <w:rsid w:val="00BC7BFF"/>
    <w:rsid w:val="00BC7C17"/>
    <w:rsid w:val="00BC7E79"/>
    <w:rsid w:val="00BC7F93"/>
    <w:rsid w:val="00BD02FB"/>
    <w:rsid w:val="00BD178B"/>
    <w:rsid w:val="00BD1D24"/>
    <w:rsid w:val="00BD2001"/>
    <w:rsid w:val="00BD28E2"/>
    <w:rsid w:val="00BD2D64"/>
    <w:rsid w:val="00BD437C"/>
    <w:rsid w:val="00BD4694"/>
    <w:rsid w:val="00BD6991"/>
    <w:rsid w:val="00BD69EF"/>
    <w:rsid w:val="00BD6B51"/>
    <w:rsid w:val="00BD70BA"/>
    <w:rsid w:val="00BD773B"/>
    <w:rsid w:val="00BD77BE"/>
    <w:rsid w:val="00BD7D87"/>
    <w:rsid w:val="00BD7F17"/>
    <w:rsid w:val="00BE0151"/>
    <w:rsid w:val="00BE04E9"/>
    <w:rsid w:val="00BE0CB8"/>
    <w:rsid w:val="00BE0EFC"/>
    <w:rsid w:val="00BE10E2"/>
    <w:rsid w:val="00BE31D5"/>
    <w:rsid w:val="00BE349F"/>
    <w:rsid w:val="00BE3DAC"/>
    <w:rsid w:val="00BE4018"/>
    <w:rsid w:val="00BE5F99"/>
    <w:rsid w:val="00BE680E"/>
    <w:rsid w:val="00BE6C6E"/>
    <w:rsid w:val="00BE6F5A"/>
    <w:rsid w:val="00BE704F"/>
    <w:rsid w:val="00BE7182"/>
    <w:rsid w:val="00BE73FD"/>
    <w:rsid w:val="00BE7FC0"/>
    <w:rsid w:val="00BF07AD"/>
    <w:rsid w:val="00BF1003"/>
    <w:rsid w:val="00BF1560"/>
    <w:rsid w:val="00BF1C56"/>
    <w:rsid w:val="00BF30A6"/>
    <w:rsid w:val="00BF3137"/>
    <w:rsid w:val="00BF4384"/>
    <w:rsid w:val="00BF4C67"/>
    <w:rsid w:val="00BF6A81"/>
    <w:rsid w:val="00BF7018"/>
    <w:rsid w:val="00BF729C"/>
    <w:rsid w:val="00BF74BC"/>
    <w:rsid w:val="00C00207"/>
    <w:rsid w:val="00C004FA"/>
    <w:rsid w:val="00C01B12"/>
    <w:rsid w:val="00C0204F"/>
    <w:rsid w:val="00C0213C"/>
    <w:rsid w:val="00C021A7"/>
    <w:rsid w:val="00C022E6"/>
    <w:rsid w:val="00C025BC"/>
    <w:rsid w:val="00C02CDF"/>
    <w:rsid w:val="00C037AF"/>
    <w:rsid w:val="00C03BF9"/>
    <w:rsid w:val="00C04504"/>
    <w:rsid w:val="00C0487B"/>
    <w:rsid w:val="00C04D18"/>
    <w:rsid w:val="00C056BC"/>
    <w:rsid w:val="00C05B65"/>
    <w:rsid w:val="00C06298"/>
    <w:rsid w:val="00C10909"/>
    <w:rsid w:val="00C11342"/>
    <w:rsid w:val="00C114AC"/>
    <w:rsid w:val="00C11E8E"/>
    <w:rsid w:val="00C123B4"/>
    <w:rsid w:val="00C12638"/>
    <w:rsid w:val="00C13067"/>
    <w:rsid w:val="00C136D3"/>
    <w:rsid w:val="00C13E28"/>
    <w:rsid w:val="00C14FDA"/>
    <w:rsid w:val="00C152A1"/>
    <w:rsid w:val="00C155AC"/>
    <w:rsid w:val="00C15B1A"/>
    <w:rsid w:val="00C161E2"/>
    <w:rsid w:val="00C17CEB"/>
    <w:rsid w:val="00C17DEF"/>
    <w:rsid w:val="00C20349"/>
    <w:rsid w:val="00C2093C"/>
    <w:rsid w:val="00C21F44"/>
    <w:rsid w:val="00C2417B"/>
    <w:rsid w:val="00C24869"/>
    <w:rsid w:val="00C24D9D"/>
    <w:rsid w:val="00C25FDA"/>
    <w:rsid w:val="00C26115"/>
    <w:rsid w:val="00C261D3"/>
    <w:rsid w:val="00C266FF"/>
    <w:rsid w:val="00C27119"/>
    <w:rsid w:val="00C3058E"/>
    <w:rsid w:val="00C307EB"/>
    <w:rsid w:val="00C31142"/>
    <w:rsid w:val="00C318FD"/>
    <w:rsid w:val="00C32029"/>
    <w:rsid w:val="00C32A29"/>
    <w:rsid w:val="00C33432"/>
    <w:rsid w:val="00C342B6"/>
    <w:rsid w:val="00C356C3"/>
    <w:rsid w:val="00C36EB3"/>
    <w:rsid w:val="00C4081B"/>
    <w:rsid w:val="00C41580"/>
    <w:rsid w:val="00C430FA"/>
    <w:rsid w:val="00C43407"/>
    <w:rsid w:val="00C43741"/>
    <w:rsid w:val="00C43BBB"/>
    <w:rsid w:val="00C43C45"/>
    <w:rsid w:val="00C4445F"/>
    <w:rsid w:val="00C44461"/>
    <w:rsid w:val="00C44EE9"/>
    <w:rsid w:val="00C45EFD"/>
    <w:rsid w:val="00C46A40"/>
    <w:rsid w:val="00C470CD"/>
    <w:rsid w:val="00C476DA"/>
    <w:rsid w:val="00C4777F"/>
    <w:rsid w:val="00C50C67"/>
    <w:rsid w:val="00C50D16"/>
    <w:rsid w:val="00C50EBF"/>
    <w:rsid w:val="00C5159A"/>
    <w:rsid w:val="00C517BD"/>
    <w:rsid w:val="00C51FF1"/>
    <w:rsid w:val="00C5272D"/>
    <w:rsid w:val="00C537E5"/>
    <w:rsid w:val="00C53CBF"/>
    <w:rsid w:val="00C540F6"/>
    <w:rsid w:val="00C5546A"/>
    <w:rsid w:val="00C55573"/>
    <w:rsid w:val="00C56014"/>
    <w:rsid w:val="00C56442"/>
    <w:rsid w:val="00C56640"/>
    <w:rsid w:val="00C57E16"/>
    <w:rsid w:val="00C60223"/>
    <w:rsid w:val="00C606CB"/>
    <w:rsid w:val="00C610FB"/>
    <w:rsid w:val="00C638B9"/>
    <w:rsid w:val="00C64232"/>
    <w:rsid w:val="00C648C3"/>
    <w:rsid w:val="00C65512"/>
    <w:rsid w:val="00C66C20"/>
    <w:rsid w:val="00C66E5F"/>
    <w:rsid w:val="00C67C63"/>
    <w:rsid w:val="00C705F9"/>
    <w:rsid w:val="00C70BD9"/>
    <w:rsid w:val="00C72F7F"/>
    <w:rsid w:val="00C735AF"/>
    <w:rsid w:val="00C7369B"/>
    <w:rsid w:val="00C741D5"/>
    <w:rsid w:val="00C743B9"/>
    <w:rsid w:val="00C74BA6"/>
    <w:rsid w:val="00C75966"/>
    <w:rsid w:val="00C77774"/>
    <w:rsid w:val="00C77C10"/>
    <w:rsid w:val="00C80882"/>
    <w:rsid w:val="00C81332"/>
    <w:rsid w:val="00C8152C"/>
    <w:rsid w:val="00C81BF8"/>
    <w:rsid w:val="00C82BF8"/>
    <w:rsid w:val="00C8414F"/>
    <w:rsid w:val="00C848F3"/>
    <w:rsid w:val="00C84BB7"/>
    <w:rsid w:val="00C85C0C"/>
    <w:rsid w:val="00C85D11"/>
    <w:rsid w:val="00C86743"/>
    <w:rsid w:val="00C86F31"/>
    <w:rsid w:val="00C8749E"/>
    <w:rsid w:val="00C87543"/>
    <w:rsid w:val="00C90617"/>
    <w:rsid w:val="00C908FE"/>
    <w:rsid w:val="00C90B9F"/>
    <w:rsid w:val="00C90E90"/>
    <w:rsid w:val="00C919F9"/>
    <w:rsid w:val="00C91AC1"/>
    <w:rsid w:val="00C92186"/>
    <w:rsid w:val="00C9270A"/>
    <w:rsid w:val="00C92963"/>
    <w:rsid w:val="00C943F4"/>
    <w:rsid w:val="00C94B35"/>
    <w:rsid w:val="00C94BDB"/>
    <w:rsid w:val="00C94C7D"/>
    <w:rsid w:val="00C952E2"/>
    <w:rsid w:val="00C956FC"/>
    <w:rsid w:val="00C95BE2"/>
    <w:rsid w:val="00C9607B"/>
    <w:rsid w:val="00C9676A"/>
    <w:rsid w:val="00C96AAF"/>
    <w:rsid w:val="00C96BC7"/>
    <w:rsid w:val="00C96FE2"/>
    <w:rsid w:val="00C97B80"/>
    <w:rsid w:val="00CA1576"/>
    <w:rsid w:val="00CA235F"/>
    <w:rsid w:val="00CA2A18"/>
    <w:rsid w:val="00CA2A2C"/>
    <w:rsid w:val="00CA3121"/>
    <w:rsid w:val="00CA3C36"/>
    <w:rsid w:val="00CA4EAE"/>
    <w:rsid w:val="00CA70B8"/>
    <w:rsid w:val="00CA71E4"/>
    <w:rsid w:val="00CA7AAA"/>
    <w:rsid w:val="00CA7B98"/>
    <w:rsid w:val="00CA7EA3"/>
    <w:rsid w:val="00CB11D1"/>
    <w:rsid w:val="00CB13AE"/>
    <w:rsid w:val="00CB3373"/>
    <w:rsid w:val="00CB38F6"/>
    <w:rsid w:val="00CB3DFE"/>
    <w:rsid w:val="00CB3E90"/>
    <w:rsid w:val="00CB409E"/>
    <w:rsid w:val="00CB4EC3"/>
    <w:rsid w:val="00CB57D4"/>
    <w:rsid w:val="00CB62FF"/>
    <w:rsid w:val="00CB66BB"/>
    <w:rsid w:val="00CB73D4"/>
    <w:rsid w:val="00CB7BCB"/>
    <w:rsid w:val="00CC0485"/>
    <w:rsid w:val="00CC0CBF"/>
    <w:rsid w:val="00CC0CE4"/>
    <w:rsid w:val="00CC2137"/>
    <w:rsid w:val="00CC25AB"/>
    <w:rsid w:val="00CC2EAC"/>
    <w:rsid w:val="00CC4EE7"/>
    <w:rsid w:val="00CC5591"/>
    <w:rsid w:val="00CC675C"/>
    <w:rsid w:val="00CC6AD5"/>
    <w:rsid w:val="00CD0682"/>
    <w:rsid w:val="00CD0BEA"/>
    <w:rsid w:val="00CD0DC6"/>
    <w:rsid w:val="00CD0F86"/>
    <w:rsid w:val="00CD1685"/>
    <w:rsid w:val="00CD1B6A"/>
    <w:rsid w:val="00CD20AE"/>
    <w:rsid w:val="00CD2B63"/>
    <w:rsid w:val="00CD3942"/>
    <w:rsid w:val="00CD3EF7"/>
    <w:rsid w:val="00CD458A"/>
    <w:rsid w:val="00CD48D1"/>
    <w:rsid w:val="00CD6623"/>
    <w:rsid w:val="00CD674F"/>
    <w:rsid w:val="00CD6E12"/>
    <w:rsid w:val="00CD7164"/>
    <w:rsid w:val="00CE1668"/>
    <w:rsid w:val="00CE182B"/>
    <w:rsid w:val="00CE2020"/>
    <w:rsid w:val="00CE20AC"/>
    <w:rsid w:val="00CE2289"/>
    <w:rsid w:val="00CE27B6"/>
    <w:rsid w:val="00CE2C61"/>
    <w:rsid w:val="00CE3925"/>
    <w:rsid w:val="00CE4E61"/>
    <w:rsid w:val="00CE67BB"/>
    <w:rsid w:val="00CE751B"/>
    <w:rsid w:val="00CE79A0"/>
    <w:rsid w:val="00CF011A"/>
    <w:rsid w:val="00CF020C"/>
    <w:rsid w:val="00CF0C05"/>
    <w:rsid w:val="00CF203D"/>
    <w:rsid w:val="00CF2FB9"/>
    <w:rsid w:val="00CF310C"/>
    <w:rsid w:val="00CF4185"/>
    <w:rsid w:val="00CF47E4"/>
    <w:rsid w:val="00CF4C93"/>
    <w:rsid w:val="00CF5D13"/>
    <w:rsid w:val="00CF6082"/>
    <w:rsid w:val="00CF66FE"/>
    <w:rsid w:val="00CF6FB6"/>
    <w:rsid w:val="00CF73A7"/>
    <w:rsid w:val="00CF7B71"/>
    <w:rsid w:val="00D000AE"/>
    <w:rsid w:val="00D005F1"/>
    <w:rsid w:val="00D01F15"/>
    <w:rsid w:val="00D022A6"/>
    <w:rsid w:val="00D02631"/>
    <w:rsid w:val="00D02A73"/>
    <w:rsid w:val="00D03C85"/>
    <w:rsid w:val="00D040A6"/>
    <w:rsid w:val="00D0430E"/>
    <w:rsid w:val="00D04368"/>
    <w:rsid w:val="00D04E28"/>
    <w:rsid w:val="00D063E1"/>
    <w:rsid w:val="00D06929"/>
    <w:rsid w:val="00D07226"/>
    <w:rsid w:val="00D07308"/>
    <w:rsid w:val="00D075BD"/>
    <w:rsid w:val="00D10476"/>
    <w:rsid w:val="00D10E19"/>
    <w:rsid w:val="00D11020"/>
    <w:rsid w:val="00D11341"/>
    <w:rsid w:val="00D11796"/>
    <w:rsid w:val="00D11E65"/>
    <w:rsid w:val="00D11EB1"/>
    <w:rsid w:val="00D12A63"/>
    <w:rsid w:val="00D12B3A"/>
    <w:rsid w:val="00D1367D"/>
    <w:rsid w:val="00D13ACA"/>
    <w:rsid w:val="00D13ED8"/>
    <w:rsid w:val="00D15968"/>
    <w:rsid w:val="00D15BBE"/>
    <w:rsid w:val="00D15ECA"/>
    <w:rsid w:val="00D1675B"/>
    <w:rsid w:val="00D16B94"/>
    <w:rsid w:val="00D16F1A"/>
    <w:rsid w:val="00D170B4"/>
    <w:rsid w:val="00D202D4"/>
    <w:rsid w:val="00D20D36"/>
    <w:rsid w:val="00D20D99"/>
    <w:rsid w:val="00D21071"/>
    <w:rsid w:val="00D21FD8"/>
    <w:rsid w:val="00D22728"/>
    <w:rsid w:val="00D228EC"/>
    <w:rsid w:val="00D23381"/>
    <w:rsid w:val="00D24653"/>
    <w:rsid w:val="00D24CD9"/>
    <w:rsid w:val="00D25460"/>
    <w:rsid w:val="00D278A6"/>
    <w:rsid w:val="00D30222"/>
    <w:rsid w:val="00D30D6A"/>
    <w:rsid w:val="00D321FB"/>
    <w:rsid w:val="00D32D9A"/>
    <w:rsid w:val="00D32DCE"/>
    <w:rsid w:val="00D32F2B"/>
    <w:rsid w:val="00D3351E"/>
    <w:rsid w:val="00D3386A"/>
    <w:rsid w:val="00D3436F"/>
    <w:rsid w:val="00D3453B"/>
    <w:rsid w:val="00D34BED"/>
    <w:rsid w:val="00D34D3E"/>
    <w:rsid w:val="00D34D86"/>
    <w:rsid w:val="00D35088"/>
    <w:rsid w:val="00D359AB"/>
    <w:rsid w:val="00D35F5E"/>
    <w:rsid w:val="00D3636D"/>
    <w:rsid w:val="00D364FE"/>
    <w:rsid w:val="00D36D29"/>
    <w:rsid w:val="00D36ED0"/>
    <w:rsid w:val="00D3741C"/>
    <w:rsid w:val="00D423C6"/>
    <w:rsid w:val="00D42597"/>
    <w:rsid w:val="00D42C30"/>
    <w:rsid w:val="00D4348F"/>
    <w:rsid w:val="00D434B3"/>
    <w:rsid w:val="00D446AF"/>
    <w:rsid w:val="00D44FEF"/>
    <w:rsid w:val="00D46BF4"/>
    <w:rsid w:val="00D46FC5"/>
    <w:rsid w:val="00D476E0"/>
    <w:rsid w:val="00D50094"/>
    <w:rsid w:val="00D50848"/>
    <w:rsid w:val="00D50FE4"/>
    <w:rsid w:val="00D5174E"/>
    <w:rsid w:val="00D51F62"/>
    <w:rsid w:val="00D52E28"/>
    <w:rsid w:val="00D5411E"/>
    <w:rsid w:val="00D54E3B"/>
    <w:rsid w:val="00D54F6A"/>
    <w:rsid w:val="00D55EB1"/>
    <w:rsid w:val="00D57F26"/>
    <w:rsid w:val="00D6003E"/>
    <w:rsid w:val="00D60D60"/>
    <w:rsid w:val="00D60EFE"/>
    <w:rsid w:val="00D610D9"/>
    <w:rsid w:val="00D63614"/>
    <w:rsid w:val="00D638DC"/>
    <w:rsid w:val="00D63AD7"/>
    <w:rsid w:val="00D65490"/>
    <w:rsid w:val="00D65CCB"/>
    <w:rsid w:val="00D676A9"/>
    <w:rsid w:val="00D67C4B"/>
    <w:rsid w:val="00D67FF2"/>
    <w:rsid w:val="00D708AF"/>
    <w:rsid w:val="00D70B38"/>
    <w:rsid w:val="00D70F25"/>
    <w:rsid w:val="00D715C8"/>
    <w:rsid w:val="00D7185D"/>
    <w:rsid w:val="00D71E19"/>
    <w:rsid w:val="00D71E43"/>
    <w:rsid w:val="00D72911"/>
    <w:rsid w:val="00D7291A"/>
    <w:rsid w:val="00D7293F"/>
    <w:rsid w:val="00D7348A"/>
    <w:rsid w:val="00D73507"/>
    <w:rsid w:val="00D738F5"/>
    <w:rsid w:val="00D740A5"/>
    <w:rsid w:val="00D74ED8"/>
    <w:rsid w:val="00D754AF"/>
    <w:rsid w:val="00D756B1"/>
    <w:rsid w:val="00D81553"/>
    <w:rsid w:val="00D816F0"/>
    <w:rsid w:val="00D822AE"/>
    <w:rsid w:val="00D82685"/>
    <w:rsid w:val="00D82BF3"/>
    <w:rsid w:val="00D83EF3"/>
    <w:rsid w:val="00D84F16"/>
    <w:rsid w:val="00D8539C"/>
    <w:rsid w:val="00D86CD7"/>
    <w:rsid w:val="00D877F9"/>
    <w:rsid w:val="00D9048E"/>
    <w:rsid w:val="00D907FE"/>
    <w:rsid w:val="00D91288"/>
    <w:rsid w:val="00D914D4"/>
    <w:rsid w:val="00D93B29"/>
    <w:rsid w:val="00D93E97"/>
    <w:rsid w:val="00D94461"/>
    <w:rsid w:val="00D94692"/>
    <w:rsid w:val="00D94C82"/>
    <w:rsid w:val="00D94E87"/>
    <w:rsid w:val="00D9567A"/>
    <w:rsid w:val="00D95B5B"/>
    <w:rsid w:val="00D96F59"/>
    <w:rsid w:val="00D96F78"/>
    <w:rsid w:val="00D97D91"/>
    <w:rsid w:val="00D97F88"/>
    <w:rsid w:val="00DA0377"/>
    <w:rsid w:val="00DA0872"/>
    <w:rsid w:val="00DA08BB"/>
    <w:rsid w:val="00DA0F15"/>
    <w:rsid w:val="00DA111B"/>
    <w:rsid w:val="00DA1304"/>
    <w:rsid w:val="00DA195D"/>
    <w:rsid w:val="00DA20C7"/>
    <w:rsid w:val="00DA2602"/>
    <w:rsid w:val="00DA2953"/>
    <w:rsid w:val="00DA31E5"/>
    <w:rsid w:val="00DA3BB4"/>
    <w:rsid w:val="00DA3E20"/>
    <w:rsid w:val="00DA5209"/>
    <w:rsid w:val="00DA5449"/>
    <w:rsid w:val="00DA6E11"/>
    <w:rsid w:val="00DA6FA6"/>
    <w:rsid w:val="00DA731C"/>
    <w:rsid w:val="00DA7651"/>
    <w:rsid w:val="00DA7C2B"/>
    <w:rsid w:val="00DB0E96"/>
    <w:rsid w:val="00DB1A8A"/>
    <w:rsid w:val="00DB1FD4"/>
    <w:rsid w:val="00DB282D"/>
    <w:rsid w:val="00DB319B"/>
    <w:rsid w:val="00DB3642"/>
    <w:rsid w:val="00DB3867"/>
    <w:rsid w:val="00DB4064"/>
    <w:rsid w:val="00DB47D8"/>
    <w:rsid w:val="00DB4937"/>
    <w:rsid w:val="00DB5184"/>
    <w:rsid w:val="00DB5F0E"/>
    <w:rsid w:val="00DB6DA0"/>
    <w:rsid w:val="00DB7514"/>
    <w:rsid w:val="00DC0580"/>
    <w:rsid w:val="00DC1151"/>
    <w:rsid w:val="00DC1421"/>
    <w:rsid w:val="00DC21ED"/>
    <w:rsid w:val="00DC2470"/>
    <w:rsid w:val="00DC25E8"/>
    <w:rsid w:val="00DC270D"/>
    <w:rsid w:val="00DC306B"/>
    <w:rsid w:val="00DC3F78"/>
    <w:rsid w:val="00DC414B"/>
    <w:rsid w:val="00DC4574"/>
    <w:rsid w:val="00DC466C"/>
    <w:rsid w:val="00DC67A7"/>
    <w:rsid w:val="00DC6965"/>
    <w:rsid w:val="00DC6AA4"/>
    <w:rsid w:val="00DC789B"/>
    <w:rsid w:val="00DD07F9"/>
    <w:rsid w:val="00DD13A5"/>
    <w:rsid w:val="00DD17EA"/>
    <w:rsid w:val="00DD197C"/>
    <w:rsid w:val="00DD2C6D"/>
    <w:rsid w:val="00DD32E6"/>
    <w:rsid w:val="00DD3C3E"/>
    <w:rsid w:val="00DD3EE0"/>
    <w:rsid w:val="00DD3F0D"/>
    <w:rsid w:val="00DD43A5"/>
    <w:rsid w:val="00DD4785"/>
    <w:rsid w:val="00DD4838"/>
    <w:rsid w:val="00DD5D80"/>
    <w:rsid w:val="00DD5E91"/>
    <w:rsid w:val="00DD691C"/>
    <w:rsid w:val="00DE1294"/>
    <w:rsid w:val="00DE2AA4"/>
    <w:rsid w:val="00DE2D6A"/>
    <w:rsid w:val="00DE3692"/>
    <w:rsid w:val="00DE4095"/>
    <w:rsid w:val="00DE4541"/>
    <w:rsid w:val="00DE487E"/>
    <w:rsid w:val="00DE5689"/>
    <w:rsid w:val="00DE57DA"/>
    <w:rsid w:val="00DE677F"/>
    <w:rsid w:val="00DE74EE"/>
    <w:rsid w:val="00DE79A0"/>
    <w:rsid w:val="00DF012F"/>
    <w:rsid w:val="00DF03C7"/>
    <w:rsid w:val="00DF0B18"/>
    <w:rsid w:val="00DF1F62"/>
    <w:rsid w:val="00DF230E"/>
    <w:rsid w:val="00DF2EAB"/>
    <w:rsid w:val="00DF2EF9"/>
    <w:rsid w:val="00DF301C"/>
    <w:rsid w:val="00DF5DCB"/>
    <w:rsid w:val="00DF765E"/>
    <w:rsid w:val="00DF7B33"/>
    <w:rsid w:val="00DF7DF4"/>
    <w:rsid w:val="00E006A1"/>
    <w:rsid w:val="00E00816"/>
    <w:rsid w:val="00E00DE2"/>
    <w:rsid w:val="00E015CB"/>
    <w:rsid w:val="00E016F6"/>
    <w:rsid w:val="00E01B92"/>
    <w:rsid w:val="00E0219E"/>
    <w:rsid w:val="00E02E21"/>
    <w:rsid w:val="00E03D2D"/>
    <w:rsid w:val="00E0476E"/>
    <w:rsid w:val="00E0568C"/>
    <w:rsid w:val="00E05AF6"/>
    <w:rsid w:val="00E06491"/>
    <w:rsid w:val="00E06A3B"/>
    <w:rsid w:val="00E072BC"/>
    <w:rsid w:val="00E10332"/>
    <w:rsid w:val="00E1142C"/>
    <w:rsid w:val="00E115D3"/>
    <w:rsid w:val="00E11780"/>
    <w:rsid w:val="00E135A4"/>
    <w:rsid w:val="00E13789"/>
    <w:rsid w:val="00E13874"/>
    <w:rsid w:val="00E13D20"/>
    <w:rsid w:val="00E14C2E"/>
    <w:rsid w:val="00E15764"/>
    <w:rsid w:val="00E15CE7"/>
    <w:rsid w:val="00E16A59"/>
    <w:rsid w:val="00E20621"/>
    <w:rsid w:val="00E206AE"/>
    <w:rsid w:val="00E2302A"/>
    <w:rsid w:val="00E23DA0"/>
    <w:rsid w:val="00E24183"/>
    <w:rsid w:val="00E24FF2"/>
    <w:rsid w:val="00E25384"/>
    <w:rsid w:val="00E25831"/>
    <w:rsid w:val="00E26731"/>
    <w:rsid w:val="00E27C21"/>
    <w:rsid w:val="00E27CAD"/>
    <w:rsid w:val="00E30113"/>
    <w:rsid w:val="00E30134"/>
    <w:rsid w:val="00E30D18"/>
    <w:rsid w:val="00E3186E"/>
    <w:rsid w:val="00E31C31"/>
    <w:rsid w:val="00E31FBB"/>
    <w:rsid w:val="00E327B9"/>
    <w:rsid w:val="00E33522"/>
    <w:rsid w:val="00E3355B"/>
    <w:rsid w:val="00E335C5"/>
    <w:rsid w:val="00E3462D"/>
    <w:rsid w:val="00E369AE"/>
    <w:rsid w:val="00E36D77"/>
    <w:rsid w:val="00E37693"/>
    <w:rsid w:val="00E377B7"/>
    <w:rsid w:val="00E377D7"/>
    <w:rsid w:val="00E4011F"/>
    <w:rsid w:val="00E405CC"/>
    <w:rsid w:val="00E408B0"/>
    <w:rsid w:val="00E40A49"/>
    <w:rsid w:val="00E415C8"/>
    <w:rsid w:val="00E41D41"/>
    <w:rsid w:val="00E42717"/>
    <w:rsid w:val="00E42B10"/>
    <w:rsid w:val="00E42C77"/>
    <w:rsid w:val="00E42FD0"/>
    <w:rsid w:val="00E43539"/>
    <w:rsid w:val="00E43E4C"/>
    <w:rsid w:val="00E443EC"/>
    <w:rsid w:val="00E44F17"/>
    <w:rsid w:val="00E45215"/>
    <w:rsid w:val="00E4674D"/>
    <w:rsid w:val="00E47556"/>
    <w:rsid w:val="00E47A11"/>
    <w:rsid w:val="00E47E03"/>
    <w:rsid w:val="00E50E6E"/>
    <w:rsid w:val="00E51062"/>
    <w:rsid w:val="00E514AA"/>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E59"/>
    <w:rsid w:val="00E57806"/>
    <w:rsid w:val="00E57E30"/>
    <w:rsid w:val="00E60017"/>
    <w:rsid w:val="00E61D71"/>
    <w:rsid w:val="00E62A31"/>
    <w:rsid w:val="00E6325E"/>
    <w:rsid w:val="00E63704"/>
    <w:rsid w:val="00E63E81"/>
    <w:rsid w:val="00E64207"/>
    <w:rsid w:val="00E64465"/>
    <w:rsid w:val="00E645B8"/>
    <w:rsid w:val="00E64B59"/>
    <w:rsid w:val="00E64E85"/>
    <w:rsid w:val="00E6613F"/>
    <w:rsid w:val="00E66D59"/>
    <w:rsid w:val="00E66F60"/>
    <w:rsid w:val="00E6714F"/>
    <w:rsid w:val="00E67601"/>
    <w:rsid w:val="00E70277"/>
    <w:rsid w:val="00E7176D"/>
    <w:rsid w:val="00E727F3"/>
    <w:rsid w:val="00E72AF2"/>
    <w:rsid w:val="00E72CC4"/>
    <w:rsid w:val="00E72E62"/>
    <w:rsid w:val="00E74E1E"/>
    <w:rsid w:val="00E75121"/>
    <w:rsid w:val="00E763A9"/>
    <w:rsid w:val="00E76A29"/>
    <w:rsid w:val="00E77266"/>
    <w:rsid w:val="00E774D1"/>
    <w:rsid w:val="00E77C61"/>
    <w:rsid w:val="00E8011E"/>
    <w:rsid w:val="00E801E4"/>
    <w:rsid w:val="00E80272"/>
    <w:rsid w:val="00E80E6E"/>
    <w:rsid w:val="00E815C8"/>
    <w:rsid w:val="00E81BC3"/>
    <w:rsid w:val="00E81F38"/>
    <w:rsid w:val="00E8216B"/>
    <w:rsid w:val="00E82E7F"/>
    <w:rsid w:val="00E835DD"/>
    <w:rsid w:val="00E8419C"/>
    <w:rsid w:val="00E8433B"/>
    <w:rsid w:val="00E8535B"/>
    <w:rsid w:val="00E85A9E"/>
    <w:rsid w:val="00E85CD9"/>
    <w:rsid w:val="00E85D85"/>
    <w:rsid w:val="00E861A2"/>
    <w:rsid w:val="00E86674"/>
    <w:rsid w:val="00E87E44"/>
    <w:rsid w:val="00E907AD"/>
    <w:rsid w:val="00E90A30"/>
    <w:rsid w:val="00E90D7B"/>
    <w:rsid w:val="00E91C6F"/>
    <w:rsid w:val="00E91F58"/>
    <w:rsid w:val="00E922B8"/>
    <w:rsid w:val="00E922F8"/>
    <w:rsid w:val="00E93CD2"/>
    <w:rsid w:val="00E93D00"/>
    <w:rsid w:val="00E93FB8"/>
    <w:rsid w:val="00E944D4"/>
    <w:rsid w:val="00E95BD6"/>
    <w:rsid w:val="00E968B3"/>
    <w:rsid w:val="00E9764F"/>
    <w:rsid w:val="00E97BF3"/>
    <w:rsid w:val="00EA0320"/>
    <w:rsid w:val="00EA0807"/>
    <w:rsid w:val="00EA0AF4"/>
    <w:rsid w:val="00EA160B"/>
    <w:rsid w:val="00EA1696"/>
    <w:rsid w:val="00EA193E"/>
    <w:rsid w:val="00EA1AC6"/>
    <w:rsid w:val="00EA1E15"/>
    <w:rsid w:val="00EA20BC"/>
    <w:rsid w:val="00EA23EA"/>
    <w:rsid w:val="00EA5B5B"/>
    <w:rsid w:val="00EA5CFD"/>
    <w:rsid w:val="00EA5D34"/>
    <w:rsid w:val="00EA6431"/>
    <w:rsid w:val="00EA7655"/>
    <w:rsid w:val="00EB041C"/>
    <w:rsid w:val="00EB0F59"/>
    <w:rsid w:val="00EB1452"/>
    <w:rsid w:val="00EB1BC7"/>
    <w:rsid w:val="00EB217B"/>
    <w:rsid w:val="00EB5111"/>
    <w:rsid w:val="00EB5AAA"/>
    <w:rsid w:val="00EB630C"/>
    <w:rsid w:val="00EB6614"/>
    <w:rsid w:val="00EB66A9"/>
    <w:rsid w:val="00EB6928"/>
    <w:rsid w:val="00EB6C38"/>
    <w:rsid w:val="00EB7052"/>
    <w:rsid w:val="00EC0511"/>
    <w:rsid w:val="00EC19AE"/>
    <w:rsid w:val="00EC2830"/>
    <w:rsid w:val="00EC2CB8"/>
    <w:rsid w:val="00EC452F"/>
    <w:rsid w:val="00EC5676"/>
    <w:rsid w:val="00EC56AB"/>
    <w:rsid w:val="00EC5E48"/>
    <w:rsid w:val="00EC6150"/>
    <w:rsid w:val="00ED121E"/>
    <w:rsid w:val="00ED125B"/>
    <w:rsid w:val="00ED1327"/>
    <w:rsid w:val="00ED3210"/>
    <w:rsid w:val="00ED33E0"/>
    <w:rsid w:val="00ED3830"/>
    <w:rsid w:val="00ED3ABA"/>
    <w:rsid w:val="00ED3F64"/>
    <w:rsid w:val="00ED4FB9"/>
    <w:rsid w:val="00ED5085"/>
    <w:rsid w:val="00ED61FC"/>
    <w:rsid w:val="00ED62FF"/>
    <w:rsid w:val="00ED6D30"/>
    <w:rsid w:val="00ED7303"/>
    <w:rsid w:val="00ED76B4"/>
    <w:rsid w:val="00ED7C6E"/>
    <w:rsid w:val="00EE026D"/>
    <w:rsid w:val="00EE0E9B"/>
    <w:rsid w:val="00EE1B56"/>
    <w:rsid w:val="00EE2B5A"/>
    <w:rsid w:val="00EE303F"/>
    <w:rsid w:val="00EE47DC"/>
    <w:rsid w:val="00EE49A9"/>
    <w:rsid w:val="00EE5384"/>
    <w:rsid w:val="00EE599F"/>
    <w:rsid w:val="00EE5A23"/>
    <w:rsid w:val="00EE5D9E"/>
    <w:rsid w:val="00EE65F4"/>
    <w:rsid w:val="00EE7391"/>
    <w:rsid w:val="00EE779B"/>
    <w:rsid w:val="00EF0A05"/>
    <w:rsid w:val="00EF0B65"/>
    <w:rsid w:val="00EF1018"/>
    <w:rsid w:val="00EF1BAB"/>
    <w:rsid w:val="00EF29C5"/>
    <w:rsid w:val="00EF2F3A"/>
    <w:rsid w:val="00EF34C3"/>
    <w:rsid w:val="00EF34EA"/>
    <w:rsid w:val="00EF3D33"/>
    <w:rsid w:val="00EF40BE"/>
    <w:rsid w:val="00EF586E"/>
    <w:rsid w:val="00EF69EC"/>
    <w:rsid w:val="00EF7D16"/>
    <w:rsid w:val="00EF7E8F"/>
    <w:rsid w:val="00F00AE1"/>
    <w:rsid w:val="00F0155A"/>
    <w:rsid w:val="00F015C6"/>
    <w:rsid w:val="00F01CE0"/>
    <w:rsid w:val="00F02239"/>
    <w:rsid w:val="00F02DC3"/>
    <w:rsid w:val="00F02E80"/>
    <w:rsid w:val="00F02EDE"/>
    <w:rsid w:val="00F0366D"/>
    <w:rsid w:val="00F0455E"/>
    <w:rsid w:val="00F04673"/>
    <w:rsid w:val="00F04B9E"/>
    <w:rsid w:val="00F053E6"/>
    <w:rsid w:val="00F054DF"/>
    <w:rsid w:val="00F06256"/>
    <w:rsid w:val="00F0629D"/>
    <w:rsid w:val="00F06525"/>
    <w:rsid w:val="00F06A80"/>
    <w:rsid w:val="00F07097"/>
    <w:rsid w:val="00F072C5"/>
    <w:rsid w:val="00F072F4"/>
    <w:rsid w:val="00F07D83"/>
    <w:rsid w:val="00F104E9"/>
    <w:rsid w:val="00F1068B"/>
    <w:rsid w:val="00F107F6"/>
    <w:rsid w:val="00F10CBB"/>
    <w:rsid w:val="00F127E1"/>
    <w:rsid w:val="00F12BF0"/>
    <w:rsid w:val="00F13149"/>
    <w:rsid w:val="00F13F0F"/>
    <w:rsid w:val="00F14005"/>
    <w:rsid w:val="00F14207"/>
    <w:rsid w:val="00F14A21"/>
    <w:rsid w:val="00F15561"/>
    <w:rsid w:val="00F15615"/>
    <w:rsid w:val="00F15986"/>
    <w:rsid w:val="00F16776"/>
    <w:rsid w:val="00F17559"/>
    <w:rsid w:val="00F175CC"/>
    <w:rsid w:val="00F179F1"/>
    <w:rsid w:val="00F17E3B"/>
    <w:rsid w:val="00F20256"/>
    <w:rsid w:val="00F21250"/>
    <w:rsid w:val="00F21831"/>
    <w:rsid w:val="00F233A4"/>
    <w:rsid w:val="00F23C8F"/>
    <w:rsid w:val="00F23DE0"/>
    <w:rsid w:val="00F24287"/>
    <w:rsid w:val="00F246D9"/>
    <w:rsid w:val="00F27477"/>
    <w:rsid w:val="00F3025A"/>
    <w:rsid w:val="00F30286"/>
    <w:rsid w:val="00F30454"/>
    <w:rsid w:val="00F30733"/>
    <w:rsid w:val="00F30EB1"/>
    <w:rsid w:val="00F31528"/>
    <w:rsid w:val="00F31BE9"/>
    <w:rsid w:val="00F3409C"/>
    <w:rsid w:val="00F34E00"/>
    <w:rsid w:val="00F35D1D"/>
    <w:rsid w:val="00F35F7E"/>
    <w:rsid w:val="00F40601"/>
    <w:rsid w:val="00F40794"/>
    <w:rsid w:val="00F40816"/>
    <w:rsid w:val="00F41E38"/>
    <w:rsid w:val="00F42158"/>
    <w:rsid w:val="00F42414"/>
    <w:rsid w:val="00F42552"/>
    <w:rsid w:val="00F43032"/>
    <w:rsid w:val="00F43A5A"/>
    <w:rsid w:val="00F43B04"/>
    <w:rsid w:val="00F43CED"/>
    <w:rsid w:val="00F440E0"/>
    <w:rsid w:val="00F44A44"/>
    <w:rsid w:val="00F44AE7"/>
    <w:rsid w:val="00F4524D"/>
    <w:rsid w:val="00F45E55"/>
    <w:rsid w:val="00F4719C"/>
    <w:rsid w:val="00F47876"/>
    <w:rsid w:val="00F47DD0"/>
    <w:rsid w:val="00F5041F"/>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50C9"/>
    <w:rsid w:val="00F55974"/>
    <w:rsid w:val="00F56777"/>
    <w:rsid w:val="00F56D56"/>
    <w:rsid w:val="00F57533"/>
    <w:rsid w:val="00F57994"/>
    <w:rsid w:val="00F60AE4"/>
    <w:rsid w:val="00F60FD2"/>
    <w:rsid w:val="00F61120"/>
    <w:rsid w:val="00F61C4E"/>
    <w:rsid w:val="00F61FFD"/>
    <w:rsid w:val="00F63016"/>
    <w:rsid w:val="00F63070"/>
    <w:rsid w:val="00F646DF"/>
    <w:rsid w:val="00F65279"/>
    <w:rsid w:val="00F654CB"/>
    <w:rsid w:val="00F66022"/>
    <w:rsid w:val="00F6615D"/>
    <w:rsid w:val="00F726B7"/>
    <w:rsid w:val="00F752DD"/>
    <w:rsid w:val="00F75FA9"/>
    <w:rsid w:val="00F7686A"/>
    <w:rsid w:val="00F77E7C"/>
    <w:rsid w:val="00F80C9B"/>
    <w:rsid w:val="00F80CC9"/>
    <w:rsid w:val="00F812A3"/>
    <w:rsid w:val="00F81944"/>
    <w:rsid w:val="00F81A5E"/>
    <w:rsid w:val="00F81E9D"/>
    <w:rsid w:val="00F835CF"/>
    <w:rsid w:val="00F839ED"/>
    <w:rsid w:val="00F84EA3"/>
    <w:rsid w:val="00F85416"/>
    <w:rsid w:val="00F8644B"/>
    <w:rsid w:val="00F87923"/>
    <w:rsid w:val="00F901F9"/>
    <w:rsid w:val="00F90222"/>
    <w:rsid w:val="00F90FC4"/>
    <w:rsid w:val="00F9347A"/>
    <w:rsid w:val="00F93B67"/>
    <w:rsid w:val="00F94FD4"/>
    <w:rsid w:val="00F95228"/>
    <w:rsid w:val="00F9562F"/>
    <w:rsid w:val="00F9635D"/>
    <w:rsid w:val="00FA027C"/>
    <w:rsid w:val="00FA0B5C"/>
    <w:rsid w:val="00FA240A"/>
    <w:rsid w:val="00FA2D5A"/>
    <w:rsid w:val="00FA3921"/>
    <w:rsid w:val="00FA3F87"/>
    <w:rsid w:val="00FA44A0"/>
    <w:rsid w:val="00FA54C9"/>
    <w:rsid w:val="00FA6887"/>
    <w:rsid w:val="00FA68C5"/>
    <w:rsid w:val="00FA6A5B"/>
    <w:rsid w:val="00FA706A"/>
    <w:rsid w:val="00FA7785"/>
    <w:rsid w:val="00FA77C6"/>
    <w:rsid w:val="00FA79C1"/>
    <w:rsid w:val="00FA7F59"/>
    <w:rsid w:val="00FB2594"/>
    <w:rsid w:val="00FB2A6E"/>
    <w:rsid w:val="00FB3F30"/>
    <w:rsid w:val="00FB4669"/>
    <w:rsid w:val="00FB4E00"/>
    <w:rsid w:val="00FB5252"/>
    <w:rsid w:val="00FB5A7E"/>
    <w:rsid w:val="00FB5B3A"/>
    <w:rsid w:val="00FB619F"/>
    <w:rsid w:val="00FB622C"/>
    <w:rsid w:val="00FB6716"/>
    <w:rsid w:val="00FB6E6C"/>
    <w:rsid w:val="00FB772F"/>
    <w:rsid w:val="00FC094D"/>
    <w:rsid w:val="00FC096A"/>
    <w:rsid w:val="00FC11AD"/>
    <w:rsid w:val="00FC2473"/>
    <w:rsid w:val="00FC293E"/>
    <w:rsid w:val="00FC29AB"/>
    <w:rsid w:val="00FC2C62"/>
    <w:rsid w:val="00FC2DC2"/>
    <w:rsid w:val="00FC469C"/>
    <w:rsid w:val="00FC4C24"/>
    <w:rsid w:val="00FC53DD"/>
    <w:rsid w:val="00FC5F76"/>
    <w:rsid w:val="00FC6D43"/>
    <w:rsid w:val="00FC6E05"/>
    <w:rsid w:val="00FD01C5"/>
    <w:rsid w:val="00FD034F"/>
    <w:rsid w:val="00FD2393"/>
    <w:rsid w:val="00FD2878"/>
    <w:rsid w:val="00FD38F3"/>
    <w:rsid w:val="00FD398E"/>
    <w:rsid w:val="00FD3AA6"/>
    <w:rsid w:val="00FD3EC3"/>
    <w:rsid w:val="00FD531C"/>
    <w:rsid w:val="00FD5EDB"/>
    <w:rsid w:val="00FD6A7F"/>
    <w:rsid w:val="00FD72B3"/>
    <w:rsid w:val="00FD753C"/>
    <w:rsid w:val="00FE0C22"/>
    <w:rsid w:val="00FE1B47"/>
    <w:rsid w:val="00FE1FE7"/>
    <w:rsid w:val="00FE20AF"/>
    <w:rsid w:val="00FE2217"/>
    <w:rsid w:val="00FE2809"/>
    <w:rsid w:val="00FE402C"/>
    <w:rsid w:val="00FE4099"/>
    <w:rsid w:val="00FE44E8"/>
    <w:rsid w:val="00FE4C30"/>
    <w:rsid w:val="00FE5486"/>
    <w:rsid w:val="00FE667D"/>
    <w:rsid w:val="00FE7106"/>
    <w:rsid w:val="00FF0343"/>
    <w:rsid w:val="00FF102D"/>
    <w:rsid w:val="00FF124E"/>
    <w:rsid w:val="00FF152E"/>
    <w:rsid w:val="00FF187A"/>
    <w:rsid w:val="00FF1D70"/>
    <w:rsid w:val="00FF214E"/>
    <w:rsid w:val="00FF2449"/>
    <w:rsid w:val="00FF2528"/>
    <w:rsid w:val="00FF3101"/>
    <w:rsid w:val="00FF31A7"/>
    <w:rsid w:val="00FF33BA"/>
    <w:rsid w:val="00FF52DD"/>
    <w:rsid w:val="00FF67DF"/>
    <w:rsid w:val="00FF6AE6"/>
    <w:rsid w:val="00FF6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semiHidden/>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semiHidden/>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D932-A517-4945-A80D-BA7DD215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27</Pages>
  <Words>7619</Words>
  <Characters>43432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5</cp:revision>
  <cp:lastPrinted>2019-03-04T23:20:00Z</cp:lastPrinted>
  <dcterms:created xsi:type="dcterms:W3CDTF">2023-02-07T23:27:00Z</dcterms:created>
  <dcterms:modified xsi:type="dcterms:W3CDTF">2023-02-08T04:36:00Z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