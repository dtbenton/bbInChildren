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52BBE" w14:textId="77777777" w:rsidR="00114C47" w:rsidRDefault="00114C47" w:rsidP="00532AC6">
      <w:pPr>
        <w:contextualSpacing/>
        <w:jc w:val="center"/>
        <w:rPr>
          <w:rFonts w:ascii="Times New Roman" w:hAnsi="Times New Roman" w:cs="Times New Roman"/>
          <w:sz w:val="24"/>
          <w:szCs w:val="24"/>
        </w:rPr>
      </w:pPr>
    </w:p>
    <w:p w14:paraId="7A4D4864" w14:textId="77777777" w:rsidR="00114C47" w:rsidRPr="001E2FC1" w:rsidRDefault="00114C47" w:rsidP="00114C47">
      <w:pPr>
        <w:rPr>
          <w:rFonts w:ascii="Times New Roman" w:hAnsi="Times New Roman" w:cs="Times New Roman"/>
          <w:sz w:val="24"/>
          <w:szCs w:val="24"/>
        </w:rPr>
      </w:pPr>
    </w:p>
    <w:p w14:paraId="01DF20A3" w14:textId="77777777" w:rsidR="00114C47" w:rsidRPr="001E2FC1" w:rsidRDefault="00114C47" w:rsidP="00114C47">
      <w:pPr>
        <w:rPr>
          <w:rFonts w:ascii="Times New Roman" w:hAnsi="Times New Roman" w:cs="Times New Roman"/>
          <w:sz w:val="24"/>
          <w:szCs w:val="24"/>
        </w:rPr>
      </w:pPr>
    </w:p>
    <w:p w14:paraId="0F2E0138" w14:textId="77777777" w:rsidR="00114C47" w:rsidRPr="001E2FC1" w:rsidRDefault="00114C47" w:rsidP="00114C47">
      <w:pPr>
        <w:rPr>
          <w:rFonts w:ascii="Times New Roman" w:hAnsi="Times New Roman" w:cs="Times New Roman"/>
          <w:sz w:val="24"/>
          <w:szCs w:val="24"/>
        </w:rPr>
      </w:pPr>
    </w:p>
    <w:p w14:paraId="72F1689A" w14:textId="77777777" w:rsidR="00114C47" w:rsidRPr="001E2FC1" w:rsidRDefault="00114C47" w:rsidP="00114C47">
      <w:pPr>
        <w:rPr>
          <w:rFonts w:ascii="Times New Roman" w:hAnsi="Times New Roman" w:cs="Times New Roman"/>
          <w:sz w:val="24"/>
          <w:szCs w:val="24"/>
        </w:rPr>
      </w:pPr>
    </w:p>
    <w:p w14:paraId="3246E30B" w14:textId="77777777" w:rsidR="00114C47" w:rsidRPr="001E2FC1" w:rsidRDefault="00114C47" w:rsidP="00114C47">
      <w:pPr>
        <w:rPr>
          <w:rFonts w:ascii="Times New Roman" w:hAnsi="Times New Roman" w:cs="Times New Roman"/>
          <w:sz w:val="24"/>
          <w:szCs w:val="24"/>
        </w:rPr>
      </w:pPr>
    </w:p>
    <w:p w14:paraId="6480E3A7" w14:textId="77777777" w:rsidR="00114C47" w:rsidRPr="001E2FC1" w:rsidRDefault="00114C47" w:rsidP="00114C47">
      <w:pPr>
        <w:rPr>
          <w:rFonts w:ascii="Times New Roman" w:hAnsi="Times New Roman" w:cs="Times New Roman"/>
          <w:sz w:val="24"/>
          <w:szCs w:val="24"/>
        </w:rPr>
      </w:pPr>
    </w:p>
    <w:p w14:paraId="3FAA6286" w14:textId="77777777" w:rsidR="00114C47" w:rsidRDefault="00114C47" w:rsidP="00114C47">
      <w:pPr>
        <w:jc w:val="center"/>
        <w:rPr>
          <w:rFonts w:ascii="Times New Roman" w:hAnsi="Times New Roman" w:cs="Times New Roman"/>
          <w:sz w:val="24"/>
          <w:szCs w:val="24"/>
        </w:rPr>
      </w:pPr>
    </w:p>
    <w:p w14:paraId="069274E4" w14:textId="1EE8D5AA" w:rsidR="00114C47" w:rsidRPr="0015239E" w:rsidRDefault="00590FC5" w:rsidP="00114C47">
      <w:pPr>
        <w:jc w:val="center"/>
        <w:rPr>
          <w:rFonts w:ascii="Times New Roman" w:hAnsi="Times New Roman" w:cs="Times New Roman"/>
          <w:sz w:val="24"/>
          <w:szCs w:val="24"/>
        </w:rPr>
      </w:pPr>
      <w:r>
        <w:rPr>
          <w:rFonts w:ascii="Times New Roman" w:hAnsi="Times New Roman" w:cs="Times New Roman"/>
          <w:sz w:val="24"/>
          <w:szCs w:val="24"/>
        </w:rPr>
        <w:t>Don’t throw the</w:t>
      </w:r>
      <w:r w:rsidR="00B921F5">
        <w:rPr>
          <w:rFonts w:ascii="Times New Roman" w:hAnsi="Times New Roman" w:cs="Times New Roman"/>
          <w:sz w:val="24"/>
          <w:szCs w:val="24"/>
        </w:rPr>
        <w:t xml:space="preserve"> (associative-learning) baby out with the bathwater</w:t>
      </w:r>
      <w:r>
        <w:rPr>
          <w:rFonts w:ascii="Times New Roman" w:hAnsi="Times New Roman" w:cs="Times New Roman"/>
          <w:sz w:val="24"/>
          <w:szCs w:val="24"/>
        </w:rPr>
        <w:t xml:space="preserve"> just yet</w:t>
      </w:r>
      <w:r w:rsidR="00B921F5">
        <w:rPr>
          <w:rFonts w:ascii="Times New Roman" w:hAnsi="Times New Roman" w:cs="Times New Roman"/>
          <w:sz w:val="24"/>
          <w:szCs w:val="24"/>
        </w:rPr>
        <w:t>:</w:t>
      </w:r>
      <w:r w:rsidR="00114C47">
        <w:rPr>
          <w:rFonts w:ascii="Times New Roman" w:hAnsi="Times New Roman" w:cs="Times New Roman"/>
          <w:sz w:val="24"/>
          <w:szCs w:val="24"/>
        </w:rPr>
        <w:t xml:space="preserve"> </w:t>
      </w:r>
      <w:r w:rsidR="0015239E">
        <w:rPr>
          <w:rFonts w:ascii="Times New Roman" w:hAnsi="Times New Roman" w:cs="Times New Roman"/>
          <w:sz w:val="24"/>
          <w:szCs w:val="24"/>
        </w:rPr>
        <w:t xml:space="preserve">Backwards-blocking reasoning with </w:t>
      </w:r>
      <w:r w:rsidR="0015239E">
        <w:rPr>
          <w:rFonts w:ascii="Times New Roman" w:hAnsi="Times New Roman" w:cs="Times New Roman"/>
          <w:i/>
          <w:iCs/>
          <w:sz w:val="24"/>
          <w:szCs w:val="24"/>
        </w:rPr>
        <w:t xml:space="preserve">multiple </w:t>
      </w:r>
      <w:r w:rsidR="00E87944">
        <w:rPr>
          <w:rFonts w:ascii="Times New Roman" w:hAnsi="Times New Roman" w:cs="Times New Roman"/>
          <w:sz w:val="24"/>
          <w:szCs w:val="24"/>
        </w:rPr>
        <w:t xml:space="preserve">potential </w:t>
      </w:r>
      <w:r w:rsidR="0015239E">
        <w:rPr>
          <w:rFonts w:ascii="Times New Roman" w:hAnsi="Times New Roman" w:cs="Times New Roman"/>
          <w:sz w:val="24"/>
          <w:szCs w:val="24"/>
        </w:rPr>
        <w:t>causes in human children</w:t>
      </w:r>
    </w:p>
    <w:p w14:paraId="3B9B09DF" w14:textId="2C85EA9C" w:rsidR="00114C47" w:rsidRDefault="00114C47" w:rsidP="00114C47">
      <w:pPr>
        <w:jc w:val="center"/>
        <w:rPr>
          <w:rFonts w:ascii="Times New Roman" w:hAnsi="Times New Roman" w:cs="Times New Roman"/>
          <w:sz w:val="24"/>
          <w:szCs w:val="24"/>
        </w:rPr>
      </w:pPr>
      <w:r w:rsidRPr="001E2FC1">
        <w:rPr>
          <w:rFonts w:ascii="Times New Roman" w:hAnsi="Times New Roman" w:cs="Times New Roman"/>
          <w:sz w:val="24"/>
          <w:szCs w:val="24"/>
        </w:rPr>
        <w:t>Deon T. Benton</w:t>
      </w:r>
      <w:r>
        <w:rPr>
          <w:rFonts w:ascii="Times New Roman" w:hAnsi="Times New Roman" w:cs="Times New Roman"/>
          <w:sz w:val="24"/>
          <w:szCs w:val="24"/>
          <w:vertAlign w:val="superscript"/>
        </w:rPr>
        <w:t>1</w:t>
      </w:r>
      <w:r>
        <w:rPr>
          <w:rFonts w:ascii="Times New Roman" w:hAnsi="Times New Roman" w:cs="Times New Roman"/>
          <w:sz w:val="24"/>
          <w:szCs w:val="24"/>
        </w:rPr>
        <w:t>,</w:t>
      </w:r>
      <w:r w:rsidR="0015239E">
        <w:rPr>
          <w:rFonts w:ascii="Times New Roman" w:hAnsi="Times New Roman" w:cs="Times New Roman"/>
          <w:sz w:val="24"/>
          <w:szCs w:val="24"/>
        </w:rPr>
        <w:t xml:space="preserve"> David M. Sobel</w:t>
      </w:r>
      <w:r w:rsidR="0015239E">
        <w:rPr>
          <w:rFonts w:ascii="Times New Roman" w:hAnsi="Times New Roman" w:cs="Times New Roman"/>
          <w:sz w:val="24"/>
          <w:szCs w:val="24"/>
          <w:vertAlign w:val="superscript"/>
        </w:rPr>
        <w:t>2</w:t>
      </w:r>
      <w:r>
        <w:rPr>
          <w:rFonts w:ascii="Times New Roman" w:hAnsi="Times New Roman" w:cs="Times New Roman"/>
          <w:sz w:val="24"/>
          <w:szCs w:val="24"/>
        </w:rPr>
        <w:t xml:space="preserve"> David Kamper</w:t>
      </w:r>
      <w:r>
        <w:rPr>
          <w:rFonts w:ascii="Times New Roman" w:hAnsi="Times New Roman" w:cs="Times New Roman"/>
          <w:sz w:val="24"/>
          <w:szCs w:val="24"/>
          <w:vertAlign w:val="superscript"/>
        </w:rPr>
        <w:t>2</w:t>
      </w:r>
      <w:r>
        <w:rPr>
          <w:rFonts w:ascii="Times New Roman" w:hAnsi="Times New Roman" w:cs="Times New Roman"/>
          <w:sz w:val="24"/>
          <w:szCs w:val="24"/>
        </w:rPr>
        <w:t>, Rebecca M. Beaton</w:t>
      </w:r>
      <w:r>
        <w:rPr>
          <w:rFonts w:ascii="Times New Roman" w:hAnsi="Times New Roman" w:cs="Times New Roman"/>
          <w:sz w:val="24"/>
          <w:szCs w:val="24"/>
          <w:vertAlign w:val="superscript"/>
        </w:rPr>
        <w:t>1</w:t>
      </w:r>
      <w:r>
        <w:rPr>
          <w:rFonts w:ascii="Times New Roman" w:hAnsi="Times New Roman" w:cs="Times New Roman"/>
          <w:sz w:val="24"/>
          <w:szCs w:val="24"/>
        </w:rPr>
        <w:t xml:space="preserve">, </w:t>
      </w:r>
    </w:p>
    <w:p w14:paraId="45D68EF2" w14:textId="77777777" w:rsidR="00114C47" w:rsidRPr="00F25EBC" w:rsidRDefault="00114C47" w:rsidP="00114C47">
      <w:pPr>
        <w:jc w:val="center"/>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Vanderbilt University</w:t>
      </w:r>
      <w:r>
        <w:rPr>
          <w:rFonts w:ascii="Times New Roman" w:hAnsi="Times New Roman" w:cs="Times New Roman"/>
          <w:sz w:val="24"/>
          <w:szCs w:val="24"/>
        </w:rPr>
        <w:br/>
      </w:r>
      <w:r>
        <w:rPr>
          <w:rFonts w:ascii="Times New Roman" w:hAnsi="Times New Roman" w:cs="Times New Roman"/>
          <w:sz w:val="24"/>
          <w:szCs w:val="24"/>
          <w:vertAlign w:val="superscript"/>
        </w:rPr>
        <w:t>2</w:t>
      </w:r>
      <w:r>
        <w:rPr>
          <w:rFonts w:ascii="Times New Roman" w:hAnsi="Times New Roman" w:cs="Times New Roman"/>
          <w:sz w:val="24"/>
          <w:szCs w:val="24"/>
        </w:rPr>
        <w:t>Brown University</w:t>
      </w:r>
    </w:p>
    <w:p w14:paraId="5336B912" w14:textId="77777777" w:rsidR="00114C47" w:rsidRDefault="00114C47" w:rsidP="00114C47">
      <w:pPr>
        <w:rPr>
          <w:rFonts w:ascii="Times New Roman" w:hAnsi="Times New Roman" w:cs="Times New Roman"/>
          <w:sz w:val="24"/>
          <w:szCs w:val="24"/>
        </w:rPr>
      </w:pPr>
    </w:p>
    <w:p w14:paraId="7566DB9A" w14:textId="77777777" w:rsidR="00114C47" w:rsidRDefault="00114C47" w:rsidP="00114C47">
      <w:pPr>
        <w:rPr>
          <w:rFonts w:ascii="Times New Roman" w:hAnsi="Times New Roman" w:cs="Times New Roman"/>
          <w:sz w:val="24"/>
          <w:szCs w:val="24"/>
        </w:rPr>
      </w:pPr>
    </w:p>
    <w:p w14:paraId="06038AA6" w14:textId="77777777" w:rsidR="00114C47" w:rsidRDefault="00114C47" w:rsidP="00114C47">
      <w:pPr>
        <w:rPr>
          <w:rFonts w:ascii="Times New Roman" w:hAnsi="Times New Roman" w:cs="Times New Roman"/>
          <w:sz w:val="24"/>
          <w:szCs w:val="24"/>
        </w:rPr>
      </w:pPr>
    </w:p>
    <w:p w14:paraId="50EAC4C4" w14:textId="77777777" w:rsidR="00114C47" w:rsidRDefault="00114C47" w:rsidP="00114C47">
      <w:pPr>
        <w:rPr>
          <w:rFonts w:ascii="Times New Roman" w:hAnsi="Times New Roman" w:cs="Times New Roman"/>
          <w:sz w:val="24"/>
          <w:szCs w:val="24"/>
        </w:rPr>
      </w:pPr>
    </w:p>
    <w:p w14:paraId="598B7176" w14:textId="77777777" w:rsidR="00114C47" w:rsidRDefault="00114C47" w:rsidP="00114C47">
      <w:pPr>
        <w:rPr>
          <w:rFonts w:ascii="Times New Roman" w:hAnsi="Times New Roman" w:cs="Times New Roman"/>
          <w:sz w:val="24"/>
          <w:szCs w:val="24"/>
        </w:rPr>
      </w:pPr>
    </w:p>
    <w:p w14:paraId="558CA909" w14:textId="77777777" w:rsidR="00114C47" w:rsidRDefault="00114C47" w:rsidP="00114C47">
      <w:pPr>
        <w:rPr>
          <w:rFonts w:ascii="Times New Roman" w:hAnsi="Times New Roman" w:cs="Times New Roman"/>
          <w:sz w:val="24"/>
          <w:szCs w:val="24"/>
        </w:rPr>
      </w:pPr>
    </w:p>
    <w:p w14:paraId="103DB110" w14:textId="77777777" w:rsidR="00114C47" w:rsidRDefault="00114C47" w:rsidP="00114C47">
      <w:pPr>
        <w:rPr>
          <w:rFonts w:ascii="Times New Roman" w:hAnsi="Times New Roman" w:cs="Times New Roman"/>
          <w:sz w:val="24"/>
          <w:szCs w:val="24"/>
        </w:rPr>
      </w:pPr>
    </w:p>
    <w:p w14:paraId="29BE70C8" w14:textId="77777777" w:rsidR="00114C47" w:rsidRDefault="00114C47" w:rsidP="00114C47">
      <w:pPr>
        <w:spacing w:line="480" w:lineRule="auto"/>
        <w:contextualSpacing/>
        <w:rPr>
          <w:rFonts w:ascii="Times New Roman" w:hAnsi="Times New Roman" w:cs="Times New Roman"/>
          <w:sz w:val="24"/>
          <w:szCs w:val="24"/>
        </w:rPr>
      </w:pPr>
    </w:p>
    <w:p w14:paraId="09F96474" w14:textId="77777777" w:rsidR="00114C47" w:rsidRDefault="00114C47" w:rsidP="00114C47">
      <w:pPr>
        <w:spacing w:after="0" w:line="240" w:lineRule="auto"/>
        <w:rPr>
          <w:sz w:val="24"/>
          <w:szCs w:val="24"/>
        </w:rPr>
      </w:pPr>
      <w:r>
        <w:rPr>
          <w:rFonts w:ascii="Times New Roman" w:eastAsia="Times New Roman" w:hAnsi="Times New Roman" w:cs="Times New Roman"/>
          <w:sz w:val="24"/>
          <w:szCs w:val="24"/>
        </w:rPr>
        <w:t>Address correspondence to Deon T. Benton, Department of Psychology and Human Development, Vanderbilt University, Peabody College, 230 Appleton Place #552, Nashville, TN 37235</w:t>
      </w:r>
    </w:p>
    <w:p w14:paraId="3F8F67AB" w14:textId="77777777" w:rsidR="00114C47" w:rsidRDefault="00114C47" w:rsidP="00114C47">
      <w:pPr>
        <w:rPr>
          <w:rFonts w:ascii="Times New Roman" w:hAnsi="Times New Roman" w:cs="Times New Roman"/>
          <w:sz w:val="24"/>
          <w:szCs w:val="24"/>
        </w:rPr>
      </w:pPr>
    </w:p>
    <w:p w14:paraId="7B88E76E" w14:textId="77777777" w:rsidR="00114C47" w:rsidRDefault="00114C47" w:rsidP="00114C47">
      <w:pPr>
        <w:rPr>
          <w:rFonts w:ascii="Times New Roman" w:hAnsi="Times New Roman" w:cs="Times New Roman"/>
          <w:sz w:val="24"/>
          <w:szCs w:val="24"/>
        </w:rPr>
      </w:pPr>
      <w:r>
        <w:rPr>
          <w:rFonts w:ascii="Times New Roman" w:hAnsi="Times New Roman" w:cs="Times New Roman"/>
          <w:sz w:val="24"/>
          <w:szCs w:val="24"/>
        </w:rPr>
        <w:t xml:space="preserve">Data availability statement: </w:t>
      </w:r>
      <w:r w:rsidRPr="00C308AA">
        <w:rPr>
          <w:rFonts w:ascii="Times New Roman" w:hAnsi="Times New Roman" w:cs="Times New Roman"/>
          <w:sz w:val="24"/>
          <w:szCs w:val="24"/>
        </w:rPr>
        <w:t>The</w:t>
      </w:r>
      <w:r>
        <w:rPr>
          <w:rFonts w:ascii="Times New Roman" w:hAnsi="Times New Roman" w:cs="Times New Roman"/>
          <w:sz w:val="24"/>
          <w:szCs w:val="24"/>
        </w:rPr>
        <w:t xml:space="preserve"> code and network-modeling scripts</w:t>
      </w:r>
      <w:r w:rsidRPr="00C308AA">
        <w:rPr>
          <w:rFonts w:ascii="Times New Roman" w:hAnsi="Times New Roman" w:cs="Times New Roman"/>
          <w:sz w:val="24"/>
          <w:szCs w:val="24"/>
        </w:rPr>
        <w:t xml:space="preserve"> are available upon reasonable request</w:t>
      </w:r>
      <w:r>
        <w:rPr>
          <w:rFonts w:ascii="Times New Roman" w:hAnsi="Times New Roman" w:cs="Times New Roman"/>
          <w:sz w:val="24"/>
          <w:szCs w:val="24"/>
        </w:rPr>
        <w:t>.</w:t>
      </w:r>
    </w:p>
    <w:p w14:paraId="4E235EC5" w14:textId="77777777" w:rsidR="00114C47" w:rsidRDefault="00114C47" w:rsidP="00114C47">
      <w:pPr>
        <w:rPr>
          <w:rFonts w:ascii="Times New Roman" w:hAnsi="Times New Roman" w:cs="Times New Roman"/>
          <w:sz w:val="24"/>
          <w:szCs w:val="24"/>
        </w:rPr>
      </w:pPr>
      <w:r w:rsidRPr="00594F16">
        <w:rPr>
          <w:rFonts w:ascii="Times New Roman" w:hAnsi="Times New Roman" w:cs="Times New Roman"/>
          <w:sz w:val="24"/>
          <w:szCs w:val="24"/>
        </w:rPr>
        <w:t>Conflicts of interests: none</w:t>
      </w:r>
    </w:p>
    <w:p w14:paraId="7A440405" w14:textId="45CAC8A3" w:rsidR="00673D12" w:rsidRDefault="00114C47" w:rsidP="00114C47">
      <w:pPr>
        <w:jc w:val="center"/>
        <w:rPr>
          <w:rFonts w:ascii="Times New Roman" w:hAnsi="Times New Roman" w:cs="Times New Roman"/>
          <w:sz w:val="24"/>
          <w:szCs w:val="24"/>
        </w:rPr>
      </w:pPr>
      <w:r>
        <w:rPr>
          <w:rFonts w:ascii="Times New Roman" w:hAnsi="Times New Roman" w:cs="Times New Roman"/>
          <w:sz w:val="24"/>
          <w:szCs w:val="24"/>
        </w:rPr>
        <w:br w:type="page"/>
      </w:r>
      <w:r w:rsidR="00937EEE">
        <w:rPr>
          <w:rFonts w:ascii="Times New Roman" w:hAnsi="Times New Roman" w:cs="Times New Roman"/>
          <w:sz w:val="24"/>
          <w:szCs w:val="24"/>
        </w:rPr>
        <w:lastRenderedPageBreak/>
        <w:t>Abstract</w:t>
      </w:r>
    </w:p>
    <w:p w14:paraId="1E5B2303" w14:textId="37AC5767" w:rsidR="00937EEE" w:rsidRDefault="00F54156" w:rsidP="00532AC6">
      <w:pPr>
        <w:spacing w:line="480" w:lineRule="auto"/>
        <w:ind w:firstLine="720"/>
        <w:contextualSpacing/>
        <w:rPr>
          <w:rFonts w:ascii="Times New Roman" w:hAnsi="Times New Roman" w:cs="Times New Roman"/>
          <w:sz w:val="24"/>
          <w:szCs w:val="24"/>
        </w:rPr>
      </w:pPr>
      <w:r w:rsidRPr="00F54156">
        <w:rPr>
          <w:rFonts w:ascii="Times New Roman" w:hAnsi="Times New Roman" w:cs="Times New Roman"/>
          <w:sz w:val="24"/>
          <w:szCs w:val="24"/>
        </w:rPr>
        <w:t>Causal reasoning is a</w:t>
      </w:r>
      <w:r w:rsidR="00273F49">
        <w:rPr>
          <w:rFonts w:ascii="Times New Roman" w:hAnsi="Times New Roman" w:cs="Times New Roman"/>
          <w:sz w:val="24"/>
          <w:szCs w:val="24"/>
        </w:rPr>
        <w:t xml:space="preserve"> fundamental cognitive </w:t>
      </w:r>
      <w:r w:rsidRPr="00F54156">
        <w:rPr>
          <w:rFonts w:ascii="Times New Roman" w:hAnsi="Times New Roman" w:cs="Times New Roman"/>
          <w:sz w:val="24"/>
          <w:szCs w:val="24"/>
        </w:rPr>
        <w:t>ability that enables human</w:t>
      </w:r>
      <w:r w:rsidR="00B74D57">
        <w:rPr>
          <w:rFonts w:ascii="Times New Roman" w:hAnsi="Times New Roman" w:cs="Times New Roman"/>
          <w:sz w:val="24"/>
          <w:szCs w:val="24"/>
        </w:rPr>
        <w:t xml:space="preserve">s </w:t>
      </w:r>
      <w:r>
        <w:rPr>
          <w:rFonts w:ascii="Times New Roman" w:hAnsi="Times New Roman" w:cs="Times New Roman"/>
          <w:sz w:val="24"/>
          <w:szCs w:val="24"/>
        </w:rPr>
        <w:t>to learn about the complex interactions</w:t>
      </w:r>
      <w:r w:rsidRPr="00F54156">
        <w:rPr>
          <w:rFonts w:ascii="Times New Roman" w:hAnsi="Times New Roman" w:cs="Times New Roman"/>
          <w:sz w:val="24"/>
          <w:szCs w:val="24"/>
        </w:rPr>
        <w:t xml:space="preserve"> in the world</w:t>
      </w:r>
      <w:r>
        <w:rPr>
          <w:rFonts w:ascii="Times New Roman" w:hAnsi="Times New Roman" w:cs="Times New Roman"/>
          <w:sz w:val="24"/>
          <w:szCs w:val="24"/>
        </w:rPr>
        <w:t xml:space="preserve"> </w:t>
      </w:r>
      <w:r w:rsidRPr="00F54156">
        <w:rPr>
          <w:rFonts w:ascii="Times New Roman" w:hAnsi="Times New Roman" w:cs="Times New Roman"/>
          <w:sz w:val="24"/>
          <w:szCs w:val="24"/>
        </w:rPr>
        <w:t>around them. However, the available evi</w:t>
      </w:r>
      <w:r>
        <w:rPr>
          <w:rFonts w:ascii="Times New Roman" w:hAnsi="Times New Roman" w:cs="Times New Roman"/>
          <w:sz w:val="24"/>
          <w:szCs w:val="24"/>
        </w:rPr>
        <w:t xml:space="preserve">dence </w:t>
      </w:r>
      <w:r w:rsidRPr="00F54156">
        <w:rPr>
          <w:rFonts w:ascii="Times New Roman" w:hAnsi="Times New Roman" w:cs="Times New Roman"/>
          <w:sz w:val="24"/>
          <w:szCs w:val="24"/>
        </w:rPr>
        <w:t>suggests that the mechanism or set of mechanisms that underpin</w:t>
      </w:r>
      <w:r>
        <w:rPr>
          <w:rFonts w:ascii="Times New Roman" w:hAnsi="Times New Roman" w:cs="Times New Roman"/>
          <w:sz w:val="24"/>
          <w:szCs w:val="24"/>
        </w:rPr>
        <w:t xml:space="preserve"> causal </w:t>
      </w:r>
      <w:r w:rsidRPr="00F54156">
        <w:rPr>
          <w:rFonts w:ascii="Times New Roman" w:hAnsi="Times New Roman" w:cs="Times New Roman"/>
          <w:sz w:val="24"/>
          <w:szCs w:val="24"/>
        </w:rPr>
        <w:t xml:space="preserve">reasoning are not well understood. It is unclear, for example, </w:t>
      </w:r>
      <w:r>
        <w:rPr>
          <w:rFonts w:ascii="Times New Roman" w:hAnsi="Times New Roman" w:cs="Times New Roman"/>
          <w:sz w:val="24"/>
          <w:szCs w:val="24"/>
        </w:rPr>
        <w:t xml:space="preserve">whether </w:t>
      </w:r>
      <w:r w:rsidRPr="00F54156">
        <w:rPr>
          <w:rFonts w:ascii="Times New Roman" w:hAnsi="Times New Roman" w:cs="Times New Roman"/>
          <w:sz w:val="24"/>
          <w:szCs w:val="24"/>
        </w:rPr>
        <w:t xml:space="preserve">causal reasoning </w:t>
      </w:r>
      <w:r w:rsidR="00273F49">
        <w:rPr>
          <w:rFonts w:ascii="Times New Roman" w:hAnsi="Times New Roman" w:cs="Times New Roman"/>
          <w:sz w:val="24"/>
          <w:szCs w:val="24"/>
        </w:rPr>
        <w:t>is</w:t>
      </w:r>
      <w:r w:rsidR="00273F49" w:rsidRPr="00F54156">
        <w:rPr>
          <w:rFonts w:ascii="Times New Roman" w:hAnsi="Times New Roman" w:cs="Times New Roman"/>
          <w:sz w:val="24"/>
          <w:szCs w:val="24"/>
        </w:rPr>
        <w:t xml:space="preserve"> </w:t>
      </w:r>
      <w:r w:rsidRPr="00F54156">
        <w:rPr>
          <w:rFonts w:ascii="Times New Roman" w:hAnsi="Times New Roman" w:cs="Times New Roman"/>
          <w:sz w:val="24"/>
          <w:szCs w:val="24"/>
        </w:rPr>
        <w:t xml:space="preserve">underpinned by a Bayesian mechanism, </w:t>
      </w:r>
      <w:r w:rsidR="00273F49">
        <w:rPr>
          <w:rFonts w:ascii="Times New Roman" w:hAnsi="Times New Roman" w:cs="Times New Roman"/>
          <w:sz w:val="24"/>
          <w:szCs w:val="24"/>
        </w:rPr>
        <w:t xml:space="preserve">an </w:t>
      </w:r>
      <w:r w:rsidRPr="00F54156">
        <w:rPr>
          <w:rFonts w:ascii="Times New Roman" w:hAnsi="Times New Roman" w:cs="Times New Roman"/>
          <w:sz w:val="24"/>
          <w:szCs w:val="24"/>
        </w:rPr>
        <w:t>associative mechanism, or</w:t>
      </w:r>
      <w:r>
        <w:rPr>
          <w:rFonts w:ascii="Times New Roman" w:hAnsi="Times New Roman" w:cs="Times New Roman"/>
          <w:sz w:val="24"/>
          <w:szCs w:val="24"/>
        </w:rPr>
        <w:t xml:space="preserve"> both. Some </w:t>
      </w:r>
      <w:r w:rsidRPr="00F54156">
        <w:rPr>
          <w:rFonts w:ascii="Times New Roman" w:hAnsi="Times New Roman" w:cs="Times New Roman"/>
          <w:sz w:val="24"/>
          <w:szCs w:val="24"/>
        </w:rPr>
        <w:t>theorists have argued that a Bayesian mechanism</w:t>
      </w:r>
      <w:r w:rsidR="002E7C43">
        <w:rPr>
          <w:rFonts w:ascii="Times New Roman" w:hAnsi="Times New Roman" w:cs="Times New Roman"/>
          <w:sz w:val="24"/>
          <w:szCs w:val="24"/>
        </w:rPr>
        <w:t xml:space="preserve"> </w:t>
      </w:r>
      <w:r>
        <w:rPr>
          <w:rFonts w:ascii="Times New Roman" w:hAnsi="Times New Roman" w:cs="Times New Roman"/>
          <w:sz w:val="24"/>
          <w:szCs w:val="24"/>
        </w:rPr>
        <w:t xml:space="preserve">underpins </w:t>
      </w:r>
      <w:r w:rsidRPr="00F54156">
        <w:rPr>
          <w:rFonts w:ascii="Times New Roman" w:hAnsi="Times New Roman" w:cs="Times New Roman"/>
          <w:sz w:val="24"/>
          <w:szCs w:val="24"/>
        </w:rPr>
        <w:t xml:space="preserve">causal reasoning because </w:t>
      </w:r>
      <w:r w:rsidR="002E7C43">
        <w:rPr>
          <w:rFonts w:ascii="Times New Roman" w:hAnsi="Times New Roman" w:cs="Times New Roman"/>
          <w:sz w:val="24"/>
          <w:szCs w:val="24"/>
        </w:rPr>
        <w:t>it c</w:t>
      </w:r>
      <w:r w:rsidRPr="00F54156">
        <w:rPr>
          <w:rFonts w:ascii="Times New Roman" w:hAnsi="Times New Roman" w:cs="Times New Roman"/>
          <w:sz w:val="24"/>
          <w:szCs w:val="24"/>
        </w:rPr>
        <w:t>an better account for</w:t>
      </w:r>
      <w:r>
        <w:rPr>
          <w:rFonts w:ascii="Times New Roman" w:hAnsi="Times New Roman" w:cs="Times New Roman"/>
          <w:sz w:val="24"/>
          <w:szCs w:val="24"/>
        </w:rPr>
        <w:t xml:space="preserve"> backward-blocking</w:t>
      </w:r>
      <w:r w:rsidR="0021145B">
        <w:rPr>
          <w:rFonts w:ascii="Times New Roman" w:hAnsi="Times New Roman" w:cs="Times New Roman"/>
          <w:sz w:val="24"/>
          <w:szCs w:val="24"/>
        </w:rPr>
        <w:t xml:space="preserve"> (BB)</w:t>
      </w:r>
      <w:r w:rsidR="00A04ED6">
        <w:rPr>
          <w:rFonts w:ascii="Times New Roman" w:hAnsi="Times New Roman" w:cs="Times New Roman"/>
          <w:sz w:val="24"/>
          <w:szCs w:val="24"/>
        </w:rPr>
        <w:t xml:space="preserve"> and indirect screening-off</w:t>
      </w:r>
      <w:r>
        <w:rPr>
          <w:rFonts w:ascii="Times New Roman" w:hAnsi="Times New Roman" w:cs="Times New Roman"/>
          <w:sz w:val="24"/>
          <w:szCs w:val="24"/>
        </w:rPr>
        <w:t xml:space="preserve"> </w:t>
      </w:r>
      <w:r w:rsidR="0021145B">
        <w:rPr>
          <w:rFonts w:ascii="Times New Roman" w:hAnsi="Times New Roman" w:cs="Times New Roman"/>
          <w:sz w:val="24"/>
          <w:szCs w:val="24"/>
        </w:rPr>
        <w:t xml:space="preserve">(IS) </w:t>
      </w:r>
      <w:r w:rsidRPr="00F54156">
        <w:rPr>
          <w:rFonts w:ascii="Times New Roman" w:hAnsi="Times New Roman" w:cs="Times New Roman"/>
          <w:sz w:val="24"/>
          <w:szCs w:val="24"/>
        </w:rPr>
        <w:t>finding</w:t>
      </w:r>
      <w:r w:rsidR="00673D12">
        <w:rPr>
          <w:rFonts w:ascii="Times New Roman" w:hAnsi="Times New Roman" w:cs="Times New Roman"/>
          <w:sz w:val="24"/>
          <w:szCs w:val="24"/>
        </w:rPr>
        <w:t>s</w:t>
      </w:r>
      <w:r w:rsidRPr="00F54156">
        <w:rPr>
          <w:rFonts w:ascii="Times New Roman" w:hAnsi="Times New Roman" w:cs="Times New Roman"/>
          <w:sz w:val="24"/>
          <w:szCs w:val="24"/>
        </w:rPr>
        <w:t xml:space="preserve"> in children and adults (e.g., Sobel,</w:t>
      </w:r>
      <w:r>
        <w:rPr>
          <w:rFonts w:ascii="Times New Roman" w:hAnsi="Times New Roman" w:cs="Times New Roman"/>
          <w:sz w:val="24"/>
          <w:szCs w:val="24"/>
        </w:rPr>
        <w:t xml:space="preserve"> </w:t>
      </w:r>
      <w:r w:rsidRPr="00F54156">
        <w:rPr>
          <w:rFonts w:ascii="Times New Roman" w:hAnsi="Times New Roman" w:cs="Times New Roman"/>
          <w:sz w:val="24"/>
          <w:szCs w:val="24"/>
        </w:rPr>
        <w:t>Tenenbaum, &amp; Gopnik, 20</w:t>
      </w:r>
      <w:r>
        <w:rPr>
          <w:rFonts w:ascii="Times New Roman" w:hAnsi="Times New Roman" w:cs="Times New Roman"/>
          <w:sz w:val="24"/>
          <w:szCs w:val="24"/>
        </w:rPr>
        <w:t xml:space="preserve">04). However, the evidence is </w:t>
      </w:r>
      <w:r w:rsidRPr="00F54156">
        <w:rPr>
          <w:rFonts w:ascii="Times New Roman" w:hAnsi="Times New Roman" w:cs="Times New Roman"/>
          <w:sz w:val="24"/>
          <w:szCs w:val="24"/>
        </w:rPr>
        <w:t xml:space="preserve">mixed about </w:t>
      </w:r>
      <w:r w:rsidR="00A04ED6">
        <w:rPr>
          <w:rFonts w:ascii="Times New Roman" w:hAnsi="Times New Roman" w:cs="Times New Roman"/>
          <w:sz w:val="24"/>
          <w:szCs w:val="24"/>
        </w:rPr>
        <w:t>the extent to which learners engage in both kinds of reasoning</w:t>
      </w:r>
      <w:r>
        <w:rPr>
          <w:rFonts w:ascii="Times New Roman" w:hAnsi="Times New Roman" w:cs="Times New Roman"/>
          <w:sz w:val="24"/>
          <w:szCs w:val="24"/>
        </w:rPr>
        <w:t>.</w:t>
      </w:r>
      <w:r w:rsidR="00F15986">
        <w:rPr>
          <w:rFonts w:ascii="Times New Roman" w:hAnsi="Times New Roman" w:cs="Times New Roman"/>
          <w:sz w:val="24"/>
          <w:szCs w:val="24"/>
        </w:rPr>
        <w:t xml:space="preserve"> </w:t>
      </w:r>
      <w:r w:rsidRPr="00F54156">
        <w:rPr>
          <w:rFonts w:ascii="Times New Roman" w:hAnsi="Times New Roman" w:cs="Times New Roman"/>
          <w:sz w:val="24"/>
          <w:szCs w:val="24"/>
        </w:rPr>
        <w:t xml:space="preserve">Here, we report </w:t>
      </w:r>
      <w:r w:rsidR="00691761">
        <w:rPr>
          <w:rFonts w:ascii="Times New Roman" w:hAnsi="Times New Roman" w:cs="Times New Roman"/>
          <w:sz w:val="24"/>
          <w:szCs w:val="24"/>
        </w:rPr>
        <w:t>three</w:t>
      </w:r>
      <w:r>
        <w:rPr>
          <w:rFonts w:ascii="Times New Roman" w:hAnsi="Times New Roman" w:cs="Times New Roman"/>
          <w:sz w:val="24"/>
          <w:szCs w:val="24"/>
        </w:rPr>
        <w:t xml:space="preserve"> </w:t>
      </w:r>
      <w:r w:rsidRPr="00F54156">
        <w:rPr>
          <w:rFonts w:ascii="Times New Roman" w:hAnsi="Times New Roman" w:cs="Times New Roman"/>
          <w:sz w:val="24"/>
          <w:szCs w:val="24"/>
        </w:rPr>
        <w:t>experiments</w:t>
      </w:r>
      <w:r w:rsidR="007E6AE1">
        <w:rPr>
          <w:rFonts w:ascii="Times New Roman" w:hAnsi="Times New Roman" w:cs="Times New Roman"/>
          <w:sz w:val="24"/>
          <w:szCs w:val="24"/>
        </w:rPr>
        <w:t xml:space="preserve"> </w:t>
      </w:r>
      <w:r w:rsidR="003C6A32">
        <w:rPr>
          <w:rFonts w:ascii="Times New Roman" w:hAnsi="Times New Roman" w:cs="Times New Roman"/>
          <w:sz w:val="24"/>
          <w:szCs w:val="24"/>
        </w:rPr>
        <w:t xml:space="preserve">that </w:t>
      </w:r>
      <w:r w:rsidRPr="00F54156">
        <w:rPr>
          <w:rFonts w:ascii="Times New Roman" w:hAnsi="Times New Roman" w:cs="Times New Roman"/>
          <w:sz w:val="24"/>
          <w:szCs w:val="24"/>
        </w:rPr>
        <w:t>examine to what extent</w:t>
      </w:r>
      <w:r w:rsidR="00DF230E">
        <w:rPr>
          <w:rFonts w:ascii="Times New Roman" w:hAnsi="Times New Roman" w:cs="Times New Roman"/>
          <w:sz w:val="24"/>
          <w:szCs w:val="24"/>
        </w:rPr>
        <w:t xml:space="preserve"> adults</w:t>
      </w:r>
      <w:r w:rsidRPr="00F54156">
        <w:rPr>
          <w:rFonts w:ascii="Times New Roman" w:hAnsi="Times New Roman" w:cs="Times New Roman"/>
          <w:sz w:val="24"/>
          <w:szCs w:val="24"/>
        </w:rPr>
        <w:t xml:space="preserve"> engage in</w:t>
      </w:r>
      <w:r>
        <w:rPr>
          <w:rFonts w:ascii="Times New Roman" w:hAnsi="Times New Roman" w:cs="Times New Roman"/>
          <w:sz w:val="24"/>
          <w:szCs w:val="24"/>
        </w:rPr>
        <w:t xml:space="preserve"> </w:t>
      </w:r>
      <w:r w:rsidR="0021145B">
        <w:rPr>
          <w:rFonts w:ascii="Times New Roman" w:hAnsi="Times New Roman" w:cs="Times New Roman"/>
          <w:sz w:val="24"/>
          <w:szCs w:val="24"/>
        </w:rPr>
        <w:t>BB and IS</w:t>
      </w:r>
      <w:r>
        <w:rPr>
          <w:rFonts w:ascii="Times New Roman" w:hAnsi="Times New Roman" w:cs="Times New Roman"/>
          <w:sz w:val="24"/>
          <w:szCs w:val="24"/>
        </w:rPr>
        <w:t xml:space="preserve"> reasoning</w:t>
      </w:r>
      <w:r w:rsidR="007E6AE1">
        <w:rPr>
          <w:rFonts w:ascii="Times New Roman" w:hAnsi="Times New Roman" w:cs="Times New Roman"/>
          <w:sz w:val="24"/>
          <w:szCs w:val="24"/>
        </w:rPr>
        <w:t xml:space="preserve"> using the blicket-detector design (e.g., Gopnik et al., 2001)</w:t>
      </w:r>
      <w:r w:rsidR="00F15986">
        <w:rPr>
          <w:rFonts w:ascii="Times New Roman" w:hAnsi="Times New Roman" w:cs="Times New Roman"/>
          <w:sz w:val="24"/>
          <w:szCs w:val="24"/>
        </w:rPr>
        <w:t xml:space="preserve">, </w:t>
      </w:r>
      <w:r w:rsidR="00D44FEF">
        <w:rPr>
          <w:rFonts w:ascii="Times New Roman" w:hAnsi="Times New Roman" w:cs="Times New Roman"/>
          <w:sz w:val="24"/>
          <w:szCs w:val="24"/>
        </w:rPr>
        <w:t>what mechanism best explains their behavior in th</w:t>
      </w:r>
      <w:r w:rsidR="007E6AE1">
        <w:rPr>
          <w:rFonts w:ascii="Times New Roman" w:hAnsi="Times New Roman" w:cs="Times New Roman"/>
          <w:sz w:val="24"/>
          <w:szCs w:val="24"/>
        </w:rPr>
        <w:t>is</w:t>
      </w:r>
      <w:r w:rsidR="00D44FEF">
        <w:rPr>
          <w:rFonts w:ascii="Times New Roman" w:hAnsi="Times New Roman" w:cs="Times New Roman"/>
          <w:sz w:val="24"/>
          <w:szCs w:val="24"/>
        </w:rPr>
        <w:t xml:space="preserve"> task</w:t>
      </w:r>
      <w:r w:rsidR="00F15986">
        <w:rPr>
          <w:rFonts w:ascii="Times New Roman" w:hAnsi="Times New Roman" w:cs="Times New Roman"/>
          <w:sz w:val="24"/>
          <w:szCs w:val="24"/>
        </w:rPr>
        <w:t xml:space="preserve">, and under what conditions </w:t>
      </w:r>
      <w:r w:rsidR="006F2928">
        <w:rPr>
          <w:rFonts w:ascii="Times New Roman" w:hAnsi="Times New Roman" w:cs="Times New Roman"/>
          <w:sz w:val="24"/>
          <w:szCs w:val="24"/>
        </w:rPr>
        <w:t>are</w:t>
      </w:r>
      <w:r w:rsidR="00F15986">
        <w:rPr>
          <w:rFonts w:ascii="Times New Roman" w:hAnsi="Times New Roman" w:cs="Times New Roman"/>
          <w:sz w:val="24"/>
          <w:szCs w:val="24"/>
        </w:rPr>
        <w:t xml:space="preserve"> adults’ causal ratings </w:t>
      </w:r>
      <w:r w:rsidR="006F2928">
        <w:rPr>
          <w:rFonts w:ascii="Times New Roman" w:hAnsi="Times New Roman" w:cs="Times New Roman"/>
          <w:sz w:val="24"/>
          <w:szCs w:val="24"/>
        </w:rPr>
        <w:t>consistent with</w:t>
      </w:r>
      <w:r w:rsidR="00F15986">
        <w:rPr>
          <w:rFonts w:ascii="Times New Roman" w:hAnsi="Times New Roman" w:cs="Times New Roman"/>
          <w:sz w:val="24"/>
          <w:szCs w:val="24"/>
        </w:rPr>
        <w:t xml:space="preserve"> the predictions of the three competing computational and analytical models</w:t>
      </w:r>
      <w:r w:rsidR="00D44FEF">
        <w:rPr>
          <w:rFonts w:ascii="Times New Roman" w:hAnsi="Times New Roman" w:cs="Times New Roman"/>
          <w:sz w:val="24"/>
          <w:szCs w:val="24"/>
        </w:rPr>
        <w:t xml:space="preserve">.  </w:t>
      </w:r>
      <w:r w:rsidR="00F15986">
        <w:rPr>
          <w:rFonts w:ascii="Times New Roman" w:hAnsi="Times New Roman" w:cs="Times New Roman"/>
          <w:sz w:val="24"/>
          <w:szCs w:val="24"/>
        </w:rPr>
        <w:t xml:space="preserve">The results of </w:t>
      </w:r>
      <w:r w:rsidR="008375DC">
        <w:rPr>
          <w:rFonts w:ascii="Times New Roman" w:hAnsi="Times New Roman" w:cs="Times New Roman"/>
          <w:sz w:val="24"/>
          <w:szCs w:val="24"/>
        </w:rPr>
        <w:t xml:space="preserve">Experiment 1 </w:t>
      </w:r>
      <w:r w:rsidR="00F15986">
        <w:rPr>
          <w:rFonts w:ascii="Times New Roman" w:hAnsi="Times New Roman" w:cs="Times New Roman"/>
          <w:sz w:val="24"/>
          <w:szCs w:val="24"/>
        </w:rPr>
        <w:t>revealed that</w:t>
      </w:r>
      <w:r w:rsidR="00925C66">
        <w:rPr>
          <w:rFonts w:ascii="Times New Roman" w:hAnsi="Times New Roman" w:cs="Times New Roman"/>
          <w:sz w:val="24"/>
          <w:szCs w:val="24"/>
        </w:rPr>
        <w:t xml:space="preserve"> adults</w:t>
      </w:r>
      <w:r w:rsidR="00632CCA">
        <w:rPr>
          <w:rFonts w:ascii="Times New Roman" w:hAnsi="Times New Roman" w:cs="Times New Roman"/>
          <w:sz w:val="24"/>
          <w:szCs w:val="24"/>
        </w:rPr>
        <w:t>’</w:t>
      </w:r>
      <w:r w:rsidR="00925C66">
        <w:rPr>
          <w:rFonts w:ascii="Times New Roman" w:hAnsi="Times New Roman" w:cs="Times New Roman"/>
          <w:sz w:val="24"/>
          <w:szCs w:val="24"/>
        </w:rPr>
        <w:t xml:space="preserve"> causal ratings</w:t>
      </w:r>
      <w:r w:rsidR="006F2928">
        <w:rPr>
          <w:rFonts w:ascii="Times New Roman" w:hAnsi="Times New Roman" w:cs="Times New Roman"/>
          <w:sz w:val="24"/>
          <w:szCs w:val="24"/>
        </w:rPr>
        <w:t xml:space="preserve"> in the backwards-blocking condition (as well as in the indirect screening-off condition)</w:t>
      </w:r>
      <w:r w:rsidR="00925C66">
        <w:rPr>
          <w:rFonts w:ascii="Times New Roman" w:hAnsi="Times New Roman" w:cs="Times New Roman"/>
          <w:sz w:val="24"/>
          <w:szCs w:val="24"/>
        </w:rPr>
        <w:t xml:space="preserve"> were consistent with the predictions of the traditional</w:t>
      </w:r>
      <w:r w:rsidR="00F107F6">
        <w:rPr>
          <w:rFonts w:ascii="Times New Roman" w:hAnsi="Times New Roman" w:cs="Times New Roman"/>
          <w:sz w:val="24"/>
          <w:szCs w:val="24"/>
        </w:rPr>
        <w:t xml:space="preserve"> and modified</w:t>
      </w:r>
      <w:r w:rsidR="00925C66">
        <w:rPr>
          <w:rFonts w:ascii="Times New Roman" w:hAnsi="Times New Roman" w:cs="Times New Roman"/>
          <w:sz w:val="24"/>
          <w:szCs w:val="24"/>
        </w:rPr>
        <w:t xml:space="preserve"> </w:t>
      </w:r>
      <w:r w:rsidR="00F107F6">
        <w:rPr>
          <w:rFonts w:ascii="Times New Roman" w:hAnsi="Times New Roman" w:cs="Times New Roman"/>
          <w:sz w:val="24"/>
          <w:szCs w:val="24"/>
        </w:rPr>
        <w:t>Rescorla-Wagner</w:t>
      </w:r>
      <w:r w:rsidR="00925C66">
        <w:rPr>
          <w:rFonts w:ascii="Times New Roman" w:hAnsi="Times New Roman" w:cs="Times New Roman"/>
          <w:sz w:val="24"/>
          <w:szCs w:val="24"/>
        </w:rPr>
        <w:t xml:space="preserve"> models</w:t>
      </w:r>
      <w:r w:rsidR="00E72AF2">
        <w:rPr>
          <w:rFonts w:ascii="Times New Roman" w:hAnsi="Times New Roman" w:cs="Times New Roman"/>
          <w:sz w:val="24"/>
          <w:szCs w:val="24"/>
        </w:rPr>
        <w:t xml:space="preserve"> </w:t>
      </w:r>
      <w:r w:rsidR="00925C66">
        <w:rPr>
          <w:rFonts w:ascii="Times New Roman" w:hAnsi="Times New Roman" w:cs="Times New Roman"/>
          <w:sz w:val="24"/>
          <w:szCs w:val="24"/>
        </w:rPr>
        <w:t>when asked</w:t>
      </w:r>
      <w:r w:rsidR="00E72AF2">
        <w:rPr>
          <w:rFonts w:ascii="Times New Roman" w:hAnsi="Times New Roman" w:cs="Times New Roman"/>
          <w:sz w:val="24"/>
          <w:szCs w:val="24"/>
        </w:rPr>
        <w:t xml:space="preserve"> to reason about two objects.</w:t>
      </w:r>
      <w:r w:rsidR="00925C66">
        <w:rPr>
          <w:rFonts w:ascii="Times New Roman" w:hAnsi="Times New Roman" w:cs="Times New Roman"/>
          <w:sz w:val="24"/>
          <w:szCs w:val="24"/>
        </w:rPr>
        <w:t xml:space="preserve"> </w:t>
      </w:r>
      <w:r w:rsidR="0021145B">
        <w:rPr>
          <w:rFonts w:ascii="Times New Roman" w:hAnsi="Times New Roman" w:cs="Times New Roman"/>
          <w:sz w:val="24"/>
          <w:szCs w:val="24"/>
        </w:rPr>
        <w:t>The results of the present study</w:t>
      </w:r>
      <w:r w:rsidR="00B43DA0">
        <w:rPr>
          <w:rFonts w:ascii="Times New Roman" w:hAnsi="Times New Roman" w:cs="Times New Roman"/>
          <w:sz w:val="24"/>
          <w:szCs w:val="24"/>
        </w:rPr>
        <w:t xml:space="preserve"> suggest that</w:t>
      </w:r>
      <w:r w:rsidR="00CE2C61">
        <w:rPr>
          <w:rFonts w:ascii="Times New Roman" w:hAnsi="Times New Roman" w:cs="Times New Roman"/>
          <w:sz w:val="24"/>
          <w:szCs w:val="24"/>
        </w:rPr>
        <w:t xml:space="preserve"> </w:t>
      </w:r>
      <w:r w:rsidR="0021145B">
        <w:rPr>
          <w:rFonts w:ascii="Times New Roman" w:hAnsi="Times New Roman" w:cs="Times New Roman"/>
          <w:sz w:val="24"/>
          <w:szCs w:val="24"/>
        </w:rPr>
        <w:t xml:space="preserve">adults use associative processes to reason about two objects but a Bayesian-inference-like process to reason about three or more objects. </w:t>
      </w:r>
    </w:p>
    <w:p w14:paraId="295AF2D9" w14:textId="77777777" w:rsidR="00937EEE" w:rsidRDefault="00937EEE" w:rsidP="00532AC6">
      <w:pPr>
        <w:contextualSpacing/>
        <w:rPr>
          <w:rFonts w:ascii="Times New Roman" w:hAnsi="Times New Roman" w:cs="Times New Roman"/>
          <w:sz w:val="24"/>
          <w:szCs w:val="24"/>
        </w:rPr>
      </w:pPr>
    </w:p>
    <w:p w14:paraId="4B96167A" w14:textId="77777777" w:rsidR="005B7DB9" w:rsidRDefault="005B7DB9" w:rsidP="00532AC6">
      <w:pPr>
        <w:contextualSpacing/>
        <w:rPr>
          <w:rFonts w:ascii="Times New Roman" w:hAnsi="Times New Roman" w:cs="Times New Roman"/>
          <w:sz w:val="24"/>
          <w:szCs w:val="24"/>
        </w:rPr>
      </w:pPr>
    </w:p>
    <w:p w14:paraId="284C767F" w14:textId="77777777" w:rsidR="005B7DB9" w:rsidRDefault="005B7DB9" w:rsidP="00532AC6">
      <w:pPr>
        <w:contextualSpacing/>
        <w:rPr>
          <w:rFonts w:ascii="Times New Roman" w:hAnsi="Times New Roman" w:cs="Times New Roman"/>
          <w:sz w:val="24"/>
          <w:szCs w:val="24"/>
        </w:rPr>
      </w:pPr>
    </w:p>
    <w:p w14:paraId="4E9396B0" w14:textId="77777777" w:rsidR="005B7DB9" w:rsidRDefault="005B7DB9" w:rsidP="00532AC6">
      <w:pPr>
        <w:contextualSpacing/>
        <w:rPr>
          <w:rFonts w:ascii="Times New Roman" w:hAnsi="Times New Roman" w:cs="Times New Roman"/>
          <w:sz w:val="24"/>
          <w:szCs w:val="24"/>
        </w:rPr>
      </w:pPr>
    </w:p>
    <w:p w14:paraId="5BBBA7C2" w14:textId="77777777" w:rsidR="005B7DB9" w:rsidRDefault="005B7DB9" w:rsidP="00532AC6">
      <w:pPr>
        <w:contextualSpacing/>
        <w:rPr>
          <w:rFonts w:ascii="Times New Roman" w:hAnsi="Times New Roman" w:cs="Times New Roman"/>
          <w:sz w:val="24"/>
          <w:szCs w:val="24"/>
        </w:rPr>
      </w:pPr>
    </w:p>
    <w:p w14:paraId="5DABFCB2" w14:textId="77777777" w:rsidR="005B7DB9" w:rsidRDefault="005B7DB9" w:rsidP="00532AC6">
      <w:pPr>
        <w:contextualSpacing/>
        <w:rPr>
          <w:rFonts w:ascii="Times New Roman" w:hAnsi="Times New Roman" w:cs="Times New Roman"/>
          <w:sz w:val="24"/>
          <w:szCs w:val="24"/>
        </w:rPr>
      </w:pPr>
    </w:p>
    <w:p w14:paraId="647C7698" w14:textId="77777777" w:rsidR="005B7DB9" w:rsidRDefault="005B7DB9" w:rsidP="00532AC6">
      <w:pPr>
        <w:contextualSpacing/>
        <w:rPr>
          <w:rFonts w:ascii="Times New Roman" w:hAnsi="Times New Roman" w:cs="Times New Roman"/>
          <w:sz w:val="24"/>
          <w:szCs w:val="24"/>
        </w:rPr>
      </w:pPr>
    </w:p>
    <w:p w14:paraId="64D4C269" w14:textId="7B78F428" w:rsidR="00D44FEF" w:rsidRDefault="001A65BE" w:rsidP="00532AC6">
      <w:pPr>
        <w:contextualSpacing/>
        <w:rPr>
          <w:rFonts w:ascii="Times New Roman" w:hAnsi="Times New Roman" w:cs="Times New Roman"/>
          <w:sz w:val="24"/>
          <w:szCs w:val="24"/>
        </w:rPr>
      </w:pPr>
      <w:r>
        <w:rPr>
          <w:rFonts w:ascii="Times New Roman" w:hAnsi="Times New Roman" w:cs="Times New Roman"/>
          <w:sz w:val="24"/>
          <w:szCs w:val="24"/>
        </w:rPr>
        <w:t xml:space="preserve">Keywords: </w:t>
      </w:r>
      <w:r w:rsidRPr="001A65BE">
        <w:rPr>
          <w:rFonts w:ascii="Times New Roman" w:hAnsi="Times New Roman" w:cs="Times New Roman"/>
          <w:sz w:val="24"/>
          <w:szCs w:val="24"/>
        </w:rPr>
        <w:t>causal reasoning; causal mechanisms; computational models; analytical models; associative learning; Bayesian inference</w:t>
      </w:r>
    </w:p>
    <w:p w14:paraId="128D1C5F" w14:textId="540FAED7" w:rsidR="006F6DEA" w:rsidRDefault="00A06280" w:rsidP="00532AC6">
      <w:pPr>
        <w:spacing w:line="480" w:lineRule="auto"/>
        <w:ind w:firstLine="720"/>
        <w:contextualSpacing/>
        <w:rPr>
          <w:rFonts w:ascii="Times New Roman" w:hAnsi="Times New Roman" w:cs="Times New Roman"/>
          <w:sz w:val="24"/>
          <w:szCs w:val="24"/>
        </w:rPr>
      </w:pPr>
      <w:ins w:id="0" w:author="Benton, Deon" w:date="2023-03-20T21:10:00Z">
        <w:r>
          <w:rPr>
            <w:rFonts w:ascii="Times New Roman" w:hAnsi="Times New Roman" w:cs="Times New Roman"/>
            <w:sz w:val="24"/>
            <w:szCs w:val="24"/>
          </w:rPr>
          <w:lastRenderedPageBreak/>
          <w:t xml:space="preserve">Few capacities are more important than the ability to reason and </w:t>
        </w:r>
      </w:ins>
      <w:ins w:id="1" w:author="Benton, Deon" w:date="2023-03-20T21:11:00Z">
        <w:r>
          <w:rPr>
            <w:rFonts w:ascii="Times New Roman" w:hAnsi="Times New Roman" w:cs="Times New Roman"/>
            <w:sz w:val="24"/>
            <w:szCs w:val="24"/>
          </w:rPr>
          <w:t xml:space="preserve">make inferences about </w:t>
        </w:r>
      </w:ins>
      <w:del w:id="2" w:author="Benton, Deon" w:date="2023-03-20T21:11:00Z">
        <w:r w:rsidR="001E2FC1" w:rsidRPr="001E2FC1" w:rsidDel="00A06280">
          <w:rPr>
            <w:rFonts w:ascii="Times New Roman" w:hAnsi="Times New Roman" w:cs="Times New Roman"/>
            <w:sz w:val="24"/>
            <w:szCs w:val="24"/>
          </w:rPr>
          <w:delText xml:space="preserve">There is perhaps no ability that is more </w:delText>
        </w:r>
        <w:r w:rsidR="00CF47E4" w:rsidDel="00A06280">
          <w:rPr>
            <w:rFonts w:ascii="Times New Roman" w:hAnsi="Times New Roman" w:cs="Times New Roman"/>
            <w:sz w:val="24"/>
            <w:szCs w:val="24"/>
          </w:rPr>
          <w:delText>central</w:delText>
        </w:r>
        <w:r w:rsidR="00CF47E4" w:rsidRPr="001E2FC1" w:rsidDel="00A06280">
          <w:rPr>
            <w:rFonts w:ascii="Times New Roman" w:hAnsi="Times New Roman" w:cs="Times New Roman"/>
            <w:sz w:val="24"/>
            <w:szCs w:val="24"/>
          </w:rPr>
          <w:delText xml:space="preserve"> </w:delText>
        </w:r>
        <w:r w:rsidR="001E2FC1" w:rsidRPr="001E2FC1" w:rsidDel="00A06280">
          <w:rPr>
            <w:rFonts w:ascii="Times New Roman" w:hAnsi="Times New Roman" w:cs="Times New Roman"/>
            <w:sz w:val="24"/>
            <w:szCs w:val="24"/>
          </w:rPr>
          <w:delText xml:space="preserve">for learning about how the world works than </w:delText>
        </w:r>
        <w:r w:rsidR="00CA1576" w:rsidDel="00A06280">
          <w:rPr>
            <w:rFonts w:ascii="Times New Roman" w:hAnsi="Times New Roman" w:cs="Times New Roman"/>
            <w:sz w:val="24"/>
            <w:szCs w:val="24"/>
          </w:rPr>
          <w:delText xml:space="preserve">causal reasoning or the capacity to </w:delText>
        </w:r>
        <w:r w:rsidR="00C747E9" w:rsidDel="00A06280">
          <w:rPr>
            <w:rFonts w:ascii="Times New Roman" w:hAnsi="Times New Roman" w:cs="Times New Roman"/>
            <w:sz w:val="24"/>
            <w:szCs w:val="24"/>
          </w:rPr>
          <w:delText xml:space="preserve">make inferences about </w:delText>
        </w:r>
      </w:del>
      <w:r w:rsidR="00C747E9">
        <w:rPr>
          <w:rFonts w:ascii="Times New Roman" w:hAnsi="Times New Roman" w:cs="Times New Roman"/>
          <w:sz w:val="24"/>
          <w:szCs w:val="24"/>
        </w:rPr>
        <w:t>cause-and-effect relations</w:t>
      </w:r>
      <w:r w:rsidR="00CA1576">
        <w:rPr>
          <w:rFonts w:ascii="Times New Roman" w:hAnsi="Times New Roman" w:cs="Times New Roman"/>
          <w:sz w:val="24"/>
          <w:szCs w:val="24"/>
        </w:rPr>
        <w:t>.</w:t>
      </w:r>
      <w:r w:rsidR="001E2FC1" w:rsidRPr="001E2FC1">
        <w:rPr>
          <w:rFonts w:ascii="Times New Roman" w:hAnsi="Times New Roman" w:cs="Times New Roman"/>
          <w:sz w:val="24"/>
          <w:szCs w:val="24"/>
        </w:rPr>
        <w:t xml:space="preserve"> </w:t>
      </w:r>
      <w:r w:rsidR="00B427BD">
        <w:rPr>
          <w:rFonts w:ascii="Times New Roman" w:hAnsi="Times New Roman" w:cs="Times New Roman"/>
          <w:sz w:val="24"/>
          <w:szCs w:val="24"/>
        </w:rPr>
        <w:t>This</w:t>
      </w:r>
      <w:r w:rsidR="001E2FC1">
        <w:rPr>
          <w:rFonts w:ascii="Times New Roman" w:hAnsi="Times New Roman" w:cs="Times New Roman"/>
          <w:sz w:val="24"/>
          <w:szCs w:val="24"/>
        </w:rPr>
        <w:t xml:space="preserve"> is a key cognitive </w:t>
      </w:r>
      <w:r w:rsidR="001E2FC1" w:rsidRPr="001E2FC1">
        <w:rPr>
          <w:rFonts w:ascii="Times New Roman" w:hAnsi="Times New Roman" w:cs="Times New Roman"/>
          <w:sz w:val="24"/>
          <w:szCs w:val="24"/>
        </w:rPr>
        <w:t xml:space="preserve">ability </w:t>
      </w:r>
      <w:del w:id="3" w:author="Benton, Deon" w:date="2023-03-20T21:10:00Z">
        <w:r w:rsidR="006F6DEA" w:rsidRPr="006F6DEA" w:rsidDel="00A06280">
          <w:rPr>
            <w:rFonts w:ascii="Times New Roman" w:hAnsi="Times New Roman" w:cs="Times New Roman"/>
            <w:sz w:val="24"/>
            <w:szCs w:val="24"/>
          </w:rPr>
          <w:delText>because it</w:delText>
        </w:r>
      </w:del>
      <w:ins w:id="4" w:author="Benton, Deon" w:date="2023-03-20T21:10:00Z">
        <w:r>
          <w:rPr>
            <w:rFonts w:ascii="Times New Roman" w:hAnsi="Times New Roman" w:cs="Times New Roman"/>
            <w:sz w:val="24"/>
            <w:szCs w:val="24"/>
          </w:rPr>
          <w:t>that</w:t>
        </w:r>
      </w:ins>
      <w:r w:rsidR="006F6DEA" w:rsidRPr="006F6DEA">
        <w:rPr>
          <w:rFonts w:ascii="Times New Roman" w:hAnsi="Times New Roman" w:cs="Times New Roman"/>
          <w:sz w:val="24"/>
          <w:szCs w:val="24"/>
        </w:rPr>
        <w:t xml:space="preserve"> enables human learners to encode causal relations to inform prediction and inference</w:t>
      </w:r>
      <w:r w:rsidR="006F6DEA">
        <w:rPr>
          <w:rFonts w:ascii="Times New Roman" w:hAnsi="Times New Roman" w:cs="Times New Roman"/>
          <w:sz w:val="24"/>
          <w:szCs w:val="24"/>
        </w:rPr>
        <w:t xml:space="preserve"> (e.g., </w:t>
      </w:r>
      <w:r w:rsidR="007C2F52">
        <w:rPr>
          <w:rFonts w:ascii="Times New Roman" w:hAnsi="Times New Roman" w:cs="Times New Roman"/>
          <w:sz w:val="24"/>
          <w:szCs w:val="24"/>
        </w:rPr>
        <w:t xml:space="preserve">Leslie &amp; Keeble, 1987; </w:t>
      </w:r>
      <w:r w:rsidR="006F6DEA">
        <w:rPr>
          <w:rFonts w:ascii="Times New Roman" w:hAnsi="Times New Roman" w:cs="Times New Roman"/>
          <w:sz w:val="24"/>
          <w:szCs w:val="24"/>
        </w:rPr>
        <w:t>Oakes &amp; Cohen, 1990)</w:t>
      </w:r>
      <w:r w:rsidR="006F6DEA" w:rsidRPr="006F6DEA">
        <w:rPr>
          <w:rFonts w:ascii="Times New Roman" w:hAnsi="Times New Roman" w:cs="Times New Roman"/>
          <w:sz w:val="24"/>
          <w:szCs w:val="24"/>
        </w:rPr>
        <w:t>, to intervene on those relations to generate new effects</w:t>
      </w:r>
      <w:r w:rsidR="006F6DEA">
        <w:rPr>
          <w:rFonts w:ascii="Times New Roman" w:hAnsi="Times New Roman" w:cs="Times New Roman"/>
          <w:sz w:val="24"/>
          <w:szCs w:val="24"/>
        </w:rPr>
        <w:t xml:space="preserve"> (e.g., Gopnik et al., 2001)</w:t>
      </w:r>
      <w:r w:rsidR="006F6DEA" w:rsidRPr="006F6DEA">
        <w:rPr>
          <w:rFonts w:ascii="Times New Roman" w:hAnsi="Times New Roman" w:cs="Times New Roman"/>
          <w:sz w:val="24"/>
          <w:szCs w:val="24"/>
        </w:rPr>
        <w:t>, and counterfactually to reason about causal events to determine what would have happen</w:t>
      </w:r>
      <w:r w:rsidR="00D57F26">
        <w:rPr>
          <w:rFonts w:ascii="Times New Roman" w:hAnsi="Times New Roman" w:cs="Times New Roman"/>
          <w:sz w:val="24"/>
          <w:szCs w:val="24"/>
        </w:rPr>
        <w:t>ed</w:t>
      </w:r>
      <w:r w:rsidR="006F6DEA" w:rsidRPr="006F6DEA">
        <w:rPr>
          <w:rFonts w:ascii="Times New Roman" w:hAnsi="Times New Roman" w:cs="Times New Roman"/>
          <w:sz w:val="24"/>
          <w:szCs w:val="24"/>
        </w:rPr>
        <w:t xml:space="preserve"> if </w:t>
      </w:r>
      <w:r w:rsidR="009D4846">
        <w:rPr>
          <w:rFonts w:ascii="Times New Roman" w:hAnsi="Times New Roman" w:cs="Times New Roman"/>
          <w:sz w:val="24"/>
          <w:szCs w:val="24"/>
        </w:rPr>
        <w:t xml:space="preserve">alternative actions were chosen </w:t>
      </w:r>
      <w:r w:rsidR="006F6DEA">
        <w:rPr>
          <w:rFonts w:ascii="Times New Roman" w:hAnsi="Times New Roman" w:cs="Times New Roman"/>
          <w:sz w:val="24"/>
          <w:szCs w:val="24"/>
        </w:rPr>
        <w:t xml:space="preserve">(e.g., </w:t>
      </w:r>
      <w:r w:rsidR="0090474C">
        <w:rPr>
          <w:rFonts w:ascii="Times New Roman" w:hAnsi="Times New Roman" w:cs="Times New Roman"/>
          <w:sz w:val="24"/>
          <w:szCs w:val="24"/>
        </w:rPr>
        <w:t xml:space="preserve">Harris, German, &amp; Mills, 1996; </w:t>
      </w:r>
      <w:r w:rsidR="006F6DEA">
        <w:rPr>
          <w:rFonts w:ascii="Times New Roman" w:hAnsi="Times New Roman" w:cs="Times New Roman"/>
          <w:sz w:val="24"/>
          <w:szCs w:val="24"/>
        </w:rPr>
        <w:t>Sobel, 2004)</w:t>
      </w:r>
      <w:r w:rsidR="006F6DEA" w:rsidRPr="006F6DEA">
        <w:rPr>
          <w:rFonts w:ascii="Times New Roman" w:hAnsi="Times New Roman" w:cs="Times New Roman"/>
          <w:sz w:val="24"/>
          <w:szCs w:val="24"/>
        </w:rPr>
        <w:t>.</w:t>
      </w:r>
    </w:p>
    <w:p w14:paraId="3EA695F0" w14:textId="2524349A" w:rsidR="008E4FDC" w:rsidRDefault="006B15E9" w:rsidP="00073D7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To date, most studies on causal reasoning in human children have used the blicket-detector design. </w:t>
      </w:r>
      <w:r w:rsidR="002F1763">
        <w:rPr>
          <w:rFonts w:ascii="Times New Roman" w:hAnsi="Times New Roman" w:cs="Times New Roman"/>
          <w:sz w:val="24"/>
          <w:szCs w:val="24"/>
        </w:rPr>
        <w:t xml:space="preserve"> </w:t>
      </w:r>
      <w:r w:rsidR="003F071C">
        <w:rPr>
          <w:rFonts w:ascii="Times New Roman" w:hAnsi="Times New Roman" w:cs="Times New Roman"/>
          <w:sz w:val="24"/>
          <w:szCs w:val="24"/>
        </w:rPr>
        <w:t>In these studies</w:t>
      </w:r>
      <w:r w:rsidR="00E44489" w:rsidRPr="00B26745">
        <w:rPr>
          <w:rFonts w:ascii="Times New Roman" w:hAnsi="Times New Roman" w:cs="Times New Roman"/>
          <w:sz w:val="24"/>
          <w:szCs w:val="24"/>
        </w:rPr>
        <w:t xml:space="preserve">, children are introduced </w:t>
      </w:r>
      <w:r w:rsidR="00E44489">
        <w:rPr>
          <w:rFonts w:ascii="Times New Roman" w:hAnsi="Times New Roman" w:cs="Times New Roman"/>
          <w:sz w:val="24"/>
          <w:szCs w:val="24"/>
        </w:rPr>
        <w:t>to</w:t>
      </w:r>
      <w:r w:rsidR="00E44489" w:rsidRPr="00B26745">
        <w:rPr>
          <w:rFonts w:ascii="Times New Roman" w:hAnsi="Times New Roman" w:cs="Times New Roman"/>
          <w:sz w:val="24"/>
          <w:szCs w:val="24"/>
        </w:rPr>
        <w:t xml:space="preserve"> a </w:t>
      </w:r>
      <w:r w:rsidR="00E44489">
        <w:rPr>
          <w:rFonts w:ascii="Times New Roman" w:hAnsi="Times New Roman" w:cs="Times New Roman"/>
          <w:sz w:val="24"/>
          <w:szCs w:val="24"/>
        </w:rPr>
        <w:t>machine called the "blicket detector</w:t>
      </w:r>
      <w:r w:rsidR="00E44489" w:rsidRPr="00B26745">
        <w:rPr>
          <w:rFonts w:ascii="Times New Roman" w:hAnsi="Times New Roman" w:cs="Times New Roman"/>
          <w:sz w:val="24"/>
          <w:szCs w:val="24"/>
        </w:rPr>
        <w:t xml:space="preserve">" and told that </w:t>
      </w:r>
      <w:del w:id="5" w:author="Benton, Deon" w:date="2023-03-20T21:11:00Z">
        <w:r w:rsidR="00E44489" w:rsidDel="00A06280">
          <w:rPr>
            <w:rFonts w:ascii="Times New Roman" w:hAnsi="Times New Roman" w:cs="Times New Roman"/>
            <w:sz w:val="24"/>
            <w:szCs w:val="24"/>
          </w:rPr>
          <w:delText>it</w:delText>
        </w:r>
        <w:r w:rsidR="00E44489" w:rsidRPr="00B26745" w:rsidDel="00A06280">
          <w:rPr>
            <w:rFonts w:ascii="Times New Roman" w:hAnsi="Times New Roman" w:cs="Times New Roman"/>
            <w:sz w:val="24"/>
            <w:szCs w:val="24"/>
          </w:rPr>
          <w:delText xml:space="preserve"> </w:delText>
        </w:r>
      </w:del>
      <w:ins w:id="6" w:author="Benton, Deon" w:date="2023-03-20T21:11:00Z">
        <w:r w:rsidR="00A06280">
          <w:rPr>
            <w:rFonts w:ascii="Times New Roman" w:hAnsi="Times New Roman" w:cs="Times New Roman"/>
            <w:sz w:val="24"/>
            <w:szCs w:val="24"/>
          </w:rPr>
          <w:t>the machine</w:t>
        </w:r>
        <w:r w:rsidR="00A06280" w:rsidRPr="00B26745">
          <w:rPr>
            <w:rFonts w:ascii="Times New Roman" w:hAnsi="Times New Roman" w:cs="Times New Roman"/>
            <w:sz w:val="24"/>
            <w:szCs w:val="24"/>
          </w:rPr>
          <w:t xml:space="preserve"> </w:t>
        </w:r>
      </w:ins>
      <w:r w:rsidR="00E44489" w:rsidRPr="00B26745">
        <w:rPr>
          <w:rFonts w:ascii="Times New Roman" w:hAnsi="Times New Roman" w:cs="Times New Roman"/>
          <w:sz w:val="24"/>
          <w:szCs w:val="24"/>
        </w:rPr>
        <w:t>lights up and plays music when certain objects</w:t>
      </w:r>
      <w:r w:rsidR="00E44489">
        <w:rPr>
          <w:rFonts w:ascii="Times New Roman" w:hAnsi="Times New Roman" w:cs="Times New Roman"/>
          <w:sz w:val="24"/>
          <w:szCs w:val="24"/>
        </w:rPr>
        <w:t>—</w:t>
      </w:r>
      <w:r w:rsidR="00E44489" w:rsidRPr="00B26745">
        <w:rPr>
          <w:rFonts w:ascii="Times New Roman" w:hAnsi="Times New Roman" w:cs="Times New Roman"/>
          <w:sz w:val="24"/>
          <w:szCs w:val="24"/>
        </w:rPr>
        <w:t>namely, "blickets"</w:t>
      </w:r>
      <w:r w:rsidR="00E44489">
        <w:rPr>
          <w:rFonts w:ascii="Times New Roman" w:hAnsi="Times New Roman" w:cs="Times New Roman"/>
          <w:sz w:val="24"/>
          <w:szCs w:val="24"/>
        </w:rPr>
        <w:t>—</w:t>
      </w:r>
      <w:r w:rsidR="00E44489" w:rsidRPr="00B26745">
        <w:rPr>
          <w:rFonts w:ascii="Times New Roman" w:hAnsi="Times New Roman" w:cs="Times New Roman"/>
          <w:sz w:val="24"/>
          <w:szCs w:val="24"/>
        </w:rPr>
        <w:t xml:space="preserve">are placed on </w:t>
      </w:r>
      <w:r w:rsidR="00E44489">
        <w:rPr>
          <w:rFonts w:ascii="Times New Roman" w:hAnsi="Times New Roman" w:cs="Times New Roman"/>
          <w:sz w:val="24"/>
          <w:szCs w:val="24"/>
        </w:rPr>
        <w:t>it</w:t>
      </w:r>
      <w:del w:id="7" w:author="Benton, Deon" w:date="2023-03-20T21:11:00Z">
        <w:r w:rsidR="00E44489" w:rsidRPr="00B26745" w:rsidDel="00A06280">
          <w:rPr>
            <w:rFonts w:ascii="Times New Roman" w:hAnsi="Times New Roman" w:cs="Times New Roman"/>
            <w:sz w:val="24"/>
            <w:szCs w:val="24"/>
          </w:rPr>
          <w:delText xml:space="preserve"> but not when </w:delText>
        </w:r>
        <w:r w:rsidR="00073D7F" w:rsidDel="00A06280">
          <w:rPr>
            <w:rFonts w:ascii="Times New Roman" w:hAnsi="Times New Roman" w:cs="Times New Roman"/>
            <w:sz w:val="24"/>
            <w:szCs w:val="24"/>
          </w:rPr>
          <w:delText xml:space="preserve">non-blickets </w:delText>
        </w:r>
        <w:r w:rsidR="00E44489" w:rsidRPr="00B26745" w:rsidDel="00A06280">
          <w:rPr>
            <w:rFonts w:ascii="Times New Roman" w:hAnsi="Times New Roman" w:cs="Times New Roman"/>
            <w:sz w:val="24"/>
            <w:szCs w:val="24"/>
          </w:rPr>
          <w:delText>are placed on it</w:delText>
        </w:r>
      </w:del>
      <w:r w:rsidR="00E44489" w:rsidRPr="00B26745">
        <w:rPr>
          <w:rFonts w:ascii="Times New Roman" w:hAnsi="Times New Roman" w:cs="Times New Roman"/>
          <w:sz w:val="24"/>
          <w:szCs w:val="24"/>
        </w:rPr>
        <w:t xml:space="preserve">. </w:t>
      </w:r>
      <w:r w:rsidR="00073D7F">
        <w:rPr>
          <w:rFonts w:ascii="Times New Roman" w:hAnsi="Times New Roman" w:cs="Times New Roman"/>
          <w:sz w:val="24"/>
          <w:szCs w:val="24"/>
        </w:rPr>
        <w:t>C</w:t>
      </w:r>
      <w:r w:rsidR="00E44489" w:rsidRPr="00B26745">
        <w:rPr>
          <w:rFonts w:ascii="Times New Roman" w:hAnsi="Times New Roman" w:cs="Times New Roman"/>
          <w:sz w:val="24"/>
          <w:szCs w:val="24"/>
        </w:rPr>
        <w:t>hildren are</w:t>
      </w:r>
      <w:r w:rsidR="00E44489">
        <w:rPr>
          <w:rFonts w:ascii="Times New Roman" w:hAnsi="Times New Roman" w:cs="Times New Roman"/>
          <w:sz w:val="24"/>
          <w:szCs w:val="24"/>
        </w:rPr>
        <w:t xml:space="preserve"> then</w:t>
      </w:r>
      <w:r w:rsidR="00E44489" w:rsidRPr="00B26745">
        <w:rPr>
          <w:rFonts w:ascii="Times New Roman" w:hAnsi="Times New Roman" w:cs="Times New Roman"/>
          <w:sz w:val="24"/>
          <w:szCs w:val="24"/>
        </w:rPr>
        <w:t xml:space="preserve"> asked to determine which objects are blickets and to </w:t>
      </w:r>
      <w:r w:rsidR="00E44489">
        <w:rPr>
          <w:rFonts w:ascii="Times New Roman" w:hAnsi="Times New Roman" w:cs="Times New Roman"/>
          <w:sz w:val="24"/>
          <w:szCs w:val="24"/>
        </w:rPr>
        <w:t>“make the machine go”</w:t>
      </w:r>
      <w:r w:rsidR="00E44489" w:rsidRPr="00B26745">
        <w:rPr>
          <w:rFonts w:ascii="Times New Roman" w:hAnsi="Times New Roman" w:cs="Times New Roman"/>
          <w:sz w:val="24"/>
          <w:szCs w:val="24"/>
        </w:rPr>
        <w:t xml:space="preserve"> by placing the </w:t>
      </w:r>
      <w:r w:rsidR="00E44489">
        <w:rPr>
          <w:rFonts w:ascii="Times New Roman" w:hAnsi="Times New Roman" w:cs="Times New Roman"/>
          <w:sz w:val="24"/>
          <w:szCs w:val="24"/>
        </w:rPr>
        <w:t>blicket on the machine</w:t>
      </w:r>
      <w:r w:rsidR="00E44489" w:rsidRPr="00B26745">
        <w:rPr>
          <w:rFonts w:ascii="Times New Roman" w:hAnsi="Times New Roman" w:cs="Times New Roman"/>
          <w:sz w:val="24"/>
          <w:szCs w:val="24"/>
        </w:rPr>
        <w:t xml:space="preserve">. </w:t>
      </w:r>
    </w:p>
    <w:p w14:paraId="076A0989" w14:textId="7939BA79" w:rsidR="00D24067" w:rsidRDefault="00A06280" w:rsidP="00073D7F">
      <w:pPr>
        <w:spacing w:line="480" w:lineRule="auto"/>
        <w:ind w:firstLine="720"/>
        <w:contextualSpacing/>
        <w:rPr>
          <w:rFonts w:ascii="Times New Roman" w:hAnsi="Times New Roman" w:cs="Times New Roman"/>
          <w:sz w:val="24"/>
          <w:szCs w:val="24"/>
        </w:rPr>
      </w:pPr>
      <w:ins w:id="8" w:author="Benton, Deon" w:date="2023-03-20T21:12:00Z">
        <w:r>
          <w:rPr>
            <w:rFonts w:ascii="Times New Roman" w:hAnsi="Times New Roman" w:cs="Times New Roman"/>
            <w:sz w:val="24"/>
            <w:szCs w:val="24"/>
          </w:rPr>
          <w:t xml:space="preserve">Research with this paradigm has yielded a number of </w:t>
        </w:r>
      </w:ins>
      <w:ins w:id="9" w:author="Benton, Deon" w:date="2023-03-20T21:13:00Z">
        <w:r>
          <w:rPr>
            <w:rFonts w:ascii="Times New Roman" w:hAnsi="Times New Roman" w:cs="Times New Roman"/>
            <w:sz w:val="24"/>
            <w:szCs w:val="24"/>
          </w:rPr>
          <w:t>important insights about causal reasoning in human children</w:t>
        </w:r>
      </w:ins>
      <w:ins w:id="10" w:author="Benton, Deon [2]" w:date="2023-03-21T10:43:00Z">
        <w:r w:rsidR="00C573D7">
          <w:rPr>
            <w:rFonts w:ascii="Times New Roman" w:hAnsi="Times New Roman" w:cs="Times New Roman"/>
            <w:sz w:val="24"/>
            <w:szCs w:val="24"/>
          </w:rPr>
          <w:t xml:space="preserve"> such as the fact that causal reasoning generally emerges by 19 months of age</w:t>
        </w:r>
      </w:ins>
      <w:ins w:id="11" w:author="Benton, Deon" w:date="2023-03-20T21:13:00Z">
        <w:r>
          <w:rPr>
            <w:rFonts w:ascii="Times New Roman" w:hAnsi="Times New Roman" w:cs="Times New Roman"/>
            <w:sz w:val="24"/>
            <w:szCs w:val="24"/>
          </w:rPr>
          <w:t xml:space="preserve"> </w:t>
        </w:r>
      </w:ins>
      <w:r w:rsidR="0068204A">
        <w:rPr>
          <w:rFonts w:ascii="Times New Roman" w:hAnsi="Times New Roman" w:cs="Times New Roman"/>
          <w:sz w:val="24"/>
          <w:szCs w:val="24"/>
        </w:rPr>
        <w:t xml:space="preserve">(e.g., Benton, Rakison, &amp; Sobel, 2021; Gopnik &amp; Sobel, 2000; </w:t>
      </w:r>
      <w:r w:rsidR="0068204A" w:rsidRPr="002C3666">
        <w:rPr>
          <w:rFonts w:ascii="Times New Roman" w:hAnsi="Times New Roman" w:cs="Times New Roman"/>
          <w:sz w:val="24"/>
          <w:szCs w:val="24"/>
        </w:rPr>
        <w:t>Gopnik et al., 2001</w:t>
      </w:r>
      <w:r w:rsidR="0068204A">
        <w:rPr>
          <w:rFonts w:ascii="Times New Roman" w:hAnsi="Times New Roman" w:cs="Times New Roman"/>
          <w:sz w:val="24"/>
          <w:szCs w:val="24"/>
        </w:rPr>
        <w:t xml:space="preserve">; Kimura &amp; Gopnik, 2019; </w:t>
      </w:r>
      <w:r w:rsidR="0068204A" w:rsidRPr="00B26745">
        <w:rPr>
          <w:rFonts w:ascii="Times New Roman" w:hAnsi="Times New Roman" w:cs="Times New Roman"/>
          <w:sz w:val="24"/>
          <w:szCs w:val="24"/>
        </w:rPr>
        <w:t>Meltzoff, Waismeyer, &amp; Gopnik, 2012</w:t>
      </w:r>
      <w:r w:rsidR="0068204A">
        <w:rPr>
          <w:rFonts w:ascii="Times New Roman" w:hAnsi="Times New Roman" w:cs="Times New Roman"/>
          <w:sz w:val="24"/>
          <w:szCs w:val="24"/>
        </w:rPr>
        <w:t xml:space="preserve">; Sobel &amp; Kirkham, 2006; </w:t>
      </w:r>
      <w:r w:rsidR="0068204A" w:rsidRPr="00B26745">
        <w:rPr>
          <w:rFonts w:ascii="Times New Roman" w:hAnsi="Times New Roman" w:cs="Times New Roman"/>
          <w:sz w:val="24"/>
          <w:szCs w:val="24"/>
        </w:rPr>
        <w:t>Sobel &amp; Munro, 2006</w:t>
      </w:r>
      <w:r w:rsidR="0068204A">
        <w:rPr>
          <w:rFonts w:ascii="Times New Roman" w:hAnsi="Times New Roman" w:cs="Times New Roman"/>
          <w:sz w:val="24"/>
          <w:szCs w:val="24"/>
        </w:rPr>
        <w:t>; Walker &amp; Gopnik, 2014)</w:t>
      </w:r>
      <w:r w:rsidR="00623CF6">
        <w:rPr>
          <w:rFonts w:ascii="Times New Roman" w:hAnsi="Times New Roman" w:cs="Times New Roman"/>
          <w:sz w:val="24"/>
          <w:szCs w:val="24"/>
        </w:rPr>
        <w:t xml:space="preserve">, but the finding that has generated that the most </w:t>
      </w:r>
      <w:del w:id="12" w:author="Benton, Deon [2]" w:date="2023-03-21T10:43:00Z">
        <w:r w:rsidR="00623CF6" w:rsidDel="00C573D7">
          <w:rPr>
            <w:rFonts w:ascii="Times New Roman" w:hAnsi="Times New Roman" w:cs="Times New Roman"/>
            <w:sz w:val="24"/>
            <w:szCs w:val="24"/>
          </w:rPr>
          <w:delText xml:space="preserve">controversy </w:delText>
        </w:r>
      </w:del>
      <w:ins w:id="13" w:author="Benton, Deon [2]" w:date="2023-03-21T10:43:00Z">
        <w:r w:rsidR="00C573D7">
          <w:rPr>
            <w:rFonts w:ascii="Times New Roman" w:hAnsi="Times New Roman" w:cs="Times New Roman"/>
            <w:sz w:val="24"/>
            <w:szCs w:val="24"/>
          </w:rPr>
          <w:t xml:space="preserve">discussion </w:t>
        </w:r>
      </w:ins>
      <w:r w:rsidR="00623CF6">
        <w:rPr>
          <w:rFonts w:ascii="Times New Roman" w:hAnsi="Times New Roman" w:cs="Times New Roman"/>
          <w:sz w:val="24"/>
          <w:szCs w:val="24"/>
        </w:rPr>
        <w:t xml:space="preserve">was </w:t>
      </w:r>
      <w:r w:rsidR="00E44489">
        <w:rPr>
          <w:rFonts w:ascii="Times New Roman" w:hAnsi="Times New Roman" w:cs="Times New Roman"/>
          <w:sz w:val="24"/>
          <w:szCs w:val="24"/>
        </w:rPr>
        <w:t>that by Sobel, Tenenbaum, and Gopnik (2004).</w:t>
      </w:r>
      <w:r w:rsidR="006D52B6">
        <w:rPr>
          <w:rFonts w:ascii="Times New Roman" w:hAnsi="Times New Roman" w:cs="Times New Roman"/>
          <w:sz w:val="24"/>
          <w:szCs w:val="24"/>
        </w:rPr>
        <w:t xml:space="preserve"> They showed that by 4 years of age children can engage in two forms of causal reasoning called “backwards-blocking” (henceforth, BB) reasoning and “indirect screening-off” (henceforth, ISO) reasoning. BB reasoning is the process by</w:t>
      </w:r>
      <w:r w:rsidR="00D24067">
        <w:rPr>
          <w:rFonts w:ascii="Times New Roman" w:hAnsi="Times New Roman" w:cs="Times New Roman"/>
          <w:sz w:val="24"/>
          <w:szCs w:val="24"/>
        </w:rPr>
        <w:t xml:space="preserve"> which</w:t>
      </w:r>
      <w:r w:rsidR="006D52B6">
        <w:rPr>
          <w:rFonts w:ascii="Times New Roman" w:hAnsi="Times New Roman" w:cs="Times New Roman"/>
          <w:sz w:val="24"/>
          <w:szCs w:val="24"/>
        </w:rPr>
        <w:t xml:space="preserve"> learners discount or “block” causal cues that are revealed </w:t>
      </w:r>
      <w:r w:rsidR="006D52B6">
        <w:rPr>
          <w:rFonts w:ascii="Times New Roman" w:hAnsi="Times New Roman" w:cs="Times New Roman"/>
          <w:sz w:val="24"/>
          <w:szCs w:val="24"/>
        </w:rPr>
        <w:lastRenderedPageBreak/>
        <w:t>to be redundant in producing some effect.</w:t>
      </w:r>
      <w:r w:rsidR="00E44489">
        <w:rPr>
          <w:rFonts w:ascii="Times New Roman" w:hAnsi="Times New Roman" w:cs="Times New Roman"/>
          <w:sz w:val="24"/>
          <w:szCs w:val="24"/>
        </w:rPr>
        <w:t xml:space="preserve"> </w:t>
      </w:r>
      <w:r w:rsidR="00D24067">
        <w:rPr>
          <w:rFonts w:ascii="Times New Roman" w:hAnsi="Times New Roman" w:cs="Times New Roman"/>
          <w:sz w:val="24"/>
          <w:szCs w:val="24"/>
        </w:rPr>
        <w:t>ISO reasoning is the process by which learners discount or “screen off” a causal cue</w:t>
      </w:r>
      <w:ins w:id="14" w:author="Benton, Deon" w:date="2023-03-20T21:13:00Z">
        <w:r>
          <w:rPr>
            <w:rFonts w:ascii="Times New Roman" w:hAnsi="Times New Roman" w:cs="Times New Roman"/>
            <w:sz w:val="24"/>
            <w:szCs w:val="24"/>
          </w:rPr>
          <w:t xml:space="preserve"> that is shown not </w:t>
        </w:r>
      </w:ins>
      <w:ins w:id="15" w:author="Benton, Deon" w:date="2023-03-20T21:14:00Z">
        <w:r>
          <w:rPr>
            <w:rFonts w:ascii="Times New Roman" w:hAnsi="Times New Roman" w:cs="Times New Roman"/>
            <w:sz w:val="24"/>
            <w:szCs w:val="24"/>
          </w:rPr>
          <w:t>to produce some effect and</w:t>
        </w:r>
      </w:ins>
      <w:r w:rsidR="00D24067">
        <w:rPr>
          <w:rFonts w:ascii="Times New Roman" w:hAnsi="Times New Roman" w:cs="Times New Roman"/>
          <w:sz w:val="24"/>
          <w:szCs w:val="24"/>
        </w:rPr>
        <w:t xml:space="preserve"> whose causal status is known unambiguously. </w:t>
      </w:r>
    </w:p>
    <w:p w14:paraId="14DA89C3" w14:textId="41DE144F" w:rsidR="00D30402" w:rsidRDefault="00D24067" w:rsidP="00073D7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their study, </w:t>
      </w:r>
      <w:r w:rsidR="00215098">
        <w:rPr>
          <w:rFonts w:ascii="Times New Roman" w:hAnsi="Times New Roman" w:cs="Times New Roman"/>
          <w:sz w:val="24"/>
          <w:szCs w:val="24"/>
        </w:rPr>
        <w:t>children were first shown</w:t>
      </w:r>
      <w:r w:rsidR="00E44489" w:rsidRPr="00E3186E">
        <w:rPr>
          <w:rFonts w:ascii="Times New Roman" w:hAnsi="Times New Roman" w:cs="Times New Roman"/>
          <w:sz w:val="24"/>
          <w:szCs w:val="24"/>
        </w:rPr>
        <w:t xml:space="preserve"> that </w:t>
      </w:r>
      <w:r w:rsidR="00E44489">
        <w:rPr>
          <w:rFonts w:ascii="Times New Roman" w:hAnsi="Times New Roman" w:cs="Times New Roman"/>
          <w:sz w:val="24"/>
          <w:szCs w:val="24"/>
        </w:rPr>
        <w:t>two novel objects</w:t>
      </w:r>
      <w:r w:rsidR="00215098">
        <w:rPr>
          <w:rFonts w:ascii="Times New Roman" w:hAnsi="Times New Roman" w:cs="Times New Roman"/>
          <w:sz w:val="24"/>
          <w:szCs w:val="24"/>
        </w:rPr>
        <w:t xml:space="preserve">, </w:t>
      </w:r>
      <w:del w:id="16" w:author="Benton, Deon" w:date="2023-03-20T21:14:00Z">
        <w:r w:rsidR="00215098" w:rsidDel="00A06280">
          <w:rPr>
            <w:rFonts w:ascii="Times New Roman" w:hAnsi="Times New Roman" w:cs="Times New Roman"/>
            <w:sz w:val="24"/>
            <w:szCs w:val="24"/>
          </w:rPr>
          <w:delText>objects</w:delText>
        </w:r>
        <w:r w:rsidR="00E44489" w:rsidRPr="00E3186E" w:rsidDel="00A06280">
          <w:rPr>
            <w:rFonts w:ascii="Times New Roman" w:hAnsi="Times New Roman" w:cs="Times New Roman"/>
            <w:sz w:val="24"/>
            <w:szCs w:val="24"/>
          </w:rPr>
          <w:delText xml:space="preserve"> </w:delText>
        </w:r>
      </w:del>
      <w:r w:rsidR="00E44489" w:rsidRPr="00E3186E">
        <w:rPr>
          <w:rFonts w:ascii="Times New Roman" w:hAnsi="Times New Roman" w:cs="Times New Roman"/>
          <w:sz w:val="24"/>
          <w:szCs w:val="24"/>
        </w:rPr>
        <w:t>A and B</w:t>
      </w:r>
      <w:r w:rsidR="00215098">
        <w:rPr>
          <w:rFonts w:ascii="Times New Roman" w:hAnsi="Times New Roman" w:cs="Times New Roman"/>
          <w:sz w:val="24"/>
          <w:szCs w:val="24"/>
        </w:rPr>
        <w:t>,</w:t>
      </w:r>
      <w:r w:rsidR="00E44489">
        <w:rPr>
          <w:rFonts w:ascii="Times New Roman" w:hAnsi="Times New Roman" w:cs="Times New Roman"/>
          <w:sz w:val="24"/>
          <w:szCs w:val="24"/>
        </w:rPr>
        <w:t xml:space="preserve"> together</w:t>
      </w:r>
      <w:r w:rsidR="00E44489" w:rsidRPr="00E3186E">
        <w:rPr>
          <w:rFonts w:ascii="Times New Roman" w:hAnsi="Times New Roman" w:cs="Times New Roman"/>
          <w:sz w:val="24"/>
          <w:szCs w:val="24"/>
        </w:rPr>
        <w:t xml:space="preserve"> caused the detector </w:t>
      </w:r>
      <w:r w:rsidR="00E44489">
        <w:rPr>
          <w:rFonts w:ascii="Times New Roman" w:hAnsi="Times New Roman" w:cs="Times New Roman"/>
          <w:sz w:val="24"/>
          <w:szCs w:val="24"/>
        </w:rPr>
        <w:t>to activate</w:t>
      </w:r>
      <w:r w:rsidR="00215098">
        <w:rPr>
          <w:rFonts w:ascii="Times New Roman" w:hAnsi="Times New Roman" w:cs="Times New Roman"/>
          <w:sz w:val="24"/>
          <w:szCs w:val="24"/>
        </w:rPr>
        <w:t xml:space="preserve"> when </w:t>
      </w:r>
      <w:del w:id="17" w:author="Benton, Deon" w:date="2023-03-20T21:14:00Z">
        <w:r w:rsidR="00215098" w:rsidDel="00A06280">
          <w:rPr>
            <w:rFonts w:ascii="Times New Roman" w:hAnsi="Times New Roman" w:cs="Times New Roman"/>
            <w:sz w:val="24"/>
            <w:szCs w:val="24"/>
          </w:rPr>
          <w:delText>both objects</w:delText>
        </w:r>
      </w:del>
      <w:ins w:id="18" w:author="Benton, Deon" w:date="2023-03-20T21:14:00Z">
        <w:r w:rsidR="00A06280">
          <w:rPr>
            <w:rFonts w:ascii="Times New Roman" w:hAnsi="Times New Roman" w:cs="Times New Roman"/>
            <w:sz w:val="24"/>
            <w:szCs w:val="24"/>
          </w:rPr>
          <w:t>they</w:t>
        </w:r>
      </w:ins>
      <w:r w:rsidR="00215098">
        <w:rPr>
          <w:rFonts w:ascii="Times New Roman" w:hAnsi="Times New Roman" w:cs="Times New Roman"/>
          <w:sz w:val="24"/>
          <w:szCs w:val="24"/>
        </w:rPr>
        <w:t xml:space="preserve"> were placed on the machine. Children were then shown that object A alone </w:t>
      </w:r>
      <w:r w:rsidR="00E44489">
        <w:rPr>
          <w:rFonts w:ascii="Times New Roman" w:hAnsi="Times New Roman" w:cs="Times New Roman"/>
          <w:sz w:val="24"/>
          <w:szCs w:val="24"/>
        </w:rPr>
        <w:t>either</w:t>
      </w:r>
      <w:r w:rsidR="00E44489" w:rsidRPr="00E3186E">
        <w:rPr>
          <w:rFonts w:ascii="Times New Roman" w:hAnsi="Times New Roman" w:cs="Times New Roman"/>
          <w:sz w:val="24"/>
          <w:szCs w:val="24"/>
        </w:rPr>
        <w:t xml:space="preserve"> failed to activate the detector (i.e., AB+ A-</w:t>
      </w:r>
      <w:r w:rsidR="00E44489">
        <w:rPr>
          <w:rFonts w:ascii="Times New Roman" w:hAnsi="Times New Roman" w:cs="Times New Roman"/>
          <w:sz w:val="24"/>
          <w:szCs w:val="24"/>
        </w:rPr>
        <w:t>; IS</w:t>
      </w:r>
      <w:r w:rsidR="001F6C56">
        <w:rPr>
          <w:rFonts w:ascii="Times New Roman" w:hAnsi="Times New Roman" w:cs="Times New Roman"/>
          <w:sz w:val="24"/>
          <w:szCs w:val="24"/>
        </w:rPr>
        <w:t>O</w:t>
      </w:r>
      <w:r w:rsidR="00E44489">
        <w:rPr>
          <w:rFonts w:ascii="Times New Roman" w:hAnsi="Times New Roman" w:cs="Times New Roman"/>
          <w:sz w:val="24"/>
          <w:szCs w:val="24"/>
        </w:rPr>
        <w:t xml:space="preserve"> condition</w:t>
      </w:r>
      <w:r w:rsidR="00E44489" w:rsidRPr="00E3186E">
        <w:rPr>
          <w:rFonts w:ascii="Times New Roman" w:hAnsi="Times New Roman" w:cs="Times New Roman"/>
          <w:sz w:val="24"/>
          <w:szCs w:val="24"/>
        </w:rPr>
        <w:t>)</w:t>
      </w:r>
      <w:r w:rsidR="00E44489">
        <w:rPr>
          <w:rFonts w:ascii="Times New Roman" w:hAnsi="Times New Roman" w:cs="Times New Roman"/>
          <w:sz w:val="24"/>
          <w:szCs w:val="24"/>
        </w:rPr>
        <w:t xml:space="preserve"> or activated the detector when placed on it (i.e., AB+, A+; BB condition)</w:t>
      </w:r>
      <w:r w:rsidR="00E44489" w:rsidRPr="00E3186E">
        <w:rPr>
          <w:rFonts w:ascii="Times New Roman" w:hAnsi="Times New Roman" w:cs="Times New Roman"/>
          <w:sz w:val="24"/>
          <w:szCs w:val="24"/>
        </w:rPr>
        <w:t xml:space="preserve">.  Children in both conditions were then asked which of the two objects were blickets and to make the machine go by placing </w:t>
      </w:r>
      <w:r w:rsidR="00E44489">
        <w:rPr>
          <w:rFonts w:ascii="Times New Roman" w:hAnsi="Times New Roman" w:cs="Times New Roman"/>
          <w:sz w:val="24"/>
          <w:szCs w:val="24"/>
        </w:rPr>
        <w:t>the blicket</w:t>
      </w:r>
      <w:r w:rsidR="00E44489" w:rsidRPr="00E3186E">
        <w:rPr>
          <w:rFonts w:ascii="Times New Roman" w:hAnsi="Times New Roman" w:cs="Times New Roman"/>
          <w:sz w:val="24"/>
          <w:szCs w:val="24"/>
        </w:rPr>
        <w:t xml:space="preserve"> on </w:t>
      </w:r>
      <w:r w:rsidR="00E44489">
        <w:rPr>
          <w:rFonts w:ascii="Times New Roman" w:hAnsi="Times New Roman" w:cs="Times New Roman"/>
          <w:sz w:val="24"/>
          <w:szCs w:val="24"/>
        </w:rPr>
        <w:t>the detector</w:t>
      </w:r>
      <w:r w:rsidR="00E44489" w:rsidRPr="00E3186E">
        <w:rPr>
          <w:rFonts w:ascii="Times New Roman" w:hAnsi="Times New Roman" w:cs="Times New Roman"/>
          <w:sz w:val="24"/>
          <w:szCs w:val="24"/>
        </w:rPr>
        <w:t xml:space="preserve">. </w:t>
      </w:r>
      <w:r w:rsidR="00B2451E">
        <w:rPr>
          <w:rFonts w:ascii="Times New Roman" w:hAnsi="Times New Roman" w:cs="Times New Roman"/>
          <w:sz w:val="24"/>
          <w:szCs w:val="24"/>
        </w:rPr>
        <w:t>Sobel et al. (2004) found that</w:t>
      </w:r>
      <w:r w:rsidR="00B00DB4">
        <w:rPr>
          <w:rFonts w:ascii="Times New Roman" w:hAnsi="Times New Roman" w:cs="Times New Roman"/>
          <w:sz w:val="24"/>
          <w:szCs w:val="24"/>
        </w:rPr>
        <w:t xml:space="preserve"> </w:t>
      </w:r>
      <w:r w:rsidR="00BE10E2" w:rsidRPr="00AF45AE">
        <w:rPr>
          <w:rFonts w:ascii="Times New Roman" w:hAnsi="Times New Roman" w:cs="Times New Roman"/>
          <w:sz w:val="24"/>
          <w:szCs w:val="24"/>
        </w:rPr>
        <w:t>the 4-year-olds</w:t>
      </w:r>
      <w:r w:rsidR="007D7F7C">
        <w:rPr>
          <w:rFonts w:ascii="Times New Roman" w:hAnsi="Times New Roman" w:cs="Times New Roman"/>
          <w:sz w:val="24"/>
          <w:szCs w:val="24"/>
        </w:rPr>
        <w:t xml:space="preserve"> </w:t>
      </w:r>
      <w:r w:rsidR="001F6C56">
        <w:rPr>
          <w:rFonts w:ascii="Times New Roman" w:hAnsi="Times New Roman" w:cs="Times New Roman"/>
          <w:sz w:val="24"/>
          <w:szCs w:val="24"/>
        </w:rPr>
        <w:t>responded by placing object B on the machine in the ISO condition; these same children responded by placing object A on the machine in the BB condition</w:t>
      </w:r>
      <w:r w:rsidR="00197B5D">
        <w:rPr>
          <w:rFonts w:ascii="Times New Roman" w:hAnsi="Times New Roman" w:cs="Times New Roman"/>
          <w:sz w:val="24"/>
          <w:szCs w:val="24"/>
        </w:rPr>
        <w:t>.</w:t>
      </w:r>
      <w:r w:rsidR="00BE10E2" w:rsidRPr="00AF45AE">
        <w:rPr>
          <w:rFonts w:ascii="Times New Roman" w:hAnsi="Times New Roman" w:cs="Times New Roman"/>
          <w:sz w:val="24"/>
          <w:szCs w:val="24"/>
        </w:rPr>
        <w:t xml:space="preserve"> </w:t>
      </w:r>
      <w:r w:rsidR="005D6658">
        <w:rPr>
          <w:rFonts w:ascii="Times New Roman" w:hAnsi="Times New Roman" w:cs="Times New Roman"/>
          <w:sz w:val="24"/>
          <w:szCs w:val="24"/>
        </w:rPr>
        <w:t>Subsequent research by Sobel and Munro (2009) found that 3-year-olds</w:t>
      </w:r>
      <w:r w:rsidR="00B5769C">
        <w:rPr>
          <w:rFonts w:ascii="Times New Roman" w:hAnsi="Times New Roman" w:cs="Times New Roman"/>
          <w:sz w:val="24"/>
          <w:szCs w:val="24"/>
        </w:rPr>
        <w:t xml:space="preserve"> could also</w:t>
      </w:r>
      <w:r w:rsidR="005D6658">
        <w:rPr>
          <w:rFonts w:ascii="Times New Roman" w:hAnsi="Times New Roman" w:cs="Times New Roman"/>
          <w:sz w:val="24"/>
          <w:szCs w:val="24"/>
        </w:rPr>
        <w:t xml:space="preserve"> engage in BB</w:t>
      </w:r>
      <w:r w:rsidR="009A1799">
        <w:rPr>
          <w:rFonts w:ascii="Times New Roman" w:hAnsi="Times New Roman" w:cs="Times New Roman"/>
          <w:sz w:val="24"/>
          <w:szCs w:val="24"/>
        </w:rPr>
        <w:t xml:space="preserve"> and IS</w:t>
      </w:r>
      <w:r w:rsidR="009A15F3">
        <w:rPr>
          <w:rFonts w:ascii="Times New Roman" w:hAnsi="Times New Roman" w:cs="Times New Roman"/>
          <w:sz w:val="24"/>
          <w:szCs w:val="24"/>
        </w:rPr>
        <w:t>O</w:t>
      </w:r>
      <w:r w:rsidR="005D6658">
        <w:rPr>
          <w:rFonts w:ascii="Times New Roman" w:hAnsi="Times New Roman" w:cs="Times New Roman"/>
          <w:sz w:val="24"/>
          <w:szCs w:val="24"/>
        </w:rPr>
        <w:t xml:space="preserve"> reasoning if the</w:t>
      </w:r>
      <w:r w:rsidR="008F3BC6">
        <w:rPr>
          <w:rFonts w:ascii="Times New Roman" w:hAnsi="Times New Roman" w:cs="Times New Roman"/>
          <w:sz w:val="24"/>
          <w:szCs w:val="24"/>
        </w:rPr>
        <w:t xml:space="preserve"> machine </w:t>
      </w:r>
      <w:ins w:id="19" w:author="Benton, Deon" w:date="2023-03-20T21:15:00Z">
        <w:r w:rsidR="00A06280">
          <w:rPr>
            <w:rFonts w:ascii="Times New Roman" w:hAnsi="Times New Roman" w:cs="Times New Roman"/>
            <w:sz w:val="24"/>
            <w:szCs w:val="24"/>
          </w:rPr>
          <w:t>possessed animate-like qualities</w:t>
        </w:r>
      </w:ins>
      <w:r w:rsidR="009A1799">
        <w:rPr>
          <w:rFonts w:ascii="Times New Roman" w:hAnsi="Times New Roman" w:cs="Times New Roman"/>
          <w:sz w:val="24"/>
          <w:szCs w:val="24"/>
        </w:rPr>
        <w:t xml:space="preserve">. </w:t>
      </w:r>
    </w:p>
    <w:p w14:paraId="34FCBB4C" w14:textId="711017AD" w:rsidR="00AD0D43" w:rsidRDefault="009E165E" w:rsidP="005A2A5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These findings </w:t>
      </w:r>
      <w:r w:rsidR="00743C7C">
        <w:rPr>
          <w:rFonts w:ascii="Times New Roman" w:hAnsi="Times New Roman" w:cs="Times New Roman"/>
          <w:sz w:val="24"/>
          <w:szCs w:val="24"/>
        </w:rPr>
        <w:t>were interpreted to mean</w:t>
      </w:r>
      <w:ins w:id="20" w:author="Benton, Deon [2]" w:date="2023-03-21T10:47:00Z">
        <w:r w:rsidR="00986486">
          <w:rPr>
            <w:rFonts w:ascii="Times New Roman" w:hAnsi="Times New Roman" w:cs="Times New Roman"/>
            <w:sz w:val="24"/>
            <w:szCs w:val="24"/>
          </w:rPr>
          <w:t xml:space="preserve"> </w:t>
        </w:r>
      </w:ins>
      <w:ins w:id="21" w:author="Benton, Deon [2]" w:date="2023-03-21T10:48:00Z">
        <w:r w:rsidR="00986486">
          <w:rPr>
            <w:rFonts w:ascii="Times New Roman" w:hAnsi="Times New Roman" w:cs="Times New Roman"/>
            <w:sz w:val="24"/>
            <w:szCs w:val="24"/>
          </w:rPr>
          <w:t>that human children can engage in BB reasoning based on Bayesian-inference.</w:t>
        </w:r>
      </w:ins>
      <w:r w:rsidR="00250965">
        <w:rPr>
          <w:rFonts w:ascii="Times New Roman" w:hAnsi="Times New Roman" w:cs="Times New Roman"/>
          <w:sz w:val="24"/>
          <w:szCs w:val="24"/>
        </w:rPr>
        <w:t xml:space="preserve"> </w:t>
      </w:r>
      <w:ins w:id="22" w:author="Benton, Deon [2]" w:date="2023-03-21T10:45:00Z">
        <w:r w:rsidR="00463782">
          <w:rPr>
            <w:rFonts w:ascii="Times New Roman" w:hAnsi="Times New Roman" w:cs="Times New Roman"/>
            <w:sz w:val="24"/>
            <w:szCs w:val="24"/>
          </w:rPr>
          <w:t>Proponents of the Bayesian-inference perspective maintain that</w:t>
        </w:r>
      </w:ins>
      <w:r w:rsidR="00857D6D">
        <w:rPr>
          <w:rFonts w:ascii="Times New Roman" w:hAnsi="Times New Roman" w:cs="Times New Roman"/>
          <w:sz w:val="24"/>
          <w:szCs w:val="24"/>
        </w:rPr>
        <w:t xml:space="preserve"> human</w:t>
      </w:r>
      <w:r w:rsidR="00BF1C56">
        <w:rPr>
          <w:rFonts w:ascii="Times New Roman" w:hAnsi="Times New Roman" w:cs="Times New Roman"/>
          <w:sz w:val="24"/>
          <w:szCs w:val="24"/>
        </w:rPr>
        <w:t xml:space="preserve"> learners </w:t>
      </w:r>
      <w:r w:rsidR="00E968B3" w:rsidRPr="00E968B3">
        <w:rPr>
          <w:rFonts w:ascii="Times New Roman" w:hAnsi="Times New Roman" w:cs="Times New Roman"/>
          <w:sz w:val="24"/>
          <w:szCs w:val="24"/>
        </w:rPr>
        <w:t>use a simple form of Bayes</w:t>
      </w:r>
      <w:r w:rsidR="00E968B3">
        <w:rPr>
          <w:rFonts w:ascii="Times New Roman" w:hAnsi="Times New Roman" w:cs="Times New Roman"/>
          <w:sz w:val="24"/>
          <w:szCs w:val="24"/>
        </w:rPr>
        <w:t>’</w:t>
      </w:r>
      <w:r w:rsidR="00E968B3" w:rsidRPr="00E968B3">
        <w:rPr>
          <w:rFonts w:ascii="Times New Roman" w:hAnsi="Times New Roman" w:cs="Times New Roman"/>
          <w:sz w:val="24"/>
          <w:szCs w:val="24"/>
        </w:rPr>
        <w:t xml:space="preserve"> rule to reason about c</w:t>
      </w:r>
      <w:r w:rsidR="00E968B3">
        <w:rPr>
          <w:rFonts w:ascii="Times New Roman" w:hAnsi="Times New Roman" w:cs="Times New Roman"/>
          <w:sz w:val="24"/>
          <w:szCs w:val="24"/>
        </w:rPr>
        <w:t xml:space="preserve">ausal events and to choose the </w:t>
      </w:r>
      <w:r w:rsidR="0061785E">
        <w:rPr>
          <w:rFonts w:ascii="Times New Roman" w:hAnsi="Times New Roman" w:cs="Times New Roman"/>
          <w:sz w:val="24"/>
          <w:szCs w:val="24"/>
        </w:rPr>
        <w:t xml:space="preserve">causal </w:t>
      </w:r>
      <w:r w:rsidR="00E968B3" w:rsidRPr="00E968B3">
        <w:rPr>
          <w:rFonts w:ascii="Times New Roman" w:hAnsi="Times New Roman" w:cs="Times New Roman"/>
          <w:sz w:val="24"/>
          <w:szCs w:val="24"/>
        </w:rPr>
        <w:t>hypothesis</w:t>
      </w:r>
      <w:r w:rsidR="00FA79C1">
        <w:rPr>
          <w:rFonts w:ascii="Times New Roman" w:hAnsi="Times New Roman" w:cs="Times New Roman"/>
          <w:sz w:val="24"/>
          <w:szCs w:val="24"/>
        </w:rPr>
        <w:t xml:space="preserve">—within a </w:t>
      </w:r>
      <w:ins w:id="23" w:author="Benton, Deon [2]" w:date="2023-03-21T10:45:00Z">
        <w:r w:rsidR="00463782">
          <w:rPr>
            <w:rFonts w:ascii="Times New Roman" w:hAnsi="Times New Roman" w:cs="Times New Roman"/>
            <w:sz w:val="24"/>
            <w:szCs w:val="24"/>
          </w:rPr>
          <w:t>psychological hypothesis space that can contain infinitely many hypotheses</w:t>
        </w:r>
      </w:ins>
      <w:r w:rsidR="00FA79C1">
        <w:rPr>
          <w:rFonts w:ascii="Times New Roman" w:hAnsi="Times New Roman" w:cs="Times New Roman"/>
          <w:sz w:val="24"/>
          <w:szCs w:val="24"/>
        </w:rPr>
        <w:t>—</w:t>
      </w:r>
      <w:r w:rsidR="00E968B3">
        <w:rPr>
          <w:rFonts w:ascii="Times New Roman" w:hAnsi="Times New Roman" w:cs="Times New Roman"/>
          <w:sz w:val="24"/>
          <w:szCs w:val="24"/>
        </w:rPr>
        <w:t>that is most consistent with the observed data</w:t>
      </w:r>
      <w:r w:rsidR="00E968B3" w:rsidRPr="00E968B3">
        <w:rPr>
          <w:rFonts w:ascii="Times New Roman" w:hAnsi="Times New Roman" w:cs="Times New Roman"/>
          <w:sz w:val="24"/>
          <w:szCs w:val="24"/>
        </w:rPr>
        <w:t xml:space="preserve"> </w:t>
      </w:r>
      <w:r w:rsidR="00E968B3">
        <w:rPr>
          <w:rFonts w:ascii="Times New Roman" w:hAnsi="Times New Roman" w:cs="Times New Roman"/>
          <w:sz w:val="24"/>
          <w:szCs w:val="24"/>
        </w:rPr>
        <w:t xml:space="preserve">(e.g., Sobel et al., 2004; </w:t>
      </w:r>
      <w:r w:rsidR="00FA240A">
        <w:rPr>
          <w:rFonts w:ascii="Times New Roman" w:hAnsi="Times New Roman" w:cs="Times New Roman"/>
          <w:sz w:val="24"/>
          <w:szCs w:val="24"/>
        </w:rPr>
        <w:t xml:space="preserve">Gopnik </w:t>
      </w:r>
      <w:r w:rsidR="0052409E">
        <w:rPr>
          <w:rFonts w:ascii="Times New Roman" w:hAnsi="Times New Roman" w:cs="Times New Roman"/>
          <w:sz w:val="24"/>
          <w:szCs w:val="24"/>
        </w:rPr>
        <w:t xml:space="preserve">&amp; Wellman, 2012). </w:t>
      </w:r>
      <w:ins w:id="24" w:author="Benton, Deon [2]" w:date="2023-03-21T10:49:00Z">
        <w:r w:rsidR="0054259B">
          <w:rPr>
            <w:rFonts w:ascii="Times New Roman" w:hAnsi="Times New Roman" w:cs="Times New Roman"/>
            <w:sz w:val="24"/>
            <w:szCs w:val="24"/>
          </w:rPr>
          <w:t xml:space="preserve">These findings were also </w:t>
        </w:r>
      </w:ins>
      <w:ins w:id="25" w:author="Benton, Deon [2]" w:date="2023-03-21T10:51:00Z">
        <w:r w:rsidR="00050A48">
          <w:rPr>
            <w:rFonts w:ascii="Times New Roman" w:hAnsi="Times New Roman" w:cs="Times New Roman"/>
            <w:sz w:val="24"/>
            <w:szCs w:val="24"/>
          </w:rPr>
          <w:t>argued</w:t>
        </w:r>
      </w:ins>
      <w:ins w:id="26" w:author="Benton, Deon [2]" w:date="2023-03-21T10:49:00Z">
        <w:r w:rsidR="0054259B">
          <w:rPr>
            <w:rFonts w:ascii="Times New Roman" w:hAnsi="Times New Roman" w:cs="Times New Roman"/>
            <w:sz w:val="24"/>
            <w:szCs w:val="24"/>
          </w:rPr>
          <w:t xml:space="preserve"> to</w:t>
        </w:r>
      </w:ins>
      <w:ins w:id="27" w:author="Benton, Deon [2]" w:date="2023-03-21T10:51:00Z">
        <w:r w:rsidR="00050A48">
          <w:rPr>
            <w:rFonts w:ascii="Times New Roman" w:hAnsi="Times New Roman" w:cs="Times New Roman"/>
            <w:sz w:val="24"/>
            <w:szCs w:val="24"/>
          </w:rPr>
          <w:t xml:space="preserve"> rule out as </w:t>
        </w:r>
        <w:del w:id="28" w:author="detbenton1991@gmail.com" w:date="2023-03-25T16:09:00Z">
          <w:r w:rsidR="00050A48" w:rsidDel="005B5790">
            <w:rPr>
              <w:rFonts w:ascii="Times New Roman" w:hAnsi="Times New Roman" w:cs="Times New Roman"/>
              <w:sz w:val="24"/>
              <w:szCs w:val="24"/>
            </w:rPr>
            <w:delText>veritable</w:delText>
          </w:r>
        </w:del>
        <w:r w:rsidR="00050A48">
          <w:rPr>
            <w:rFonts w:ascii="Times New Roman" w:hAnsi="Times New Roman" w:cs="Times New Roman"/>
            <w:sz w:val="24"/>
            <w:szCs w:val="24"/>
          </w:rPr>
          <w:t xml:space="preserve"> models of human causal reasoning certain classes of associative learning models such as the traditional Rescorla-Wagner</w:t>
        </w:r>
      </w:ins>
      <w:ins w:id="29" w:author="Benton, Deon [2]" w:date="2023-03-21T10:52:00Z">
        <w:r w:rsidR="00050A48">
          <w:rPr>
            <w:rFonts w:ascii="Times New Roman" w:hAnsi="Times New Roman" w:cs="Times New Roman"/>
            <w:sz w:val="24"/>
            <w:szCs w:val="24"/>
          </w:rPr>
          <w:t xml:space="preserve"> (RW)</w:t>
        </w:r>
      </w:ins>
      <w:ins w:id="30" w:author="Benton, Deon [2]" w:date="2023-03-21T10:51:00Z">
        <w:r w:rsidR="00050A48">
          <w:rPr>
            <w:rFonts w:ascii="Times New Roman" w:hAnsi="Times New Roman" w:cs="Times New Roman"/>
            <w:sz w:val="24"/>
            <w:szCs w:val="24"/>
          </w:rPr>
          <w:t xml:space="preserve"> model</w:t>
        </w:r>
      </w:ins>
      <w:ins w:id="31" w:author="Benton, Deon [2]" w:date="2023-03-21T10:49:00Z">
        <w:r w:rsidR="0054259B">
          <w:rPr>
            <w:rFonts w:ascii="Times New Roman" w:hAnsi="Times New Roman" w:cs="Times New Roman"/>
            <w:sz w:val="24"/>
            <w:szCs w:val="24"/>
          </w:rPr>
          <w:t xml:space="preserve"> mean that</w:t>
        </w:r>
      </w:ins>
      <w:ins w:id="32" w:author="Benton, Deon [2]" w:date="2023-03-21T10:50:00Z">
        <w:r w:rsidR="0054259B">
          <w:rPr>
            <w:rFonts w:ascii="Times New Roman" w:hAnsi="Times New Roman" w:cs="Times New Roman"/>
            <w:sz w:val="24"/>
            <w:szCs w:val="24"/>
          </w:rPr>
          <w:t xml:space="preserve"> associative-learning processes cannot explain how human children reason about causal events</w:t>
        </w:r>
      </w:ins>
      <w:ins w:id="33" w:author="Benton, Deon [2]" w:date="2023-03-21T10:52:00Z">
        <w:r w:rsidR="00050A48">
          <w:rPr>
            <w:rFonts w:ascii="Times New Roman" w:hAnsi="Times New Roman" w:cs="Times New Roman"/>
            <w:sz w:val="24"/>
            <w:szCs w:val="24"/>
          </w:rPr>
          <w:t xml:space="preserve"> (e.g., </w:t>
        </w:r>
        <w:r w:rsidR="00050A48" w:rsidRPr="00E968B3">
          <w:rPr>
            <w:rFonts w:ascii="Times New Roman" w:hAnsi="Times New Roman" w:cs="Times New Roman"/>
            <w:sz w:val="24"/>
            <w:szCs w:val="24"/>
          </w:rPr>
          <w:t>Res</w:t>
        </w:r>
        <w:r w:rsidR="00050A48">
          <w:rPr>
            <w:rFonts w:ascii="Times New Roman" w:hAnsi="Times New Roman" w:cs="Times New Roman"/>
            <w:sz w:val="24"/>
            <w:szCs w:val="24"/>
          </w:rPr>
          <w:t>c</w:t>
        </w:r>
        <w:r w:rsidR="00050A48" w:rsidRPr="00E968B3">
          <w:rPr>
            <w:rFonts w:ascii="Times New Roman" w:hAnsi="Times New Roman" w:cs="Times New Roman"/>
            <w:sz w:val="24"/>
            <w:szCs w:val="24"/>
          </w:rPr>
          <w:t>orla &amp; Wagner, 1972</w:t>
        </w:r>
        <w:r w:rsidR="00050A48">
          <w:rPr>
            <w:rFonts w:ascii="Times New Roman" w:hAnsi="Times New Roman" w:cs="Times New Roman"/>
            <w:sz w:val="24"/>
            <w:szCs w:val="24"/>
          </w:rPr>
          <w:t>; Griffiths et al., 2011; Sobel et al., 2004</w:t>
        </w:r>
        <w:r w:rsidR="00050A48" w:rsidRPr="00E968B3">
          <w:rPr>
            <w:rFonts w:ascii="Times New Roman" w:hAnsi="Times New Roman" w:cs="Times New Roman"/>
            <w:sz w:val="24"/>
            <w:szCs w:val="24"/>
          </w:rPr>
          <w:t>)</w:t>
        </w:r>
      </w:ins>
      <w:ins w:id="34" w:author="Benton, Deon [2]" w:date="2023-03-21T10:50:00Z">
        <w:r w:rsidR="0054259B">
          <w:rPr>
            <w:rFonts w:ascii="Times New Roman" w:hAnsi="Times New Roman" w:cs="Times New Roman"/>
            <w:sz w:val="24"/>
            <w:szCs w:val="24"/>
          </w:rPr>
          <w:t xml:space="preserve">. </w:t>
        </w:r>
      </w:ins>
      <w:ins w:id="35" w:author="Benton, Deon" w:date="2023-03-20T21:16:00Z">
        <w:r w:rsidR="00A06280">
          <w:rPr>
            <w:rFonts w:ascii="Times New Roman" w:hAnsi="Times New Roman" w:cs="Times New Roman"/>
            <w:sz w:val="24"/>
            <w:szCs w:val="24"/>
          </w:rPr>
          <w:t xml:space="preserve">This model has been criticized </w:t>
        </w:r>
      </w:ins>
      <w:ins w:id="36" w:author="Benton, Deon [2]" w:date="2023-03-21T10:52:00Z">
        <w:r w:rsidR="00050A48">
          <w:rPr>
            <w:rFonts w:ascii="Times New Roman" w:hAnsi="Times New Roman" w:cs="Times New Roman"/>
            <w:sz w:val="24"/>
            <w:szCs w:val="24"/>
          </w:rPr>
          <w:t>because</w:t>
        </w:r>
      </w:ins>
      <w:r w:rsidR="00E27F73">
        <w:rPr>
          <w:rFonts w:ascii="Times New Roman" w:hAnsi="Times New Roman" w:cs="Times New Roman"/>
          <w:sz w:val="24"/>
          <w:szCs w:val="24"/>
        </w:rPr>
        <w:t xml:space="preserve"> it</w:t>
      </w:r>
      <w:r w:rsidR="00CD6623">
        <w:rPr>
          <w:rFonts w:ascii="Times New Roman" w:hAnsi="Times New Roman" w:cs="Times New Roman"/>
          <w:sz w:val="24"/>
          <w:szCs w:val="24"/>
        </w:rPr>
        <w:t xml:space="preserve"> </w:t>
      </w:r>
      <w:r w:rsidR="00E968B3">
        <w:rPr>
          <w:rFonts w:ascii="Times New Roman" w:hAnsi="Times New Roman" w:cs="Times New Roman"/>
          <w:sz w:val="24"/>
          <w:szCs w:val="24"/>
        </w:rPr>
        <w:t xml:space="preserve">predicts that </w:t>
      </w:r>
      <w:r w:rsidR="00E27F73">
        <w:rPr>
          <w:rFonts w:ascii="Times New Roman" w:hAnsi="Times New Roman" w:cs="Times New Roman"/>
          <w:sz w:val="24"/>
          <w:szCs w:val="24"/>
        </w:rPr>
        <w:t xml:space="preserve">object </w:t>
      </w:r>
      <w:r w:rsidR="00E968B3">
        <w:rPr>
          <w:rFonts w:ascii="Times New Roman" w:hAnsi="Times New Roman" w:cs="Times New Roman"/>
          <w:sz w:val="24"/>
          <w:szCs w:val="24"/>
        </w:rPr>
        <w:t xml:space="preserve">B should </w:t>
      </w:r>
      <w:r w:rsidR="00E968B3" w:rsidRPr="00E968B3">
        <w:rPr>
          <w:rFonts w:ascii="Times New Roman" w:hAnsi="Times New Roman" w:cs="Times New Roman"/>
          <w:sz w:val="24"/>
          <w:szCs w:val="24"/>
        </w:rPr>
        <w:t xml:space="preserve">be treated </w:t>
      </w:r>
      <w:r w:rsidR="00E968B3" w:rsidRPr="00E968B3">
        <w:rPr>
          <w:rFonts w:ascii="Times New Roman" w:hAnsi="Times New Roman" w:cs="Times New Roman"/>
          <w:sz w:val="24"/>
          <w:szCs w:val="24"/>
        </w:rPr>
        <w:lastRenderedPageBreak/>
        <w:t xml:space="preserve">equivalently across the </w:t>
      </w:r>
      <w:r w:rsidR="00697468">
        <w:rPr>
          <w:rFonts w:ascii="Times New Roman" w:hAnsi="Times New Roman" w:cs="Times New Roman"/>
          <w:sz w:val="24"/>
          <w:szCs w:val="24"/>
        </w:rPr>
        <w:t>BB</w:t>
      </w:r>
      <w:r w:rsidR="00E968B3" w:rsidRPr="00E968B3">
        <w:rPr>
          <w:rFonts w:ascii="Times New Roman" w:hAnsi="Times New Roman" w:cs="Times New Roman"/>
          <w:sz w:val="24"/>
          <w:szCs w:val="24"/>
        </w:rPr>
        <w:t xml:space="preserve"> and IS</w:t>
      </w:r>
      <w:r w:rsidR="00CA2A18">
        <w:rPr>
          <w:rFonts w:ascii="Times New Roman" w:hAnsi="Times New Roman" w:cs="Times New Roman"/>
          <w:sz w:val="24"/>
          <w:szCs w:val="24"/>
        </w:rPr>
        <w:t>O</w:t>
      </w:r>
      <w:r w:rsidR="00E968B3" w:rsidRPr="00E968B3">
        <w:rPr>
          <w:rFonts w:ascii="Times New Roman" w:hAnsi="Times New Roman" w:cs="Times New Roman"/>
          <w:sz w:val="24"/>
          <w:szCs w:val="24"/>
        </w:rPr>
        <w:t xml:space="preserve"> conditions</w:t>
      </w:r>
      <w:ins w:id="37" w:author="Benton, Deon [2]" w:date="2023-03-21T10:52:00Z">
        <w:r w:rsidR="000669BB">
          <w:rPr>
            <w:rFonts w:ascii="Times New Roman" w:hAnsi="Times New Roman" w:cs="Times New Roman"/>
            <w:sz w:val="24"/>
            <w:szCs w:val="24"/>
          </w:rPr>
          <w:t>—this prediction is at od</w:t>
        </w:r>
      </w:ins>
      <w:ins w:id="38" w:author="Benton, Deon [2]" w:date="2023-03-21T10:53:00Z">
        <w:r w:rsidR="000669BB">
          <w:rPr>
            <w:rFonts w:ascii="Times New Roman" w:hAnsi="Times New Roman" w:cs="Times New Roman"/>
            <w:sz w:val="24"/>
            <w:szCs w:val="24"/>
          </w:rPr>
          <w:t>ds with participants’ actual treatment of object B across conditions</w:t>
        </w:r>
      </w:ins>
      <w:r w:rsidR="00CA2A18">
        <w:rPr>
          <w:rFonts w:ascii="Times New Roman" w:hAnsi="Times New Roman" w:cs="Times New Roman"/>
          <w:sz w:val="24"/>
          <w:szCs w:val="24"/>
        </w:rPr>
        <w:t>.</w:t>
      </w:r>
      <w:r w:rsidR="005B6703">
        <w:rPr>
          <w:rFonts w:ascii="Times New Roman" w:hAnsi="Times New Roman" w:cs="Times New Roman"/>
          <w:sz w:val="24"/>
          <w:szCs w:val="24"/>
        </w:rPr>
        <w:t xml:space="preserve"> </w:t>
      </w:r>
    </w:p>
    <w:p w14:paraId="77787138" w14:textId="655CA98C" w:rsidR="00375ED6" w:rsidRDefault="005A586B" w:rsidP="00F63F9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Some</w:t>
      </w:r>
      <w:r w:rsidR="006B0F1E">
        <w:rPr>
          <w:rFonts w:ascii="Times New Roman" w:hAnsi="Times New Roman" w:cs="Times New Roman"/>
          <w:sz w:val="24"/>
          <w:szCs w:val="24"/>
        </w:rPr>
        <w:t xml:space="preserve"> caution should be </w:t>
      </w:r>
      <w:r w:rsidR="00260DDA">
        <w:rPr>
          <w:rFonts w:ascii="Times New Roman" w:hAnsi="Times New Roman" w:cs="Times New Roman"/>
          <w:sz w:val="24"/>
          <w:szCs w:val="24"/>
        </w:rPr>
        <w:t>exercised</w:t>
      </w:r>
      <w:r w:rsidR="00D3453B">
        <w:rPr>
          <w:rFonts w:ascii="Times New Roman" w:hAnsi="Times New Roman" w:cs="Times New Roman"/>
          <w:sz w:val="24"/>
          <w:szCs w:val="24"/>
        </w:rPr>
        <w:t xml:space="preserve"> either</w:t>
      </w:r>
      <w:r w:rsidR="00260DDA">
        <w:rPr>
          <w:rFonts w:ascii="Times New Roman" w:hAnsi="Times New Roman" w:cs="Times New Roman"/>
          <w:sz w:val="24"/>
          <w:szCs w:val="24"/>
        </w:rPr>
        <w:t xml:space="preserve"> </w:t>
      </w:r>
      <w:r w:rsidR="00C155AC">
        <w:rPr>
          <w:rFonts w:ascii="Times New Roman" w:hAnsi="Times New Roman" w:cs="Times New Roman"/>
          <w:sz w:val="24"/>
          <w:szCs w:val="24"/>
        </w:rPr>
        <w:t>before accepting</w:t>
      </w:r>
      <w:r w:rsidR="00F0599A">
        <w:rPr>
          <w:rFonts w:ascii="Times New Roman" w:hAnsi="Times New Roman" w:cs="Times New Roman"/>
          <w:sz w:val="24"/>
          <w:szCs w:val="24"/>
        </w:rPr>
        <w:t xml:space="preserve"> </w:t>
      </w:r>
      <w:r w:rsidR="004A0AE3">
        <w:rPr>
          <w:rFonts w:ascii="Times New Roman" w:hAnsi="Times New Roman" w:cs="Times New Roman"/>
          <w:sz w:val="24"/>
          <w:szCs w:val="24"/>
        </w:rPr>
        <w:t>the conclusion that</w:t>
      </w:r>
      <w:r w:rsidR="004F2D1F">
        <w:rPr>
          <w:rFonts w:ascii="Times New Roman" w:hAnsi="Times New Roman" w:cs="Times New Roman"/>
          <w:sz w:val="24"/>
          <w:szCs w:val="24"/>
        </w:rPr>
        <w:t xml:space="preserve"> Bayesian inference</w:t>
      </w:r>
      <w:ins w:id="39" w:author="Benton, Deon [2]" w:date="2023-03-21T10:54:00Z">
        <w:r w:rsidR="00A63EEF">
          <w:rPr>
            <w:rFonts w:ascii="Times New Roman" w:hAnsi="Times New Roman" w:cs="Times New Roman"/>
            <w:sz w:val="24"/>
            <w:szCs w:val="24"/>
          </w:rPr>
          <w:t xml:space="preserve"> rather than associative learning</w:t>
        </w:r>
      </w:ins>
      <w:r w:rsidR="004F2D1F">
        <w:rPr>
          <w:rFonts w:ascii="Times New Roman" w:hAnsi="Times New Roman" w:cs="Times New Roman"/>
          <w:sz w:val="24"/>
          <w:szCs w:val="24"/>
        </w:rPr>
        <w:t xml:space="preserve"> underpins </w:t>
      </w:r>
      <w:ins w:id="40" w:author="Benton, Deon [2]" w:date="2023-03-21T10:54:00Z">
        <w:r w:rsidR="00E65035">
          <w:rPr>
            <w:rFonts w:ascii="Times New Roman" w:hAnsi="Times New Roman" w:cs="Times New Roman"/>
            <w:sz w:val="24"/>
            <w:szCs w:val="24"/>
          </w:rPr>
          <w:t>how children process BB eve</w:t>
        </w:r>
      </w:ins>
      <w:ins w:id="41" w:author="Benton, Deon [2]" w:date="2023-03-21T10:55:00Z">
        <w:r w:rsidR="00E65035">
          <w:rPr>
            <w:rFonts w:ascii="Times New Roman" w:hAnsi="Times New Roman" w:cs="Times New Roman"/>
            <w:sz w:val="24"/>
            <w:szCs w:val="24"/>
          </w:rPr>
          <w:t>nts</w:t>
        </w:r>
      </w:ins>
      <w:r w:rsidR="00C155AC">
        <w:rPr>
          <w:rFonts w:ascii="Times New Roman" w:hAnsi="Times New Roman" w:cs="Times New Roman"/>
          <w:sz w:val="24"/>
          <w:szCs w:val="24"/>
        </w:rPr>
        <w:t xml:space="preserve">. </w:t>
      </w:r>
      <w:r w:rsidR="0016632A">
        <w:rPr>
          <w:rFonts w:ascii="Times New Roman" w:hAnsi="Times New Roman" w:cs="Times New Roman"/>
          <w:sz w:val="24"/>
          <w:szCs w:val="24"/>
        </w:rPr>
        <w:t>One</w:t>
      </w:r>
      <w:r w:rsidR="007B0D79">
        <w:rPr>
          <w:rFonts w:ascii="Times New Roman" w:hAnsi="Times New Roman" w:cs="Times New Roman"/>
          <w:sz w:val="24"/>
          <w:szCs w:val="24"/>
        </w:rPr>
        <w:t xml:space="preserve"> </w:t>
      </w:r>
      <w:r w:rsidR="0016632A">
        <w:rPr>
          <w:rFonts w:ascii="Times New Roman" w:hAnsi="Times New Roman" w:cs="Times New Roman"/>
          <w:sz w:val="24"/>
          <w:szCs w:val="24"/>
        </w:rPr>
        <w:t xml:space="preserve">reason </w:t>
      </w:r>
      <w:r w:rsidR="007B0D79">
        <w:rPr>
          <w:rFonts w:ascii="Times New Roman" w:hAnsi="Times New Roman" w:cs="Times New Roman"/>
          <w:sz w:val="24"/>
          <w:szCs w:val="24"/>
        </w:rPr>
        <w:t>concerns the fact that</w:t>
      </w:r>
      <w:r w:rsidR="00C155AC">
        <w:rPr>
          <w:rFonts w:ascii="Times New Roman" w:hAnsi="Times New Roman" w:cs="Times New Roman"/>
          <w:sz w:val="24"/>
          <w:szCs w:val="24"/>
        </w:rPr>
        <w:t xml:space="preserve"> there are</w:t>
      </w:r>
      <w:ins w:id="42" w:author="Benton, Deon [2]" w:date="2023-03-21T10:55:00Z">
        <w:r w:rsidR="00AA0CD1">
          <w:rPr>
            <w:rFonts w:ascii="Times New Roman" w:hAnsi="Times New Roman" w:cs="Times New Roman"/>
            <w:sz w:val="24"/>
            <w:szCs w:val="24"/>
          </w:rPr>
          <w:t xml:space="preserve"> significant</w:t>
        </w:r>
      </w:ins>
      <w:r w:rsidR="00C155AC">
        <w:rPr>
          <w:rFonts w:ascii="Times New Roman" w:hAnsi="Times New Roman" w:cs="Times New Roman"/>
          <w:sz w:val="24"/>
          <w:szCs w:val="24"/>
        </w:rPr>
        <w:t xml:space="preserve"> problems </w:t>
      </w:r>
      <w:r w:rsidR="00F62D4B">
        <w:rPr>
          <w:rFonts w:ascii="Times New Roman" w:hAnsi="Times New Roman" w:cs="Times New Roman"/>
          <w:sz w:val="24"/>
          <w:szCs w:val="24"/>
        </w:rPr>
        <w:t>with how BB reasoning</w:t>
      </w:r>
      <w:ins w:id="43" w:author="Benton, Deon [2]" w:date="2023-03-21T10:55:00Z">
        <w:r w:rsidR="00E65035">
          <w:rPr>
            <w:rFonts w:ascii="Times New Roman" w:hAnsi="Times New Roman" w:cs="Times New Roman"/>
            <w:sz w:val="24"/>
            <w:szCs w:val="24"/>
          </w:rPr>
          <w:t xml:space="preserve"> itself</w:t>
        </w:r>
      </w:ins>
      <w:r w:rsidR="00F62D4B">
        <w:rPr>
          <w:rFonts w:ascii="Times New Roman" w:hAnsi="Times New Roman" w:cs="Times New Roman"/>
          <w:sz w:val="24"/>
          <w:szCs w:val="24"/>
        </w:rPr>
        <w:t xml:space="preserve"> has been </w:t>
      </w:r>
      <w:r w:rsidR="004F2D1F">
        <w:rPr>
          <w:rFonts w:ascii="Times New Roman" w:hAnsi="Times New Roman" w:cs="Times New Roman"/>
          <w:sz w:val="24"/>
          <w:szCs w:val="24"/>
        </w:rPr>
        <w:t xml:space="preserve">measured </w:t>
      </w:r>
      <w:r w:rsidR="00F62D4B">
        <w:rPr>
          <w:rFonts w:ascii="Times New Roman" w:hAnsi="Times New Roman" w:cs="Times New Roman"/>
          <w:sz w:val="24"/>
          <w:szCs w:val="24"/>
        </w:rPr>
        <w:t>in previous research. For example, Sobel et al. (2004</w:t>
      </w:r>
      <w:r w:rsidR="00B62BD5">
        <w:rPr>
          <w:rFonts w:ascii="Times New Roman" w:hAnsi="Times New Roman" w:cs="Times New Roman"/>
          <w:sz w:val="24"/>
          <w:szCs w:val="24"/>
        </w:rPr>
        <w:t xml:space="preserve">; see also </w:t>
      </w:r>
      <w:r w:rsidR="00815C87">
        <w:rPr>
          <w:rFonts w:ascii="Times New Roman" w:hAnsi="Times New Roman" w:cs="Times New Roman"/>
          <w:sz w:val="24"/>
          <w:szCs w:val="24"/>
        </w:rPr>
        <w:t xml:space="preserve">Beckers et al., 2009; </w:t>
      </w:r>
      <w:r w:rsidR="0088580E">
        <w:rPr>
          <w:rFonts w:ascii="Times New Roman" w:hAnsi="Times New Roman" w:cs="Times New Roman"/>
          <w:sz w:val="24"/>
          <w:szCs w:val="24"/>
        </w:rPr>
        <w:t>McCormack et al. 2009</w:t>
      </w:r>
      <w:r w:rsidR="00476670">
        <w:rPr>
          <w:rFonts w:ascii="Times New Roman" w:hAnsi="Times New Roman" w:cs="Times New Roman"/>
          <w:sz w:val="24"/>
          <w:szCs w:val="24"/>
        </w:rPr>
        <w:t>, Exp. 1</w:t>
      </w:r>
      <w:r w:rsidR="0088580E">
        <w:rPr>
          <w:rFonts w:ascii="Times New Roman" w:hAnsi="Times New Roman" w:cs="Times New Roman"/>
          <w:sz w:val="24"/>
          <w:szCs w:val="24"/>
        </w:rPr>
        <w:t xml:space="preserve">; </w:t>
      </w:r>
      <w:r w:rsidR="00B62BD5">
        <w:rPr>
          <w:rFonts w:ascii="Times New Roman" w:hAnsi="Times New Roman" w:cs="Times New Roman"/>
          <w:sz w:val="24"/>
          <w:szCs w:val="24"/>
        </w:rPr>
        <w:t>Sobel &amp; Kirkham, 2006</w:t>
      </w:r>
      <w:r w:rsidR="00F62D4B">
        <w:rPr>
          <w:rFonts w:ascii="Times New Roman" w:hAnsi="Times New Roman" w:cs="Times New Roman"/>
          <w:sz w:val="24"/>
          <w:szCs w:val="24"/>
        </w:rPr>
        <w:t xml:space="preserve">) </w:t>
      </w:r>
      <w:r w:rsidR="00C155AC">
        <w:rPr>
          <w:rFonts w:ascii="Times New Roman" w:hAnsi="Times New Roman" w:cs="Times New Roman"/>
          <w:sz w:val="24"/>
          <w:szCs w:val="24"/>
        </w:rPr>
        <w:t>operationally defined BB reasoning as greater B choices in the ISO condition than in the BB condition</w:t>
      </w:r>
      <w:r w:rsidR="00F62D4B">
        <w:rPr>
          <w:rFonts w:ascii="Times New Roman" w:hAnsi="Times New Roman" w:cs="Times New Roman"/>
          <w:sz w:val="24"/>
          <w:szCs w:val="24"/>
        </w:rPr>
        <w:t xml:space="preserve"> (although for alternative operationalizations, see De Houwer, Beckers, &amp; Glautier, 2002; Larkin, Aitken, &amp; Dickinson, 1998; Griffiths et al., 2011; Kruschke &amp; Blair, 2000; Lovibond et al., 2003; Shanks, 1985; Van Hamme and Wasserman, 1994)</w:t>
      </w:r>
      <w:r w:rsidR="00C155AC">
        <w:rPr>
          <w:rFonts w:ascii="Times New Roman" w:hAnsi="Times New Roman" w:cs="Times New Roman"/>
          <w:sz w:val="24"/>
          <w:szCs w:val="24"/>
        </w:rPr>
        <w:t xml:space="preserve">.  </w:t>
      </w:r>
      <w:ins w:id="44" w:author="Benton, Deon [2]" w:date="2023-03-21T10:56:00Z">
        <w:r w:rsidR="00F63F96">
          <w:rPr>
            <w:rFonts w:ascii="Times New Roman" w:hAnsi="Times New Roman" w:cs="Times New Roman"/>
            <w:sz w:val="24"/>
            <w:szCs w:val="24"/>
          </w:rPr>
          <w:t>This operationalization suffers from two key limitations</w:t>
        </w:r>
      </w:ins>
      <w:r w:rsidR="004120C8">
        <w:rPr>
          <w:rFonts w:ascii="Times New Roman" w:hAnsi="Times New Roman" w:cs="Times New Roman"/>
          <w:sz w:val="24"/>
          <w:szCs w:val="24"/>
        </w:rPr>
        <w:t xml:space="preserve">. First, as </w:t>
      </w:r>
      <w:r w:rsidR="004B7FC7">
        <w:rPr>
          <w:rFonts w:ascii="Times New Roman" w:hAnsi="Times New Roman" w:cs="Times New Roman"/>
          <w:sz w:val="24"/>
          <w:szCs w:val="24"/>
        </w:rPr>
        <w:t>Beckers</w:t>
      </w:r>
      <w:r w:rsidR="00A01028">
        <w:rPr>
          <w:rFonts w:ascii="Times New Roman" w:hAnsi="Times New Roman" w:cs="Times New Roman"/>
          <w:sz w:val="24"/>
          <w:szCs w:val="24"/>
        </w:rPr>
        <w:t xml:space="preserve"> et al.</w:t>
      </w:r>
      <w:r w:rsidR="004B7FC7">
        <w:rPr>
          <w:rFonts w:ascii="Times New Roman" w:hAnsi="Times New Roman" w:cs="Times New Roman"/>
          <w:sz w:val="24"/>
          <w:szCs w:val="24"/>
        </w:rPr>
        <w:t xml:space="preserve"> (200</w:t>
      </w:r>
      <w:r w:rsidR="00A01028">
        <w:rPr>
          <w:rFonts w:ascii="Times New Roman" w:hAnsi="Times New Roman" w:cs="Times New Roman"/>
          <w:sz w:val="24"/>
          <w:szCs w:val="24"/>
        </w:rPr>
        <w:t>5) and</w:t>
      </w:r>
      <w:r w:rsidR="004B7FC7">
        <w:rPr>
          <w:rFonts w:ascii="Times New Roman" w:hAnsi="Times New Roman" w:cs="Times New Roman"/>
          <w:sz w:val="24"/>
          <w:szCs w:val="24"/>
        </w:rPr>
        <w:t xml:space="preserve"> McCormack</w:t>
      </w:r>
      <w:r w:rsidR="005B7988">
        <w:rPr>
          <w:rFonts w:ascii="Times New Roman" w:hAnsi="Times New Roman" w:cs="Times New Roman"/>
          <w:sz w:val="24"/>
          <w:szCs w:val="24"/>
        </w:rPr>
        <w:t xml:space="preserve"> et al.</w:t>
      </w:r>
      <w:r w:rsidR="004B7FC7">
        <w:rPr>
          <w:rFonts w:ascii="Times New Roman" w:hAnsi="Times New Roman" w:cs="Times New Roman"/>
          <w:sz w:val="24"/>
          <w:szCs w:val="24"/>
        </w:rPr>
        <w:t xml:space="preserve"> (2009) </w:t>
      </w:r>
      <w:r w:rsidR="00A01028">
        <w:rPr>
          <w:rFonts w:ascii="Times New Roman" w:hAnsi="Times New Roman" w:cs="Times New Roman"/>
          <w:sz w:val="24"/>
          <w:szCs w:val="24"/>
        </w:rPr>
        <w:t>pointed out</w:t>
      </w:r>
      <w:r w:rsidR="004B7FC7">
        <w:rPr>
          <w:rFonts w:ascii="Times New Roman" w:hAnsi="Times New Roman" w:cs="Times New Roman"/>
          <w:sz w:val="24"/>
          <w:szCs w:val="24"/>
        </w:rPr>
        <w:t>,</w:t>
      </w:r>
      <w:r w:rsidR="007503ED">
        <w:rPr>
          <w:rFonts w:ascii="Times New Roman" w:hAnsi="Times New Roman" w:cs="Times New Roman"/>
          <w:sz w:val="24"/>
          <w:szCs w:val="24"/>
        </w:rPr>
        <w:t xml:space="preserve"> </w:t>
      </w:r>
      <w:r w:rsidR="00A01028">
        <w:rPr>
          <w:rFonts w:ascii="Times New Roman" w:hAnsi="Times New Roman" w:cs="Times New Roman"/>
          <w:sz w:val="24"/>
          <w:szCs w:val="24"/>
        </w:rPr>
        <w:t xml:space="preserve">it </w:t>
      </w:r>
      <w:r w:rsidR="00AE2357">
        <w:rPr>
          <w:rFonts w:ascii="Times New Roman" w:hAnsi="Times New Roman" w:cs="Times New Roman"/>
          <w:sz w:val="24"/>
          <w:szCs w:val="24"/>
        </w:rPr>
        <w:t xml:space="preserve">cannot be determined </w:t>
      </w:r>
      <w:r w:rsidR="00E97AEE" w:rsidRPr="0064427D">
        <w:rPr>
          <w:rFonts w:ascii="Times New Roman" w:hAnsi="Times New Roman" w:cs="Times New Roman"/>
          <w:i/>
          <w:iCs/>
          <w:sz w:val="24"/>
          <w:szCs w:val="24"/>
        </w:rPr>
        <w:t>why</w:t>
      </w:r>
      <w:r w:rsidR="00E97AEE">
        <w:rPr>
          <w:rFonts w:ascii="Times New Roman" w:hAnsi="Times New Roman" w:cs="Times New Roman"/>
          <w:sz w:val="24"/>
          <w:szCs w:val="24"/>
        </w:rPr>
        <w:t xml:space="preserve"> participants treated object B differently between the BB and ISO condition. </w:t>
      </w:r>
      <w:ins w:id="45" w:author="Benton, Deon [2]" w:date="2023-03-21T10:59:00Z">
        <w:r w:rsidR="00873593">
          <w:rPr>
            <w:rFonts w:ascii="Times New Roman" w:hAnsi="Times New Roman" w:cs="Times New Roman"/>
            <w:sz w:val="24"/>
            <w:szCs w:val="24"/>
          </w:rPr>
          <w:t>For example, participants could have treated B differently between the BB and ISO conditions because of a</w:t>
        </w:r>
      </w:ins>
      <w:r w:rsidR="00A01028">
        <w:rPr>
          <w:rFonts w:ascii="Times New Roman" w:hAnsi="Times New Roman" w:cs="Times New Roman"/>
          <w:sz w:val="24"/>
          <w:szCs w:val="24"/>
        </w:rPr>
        <w:t xml:space="preserve"> BB effect, an ISO effect, or both.</w:t>
      </w:r>
      <w:ins w:id="46" w:author="Benton, Deon [2]" w:date="2023-03-21T10:59:00Z">
        <w:r w:rsidR="00873593">
          <w:rPr>
            <w:rFonts w:ascii="Times New Roman" w:hAnsi="Times New Roman" w:cs="Times New Roman"/>
            <w:sz w:val="24"/>
            <w:szCs w:val="24"/>
          </w:rPr>
          <w:t xml:space="preserve"> Participants could have also treated B differently between these conditions</w:t>
        </w:r>
      </w:ins>
      <w:ins w:id="47" w:author="Benton, Deon [2]" w:date="2023-03-21T11:00:00Z">
        <w:r w:rsidR="00873593">
          <w:rPr>
            <w:rFonts w:ascii="Times New Roman" w:hAnsi="Times New Roman" w:cs="Times New Roman"/>
            <w:sz w:val="24"/>
            <w:szCs w:val="24"/>
          </w:rPr>
          <w:t xml:space="preserve"> because</w:t>
        </w:r>
      </w:ins>
      <w:r w:rsidR="00A01028">
        <w:rPr>
          <w:rFonts w:ascii="Times New Roman" w:hAnsi="Times New Roman" w:cs="Times New Roman"/>
          <w:sz w:val="24"/>
          <w:szCs w:val="24"/>
        </w:rPr>
        <w:t xml:space="preserve"> </w:t>
      </w:r>
      <w:ins w:id="48" w:author="Benton, Deon [2]" w:date="2023-03-21T11:00:00Z">
        <w:r w:rsidR="00873593">
          <w:rPr>
            <w:rFonts w:ascii="Times New Roman" w:hAnsi="Times New Roman" w:cs="Times New Roman"/>
            <w:sz w:val="24"/>
            <w:szCs w:val="24"/>
          </w:rPr>
          <w:t xml:space="preserve">they </w:t>
        </w:r>
      </w:ins>
      <w:r w:rsidR="001C0DEF">
        <w:rPr>
          <w:rFonts w:ascii="Times New Roman" w:hAnsi="Times New Roman" w:cs="Times New Roman"/>
          <w:sz w:val="24"/>
          <w:szCs w:val="24"/>
        </w:rPr>
        <w:t>observed</w:t>
      </w:r>
      <w:r w:rsidR="001A00FA">
        <w:rPr>
          <w:rFonts w:ascii="Times New Roman" w:hAnsi="Times New Roman" w:cs="Times New Roman"/>
          <w:sz w:val="24"/>
          <w:szCs w:val="24"/>
        </w:rPr>
        <w:t xml:space="preserve"> a positive effect during the elemental (i.e., A+) phase in the BB condition but a negative effect during the elemental (i.e., A-)</w:t>
      </w:r>
      <w:r w:rsidR="004F203A">
        <w:rPr>
          <w:rFonts w:ascii="Times New Roman" w:hAnsi="Times New Roman" w:cs="Times New Roman"/>
          <w:sz w:val="24"/>
          <w:szCs w:val="24"/>
        </w:rPr>
        <w:t xml:space="preserve"> phase</w:t>
      </w:r>
      <w:r w:rsidR="00CB3E90">
        <w:rPr>
          <w:rFonts w:ascii="Times New Roman" w:hAnsi="Times New Roman" w:cs="Times New Roman"/>
          <w:sz w:val="24"/>
          <w:szCs w:val="24"/>
        </w:rPr>
        <w:t xml:space="preserve"> in the ISO condition</w:t>
      </w:r>
      <w:r w:rsidR="00B17F6C">
        <w:rPr>
          <w:rFonts w:ascii="Times New Roman" w:hAnsi="Times New Roman" w:cs="Times New Roman"/>
          <w:sz w:val="24"/>
          <w:szCs w:val="24"/>
        </w:rPr>
        <w:t>. Crucially,</w:t>
      </w:r>
      <w:ins w:id="49" w:author="Benton, Deon [2]" w:date="2023-03-21T11:00:00Z">
        <w:r w:rsidR="00873593">
          <w:rPr>
            <w:rFonts w:ascii="Times New Roman" w:hAnsi="Times New Roman" w:cs="Times New Roman"/>
            <w:sz w:val="24"/>
            <w:szCs w:val="24"/>
          </w:rPr>
          <w:t xml:space="preserve"> neither of these alternative explanations</w:t>
        </w:r>
      </w:ins>
      <w:r w:rsidR="00B17F6C">
        <w:rPr>
          <w:rFonts w:ascii="Times New Roman" w:hAnsi="Times New Roman" w:cs="Times New Roman"/>
          <w:sz w:val="24"/>
          <w:szCs w:val="24"/>
        </w:rPr>
        <w:t xml:space="preserve"> </w:t>
      </w:r>
      <w:ins w:id="50" w:author="Benton, Deon [2]" w:date="2023-03-21T11:00:00Z">
        <w:r w:rsidR="00873593">
          <w:rPr>
            <w:rFonts w:ascii="Times New Roman" w:hAnsi="Times New Roman" w:cs="Times New Roman"/>
            <w:sz w:val="24"/>
            <w:szCs w:val="24"/>
          </w:rPr>
          <w:t>would be evidence of</w:t>
        </w:r>
      </w:ins>
      <w:r w:rsidR="00B17F6C">
        <w:rPr>
          <w:rFonts w:ascii="Times New Roman" w:hAnsi="Times New Roman" w:cs="Times New Roman"/>
          <w:sz w:val="24"/>
          <w:szCs w:val="24"/>
        </w:rPr>
        <w:t xml:space="preserve"> </w:t>
      </w:r>
      <w:r w:rsidR="00DC1421">
        <w:rPr>
          <w:rFonts w:ascii="Times New Roman" w:hAnsi="Times New Roman" w:cs="Times New Roman"/>
          <w:sz w:val="24"/>
          <w:szCs w:val="24"/>
        </w:rPr>
        <w:t>a</w:t>
      </w:r>
      <w:r w:rsidR="00CC6AD5">
        <w:rPr>
          <w:rFonts w:ascii="Times New Roman" w:hAnsi="Times New Roman" w:cs="Times New Roman"/>
          <w:sz w:val="24"/>
          <w:szCs w:val="24"/>
        </w:rPr>
        <w:t xml:space="preserve"> true</w:t>
      </w:r>
      <w:r w:rsidR="00C13E28">
        <w:rPr>
          <w:rFonts w:ascii="Times New Roman" w:hAnsi="Times New Roman" w:cs="Times New Roman"/>
          <w:sz w:val="24"/>
          <w:szCs w:val="24"/>
        </w:rPr>
        <w:t xml:space="preserve"> retrospective</w:t>
      </w:r>
      <w:r w:rsidR="00CC6AD5">
        <w:rPr>
          <w:rFonts w:ascii="Times New Roman" w:hAnsi="Times New Roman" w:cs="Times New Roman"/>
          <w:sz w:val="24"/>
          <w:szCs w:val="24"/>
        </w:rPr>
        <w:t xml:space="preserve"> reevaluation</w:t>
      </w:r>
      <w:r w:rsidR="004A571F">
        <w:rPr>
          <w:rFonts w:ascii="Times New Roman" w:hAnsi="Times New Roman" w:cs="Times New Roman"/>
          <w:sz w:val="24"/>
          <w:szCs w:val="24"/>
        </w:rPr>
        <w:t xml:space="preserve"> </w:t>
      </w:r>
      <w:r w:rsidR="00CC6AD5">
        <w:rPr>
          <w:rFonts w:ascii="Times New Roman" w:hAnsi="Times New Roman" w:cs="Times New Roman"/>
          <w:sz w:val="24"/>
          <w:szCs w:val="24"/>
        </w:rPr>
        <w:t xml:space="preserve">of object B </w:t>
      </w:r>
      <w:r w:rsidR="00A47831">
        <w:rPr>
          <w:rFonts w:ascii="Times New Roman" w:hAnsi="Times New Roman" w:cs="Times New Roman"/>
          <w:sz w:val="24"/>
          <w:szCs w:val="24"/>
        </w:rPr>
        <w:t xml:space="preserve">by participants </w:t>
      </w:r>
      <w:r w:rsidR="00CC6AD5">
        <w:rPr>
          <w:rFonts w:ascii="Times New Roman" w:hAnsi="Times New Roman" w:cs="Times New Roman"/>
          <w:sz w:val="24"/>
          <w:szCs w:val="24"/>
        </w:rPr>
        <w:t xml:space="preserve">based </w:t>
      </w:r>
      <w:r w:rsidR="003D7AF2">
        <w:rPr>
          <w:rFonts w:ascii="Times New Roman" w:hAnsi="Times New Roman" w:cs="Times New Roman"/>
          <w:sz w:val="24"/>
          <w:szCs w:val="24"/>
        </w:rPr>
        <w:t xml:space="preserve">on A’s </w:t>
      </w:r>
      <w:r w:rsidR="003D7AF2" w:rsidRPr="00C84BB7">
        <w:rPr>
          <w:rFonts w:ascii="Times New Roman" w:hAnsi="Times New Roman" w:cs="Times New Roman"/>
          <w:i/>
          <w:iCs/>
          <w:sz w:val="24"/>
          <w:szCs w:val="24"/>
        </w:rPr>
        <w:t>relation to</w:t>
      </w:r>
      <w:r w:rsidR="00ED1327" w:rsidRPr="00C84BB7">
        <w:rPr>
          <w:rFonts w:ascii="Times New Roman" w:hAnsi="Times New Roman" w:cs="Times New Roman"/>
          <w:i/>
          <w:iCs/>
          <w:sz w:val="24"/>
          <w:szCs w:val="24"/>
        </w:rPr>
        <w:t xml:space="preserve"> and effect</w:t>
      </w:r>
      <w:r w:rsidR="00ED1327">
        <w:rPr>
          <w:rFonts w:ascii="Times New Roman" w:hAnsi="Times New Roman" w:cs="Times New Roman"/>
          <w:sz w:val="24"/>
          <w:szCs w:val="24"/>
        </w:rPr>
        <w:t xml:space="preserve"> </w:t>
      </w:r>
      <w:r w:rsidR="00ED1327" w:rsidRPr="00C84BB7">
        <w:rPr>
          <w:rFonts w:ascii="Times New Roman" w:hAnsi="Times New Roman" w:cs="Times New Roman"/>
          <w:i/>
          <w:iCs/>
          <w:sz w:val="24"/>
          <w:szCs w:val="24"/>
        </w:rPr>
        <w:t>on</w:t>
      </w:r>
      <w:r w:rsidR="003D7AF2">
        <w:rPr>
          <w:rFonts w:ascii="Times New Roman" w:hAnsi="Times New Roman" w:cs="Times New Roman"/>
          <w:sz w:val="24"/>
          <w:szCs w:val="24"/>
        </w:rPr>
        <w:t xml:space="preserve"> object B</w:t>
      </w:r>
      <w:r w:rsidR="00E536B1">
        <w:rPr>
          <w:rFonts w:ascii="Times New Roman" w:hAnsi="Times New Roman" w:cs="Times New Roman"/>
          <w:sz w:val="24"/>
          <w:szCs w:val="24"/>
        </w:rPr>
        <w:t xml:space="preserve"> across both conditions</w:t>
      </w:r>
      <w:r w:rsidR="00F82E35">
        <w:rPr>
          <w:rFonts w:ascii="Times New Roman" w:hAnsi="Times New Roman" w:cs="Times New Roman"/>
          <w:sz w:val="24"/>
          <w:szCs w:val="24"/>
        </w:rPr>
        <w:t xml:space="preserve"> (which is the intended inference)</w:t>
      </w:r>
      <w:r w:rsidR="00E536B1">
        <w:rPr>
          <w:rFonts w:ascii="Times New Roman" w:hAnsi="Times New Roman" w:cs="Times New Roman"/>
          <w:sz w:val="24"/>
          <w:szCs w:val="24"/>
        </w:rPr>
        <w:t>.</w:t>
      </w:r>
      <w:r w:rsidR="003D7AF2">
        <w:rPr>
          <w:rFonts w:ascii="Times New Roman" w:hAnsi="Times New Roman" w:cs="Times New Roman"/>
          <w:sz w:val="24"/>
          <w:szCs w:val="24"/>
        </w:rPr>
        <w:t xml:space="preserve"> </w:t>
      </w:r>
      <w:r w:rsidR="001A00FA">
        <w:rPr>
          <w:rFonts w:ascii="Times New Roman" w:hAnsi="Times New Roman" w:cs="Times New Roman"/>
          <w:sz w:val="24"/>
          <w:szCs w:val="24"/>
        </w:rPr>
        <w:t xml:space="preserve"> </w:t>
      </w:r>
    </w:p>
    <w:p w14:paraId="04F6EEA5" w14:textId="69E0A84E" w:rsidR="009348D6" w:rsidRDefault="000142D4" w:rsidP="007C473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w:t>
      </w:r>
      <w:r w:rsidR="00B17F6C">
        <w:rPr>
          <w:rFonts w:ascii="Times New Roman" w:hAnsi="Times New Roman" w:cs="Times New Roman"/>
          <w:sz w:val="24"/>
          <w:szCs w:val="24"/>
        </w:rPr>
        <w:t>operationalization that we adopt</w:t>
      </w:r>
      <w:r w:rsidR="00703A49">
        <w:rPr>
          <w:rFonts w:ascii="Times New Roman" w:hAnsi="Times New Roman" w:cs="Times New Roman"/>
          <w:sz w:val="24"/>
          <w:szCs w:val="24"/>
        </w:rPr>
        <w:t xml:space="preserve"> here</w:t>
      </w:r>
      <w:r>
        <w:rPr>
          <w:rFonts w:ascii="Times New Roman" w:hAnsi="Times New Roman" w:cs="Times New Roman"/>
          <w:sz w:val="24"/>
          <w:szCs w:val="24"/>
        </w:rPr>
        <w:t xml:space="preserve">—which </w:t>
      </w:r>
      <w:ins w:id="51" w:author="Benton, Deon [2]" w:date="2023-03-21T11:02:00Z">
        <w:r w:rsidR="00D02D0C">
          <w:rPr>
            <w:rFonts w:ascii="Times New Roman" w:hAnsi="Times New Roman" w:cs="Times New Roman"/>
            <w:sz w:val="24"/>
            <w:szCs w:val="24"/>
          </w:rPr>
          <w:t xml:space="preserve">was independently </w:t>
        </w:r>
      </w:ins>
      <w:ins w:id="52" w:author="Benton, Deon [2]" w:date="2023-03-21T11:03:00Z">
        <w:r w:rsidR="00D02D0C">
          <w:rPr>
            <w:rFonts w:ascii="Times New Roman" w:hAnsi="Times New Roman" w:cs="Times New Roman"/>
            <w:sz w:val="24"/>
            <w:szCs w:val="24"/>
          </w:rPr>
          <w:t>discovered</w:t>
        </w:r>
      </w:ins>
      <w:r>
        <w:rPr>
          <w:rFonts w:ascii="Times New Roman" w:hAnsi="Times New Roman" w:cs="Times New Roman"/>
          <w:sz w:val="24"/>
          <w:szCs w:val="24"/>
        </w:rPr>
        <w:t xml:space="preserve"> </w:t>
      </w:r>
      <w:r w:rsidR="00B17F6C">
        <w:rPr>
          <w:rFonts w:ascii="Times New Roman" w:hAnsi="Times New Roman" w:cs="Times New Roman"/>
          <w:sz w:val="24"/>
          <w:szCs w:val="24"/>
        </w:rPr>
        <w:t>by McCormack et al. (2009</w:t>
      </w:r>
      <w:r w:rsidR="00694AF2">
        <w:rPr>
          <w:rFonts w:ascii="Times New Roman" w:hAnsi="Times New Roman" w:cs="Times New Roman"/>
          <w:sz w:val="24"/>
          <w:szCs w:val="24"/>
        </w:rPr>
        <w:t>, Exp. 2</w:t>
      </w:r>
      <w:r w:rsidR="00B17F6C">
        <w:rPr>
          <w:rFonts w:ascii="Times New Roman" w:hAnsi="Times New Roman" w:cs="Times New Roman"/>
          <w:sz w:val="24"/>
          <w:szCs w:val="24"/>
        </w:rPr>
        <w:t>)</w:t>
      </w:r>
      <w:r>
        <w:rPr>
          <w:rFonts w:ascii="Times New Roman" w:hAnsi="Times New Roman" w:cs="Times New Roman"/>
          <w:sz w:val="24"/>
          <w:szCs w:val="24"/>
        </w:rPr>
        <w:t>—eschews this limitation</w:t>
      </w:r>
      <w:r w:rsidR="00B17F6C">
        <w:rPr>
          <w:rFonts w:ascii="Times New Roman" w:hAnsi="Times New Roman" w:cs="Times New Roman"/>
          <w:sz w:val="24"/>
          <w:szCs w:val="24"/>
        </w:rPr>
        <w:t xml:space="preserve">. </w:t>
      </w:r>
      <w:ins w:id="53" w:author="Benton, Deon [2]" w:date="2023-03-21T11:03:00Z">
        <w:r w:rsidR="00AF6AE2">
          <w:rPr>
            <w:rFonts w:ascii="Times New Roman" w:hAnsi="Times New Roman" w:cs="Times New Roman"/>
            <w:sz w:val="24"/>
            <w:szCs w:val="24"/>
          </w:rPr>
          <w:t xml:space="preserve">Specifically, we operationalize BB reasoning </w:t>
        </w:r>
      </w:ins>
      <w:r w:rsidR="00831E4F">
        <w:rPr>
          <w:rFonts w:ascii="Times New Roman" w:hAnsi="Times New Roman" w:cs="Times New Roman"/>
          <w:sz w:val="24"/>
          <w:szCs w:val="24"/>
        </w:rPr>
        <w:t>by</w:t>
      </w:r>
      <w:r w:rsidR="00B049FC">
        <w:rPr>
          <w:rFonts w:ascii="Times New Roman" w:hAnsi="Times New Roman" w:cs="Times New Roman"/>
          <w:sz w:val="24"/>
          <w:szCs w:val="24"/>
        </w:rPr>
        <w:t xml:space="preserve"> </w:t>
      </w:r>
      <w:r w:rsidR="00831E4F">
        <w:rPr>
          <w:rFonts w:ascii="Times New Roman" w:hAnsi="Times New Roman" w:cs="Times New Roman"/>
          <w:sz w:val="24"/>
          <w:szCs w:val="24"/>
        </w:rPr>
        <w:t>comparing how participants treat object B</w:t>
      </w:r>
      <w:r w:rsidR="00413458">
        <w:rPr>
          <w:rFonts w:ascii="Times New Roman" w:hAnsi="Times New Roman" w:cs="Times New Roman"/>
          <w:sz w:val="24"/>
          <w:szCs w:val="24"/>
        </w:rPr>
        <w:t xml:space="preserve"> following an AB+ A+ sequence of </w:t>
      </w:r>
      <w:r w:rsidR="00413458">
        <w:rPr>
          <w:rFonts w:ascii="Times New Roman" w:hAnsi="Times New Roman" w:cs="Times New Roman"/>
          <w:sz w:val="24"/>
          <w:szCs w:val="24"/>
        </w:rPr>
        <w:lastRenderedPageBreak/>
        <w:t>events</w:t>
      </w:r>
      <w:r w:rsidR="00D96F78">
        <w:rPr>
          <w:rFonts w:ascii="Times New Roman" w:hAnsi="Times New Roman" w:cs="Times New Roman"/>
          <w:sz w:val="24"/>
          <w:szCs w:val="24"/>
        </w:rPr>
        <w:t xml:space="preserve"> (i.e., the BB experimental condition)</w:t>
      </w:r>
      <w:r w:rsidR="00413458">
        <w:rPr>
          <w:rFonts w:ascii="Times New Roman" w:hAnsi="Times New Roman" w:cs="Times New Roman"/>
          <w:sz w:val="24"/>
          <w:szCs w:val="24"/>
        </w:rPr>
        <w:t xml:space="preserve"> to </w:t>
      </w:r>
      <w:r w:rsidR="00831E4F">
        <w:rPr>
          <w:rFonts w:ascii="Times New Roman" w:hAnsi="Times New Roman" w:cs="Times New Roman"/>
          <w:sz w:val="24"/>
          <w:szCs w:val="24"/>
        </w:rPr>
        <w:t>how participants treat object B</w:t>
      </w:r>
      <w:r w:rsidR="00413458">
        <w:rPr>
          <w:rFonts w:ascii="Times New Roman" w:hAnsi="Times New Roman" w:cs="Times New Roman"/>
          <w:sz w:val="24"/>
          <w:szCs w:val="24"/>
        </w:rPr>
        <w:t xml:space="preserve"> following an AB+ C+ sequences of events</w:t>
      </w:r>
      <w:r w:rsidR="00D96F78">
        <w:rPr>
          <w:rFonts w:ascii="Times New Roman" w:hAnsi="Times New Roman" w:cs="Times New Roman"/>
          <w:sz w:val="24"/>
          <w:szCs w:val="24"/>
        </w:rPr>
        <w:t xml:space="preserve"> (i.e., the BB control condition)</w:t>
      </w:r>
      <w:r w:rsidR="00413458">
        <w:rPr>
          <w:rFonts w:ascii="Times New Roman" w:hAnsi="Times New Roman" w:cs="Times New Roman"/>
          <w:sz w:val="24"/>
          <w:szCs w:val="24"/>
        </w:rPr>
        <w:t>.</w:t>
      </w:r>
      <w:r w:rsidR="00611F20">
        <w:rPr>
          <w:rFonts w:ascii="Times New Roman" w:hAnsi="Times New Roman" w:cs="Times New Roman"/>
          <w:sz w:val="24"/>
          <w:szCs w:val="24"/>
        </w:rPr>
        <w:t xml:space="preserve"> </w:t>
      </w:r>
      <w:r w:rsidR="000F5CCE">
        <w:rPr>
          <w:rFonts w:ascii="Times New Roman" w:hAnsi="Times New Roman" w:cs="Times New Roman"/>
          <w:sz w:val="24"/>
          <w:szCs w:val="24"/>
        </w:rPr>
        <w:t>T</w:t>
      </w:r>
      <w:r w:rsidR="00C735AF">
        <w:rPr>
          <w:rFonts w:ascii="Times New Roman" w:hAnsi="Times New Roman" w:cs="Times New Roman"/>
          <w:sz w:val="24"/>
          <w:szCs w:val="24"/>
        </w:rPr>
        <w:t>hese two</w:t>
      </w:r>
      <w:r w:rsidR="00611F20">
        <w:rPr>
          <w:rFonts w:ascii="Times New Roman" w:hAnsi="Times New Roman" w:cs="Times New Roman"/>
          <w:sz w:val="24"/>
          <w:szCs w:val="24"/>
        </w:rPr>
        <w:t xml:space="preserve"> conditions</w:t>
      </w:r>
      <w:r w:rsidR="00FD6A7F">
        <w:rPr>
          <w:rFonts w:ascii="Times New Roman" w:hAnsi="Times New Roman" w:cs="Times New Roman"/>
          <w:sz w:val="24"/>
          <w:szCs w:val="24"/>
        </w:rPr>
        <w:t xml:space="preserve"> differ in terms of the object that is shown during the elemental phase</w:t>
      </w:r>
      <w:r w:rsidR="00D446AF">
        <w:rPr>
          <w:rFonts w:ascii="Times New Roman" w:hAnsi="Times New Roman" w:cs="Times New Roman"/>
          <w:sz w:val="24"/>
          <w:szCs w:val="24"/>
        </w:rPr>
        <w:t xml:space="preserve"> (i.e., A or C)</w:t>
      </w:r>
      <w:r w:rsidR="00FD6A7F">
        <w:rPr>
          <w:rFonts w:ascii="Times New Roman" w:hAnsi="Times New Roman" w:cs="Times New Roman"/>
          <w:sz w:val="24"/>
          <w:szCs w:val="24"/>
        </w:rPr>
        <w:t xml:space="preserve"> and </w:t>
      </w:r>
      <w:r w:rsidR="000F5CCE">
        <w:rPr>
          <w:rFonts w:ascii="Times New Roman" w:hAnsi="Times New Roman" w:cs="Times New Roman"/>
          <w:sz w:val="24"/>
          <w:szCs w:val="24"/>
        </w:rPr>
        <w:t>that object’s</w:t>
      </w:r>
      <w:r w:rsidR="00FD6A7F">
        <w:rPr>
          <w:rFonts w:ascii="Times New Roman" w:hAnsi="Times New Roman" w:cs="Times New Roman"/>
          <w:sz w:val="24"/>
          <w:szCs w:val="24"/>
        </w:rPr>
        <w:t xml:space="preserve"> </w:t>
      </w:r>
      <w:r w:rsidR="00FD6A7F" w:rsidRPr="00D446AF">
        <w:rPr>
          <w:rFonts w:ascii="Times New Roman" w:hAnsi="Times New Roman" w:cs="Times New Roman"/>
          <w:i/>
          <w:iCs/>
          <w:sz w:val="24"/>
          <w:szCs w:val="24"/>
        </w:rPr>
        <w:t>relation</w:t>
      </w:r>
      <w:r w:rsidR="00FD6A7F">
        <w:rPr>
          <w:rFonts w:ascii="Times New Roman" w:hAnsi="Times New Roman" w:cs="Times New Roman"/>
          <w:sz w:val="24"/>
          <w:szCs w:val="24"/>
        </w:rPr>
        <w:t xml:space="preserve"> to</w:t>
      </w:r>
      <w:r w:rsidR="00980EA5">
        <w:rPr>
          <w:rFonts w:ascii="Times New Roman" w:hAnsi="Times New Roman" w:cs="Times New Roman"/>
          <w:sz w:val="24"/>
          <w:szCs w:val="24"/>
        </w:rPr>
        <w:t xml:space="preserve"> </w:t>
      </w:r>
      <w:r w:rsidR="00FD6A7F">
        <w:rPr>
          <w:rFonts w:ascii="Times New Roman" w:hAnsi="Times New Roman" w:cs="Times New Roman"/>
          <w:sz w:val="24"/>
          <w:szCs w:val="24"/>
        </w:rPr>
        <w:t>B</w:t>
      </w:r>
      <w:r w:rsidR="00D446AF">
        <w:rPr>
          <w:rFonts w:ascii="Times New Roman" w:hAnsi="Times New Roman" w:cs="Times New Roman"/>
          <w:sz w:val="24"/>
          <w:szCs w:val="24"/>
        </w:rPr>
        <w:t xml:space="preserve"> (and thereby the potential impact that this object has on how B is treated)</w:t>
      </w:r>
      <w:r w:rsidR="00F9635D">
        <w:rPr>
          <w:rFonts w:ascii="Times New Roman" w:hAnsi="Times New Roman" w:cs="Times New Roman"/>
          <w:sz w:val="24"/>
          <w:szCs w:val="24"/>
        </w:rPr>
        <w:t>.</w:t>
      </w:r>
      <w:r w:rsidR="00831E4F">
        <w:rPr>
          <w:rFonts w:ascii="Times New Roman" w:hAnsi="Times New Roman" w:cs="Times New Roman"/>
          <w:sz w:val="24"/>
          <w:szCs w:val="24"/>
        </w:rPr>
        <w:t xml:space="preserve"> </w:t>
      </w:r>
      <w:r w:rsidR="00980EA5">
        <w:rPr>
          <w:rFonts w:ascii="Times New Roman" w:hAnsi="Times New Roman" w:cs="Times New Roman"/>
          <w:sz w:val="24"/>
          <w:szCs w:val="24"/>
        </w:rPr>
        <w:t>For example, i</w:t>
      </w:r>
      <w:r w:rsidR="00F9635D">
        <w:rPr>
          <w:rFonts w:ascii="Times New Roman" w:hAnsi="Times New Roman" w:cs="Times New Roman"/>
          <w:sz w:val="24"/>
          <w:szCs w:val="24"/>
        </w:rPr>
        <w:t xml:space="preserve">n the BB experimental condition, a dependency is </w:t>
      </w:r>
      <w:r w:rsidR="00980EA5">
        <w:rPr>
          <w:rFonts w:ascii="Times New Roman" w:hAnsi="Times New Roman" w:cs="Times New Roman"/>
          <w:sz w:val="24"/>
          <w:szCs w:val="24"/>
        </w:rPr>
        <w:t xml:space="preserve">presumably </w:t>
      </w:r>
      <w:r w:rsidR="00F9635D">
        <w:rPr>
          <w:rFonts w:ascii="Times New Roman" w:hAnsi="Times New Roman" w:cs="Times New Roman"/>
          <w:sz w:val="24"/>
          <w:szCs w:val="24"/>
        </w:rPr>
        <w:t xml:space="preserve">established between </w:t>
      </w:r>
      <w:r w:rsidR="00FD6A7F">
        <w:rPr>
          <w:rFonts w:ascii="Times New Roman" w:hAnsi="Times New Roman" w:cs="Times New Roman"/>
          <w:sz w:val="24"/>
          <w:szCs w:val="24"/>
        </w:rPr>
        <w:t>object</w:t>
      </w:r>
      <w:r w:rsidR="00F9635D">
        <w:rPr>
          <w:rFonts w:ascii="Times New Roman" w:hAnsi="Times New Roman" w:cs="Times New Roman"/>
          <w:sz w:val="24"/>
          <w:szCs w:val="24"/>
        </w:rPr>
        <w:t xml:space="preserve">s A and B because </w:t>
      </w:r>
      <w:r w:rsidR="002D531C">
        <w:rPr>
          <w:rFonts w:ascii="Times New Roman" w:hAnsi="Times New Roman" w:cs="Times New Roman"/>
          <w:sz w:val="24"/>
          <w:szCs w:val="24"/>
        </w:rPr>
        <w:t>both objects appear together</w:t>
      </w:r>
      <w:r w:rsidR="00F9635D">
        <w:rPr>
          <w:rFonts w:ascii="Times New Roman" w:hAnsi="Times New Roman" w:cs="Times New Roman"/>
          <w:sz w:val="24"/>
          <w:szCs w:val="24"/>
        </w:rPr>
        <w:t xml:space="preserve"> during the compound phase of the condition. This means that </w:t>
      </w:r>
      <w:r w:rsidR="00842C3A">
        <w:rPr>
          <w:rFonts w:ascii="Times New Roman" w:hAnsi="Times New Roman" w:cs="Times New Roman"/>
          <w:sz w:val="24"/>
          <w:szCs w:val="24"/>
        </w:rPr>
        <w:t xml:space="preserve">the observed causal efficacy of object A </w:t>
      </w:r>
      <w:r w:rsidR="00F9635D">
        <w:rPr>
          <w:rFonts w:ascii="Times New Roman" w:hAnsi="Times New Roman" w:cs="Times New Roman"/>
          <w:sz w:val="24"/>
          <w:szCs w:val="24"/>
        </w:rPr>
        <w:t xml:space="preserve">during the subsequent elemental phase </w:t>
      </w:r>
      <w:r w:rsidR="00F9635D" w:rsidRPr="002D531C">
        <w:rPr>
          <w:rFonts w:ascii="Times New Roman" w:hAnsi="Times New Roman" w:cs="Times New Roman"/>
          <w:i/>
          <w:iCs/>
          <w:sz w:val="24"/>
          <w:szCs w:val="24"/>
        </w:rPr>
        <w:t>should</w:t>
      </w:r>
      <w:r w:rsidR="00F9635D">
        <w:rPr>
          <w:rFonts w:ascii="Times New Roman" w:hAnsi="Times New Roman" w:cs="Times New Roman"/>
          <w:sz w:val="24"/>
          <w:szCs w:val="24"/>
        </w:rPr>
        <w:t xml:space="preserve"> affect participants’ </w:t>
      </w:r>
      <w:r w:rsidR="002D531C">
        <w:rPr>
          <w:rFonts w:ascii="Times New Roman" w:hAnsi="Times New Roman" w:cs="Times New Roman"/>
          <w:sz w:val="24"/>
          <w:szCs w:val="24"/>
        </w:rPr>
        <w:t xml:space="preserve">(retrospective) </w:t>
      </w:r>
      <w:r w:rsidR="00F9635D">
        <w:rPr>
          <w:rFonts w:ascii="Times New Roman" w:hAnsi="Times New Roman" w:cs="Times New Roman"/>
          <w:sz w:val="24"/>
          <w:szCs w:val="24"/>
        </w:rPr>
        <w:t>treatment of</w:t>
      </w:r>
      <w:r w:rsidR="00842C3A">
        <w:rPr>
          <w:rFonts w:ascii="Times New Roman" w:hAnsi="Times New Roman" w:cs="Times New Roman"/>
          <w:sz w:val="24"/>
          <w:szCs w:val="24"/>
        </w:rPr>
        <w:t xml:space="preserve"> object</w:t>
      </w:r>
      <w:r w:rsidR="00F9635D">
        <w:rPr>
          <w:rFonts w:ascii="Times New Roman" w:hAnsi="Times New Roman" w:cs="Times New Roman"/>
          <w:sz w:val="24"/>
          <w:szCs w:val="24"/>
        </w:rPr>
        <w:t xml:space="preserve"> B. In contrast, in the BB control condition, </w:t>
      </w:r>
      <w:r w:rsidR="00FD6A7F">
        <w:rPr>
          <w:rFonts w:ascii="Times New Roman" w:hAnsi="Times New Roman" w:cs="Times New Roman"/>
          <w:sz w:val="24"/>
          <w:szCs w:val="24"/>
        </w:rPr>
        <w:t xml:space="preserve">object C </w:t>
      </w:r>
      <w:r w:rsidR="0042568E">
        <w:rPr>
          <w:rFonts w:ascii="Times New Roman" w:hAnsi="Times New Roman" w:cs="Times New Roman"/>
          <w:sz w:val="24"/>
          <w:szCs w:val="24"/>
        </w:rPr>
        <w:t>never appeared with</w:t>
      </w:r>
      <w:r w:rsidR="00FD6A7F">
        <w:rPr>
          <w:rFonts w:ascii="Times New Roman" w:hAnsi="Times New Roman" w:cs="Times New Roman"/>
          <w:sz w:val="24"/>
          <w:szCs w:val="24"/>
        </w:rPr>
        <w:t xml:space="preserve"> object B, which </w:t>
      </w:r>
      <w:r w:rsidR="0042568E">
        <w:rPr>
          <w:rFonts w:ascii="Times New Roman" w:hAnsi="Times New Roman" w:cs="Times New Roman"/>
          <w:sz w:val="24"/>
          <w:szCs w:val="24"/>
        </w:rPr>
        <w:t xml:space="preserve">necessarily </w:t>
      </w:r>
      <w:r w:rsidR="00FD6A7F">
        <w:rPr>
          <w:rFonts w:ascii="Times New Roman" w:hAnsi="Times New Roman" w:cs="Times New Roman"/>
          <w:sz w:val="24"/>
          <w:szCs w:val="24"/>
        </w:rPr>
        <w:t>means that C’s causal status should</w:t>
      </w:r>
      <w:r w:rsidR="006D4077">
        <w:rPr>
          <w:rFonts w:ascii="Times New Roman" w:hAnsi="Times New Roman" w:cs="Times New Roman"/>
          <w:sz w:val="24"/>
          <w:szCs w:val="24"/>
        </w:rPr>
        <w:t xml:space="preserve"> not affect how participants evaluate object B</w:t>
      </w:r>
      <w:r w:rsidR="001747BC">
        <w:rPr>
          <w:rFonts w:ascii="Times New Roman" w:hAnsi="Times New Roman" w:cs="Times New Roman"/>
          <w:sz w:val="24"/>
          <w:szCs w:val="24"/>
        </w:rPr>
        <w:t>.</w:t>
      </w:r>
      <w:r w:rsidR="00611F20">
        <w:rPr>
          <w:rFonts w:ascii="Times New Roman" w:hAnsi="Times New Roman" w:cs="Times New Roman"/>
          <w:sz w:val="24"/>
          <w:szCs w:val="24"/>
        </w:rPr>
        <w:t xml:space="preserve"> </w:t>
      </w:r>
      <w:r w:rsidR="00F9635D">
        <w:rPr>
          <w:rFonts w:ascii="Times New Roman" w:hAnsi="Times New Roman" w:cs="Times New Roman"/>
          <w:sz w:val="24"/>
          <w:szCs w:val="24"/>
        </w:rPr>
        <w:t>Crucially</w:t>
      </w:r>
      <w:r w:rsidR="00611F20">
        <w:rPr>
          <w:rFonts w:ascii="Times New Roman" w:hAnsi="Times New Roman" w:cs="Times New Roman"/>
          <w:sz w:val="24"/>
          <w:szCs w:val="24"/>
        </w:rPr>
        <w:t>, the</w:t>
      </w:r>
      <w:r w:rsidR="00F9635D">
        <w:rPr>
          <w:rFonts w:ascii="Times New Roman" w:hAnsi="Times New Roman" w:cs="Times New Roman"/>
          <w:sz w:val="24"/>
          <w:szCs w:val="24"/>
        </w:rPr>
        <w:t xml:space="preserve"> blicket</w:t>
      </w:r>
      <w:r w:rsidR="00611F20">
        <w:rPr>
          <w:rFonts w:ascii="Times New Roman" w:hAnsi="Times New Roman" w:cs="Times New Roman"/>
          <w:sz w:val="24"/>
          <w:szCs w:val="24"/>
        </w:rPr>
        <w:t xml:space="preserve"> effect itself is held constant</w:t>
      </w:r>
      <w:r w:rsidR="001E64CE">
        <w:rPr>
          <w:rFonts w:ascii="Times New Roman" w:hAnsi="Times New Roman" w:cs="Times New Roman"/>
          <w:sz w:val="24"/>
          <w:szCs w:val="24"/>
        </w:rPr>
        <w:t xml:space="preserve"> </w:t>
      </w:r>
      <w:r w:rsidR="005A586B">
        <w:rPr>
          <w:rFonts w:ascii="Times New Roman" w:hAnsi="Times New Roman" w:cs="Times New Roman"/>
          <w:sz w:val="24"/>
          <w:szCs w:val="24"/>
        </w:rPr>
        <w:t>such that</w:t>
      </w:r>
      <w:r w:rsidR="006D4077">
        <w:rPr>
          <w:rFonts w:ascii="Times New Roman" w:hAnsi="Times New Roman" w:cs="Times New Roman"/>
          <w:sz w:val="24"/>
          <w:szCs w:val="24"/>
        </w:rPr>
        <w:t>, across both conditions</w:t>
      </w:r>
      <w:r w:rsidR="005A586B">
        <w:rPr>
          <w:rFonts w:ascii="Times New Roman" w:hAnsi="Times New Roman" w:cs="Times New Roman"/>
          <w:sz w:val="24"/>
          <w:szCs w:val="24"/>
        </w:rPr>
        <w:t xml:space="preserve"> and the compound and elemental phases</w:t>
      </w:r>
      <w:r w:rsidR="00FD6A7F">
        <w:rPr>
          <w:rFonts w:ascii="Times New Roman" w:hAnsi="Times New Roman" w:cs="Times New Roman"/>
          <w:sz w:val="24"/>
          <w:szCs w:val="24"/>
        </w:rPr>
        <w:t xml:space="preserve"> </w:t>
      </w:r>
      <w:r w:rsidR="0007155B">
        <w:rPr>
          <w:rFonts w:ascii="Times New Roman" w:hAnsi="Times New Roman" w:cs="Times New Roman"/>
          <w:sz w:val="24"/>
          <w:szCs w:val="24"/>
        </w:rPr>
        <w:t>the machine activates.</w:t>
      </w:r>
      <w:r w:rsidR="00B049FC">
        <w:rPr>
          <w:rFonts w:ascii="Times New Roman" w:hAnsi="Times New Roman" w:cs="Times New Roman"/>
          <w:sz w:val="24"/>
          <w:szCs w:val="24"/>
        </w:rPr>
        <w:t xml:space="preserve"> </w:t>
      </w:r>
    </w:p>
    <w:p w14:paraId="507BA78F" w14:textId="55485F7D" w:rsidR="006C7493" w:rsidRDefault="00D96163" w:rsidP="001354DF">
      <w:pPr>
        <w:spacing w:line="480" w:lineRule="auto"/>
        <w:ind w:firstLine="720"/>
        <w:contextualSpacing/>
        <w:rPr>
          <w:rFonts w:ascii="Times New Roman" w:hAnsi="Times New Roman" w:cs="Times New Roman"/>
          <w:sz w:val="24"/>
          <w:szCs w:val="24"/>
        </w:rPr>
      </w:pPr>
      <w:ins w:id="54" w:author="Benton, Deon [2]" w:date="2023-03-21T11:05:00Z">
        <w:r>
          <w:rPr>
            <w:rFonts w:ascii="Times New Roman" w:hAnsi="Times New Roman" w:cs="Times New Roman"/>
            <w:sz w:val="24"/>
            <w:szCs w:val="24"/>
          </w:rPr>
          <w:t>Still</w:t>
        </w:r>
      </w:ins>
      <w:r w:rsidR="005C3CFF">
        <w:rPr>
          <w:rFonts w:ascii="Times New Roman" w:hAnsi="Times New Roman" w:cs="Times New Roman"/>
          <w:sz w:val="24"/>
          <w:szCs w:val="24"/>
        </w:rPr>
        <w:t xml:space="preserve"> another reason to</w:t>
      </w:r>
      <w:r w:rsidR="00D3453B">
        <w:rPr>
          <w:rFonts w:ascii="Times New Roman" w:hAnsi="Times New Roman" w:cs="Times New Roman"/>
          <w:sz w:val="24"/>
          <w:szCs w:val="24"/>
        </w:rPr>
        <w:t xml:space="preserve"> exercise caution before accepting</w:t>
      </w:r>
      <w:r w:rsidR="004F2D1F">
        <w:rPr>
          <w:rFonts w:ascii="Times New Roman" w:hAnsi="Times New Roman" w:cs="Times New Roman"/>
          <w:sz w:val="24"/>
          <w:szCs w:val="24"/>
        </w:rPr>
        <w:t xml:space="preserve"> </w:t>
      </w:r>
      <w:r w:rsidR="00D3453B">
        <w:rPr>
          <w:rFonts w:ascii="Times New Roman" w:hAnsi="Times New Roman" w:cs="Times New Roman"/>
          <w:sz w:val="24"/>
          <w:szCs w:val="24"/>
        </w:rPr>
        <w:t>the claim that human beings</w:t>
      </w:r>
      <w:r w:rsidR="004F2D1F">
        <w:rPr>
          <w:rFonts w:ascii="Times New Roman" w:hAnsi="Times New Roman" w:cs="Times New Roman"/>
          <w:sz w:val="24"/>
          <w:szCs w:val="24"/>
        </w:rPr>
        <w:t xml:space="preserve"> use Bayesian inference to</w:t>
      </w:r>
      <w:r w:rsidR="00135AD9">
        <w:rPr>
          <w:rFonts w:ascii="Times New Roman" w:hAnsi="Times New Roman" w:cs="Times New Roman"/>
          <w:sz w:val="24"/>
          <w:szCs w:val="24"/>
        </w:rPr>
        <w:t xml:space="preserve"> engage in BB reasoning</w:t>
      </w:r>
      <w:ins w:id="55" w:author="Benton, Deon [2]" w:date="2023-03-21T11:05:00Z">
        <w:r>
          <w:rPr>
            <w:rFonts w:ascii="Times New Roman" w:hAnsi="Times New Roman" w:cs="Times New Roman"/>
            <w:sz w:val="24"/>
            <w:szCs w:val="24"/>
          </w:rPr>
          <w:t xml:space="preserve"> is that</w:t>
        </w:r>
      </w:ins>
      <w:r w:rsidR="007C473F">
        <w:rPr>
          <w:rFonts w:ascii="Times New Roman" w:hAnsi="Times New Roman" w:cs="Times New Roman"/>
          <w:sz w:val="24"/>
          <w:szCs w:val="24"/>
        </w:rPr>
        <w:t xml:space="preserve"> </w:t>
      </w:r>
      <w:r w:rsidR="00977DFD">
        <w:rPr>
          <w:rFonts w:ascii="Times New Roman" w:hAnsi="Times New Roman" w:cs="Times New Roman"/>
          <w:sz w:val="24"/>
          <w:szCs w:val="24"/>
        </w:rPr>
        <w:t xml:space="preserve">it </w:t>
      </w:r>
      <w:ins w:id="56" w:author="Benton, Deon [2]" w:date="2023-03-21T11:05:00Z">
        <w:r>
          <w:rPr>
            <w:rFonts w:ascii="Times New Roman" w:hAnsi="Times New Roman" w:cs="Times New Roman"/>
            <w:sz w:val="24"/>
            <w:szCs w:val="24"/>
          </w:rPr>
          <w:t>remains unknown</w:t>
        </w:r>
      </w:ins>
      <w:r w:rsidR="00977DFD">
        <w:rPr>
          <w:rFonts w:ascii="Times New Roman" w:hAnsi="Times New Roman" w:cs="Times New Roman"/>
          <w:sz w:val="24"/>
          <w:szCs w:val="24"/>
        </w:rPr>
        <w:t xml:space="preserve"> </w:t>
      </w:r>
      <w:r w:rsidR="00D3453B">
        <w:rPr>
          <w:rFonts w:ascii="Times New Roman" w:hAnsi="Times New Roman" w:cs="Times New Roman"/>
          <w:sz w:val="24"/>
          <w:szCs w:val="24"/>
        </w:rPr>
        <w:t>whet</w:t>
      </w:r>
      <w:r w:rsidR="0016632A">
        <w:rPr>
          <w:rFonts w:ascii="Times New Roman" w:hAnsi="Times New Roman" w:cs="Times New Roman"/>
          <w:sz w:val="24"/>
          <w:szCs w:val="24"/>
        </w:rPr>
        <w:t>her human children engage</w:t>
      </w:r>
      <w:r w:rsidR="007C473F">
        <w:rPr>
          <w:rFonts w:ascii="Times New Roman" w:hAnsi="Times New Roman" w:cs="Times New Roman"/>
          <w:sz w:val="24"/>
          <w:szCs w:val="24"/>
        </w:rPr>
        <w:t xml:space="preserve"> in BB reasoning </w:t>
      </w:r>
      <w:r w:rsidR="006B29BF">
        <w:rPr>
          <w:rFonts w:ascii="Times New Roman" w:hAnsi="Times New Roman" w:cs="Times New Roman"/>
          <w:sz w:val="24"/>
          <w:szCs w:val="24"/>
        </w:rPr>
        <w:t>for three (or more) objects</w:t>
      </w:r>
      <w:r w:rsidR="007C473F">
        <w:rPr>
          <w:rFonts w:ascii="Times New Roman" w:hAnsi="Times New Roman" w:cs="Times New Roman"/>
          <w:sz w:val="24"/>
          <w:szCs w:val="24"/>
        </w:rPr>
        <w:t>.</w:t>
      </w:r>
      <w:ins w:id="57" w:author="detbenton1991@gmail.com" w:date="2023-03-23T16:00:00Z">
        <w:r w:rsidR="00195C15">
          <w:rPr>
            <w:rFonts w:ascii="Times New Roman" w:hAnsi="Times New Roman" w:cs="Times New Roman"/>
            <w:sz w:val="24"/>
            <w:szCs w:val="24"/>
          </w:rPr>
          <w:t xml:space="preserve"> Consider a modified version of the standard BB event in which children first see an ABC+ sequence followed by an A+ sequence.</w:t>
        </w:r>
      </w:ins>
      <w:ins w:id="58" w:author="detbenton1991@gmail.com" w:date="2023-03-23T15:56:00Z">
        <w:r w:rsidR="007239B2">
          <w:rPr>
            <w:rFonts w:ascii="Times New Roman" w:hAnsi="Times New Roman" w:cs="Times New Roman"/>
            <w:sz w:val="24"/>
            <w:szCs w:val="24"/>
          </w:rPr>
          <w:t xml:space="preserve"> </w:t>
        </w:r>
      </w:ins>
      <w:ins w:id="59" w:author="detbenton1991@gmail.com" w:date="2023-03-23T16:00:00Z">
        <w:r w:rsidR="007953AD">
          <w:rPr>
            <w:rFonts w:ascii="Times New Roman" w:hAnsi="Times New Roman" w:cs="Times New Roman"/>
            <w:sz w:val="24"/>
            <w:szCs w:val="24"/>
          </w:rPr>
          <w:t>If BB</w:t>
        </w:r>
      </w:ins>
      <w:ins w:id="60" w:author="detbenton1991@gmail.com" w:date="2023-03-23T15:59:00Z">
        <w:r w:rsidR="00CB7035">
          <w:rPr>
            <w:rFonts w:ascii="Times New Roman" w:hAnsi="Times New Roman" w:cs="Times New Roman"/>
            <w:sz w:val="24"/>
            <w:szCs w:val="24"/>
          </w:rPr>
          <w:t xml:space="preserve"> reasoning is an ability t</w:t>
        </w:r>
        <w:r w:rsidR="00500330">
          <w:rPr>
            <w:rFonts w:ascii="Times New Roman" w:hAnsi="Times New Roman" w:cs="Times New Roman"/>
            <w:sz w:val="24"/>
            <w:szCs w:val="24"/>
          </w:rPr>
          <w:t xml:space="preserve">hat </w:t>
        </w:r>
      </w:ins>
      <w:ins w:id="61" w:author="detbenton1991@gmail.com" w:date="2023-03-23T16:01:00Z">
        <w:r w:rsidR="007953AD">
          <w:rPr>
            <w:rFonts w:ascii="Times New Roman" w:hAnsi="Times New Roman" w:cs="Times New Roman"/>
            <w:sz w:val="24"/>
            <w:szCs w:val="24"/>
          </w:rPr>
          <w:t>is unaffected by the number of objects</w:t>
        </w:r>
      </w:ins>
      <w:ins w:id="62" w:author="detbenton1991@gmail.com" w:date="2023-03-23T16:02:00Z">
        <w:r w:rsidR="00D12E9D">
          <w:rPr>
            <w:rFonts w:ascii="Times New Roman" w:hAnsi="Times New Roman" w:cs="Times New Roman"/>
            <w:sz w:val="24"/>
            <w:szCs w:val="24"/>
          </w:rPr>
          <w:t xml:space="preserve"> with which children are presented</w:t>
        </w:r>
      </w:ins>
      <w:ins w:id="63" w:author="detbenton1991@gmail.com" w:date="2023-03-23T16:00:00Z">
        <w:r w:rsidR="00500330">
          <w:rPr>
            <w:rFonts w:ascii="Times New Roman" w:hAnsi="Times New Roman" w:cs="Times New Roman"/>
            <w:sz w:val="24"/>
            <w:szCs w:val="24"/>
          </w:rPr>
          <w:t>,</w:t>
        </w:r>
      </w:ins>
      <w:ins w:id="64" w:author="detbenton1991@gmail.com" w:date="2023-03-23T16:01:00Z">
        <w:r w:rsidR="007953AD">
          <w:rPr>
            <w:rFonts w:ascii="Times New Roman" w:hAnsi="Times New Roman" w:cs="Times New Roman"/>
            <w:sz w:val="24"/>
            <w:szCs w:val="24"/>
          </w:rPr>
          <w:t xml:space="preserve"> the</w:t>
        </w:r>
      </w:ins>
      <w:ins w:id="65" w:author="detbenton1991@gmail.com" w:date="2023-03-23T16:02:00Z">
        <w:r w:rsidR="00D12E9D">
          <w:rPr>
            <w:rFonts w:ascii="Times New Roman" w:hAnsi="Times New Roman" w:cs="Times New Roman"/>
            <w:sz w:val="24"/>
            <w:szCs w:val="24"/>
          </w:rPr>
          <w:t>n they</w:t>
        </w:r>
      </w:ins>
      <w:ins w:id="66" w:author="detbenton1991@gmail.com" w:date="2023-03-23T16:01:00Z">
        <w:r w:rsidR="007953AD">
          <w:rPr>
            <w:rFonts w:ascii="Times New Roman" w:hAnsi="Times New Roman" w:cs="Times New Roman"/>
            <w:sz w:val="24"/>
            <w:szCs w:val="24"/>
          </w:rPr>
          <w:t xml:space="preserve"> </w:t>
        </w:r>
      </w:ins>
      <w:ins w:id="67" w:author="detbenton1991@gmail.com" w:date="2023-03-23T16:02:00Z">
        <w:r w:rsidR="00D12E9D">
          <w:rPr>
            <w:rFonts w:ascii="Times New Roman" w:hAnsi="Times New Roman" w:cs="Times New Roman"/>
            <w:sz w:val="24"/>
            <w:szCs w:val="24"/>
          </w:rPr>
          <w:t>should be less</w:t>
        </w:r>
      </w:ins>
      <w:ins w:id="68" w:author="detbenton1991@gmail.com" w:date="2023-03-23T16:01:00Z">
        <w:r w:rsidR="007953AD">
          <w:rPr>
            <w:rFonts w:ascii="Times New Roman" w:hAnsi="Times New Roman" w:cs="Times New Roman"/>
            <w:sz w:val="24"/>
            <w:szCs w:val="24"/>
          </w:rPr>
          <w:t xml:space="preserve"> likely to label objects B and C as blickets compared to</w:t>
        </w:r>
      </w:ins>
      <w:ins w:id="69" w:author="detbenton1991@gmail.com" w:date="2023-03-23T16:03:00Z">
        <w:r w:rsidR="0036406A">
          <w:rPr>
            <w:rFonts w:ascii="Times New Roman" w:hAnsi="Times New Roman" w:cs="Times New Roman"/>
            <w:sz w:val="24"/>
            <w:szCs w:val="24"/>
          </w:rPr>
          <w:t xml:space="preserve"> the same objects in a control event</w:t>
        </w:r>
        <w:r w:rsidR="00212852">
          <w:rPr>
            <w:rFonts w:ascii="Times New Roman" w:hAnsi="Times New Roman" w:cs="Times New Roman"/>
            <w:sz w:val="24"/>
            <w:szCs w:val="24"/>
          </w:rPr>
          <w:t xml:space="preserve"> in which</w:t>
        </w:r>
      </w:ins>
      <w:ins w:id="70" w:author="detbenton1991@gmail.com" w:date="2023-03-23T16:01:00Z">
        <w:r w:rsidR="0092296B">
          <w:rPr>
            <w:rFonts w:ascii="Times New Roman" w:hAnsi="Times New Roman" w:cs="Times New Roman"/>
            <w:sz w:val="24"/>
            <w:szCs w:val="24"/>
          </w:rPr>
          <w:t xml:space="preserve"> ABC+</w:t>
        </w:r>
      </w:ins>
      <w:ins w:id="71" w:author="detbenton1991@gmail.com" w:date="2023-03-23T16:03:00Z">
        <w:r w:rsidR="00212852">
          <w:rPr>
            <w:rFonts w:ascii="Times New Roman" w:hAnsi="Times New Roman" w:cs="Times New Roman"/>
            <w:sz w:val="24"/>
            <w:szCs w:val="24"/>
          </w:rPr>
          <w:t xml:space="preserve"> is followed by</w:t>
        </w:r>
      </w:ins>
      <w:ins w:id="72" w:author="detbenton1991@gmail.com" w:date="2023-03-23T16:02:00Z">
        <w:r w:rsidR="0092296B">
          <w:rPr>
            <w:rFonts w:ascii="Times New Roman" w:hAnsi="Times New Roman" w:cs="Times New Roman"/>
            <w:sz w:val="24"/>
            <w:szCs w:val="24"/>
          </w:rPr>
          <w:t xml:space="preserve"> D+.</w:t>
        </w:r>
      </w:ins>
      <w:ins w:id="73" w:author="detbenton1991@gmail.com" w:date="2023-03-23T16:04:00Z">
        <w:r w:rsidR="00212852">
          <w:rPr>
            <w:rFonts w:ascii="Times New Roman" w:hAnsi="Times New Roman" w:cs="Times New Roman"/>
            <w:sz w:val="24"/>
            <w:szCs w:val="24"/>
          </w:rPr>
          <w:t xml:space="preserve"> Relatedly,</w:t>
        </w:r>
      </w:ins>
      <w:ins w:id="74" w:author="detbenton1991@gmail.com" w:date="2023-03-23T15:56:00Z">
        <w:r w:rsidR="007239B2">
          <w:rPr>
            <w:rFonts w:ascii="Times New Roman" w:hAnsi="Times New Roman" w:cs="Times New Roman"/>
            <w:sz w:val="24"/>
            <w:szCs w:val="24"/>
          </w:rPr>
          <w:t xml:space="preserve"> </w:t>
        </w:r>
      </w:ins>
      <w:ins w:id="75" w:author="detbenton1991@gmail.com" w:date="2023-03-23T16:04:00Z">
        <w:r w:rsidR="00212852">
          <w:rPr>
            <w:rFonts w:ascii="Times New Roman" w:hAnsi="Times New Roman" w:cs="Times New Roman"/>
            <w:sz w:val="24"/>
            <w:szCs w:val="24"/>
          </w:rPr>
          <w:t>it remains unanswered</w:t>
        </w:r>
      </w:ins>
      <w:ins w:id="76" w:author="detbenton1991@gmail.com" w:date="2023-03-23T15:56:00Z">
        <w:r w:rsidR="007239B2">
          <w:rPr>
            <w:rFonts w:ascii="Times New Roman" w:hAnsi="Times New Roman" w:cs="Times New Roman"/>
            <w:sz w:val="24"/>
            <w:szCs w:val="24"/>
          </w:rPr>
          <w:t xml:space="preserve"> </w:t>
        </w:r>
      </w:ins>
      <w:ins w:id="77" w:author="detbenton1991@gmail.com" w:date="2023-03-23T15:54:00Z">
        <w:r w:rsidR="00AB0E0D">
          <w:rPr>
            <w:rFonts w:ascii="Times New Roman" w:hAnsi="Times New Roman" w:cs="Times New Roman"/>
            <w:sz w:val="24"/>
            <w:szCs w:val="24"/>
          </w:rPr>
          <w:t>whether</w:t>
        </w:r>
      </w:ins>
      <w:ins w:id="78" w:author="detbenton1991@gmail.com" w:date="2023-03-23T16:04:00Z">
        <w:r w:rsidR="00E56BE9">
          <w:rPr>
            <w:rFonts w:ascii="Times New Roman" w:hAnsi="Times New Roman" w:cs="Times New Roman"/>
            <w:sz w:val="24"/>
            <w:szCs w:val="24"/>
          </w:rPr>
          <w:t xml:space="preserve"> </w:t>
        </w:r>
      </w:ins>
      <w:ins w:id="79" w:author="detbenton1991@gmail.com" w:date="2023-03-23T16:44:00Z">
        <w:r w:rsidR="00B77C75">
          <w:rPr>
            <w:rFonts w:ascii="Times New Roman" w:hAnsi="Times New Roman" w:cs="Times New Roman"/>
            <w:sz w:val="24"/>
            <w:szCs w:val="24"/>
          </w:rPr>
          <w:t>the BB reasoning performance of children</w:t>
        </w:r>
      </w:ins>
      <w:ins w:id="80" w:author="detbenton1991@gmail.com" w:date="2023-03-23T16:04:00Z">
        <w:r w:rsidR="00E56BE9">
          <w:rPr>
            <w:rFonts w:ascii="Times New Roman" w:hAnsi="Times New Roman" w:cs="Times New Roman"/>
            <w:sz w:val="24"/>
            <w:szCs w:val="24"/>
          </w:rPr>
          <w:t xml:space="preserve"> depends on</w:t>
        </w:r>
      </w:ins>
      <w:ins w:id="81" w:author="detbenton1991@gmail.com" w:date="2023-03-23T15:54:00Z">
        <w:r w:rsidR="00AB0E0D">
          <w:rPr>
            <w:rFonts w:ascii="Times New Roman" w:hAnsi="Times New Roman" w:cs="Times New Roman"/>
            <w:sz w:val="24"/>
            <w:szCs w:val="24"/>
          </w:rPr>
          <w:t xml:space="preserve"> the number of objects that </w:t>
        </w:r>
      </w:ins>
      <w:ins w:id="82" w:author="detbenton1991@gmail.com" w:date="2023-03-23T16:05:00Z">
        <w:r w:rsidR="006016DB">
          <w:rPr>
            <w:rFonts w:ascii="Times New Roman" w:hAnsi="Times New Roman" w:cs="Times New Roman"/>
            <w:sz w:val="24"/>
            <w:szCs w:val="24"/>
          </w:rPr>
          <w:t xml:space="preserve">are </w:t>
        </w:r>
      </w:ins>
      <w:ins w:id="83" w:author="detbenton1991@gmail.com" w:date="2023-03-23T15:54:00Z">
        <w:r w:rsidR="00AB0E0D">
          <w:rPr>
            <w:rFonts w:ascii="Times New Roman" w:hAnsi="Times New Roman" w:cs="Times New Roman"/>
            <w:sz w:val="24"/>
            <w:szCs w:val="24"/>
          </w:rPr>
          <w:t xml:space="preserve">presented during the </w:t>
        </w:r>
      </w:ins>
      <w:ins w:id="84" w:author="detbenton1991@gmail.com" w:date="2023-03-23T16:05:00Z">
        <w:r w:rsidR="006016DB">
          <w:rPr>
            <w:rFonts w:ascii="Times New Roman" w:hAnsi="Times New Roman" w:cs="Times New Roman"/>
            <w:sz w:val="24"/>
            <w:szCs w:val="24"/>
          </w:rPr>
          <w:t xml:space="preserve">typically single-object </w:t>
        </w:r>
      </w:ins>
      <w:ins w:id="85" w:author="detbenton1991@gmail.com" w:date="2023-03-25T16:12:00Z">
        <w:r w:rsidR="008549D3">
          <w:rPr>
            <w:rFonts w:ascii="Times New Roman" w:hAnsi="Times New Roman" w:cs="Times New Roman"/>
            <w:sz w:val="24"/>
            <w:szCs w:val="24"/>
          </w:rPr>
          <w:t>“</w:t>
        </w:r>
      </w:ins>
      <w:ins w:id="86" w:author="detbenton1991@gmail.com" w:date="2023-03-23T15:54:00Z">
        <w:r w:rsidR="00AB0E0D">
          <w:rPr>
            <w:rFonts w:ascii="Times New Roman" w:hAnsi="Times New Roman" w:cs="Times New Roman"/>
            <w:sz w:val="24"/>
            <w:szCs w:val="24"/>
          </w:rPr>
          <w:t>elemental</w:t>
        </w:r>
      </w:ins>
      <w:ins w:id="87" w:author="detbenton1991@gmail.com" w:date="2023-03-25T16:12:00Z">
        <w:r w:rsidR="008549D3">
          <w:rPr>
            <w:rFonts w:ascii="Times New Roman" w:hAnsi="Times New Roman" w:cs="Times New Roman"/>
            <w:sz w:val="24"/>
            <w:szCs w:val="24"/>
          </w:rPr>
          <w:t>”</w:t>
        </w:r>
      </w:ins>
      <w:ins w:id="88" w:author="detbenton1991@gmail.com" w:date="2023-03-23T15:54:00Z">
        <w:r w:rsidR="00AB0E0D">
          <w:rPr>
            <w:rFonts w:ascii="Times New Roman" w:hAnsi="Times New Roman" w:cs="Times New Roman"/>
            <w:sz w:val="24"/>
            <w:szCs w:val="24"/>
          </w:rPr>
          <w:t xml:space="preserve"> phase</w:t>
        </w:r>
        <w:r w:rsidR="002632F8">
          <w:rPr>
            <w:rFonts w:ascii="Times New Roman" w:hAnsi="Times New Roman" w:cs="Times New Roman"/>
            <w:sz w:val="24"/>
            <w:szCs w:val="24"/>
          </w:rPr>
          <w:t xml:space="preserve"> (the A+ of the BB event)</w:t>
        </w:r>
      </w:ins>
      <w:ins w:id="89" w:author="detbenton1991@gmail.com" w:date="2023-03-23T16:05:00Z">
        <w:r w:rsidR="006016DB">
          <w:rPr>
            <w:rFonts w:ascii="Times New Roman" w:hAnsi="Times New Roman" w:cs="Times New Roman"/>
            <w:sz w:val="24"/>
            <w:szCs w:val="24"/>
          </w:rPr>
          <w:t xml:space="preserve">. For instance, how will children treat </w:t>
        </w:r>
      </w:ins>
      <w:ins w:id="90" w:author="detbenton1991@gmail.com" w:date="2023-03-23T16:06:00Z">
        <w:r w:rsidR="006016DB">
          <w:rPr>
            <w:rFonts w:ascii="Times New Roman" w:hAnsi="Times New Roman" w:cs="Times New Roman"/>
            <w:sz w:val="24"/>
            <w:szCs w:val="24"/>
          </w:rPr>
          <w:t>object</w:t>
        </w:r>
      </w:ins>
      <w:ins w:id="91" w:author="detbenton1991@gmail.com" w:date="2023-03-23T16:05:00Z">
        <w:r w:rsidR="006016DB">
          <w:rPr>
            <w:rFonts w:ascii="Times New Roman" w:hAnsi="Times New Roman" w:cs="Times New Roman"/>
            <w:sz w:val="24"/>
            <w:szCs w:val="24"/>
          </w:rPr>
          <w:t xml:space="preserve"> C if they </w:t>
        </w:r>
      </w:ins>
      <w:ins w:id="92" w:author="detbenton1991@gmail.com" w:date="2023-03-23T16:06:00Z">
        <w:r w:rsidR="006016DB">
          <w:rPr>
            <w:rFonts w:ascii="Times New Roman" w:hAnsi="Times New Roman" w:cs="Times New Roman"/>
            <w:sz w:val="24"/>
            <w:szCs w:val="24"/>
          </w:rPr>
          <w:t>are shown the same ABC+ event as before</w:t>
        </w:r>
      </w:ins>
      <w:ins w:id="93" w:author="detbenton1991@gmail.com" w:date="2023-03-23T16:11:00Z">
        <w:r w:rsidR="00B152CA">
          <w:rPr>
            <w:rFonts w:ascii="Times New Roman" w:hAnsi="Times New Roman" w:cs="Times New Roman"/>
            <w:sz w:val="24"/>
            <w:szCs w:val="24"/>
          </w:rPr>
          <w:t xml:space="preserve"> but this time </w:t>
        </w:r>
      </w:ins>
      <w:ins w:id="94" w:author="detbenton1991@gmail.com" w:date="2023-03-23T16:06:00Z">
        <w:r w:rsidR="006016DB">
          <w:rPr>
            <w:rFonts w:ascii="Times New Roman" w:hAnsi="Times New Roman" w:cs="Times New Roman"/>
            <w:sz w:val="24"/>
            <w:szCs w:val="24"/>
          </w:rPr>
          <w:t>followed by an AB+ event</w:t>
        </w:r>
      </w:ins>
      <w:ins w:id="95" w:author="detbenton1991@gmail.com" w:date="2023-03-23T16:12:00Z">
        <w:r w:rsidR="007B06DF">
          <w:rPr>
            <w:rFonts w:ascii="Times New Roman" w:hAnsi="Times New Roman" w:cs="Times New Roman"/>
            <w:sz w:val="24"/>
            <w:szCs w:val="24"/>
          </w:rPr>
          <w:t xml:space="preserve"> (compared to a control event in which children are shown an ABC+ event followed by a DE+ event)</w:t>
        </w:r>
      </w:ins>
      <w:ins w:id="96" w:author="detbenton1991@gmail.com" w:date="2023-03-23T16:06:00Z">
        <w:r w:rsidR="00436F31">
          <w:rPr>
            <w:rFonts w:ascii="Times New Roman" w:hAnsi="Times New Roman" w:cs="Times New Roman"/>
            <w:sz w:val="24"/>
            <w:szCs w:val="24"/>
          </w:rPr>
          <w:t>?</w:t>
        </w:r>
      </w:ins>
      <w:ins w:id="97" w:author="detbenton1991@gmail.com" w:date="2023-03-23T15:55:00Z">
        <w:r w:rsidR="00655DB4">
          <w:rPr>
            <w:rFonts w:ascii="Times New Roman" w:hAnsi="Times New Roman" w:cs="Times New Roman"/>
            <w:sz w:val="24"/>
            <w:szCs w:val="24"/>
          </w:rPr>
          <w:t xml:space="preserve"> </w:t>
        </w:r>
      </w:ins>
      <w:ins w:id="98" w:author="detbenton1991@gmail.com" w:date="2023-03-23T16:06:00Z">
        <w:r w:rsidR="00436F31">
          <w:rPr>
            <w:rFonts w:ascii="Times New Roman" w:hAnsi="Times New Roman" w:cs="Times New Roman"/>
            <w:sz w:val="24"/>
            <w:szCs w:val="24"/>
          </w:rPr>
          <w:t>These questions</w:t>
        </w:r>
      </w:ins>
      <w:ins w:id="99" w:author="detbenton1991@gmail.com" w:date="2023-03-23T16:11:00Z">
        <w:r w:rsidR="00B152CA">
          <w:rPr>
            <w:rFonts w:ascii="Times New Roman" w:hAnsi="Times New Roman" w:cs="Times New Roman"/>
            <w:sz w:val="24"/>
            <w:szCs w:val="24"/>
          </w:rPr>
          <w:t xml:space="preserve"> are worth addressing</w:t>
        </w:r>
      </w:ins>
      <w:ins w:id="100" w:author="detbenton1991@gmail.com" w:date="2023-03-23T16:06:00Z">
        <w:r w:rsidR="00436F31">
          <w:rPr>
            <w:rFonts w:ascii="Times New Roman" w:hAnsi="Times New Roman" w:cs="Times New Roman"/>
            <w:sz w:val="24"/>
            <w:szCs w:val="24"/>
          </w:rPr>
          <w:t xml:space="preserve"> </w:t>
        </w:r>
        <w:r w:rsidR="00436F31">
          <w:rPr>
            <w:rFonts w:ascii="Times New Roman" w:hAnsi="Times New Roman" w:cs="Times New Roman"/>
            <w:sz w:val="24"/>
            <w:szCs w:val="24"/>
          </w:rPr>
          <w:lastRenderedPageBreak/>
          <w:t>because</w:t>
        </w:r>
      </w:ins>
      <w:r w:rsidR="00724B77">
        <w:rPr>
          <w:rFonts w:ascii="Times New Roman" w:hAnsi="Times New Roman" w:cs="Times New Roman"/>
          <w:sz w:val="24"/>
          <w:szCs w:val="24"/>
        </w:rPr>
        <w:t xml:space="preserve"> if</w:t>
      </w:r>
      <w:r w:rsidR="006D231D">
        <w:rPr>
          <w:rFonts w:ascii="Times New Roman" w:hAnsi="Times New Roman" w:cs="Times New Roman"/>
          <w:sz w:val="24"/>
          <w:szCs w:val="24"/>
        </w:rPr>
        <w:t xml:space="preserve"> </w:t>
      </w:r>
      <w:ins w:id="101" w:author="Benton, Deon [2]" w:date="2023-03-21T11:07:00Z">
        <w:r w:rsidR="00442725">
          <w:rPr>
            <w:rFonts w:ascii="Times New Roman" w:hAnsi="Times New Roman" w:cs="Times New Roman"/>
            <w:sz w:val="24"/>
            <w:szCs w:val="24"/>
          </w:rPr>
          <w:t xml:space="preserve">the goal </w:t>
        </w:r>
      </w:ins>
      <w:r w:rsidR="0020372A">
        <w:rPr>
          <w:rFonts w:ascii="Times New Roman" w:hAnsi="Times New Roman" w:cs="Times New Roman"/>
          <w:sz w:val="24"/>
          <w:szCs w:val="24"/>
        </w:rPr>
        <w:t>is</w:t>
      </w:r>
      <w:r w:rsidR="00C9270A">
        <w:rPr>
          <w:rFonts w:ascii="Times New Roman" w:hAnsi="Times New Roman" w:cs="Times New Roman"/>
          <w:sz w:val="24"/>
          <w:szCs w:val="24"/>
        </w:rPr>
        <w:t xml:space="preserve"> to elucidate </w:t>
      </w:r>
      <w:ins w:id="102" w:author="detbenton1991@gmail.com" w:date="2023-03-23T16:07:00Z">
        <w:r w:rsidR="007D613C">
          <w:rPr>
            <w:rFonts w:ascii="Times New Roman" w:hAnsi="Times New Roman" w:cs="Times New Roman"/>
            <w:sz w:val="24"/>
            <w:szCs w:val="24"/>
          </w:rPr>
          <w:t xml:space="preserve">and better understand </w:t>
        </w:r>
      </w:ins>
      <w:r w:rsidR="00C9270A">
        <w:rPr>
          <w:rFonts w:ascii="Times New Roman" w:hAnsi="Times New Roman" w:cs="Times New Roman"/>
          <w:sz w:val="24"/>
          <w:szCs w:val="24"/>
        </w:rPr>
        <w:t xml:space="preserve">the cognitive mechanisms </w:t>
      </w:r>
      <w:ins w:id="103" w:author="detbenton1991@gmail.com" w:date="2023-03-23T15:55:00Z">
        <w:r w:rsidR="007239B2">
          <w:rPr>
            <w:rFonts w:ascii="Times New Roman" w:hAnsi="Times New Roman" w:cs="Times New Roman"/>
            <w:sz w:val="24"/>
            <w:szCs w:val="24"/>
          </w:rPr>
          <w:t>that subserve causal reasoning</w:t>
        </w:r>
      </w:ins>
      <w:r w:rsidR="00C9270A">
        <w:rPr>
          <w:rFonts w:ascii="Times New Roman" w:hAnsi="Times New Roman" w:cs="Times New Roman"/>
          <w:sz w:val="24"/>
          <w:szCs w:val="24"/>
        </w:rPr>
        <w:t xml:space="preserve"> </w:t>
      </w:r>
      <w:r w:rsidR="00C9270A" w:rsidRPr="008E0B7F">
        <w:rPr>
          <w:rFonts w:ascii="Times New Roman" w:hAnsi="Times New Roman" w:cs="Times New Roman"/>
          <w:i/>
          <w:iCs/>
          <w:sz w:val="24"/>
          <w:szCs w:val="24"/>
        </w:rPr>
        <w:t>in the real world</w:t>
      </w:r>
      <w:r w:rsidR="00C9270A">
        <w:rPr>
          <w:rFonts w:ascii="Times New Roman" w:hAnsi="Times New Roman" w:cs="Times New Roman"/>
          <w:sz w:val="24"/>
          <w:szCs w:val="24"/>
        </w:rPr>
        <w:t xml:space="preserve">, then it is </w:t>
      </w:r>
      <w:r w:rsidR="00951DB8">
        <w:rPr>
          <w:rFonts w:ascii="Times New Roman" w:hAnsi="Times New Roman" w:cs="Times New Roman"/>
          <w:sz w:val="24"/>
          <w:szCs w:val="24"/>
        </w:rPr>
        <w:t>crucial that we understand</w:t>
      </w:r>
      <w:r w:rsidR="008E0B7F">
        <w:rPr>
          <w:rFonts w:ascii="Times New Roman" w:hAnsi="Times New Roman" w:cs="Times New Roman"/>
          <w:sz w:val="24"/>
          <w:szCs w:val="24"/>
        </w:rPr>
        <w:t xml:space="preserve"> how causal reasoning unfolds in situations</w:t>
      </w:r>
      <w:r w:rsidR="00C9270A">
        <w:rPr>
          <w:rFonts w:ascii="Times New Roman" w:hAnsi="Times New Roman" w:cs="Times New Roman"/>
          <w:sz w:val="24"/>
          <w:szCs w:val="24"/>
        </w:rPr>
        <w:t xml:space="preserve"> that</w:t>
      </w:r>
      <w:r w:rsidR="008E0B7F">
        <w:rPr>
          <w:rFonts w:ascii="Times New Roman" w:hAnsi="Times New Roman" w:cs="Times New Roman"/>
          <w:sz w:val="24"/>
          <w:szCs w:val="24"/>
        </w:rPr>
        <w:t xml:space="preserve"> </w:t>
      </w:r>
      <w:ins w:id="104" w:author="Benton, Deon [2]" w:date="2023-03-21T11:08:00Z">
        <w:r w:rsidR="00442725">
          <w:rPr>
            <w:rFonts w:ascii="Times New Roman" w:hAnsi="Times New Roman" w:cs="Times New Roman"/>
            <w:sz w:val="24"/>
            <w:szCs w:val="24"/>
          </w:rPr>
          <w:t>mirror</w:t>
        </w:r>
      </w:ins>
      <w:r w:rsidR="008E0B7F">
        <w:rPr>
          <w:rFonts w:ascii="Times New Roman" w:hAnsi="Times New Roman" w:cs="Times New Roman"/>
          <w:sz w:val="24"/>
          <w:szCs w:val="24"/>
        </w:rPr>
        <w:t xml:space="preserve"> </w:t>
      </w:r>
      <w:r w:rsidR="0020372A">
        <w:rPr>
          <w:rFonts w:ascii="Times New Roman" w:hAnsi="Times New Roman" w:cs="Times New Roman"/>
          <w:sz w:val="24"/>
          <w:szCs w:val="24"/>
        </w:rPr>
        <w:t>children’s natural environments</w:t>
      </w:r>
      <w:r w:rsidR="008E0B7F">
        <w:rPr>
          <w:rFonts w:ascii="Times New Roman" w:hAnsi="Times New Roman" w:cs="Times New Roman"/>
          <w:sz w:val="24"/>
          <w:szCs w:val="24"/>
        </w:rPr>
        <w:t>.</w:t>
      </w:r>
      <w:ins w:id="105" w:author="detbenton1991@gmail.com" w:date="2023-03-23T16:07:00Z">
        <w:r w:rsidR="007D613C">
          <w:rPr>
            <w:rFonts w:ascii="Times New Roman" w:hAnsi="Times New Roman" w:cs="Times New Roman"/>
            <w:sz w:val="24"/>
            <w:szCs w:val="24"/>
          </w:rPr>
          <w:t xml:space="preserve"> </w:t>
        </w:r>
      </w:ins>
    </w:p>
    <w:p w14:paraId="465ED97B" w14:textId="337F2EE1" w:rsidR="00AC0CD1" w:rsidRDefault="00C4081B" w:rsidP="0051135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One may question</w:t>
      </w:r>
      <w:r w:rsidR="007D10BD">
        <w:rPr>
          <w:rFonts w:ascii="Times New Roman" w:hAnsi="Times New Roman" w:cs="Times New Roman"/>
          <w:sz w:val="24"/>
          <w:szCs w:val="24"/>
        </w:rPr>
        <w:t xml:space="preserve"> </w:t>
      </w:r>
      <w:r w:rsidR="005415F9">
        <w:rPr>
          <w:rFonts w:ascii="Times New Roman" w:hAnsi="Times New Roman" w:cs="Times New Roman"/>
          <w:sz w:val="24"/>
          <w:szCs w:val="24"/>
        </w:rPr>
        <w:t>whether</w:t>
      </w:r>
      <w:r w:rsidR="00A9132A">
        <w:rPr>
          <w:rFonts w:ascii="Times New Roman" w:hAnsi="Times New Roman" w:cs="Times New Roman"/>
          <w:sz w:val="24"/>
          <w:szCs w:val="24"/>
        </w:rPr>
        <w:t xml:space="preserve"> asking children to reason about three </w:t>
      </w:r>
      <w:ins w:id="106" w:author="detbenton1991@gmail.com" w:date="2023-03-23T16:12:00Z">
        <w:r w:rsidR="007B06DF">
          <w:rPr>
            <w:rFonts w:ascii="Times New Roman" w:hAnsi="Times New Roman" w:cs="Times New Roman"/>
            <w:sz w:val="24"/>
            <w:szCs w:val="24"/>
          </w:rPr>
          <w:t>to five objects</w:t>
        </w:r>
      </w:ins>
      <w:r w:rsidR="00A9132A">
        <w:rPr>
          <w:rFonts w:ascii="Times New Roman" w:hAnsi="Times New Roman" w:cs="Times New Roman"/>
          <w:sz w:val="24"/>
          <w:szCs w:val="24"/>
        </w:rPr>
        <w:t xml:space="preserve"> can really tell us more about the cognitive mechanisms that </w:t>
      </w:r>
      <w:ins w:id="107" w:author="detbenton1991@gmail.com" w:date="2023-03-23T16:13:00Z">
        <w:r w:rsidR="006510C9">
          <w:rPr>
            <w:rFonts w:ascii="Times New Roman" w:hAnsi="Times New Roman" w:cs="Times New Roman"/>
            <w:sz w:val="24"/>
            <w:szCs w:val="24"/>
          </w:rPr>
          <w:t xml:space="preserve">underpin </w:t>
        </w:r>
      </w:ins>
      <w:r w:rsidR="00A9132A">
        <w:rPr>
          <w:rFonts w:ascii="Times New Roman" w:hAnsi="Times New Roman" w:cs="Times New Roman"/>
          <w:sz w:val="24"/>
          <w:szCs w:val="24"/>
        </w:rPr>
        <w:t>causal reasoning than asking children to reason about two objects.</w:t>
      </w:r>
      <w:r w:rsidR="007D10BD">
        <w:rPr>
          <w:rFonts w:ascii="Times New Roman" w:hAnsi="Times New Roman" w:cs="Times New Roman"/>
          <w:sz w:val="24"/>
          <w:szCs w:val="24"/>
        </w:rPr>
        <w:t xml:space="preserve"> </w:t>
      </w:r>
      <w:r w:rsidR="00BC2D3D">
        <w:rPr>
          <w:rFonts w:ascii="Times New Roman" w:hAnsi="Times New Roman" w:cs="Times New Roman"/>
          <w:sz w:val="24"/>
          <w:szCs w:val="24"/>
        </w:rPr>
        <w:t>This is because t</w:t>
      </w:r>
      <w:r w:rsidR="00A9132A">
        <w:rPr>
          <w:rFonts w:ascii="Times New Roman" w:hAnsi="Times New Roman" w:cs="Times New Roman"/>
          <w:sz w:val="24"/>
          <w:szCs w:val="24"/>
        </w:rPr>
        <w:t>he two situations differ trivially by at most t</w:t>
      </w:r>
      <w:ins w:id="108" w:author="detbenton1991@gmail.com" w:date="2023-03-23T16:46:00Z">
        <w:r w:rsidR="00AB5D6D">
          <w:rPr>
            <w:rFonts w:ascii="Times New Roman" w:hAnsi="Times New Roman" w:cs="Times New Roman"/>
            <w:sz w:val="24"/>
            <w:szCs w:val="24"/>
          </w:rPr>
          <w:t>hree</w:t>
        </w:r>
      </w:ins>
      <w:r w:rsidR="00A9132A">
        <w:rPr>
          <w:rFonts w:ascii="Times New Roman" w:hAnsi="Times New Roman" w:cs="Times New Roman"/>
          <w:sz w:val="24"/>
          <w:szCs w:val="24"/>
        </w:rPr>
        <w:t xml:space="preserve"> potential causes. </w:t>
      </w:r>
      <w:r w:rsidR="00AC0CD1">
        <w:rPr>
          <w:rFonts w:ascii="Times New Roman" w:hAnsi="Times New Roman" w:cs="Times New Roman"/>
          <w:sz w:val="24"/>
          <w:szCs w:val="24"/>
        </w:rPr>
        <w:t>However, if Bayesian inference</w:t>
      </w:r>
      <w:r w:rsidR="00ED76B4">
        <w:rPr>
          <w:rFonts w:ascii="Times New Roman" w:hAnsi="Times New Roman" w:cs="Times New Roman"/>
          <w:sz w:val="24"/>
          <w:szCs w:val="24"/>
        </w:rPr>
        <w:t xml:space="preserve"> is the cognitive mechanism </w:t>
      </w:r>
      <w:r w:rsidR="007F1731">
        <w:rPr>
          <w:rFonts w:ascii="Times New Roman" w:hAnsi="Times New Roman" w:cs="Times New Roman"/>
          <w:sz w:val="24"/>
          <w:szCs w:val="24"/>
        </w:rPr>
        <w:t xml:space="preserve">that underpins </w:t>
      </w:r>
      <w:r w:rsidR="00BC2D3D">
        <w:rPr>
          <w:rFonts w:ascii="Times New Roman" w:hAnsi="Times New Roman" w:cs="Times New Roman"/>
          <w:sz w:val="24"/>
          <w:szCs w:val="24"/>
        </w:rPr>
        <w:t>BB reasoning</w:t>
      </w:r>
      <w:r w:rsidR="00AC0CD1">
        <w:rPr>
          <w:rFonts w:ascii="Times New Roman" w:hAnsi="Times New Roman" w:cs="Times New Roman"/>
          <w:sz w:val="24"/>
          <w:szCs w:val="24"/>
        </w:rPr>
        <w:t xml:space="preserve">, then the difference between these two settings is </w:t>
      </w:r>
      <w:r w:rsidR="00905B2E">
        <w:rPr>
          <w:rFonts w:ascii="Times New Roman" w:hAnsi="Times New Roman" w:cs="Times New Roman"/>
          <w:sz w:val="24"/>
          <w:szCs w:val="24"/>
        </w:rPr>
        <w:t>far from trivial</w:t>
      </w:r>
      <w:r w:rsidR="00AC0CD1">
        <w:rPr>
          <w:rFonts w:ascii="Times New Roman" w:hAnsi="Times New Roman" w:cs="Times New Roman"/>
          <w:sz w:val="24"/>
          <w:szCs w:val="24"/>
        </w:rPr>
        <w:t xml:space="preserve">. This is because </w:t>
      </w:r>
      <w:r w:rsidR="00D11E65">
        <w:rPr>
          <w:rFonts w:ascii="Times New Roman" w:hAnsi="Times New Roman" w:cs="Times New Roman"/>
          <w:sz w:val="24"/>
          <w:szCs w:val="24"/>
        </w:rPr>
        <w:t>in the two-</w:t>
      </w:r>
      <w:r w:rsidR="00BC2D3D">
        <w:rPr>
          <w:rFonts w:ascii="Times New Roman" w:hAnsi="Times New Roman" w:cs="Times New Roman"/>
          <w:sz w:val="24"/>
          <w:szCs w:val="24"/>
        </w:rPr>
        <w:t>potential</w:t>
      </w:r>
      <w:r w:rsidR="00D11E65">
        <w:rPr>
          <w:rFonts w:ascii="Times New Roman" w:hAnsi="Times New Roman" w:cs="Times New Roman"/>
          <w:sz w:val="24"/>
          <w:szCs w:val="24"/>
        </w:rPr>
        <w:t xml:space="preserve">-cause setting, </w:t>
      </w:r>
      <w:r w:rsidR="00AC0CD1">
        <w:rPr>
          <w:rFonts w:ascii="Times New Roman" w:hAnsi="Times New Roman" w:cs="Times New Roman"/>
          <w:sz w:val="24"/>
          <w:szCs w:val="24"/>
        </w:rPr>
        <w:t xml:space="preserve">participants need only to </w:t>
      </w:r>
      <w:r w:rsidR="00D11E65">
        <w:rPr>
          <w:rFonts w:ascii="Times New Roman" w:hAnsi="Times New Roman" w:cs="Times New Roman"/>
          <w:sz w:val="24"/>
          <w:szCs w:val="24"/>
        </w:rPr>
        <w:t>determine</w:t>
      </w:r>
      <w:r w:rsidR="00AC0CD1">
        <w:rPr>
          <w:rFonts w:ascii="Times New Roman" w:hAnsi="Times New Roman" w:cs="Times New Roman"/>
          <w:sz w:val="24"/>
          <w:szCs w:val="24"/>
        </w:rPr>
        <w:t xml:space="preserve"> which of </w:t>
      </w:r>
      <w:r w:rsidR="00AC0CD1" w:rsidRPr="00904937">
        <w:rPr>
          <w:rFonts w:ascii="Times New Roman" w:hAnsi="Times New Roman" w:cs="Times New Roman"/>
          <w:i/>
          <w:iCs/>
          <w:sz w:val="24"/>
          <w:szCs w:val="24"/>
        </w:rPr>
        <w:t>four</w:t>
      </w:r>
      <w:r w:rsidR="00AC0CD1">
        <w:rPr>
          <w:rFonts w:ascii="Times New Roman" w:hAnsi="Times New Roman" w:cs="Times New Roman"/>
          <w:i/>
          <w:iCs/>
          <w:sz w:val="24"/>
          <w:szCs w:val="24"/>
        </w:rPr>
        <w:t xml:space="preserve"> </w:t>
      </w:r>
      <w:r w:rsidR="00AC0CD1">
        <w:rPr>
          <w:rFonts w:ascii="Times New Roman" w:hAnsi="Times New Roman" w:cs="Times New Roman"/>
          <w:sz w:val="24"/>
          <w:szCs w:val="24"/>
        </w:rPr>
        <w:t xml:space="preserve">candidate causal hypotheses </w:t>
      </w:r>
      <w:r w:rsidR="00D11E65">
        <w:rPr>
          <w:rFonts w:ascii="Times New Roman" w:hAnsi="Times New Roman" w:cs="Times New Roman"/>
          <w:sz w:val="24"/>
          <w:szCs w:val="24"/>
        </w:rPr>
        <w:t>generate</w:t>
      </w:r>
      <w:r w:rsidR="00365CAA">
        <w:rPr>
          <w:rFonts w:ascii="Times New Roman" w:hAnsi="Times New Roman" w:cs="Times New Roman"/>
          <w:sz w:val="24"/>
          <w:szCs w:val="24"/>
        </w:rPr>
        <w:t>d</w:t>
      </w:r>
      <w:r w:rsidR="00D11E65">
        <w:rPr>
          <w:rFonts w:ascii="Times New Roman" w:hAnsi="Times New Roman" w:cs="Times New Roman"/>
          <w:sz w:val="24"/>
          <w:szCs w:val="24"/>
        </w:rPr>
        <w:t xml:space="preserve"> the observed data</w:t>
      </w:r>
      <w:r w:rsidR="002430EB">
        <w:rPr>
          <w:rFonts w:ascii="Times New Roman" w:hAnsi="Times New Roman" w:cs="Times New Roman"/>
          <w:sz w:val="24"/>
          <w:szCs w:val="24"/>
        </w:rPr>
        <w:t>.</w:t>
      </w:r>
      <w:r w:rsidR="00AC0CD1">
        <w:rPr>
          <w:rFonts w:ascii="Times New Roman" w:hAnsi="Times New Roman" w:cs="Times New Roman"/>
          <w:sz w:val="24"/>
          <w:szCs w:val="24"/>
        </w:rPr>
        <w:t xml:space="preserve"> </w:t>
      </w:r>
      <w:r w:rsidR="00BC2D3D">
        <w:rPr>
          <w:rFonts w:ascii="Times New Roman" w:hAnsi="Times New Roman" w:cs="Times New Roman"/>
          <w:sz w:val="24"/>
          <w:szCs w:val="24"/>
        </w:rPr>
        <w:t>In contrast</w:t>
      </w:r>
      <w:r w:rsidR="00AC0CD1">
        <w:rPr>
          <w:rFonts w:ascii="Times New Roman" w:hAnsi="Times New Roman" w:cs="Times New Roman"/>
          <w:sz w:val="24"/>
          <w:szCs w:val="24"/>
        </w:rPr>
        <w:t xml:space="preserve">, </w:t>
      </w:r>
      <w:r w:rsidR="00E47A11">
        <w:rPr>
          <w:rFonts w:ascii="Times New Roman" w:hAnsi="Times New Roman" w:cs="Times New Roman"/>
          <w:sz w:val="24"/>
          <w:szCs w:val="24"/>
        </w:rPr>
        <w:t>in the three-</w:t>
      </w:r>
      <w:ins w:id="109" w:author="detbenton1991@gmail.com" w:date="2023-03-23T16:46:00Z">
        <w:r w:rsidR="002B1561">
          <w:rPr>
            <w:rFonts w:ascii="Times New Roman" w:hAnsi="Times New Roman" w:cs="Times New Roman"/>
            <w:sz w:val="24"/>
            <w:szCs w:val="24"/>
          </w:rPr>
          <w:t xml:space="preserve">, </w:t>
        </w:r>
      </w:ins>
      <w:r w:rsidR="00E47A11">
        <w:rPr>
          <w:rFonts w:ascii="Times New Roman" w:hAnsi="Times New Roman" w:cs="Times New Roman"/>
          <w:sz w:val="24"/>
          <w:szCs w:val="24"/>
        </w:rPr>
        <w:t>four-</w:t>
      </w:r>
      <w:ins w:id="110" w:author="detbenton1991@gmail.com" w:date="2023-03-23T16:46:00Z">
        <w:r w:rsidR="002B1561">
          <w:rPr>
            <w:rFonts w:ascii="Times New Roman" w:hAnsi="Times New Roman" w:cs="Times New Roman"/>
            <w:sz w:val="24"/>
            <w:szCs w:val="24"/>
          </w:rPr>
          <w:t>, and five-</w:t>
        </w:r>
      </w:ins>
      <w:r w:rsidR="00BC2D3D">
        <w:rPr>
          <w:rFonts w:ascii="Times New Roman" w:hAnsi="Times New Roman" w:cs="Times New Roman"/>
          <w:sz w:val="24"/>
          <w:szCs w:val="24"/>
        </w:rPr>
        <w:t>potential</w:t>
      </w:r>
      <w:r w:rsidR="00E47A11">
        <w:rPr>
          <w:rFonts w:ascii="Times New Roman" w:hAnsi="Times New Roman" w:cs="Times New Roman"/>
          <w:sz w:val="24"/>
          <w:szCs w:val="24"/>
        </w:rPr>
        <w:t xml:space="preserve">-cause setting, participants need to determine </w:t>
      </w:r>
      <w:r w:rsidR="00AC0CD1">
        <w:rPr>
          <w:rFonts w:ascii="Times New Roman" w:hAnsi="Times New Roman" w:cs="Times New Roman"/>
          <w:sz w:val="24"/>
          <w:szCs w:val="24"/>
        </w:rPr>
        <w:t xml:space="preserve">which of </w:t>
      </w:r>
      <w:r w:rsidR="00AC0CD1">
        <w:rPr>
          <w:rFonts w:ascii="Times New Roman" w:hAnsi="Times New Roman" w:cs="Times New Roman"/>
          <w:i/>
          <w:iCs/>
          <w:sz w:val="24"/>
          <w:szCs w:val="24"/>
        </w:rPr>
        <w:t xml:space="preserve">eight </w:t>
      </w:r>
      <w:r w:rsidR="00AC0CD1">
        <w:rPr>
          <w:rFonts w:ascii="Times New Roman" w:hAnsi="Times New Roman" w:cs="Times New Roman"/>
          <w:sz w:val="24"/>
          <w:szCs w:val="24"/>
        </w:rPr>
        <w:t xml:space="preserve">(in the case of 3 </w:t>
      </w:r>
      <w:r w:rsidR="00E47A11">
        <w:rPr>
          <w:rFonts w:ascii="Times New Roman" w:hAnsi="Times New Roman" w:cs="Times New Roman"/>
          <w:sz w:val="24"/>
          <w:szCs w:val="24"/>
        </w:rPr>
        <w:t>candidate causes</w:t>
      </w:r>
      <w:r w:rsidR="00AC0CD1">
        <w:rPr>
          <w:rFonts w:ascii="Times New Roman" w:hAnsi="Times New Roman" w:cs="Times New Roman"/>
          <w:sz w:val="24"/>
          <w:szCs w:val="24"/>
        </w:rPr>
        <w:t>)</w:t>
      </w:r>
      <w:ins w:id="111" w:author="detbenton1991@gmail.com" w:date="2023-03-23T16:46:00Z">
        <w:r w:rsidR="002B1561">
          <w:rPr>
            <w:rFonts w:ascii="Times New Roman" w:hAnsi="Times New Roman" w:cs="Times New Roman"/>
            <w:sz w:val="24"/>
            <w:szCs w:val="24"/>
          </w:rPr>
          <w:t xml:space="preserve">, </w:t>
        </w:r>
      </w:ins>
      <w:r w:rsidR="00AC0CD1">
        <w:rPr>
          <w:rFonts w:ascii="Times New Roman" w:hAnsi="Times New Roman" w:cs="Times New Roman"/>
          <w:i/>
          <w:iCs/>
          <w:sz w:val="24"/>
          <w:szCs w:val="24"/>
        </w:rPr>
        <w:t xml:space="preserve">sixteen </w:t>
      </w:r>
      <w:r w:rsidR="00AC0CD1">
        <w:rPr>
          <w:rFonts w:ascii="Times New Roman" w:hAnsi="Times New Roman" w:cs="Times New Roman"/>
          <w:sz w:val="24"/>
          <w:szCs w:val="24"/>
        </w:rPr>
        <w:t xml:space="preserve">(in the case of 4 </w:t>
      </w:r>
      <w:ins w:id="112" w:author="detbenton1991@gmail.com" w:date="2023-03-23T16:47:00Z">
        <w:r w:rsidR="00EF3892">
          <w:rPr>
            <w:rFonts w:ascii="Times New Roman" w:hAnsi="Times New Roman" w:cs="Times New Roman"/>
            <w:sz w:val="24"/>
            <w:szCs w:val="24"/>
          </w:rPr>
          <w:t xml:space="preserve">potential </w:t>
        </w:r>
      </w:ins>
      <w:r w:rsidR="00E47A11">
        <w:rPr>
          <w:rFonts w:ascii="Times New Roman" w:hAnsi="Times New Roman" w:cs="Times New Roman"/>
          <w:sz w:val="24"/>
          <w:szCs w:val="24"/>
        </w:rPr>
        <w:t>causes</w:t>
      </w:r>
      <w:r w:rsidR="00AC0CD1">
        <w:rPr>
          <w:rFonts w:ascii="Times New Roman" w:hAnsi="Times New Roman" w:cs="Times New Roman"/>
          <w:sz w:val="24"/>
          <w:szCs w:val="24"/>
        </w:rPr>
        <w:t>)</w:t>
      </w:r>
      <w:ins w:id="113" w:author="detbenton1991@gmail.com" w:date="2023-03-24T11:38:00Z">
        <w:r w:rsidR="00CC2C47">
          <w:rPr>
            <w:rFonts w:ascii="Times New Roman" w:hAnsi="Times New Roman" w:cs="Times New Roman"/>
            <w:sz w:val="24"/>
            <w:szCs w:val="24"/>
          </w:rPr>
          <w:t>,</w:t>
        </w:r>
      </w:ins>
      <w:ins w:id="114" w:author="detbenton1991@gmail.com" w:date="2023-03-23T16:46:00Z">
        <w:r w:rsidR="00EF3892">
          <w:rPr>
            <w:rFonts w:ascii="Times New Roman" w:hAnsi="Times New Roman" w:cs="Times New Roman"/>
            <w:sz w:val="24"/>
            <w:szCs w:val="24"/>
          </w:rPr>
          <w:t xml:space="preserve"> or </w:t>
        </w:r>
      </w:ins>
      <w:ins w:id="115" w:author="detbenton1991@gmail.com" w:date="2023-03-24T11:38:00Z">
        <w:r w:rsidR="00CC2C47">
          <w:rPr>
            <w:rFonts w:ascii="Times New Roman" w:hAnsi="Times New Roman" w:cs="Times New Roman"/>
            <w:sz w:val="24"/>
            <w:szCs w:val="24"/>
          </w:rPr>
          <w:t xml:space="preserve">even </w:t>
        </w:r>
      </w:ins>
      <w:ins w:id="116" w:author="detbenton1991@gmail.com" w:date="2023-03-23T16:47:00Z">
        <w:r w:rsidR="00EF3892">
          <w:rPr>
            <w:rFonts w:ascii="Times New Roman" w:hAnsi="Times New Roman" w:cs="Times New Roman"/>
            <w:i/>
            <w:iCs/>
            <w:sz w:val="24"/>
            <w:szCs w:val="24"/>
          </w:rPr>
          <w:t>thirty-two</w:t>
        </w:r>
      </w:ins>
      <w:r w:rsidR="00AC0CD1">
        <w:rPr>
          <w:rFonts w:ascii="Times New Roman" w:hAnsi="Times New Roman" w:cs="Times New Roman"/>
          <w:sz w:val="24"/>
          <w:szCs w:val="24"/>
        </w:rPr>
        <w:t xml:space="preserve"> hypotheses</w:t>
      </w:r>
      <w:ins w:id="117" w:author="detbenton1991@gmail.com" w:date="2023-03-23T16:47:00Z">
        <w:r w:rsidR="00EF3892">
          <w:rPr>
            <w:rFonts w:ascii="Times New Roman" w:hAnsi="Times New Roman" w:cs="Times New Roman"/>
            <w:sz w:val="24"/>
            <w:szCs w:val="24"/>
          </w:rPr>
          <w:t xml:space="preserve"> (in the case of 5 potential causes)</w:t>
        </w:r>
      </w:ins>
      <w:r w:rsidR="00AC0CD1">
        <w:rPr>
          <w:rFonts w:ascii="Times New Roman" w:hAnsi="Times New Roman" w:cs="Times New Roman"/>
          <w:sz w:val="24"/>
          <w:szCs w:val="24"/>
        </w:rPr>
        <w:t xml:space="preserve"> is the one </w:t>
      </w:r>
      <w:r w:rsidR="005B6220">
        <w:rPr>
          <w:rFonts w:ascii="Times New Roman" w:hAnsi="Times New Roman" w:cs="Times New Roman"/>
          <w:sz w:val="24"/>
          <w:szCs w:val="24"/>
        </w:rPr>
        <w:t>that generate</w:t>
      </w:r>
      <w:r w:rsidR="00365CAA">
        <w:rPr>
          <w:rFonts w:ascii="Times New Roman" w:hAnsi="Times New Roman" w:cs="Times New Roman"/>
          <w:sz w:val="24"/>
          <w:szCs w:val="24"/>
        </w:rPr>
        <w:t>d</w:t>
      </w:r>
      <w:r w:rsidR="005B6220">
        <w:rPr>
          <w:rFonts w:ascii="Times New Roman" w:hAnsi="Times New Roman" w:cs="Times New Roman"/>
          <w:sz w:val="24"/>
          <w:szCs w:val="24"/>
        </w:rPr>
        <w:t xml:space="preserve"> the observed data</w:t>
      </w:r>
      <w:r w:rsidR="00AC0CD1">
        <w:rPr>
          <w:rFonts w:ascii="Times New Roman" w:hAnsi="Times New Roman" w:cs="Times New Roman"/>
          <w:sz w:val="24"/>
          <w:szCs w:val="24"/>
        </w:rPr>
        <w:t xml:space="preserve">. </w:t>
      </w:r>
      <w:r w:rsidR="002B4228">
        <w:rPr>
          <w:rFonts w:ascii="Times New Roman" w:hAnsi="Times New Roman" w:cs="Times New Roman"/>
          <w:sz w:val="24"/>
          <w:szCs w:val="24"/>
        </w:rPr>
        <w:t>This means that</w:t>
      </w:r>
      <w:r w:rsidR="005B6220">
        <w:rPr>
          <w:rFonts w:ascii="Times New Roman" w:hAnsi="Times New Roman" w:cs="Times New Roman"/>
          <w:sz w:val="24"/>
          <w:szCs w:val="24"/>
        </w:rPr>
        <w:t xml:space="preserve"> participants </w:t>
      </w:r>
      <w:r w:rsidR="00933CC7">
        <w:rPr>
          <w:rFonts w:ascii="Times New Roman" w:hAnsi="Times New Roman" w:cs="Times New Roman"/>
          <w:sz w:val="24"/>
          <w:szCs w:val="24"/>
        </w:rPr>
        <w:t>must consider</w:t>
      </w:r>
      <w:r w:rsidR="005B6220">
        <w:rPr>
          <w:rFonts w:ascii="Times New Roman" w:hAnsi="Times New Roman" w:cs="Times New Roman"/>
          <w:sz w:val="24"/>
          <w:szCs w:val="24"/>
        </w:rPr>
        <w:t xml:space="preserve"> </w:t>
      </w:r>
      <w:ins w:id="118" w:author="detbenton1991@gmail.com" w:date="2023-03-23T16:49:00Z">
        <w:r w:rsidR="00300F9F">
          <w:rPr>
            <w:rFonts w:ascii="Times New Roman" w:hAnsi="Times New Roman" w:cs="Times New Roman"/>
            <w:sz w:val="24"/>
            <w:szCs w:val="24"/>
          </w:rPr>
          <w:t>eight times</w:t>
        </w:r>
      </w:ins>
      <w:r w:rsidR="005B6220">
        <w:rPr>
          <w:rFonts w:ascii="Times New Roman" w:hAnsi="Times New Roman" w:cs="Times New Roman"/>
          <w:sz w:val="24"/>
          <w:szCs w:val="24"/>
        </w:rPr>
        <w:t xml:space="preserve"> as many causal hypotheses</w:t>
      </w:r>
      <w:r w:rsidR="002B4228">
        <w:rPr>
          <w:rFonts w:ascii="Times New Roman" w:hAnsi="Times New Roman" w:cs="Times New Roman"/>
          <w:sz w:val="24"/>
          <w:szCs w:val="24"/>
        </w:rPr>
        <w:t xml:space="preserve"> in the </w:t>
      </w:r>
      <w:ins w:id="119" w:author="detbenton1991@gmail.com" w:date="2023-03-23T16:51:00Z">
        <w:r w:rsidR="008E5266">
          <w:rPr>
            <w:rFonts w:ascii="Times New Roman" w:hAnsi="Times New Roman" w:cs="Times New Roman"/>
            <w:sz w:val="24"/>
            <w:szCs w:val="24"/>
          </w:rPr>
          <w:t>five</w:t>
        </w:r>
      </w:ins>
      <w:r w:rsidR="002B4228">
        <w:rPr>
          <w:rFonts w:ascii="Times New Roman" w:hAnsi="Times New Roman" w:cs="Times New Roman"/>
          <w:sz w:val="24"/>
          <w:szCs w:val="24"/>
        </w:rPr>
        <w:t>-potential-cause setting</w:t>
      </w:r>
      <w:r w:rsidR="005B6220">
        <w:rPr>
          <w:rFonts w:ascii="Times New Roman" w:hAnsi="Times New Roman" w:cs="Times New Roman"/>
          <w:sz w:val="24"/>
          <w:szCs w:val="24"/>
        </w:rPr>
        <w:t xml:space="preserve"> as participants</w:t>
      </w:r>
      <w:r w:rsidR="00AC0CD1">
        <w:rPr>
          <w:rFonts w:ascii="Times New Roman" w:hAnsi="Times New Roman" w:cs="Times New Roman"/>
          <w:sz w:val="24"/>
          <w:szCs w:val="24"/>
        </w:rPr>
        <w:t xml:space="preserve"> </w:t>
      </w:r>
      <w:r w:rsidR="005B6220">
        <w:rPr>
          <w:rFonts w:ascii="Times New Roman" w:hAnsi="Times New Roman" w:cs="Times New Roman"/>
          <w:sz w:val="24"/>
          <w:szCs w:val="24"/>
        </w:rPr>
        <w:t>in the two-candidate-cause setting</w:t>
      </w:r>
      <w:r w:rsidR="00365CAA">
        <w:rPr>
          <w:rFonts w:ascii="Times New Roman" w:hAnsi="Times New Roman" w:cs="Times New Roman"/>
          <w:sz w:val="24"/>
          <w:szCs w:val="24"/>
        </w:rPr>
        <w:t xml:space="preserve">. </w:t>
      </w:r>
    </w:p>
    <w:p w14:paraId="404EF233" w14:textId="0CEAED47" w:rsidR="00ED7C6E" w:rsidRDefault="0058711F" w:rsidP="00D549F6">
      <w:pPr>
        <w:spacing w:line="480" w:lineRule="auto"/>
        <w:ind w:firstLine="720"/>
        <w:contextualSpacing/>
        <w:rPr>
          <w:ins w:id="120" w:author="Benton, Deon" w:date="2023-03-20T21:17:00Z"/>
          <w:rFonts w:ascii="Times New Roman" w:hAnsi="Times New Roman" w:cs="Times New Roman"/>
          <w:sz w:val="24"/>
          <w:szCs w:val="24"/>
        </w:rPr>
      </w:pPr>
      <w:r>
        <w:rPr>
          <w:rFonts w:ascii="Times New Roman" w:hAnsi="Times New Roman" w:cs="Times New Roman"/>
          <w:sz w:val="24"/>
          <w:szCs w:val="24"/>
        </w:rPr>
        <w:t>Crucially, t</w:t>
      </w:r>
      <w:r w:rsidR="00290BA2">
        <w:rPr>
          <w:rFonts w:ascii="Times New Roman" w:hAnsi="Times New Roman" w:cs="Times New Roman"/>
          <w:sz w:val="24"/>
          <w:szCs w:val="24"/>
        </w:rPr>
        <w:t>his difference may have important implications for</w:t>
      </w:r>
      <w:ins w:id="121" w:author="detbenton1991@gmail.com" w:date="2023-03-23T16:51:00Z">
        <w:r w:rsidR="00C550DF">
          <w:rPr>
            <w:rFonts w:ascii="Times New Roman" w:hAnsi="Times New Roman" w:cs="Times New Roman"/>
            <w:sz w:val="24"/>
            <w:szCs w:val="24"/>
          </w:rPr>
          <w:t xml:space="preserve"> the nature of the underlyi</w:t>
        </w:r>
      </w:ins>
      <w:ins w:id="122" w:author="detbenton1991@gmail.com" w:date="2023-03-23T16:52:00Z">
        <w:r w:rsidR="00C550DF">
          <w:rPr>
            <w:rFonts w:ascii="Times New Roman" w:hAnsi="Times New Roman" w:cs="Times New Roman"/>
            <w:sz w:val="24"/>
            <w:szCs w:val="24"/>
          </w:rPr>
          <w:t>ng cognitive mechanisms; that is,</w:t>
        </w:r>
        <w:r w:rsidR="007A23BC">
          <w:rPr>
            <w:rFonts w:ascii="Times New Roman" w:hAnsi="Times New Roman" w:cs="Times New Roman"/>
            <w:sz w:val="24"/>
            <w:szCs w:val="24"/>
          </w:rPr>
          <w:t xml:space="preserve"> this difference may have important implications about whether an associative-learning mechanism or a Bayesian-inference mechanism under</w:t>
        </w:r>
        <w:r w:rsidR="009567D2">
          <w:rPr>
            <w:rFonts w:ascii="Times New Roman" w:hAnsi="Times New Roman" w:cs="Times New Roman"/>
            <w:sz w:val="24"/>
            <w:szCs w:val="24"/>
          </w:rPr>
          <w:t>lies causal reasoning in children.</w:t>
        </w:r>
        <w:r w:rsidR="00C550DF">
          <w:rPr>
            <w:rFonts w:ascii="Times New Roman" w:hAnsi="Times New Roman" w:cs="Times New Roman"/>
            <w:sz w:val="24"/>
            <w:szCs w:val="24"/>
          </w:rPr>
          <w:t xml:space="preserve"> </w:t>
        </w:r>
      </w:ins>
      <w:r w:rsidR="001E6EC2">
        <w:rPr>
          <w:rFonts w:ascii="Times New Roman" w:hAnsi="Times New Roman" w:cs="Times New Roman"/>
          <w:sz w:val="24"/>
          <w:szCs w:val="24"/>
        </w:rPr>
        <w:t>For instance</w:t>
      </w:r>
      <w:r w:rsidR="006C7493">
        <w:rPr>
          <w:rFonts w:ascii="Times New Roman" w:hAnsi="Times New Roman" w:cs="Times New Roman"/>
          <w:sz w:val="24"/>
          <w:szCs w:val="24"/>
        </w:rPr>
        <w:t xml:space="preserve">, </w:t>
      </w:r>
      <w:r w:rsidR="0083241F">
        <w:rPr>
          <w:rFonts w:ascii="Times New Roman" w:hAnsi="Times New Roman" w:cs="Times New Roman"/>
          <w:sz w:val="24"/>
          <w:szCs w:val="24"/>
        </w:rPr>
        <w:t>it is possible that when children’s information-processing abilities are taxed—</w:t>
      </w:r>
      <w:r w:rsidR="00A05DED">
        <w:rPr>
          <w:rFonts w:ascii="Times New Roman" w:hAnsi="Times New Roman" w:cs="Times New Roman"/>
          <w:sz w:val="24"/>
          <w:szCs w:val="24"/>
        </w:rPr>
        <w:t>such as</w:t>
      </w:r>
      <w:r w:rsidR="00290BA2">
        <w:rPr>
          <w:rFonts w:ascii="Times New Roman" w:hAnsi="Times New Roman" w:cs="Times New Roman"/>
          <w:sz w:val="24"/>
          <w:szCs w:val="24"/>
        </w:rPr>
        <w:t xml:space="preserve"> when </w:t>
      </w:r>
      <w:r w:rsidR="00A6593E">
        <w:rPr>
          <w:rFonts w:ascii="Times New Roman" w:hAnsi="Times New Roman" w:cs="Times New Roman"/>
          <w:sz w:val="24"/>
          <w:szCs w:val="24"/>
        </w:rPr>
        <w:t xml:space="preserve">they are </w:t>
      </w:r>
      <w:r w:rsidR="00290BA2">
        <w:rPr>
          <w:rFonts w:ascii="Times New Roman" w:hAnsi="Times New Roman" w:cs="Times New Roman"/>
          <w:sz w:val="24"/>
          <w:szCs w:val="24"/>
        </w:rPr>
        <w:t>asked to reason about three (or more) objects</w:t>
      </w:r>
      <w:r w:rsidR="00CC260E">
        <w:rPr>
          <w:rFonts w:ascii="Times New Roman" w:hAnsi="Times New Roman" w:cs="Times New Roman"/>
          <w:sz w:val="24"/>
          <w:szCs w:val="24"/>
        </w:rPr>
        <w:t xml:space="preserve"> (see the General Discussion for a fuller discussion)</w:t>
      </w:r>
      <w:r w:rsidR="0083241F">
        <w:rPr>
          <w:rFonts w:ascii="Times New Roman" w:hAnsi="Times New Roman" w:cs="Times New Roman"/>
          <w:sz w:val="24"/>
          <w:szCs w:val="24"/>
        </w:rPr>
        <w:t xml:space="preserve">—they may resort to simpler modes of causal </w:t>
      </w:r>
      <w:r w:rsidR="002B4228">
        <w:rPr>
          <w:rFonts w:ascii="Times New Roman" w:hAnsi="Times New Roman" w:cs="Times New Roman"/>
          <w:sz w:val="24"/>
          <w:szCs w:val="24"/>
        </w:rPr>
        <w:t xml:space="preserve">inference that are better explained by associative processes. </w:t>
      </w:r>
      <w:ins w:id="123" w:author="detbenton1991@gmail.com" w:date="2023-03-23T16:54:00Z">
        <w:r w:rsidR="00F45DB6">
          <w:rPr>
            <w:rFonts w:ascii="Times New Roman" w:hAnsi="Times New Roman" w:cs="Times New Roman"/>
            <w:sz w:val="24"/>
            <w:szCs w:val="24"/>
          </w:rPr>
          <w:t xml:space="preserve">Crucially, this may be independent of whether participants engage in BB reasoning. </w:t>
        </w:r>
      </w:ins>
      <w:r w:rsidR="00613C73">
        <w:rPr>
          <w:rFonts w:ascii="Times New Roman" w:hAnsi="Times New Roman" w:cs="Times New Roman"/>
          <w:sz w:val="24"/>
          <w:szCs w:val="24"/>
        </w:rPr>
        <w:t>Thus, i</w:t>
      </w:r>
      <w:r w:rsidR="00AB0248">
        <w:rPr>
          <w:rFonts w:ascii="Times New Roman" w:hAnsi="Times New Roman" w:cs="Times New Roman"/>
          <w:sz w:val="24"/>
          <w:szCs w:val="24"/>
        </w:rPr>
        <w:t xml:space="preserve">f participants’ </w:t>
      </w:r>
      <w:ins w:id="124" w:author="detbenton1991@gmail.com" w:date="2023-03-23T16:54:00Z">
        <w:r w:rsidR="00F45DB6">
          <w:rPr>
            <w:rFonts w:ascii="Times New Roman" w:hAnsi="Times New Roman" w:cs="Times New Roman"/>
            <w:sz w:val="24"/>
            <w:szCs w:val="24"/>
          </w:rPr>
          <w:t>performance in a BB task</w:t>
        </w:r>
        <w:r w:rsidR="00A67C57">
          <w:rPr>
            <w:rFonts w:ascii="Times New Roman" w:hAnsi="Times New Roman" w:cs="Times New Roman"/>
            <w:sz w:val="24"/>
            <w:szCs w:val="24"/>
          </w:rPr>
          <w:t xml:space="preserve"> </w:t>
        </w:r>
        <w:r w:rsidR="00A67C57">
          <w:rPr>
            <w:rFonts w:ascii="Times New Roman" w:hAnsi="Times New Roman" w:cs="Times New Roman"/>
            <w:sz w:val="24"/>
            <w:szCs w:val="24"/>
          </w:rPr>
          <w:lastRenderedPageBreak/>
          <w:t>adheres</w:t>
        </w:r>
      </w:ins>
      <w:r w:rsidR="00AB0248">
        <w:rPr>
          <w:rFonts w:ascii="Times New Roman" w:hAnsi="Times New Roman" w:cs="Times New Roman"/>
          <w:sz w:val="24"/>
          <w:szCs w:val="24"/>
        </w:rPr>
        <w:t xml:space="preserve"> to the predictions of </w:t>
      </w:r>
      <w:r w:rsidR="006F6D93">
        <w:rPr>
          <w:rFonts w:ascii="Times New Roman" w:hAnsi="Times New Roman" w:cs="Times New Roman"/>
          <w:sz w:val="24"/>
          <w:szCs w:val="24"/>
        </w:rPr>
        <w:t>an associative-learning mechanism</w:t>
      </w:r>
      <w:r w:rsidR="00381E4D">
        <w:rPr>
          <w:rFonts w:ascii="Times New Roman" w:hAnsi="Times New Roman" w:cs="Times New Roman"/>
          <w:sz w:val="24"/>
          <w:szCs w:val="24"/>
        </w:rPr>
        <w:t xml:space="preserve"> (see below)</w:t>
      </w:r>
      <w:r w:rsidR="00AB0248">
        <w:rPr>
          <w:rFonts w:ascii="Times New Roman" w:hAnsi="Times New Roman" w:cs="Times New Roman"/>
          <w:sz w:val="24"/>
          <w:szCs w:val="24"/>
        </w:rPr>
        <w:t xml:space="preserve"> in a</w:t>
      </w:r>
      <w:r w:rsidR="009C56B2">
        <w:rPr>
          <w:rFonts w:ascii="Times New Roman" w:hAnsi="Times New Roman" w:cs="Times New Roman"/>
          <w:sz w:val="24"/>
          <w:szCs w:val="24"/>
        </w:rPr>
        <w:t xml:space="preserve"> </w:t>
      </w:r>
      <w:r w:rsidR="00661FDE">
        <w:rPr>
          <w:rFonts w:ascii="Times New Roman" w:hAnsi="Times New Roman" w:cs="Times New Roman"/>
          <w:sz w:val="24"/>
          <w:szCs w:val="24"/>
        </w:rPr>
        <w:t>setting that includes many potential causes</w:t>
      </w:r>
      <w:r w:rsidR="005E499A">
        <w:rPr>
          <w:rFonts w:ascii="Times New Roman" w:hAnsi="Times New Roman" w:cs="Times New Roman"/>
          <w:sz w:val="24"/>
          <w:szCs w:val="24"/>
        </w:rPr>
        <w:t xml:space="preserve">, </w:t>
      </w:r>
      <w:r w:rsidR="00A415BB">
        <w:rPr>
          <w:rFonts w:ascii="Times New Roman" w:hAnsi="Times New Roman" w:cs="Times New Roman"/>
          <w:sz w:val="24"/>
          <w:szCs w:val="24"/>
        </w:rPr>
        <w:t xml:space="preserve">this </w:t>
      </w:r>
      <w:r w:rsidR="00AB0248">
        <w:rPr>
          <w:rFonts w:ascii="Times New Roman" w:hAnsi="Times New Roman" w:cs="Times New Roman"/>
          <w:sz w:val="24"/>
          <w:szCs w:val="24"/>
        </w:rPr>
        <w:t>would suggest</w:t>
      </w:r>
      <w:ins w:id="125" w:author="detbenton1991@gmail.com" w:date="2023-03-23T16:55:00Z">
        <w:r w:rsidR="00A67C57">
          <w:rPr>
            <w:rFonts w:ascii="Times New Roman" w:hAnsi="Times New Roman" w:cs="Times New Roman"/>
            <w:sz w:val="24"/>
            <w:szCs w:val="24"/>
          </w:rPr>
          <w:t xml:space="preserve"> associative learning is sufficient to account for causal learning in human children.</w:t>
        </w:r>
      </w:ins>
      <w:r w:rsidR="00AB0248">
        <w:rPr>
          <w:rFonts w:ascii="Times New Roman" w:hAnsi="Times New Roman" w:cs="Times New Roman"/>
          <w:sz w:val="24"/>
          <w:szCs w:val="24"/>
        </w:rPr>
        <w:t xml:space="preserve"> </w:t>
      </w:r>
    </w:p>
    <w:p w14:paraId="40F5FA16" w14:textId="46F90DB4" w:rsidR="00184E4B" w:rsidRDefault="005146A8" w:rsidP="00D549F6">
      <w:pPr>
        <w:spacing w:line="480" w:lineRule="auto"/>
        <w:ind w:firstLine="720"/>
        <w:contextualSpacing/>
        <w:rPr>
          <w:ins w:id="126" w:author="detbenton1991@gmail.com" w:date="2023-03-25T14:30:00Z"/>
          <w:rFonts w:ascii="Times New Roman" w:hAnsi="Times New Roman" w:cs="Times New Roman"/>
          <w:sz w:val="24"/>
          <w:szCs w:val="24"/>
        </w:rPr>
      </w:pPr>
      <w:ins w:id="127" w:author="Benton, Deon [2]" w:date="2023-03-21T11:11:00Z">
        <w:r>
          <w:rPr>
            <w:rFonts w:ascii="Times New Roman" w:hAnsi="Times New Roman" w:cs="Times New Roman"/>
            <w:sz w:val="24"/>
            <w:szCs w:val="24"/>
          </w:rPr>
          <w:t xml:space="preserve">There is </w:t>
        </w:r>
      </w:ins>
      <w:ins w:id="128" w:author="Benton, Deon [2]" w:date="2023-03-21T11:22:00Z">
        <w:r w:rsidR="00F62BBE">
          <w:rPr>
            <w:rFonts w:ascii="Times New Roman" w:hAnsi="Times New Roman" w:cs="Times New Roman"/>
            <w:sz w:val="24"/>
            <w:szCs w:val="24"/>
          </w:rPr>
          <w:t>one final</w:t>
        </w:r>
      </w:ins>
      <w:ins w:id="129" w:author="Benton, Deon" w:date="2023-03-20T21:17:00Z">
        <w:r w:rsidR="00A06280">
          <w:rPr>
            <w:rFonts w:ascii="Times New Roman" w:hAnsi="Times New Roman" w:cs="Times New Roman"/>
            <w:sz w:val="24"/>
            <w:szCs w:val="24"/>
          </w:rPr>
          <w:t xml:space="preserve"> reason to exercise caution</w:t>
        </w:r>
      </w:ins>
      <w:ins w:id="130" w:author="Benton, Deon [2]" w:date="2023-03-21T11:09:00Z">
        <w:r w:rsidR="00442725">
          <w:rPr>
            <w:rFonts w:ascii="Times New Roman" w:hAnsi="Times New Roman" w:cs="Times New Roman"/>
            <w:sz w:val="24"/>
            <w:szCs w:val="24"/>
          </w:rPr>
          <w:t xml:space="preserve"> before accepting the claim that </w:t>
        </w:r>
      </w:ins>
      <w:ins w:id="131" w:author="Benton, Deon [2]" w:date="2023-03-21T11:10:00Z">
        <w:r>
          <w:rPr>
            <w:rFonts w:ascii="Times New Roman" w:hAnsi="Times New Roman" w:cs="Times New Roman"/>
            <w:sz w:val="24"/>
            <w:szCs w:val="24"/>
          </w:rPr>
          <w:t>Bayesian</w:t>
        </w:r>
      </w:ins>
      <w:ins w:id="132" w:author="Benton, Deon [2]" w:date="2023-03-21T11:09:00Z">
        <w:r w:rsidR="00442725">
          <w:rPr>
            <w:rFonts w:ascii="Times New Roman" w:hAnsi="Times New Roman" w:cs="Times New Roman"/>
            <w:sz w:val="24"/>
            <w:szCs w:val="24"/>
          </w:rPr>
          <w:t xml:space="preserve"> inference rather than </w:t>
        </w:r>
      </w:ins>
      <w:ins w:id="133" w:author="Benton, Deon [2]" w:date="2023-03-21T11:10:00Z">
        <w:r>
          <w:rPr>
            <w:rFonts w:ascii="Times New Roman" w:hAnsi="Times New Roman" w:cs="Times New Roman"/>
            <w:sz w:val="24"/>
            <w:szCs w:val="24"/>
          </w:rPr>
          <w:t>associative</w:t>
        </w:r>
      </w:ins>
      <w:ins w:id="134" w:author="Benton, Deon [2]" w:date="2023-03-21T11:09:00Z">
        <w:r w:rsidR="00442725">
          <w:rPr>
            <w:rFonts w:ascii="Times New Roman" w:hAnsi="Times New Roman" w:cs="Times New Roman"/>
            <w:sz w:val="24"/>
            <w:szCs w:val="24"/>
          </w:rPr>
          <w:t xml:space="preserve"> learning</w:t>
        </w:r>
      </w:ins>
      <w:ins w:id="135" w:author="Benton, Deon [2]" w:date="2023-03-21T11:10:00Z">
        <w:r>
          <w:rPr>
            <w:rFonts w:ascii="Times New Roman" w:hAnsi="Times New Roman" w:cs="Times New Roman"/>
            <w:sz w:val="24"/>
            <w:szCs w:val="24"/>
          </w:rPr>
          <w:t xml:space="preserve"> based on the RW model</w:t>
        </w:r>
      </w:ins>
      <w:ins w:id="136" w:author="Benton, Deon [2]" w:date="2023-03-21T11:09:00Z">
        <w:r w:rsidR="00442725">
          <w:rPr>
            <w:rFonts w:ascii="Times New Roman" w:hAnsi="Times New Roman" w:cs="Times New Roman"/>
            <w:sz w:val="24"/>
            <w:szCs w:val="24"/>
          </w:rPr>
          <w:t xml:space="preserve"> subserves how human children reason</w:t>
        </w:r>
      </w:ins>
      <w:ins w:id="137" w:author="Benton, Deon [2]" w:date="2023-03-21T11:11:00Z">
        <w:r>
          <w:rPr>
            <w:rFonts w:ascii="Times New Roman" w:hAnsi="Times New Roman" w:cs="Times New Roman"/>
            <w:sz w:val="24"/>
            <w:szCs w:val="24"/>
          </w:rPr>
          <w:t>. This concerns the fact that</w:t>
        </w:r>
      </w:ins>
      <w:ins w:id="138" w:author="Benton, Deon [2]" w:date="2023-03-21T11:09:00Z">
        <w:r w:rsidR="00442725">
          <w:rPr>
            <w:rFonts w:ascii="Times New Roman" w:hAnsi="Times New Roman" w:cs="Times New Roman"/>
            <w:sz w:val="24"/>
            <w:szCs w:val="24"/>
          </w:rPr>
          <w:t xml:space="preserve"> </w:t>
        </w:r>
      </w:ins>
      <w:ins w:id="139" w:author="detbenton1991@gmail.com" w:date="2023-03-25T10:54:00Z">
        <w:r w:rsidR="00B65F4A">
          <w:rPr>
            <w:rFonts w:ascii="Times New Roman" w:hAnsi="Times New Roman" w:cs="Times New Roman"/>
            <w:sz w:val="24"/>
            <w:szCs w:val="24"/>
          </w:rPr>
          <w:t xml:space="preserve">associative-learning processes </w:t>
        </w:r>
      </w:ins>
      <w:ins w:id="140" w:author="detbenton1991@gmail.com" w:date="2023-03-25T10:51:00Z">
        <w:r w:rsidR="00B65F4A">
          <w:rPr>
            <w:rFonts w:ascii="Times New Roman" w:hAnsi="Times New Roman" w:cs="Times New Roman"/>
            <w:sz w:val="24"/>
            <w:szCs w:val="24"/>
          </w:rPr>
          <w:t xml:space="preserve"> may well explain how children process causal events that involve more than the number of objects that are</w:t>
        </w:r>
      </w:ins>
      <w:ins w:id="141" w:author="detbenton1991@gmail.com" w:date="2023-03-25T10:53:00Z">
        <w:r w:rsidR="00B65F4A">
          <w:rPr>
            <w:rFonts w:ascii="Times New Roman" w:hAnsi="Times New Roman" w:cs="Times New Roman"/>
            <w:sz w:val="24"/>
            <w:szCs w:val="24"/>
          </w:rPr>
          <w:t xml:space="preserve"> typically</w:t>
        </w:r>
      </w:ins>
      <w:ins w:id="142" w:author="detbenton1991@gmail.com" w:date="2023-03-25T10:51:00Z">
        <w:r w:rsidR="00B65F4A">
          <w:rPr>
            <w:rFonts w:ascii="Times New Roman" w:hAnsi="Times New Roman" w:cs="Times New Roman"/>
            <w:sz w:val="24"/>
            <w:szCs w:val="24"/>
          </w:rPr>
          <w:t xml:space="preserve"> used in causal studies</w:t>
        </w:r>
      </w:ins>
      <w:ins w:id="143" w:author="detbenton1991@gmail.com" w:date="2023-03-25T10:53:00Z">
        <w:r w:rsidR="00B65F4A">
          <w:rPr>
            <w:rFonts w:ascii="Times New Roman" w:hAnsi="Times New Roman" w:cs="Times New Roman"/>
            <w:sz w:val="24"/>
            <w:szCs w:val="24"/>
          </w:rPr>
          <w:t xml:space="preserve"> with children</w:t>
        </w:r>
      </w:ins>
      <w:ins w:id="144" w:author="detbenton1991@gmail.com" w:date="2023-03-25T10:51:00Z">
        <w:r w:rsidR="00B65F4A">
          <w:rPr>
            <w:rFonts w:ascii="Times New Roman" w:hAnsi="Times New Roman" w:cs="Times New Roman"/>
            <w:sz w:val="24"/>
            <w:szCs w:val="24"/>
          </w:rPr>
          <w:t xml:space="preserve">. </w:t>
        </w:r>
      </w:ins>
      <w:ins w:id="145" w:author="detbenton1991@gmail.com" w:date="2023-03-22T23:22:00Z">
        <w:r w:rsidR="0060203D">
          <w:rPr>
            <w:rFonts w:ascii="Times New Roman" w:hAnsi="Times New Roman" w:cs="Times New Roman"/>
            <w:sz w:val="24"/>
            <w:szCs w:val="24"/>
          </w:rPr>
          <w:t>For example, on</w:t>
        </w:r>
      </w:ins>
      <w:ins w:id="146" w:author="detbenton1991@gmail.com" w:date="2023-03-22T23:23:00Z">
        <w:r w:rsidR="0060203D">
          <w:rPr>
            <w:rFonts w:ascii="Times New Roman" w:hAnsi="Times New Roman" w:cs="Times New Roman"/>
            <w:sz w:val="24"/>
            <w:szCs w:val="24"/>
          </w:rPr>
          <w:t>e class of models that could account for how children process</w:t>
        </w:r>
      </w:ins>
      <w:ins w:id="147" w:author="detbenton1991@gmail.com" w:date="2023-03-23T11:54:00Z">
        <w:r w:rsidR="007B585E">
          <w:rPr>
            <w:rFonts w:ascii="Times New Roman" w:hAnsi="Times New Roman" w:cs="Times New Roman"/>
            <w:sz w:val="24"/>
            <w:szCs w:val="24"/>
          </w:rPr>
          <w:t>ed</w:t>
        </w:r>
      </w:ins>
      <w:ins w:id="148" w:author="detbenton1991@gmail.com" w:date="2023-03-22T23:23:00Z">
        <w:r w:rsidR="0060203D">
          <w:rPr>
            <w:rFonts w:ascii="Times New Roman" w:hAnsi="Times New Roman" w:cs="Times New Roman"/>
            <w:sz w:val="24"/>
            <w:szCs w:val="24"/>
          </w:rPr>
          <w:t xml:space="preserve"> </w:t>
        </w:r>
      </w:ins>
      <w:ins w:id="149" w:author="detbenton1991@gmail.com" w:date="2023-03-23T11:54:00Z">
        <w:r w:rsidR="007B585E">
          <w:rPr>
            <w:rFonts w:ascii="Times New Roman" w:hAnsi="Times New Roman" w:cs="Times New Roman"/>
            <w:sz w:val="24"/>
            <w:szCs w:val="24"/>
          </w:rPr>
          <w:t xml:space="preserve">the </w:t>
        </w:r>
      </w:ins>
      <w:ins w:id="150" w:author="detbenton1991@gmail.com" w:date="2023-03-22T23:23:00Z">
        <w:r w:rsidR="0060203D">
          <w:rPr>
            <w:rFonts w:ascii="Times New Roman" w:hAnsi="Times New Roman" w:cs="Times New Roman"/>
            <w:sz w:val="24"/>
            <w:szCs w:val="24"/>
          </w:rPr>
          <w:t>BB events</w:t>
        </w:r>
      </w:ins>
      <w:ins w:id="151" w:author="detbenton1991@gmail.com" w:date="2023-03-23T11:54:00Z">
        <w:r w:rsidR="007B585E">
          <w:rPr>
            <w:rFonts w:ascii="Times New Roman" w:hAnsi="Times New Roman" w:cs="Times New Roman"/>
            <w:sz w:val="24"/>
            <w:szCs w:val="24"/>
          </w:rPr>
          <w:t xml:space="preserve"> in the present series of experiments</w:t>
        </w:r>
      </w:ins>
      <w:ins w:id="152" w:author="detbenton1991@gmail.com" w:date="2023-03-22T23:23:00Z">
        <w:r w:rsidR="0060203D">
          <w:rPr>
            <w:rFonts w:ascii="Times New Roman" w:hAnsi="Times New Roman" w:cs="Times New Roman"/>
            <w:sz w:val="24"/>
            <w:szCs w:val="24"/>
          </w:rPr>
          <w:t xml:space="preserve"> is connectionist </w:t>
        </w:r>
        <w:r w:rsidR="004E6DA8">
          <w:rPr>
            <w:rFonts w:ascii="Times New Roman" w:hAnsi="Times New Roman" w:cs="Times New Roman"/>
            <w:sz w:val="24"/>
            <w:szCs w:val="24"/>
          </w:rPr>
          <w:t xml:space="preserve">artificial neural networks. </w:t>
        </w:r>
      </w:ins>
      <w:ins w:id="153" w:author="detbenton1991@gmail.com" w:date="2023-03-23T11:54:00Z">
        <w:r w:rsidR="00A91621">
          <w:rPr>
            <w:rFonts w:ascii="Times New Roman" w:hAnsi="Times New Roman" w:cs="Times New Roman"/>
            <w:sz w:val="24"/>
            <w:szCs w:val="24"/>
          </w:rPr>
          <w:t>These models</w:t>
        </w:r>
      </w:ins>
      <w:ins w:id="154" w:author="detbenton1991@gmail.com" w:date="2023-03-23T10:47:00Z">
        <w:r w:rsidR="00AE1B71">
          <w:rPr>
            <w:rFonts w:ascii="Times New Roman" w:hAnsi="Times New Roman" w:cs="Times New Roman"/>
            <w:sz w:val="24"/>
            <w:szCs w:val="24"/>
          </w:rPr>
          <w:t xml:space="preserve"> consist of </w:t>
        </w:r>
      </w:ins>
      <w:ins w:id="155" w:author="detbenton1991@gmail.com" w:date="2023-03-23T11:55:00Z">
        <w:r w:rsidR="00F654F1">
          <w:rPr>
            <w:rFonts w:ascii="Times New Roman" w:hAnsi="Times New Roman" w:cs="Times New Roman"/>
            <w:sz w:val="24"/>
            <w:szCs w:val="24"/>
          </w:rPr>
          <w:t>“neuron-like” processing</w:t>
        </w:r>
      </w:ins>
      <w:ins w:id="156" w:author="detbenton1991@gmail.com" w:date="2023-03-23T10:47:00Z">
        <w:r w:rsidR="00AE1B71">
          <w:rPr>
            <w:rFonts w:ascii="Times New Roman" w:hAnsi="Times New Roman" w:cs="Times New Roman"/>
            <w:sz w:val="24"/>
            <w:szCs w:val="24"/>
          </w:rPr>
          <w:t xml:space="preserve"> units</w:t>
        </w:r>
      </w:ins>
      <w:ins w:id="157" w:author="detbenton1991@gmail.com" w:date="2023-03-25T10:55:00Z">
        <w:r w:rsidR="001A3A24">
          <w:rPr>
            <w:rFonts w:ascii="Times New Roman" w:hAnsi="Times New Roman" w:cs="Times New Roman"/>
            <w:sz w:val="24"/>
            <w:szCs w:val="24"/>
          </w:rPr>
          <w:t>, which are organized into layers. These layers typically include an input layer, a hidden layer, and an output layer</w:t>
        </w:r>
      </w:ins>
      <w:ins w:id="158" w:author="detbenton1991@gmail.com" w:date="2023-03-25T10:56:00Z">
        <w:r w:rsidR="001A3A24">
          <w:rPr>
            <w:rFonts w:ascii="Times New Roman" w:hAnsi="Times New Roman" w:cs="Times New Roman"/>
            <w:sz w:val="24"/>
            <w:szCs w:val="24"/>
          </w:rPr>
          <w:t>. Layers within a connectionist model are connected to each othe</w:t>
        </w:r>
      </w:ins>
      <w:ins w:id="159" w:author="detbenton1991@gmail.com" w:date="2023-03-25T10:57:00Z">
        <w:r w:rsidR="001A3A24">
          <w:rPr>
            <w:rFonts w:ascii="Times New Roman" w:hAnsi="Times New Roman" w:cs="Times New Roman"/>
            <w:sz w:val="24"/>
            <w:szCs w:val="24"/>
          </w:rPr>
          <w:t xml:space="preserve">r via modifiable weights. </w:t>
        </w:r>
      </w:ins>
      <w:ins w:id="160" w:author="detbenton1991@gmail.com" w:date="2023-03-25T10:58:00Z">
        <w:r w:rsidR="001A3A24">
          <w:rPr>
            <w:rFonts w:ascii="Times New Roman" w:hAnsi="Times New Roman" w:cs="Times New Roman"/>
            <w:sz w:val="24"/>
            <w:szCs w:val="24"/>
          </w:rPr>
          <w:t>The</w:t>
        </w:r>
      </w:ins>
      <w:ins w:id="161" w:author="detbenton1991@gmail.com" w:date="2023-03-25T10:57:00Z">
        <w:r w:rsidR="001A3A24">
          <w:rPr>
            <w:rFonts w:ascii="Times New Roman" w:hAnsi="Times New Roman" w:cs="Times New Roman"/>
            <w:sz w:val="24"/>
            <w:szCs w:val="24"/>
          </w:rPr>
          <w:t xml:space="preserve"> input layer of a connectionist model is typically connected to the hidden layer</w:t>
        </w:r>
      </w:ins>
      <w:ins w:id="162" w:author="detbenton1991@gmail.com" w:date="2023-03-25T10:58:00Z">
        <w:r w:rsidR="001A3A24">
          <w:rPr>
            <w:rFonts w:ascii="Times New Roman" w:hAnsi="Times New Roman" w:cs="Times New Roman"/>
            <w:sz w:val="24"/>
            <w:szCs w:val="24"/>
          </w:rPr>
          <w:t xml:space="preserve"> immediately “above” it</w:t>
        </w:r>
      </w:ins>
      <w:ins w:id="163" w:author="detbenton1991@gmail.com" w:date="2023-03-25T10:57:00Z">
        <w:r w:rsidR="001A3A24">
          <w:rPr>
            <w:rFonts w:ascii="Times New Roman" w:hAnsi="Times New Roman" w:cs="Times New Roman"/>
            <w:sz w:val="24"/>
            <w:szCs w:val="24"/>
          </w:rPr>
          <w:t xml:space="preserve"> via adjustable connections. The hidden layer, in turn, is typically connected to the output layer</w:t>
        </w:r>
      </w:ins>
      <w:ins w:id="164" w:author="detbenton1991@gmail.com" w:date="2023-03-25T10:59:00Z">
        <w:r w:rsidR="001A3A24">
          <w:rPr>
            <w:rFonts w:ascii="Times New Roman" w:hAnsi="Times New Roman" w:cs="Times New Roman"/>
            <w:sz w:val="24"/>
            <w:szCs w:val="24"/>
          </w:rPr>
          <w:t xml:space="preserve"> via a</w:t>
        </w:r>
      </w:ins>
      <w:ins w:id="165" w:author="detbenton1991@gmail.com" w:date="2023-03-25T12:32:00Z">
        <w:r w:rsidR="0034281F">
          <w:rPr>
            <w:rFonts w:ascii="Times New Roman" w:hAnsi="Times New Roman" w:cs="Times New Roman"/>
            <w:sz w:val="24"/>
            <w:szCs w:val="24"/>
          </w:rPr>
          <w:t xml:space="preserve"> different</w:t>
        </w:r>
      </w:ins>
      <w:ins w:id="166" w:author="detbenton1991@gmail.com" w:date="2023-03-25T10:59:00Z">
        <w:r w:rsidR="001A3A24">
          <w:rPr>
            <w:rFonts w:ascii="Times New Roman" w:hAnsi="Times New Roman" w:cs="Times New Roman"/>
            <w:sz w:val="24"/>
            <w:szCs w:val="24"/>
          </w:rPr>
          <w:t xml:space="preserve"> set of adjustable connection</w:t>
        </w:r>
      </w:ins>
      <w:ins w:id="167" w:author="detbenton1991@gmail.com" w:date="2023-03-25T12:32:00Z">
        <w:r w:rsidR="0034281F">
          <w:rPr>
            <w:rFonts w:ascii="Times New Roman" w:hAnsi="Times New Roman" w:cs="Times New Roman"/>
            <w:sz w:val="24"/>
            <w:szCs w:val="24"/>
          </w:rPr>
          <w:t xml:space="preserve"> weights</w:t>
        </w:r>
      </w:ins>
      <w:ins w:id="168" w:author="detbenton1991@gmail.com" w:date="2023-03-25T10:59:00Z">
        <w:r w:rsidR="001A3A24">
          <w:rPr>
            <w:rFonts w:ascii="Times New Roman" w:hAnsi="Times New Roman" w:cs="Times New Roman"/>
            <w:sz w:val="24"/>
            <w:szCs w:val="24"/>
          </w:rPr>
          <w:t>.</w:t>
        </w:r>
      </w:ins>
      <w:ins w:id="169" w:author="detbenton1991@gmail.com" w:date="2023-03-25T10:57:00Z">
        <w:r w:rsidR="001A3A24">
          <w:rPr>
            <w:rFonts w:ascii="Times New Roman" w:hAnsi="Times New Roman" w:cs="Times New Roman"/>
            <w:sz w:val="24"/>
            <w:szCs w:val="24"/>
          </w:rPr>
          <w:t xml:space="preserve"> </w:t>
        </w:r>
      </w:ins>
      <w:ins w:id="170" w:author="detbenton1991@gmail.com" w:date="2023-03-23T11:56:00Z">
        <w:r w:rsidR="003A6C50">
          <w:rPr>
            <w:rFonts w:ascii="Times New Roman" w:hAnsi="Times New Roman" w:cs="Times New Roman"/>
            <w:sz w:val="24"/>
            <w:szCs w:val="24"/>
          </w:rPr>
          <w:t>Training in these models typically proceeds by</w:t>
        </w:r>
      </w:ins>
      <w:ins w:id="171" w:author="detbenton1991@gmail.com" w:date="2023-03-23T10:48:00Z">
        <w:r w:rsidR="000503AE">
          <w:rPr>
            <w:rFonts w:ascii="Times New Roman" w:hAnsi="Times New Roman" w:cs="Times New Roman"/>
            <w:sz w:val="24"/>
            <w:szCs w:val="24"/>
          </w:rPr>
          <w:t xml:space="preserve"> </w:t>
        </w:r>
      </w:ins>
      <w:ins w:id="172" w:author="detbenton1991@gmail.com" w:date="2023-03-23T10:54:00Z">
        <w:r w:rsidR="00F1097D">
          <w:rPr>
            <w:rFonts w:ascii="Times New Roman" w:hAnsi="Times New Roman" w:cs="Times New Roman"/>
            <w:sz w:val="24"/>
            <w:szCs w:val="24"/>
          </w:rPr>
          <w:t xml:space="preserve">presenting </w:t>
        </w:r>
      </w:ins>
      <w:ins w:id="173" w:author="detbenton1991@gmail.com" w:date="2023-03-23T11:56:00Z">
        <w:r w:rsidR="003A6C50">
          <w:rPr>
            <w:rFonts w:ascii="Times New Roman" w:hAnsi="Times New Roman" w:cs="Times New Roman"/>
            <w:sz w:val="24"/>
            <w:szCs w:val="24"/>
          </w:rPr>
          <w:t>them</w:t>
        </w:r>
      </w:ins>
      <w:ins w:id="174" w:author="detbenton1991@gmail.com" w:date="2023-03-23T10:54:00Z">
        <w:r w:rsidR="00F1097D">
          <w:rPr>
            <w:rFonts w:ascii="Times New Roman" w:hAnsi="Times New Roman" w:cs="Times New Roman"/>
            <w:sz w:val="24"/>
            <w:szCs w:val="24"/>
          </w:rPr>
          <w:t xml:space="preserve"> </w:t>
        </w:r>
      </w:ins>
      <w:ins w:id="175" w:author="detbenton1991@gmail.com" w:date="2023-03-25T11:01:00Z">
        <w:r w:rsidR="00D94521">
          <w:rPr>
            <w:rFonts w:ascii="Times New Roman" w:hAnsi="Times New Roman" w:cs="Times New Roman"/>
            <w:sz w:val="24"/>
            <w:szCs w:val="24"/>
          </w:rPr>
          <w:t>with some pattern of activation along the input layer</w:t>
        </w:r>
      </w:ins>
      <w:ins w:id="176" w:author="detbenton1991@gmail.com" w:date="2023-03-23T10:54:00Z">
        <w:r w:rsidR="00F1097D">
          <w:rPr>
            <w:rFonts w:ascii="Times New Roman" w:hAnsi="Times New Roman" w:cs="Times New Roman"/>
            <w:sz w:val="24"/>
            <w:szCs w:val="24"/>
          </w:rPr>
          <w:t>, comparing the model’s</w:t>
        </w:r>
      </w:ins>
      <w:ins w:id="177" w:author="detbenton1991@gmail.com" w:date="2023-03-23T11:57:00Z">
        <w:r w:rsidR="00B10699">
          <w:rPr>
            <w:rFonts w:ascii="Times New Roman" w:hAnsi="Times New Roman" w:cs="Times New Roman"/>
            <w:sz w:val="24"/>
            <w:szCs w:val="24"/>
          </w:rPr>
          <w:t xml:space="preserve"> “observed”</w:t>
        </w:r>
      </w:ins>
      <w:ins w:id="178" w:author="detbenton1991@gmail.com" w:date="2023-03-25T11:01:00Z">
        <w:r w:rsidR="00D94521">
          <w:rPr>
            <w:rFonts w:ascii="Times New Roman" w:hAnsi="Times New Roman" w:cs="Times New Roman"/>
            <w:sz w:val="24"/>
            <w:szCs w:val="24"/>
          </w:rPr>
          <w:t xml:space="preserve"> pattern of activation along the output layer </w:t>
        </w:r>
      </w:ins>
      <w:ins w:id="179" w:author="detbenton1991@gmail.com" w:date="2023-03-23T10:54:00Z">
        <w:r w:rsidR="00F1097D">
          <w:rPr>
            <w:rFonts w:ascii="Times New Roman" w:hAnsi="Times New Roman" w:cs="Times New Roman"/>
            <w:sz w:val="24"/>
            <w:szCs w:val="24"/>
          </w:rPr>
          <w:t xml:space="preserve">to some </w:t>
        </w:r>
      </w:ins>
      <w:ins w:id="180" w:author="detbenton1991@gmail.com" w:date="2023-03-23T11:57:00Z">
        <w:r w:rsidR="00B10699">
          <w:rPr>
            <w:rFonts w:ascii="Times New Roman" w:hAnsi="Times New Roman" w:cs="Times New Roman"/>
            <w:sz w:val="24"/>
            <w:szCs w:val="24"/>
          </w:rPr>
          <w:t>“</w:t>
        </w:r>
      </w:ins>
      <w:ins w:id="181" w:author="detbenton1991@gmail.com" w:date="2023-03-23T10:54:00Z">
        <w:r w:rsidR="00F1097D">
          <w:rPr>
            <w:rFonts w:ascii="Times New Roman" w:hAnsi="Times New Roman" w:cs="Times New Roman"/>
            <w:sz w:val="24"/>
            <w:szCs w:val="24"/>
          </w:rPr>
          <w:t>desired</w:t>
        </w:r>
      </w:ins>
      <w:ins w:id="182" w:author="detbenton1991@gmail.com" w:date="2023-03-23T11:57:00Z">
        <w:r w:rsidR="00B10699">
          <w:rPr>
            <w:rFonts w:ascii="Times New Roman" w:hAnsi="Times New Roman" w:cs="Times New Roman"/>
            <w:sz w:val="24"/>
            <w:szCs w:val="24"/>
          </w:rPr>
          <w:t>”</w:t>
        </w:r>
      </w:ins>
      <w:ins w:id="183" w:author="detbenton1991@gmail.com" w:date="2023-03-25T11:01:00Z">
        <w:r w:rsidR="00D94521">
          <w:rPr>
            <w:rFonts w:ascii="Times New Roman" w:hAnsi="Times New Roman" w:cs="Times New Roman"/>
            <w:sz w:val="24"/>
            <w:szCs w:val="24"/>
          </w:rPr>
          <w:t xml:space="preserve"> pattern of activation along the same layer</w:t>
        </w:r>
      </w:ins>
      <w:ins w:id="184" w:author="detbenton1991@gmail.com" w:date="2023-03-23T10:54:00Z">
        <w:r w:rsidR="00F1097D">
          <w:rPr>
            <w:rFonts w:ascii="Times New Roman" w:hAnsi="Times New Roman" w:cs="Times New Roman"/>
            <w:sz w:val="24"/>
            <w:szCs w:val="24"/>
          </w:rPr>
          <w:t>, and then</w:t>
        </w:r>
      </w:ins>
      <w:ins w:id="185" w:author="detbenton1991@gmail.com" w:date="2023-03-23T11:57:00Z">
        <w:r w:rsidR="00B10699">
          <w:rPr>
            <w:rFonts w:ascii="Times New Roman" w:hAnsi="Times New Roman" w:cs="Times New Roman"/>
            <w:sz w:val="24"/>
            <w:szCs w:val="24"/>
          </w:rPr>
          <w:t xml:space="preserve"> using one or more </w:t>
        </w:r>
      </w:ins>
      <w:ins w:id="186" w:author="detbenton1991@gmail.com" w:date="2023-03-25T12:39:00Z">
        <w:r w:rsidR="00A6171A">
          <w:rPr>
            <w:rFonts w:ascii="Times New Roman" w:hAnsi="Times New Roman" w:cs="Times New Roman"/>
            <w:sz w:val="24"/>
            <w:szCs w:val="24"/>
          </w:rPr>
          <w:t>algorithms or procedures</w:t>
        </w:r>
      </w:ins>
      <w:ins w:id="187" w:author="detbenton1991@gmail.com" w:date="2023-03-23T11:57:00Z">
        <w:r w:rsidR="00B10699">
          <w:rPr>
            <w:rFonts w:ascii="Times New Roman" w:hAnsi="Times New Roman" w:cs="Times New Roman"/>
            <w:sz w:val="24"/>
            <w:szCs w:val="24"/>
          </w:rPr>
          <w:t xml:space="preserve"> to adjust the weights</w:t>
        </w:r>
      </w:ins>
      <w:ins w:id="188" w:author="detbenton1991@gmail.com" w:date="2023-03-25T12:39:00Z">
        <w:r w:rsidR="00A6171A">
          <w:rPr>
            <w:rFonts w:ascii="Times New Roman" w:hAnsi="Times New Roman" w:cs="Times New Roman"/>
            <w:sz w:val="24"/>
            <w:szCs w:val="24"/>
          </w:rPr>
          <w:t>. The purpose of these weight adjustments is</w:t>
        </w:r>
      </w:ins>
      <w:ins w:id="189" w:author="detbenton1991@gmail.com" w:date="2023-03-23T11:57:00Z">
        <w:r w:rsidR="00B10699">
          <w:rPr>
            <w:rFonts w:ascii="Times New Roman" w:hAnsi="Times New Roman" w:cs="Times New Roman"/>
            <w:sz w:val="24"/>
            <w:szCs w:val="24"/>
          </w:rPr>
          <w:t xml:space="preserve"> to reduce the difference between the observed and desired output.</w:t>
        </w:r>
      </w:ins>
      <w:ins w:id="190" w:author="detbenton1991@gmail.com" w:date="2023-03-23T10:54:00Z">
        <w:r w:rsidR="00F1097D">
          <w:rPr>
            <w:rFonts w:ascii="Times New Roman" w:hAnsi="Times New Roman" w:cs="Times New Roman"/>
            <w:sz w:val="24"/>
            <w:szCs w:val="24"/>
          </w:rPr>
          <w:t xml:space="preserve"> </w:t>
        </w:r>
      </w:ins>
    </w:p>
    <w:p w14:paraId="4F631DD1" w14:textId="02FF3080" w:rsidR="00A06280" w:rsidRDefault="00AB78A8" w:rsidP="00D549F6">
      <w:pPr>
        <w:spacing w:line="480" w:lineRule="auto"/>
        <w:ind w:firstLine="720"/>
        <w:contextualSpacing/>
        <w:rPr>
          <w:rFonts w:ascii="Times New Roman" w:hAnsi="Times New Roman" w:cs="Times New Roman"/>
          <w:sz w:val="24"/>
          <w:szCs w:val="24"/>
        </w:rPr>
      </w:pPr>
      <w:ins w:id="191" w:author="detbenton1991@gmail.com" w:date="2023-03-25T12:41:00Z">
        <w:r>
          <w:rPr>
            <w:rFonts w:ascii="Times New Roman" w:hAnsi="Times New Roman" w:cs="Times New Roman"/>
            <w:sz w:val="24"/>
            <w:szCs w:val="24"/>
          </w:rPr>
          <w:t xml:space="preserve">A </w:t>
        </w:r>
      </w:ins>
      <w:ins w:id="192" w:author="detbenton1991@gmail.com" w:date="2023-03-25T14:28:00Z">
        <w:r w:rsidR="00430C18">
          <w:rPr>
            <w:rFonts w:ascii="Times New Roman" w:hAnsi="Times New Roman" w:cs="Times New Roman"/>
            <w:sz w:val="24"/>
            <w:szCs w:val="24"/>
          </w:rPr>
          <w:t>fundamental feature</w:t>
        </w:r>
      </w:ins>
      <w:ins w:id="193" w:author="detbenton1991@gmail.com" w:date="2023-03-25T12:41:00Z">
        <w:r>
          <w:rPr>
            <w:rFonts w:ascii="Times New Roman" w:hAnsi="Times New Roman" w:cs="Times New Roman"/>
            <w:sz w:val="24"/>
            <w:szCs w:val="24"/>
          </w:rPr>
          <w:t xml:space="preserve"> of these models is that they are fundamentally associative-learning devices</w:t>
        </w:r>
      </w:ins>
      <w:ins w:id="194" w:author="detbenton1991@gmail.com" w:date="2023-03-25T12:42:00Z">
        <w:r>
          <w:rPr>
            <w:rFonts w:ascii="Times New Roman" w:hAnsi="Times New Roman" w:cs="Times New Roman"/>
            <w:sz w:val="24"/>
            <w:szCs w:val="24"/>
          </w:rPr>
          <w:t xml:space="preserve">—the weights encode associations among units in the model, and the learning procedures that are used to </w:t>
        </w:r>
      </w:ins>
      <w:ins w:id="195" w:author="detbenton1991@gmail.com" w:date="2023-03-25T12:43:00Z">
        <w:r w:rsidR="0093601D">
          <w:rPr>
            <w:rFonts w:ascii="Times New Roman" w:hAnsi="Times New Roman" w:cs="Times New Roman"/>
            <w:sz w:val="24"/>
            <w:szCs w:val="24"/>
          </w:rPr>
          <w:t>modify the weights in the model</w:t>
        </w:r>
      </w:ins>
      <w:ins w:id="196" w:author="detbenton1991@gmail.com" w:date="2023-03-25T14:17:00Z">
        <w:r w:rsidR="00381AE4">
          <w:rPr>
            <w:rFonts w:ascii="Times New Roman" w:hAnsi="Times New Roman" w:cs="Times New Roman"/>
            <w:sz w:val="24"/>
            <w:szCs w:val="24"/>
          </w:rPr>
          <w:t>s</w:t>
        </w:r>
      </w:ins>
      <w:ins w:id="197" w:author="detbenton1991@gmail.com" w:date="2023-03-25T12:42:00Z">
        <w:r>
          <w:rPr>
            <w:rFonts w:ascii="Times New Roman" w:hAnsi="Times New Roman" w:cs="Times New Roman"/>
            <w:sz w:val="24"/>
            <w:szCs w:val="24"/>
          </w:rPr>
          <w:t xml:space="preserve"> </w:t>
        </w:r>
      </w:ins>
      <w:ins w:id="198" w:author="detbenton1991@gmail.com" w:date="2023-03-25T14:17:00Z">
        <w:r w:rsidR="00381AE4">
          <w:rPr>
            <w:rFonts w:ascii="Times New Roman" w:hAnsi="Times New Roman" w:cs="Times New Roman"/>
            <w:sz w:val="24"/>
            <w:szCs w:val="24"/>
          </w:rPr>
          <w:t>operate</w:t>
        </w:r>
      </w:ins>
      <w:ins w:id="199" w:author="detbenton1991@gmail.com" w:date="2023-03-25T12:42:00Z">
        <w:r w:rsidR="0093601D">
          <w:rPr>
            <w:rFonts w:ascii="Times New Roman" w:hAnsi="Times New Roman" w:cs="Times New Roman"/>
            <w:sz w:val="24"/>
            <w:szCs w:val="24"/>
          </w:rPr>
          <w:t xml:space="preserve"> either to strengthen </w:t>
        </w:r>
      </w:ins>
      <w:ins w:id="200" w:author="detbenton1991@gmail.com" w:date="2023-03-25T14:17:00Z">
        <w:r w:rsidR="00EA09FD">
          <w:rPr>
            <w:rFonts w:ascii="Times New Roman" w:hAnsi="Times New Roman" w:cs="Times New Roman"/>
            <w:sz w:val="24"/>
            <w:szCs w:val="24"/>
          </w:rPr>
          <w:t xml:space="preserve">or </w:t>
        </w:r>
      </w:ins>
      <w:ins w:id="201" w:author="detbenton1991@gmail.com" w:date="2023-03-25T12:42:00Z">
        <w:r w:rsidR="0093601D">
          <w:rPr>
            <w:rFonts w:ascii="Times New Roman" w:hAnsi="Times New Roman" w:cs="Times New Roman"/>
            <w:sz w:val="24"/>
            <w:szCs w:val="24"/>
          </w:rPr>
          <w:t xml:space="preserve">to weaken those </w:t>
        </w:r>
        <w:r w:rsidR="0093601D">
          <w:rPr>
            <w:rFonts w:ascii="Times New Roman" w:hAnsi="Times New Roman" w:cs="Times New Roman"/>
            <w:sz w:val="24"/>
            <w:szCs w:val="24"/>
          </w:rPr>
          <w:lastRenderedPageBreak/>
          <w:t xml:space="preserve">associations. </w:t>
        </w:r>
      </w:ins>
      <w:ins w:id="202" w:author="detbenton1991@gmail.com" w:date="2023-03-25T12:43:00Z">
        <w:r w:rsidR="0093601D">
          <w:rPr>
            <w:rFonts w:ascii="Times New Roman" w:hAnsi="Times New Roman" w:cs="Times New Roman"/>
            <w:sz w:val="24"/>
            <w:szCs w:val="24"/>
          </w:rPr>
          <w:t xml:space="preserve">This means that these models </w:t>
        </w:r>
      </w:ins>
      <w:ins w:id="203" w:author="detbenton1991@gmail.com" w:date="2023-03-25T12:40:00Z">
        <w:r>
          <w:rPr>
            <w:rFonts w:ascii="Times New Roman" w:hAnsi="Times New Roman" w:cs="Times New Roman"/>
            <w:sz w:val="24"/>
            <w:szCs w:val="24"/>
          </w:rPr>
          <w:t xml:space="preserve">can serve as </w:t>
        </w:r>
      </w:ins>
      <w:ins w:id="204" w:author="detbenton1991@gmail.com" w:date="2023-03-23T12:01:00Z">
        <w:r w:rsidR="00A23924">
          <w:rPr>
            <w:rFonts w:ascii="Times New Roman" w:hAnsi="Times New Roman" w:cs="Times New Roman"/>
            <w:sz w:val="24"/>
            <w:szCs w:val="24"/>
          </w:rPr>
          <w:t>a proof of concept that associative learning</w:t>
        </w:r>
      </w:ins>
      <w:ins w:id="205" w:author="detbenton1991@gmail.com" w:date="2023-03-25T12:44:00Z">
        <w:r w:rsidR="0093601D">
          <w:rPr>
            <w:rFonts w:ascii="Times New Roman" w:hAnsi="Times New Roman" w:cs="Times New Roman"/>
            <w:sz w:val="24"/>
            <w:szCs w:val="24"/>
          </w:rPr>
          <w:t xml:space="preserve"> </w:t>
        </w:r>
      </w:ins>
      <w:ins w:id="206" w:author="detbenton1991@gmail.com" w:date="2023-03-23T12:02:00Z">
        <w:r w:rsidR="00A23924">
          <w:rPr>
            <w:rFonts w:ascii="Times New Roman" w:hAnsi="Times New Roman" w:cs="Times New Roman"/>
            <w:sz w:val="24"/>
            <w:szCs w:val="24"/>
          </w:rPr>
          <w:t>is often sufficient to account for various aspe</w:t>
        </w:r>
        <w:r w:rsidR="003A3BB2">
          <w:rPr>
            <w:rFonts w:ascii="Times New Roman" w:hAnsi="Times New Roman" w:cs="Times New Roman"/>
            <w:sz w:val="24"/>
            <w:szCs w:val="24"/>
          </w:rPr>
          <w:t>cts of cognitive development</w:t>
        </w:r>
      </w:ins>
      <w:ins w:id="207" w:author="detbenton1991@gmail.com" w:date="2023-03-23T10:56:00Z">
        <w:r w:rsidR="00120AD4">
          <w:rPr>
            <w:rFonts w:ascii="Times New Roman" w:hAnsi="Times New Roman" w:cs="Times New Roman"/>
            <w:sz w:val="24"/>
            <w:szCs w:val="24"/>
          </w:rPr>
          <w:t xml:space="preserve"> (e.g., Benton</w:t>
        </w:r>
      </w:ins>
      <w:ins w:id="208" w:author="detbenton1991@gmail.com" w:date="2023-03-23T10:57:00Z">
        <w:r w:rsidR="00120AD4">
          <w:rPr>
            <w:rFonts w:ascii="Times New Roman" w:hAnsi="Times New Roman" w:cs="Times New Roman"/>
            <w:sz w:val="24"/>
            <w:szCs w:val="24"/>
          </w:rPr>
          <w:t xml:space="preserve"> &amp; Lapan, 2022;</w:t>
        </w:r>
        <w:r w:rsidR="00FB26B1">
          <w:rPr>
            <w:rFonts w:ascii="Times New Roman" w:hAnsi="Times New Roman" w:cs="Times New Roman"/>
            <w:sz w:val="24"/>
            <w:szCs w:val="24"/>
          </w:rPr>
          <w:t xml:space="preserve"> </w:t>
        </w:r>
      </w:ins>
      <w:ins w:id="209" w:author="detbenton1991@gmail.com" w:date="2023-03-25T12:44:00Z">
        <w:r w:rsidR="0093601D">
          <w:rPr>
            <w:rFonts w:ascii="Times New Roman" w:hAnsi="Times New Roman" w:cs="Times New Roman"/>
            <w:sz w:val="24"/>
            <w:szCs w:val="24"/>
          </w:rPr>
          <w:t>Benton</w:t>
        </w:r>
      </w:ins>
      <w:ins w:id="210" w:author="detbenton1991@gmail.com" w:date="2023-03-25T14:28:00Z">
        <w:r w:rsidR="00DA0B1B">
          <w:rPr>
            <w:rFonts w:ascii="Times New Roman" w:hAnsi="Times New Roman" w:cs="Times New Roman"/>
            <w:sz w:val="24"/>
            <w:szCs w:val="24"/>
          </w:rPr>
          <w:t xml:space="preserve"> et al.</w:t>
        </w:r>
      </w:ins>
      <w:ins w:id="211" w:author="detbenton1991@gmail.com" w:date="2023-03-25T12:44:00Z">
        <w:r w:rsidR="0093601D">
          <w:rPr>
            <w:rFonts w:ascii="Times New Roman" w:hAnsi="Times New Roman" w:cs="Times New Roman"/>
            <w:sz w:val="24"/>
            <w:szCs w:val="24"/>
          </w:rPr>
          <w:t>, 2</w:t>
        </w:r>
      </w:ins>
      <w:ins w:id="212" w:author="detbenton1991@gmail.com" w:date="2023-03-25T12:45:00Z">
        <w:r w:rsidR="0093601D">
          <w:rPr>
            <w:rFonts w:ascii="Times New Roman" w:hAnsi="Times New Roman" w:cs="Times New Roman"/>
            <w:sz w:val="24"/>
            <w:szCs w:val="24"/>
          </w:rPr>
          <w:t>021;</w:t>
        </w:r>
      </w:ins>
      <w:ins w:id="213" w:author="detbenton1991@gmail.com" w:date="2023-03-25T14:26:00Z">
        <w:r w:rsidR="00852E4B">
          <w:rPr>
            <w:rFonts w:ascii="Times New Roman" w:hAnsi="Times New Roman" w:cs="Times New Roman"/>
            <w:sz w:val="24"/>
            <w:szCs w:val="24"/>
          </w:rPr>
          <w:t xml:space="preserve"> Cohen</w:t>
        </w:r>
      </w:ins>
      <w:ins w:id="214" w:author="detbenton1991@gmail.com" w:date="2023-03-25T14:27:00Z">
        <w:r w:rsidR="00DA0B1B">
          <w:rPr>
            <w:rFonts w:ascii="Times New Roman" w:hAnsi="Times New Roman" w:cs="Times New Roman"/>
            <w:sz w:val="24"/>
            <w:szCs w:val="24"/>
          </w:rPr>
          <w:t xml:space="preserve"> et al., </w:t>
        </w:r>
      </w:ins>
      <w:ins w:id="215" w:author="detbenton1991@gmail.com" w:date="2023-03-25T14:26:00Z">
        <w:r w:rsidR="00852E4B">
          <w:rPr>
            <w:rFonts w:ascii="Times New Roman" w:hAnsi="Times New Roman" w:cs="Times New Roman"/>
            <w:sz w:val="24"/>
            <w:szCs w:val="24"/>
          </w:rPr>
          <w:t>2002;</w:t>
        </w:r>
      </w:ins>
      <w:ins w:id="216" w:author="detbenton1991@gmail.com" w:date="2023-03-25T12:45:00Z">
        <w:r w:rsidR="0093601D">
          <w:rPr>
            <w:rFonts w:ascii="Times New Roman" w:hAnsi="Times New Roman" w:cs="Times New Roman"/>
            <w:sz w:val="24"/>
            <w:szCs w:val="24"/>
          </w:rPr>
          <w:t xml:space="preserve"> </w:t>
        </w:r>
      </w:ins>
      <w:ins w:id="217" w:author="detbenton1991@gmail.com" w:date="2023-03-25T16:25:00Z">
        <w:r w:rsidR="009C124F">
          <w:rPr>
            <w:rFonts w:ascii="Times New Roman" w:hAnsi="Times New Roman" w:cs="Times New Roman"/>
            <w:sz w:val="24"/>
            <w:szCs w:val="24"/>
          </w:rPr>
          <w:t xml:space="preserve">Flusberg et al., 2010; </w:t>
        </w:r>
      </w:ins>
      <w:ins w:id="218" w:author="detbenton1991@gmail.com" w:date="2023-03-23T11:46:00Z">
        <w:r w:rsidR="00690E06">
          <w:rPr>
            <w:rFonts w:ascii="Times New Roman" w:hAnsi="Times New Roman" w:cs="Times New Roman"/>
            <w:sz w:val="24"/>
            <w:szCs w:val="24"/>
          </w:rPr>
          <w:t>Mareschal</w:t>
        </w:r>
      </w:ins>
      <w:ins w:id="219" w:author="detbenton1991@gmail.com" w:date="2023-03-25T14:28:00Z">
        <w:r w:rsidR="00DA0B1B">
          <w:rPr>
            <w:rFonts w:ascii="Times New Roman" w:hAnsi="Times New Roman" w:cs="Times New Roman"/>
            <w:sz w:val="24"/>
            <w:szCs w:val="24"/>
          </w:rPr>
          <w:t xml:space="preserve"> et al., </w:t>
        </w:r>
      </w:ins>
      <w:ins w:id="220" w:author="detbenton1991@gmail.com" w:date="2023-03-23T11:46:00Z">
        <w:r w:rsidR="00690E06">
          <w:rPr>
            <w:rFonts w:ascii="Times New Roman" w:hAnsi="Times New Roman" w:cs="Times New Roman"/>
            <w:sz w:val="24"/>
            <w:szCs w:val="24"/>
          </w:rPr>
          <w:t xml:space="preserve">2000; </w:t>
        </w:r>
      </w:ins>
      <w:ins w:id="221" w:author="detbenton1991@gmail.com" w:date="2023-03-25T16:27:00Z">
        <w:r w:rsidR="00325450">
          <w:rPr>
            <w:rFonts w:ascii="Times New Roman" w:hAnsi="Times New Roman" w:cs="Times New Roman"/>
            <w:sz w:val="24"/>
            <w:szCs w:val="24"/>
          </w:rPr>
          <w:t xml:space="preserve">Morton &amp; Munakata, 2002; </w:t>
        </w:r>
      </w:ins>
      <w:ins w:id="222" w:author="detbenton1991@gmail.com" w:date="2023-03-23T11:03:00Z">
        <w:r w:rsidR="00352193">
          <w:rPr>
            <w:rFonts w:ascii="Times New Roman" w:hAnsi="Times New Roman" w:cs="Times New Roman"/>
            <w:sz w:val="24"/>
            <w:szCs w:val="24"/>
          </w:rPr>
          <w:t xml:space="preserve">Munakata et al., 1997; </w:t>
        </w:r>
      </w:ins>
      <w:ins w:id="223" w:author="detbenton1991@gmail.com" w:date="2023-03-25T16:26:00Z">
        <w:r w:rsidR="007D3561">
          <w:rPr>
            <w:rFonts w:ascii="Times New Roman" w:hAnsi="Times New Roman" w:cs="Times New Roman"/>
            <w:sz w:val="24"/>
            <w:szCs w:val="24"/>
          </w:rPr>
          <w:t xml:space="preserve">Quinn &amp; Johnson, 2000; </w:t>
        </w:r>
      </w:ins>
      <w:ins w:id="224" w:author="detbenton1991@gmail.com" w:date="2023-03-23T10:57:00Z">
        <w:r w:rsidR="00FB26B1">
          <w:rPr>
            <w:rFonts w:ascii="Times New Roman" w:hAnsi="Times New Roman" w:cs="Times New Roman"/>
            <w:sz w:val="24"/>
            <w:szCs w:val="24"/>
          </w:rPr>
          <w:t>Rakison &amp; Lupyan, 2008;</w:t>
        </w:r>
      </w:ins>
      <w:ins w:id="225" w:author="detbenton1991@gmail.com" w:date="2023-03-25T14:24:00Z">
        <w:r w:rsidR="000A6F46">
          <w:rPr>
            <w:rFonts w:ascii="Times New Roman" w:hAnsi="Times New Roman" w:cs="Times New Roman"/>
            <w:sz w:val="24"/>
            <w:szCs w:val="24"/>
          </w:rPr>
          <w:t xml:space="preserve"> Westermann &amp; Mareschal</w:t>
        </w:r>
      </w:ins>
      <w:ins w:id="226" w:author="detbenton1991@gmail.com" w:date="2023-03-25T14:25:00Z">
        <w:r w:rsidR="000A6F46">
          <w:rPr>
            <w:rFonts w:ascii="Times New Roman" w:hAnsi="Times New Roman" w:cs="Times New Roman"/>
            <w:sz w:val="24"/>
            <w:szCs w:val="24"/>
          </w:rPr>
          <w:t>, 2004;</w:t>
        </w:r>
      </w:ins>
      <w:ins w:id="227" w:author="detbenton1991@gmail.com" w:date="2023-03-23T10:57:00Z">
        <w:r w:rsidR="00FB26B1">
          <w:rPr>
            <w:rFonts w:ascii="Times New Roman" w:hAnsi="Times New Roman" w:cs="Times New Roman"/>
            <w:sz w:val="24"/>
            <w:szCs w:val="24"/>
          </w:rPr>
          <w:t xml:space="preserve"> for an extensive review see Yermolayeva &amp; Rakison, 2013).</w:t>
        </w:r>
      </w:ins>
      <w:ins w:id="228" w:author="detbenton1991@gmail.com" w:date="2023-03-23T11:03:00Z">
        <w:r w:rsidR="003643B5">
          <w:rPr>
            <w:rFonts w:ascii="Times New Roman" w:hAnsi="Times New Roman" w:cs="Times New Roman"/>
            <w:sz w:val="24"/>
            <w:szCs w:val="24"/>
          </w:rPr>
          <w:t xml:space="preserve"> </w:t>
        </w:r>
      </w:ins>
      <w:ins w:id="229" w:author="detbenton1991@gmail.com" w:date="2023-03-25T16:35:00Z">
        <w:r w:rsidR="00021D57">
          <w:rPr>
            <w:rFonts w:ascii="Times New Roman" w:hAnsi="Times New Roman" w:cs="Times New Roman"/>
            <w:sz w:val="24"/>
            <w:szCs w:val="24"/>
          </w:rPr>
          <w:t>Here w</w:t>
        </w:r>
      </w:ins>
      <w:ins w:id="230" w:author="detbenton1991@gmail.com" w:date="2023-03-23T11:04:00Z">
        <w:r w:rsidR="00FF280B">
          <w:rPr>
            <w:rFonts w:ascii="Times New Roman" w:hAnsi="Times New Roman" w:cs="Times New Roman"/>
            <w:sz w:val="24"/>
            <w:szCs w:val="24"/>
          </w:rPr>
          <w:t>e</w:t>
        </w:r>
      </w:ins>
      <w:ins w:id="231" w:author="detbenton1991@gmail.com" w:date="2023-03-23T11:03:00Z">
        <w:r w:rsidR="003643B5">
          <w:rPr>
            <w:rFonts w:ascii="Times New Roman" w:hAnsi="Times New Roman" w:cs="Times New Roman"/>
            <w:sz w:val="24"/>
            <w:szCs w:val="24"/>
          </w:rPr>
          <w:t xml:space="preserve"> </w:t>
        </w:r>
      </w:ins>
      <w:ins w:id="232" w:author="detbenton1991@gmail.com" w:date="2023-03-23T12:02:00Z">
        <w:r w:rsidR="003C0FFB">
          <w:rPr>
            <w:rFonts w:ascii="Times New Roman" w:hAnsi="Times New Roman" w:cs="Times New Roman"/>
            <w:sz w:val="24"/>
            <w:szCs w:val="24"/>
          </w:rPr>
          <w:t xml:space="preserve">show </w:t>
        </w:r>
      </w:ins>
      <w:ins w:id="233" w:author="detbenton1991@gmail.com" w:date="2023-03-23T13:18:00Z">
        <w:r w:rsidR="005A7D7B">
          <w:rPr>
            <w:rFonts w:ascii="Times New Roman" w:hAnsi="Times New Roman" w:cs="Times New Roman"/>
            <w:sz w:val="24"/>
            <w:szCs w:val="24"/>
          </w:rPr>
          <w:t xml:space="preserve">that this modeling formalism is sufficient </w:t>
        </w:r>
      </w:ins>
      <w:ins w:id="234" w:author="detbenton1991@gmail.com" w:date="2023-03-23T12:03:00Z">
        <w:r w:rsidR="003C0FFB">
          <w:rPr>
            <w:rFonts w:ascii="Times New Roman" w:hAnsi="Times New Roman" w:cs="Times New Roman"/>
            <w:sz w:val="24"/>
            <w:szCs w:val="24"/>
          </w:rPr>
          <w:t>to explain how children processes the present BB events</w:t>
        </w:r>
      </w:ins>
      <w:ins w:id="235" w:author="detbenton1991@gmail.com" w:date="2023-03-25T16:35:00Z">
        <w:r w:rsidR="00021D57">
          <w:rPr>
            <w:rFonts w:ascii="Times New Roman" w:hAnsi="Times New Roman" w:cs="Times New Roman"/>
            <w:sz w:val="24"/>
            <w:szCs w:val="24"/>
          </w:rPr>
          <w:t xml:space="preserve"> and </w:t>
        </w:r>
      </w:ins>
      <w:ins w:id="236" w:author="detbenton1991@gmail.com" w:date="2023-03-23T12:03:00Z">
        <w:r w:rsidR="003C0FFB">
          <w:rPr>
            <w:rFonts w:ascii="Times New Roman" w:hAnsi="Times New Roman" w:cs="Times New Roman"/>
            <w:sz w:val="24"/>
            <w:szCs w:val="24"/>
          </w:rPr>
          <w:t>provides</w:t>
        </w:r>
      </w:ins>
      <w:ins w:id="237" w:author="detbenton1991@gmail.com" w:date="2023-03-23T11:04:00Z">
        <w:r w:rsidR="00FF280B">
          <w:rPr>
            <w:rFonts w:ascii="Times New Roman" w:hAnsi="Times New Roman" w:cs="Times New Roman"/>
            <w:sz w:val="24"/>
            <w:szCs w:val="24"/>
          </w:rPr>
          <w:t xml:space="preserve"> a better account of the present data than a simple Bayesian model</w:t>
        </w:r>
        <w:r w:rsidR="003643B5">
          <w:rPr>
            <w:rFonts w:ascii="Times New Roman" w:hAnsi="Times New Roman" w:cs="Times New Roman"/>
            <w:sz w:val="24"/>
            <w:szCs w:val="24"/>
          </w:rPr>
          <w:t xml:space="preserve">. </w:t>
        </w:r>
      </w:ins>
      <w:ins w:id="238" w:author="detbenton1991@gmail.com" w:date="2023-03-23T10:57:00Z">
        <w:r w:rsidR="00FB26B1">
          <w:rPr>
            <w:rFonts w:ascii="Times New Roman" w:hAnsi="Times New Roman" w:cs="Times New Roman"/>
            <w:sz w:val="24"/>
            <w:szCs w:val="24"/>
          </w:rPr>
          <w:t xml:space="preserve"> </w:t>
        </w:r>
      </w:ins>
    </w:p>
    <w:p w14:paraId="6A248042" w14:textId="29AAF6C5" w:rsidR="008D56B6" w:rsidRDefault="008D56B6" w:rsidP="003301B0">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Possible cognitive mechanisms underlying BB reasoning</w:t>
      </w:r>
      <w:r w:rsidR="000B13D6">
        <w:rPr>
          <w:rFonts w:ascii="Times New Roman" w:hAnsi="Times New Roman" w:cs="Times New Roman"/>
          <w:b/>
          <w:bCs/>
          <w:sz w:val="24"/>
          <w:szCs w:val="24"/>
        </w:rPr>
        <w:t xml:space="preserve"> for multiple potential causes</w:t>
      </w:r>
    </w:p>
    <w:p w14:paraId="41EEB169" w14:textId="0553BDBB" w:rsidR="008D56B6" w:rsidRDefault="00C534E5" w:rsidP="008D56B6">
      <w:pPr>
        <w:spacing w:line="480" w:lineRule="auto"/>
        <w:ind w:firstLine="720"/>
        <w:contextualSpacing/>
        <w:rPr>
          <w:rFonts w:ascii="Times New Roman" w:hAnsi="Times New Roman" w:cs="Times New Roman"/>
          <w:sz w:val="24"/>
          <w:szCs w:val="24"/>
        </w:rPr>
      </w:pPr>
      <w:ins w:id="239" w:author="detbenton1991@gmail.com" w:date="2023-03-25T16:39:00Z">
        <w:r>
          <w:rPr>
            <w:rFonts w:ascii="Times New Roman" w:hAnsi="Times New Roman" w:cs="Times New Roman"/>
            <w:sz w:val="24"/>
            <w:szCs w:val="24"/>
          </w:rPr>
          <w:t>A</w:t>
        </w:r>
      </w:ins>
      <w:ins w:id="240" w:author="detbenton1991@gmail.com" w:date="2023-03-25T16:37:00Z">
        <w:r w:rsidR="00F80907">
          <w:rPr>
            <w:rFonts w:ascii="Times New Roman" w:hAnsi="Times New Roman" w:cs="Times New Roman"/>
            <w:sz w:val="24"/>
            <w:szCs w:val="24"/>
          </w:rPr>
          <w:t xml:space="preserve"> key goal</w:t>
        </w:r>
      </w:ins>
      <w:ins w:id="241" w:author="detbenton1991@gmail.com" w:date="2023-03-24T11:39:00Z">
        <w:r w:rsidR="00DA3114">
          <w:rPr>
            <w:rFonts w:ascii="Times New Roman" w:hAnsi="Times New Roman" w:cs="Times New Roman"/>
            <w:sz w:val="24"/>
            <w:szCs w:val="24"/>
          </w:rPr>
          <w:t xml:space="preserve"> of the current </w:t>
        </w:r>
      </w:ins>
      <w:ins w:id="242" w:author="detbenton1991@gmail.com" w:date="2023-03-25T16:37:00Z">
        <w:r w:rsidR="00F80907">
          <w:rPr>
            <w:rFonts w:ascii="Times New Roman" w:hAnsi="Times New Roman" w:cs="Times New Roman"/>
            <w:sz w:val="24"/>
            <w:szCs w:val="24"/>
          </w:rPr>
          <w:t>experiments</w:t>
        </w:r>
      </w:ins>
      <w:ins w:id="243" w:author="detbenton1991@gmail.com" w:date="2023-03-24T11:39:00Z">
        <w:r w:rsidR="00DA3114">
          <w:rPr>
            <w:rFonts w:ascii="Times New Roman" w:hAnsi="Times New Roman" w:cs="Times New Roman"/>
            <w:sz w:val="24"/>
            <w:szCs w:val="24"/>
          </w:rPr>
          <w:t xml:space="preserve"> was to elucidate whether </w:t>
        </w:r>
      </w:ins>
      <w:ins w:id="244" w:author="detbenton1991@gmail.com" w:date="2023-03-25T16:37:00Z">
        <w:r w:rsidR="0038723C">
          <w:rPr>
            <w:rFonts w:ascii="Times New Roman" w:hAnsi="Times New Roman" w:cs="Times New Roman"/>
            <w:sz w:val="24"/>
            <w:szCs w:val="24"/>
          </w:rPr>
          <w:t xml:space="preserve">a </w:t>
        </w:r>
      </w:ins>
      <w:ins w:id="245" w:author="detbenton1991@gmail.com" w:date="2023-03-24T11:39:00Z">
        <w:r w:rsidR="00DA3114">
          <w:rPr>
            <w:rFonts w:ascii="Times New Roman" w:hAnsi="Times New Roman" w:cs="Times New Roman"/>
            <w:sz w:val="24"/>
            <w:szCs w:val="24"/>
          </w:rPr>
          <w:t>Bayesian</w:t>
        </w:r>
      </w:ins>
      <w:ins w:id="246" w:author="detbenton1991@gmail.com" w:date="2023-03-25T16:37:00Z">
        <w:r w:rsidR="0038723C">
          <w:rPr>
            <w:rFonts w:ascii="Times New Roman" w:hAnsi="Times New Roman" w:cs="Times New Roman"/>
            <w:sz w:val="24"/>
            <w:szCs w:val="24"/>
          </w:rPr>
          <w:t>-</w:t>
        </w:r>
      </w:ins>
      <w:ins w:id="247" w:author="detbenton1991@gmail.com" w:date="2023-03-24T11:39:00Z">
        <w:r w:rsidR="00DA3114">
          <w:rPr>
            <w:rFonts w:ascii="Times New Roman" w:hAnsi="Times New Roman" w:cs="Times New Roman"/>
            <w:sz w:val="24"/>
            <w:szCs w:val="24"/>
          </w:rPr>
          <w:t>inference</w:t>
        </w:r>
      </w:ins>
      <w:ins w:id="248" w:author="detbenton1991@gmail.com" w:date="2023-03-24T11:40:00Z">
        <w:r w:rsidR="00773B0E">
          <w:rPr>
            <w:rFonts w:ascii="Times New Roman" w:hAnsi="Times New Roman" w:cs="Times New Roman"/>
            <w:sz w:val="24"/>
            <w:szCs w:val="24"/>
          </w:rPr>
          <w:t xml:space="preserve"> or </w:t>
        </w:r>
      </w:ins>
      <w:ins w:id="249" w:author="detbenton1991@gmail.com" w:date="2023-03-25T16:37:00Z">
        <w:r w:rsidR="0038723C">
          <w:rPr>
            <w:rFonts w:ascii="Times New Roman" w:hAnsi="Times New Roman" w:cs="Times New Roman"/>
            <w:sz w:val="24"/>
            <w:szCs w:val="24"/>
          </w:rPr>
          <w:t xml:space="preserve">an </w:t>
        </w:r>
      </w:ins>
      <w:ins w:id="250" w:author="detbenton1991@gmail.com" w:date="2023-03-24T11:41:00Z">
        <w:r w:rsidR="00773B0E">
          <w:rPr>
            <w:rFonts w:ascii="Times New Roman" w:hAnsi="Times New Roman" w:cs="Times New Roman"/>
            <w:sz w:val="24"/>
            <w:szCs w:val="24"/>
          </w:rPr>
          <w:t>associative</w:t>
        </w:r>
      </w:ins>
      <w:ins w:id="251" w:author="detbenton1991@gmail.com" w:date="2023-03-25T16:38:00Z">
        <w:r w:rsidR="0038723C">
          <w:rPr>
            <w:rFonts w:ascii="Times New Roman" w:hAnsi="Times New Roman" w:cs="Times New Roman"/>
            <w:sz w:val="24"/>
            <w:szCs w:val="24"/>
          </w:rPr>
          <w:t>-learning mechanism</w:t>
        </w:r>
      </w:ins>
      <w:ins w:id="252" w:author="detbenton1991@gmail.com" w:date="2023-03-24T11:39:00Z">
        <w:r w:rsidR="00DA3114">
          <w:rPr>
            <w:rFonts w:ascii="Times New Roman" w:hAnsi="Times New Roman" w:cs="Times New Roman"/>
            <w:sz w:val="24"/>
            <w:szCs w:val="24"/>
          </w:rPr>
          <w:t xml:space="preserve"> subserved children’s causal inferences</w:t>
        </w:r>
      </w:ins>
      <w:ins w:id="253" w:author="detbenton1991@gmail.com" w:date="2023-03-25T16:39:00Z">
        <w:r>
          <w:rPr>
            <w:rFonts w:ascii="Times New Roman" w:hAnsi="Times New Roman" w:cs="Times New Roman"/>
            <w:sz w:val="24"/>
            <w:szCs w:val="24"/>
          </w:rPr>
          <w:t>. Thus,</w:t>
        </w:r>
      </w:ins>
      <w:ins w:id="254" w:author="detbenton1991@gmail.com" w:date="2023-03-24T11:39:00Z">
        <w:r w:rsidR="00DA3114">
          <w:rPr>
            <w:rFonts w:ascii="Times New Roman" w:hAnsi="Times New Roman" w:cs="Times New Roman"/>
            <w:sz w:val="24"/>
            <w:szCs w:val="24"/>
          </w:rPr>
          <w:t xml:space="preserve"> a critical first step was to derive the predictions of a simple Bayesian model</w:t>
        </w:r>
      </w:ins>
      <w:ins w:id="255" w:author="detbenton1991@gmail.com" w:date="2023-03-24T11:41:00Z">
        <w:r w:rsidR="00773B0E">
          <w:rPr>
            <w:rFonts w:ascii="Times New Roman" w:hAnsi="Times New Roman" w:cs="Times New Roman"/>
            <w:sz w:val="24"/>
            <w:szCs w:val="24"/>
          </w:rPr>
          <w:t xml:space="preserve"> and to</w:t>
        </w:r>
      </w:ins>
      <w:ins w:id="256" w:author="detbenton1991@gmail.com" w:date="2023-03-25T16:38:00Z">
        <w:r w:rsidR="005E2E53">
          <w:rPr>
            <w:rFonts w:ascii="Times New Roman" w:hAnsi="Times New Roman" w:cs="Times New Roman"/>
            <w:sz w:val="24"/>
            <w:szCs w:val="24"/>
          </w:rPr>
          <w:t xml:space="preserve"> instantiate the current experiments in a simple connectionist (computational) model</w:t>
        </w:r>
      </w:ins>
      <w:ins w:id="257" w:author="detbenton1991@gmail.com" w:date="2023-03-25T16:39:00Z">
        <w:r>
          <w:rPr>
            <w:rFonts w:ascii="Times New Roman" w:hAnsi="Times New Roman" w:cs="Times New Roman"/>
            <w:sz w:val="24"/>
            <w:szCs w:val="24"/>
          </w:rPr>
          <w:t xml:space="preserve"> to determine </w:t>
        </w:r>
      </w:ins>
      <w:ins w:id="258" w:author="detbenton1991@gmail.com" w:date="2023-03-25T16:40:00Z">
        <w:r w:rsidR="007500EB">
          <w:rPr>
            <w:rFonts w:ascii="Times New Roman" w:hAnsi="Times New Roman" w:cs="Times New Roman"/>
            <w:sz w:val="24"/>
            <w:szCs w:val="24"/>
          </w:rPr>
          <w:t>what predictions the</w:t>
        </w:r>
      </w:ins>
      <w:ins w:id="259" w:author="detbenton1991@gmail.com" w:date="2023-03-25T16:41:00Z">
        <w:r w:rsidR="00BC5FCA">
          <w:rPr>
            <w:rFonts w:ascii="Times New Roman" w:hAnsi="Times New Roman" w:cs="Times New Roman"/>
            <w:sz w:val="24"/>
            <w:szCs w:val="24"/>
          </w:rPr>
          <w:t>s</w:t>
        </w:r>
      </w:ins>
      <w:ins w:id="260" w:author="detbenton1991@gmail.com" w:date="2023-03-25T16:40:00Z">
        <w:r w:rsidR="007500EB">
          <w:rPr>
            <w:rFonts w:ascii="Times New Roman" w:hAnsi="Times New Roman" w:cs="Times New Roman"/>
            <w:sz w:val="24"/>
            <w:szCs w:val="24"/>
          </w:rPr>
          <w:t xml:space="preserve">e models make for how children should process the present causal events. </w:t>
        </w:r>
      </w:ins>
      <w:del w:id="261" w:author="detbenton1991@gmail.com" w:date="2023-03-25T16:38:00Z">
        <w:r w:rsidR="00294685" w:rsidDel="005E2E53">
          <w:rPr>
            <w:rFonts w:ascii="Times New Roman" w:hAnsi="Times New Roman" w:cs="Times New Roman"/>
            <w:sz w:val="24"/>
            <w:szCs w:val="24"/>
          </w:rPr>
          <w:delText xml:space="preserve"> </w:delText>
        </w:r>
      </w:del>
      <w:r w:rsidR="00294685">
        <w:rPr>
          <w:rFonts w:ascii="Times New Roman" w:eastAsia="Times New Roman" w:hAnsi="Times New Roman" w:cs="Times New Roman"/>
          <w:sz w:val="24"/>
          <w:szCs w:val="24"/>
        </w:rPr>
        <w:t xml:space="preserve">We restrict our discussion </w:t>
      </w:r>
      <w:r w:rsidR="005B6703">
        <w:rPr>
          <w:rFonts w:ascii="Times New Roman" w:eastAsia="Times New Roman" w:hAnsi="Times New Roman" w:cs="Times New Roman"/>
          <w:sz w:val="24"/>
          <w:szCs w:val="24"/>
        </w:rPr>
        <w:t xml:space="preserve">below </w:t>
      </w:r>
      <w:r w:rsidR="00294685">
        <w:rPr>
          <w:rFonts w:ascii="Times New Roman" w:eastAsia="Times New Roman" w:hAnsi="Times New Roman" w:cs="Times New Roman"/>
          <w:sz w:val="24"/>
          <w:szCs w:val="24"/>
        </w:rPr>
        <w:t xml:space="preserve">to each model’s predictions but interested readers should consult the Appendix for the formal details of </w:t>
      </w:r>
      <w:r w:rsidR="006F6D93">
        <w:rPr>
          <w:rFonts w:ascii="Times New Roman" w:eastAsia="Times New Roman" w:hAnsi="Times New Roman" w:cs="Times New Roman"/>
          <w:sz w:val="24"/>
          <w:szCs w:val="24"/>
        </w:rPr>
        <w:t>the Bayesian model</w:t>
      </w:r>
      <w:r w:rsidR="00294685">
        <w:rPr>
          <w:rFonts w:ascii="Times New Roman" w:eastAsia="Times New Roman" w:hAnsi="Times New Roman" w:cs="Times New Roman"/>
          <w:sz w:val="24"/>
          <w:szCs w:val="24"/>
        </w:rPr>
        <w:t>.</w:t>
      </w:r>
      <w:r w:rsidR="00294685">
        <w:rPr>
          <w:rFonts w:ascii="Times New Roman" w:hAnsi="Times New Roman" w:cs="Times New Roman"/>
          <w:sz w:val="24"/>
          <w:szCs w:val="24"/>
        </w:rPr>
        <w:t xml:space="preserve"> </w:t>
      </w:r>
    </w:p>
    <w:p w14:paraId="4904DB4F" w14:textId="399635EB" w:rsidR="00E57977" w:rsidRDefault="00B603EE" w:rsidP="00F62BBE">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Bayesian inference. </w:t>
      </w:r>
      <w:r>
        <w:rPr>
          <w:rFonts w:ascii="Times New Roman" w:hAnsi="Times New Roman" w:cs="Times New Roman"/>
          <w:sz w:val="24"/>
          <w:szCs w:val="24"/>
        </w:rPr>
        <w:t>Proponents</w:t>
      </w:r>
      <w:r w:rsidR="006B1B09">
        <w:rPr>
          <w:rFonts w:ascii="Times New Roman" w:hAnsi="Times New Roman" w:cs="Times New Roman"/>
          <w:sz w:val="24"/>
          <w:szCs w:val="24"/>
        </w:rPr>
        <w:t xml:space="preserve"> of the Bayesian-inference account maintain that human learners use a simple form of Bayes’ rule to </w:t>
      </w:r>
      <w:r w:rsidR="0042763F">
        <w:rPr>
          <w:rFonts w:ascii="Times New Roman" w:hAnsi="Times New Roman" w:cs="Times New Roman"/>
          <w:sz w:val="24"/>
          <w:szCs w:val="24"/>
        </w:rPr>
        <w:t>determine which hypothesis</w:t>
      </w:r>
      <w:ins w:id="262" w:author="Benton, Deon [2]" w:date="2023-03-21T11:20:00Z">
        <w:r w:rsidR="004B015D">
          <w:rPr>
            <w:rFonts w:ascii="Times New Roman" w:hAnsi="Times New Roman" w:cs="Times New Roman"/>
            <w:sz w:val="24"/>
            <w:szCs w:val="24"/>
          </w:rPr>
          <w:t xml:space="preserve"> </w:t>
        </w:r>
      </w:ins>
      <w:r w:rsidR="000E2AF7">
        <w:rPr>
          <w:rFonts w:ascii="Times New Roman" w:hAnsi="Times New Roman" w:cs="Times New Roman"/>
          <w:sz w:val="24"/>
          <w:szCs w:val="24"/>
        </w:rPr>
        <w:t xml:space="preserve">is </w:t>
      </w:r>
      <w:r w:rsidR="00294685">
        <w:rPr>
          <w:rFonts w:ascii="Times New Roman" w:hAnsi="Times New Roman" w:cs="Times New Roman"/>
          <w:sz w:val="24"/>
          <w:szCs w:val="24"/>
        </w:rPr>
        <w:t>responsible for</w:t>
      </w:r>
      <w:ins w:id="263" w:author="Benton, Deon [2]" w:date="2023-03-21T11:21:00Z">
        <w:r w:rsidR="004B015D">
          <w:rPr>
            <w:rFonts w:ascii="Times New Roman" w:hAnsi="Times New Roman" w:cs="Times New Roman"/>
            <w:sz w:val="24"/>
            <w:szCs w:val="24"/>
          </w:rPr>
          <w:t xml:space="preserve"> the</w:t>
        </w:r>
      </w:ins>
      <w:r w:rsidR="00294685">
        <w:rPr>
          <w:rFonts w:ascii="Times New Roman" w:hAnsi="Times New Roman" w:cs="Times New Roman"/>
          <w:sz w:val="24"/>
          <w:szCs w:val="24"/>
        </w:rPr>
        <w:t xml:space="preserve"> observed data</w:t>
      </w:r>
      <w:r w:rsidR="000E2AF7">
        <w:rPr>
          <w:rFonts w:ascii="Times New Roman" w:hAnsi="Times New Roman" w:cs="Times New Roman"/>
          <w:sz w:val="24"/>
          <w:szCs w:val="24"/>
        </w:rPr>
        <w:t xml:space="preserve">. </w:t>
      </w:r>
      <w:ins w:id="264" w:author="Benton, Deon [2]" w:date="2023-03-21T11:21:00Z">
        <w:r w:rsidR="00F62BBE">
          <w:rPr>
            <w:rFonts w:ascii="Times New Roman" w:hAnsi="Times New Roman" w:cs="Times New Roman"/>
            <w:sz w:val="24"/>
            <w:szCs w:val="24"/>
          </w:rPr>
          <w:t>Learners achieve this</w:t>
        </w:r>
      </w:ins>
      <w:r w:rsidR="000E2AF7">
        <w:rPr>
          <w:rFonts w:ascii="Times New Roman" w:hAnsi="Times New Roman" w:cs="Times New Roman"/>
          <w:sz w:val="24"/>
          <w:szCs w:val="24"/>
        </w:rPr>
        <w:t xml:space="preserve"> by combining </w:t>
      </w:r>
      <w:ins w:id="265" w:author="Benton, Deon [2]" w:date="2023-03-21T11:21:00Z">
        <w:r w:rsidR="00F62BBE">
          <w:rPr>
            <w:rFonts w:ascii="Times New Roman" w:hAnsi="Times New Roman" w:cs="Times New Roman"/>
            <w:sz w:val="24"/>
            <w:szCs w:val="24"/>
          </w:rPr>
          <w:t xml:space="preserve">their </w:t>
        </w:r>
      </w:ins>
      <w:r w:rsidR="00556C7C">
        <w:rPr>
          <w:rFonts w:ascii="Times New Roman" w:hAnsi="Times New Roman" w:cs="Times New Roman"/>
          <w:sz w:val="24"/>
          <w:szCs w:val="24"/>
        </w:rPr>
        <w:t xml:space="preserve">prior </w:t>
      </w:r>
      <w:r w:rsidR="000E2AF7">
        <w:rPr>
          <w:rFonts w:ascii="Times New Roman" w:hAnsi="Times New Roman" w:cs="Times New Roman"/>
          <w:sz w:val="24"/>
          <w:szCs w:val="24"/>
        </w:rPr>
        <w:t xml:space="preserve">beliefs </w:t>
      </w:r>
      <w:r w:rsidR="00556C7C">
        <w:rPr>
          <w:rFonts w:ascii="Times New Roman" w:hAnsi="Times New Roman" w:cs="Times New Roman"/>
          <w:sz w:val="24"/>
          <w:szCs w:val="24"/>
        </w:rPr>
        <w:t>about</w:t>
      </w:r>
      <w:r w:rsidR="000E2AF7">
        <w:rPr>
          <w:rFonts w:ascii="Times New Roman" w:hAnsi="Times New Roman" w:cs="Times New Roman"/>
          <w:sz w:val="24"/>
          <w:szCs w:val="24"/>
        </w:rPr>
        <w:t xml:space="preserve"> each hypothesis (in the absence of data</w:t>
      </w:r>
      <w:r w:rsidR="00556C7C">
        <w:rPr>
          <w:rFonts w:ascii="Times New Roman" w:hAnsi="Times New Roman" w:cs="Times New Roman"/>
          <w:sz w:val="24"/>
          <w:szCs w:val="24"/>
        </w:rPr>
        <w:t>; this is sometimes called the “prior”</w:t>
      </w:r>
      <w:r w:rsidR="000E2AF7">
        <w:rPr>
          <w:rFonts w:ascii="Times New Roman" w:hAnsi="Times New Roman" w:cs="Times New Roman"/>
          <w:sz w:val="24"/>
          <w:szCs w:val="24"/>
        </w:rPr>
        <w:t xml:space="preserve">) </w:t>
      </w:r>
      <w:r w:rsidR="00294685">
        <w:rPr>
          <w:rFonts w:ascii="Times New Roman" w:hAnsi="Times New Roman" w:cs="Times New Roman"/>
          <w:sz w:val="24"/>
          <w:szCs w:val="24"/>
        </w:rPr>
        <w:t>with the likelihood that the</w:t>
      </w:r>
      <w:r w:rsidR="00222FAD">
        <w:rPr>
          <w:rFonts w:ascii="Times New Roman" w:hAnsi="Times New Roman" w:cs="Times New Roman"/>
          <w:sz w:val="24"/>
          <w:szCs w:val="24"/>
        </w:rPr>
        <w:t xml:space="preserve"> observed data </w:t>
      </w:r>
      <w:r w:rsidR="00294685">
        <w:rPr>
          <w:rFonts w:ascii="Times New Roman" w:hAnsi="Times New Roman" w:cs="Times New Roman"/>
          <w:sz w:val="24"/>
          <w:szCs w:val="24"/>
        </w:rPr>
        <w:t xml:space="preserve">was produced by a particular hypothesis </w:t>
      </w:r>
      <w:r w:rsidR="00E267F5">
        <w:rPr>
          <w:rFonts w:ascii="Times New Roman" w:hAnsi="Times New Roman" w:cs="Times New Roman"/>
          <w:sz w:val="24"/>
          <w:szCs w:val="24"/>
        </w:rPr>
        <w:t>(this is sometimes called the “likelihood”)</w:t>
      </w:r>
      <w:r w:rsidR="00222FAD">
        <w:rPr>
          <w:rFonts w:ascii="Times New Roman" w:hAnsi="Times New Roman" w:cs="Times New Roman"/>
          <w:sz w:val="24"/>
          <w:szCs w:val="24"/>
        </w:rPr>
        <w:t xml:space="preserve">. </w:t>
      </w:r>
      <w:r w:rsidR="00CF7804">
        <w:rPr>
          <w:rFonts w:ascii="Times New Roman" w:hAnsi="Times New Roman" w:cs="Times New Roman"/>
          <w:sz w:val="24"/>
          <w:szCs w:val="24"/>
        </w:rPr>
        <w:t>Given that</w:t>
      </w:r>
      <w:r w:rsidR="005655FE">
        <w:rPr>
          <w:rFonts w:ascii="Times New Roman" w:hAnsi="Times New Roman" w:cs="Times New Roman"/>
          <w:sz w:val="24"/>
          <w:szCs w:val="24"/>
        </w:rPr>
        <w:t xml:space="preserve"> learners </w:t>
      </w:r>
      <w:r w:rsidR="002C5EF9">
        <w:rPr>
          <w:rFonts w:ascii="Times New Roman" w:hAnsi="Times New Roman" w:cs="Times New Roman"/>
          <w:sz w:val="24"/>
          <w:szCs w:val="24"/>
        </w:rPr>
        <w:t>were</w:t>
      </w:r>
      <w:r w:rsidR="0010419D">
        <w:rPr>
          <w:rFonts w:ascii="Times New Roman" w:hAnsi="Times New Roman" w:cs="Times New Roman"/>
          <w:sz w:val="24"/>
          <w:szCs w:val="24"/>
        </w:rPr>
        <w:t xml:space="preserve"> asked to reason about </w:t>
      </w:r>
      <w:r w:rsidR="00DE0A15">
        <w:rPr>
          <w:rFonts w:ascii="Times New Roman" w:hAnsi="Times New Roman" w:cs="Times New Roman"/>
          <w:sz w:val="24"/>
          <w:szCs w:val="24"/>
        </w:rPr>
        <w:t xml:space="preserve">three </w:t>
      </w:r>
      <w:r w:rsidR="003E7D54">
        <w:rPr>
          <w:rFonts w:ascii="Times New Roman" w:hAnsi="Times New Roman" w:cs="Times New Roman"/>
          <w:sz w:val="24"/>
          <w:szCs w:val="24"/>
        </w:rPr>
        <w:t>potential</w:t>
      </w:r>
      <w:r w:rsidR="00DE0A15">
        <w:rPr>
          <w:rFonts w:ascii="Times New Roman" w:hAnsi="Times New Roman" w:cs="Times New Roman"/>
          <w:sz w:val="24"/>
          <w:szCs w:val="24"/>
        </w:rPr>
        <w:t xml:space="preserve"> causes (i.e., objects A-C) during the experimental trials in both the BB and ISO conditions and </w:t>
      </w:r>
      <w:r w:rsidR="0010419D">
        <w:rPr>
          <w:rFonts w:ascii="Times New Roman" w:hAnsi="Times New Roman" w:cs="Times New Roman"/>
          <w:sz w:val="24"/>
          <w:szCs w:val="24"/>
        </w:rPr>
        <w:t xml:space="preserve">four </w:t>
      </w:r>
      <w:r w:rsidR="003E7D54">
        <w:rPr>
          <w:rFonts w:ascii="Times New Roman" w:hAnsi="Times New Roman" w:cs="Times New Roman"/>
          <w:sz w:val="24"/>
          <w:szCs w:val="24"/>
        </w:rPr>
        <w:t>potential</w:t>
      </w:r>
      <w:r w:rsidR="0010419D">
        <w:rPr>
          <w:rFonts w:ascii="Times New Roman" w:hAnsi="Times New Roman" w:cs="Times New Roman"/>
          <w:sz w:val="24"/>
          <w:szCs w:val="24"/>
        </w:rPr>
        <w:t xml:space="preserve"> causes </w:t>
      </w:r>
      <w:r w:rsidR="00DE0A15">
        <w:rPr>
          <w:rFonts w:ascii="Times New Roman" w:hAnsi="Times New Roman" w:cs="Times New Roman"/>
          <w:sz w:val="24"/>
          <w:szCs w:val="24"/>
        </w:rPr>
        <w:t xml:space="preserve">during the </w:t>
      </w:r>
      <w:r w:rsidR="00DE0A15">
        <w:rPr>
          <w:rFonts w:ascii="Times New Roman" w:hAnsi="Times New Roman" w:cs="Times New Roman"/>
          <w:sz w:val="24"/>
          <w:szCs w:val="24"/>
        </w:rPr>
        <w:lastRenderedPageBreak/>
        <w:t xml:space="preserve">control trials in both the BB and ISO conditions </w:t>
      </w:r>
      <w:r w:rsidR="00CB512F">
        <w:rPr>
          <w:rFonts w:ascii="Times New Roman" w:hAnsi="Times New Roman" w:cs="Times New Roman"/>
          <w:sz w:val="24"/>
          <w:szCs w:val="24"/>
        </w:rPr>
        <w:t>(i.e., objects A-D</w:t>
      </w:r>
      <w:r w:rsidR="0067120D">
        <w:rPr>
          <w:rFonts w:ascii="Times New Roman" w:hAnsi="Times New Roman" w:cs="Times New Roman"/>
          <w:sz w:val="24"/>
          <w:szCs w:val="24"/>
        </w:rPr>
        <w:t>)</w:t>
      </w:r>
      <w:r w:rsidR="00222FAD">
        <w:rPr>
          <w:rFonts w:ascii="Times New Roman" w:hAnsi="Times New Roman" w:cs="Times New Roman"/>
          <w:sz w:val="24"/>
          <w:szCs w:val="24"/>
        </w:rPr>
        <w:t>,</w:t>
      </w:r>
      <w:r w:rsidR="00CE3ABA">
        <w:rPr>
          <w:rFonts w:ascii="Times New Roman" w:hAnsi="Times New Roman" w:cs="Times New Roman"/>
          <w:sz w:val="24"/>
          <w:szCs w:val="24"/>
        </w:rPr>
        <w:t xml:space="preserve"> the corresponding psychological hypothesis space</w:t>
      </w:r>
      <w:r w:rsidR="00DE0A15">
        <w:rPr>
          <w:rFonts w:ascii="Times New Roman" w:hAnsi="Times New Roman" w:cs="Times New Roman"/>
          <w:sz w:val="24"/>
          <w:szCs w:val="24"/>
        </w:rPr>
        <w:t>s</w:t>
      </w:r>
      <w:r w:rsidR="00CE3ABA">
        <w:rPr>
          <w:rFonts w:ascii="Times New Roman" w:hAnsi="Times New Roman" w:cs="Times New Roman"/>
          <w:sz w:val="24"/>
          <w:szCs w:val="24"/>
        </w:rPr>
        <w:t xml:space="preserve"> consist</w:t>
      </w:r>
      <w:r w:rsidR="00DE0A15">
        <w:rPr>
          <w:rFonts w:ascii="Times New Roman" w:hAnsi="Times New Roman" w:cs="Times New Roman"/>
          <w:sz w:val="24"/>
          <w:szCs w:val="24"/>
        </w:rPr>
        <w:t>, respective</w:t>
      </w:r>
      <w:r w:rsidR="00521930">
        <w:rPr>
          <w:rFonts w:ascii="Times New Roman" w:hAnsi="Times New Roman" w:cs="Times New Roman"/>
          <w:sz w:val="24"/>
          <w:szCs w:val="24"/>
        </w:rPr>
        <w:t>ly</w:t>
      </w:r>
      <w:r w:rsidR="00DE0A15">
        <w:rPr>
          <w:rFonts w:ascii="Times New Roman" w:hAnsi="Times New Roman" w:cs="Times New Roman"/>
          <w:sz w:val="24"/>
          <w:szCs w:val="24"/>
        </w:rPr>
        <w:t>,</w:t>
      </w:r>
      <w:r w:rsidR="00CE3ABA">
        <w:rPr>
          <w:rFonts w:ascii="Times New Roman" w:hAnsi="Times New Roman" w:cs="Times New Roman"/>
          <w:sz w:val="24"/>
          <w:szCs w:val="24"/>
        </w:rPr>
        <w:t xml:space="preserve"> of</w:t>
      </w:r>
      <w:r w:rsidR="00DE0A15">
        <w:rPr>
          <w:rFonts w:ascii="Times New Roman" w:hAnsi="Times New Roman" w:cs="Times New Roman"/>
          <w:sz w:val="24"/>
          <w:szCs w:val="24"/>
        </w:rPr>
        <w:t xml:space="preserve"> 8 and</w:t>
      </w:r>
      <w:r w:rsidR="00CE3ABA">
        <w:rPr>
          <w:rFonts w:ascii="Times New Roman" w:hAnsi="Times New Roman" w:cs="Times New Roman"/>
          <w:sz w:val="24"/>
          <w:szCs w:val="24"/>
        </w:rPr>
        <w:t xml:space="preserve"> 16 hypotheses</w:t>
      </w:r>
      <w:r w:rsidR="008E3E23">
        <w:rPr>
          <w:rFonts w:ascii="Times New Roman" w:hAnsi="Times New Roman" w:cs="Times New Roman"/>
          <w:sz w:val="24"/>
          <w:szCs w:val="24"/>
        </w:rPr>
        <w:t>. Figure 1 below show</w:t>
      </w:r>
      <w:r w:rsidR="00B0568B">
        <w:rPr>
          <w:rFonts w:ascii="Times New Roman" w:hAnsi="Times New Roman" w:cs="Times New Roman"/>
          <w:sz w:val="24"/>
          <w:szCs w:val="24"/>
        </w:rPr>
        <w:t>s</w:t>
      </w:r>
      <w:r w:rsidR="008E3E23">
        <w:rPr>
          <w:rFonts w:ascii="Times New Roman" w:hAnsi="Times New Roman" w:cs="Times New Roman"/>
          <w:sz w:val="24"/>
          <w:szCs w:val="24"/>
        </w:rPr>
        <w:t xml:space="preserve"> the hypothetical hypothesis space for three objects.</w:t>
      </w:r>
    </w:p>
    <w:p w14:paraId="370235EA" w14:textId="77777777" w:rsidR="00604542" w:rsidRDefault="00604542" w:rsidP="00604542">
      <w:pPr>
        <w:keepNext/>
        <w:spacing w:line="480" w:lineRule="auto"/>
        <w:contextualSpacing/>
      </w:pPr>
      <w:r w:rsidRPr="00D170B4">
        <w:rPr>
          <w:b/>
          <w:noProof/>
        </w:rPr>
        <w:drawing>
          <wp:inline distT="0" distB="0" distL="0" distR="0" wp14:anchorId="204E7083" wp14:editId="4603CA7F">
            <wp:extent cx="5943600" cy="3232688"/>
            <wp:effectExtent l="0" t="0" r="0" b="6350"/>
            <wp:docPr id="5" name="Picture 5"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3232688"/>
                    </a:xfrm>
                    <a:prstGeom prst="rect">
                      <a:avLst/>
                    </a:prstGeom>
                  </pic:spPr>
                </pic:pic>
              </a:graphicData>
            </a:graphic>
          </wp:inline>
        </w:drawing>
      </w:r>
    </w:p>
    <w:p w14:paraId="7917A24C" w14:textId="5D60E50A" w:rsidR="00604542" w:rsidRDefault="00604542" w:rsidP="00E059B8">
      <w:pPr>
        <w:spacing w:line="240" w:lineRule="auto"/>
        <w:contextualSpacing/>
        <w:rPr>
          <w:rFonts w:ascii="Times New Roman" w:hAnsi="Times New Roman" w:cs="Times New Roman"/>
          <w:sz w:val="24"/>
          <w:szCs w:val="24"/>
        </w:rPr>
      </w:pPr>
      <w:r w:rsidRPr="00056812">
        <w:rPr>
          <w:rFonts w:ascii="Times New Roman" w:hAnsi="Times New Roman" w:cs="Times New Roman"/>
          <w:sz w:val="24"/>
          <w:szCs w:val="24"/>
        </w:rPr>
        <w:t xml:space="preserve">Figure </w:t>
      </w:r>
      <w:r w:rsidRPr="00056812">
        <w:rPr>
          <w:rFonts w:ascii="Times New Roman" w:hAnsi="Times New Roman" w:cs="Times New Roman"/>
          <w:sz w:val="24"/>
          <w:szCs w:val="24"/>
        </w:rPr>
        <w:fldChar w:fldCharType="begin"/>
      </w:r>
      <w:r w:rsidRPr="00056812">
        <w:rPr>
          <w:rFonts w:ascii="Times New Roman" w:hAnsi="Times New Roman" w:cs="Times New Roman"/>
          <w:sz w:val="24"/>
          <w:szCs w:val="24"/>
        </w:rPr>
        <w:instrText xml:space="preserve"> SEQ Figure \* ARABIC </w:instrText>
      </w:r>
      <w:r w:rsidRPr="00056812">
        <w:rPr>
          <w:rFonts w:ascii="Times New Roman" w:hAnsi="Times New Roman" w:cs="Times New Roman"/>
          <w:sz w:val="24"/>
          <w:szCs w:val="24"/>
        </w:rPr>
        <w:fldChar w:fldCharType="separate"/>
      </w:r>
      <w:r w:rsidR="00A67929">
        <w:rPr>
          <w:rFonts w:ascii="Times New Roman" w:hAnsi="Times New Roman" w:cs="Times New Roman"/>
          <w:noProof/>
          <w:sz w:val="24"/>
          <w:szCs w:val="24"/>
        </w:rPr>
        <w:t>1</w:t>
      </w:r>
      <w:r w:rsidRPr="00056812">
        <w:rPr>
          <w:rFonts w:ascii="Times New Roman" w:hAnsi="Times New Roman" w:cs="Times New Roman"/>
          <w:sz w:val="24"/>
          <w:szCs w:val="24"/>
        </w:rPr>
        <w:fldChar w:fldCharType="end"/>
      </w:r>
      <w:r>
        <w:t xml:space="preserve">. </w:t>
      </w:r>
      <w:r>
        <w:rPr>
          <w:rFonts w:ascii="Times New Roman" w:hAnsi="Times New Roman" w:cs="Times New Roman"/>
          <w:sz w:val="24"/>
          <w:szCs w:val="24"/>
        </w:rPr>
        <w:t xml:space="preserve">The eight different causal </w:t>
      </w:r>
      <w:r w:rsidR="00056812">
        <w:rPr>
          <w:rFonts w:ascii="Times New Roman" w:hAnsi="Times New Roman" w:cs="Times New Roman"/>
          <w:sz w:val="24"/>
          <w:szCs w:val="24"/>
        </w:rPr>
        <w:t>hypotheses</w:t>
      </w:r>
      <w:r>
        <w:rPr>
          <w:rFonts w:ascii="Times New Roman" w:hAnsi="Times New Roman" w:cs="Times New Roman"/>
          <w:sz w:val="24"/>
          <w:szCs w:val="24"/>
        </w:rPr>
        <w:t xml:space="preserve"> indicating the possible causal relations for a causal event that involves three objects and one blicket detector. </w:t>
      </w:r>
      <w:r w:rsidRPr="00C90E90">
        <w:rPr>
          <w:rFonts w:ascii="Times New Roman" w:hAnsi="Times New Roman" w:cs="Times New Roman"/>
          <w:i/>
          <w:sz w:val="24"/>
          <w:szCs w:val="24"/>
        </w:rPr>
        <w:t>A</w:t>
      </w:r>
      <w:r>
        <w:rPr>
          <w:rFonts w:ascii="Times New Roman" w:hAnsi="Times New Roman" w:cs="Times New Roman"/>
          <w:sz w:val="24"/>
          <w:szCs w:val="24"/>
        </w:rPr>
        <w:t xml:space="preserve">, </w:t>
      </w:r>
      <w:r>
        <w:rPr>
          <w:rFonts w:ascii="Times New Roman" w:hAnsi="Times New Roman" w:cs="Times New Roman"/>
          <w:i/>
          <w:sz w:val="24"/>
          <w:szCs w:val="24"/>
        </w:rPr>
        <w:t>B</w:t>
      </w:r>
      <w:r>
        <w:rPr>
          <w:rFonts w:ascii="Times New Roman" w:hAnsi="Times New Roman" w:cs="Times New Roman"/>
          <w:sz w:val="24"/>
          <w:szCs w:val="24"/>
        </w:rPr>
        <w:t xml:space="preserve">, and </w:t>
      </w:r>
      <w:r>
        <w:rPr>
          <w:rFonts w:ascii="Times New Roman" w:hAnsi="Times New Roman" w:cs="Times New Roman"/>
          <w:i/>
          <w:sz w:val="24"/>
          <w:szCs w:val="24"/>
        </w:rPr>
        <w:t>C</w:t>
      </w:r>
      <w:r>
        <w:rPr>
          <w:rFonts w:ascii="Times New Roman" w:hAnsi="Times New Roman" w:cs="Times New Roman"/>
          <w:sz w:val="24"/>
          <w:szCs w:val="24"/>
        </w:rPr>
        <w:t xml:space="preserve"> correspond to the three objects that were used on the machine and </w:t>
      </w:r>
      <w:r w:rsidRPr="00C90E90">
        <w:rPr>
          <w:rFonts w:ascii="Times New Roman" w:hAnsi="Times New Roman" w:cs="Times New Roman"/>
          <w:i/>
          <w:sz w:val="24"/>
          <w:szCs w:val="24"/>
        </w:rPr>
        <w:t>E</w:t>
      </w:r>
      <w:r>
        <w:rPr>
          <w:rFonts w:ascii="Times New Roman" w:hAnsi="Times New Roman" w:cs="Times New Roman"/>
          <w:sz w:val="24"/>
          <w:szCs w:val="24"/>
        </w:rPr>
        <w:t xml:space="preserve"> indicates the activation of the machine.</w:t>
      </w:r>
    </w:p>
    <w:p w14:paraId="7D9B86A6" w14:textId="77777777" w:rsidR="00E059B8" w:rsidRDefault="00E059B8" w:rsidP="00E059B8">
      <w:pPr>
        <w:spacing w:line="240" w:lineRule="auto"/>
        <w:contextualSpacing/>
        <w:rPr>
          <w:rFonts w:ascii="Times New Roman" w:hAnsi="Times New Roman" w:cs="Times New Roman"/>
          <w:sz w:val="24"/>
          <w:szCs w:val="24"/>
        </w:rPr>
      </w:pPr>
    </w:p>
    <w:p w14:paraId="39AEA36E" w14:textId="575E86DD" w:rsidR="001F5CD4" w:rsidRDefault="00060BAF" w:rsidP="00060BA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By application of Bayes’ rule, the prediction that this </w:t>
      </w:r>
      <w:r w:rsidR="005C6784">
        <w:rPr>
          <w:rFonts w:ascii="Times New Roman" w:hAnsi="Times New Roman" w:cs="Times New Roman"/>
          <w:sz w:val="24"/>
          <w:szCs w:val="24"/>
        </w:rPr>
        <w:t>model</w:t>
      </w:r>
      <w:r>
        <w:rPr>
          <w:rFonts w:ascii="Times New Roman" w:hAnsi="Times New Roman" w:cs="Times New Roman"/>
          <w:sz w:val="24"/>
          <w:szCs w:val="24"/>
        </w:rPr>
        <w:t xml:space="preserve"> makes for how participants should treat the objects after the BB </w:t>
      </w:r>
      <w:r w:rsidR="008E2D7D">
        <w:rPr>
          <w:rFonts w:ascii="Times New Roman" w:hAnsi="Times New Roman" w:cs="Times New Roman"/>
          <w:sz w:val="24"/>
          <w:szCs w:val="24"/>
        </w:rPr>
        <w:t>main trial</w:t>
      </w:r>
      <w:r>
        <w:rPr>
          <w:rFonts w:ascii="Times New Roman" w:hAnsi="Times New Roman" w:cs="Times New Roman"/>
          <w:sz w:val="24"/>
          <w:szCs w:val="24"/>
        </w:rPr>
        <w:t xml:space="preserve"> is shown below </w:t>
      </w:r>
      <w:r w:rsidR="00296CA7">
        <w:rPr>
          <w:rFonts w:ascii="Times New Roman" w:hAnsi="Times New Roman" w:cs="Times New Roman"/>
          <w:sz w:val="24"/>
          <w:szCs w:val="24"/>
        </w:rPr>
        <w:t>in Table 1</w:t>
      </w:r>
      <w:r>
        <w:rPr>
          <w:rFonts w:ascii="Times New Roman" w:hAnsi="Times New Roman" w:cs="Times New Roman"/>
          <w:sz w:val="24"/>
          <w:szCs w:val="24"/>
        </w:rPr>
        <w:t xml:space="preserve">. </w:t>
      </w:r>
    </w:p>
    <w:tbl>
      <w:tblPr>
        <w:tblStyle w:val="TableGrid"/>
        <w:tblW w:w="10885" w:type="dxa"/>
        <w:jc w:val="center"/>
        <w:tblLayout w:type="fixed"/>
        <w:tblLook w:val="04A0" w:firstRow="1" w:lastRow="0" w:firstColumn="1" w:lastColumn="0" w:noHBand="0" w:noVBand="1"/>
      </w:tblPr>
      <w:tblGrid>
        <w:gridCol w:w="5575"/>
        <w:gridCol w:w="5310"/>
      </w:tblGrid>
      <w:tr w:rsidR="00CC3E2A" w14:paraId="3D39C0B6" w14:textId="77777777" w:rsidTr="00CC3E2A">
        <w:trPr>
          <w:trHeight w:val="542"/>
          <w:jc w:val="center"/>
        </w:trPr>
        <w:tc>
          <w:tcPr>
            <w:tcW w:w="10885" w:type="dxa"/>
            <w:gridSpan w:val="2"/>
            <w:shd w:val="clear" w:color="auto" w:fill="808080" w:themeFill="background1" w:themeFillShade="80"/>
          </w:tcPr>
          <w:p w14:paraId="76DDFCD7" w14:textId="4307D611" w:rsidR="00CC3E2A" w:rsidRDefault="00622DBB"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BB Experimental Condition</w:t>
            </w:r>
            <w:r w:rsidR="00E059B8">
              <w:rPr>
                <w:rFonts w:ascii="Times New Roman" w:hAnsi="Times New Roman" w:cs="Times New Roman"/>
                <w:sz w:val="24"/>
                <w:szCs w:val="24"/>
              </w:rPr>
              <w:t xml:space="preserve"> – 3 objects</w:t>
            </w:r>
          </w:p>
        </w:tc>
      </w:tr>
      <w:tr w:rsidR="00622DBB" w14:paraId="0103118F" w14:textId="77777777" w:rsidTr="00EC7E75">
        <w:trPr>
          <w:trHeight w:val="542"/>
          <w:jc w:val="center"/>
        </w:trPr>
        <w:tc>
          <w:tcPr>
            <w:tcW w:w="5575" w:type="dxa"/>
            <w:shd w:val="clear" w:color="auto" w:fill="808080" w:themeFill="background1" w:themeFillShade="80"/>
          </w:tcPr>
          <w:p w14:paraId="245145AC" w14:textId="21452BFB" w:rsidR="00622DBB" w:rsidRPr="007F03EF" w:rsidRDefault="00622DBB" w:rsidP="000F4902">
            <w:pPr>
              <w:spacing w:line="480" w:lineRule="auto"/>
              <w:contextualSpacing/>
              <w:jc w:val="center"/>
              <w:rPr>
                <w:rFonts w:ascii="Times New Roman" w:hAnsi="Times New Roman" w:cs="Times New Roman"/>
                <w:i/>
                <w:sz w:val="24"/>
                <w:szCs w:val="24"/>
              </w:rPr>
            </w:pPr>
            <w:r w:rsidRPr="00853656">
              <w:rPr>
                <w:rFonts w:ascii="Times New Roman" w:hAnsi="Times New Roman" w:cs="Times New Roman"/>
                <w:color w:val="FFFFFF" w:themeColor="background1"/>
                <w:sz w:val="24"/>
                <w:szCs w:val="24"/>
              </w:rPr>
              <w:t>Object A</w:t>
            </w:r>
          </w:p>
        </w:tc>
        <w:tc>
          <w:tcPr>
            <w:tcW w:w="5310" w:type="dxa"/>
          </w:tcPr>
          <w:p w14:paraId="5CEAAACE" w14:textId="2F483E82" w:rsidR="00622DBB" w:rsidRPr="004A2A94" w:rsidRDefault="00622DBB"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622DBB" w14:paraId="2E714511" w14:textId="77777777" w:rsidTr="00A72214">
        <w:trPr>
          <w:trHeight w:val="553"/>
          <w:jc w:val="center"/>
        </w:trPr>
        <w:tc>
          <w:tcPr>
            <w:tcW w:w="5575" w:type="dxa"/>
            <w:shd w:val="clear" w:color="auto" w:fill="808080" w:themeFill="background1" w:themeFillShade="80"/>
          </w:tcPr>
          <w:p w14:paraId="447E475C" w14:textId="128FB58A" w:rsidR="00622DBB" w:rsidRPr="007F03EF" w:rsidRDefault="00622DBB" w:rsidP="000F4902">
            <w:pPr>
              <w:spacing w:line="480" w:lineRule="auto"/>
              <w:contextualSpacing/>
              <w:jc w:val="center"/>
              <w:rPr>
                <w:rFonts w:ascii="Times New Roman" w:hAnsi="Times New Roman" w:cs="Times New Roman"/>
                <w:i/>
                <w:sz w:val="24"/>
                <w:szCs w:val="24"/>
              </w:rPr>
            </w:pPr>
            <w:r w:rsidRPr="00853656">
              <w:rPr>
                <w:rFonts w:ascii="Times New Roman" w:hAnsi="Times New Roman" w:cs="Times New Roman"/>
                <w:color w:val="FFFFFF" w:themeColor="background1"/>
                <w:sz w:val="24"/>
                <w:szCs w:val="24"/>
              </w:rPr>
              <w:t>Object B</w:t>
            </w:r>
          </w:p>
        </w:tc>
        <w:tc>
          <w:tcPr>
            <w:tcW w:w="5310" w:type="dxa"/>
          </w:tcPr>
          <w:p w14:paraId="3B846186" w14:textId="5C96EE0F" w:rsidR="00622DBB" w:rsidRPr="001C07E2" w:rsidRDefault="00622DBB"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p</w:t>
            </w:r>
          </w:p>
        </w:tc>
      </w:tr>
      <w:tr w:rsidR="00622DBB" w14:paraId="1DEB10FA" w14:textId="77777777" w:rsidTr="00D81FAC">
        <w:trPr>
          <w:trHeight w:val="553"/>
          <w:jc w:val="center"/>
        </w:trPr>
        <w:tc>
          <w:tcPr>
            <w:tcW w:w="5575" w:type="dxa"/>
            <w:shd w:val="clear" w:color="auto" w:fill="808080" w:themeFill="background1" w:themeFillShade="80"/>
          </w:tcPr>
          <w:p w14:paraId="4AE043AB" w14:textId="40CB28AC" w:rsidR="00622DBB" w:rsidRDefault="00622DB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color w:val="FFFFFF" w:themeColor="background1"/>
                <w:sz w:val="24"/>
                <w:szCs w:val="24"/>
              </w:rPr>
              <w:t>Object C</w:t>
            </w:r>
          </w:p>
        </w:tc>
        <w:tc>
          <w:tcPr>
            <w:tcW w:w="5310" w:type="dxa"/>
          </w:tcPr>
          <w:p w14:paraId="1890CEF1" w14:textId="77777777" w:rsidR="00622DBB" w:rsidRPr="001C07E2" w:rsidRDefault="00622DB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F92A60" w14:paraId="4C746E1C" w14:textId="77777777" w:rsidTr="00AA3CDA">
        <w:trPr>
          <w:trHeight w:val="553"/>
          <w:jc w:val="center"/>
        </w:trPr>
        <w:tc>
          <w:tcPr>
            <w:tcW w:w="10885" w:type="dxa"/>
            <w:gridSpan w:val="2"/>
            <w:shd w:val="clear" w:color="auto" w:fill="808080" w:themeFill="background1" w:themeFillShade="80"/>
          </w:tcPr>
          <w:p w14:paraId="47D4DECE" w14:textId="7D2AEE58" w:rsidR="00F92A60" w:rsidRDefault="00F92A60"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BB Control Condition</w:t>
            </w:r>
            <w:r w:rsidR="00E059B8">
              <w:rPr>
                <w:rFonts w:ascii="Times New Roman" w:hAnsi="Times New Roman" w:cs="Times New Roman"/>
                <w:sz w:val="24"/>
                <w:szCs w:val="24"/>
              </w:rPr>
              <w:t xml:space="preserve"> – 4 objects</w:t>
            </w:r>
          </w:p>
        </w:tc>
      </w:tr>
      <w:tr w:rsidR="00F92A60" w14:paraId="237E7DE5" w14:textId="77777777" w:rsidTr="00D81FAC">
        <w:trPr>
          <w:trHeight w:val="553"/>
          <w:jc w:val="center"/>
        </w:trPr>
        <w:tc>
          <w:tcPr>
            <w:tcW w:w="5575" w:type="dxa"/>
            <w:shd w:val="clear" w:color="auto" w:fill="808080" w:themeFill="background1" w:themeFillShade="80"/>
          </w:tcPr>
          <w:p w14:paraId="0A69C6C1" w14:textId="6449716D" w:rsidR="00F92A60" w:rsidRDefault="00F92A60" w:rsidP="00F92A60">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5310" w:type="dxa"/>
          </w:tcPr>
          <w:p w14:paraId="16FA82F4" w14:textId="632879BB" w:rsidR="00F92A60" w:rsidRDefault="00F92A60" w:rsidP="00F92A60">
            <w:pPr>
              <w:spacing w:line="480" w:lineRule="auto"/>
              <w:contextualSpacing/>
              <w:jc w:val="center"/>
              <w:rPr>
                <w:rFonts w:ascii="Times New Roman" w:hAnsi="Times New Roman" w:cs="Times New Roman"/>
                <w:i/>
                <w:sz w:val="24"/>
                <w:szCs w:val="24"/>
              </w:rPr>
            </w:pPr>
            <w:r w:rsidRPr="00BD2A5C">
              <w:rPr>
                <w:rFonts w:ascii="Times New Roman" w:hAnsi="Times New Roman" w:cs="Times New Roman"/>
                <w:i/>
                <w:iCs/>
                <w:sz w:val="24"/>
                <w:szCs w:val="24"/>
              </w:rPr>
              <w:t>p</w:t>
            </w:r>
          </w:p>
        </w:tc>
      </w:tr>
      <w:tr w:rsidR="00F92A60" w14:paraId="2B023194" w14:textId="77777777" w:rsidTr="00D81FAC">
        <w:trPr>
          <w:trHeight w:val="553"/>
          <w:jc w:val="center"/>
        </w:trPr>
        <w:tc>
          <w:tcPr>
            <w:tcW w:w="5575" w:type="dxa"/>
            <w:shd w:val="clear" w:color="auto" w:fill="808080" w:themeFill="background1" w:themeFillShade="80"/>
          </w:tcPr>
          <w:p w14:paraId="46B076F5" w14:textId="70915CF4" w:rsidR="00F92A60" w:rsidRDefault="00F92A60" w:rsidP="00F92A60">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lastRenderedPageBreak/>
              <w:t>Object B</w:t>
            </w:r>
          </w:p>
        </w:tc>
        <w:tc>
          <w:tcPr>
            <w:tcW w:w="5310" w:type="dxa"/>
          </w:tcPr>
          <w:p w14:paraId="7AD07AC1" w14:textId="22D2E436" w:rsidR="00F92A60" w:rsidRDefault="00F92A60" w:rsidP="00F92A60">
            <w:pPr>
              <w:spacing w:line="480" w:lineRule="auto"/>
              <w:contextualSpacing/>
              <w:jc w:val="center"/>
              <w:rPr>
                <w:rFonts w:ascii="Times New Roman" w:hAnsi="Times New Roman" w:cs="Times New Roman"/>
                <w:i/>
                <w:sz w:val="24"/>
                <w:szCs w:val="24"/>
              </w:rPr>
            </w:pPr>
            <w:r w:rsidRPr="00BD2A5C">
              <w:rPr>
                <w:rFonts w:ascii="Times New Roman" w:hAnsi="Times New Roman" w:cs="Times New Roman"/>
                <w:i/>
                <w:iCs/>
                <w:sz w:val="24"/>
                <w:szCs w:val="24"/>
              </w:rPr>
              <w:t>p</w:t>
            </w:r>
          </w:p>
        </w:tc>
      </w:tr>
      <w:tr w:rsidR="00F92A60" w14:paraId="53EE80FF" w14:textId="77777777" w:rsidTr="00D81FAC">
        <w:trPr>
          <w:trHeight w:val="553"/>
          <w:jc w:val="center"/>
        </w:trPr>
        <w:tc>
          <w:tcPr>
            <w:tcW w:w="5575" w:type="dxa"/>
            <w:shd w:val="clear" w:color="auto" w:fill="808080" w:themeFill="background1" w:themeFillShade="80"/>
          </w:tcPr>
          <w:p w14:paraId="3ED8F734" w14:textId="13A7EE3C" w:rsidR="00F92A60" w:rsidRDefault="00F92A60" w:rsidP="00F92A60">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5310" w:type="dxa"/>
          </w:tcPr>
          <w:p w14:paraId="24906E91" w14:textId="0F89A6F7" w:rsidR="00F92A60" w:rsidRDefault="00F92A60" w:rsidP="00F92A60">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F92A60" w14:paraId="0DFD4695" w14:textId="77777777" w:rsidTr="00D81FAC">
        <w:trPr>
          <w:trHeight w:val="553"/>
          <w:jc w:val="center"/>
        </w:trPr>
        <w:tc>
          <w:tcPr>
            <w:tcW w:w="5575" w:type="dxa"/>
            <w:shd w:val="clear" w:color="auto" w:fill="808080" w:themeFill="background1" w:themeFillShade="80"/>
          </w:tcPr>
          <w:p w14:paraId="7FD7AC0C" w14:textId="7DB09615" w:rsidR="00F92A60" w:rsidRDefault="00F92A60" w:rsidP="00F92A60">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D</w:t>
            </w:r>
          </w:p>
        </w:tc>
        <w:tc>
          <w:tcPr>
            <w:tcW w:w="5310" w:type="dxa"/>
          </w:tcPr>
          <w:p w14:paraId="0FF03A67" w14:textId="2ED6FFD0" w:rsidR="00F92A60" w:rsidRDefault="00F92A60" w:rsidP="008E3E23">
            <w:pPr>
              <w:keepNext/>
              <w:spacing w:line="480" w:lineRule="auto"/>
              <w:contextualSpacing/>
              <w:jc w:val="center"/>
              <w:rPr>
                <w:rFonts w:ascii="Times New Roman" w:hAnsi="Times New Roman" w:cs="Times New Roman"/>
                <w:i/>
                <w:sz w:val="24"/>
                <w:szCs w:val="24"/>
              </w:rPr>
            </w:pPr>
            <w:r w:rsidRPr="00BD2A5C">
              <w:rPr>
                <w:rFonts w:ascii="Times New Roman" w:hAnsi="Times New Roman" w:cs="Times New Roman"/>
                <w:iCs/>
                <w:sz w:val="24"/>
                <w:szCs w:val="24"/>
              </w:rPr>
              <w:t>1</w:t>
            </w:r>
          </w:p>
        </w:tc>
      </w:tr>
    </w:tbl>
    <w:p w14:paraId="016B9B34" w14:textId="5D362DB1" w:rsidR="008E3E23" w:rsidRPr="008E3E23" w:rsidRDefault="008E3E23" w:rsidP="008E3E23">
      <w:pPr>
        <w:pStyle w:val="Caption"/>
        <w:rPr>
          <w:rFonts w:ascii="Times New Roman" w:hAnsi="Times New Roman" w:cs="Times New Roman"/>
          <w:b w:val="0"/>
          <w:bCs w:val="0"/>
          <w:color w:val="auto"/>
          <w:sz w:val="24"/>
          <w:szCs w:val="24"/>
        </w:rPr>
      </w:pPr>
      <w:r w:rsidRPr="001A6A27">
        <w:rPr>
          <w:rFonts w:ascii="Times New Roman" w:hAnsi="Times New Roman" w:cs="Times New Roman"/>
          <w:b w:val="0"/>
          <w:bCs w:val="0"/>
          <w:color w:val="auto"/>
          <w:sz w:val="20"/>
          <w:szCs w:val="20"/>
        </w:rPr>
        <w:t xml:space="preserve">Table </w:t>
      </w:r>
      <w:r w:rsidRPr="001A6A27">
        <w:rPr>
          <w:rFonts w:ascii="Times New Roman" w:hAnsi="Times New Roman" w:cs="Times New Roman"/>
          <w:b w:val="0"/>
          <w:bCs w:val="0"/>
          <w:color w:val="auto"/>
          <w:sz w:val="20"/>
          <w:szCs w:val="20"/>
        </w:rPr>
        <w:fldChar w:fldCharType="begin"/>
      </w:r>
      <w:r w:rsidRPr="001A6A27">
        <w:rPr>
          <w:rFonts w:ascii="Times New Roman" w:hAnsi="Times New Roman" w:cs="Times New Roman"/>
          <w:b w:val="0"/>
          <w:bCs w:val="0"/>
          <w:color w:val="auto"/>
          <w:sz w:val="20"/>
          <w:szCs w:val="20"/>
        </w:rPr>
        <w:instrText xml:space="preserve"> SEQ Table \* ARABIC </w:instrText>
      </w:r>
      <w:r w:rsidRPr="001A6A27">
        <w:rPr>
          <w:rFonts w:ascii="Times New Roman" w:hAnsi="Times New Roman" w:cs="Times New Roman"/>
          <w:b w:val="0"/>
          <w:bCs w:val="0"/>
          <w:color w:val="auto"/>
          <w:sz w:val="20"/>
          <w:szCs w:val="20"/>
        </w:rPr>
        <w:fldChar w:fldCharType="separate"/>
      </w:r>
      <w:r w:rsidR="00F87480">
        <w:rPr>
          <w:rFonts w:ascii="Times New Roman" w:hAnsi="Times New Roman" w:cs="Times New Roman"/>
          <w:b w:val="0"/>
          <w:bCs w:val="0"/>
          <w:noProof/>
          <w:color w:val="auto"/>
          <w:sz w:val="20"/>
          <w:szCs w:val="20"/>
        </w:rPr>
        <w:t>1</w:t>
      </w:r>
      <w:r w:rsidRPr="001A6A27">
        <w:rPr>
          <w:rFonts w:ascii="Times New Roman" w:hAnsi="Times New Roman" w:cs="Times New Roman"/>
          <w:b w:val="0"/>
          <w:bCs w:val="0"/>
          <w:color w:val="auto"/>
          <w:sz w:val="20"/>
          <w:szCs w:val="20"/>
        </w:rPr>
        <w:fldChar w:fldCharType="end"/>
      </w:r>
      <w:r w:rsidRPr="001A6A27">
        <w:rPr>
          <w:rFonts w:ascii="Times New Roman" w:hAnsi="Times New Roman" w:cs="Times New Roman"/>
          <w:b w:val="0"/>
          <w:bCs w:val="0"/>
          <w:color w:val="auto"/>
          <w:sz w:val="20"/>
          <w:szCs w:val="20"/>
        </w:rPr>
        <w:t>.</w:t>
      </w:r>
      <w:r w:rsidRPr="008E3E23">
        <w:rPr>
          <w:b w:val="0"/>
          <w:bCs w:val="0"/>
          <w:color w:val="auto"/>
        </w:rPr>
        <w:t xml:space="preserve"> </w:t>
      </w:r>
      <w:r w:rsidRPr="008E3E23">
        <w:rPr>
          <w:rFonts w:ascii="Times New Roman" w:eastAsia="Times New Roman" w:hAnsi="Times New Roman" w:cs="Times New Roman"/>
          <w:b w:val="0"/>
          <w:bCs w:val="0"/>
          <w:color w:val="auto"/>
          <w:sz w:val="20"/>
          <w:szCs w:val="20"/>
        </w:rPr>
        <w:t>This table displays the predictions of the Bayesian model</w:t>
      </w:r>
      <w:r w:rsidR="001A6A27">
        <w:rPr>
          <w:rFonts w:ascii="Times New Roman" w:eastAsia="Times New Roman" w:hAnsi="Times New Roman" w:cs="Times New Roman"/>
          <w:b w:val="0"/>
          <w:bCs w:val="0"/>
          <w:color w:val="auto"/>
          <w:sz w:val="20"/>
          <w:szCs w:val="20"/>
        </w:rPr>
        <w:t xml:space="preserve"> for the BB experimental and control trials.</w:t>
      </w:r>
      <w:r w:rsidRPr="008E3E23">
        <w:rPr>
          <w:rFonts w:ascii="Times New Roman" w:eastAsia="Times New Roman" w:hAnsi="Times New Roman" w:cs="Times New Roman"/>
          <w:b w:val="0"/>
          <w:bCs w:val="0"/>
          <w:color w:val="auto"/>
          <w:sz w:val="20"/>
          <w:szCs w:val="20"/>
        </w:rPr>
        <w:t xml:space="preserve"> </w:t>
      </w:r>
    </w:p>
    <w:p w14:paraId="4D109F09" w14:textId="752DC123" w:rsidR="00060BAF" w:rsidRPr="00B603EE" w:rsidRDefault="00060BAF" w:rsidP="00060BA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As can be seen</w:t>
      </w:r>
      <w:ins w:id="266" w:author="Benton, Deon [2]" w:date="2023-03-21T11:24:00Z">
        <w:r w:rsidR="008E7FA9">
          <w:rPr>
            <w:rFonts w:ascii="Times New Roman" w:hAnsi="Times New Roman" w:cs="Times New Roman"/>
            <w:sz w:val="24"/>
            <w:szCs w:val="24"/>
          </w:rPr>
          <w:t xml:space="preserve"> in Table 1</w:t>
        </w:r>
      </w:ins>
      <w:r>
        <w:rPr>
          <w:rFonts w:ascii="Times New Roman" w:hAnsi="Times New Roman" w:cs="Times New Roman"/>
          <w:sz w:val="24"/>
          <w:szCs w:val="24"/>
        </w:rPr>
        <w:t>, this model predicts that</w:t>
      </w:r>
      <w:r w:rsidR="00834ACC">
        <w:rPr>
          <w:rFonts w:ascii="Times New Roman" w:hAnsi="Times New Roman" w:cs="Times New Roman"/>
          <w:sz w:val="24"/>
          <w:szCs w:val="24"/>
        </w:rPr>
        <w:t xml:space="preserve"> </w:t>
      </w:r>
      <w:r w:rsidR="00DA6763">
        <w:rPr>
          <w:rFonts w:ascii="Times New Roman" w:hAnsi="Times New Roman" w:cs="Times New Roman"/>
          <w:sz w:val="24"/>
          <w:szCs w:val="24"/>
        </w:rPr>
        <w:t xml:space="preserve">following the AB+ A+ BB </w:t>
      </w:r>
      <w:r w:rsidR="00F545EF">
        <w:rPr>
          <w:rFonts w:ascii="Times New Roman" w:hAnsi="Times New Roman" w:cs="Times New Roman"/>
          <w:sz w:val="24"/>
          <w:szCs w:val="24"/>
        </w:rPr>
        <w:t xml:space="preserve">experimental </w:t>
      </w:r>
      <w:r w:rsidR="00DA6763">
        <w:rPr>
          <w:rFonts w:ascii="Times New Roman" w:hAnsi="Times New Roman" w:cs="Times New Roman"/>
          <w:sz w:val="24"/>
          <w:szCs w:val="24"/>
        </w:rPr>
        <w:t xml:space="preserve">event participants should </w:t>
      </w:r>
      <w:r w:rsidR="00451248">
        <w:rPr>
          <w:rFonts w:ascii="Times New Roman" w:hAnsi="Times New Roman" w:cs="Times New Roman"/>
          <w:sz w:val="24"/>
          <w:szCs w:val="24"/>
        </w:rPr>
        <w:t>be maximally confident that object A is a blicket but</w:t>
      </w:r>
      <w:r w:rsidR="00917DE4">
        <w:rPr>
          <w:rFonts w:ascii="Times New Roman" w:hAnsi="Times New Roman" w:cs="Times New Roman"/>
          <w:sz w:val="24"/>
          <w:szCs w:val="24"/>
        </w:rPr>
        <w:t xml:space="preserve"> should</w:t>
      </w:r>
      <w:ins w:id="267" w:author="Benton, Deon [2]" w:date="2023-03-21T11:25:00Z">
        <w:r w:rsidR="008E7FA9">
          <w:rPr>
            <w:rFonts w:ascii="Times New Roman" w:hAnsi="Times New Roman" w:cs="Times New Roman"/>
            <w:sz w:val="24"/>
            <w:szCs w:val="24"/>
          </w:rPr>
          <w:t xml:space="preserve"> categorize as blickets objects B and C at the same rate</w:t>
        </w:r>
      </w:ins>
      <w:r w:rsidR="00451248">
        <w:rPr>
          <w:rFonts w:ascii="Times New Roman" w:hAnsi="Times New Roman" w:cs="Times New Roman"/>
          <w:sz w:val="24"/>
          <w:szCs w:val="24"/>
        </w:rPr>
        <w:t>.</w:t>
      </w:r>
      <w:r w:rsidR="008E2D7D">
        <w:rPr>
          <w:rFonts w:ascii="Times New Roman" w:hAnsi="Times New Roman" w:cs="Times New Roman"/>
          <w:sz w:val="24"/>
          <w:szCs w:val="24"/>
        </w:rPr>
        <w:t xml:space="preserve"> </w:t>
      </w:r>
      <w:r w:rsidR="008E3E23">
        <w:rPr>
          <w:rFonts w:ascii="Times New Roman" w:hAnsi="Times New Roman" w:cs="Times New Roman"/>
          <w:sz w:val="24"/>
          <w:szCs w:val="24"/>
        </w:rPr>
        <w:t xml:space="preserve">In contrast, the model predicts that following the ABC+ D+ BB control trials participants should be maximally confident that object D is a blicket after the BB control trials but should treat objects A-C equivalently. </w:t>
      </w:r>
      <w:r w:rsidR="008E2D7D">
        <w:rPr>
          <w:rFonts w:ascii="Times New Roman" w:hAnsi="Times New Roman" w:cs="Times New Roman"/>
          <w:sz w:val="24"/>
          <w:szCs w:val="24"/>
        </w:rPr>
        <w:t xml:space="preserve">The </w:t>
      </w:r>
      <w:ins w:id="268" w:author="Benton, Deon [2]" w:date="2023-03-21T11:26:00Z">
        <w:r w:rsidR="00A0090D">
          <w:rPr>
            <w:rFonts w:ascii="Times New Roman" w:hAnsi="Times New Roman" w:cs="Times New Roman"/>
            <w:sz w:val="24"/>
            <w:szCs w:val="24"/>
          </w:rPr>
          <w:t xml:space="preserve">model’s predictions for the ISO experimental and control trials is </w:t>
        </w:r>
      </w:ins>
      <w:r w:rsidR="008E2D7D">
        <w:rPr>
          <w:rFonts w:ascii="Times New Roman" w:hAnsi="Times New Roman" w:cs="Times New Roman"/>
          <w:sz w:val="24"/>
          <w:szCs w:val="24"/>
        </w:rPr>
        <w:t>shown below</w:t>
      </w:r>
      <w:r w:rsidR="009C3553">
        <w:rPr>
          <w:rFonts w:ascii="Times New Roman" w:hAnsi="Times New Roman" w:cs="Times New Roman"/>
          <w:sz w:val="24"/>
          <w:szCs w:val="24"/>
        </w:rPr>
        <w:t xml:space="preserve"> in Table 2</w:t>
      </w:r>
      <w:r w:rsidR="008E2D7D">
        <w:rPr>
          <w:rFonts w:ascii="Times New Roman" w:hAnsi="Times New Roman" w:cs="Times New Roman"/>
          <w:sz w:val="24"/>
          <w:szCs w:val="24"/>
        </w:rPr>
        <w:t>.</w:t>
      </w:r>
    </w:p>
    <w:tbl>
      <w:tblPr>
        <w:tblStyle w:val="TableGrid"/>
        <w:tblW w:w="10885" w:type="dxa"/>
        <w:jc w:val="center"/>
        <w:tblLayout w:type="fixed"/>
        <w:tblLook w:val="04A0" w:firstRow="1" w:lastRow="0" w:firstColumn="1" w:lastColumn="0" w:noHBand="0" w:noVBand="1"/>
      </w:tblPr>
      <w:tblGrid>
        <w:gridCol w:w="5575"/>
        <w:gridCol w:w="5310"/>
      </w:tblGrid>
      <w:tr w:rsidR="008E3E23" w14:paraId="2CD57937" w14:textId="77777777" w:rsidTr="007131FB">
        <w:trPr>
          <w:trHeight w:val="542"/>
          <w:jc w:val="center"/>
        </w:trPr>
        <w:tc>
          <w:tcPr>
            <w:tcW w:w="10885" w:type="dxa"/>
            <w:gridSpan w:val="2"/>
            <w:shd w:val="clear" w:color="auto" w:fill="808080" w:themeFill="background1" w:themeFillShade="80"/>
          </w:tcPr>
          <w:p w14:paraId="1444C20F" w14:textId="621A1DE1" w:rsidR="008E3E23" w:rsidRDefault="008E3E23" w:rsidP="007131FB">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ISO Experimental Condition</w:t>
            </w:r>
            <w:r w:rsidR="00E059B8">
              <w:rPr>
                <w:rFonts w:ascii="Times New Roman" w:hAnsi="Times New Roman" w:cs="Times New Roman"/>
                <w:sz w:val="24"/>
                <w:szCs w:val="24"/>
              </w:rPr>
              <w:t xml:space="preserve"> – 3 objects</w:t>
            </w:r>
          </w:p>
        </w:tc>
      </w:tr>
      <w:tr w:rsidR="008E3E23" w14:paraId="73ABE57B" w14:textId="77777777" w:rsidTr="007131FB">
        <w:trPr>
          <w:trHeight w:val="542"/>
          <w:jc w:val="center"/>
        </w:trPr>
        <w:tc>
          <w:tcPr>
            <w:tcW w:w="5575" w:type="dxa"/>
            <w:shd w:val="clear" w:color="auto" w:fill="808080" w:themeFill="background1" w:themeFillShade="80"/>
          </w:tcPr>
          <w:p w14:paraId="1497FC90" w14:textId="77777777" w:rsidR="008E3E23" w:rsidRPr="007F03EF" w:rsidRDefault="008E3E23" w:rsidP="007131FB">
            <w:pPr>
              <w:spacing w:line="480" w:lineRule="auto"/>
              <w:contextualSpacing/>
              <w:jc w:val="center"/>
              <w:rPr>
                <w:rFonts w:ascii="Times New Roman" w:hAnsi="Times New Roman" w:cs="Times New Roman"/>
                <w:i/>
                <w:sz w:val="24"/>
                <w:szCs w:val="24"/>
              </w:rPr>
            </w:pPr>
            <w:r w:rsidRPr="00853656">
              <w:rPr>
                <w:rFonts w:ascii="Times New Roman" w:hAnsi="Times New Roman" w:cs="Times New Roman"/>
                <w:color w:val="FFFFFF" w:themeColor="background1"/>
                <w:sz w:val="24"/>
                <w:szCs w:val="24"/>
              </w:rPr>
              <w:t>Object A</w:t>
            </w:r>
          </w:p>
        </w:tc>
        <w:tc>
          <w:tcPr>
            <w:tcW w:w="5310" w:type="dxa"/>
          </w:tcPr>
          <w:p w14:paraId="25C0E207" w14:textId="0D1479E1" w:rsidR="008E3E23" w:rsidRPr="004A2A94" w:rsidRDefault="008E3E23" w:rsidP="007131FB">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8E3E23" w14:paraId="419A3498" w14:textId="77777777" w:rsidTr="007131FB">
        <w:trPr>
          <w:trHeight w:val="553"/>
          <w:jc w:val="center"/>
        </w:trPr>
        <w:tc>
          <w:tcPr>
            <w:tcW w:w="5575" w:type="dxa"/>
            <w:shd w:val="clear" w:color="auto" w:fill="808080" w:themeFill="background1" w:themeFillShade="80"/>
          </w:tcPr>
          <w:p w14:paraId="248F8FB4" w14:textId="77777777" w:rsidR="008E3E23" w:rsidRPr="007F03EF" w:rsidRDefault="008E3E23" w:rsidP="007131FB">
            <w:pPr>
              <w:spacing w:line="480" w:lineRule="auto"/>
              <w:contextualSpacing/>
              <w:jc w:val="center"/>
              <w:rPr>
                <w:rFonts w:ascii="Times New Roman" w:hAnsi="Times New Roman" w:cs="Times New Roman"/>
                <w:i/>
                <w:sz w:val="24"/>
                <w:szCs w:val="24"/>
              </w:rPr>
            </w:pPr>
            <w:r w:rsidRPr="00853656">
              <w:rPr>
                <w:rFonts w:ascii="Times New Roman" w:hAnsi="Times New Roman" w:cs="Times New Roman"/>
                <w:color w:val="FFFFFF" w:themeColor="background1"/>
                <w:sz w:val="24"/>
                <w:szCs w:val="24"/>
              </w:rPr>
              <w:t>Object B</w:t>
            </w:r>
          </w:p>
        </w:tc>
        <w:tc>
          <w:tcPr>
            <w:tcW w:w="5310" w:type="dxa"/>
          </w:tcPr>
          <w:p w14:paraId="3288B526" w14:textId="77777777" w:rsidR="008E3E23" w:rsidRPr="001C07E2" w:rsidRDefault="008E3E23" w:rsidP="007131FB">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p</w:t>
            </w:r>
          </w:p>
        </w:tc>
      </w:tr>
      <w:tr w:rsidR="008E3E23" w14:paraId="6F6011BB" w14:textId="77777777" w:rsidTr="007131FB">
        <w:trPr>
          <w:trHeight w:val="553"/>
          <w:jc w:val="center"/>
        </w:trPr>
        <w:tc>
          <w:tcPr>
            <w:tcW w:w="5575" w:type="dxa"/>
            <w:shd w:val="clear" w:color="auto" w:fill="808080" w:themeFill="background1" w:themeFillShade="80"/>
          </w:tcPr>
          <w:p w14:paraId="53E07120" w14:textId="77777777" w:rsidR="008E3E23" w:rsidRDefault="008E3E23" w:rsidP="007131FB">
            <w:pPr>
              <w:spacing w:line="480" w:lineRule="auto"/>
              <w:contextualSpacing/>
              <w:jc w:val="center"/>
              <w:rPr>
                <w:rFonts w:ascii="Times New Roman" w:hAnsi="Times New Roman" w:cs="Times New Roman"/>
                <w:i/>
                <w:sz w:val="24"/>
                <w:szCs w:val="24"/>
              </w:rPr>
            </w:pPr>
            <w:r>
              <w:rPr>
                <w:rFonts w:ascii="Times New Roman" w:hAnsi="Times New Roman" w:cs="Times New Roman"/>
                <w:color w:val="FFFFFF" w:themeColor="background1"/>
                <w:sz w:val="24"/>
                <w:szCs w:val="24"/>
              </w:rPr>
              <w:t>Object C</w:t>
            </w:r>
          </w:p>
        </w:tc>
        <w:tc>
          <w:tcPr>
            <w:tcW w:w="5310" w:type="dxa"/>
          </w:tcPr>
          <w:p w14:paraId="6460C485" w14:textId="77777777" w:rsidR="008E3E23" w:rsidRPr="001C07E2" w:rsidRDefault="008E3E23" w:rsidP="007131FB">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8E3E23" w14:paraId="1E6A30F1" w14:textId="77777777" w:rsidTr="007131FB">
        <w:trPr>
          <w:trHeight w:val="553"/>
          <w:jc w:val="center"/>
        </w:trPr>
        <w:tc>
          <w:tcPr>
            <w:tcW w:w="10885" w:type="dxa"/>
            <w:gridSpan w:val="2"/>
            <w:shd w:val="clear" w:color="auto" w:fill="808080" w:themeFill="background1" w:themeFillShade="80"/>
          </w:tcPr>
          <w:p w14:paraId="539536F5" w14:textId="078CFED6" w:rsidR="008E3E23" w:rsidRDefault="008E3E23" w:rsidP="007131FB">
            <w:pPr>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ISO Control Condition</w:t>
            </w:r>
            <w:r w:rsidR="00E059B8">
              <w:rPr>
                <w:rFonts w:ascii="Times New Roman" w:hAnsi="Times New Roman" w:cs="Times New Roman"/>
                <w:sz w:val="24"/>
                <w:szCs w:val="24"/>
              </w:rPr>
              <w:t xml:space="preserve"> – 4 objects</w:t>
            </w:r>
          </w:p>
        </w:tc>
      </w:tr>
      <w:tr w:rsidR="008E3E23" w14:paraId="7B39AB91" w14:textId="77777777" w:rsidTr="007131FB">
        <w:trPr>
          <w:trHeight w:val="553"/>
          <w:jc w:val="center"/>
        </w:trPr>
        <w:tc>
          <w:tcPr>
            <w:tcW w:w="5575" w:type="dxa"/>
            <w:shd w:val="clear" w:color="auto" w:fill="808080" w:themeFill="background1" w:themeFillShade="80"/>
          </w:tcPr>
          <w:p w14:paraId="6AE46284" w14:textId="77777777" w:rsidR="008E3E23" w:rsidRDefault="008E3E23" w:rsidP="007131FB">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5310" w:type="dxa"/>
          </w:tcPr>
          <w:p w14:paraId="56A46168" w14:textId="77777777" w:rsidR="008E3E23" w:rsidRDefault="008E3E23" w:rsidP="007131FB">
            <w:pPr>
              <w:spacing w:line="480" w:lineRule="auto"/>
              <w:contextualSpacing/>
              <w:jc w:val="center"/>
              <w:rPr>
                <w:rFonts w:ascii="Times New Roman" w:hAnsi="Times New Roman" w:cs="Times New Roman"/>
                <w:i/>
                <w:sz w:val="24"/>
                <w:szCs w:val="24"/>
              </w:rPr>
            </w:pPr>
            <w:r w:rsidRPr="00BD2A5C">
              <w:rPr>
                <w:rFonts w:ascii="Times New Roman" w:hAnsi="Times New Roman" w:cs="Times New Roman"/>
                <w:i/>
                <w:iCs/>
                <w:sz w:val="24"/>
                <w:szCs w:val="24"/>
              </w:rPr>
              <w:t>p</w:t>
            </w:r>
          </w:p>
        </w:tc>
      </w:tr>
      <w:tr w:rsidR="008E3E23" w14:paraId="5A0A6FF1" w14:textId="77777777" w:rsidTr="007131FB">
        <w:trPr>
          <w:trHeight w:val="553"/>
          <w:jc w:val="center"/>
        </w:trPr>
        <w:tc>
          <w:tcPr>
            <w:tcW w:w="5575" w:type="dxa"/>
            <w:shd w:val="clear" w:color="auto" w:fill="808080" w:themeFill="background1" w:themeFillShade="80"/>
          </w:tcPr>
          <w:p w14:paraId="6E77E33E" w14:textId="77777777" w:rsidR="008E3E23" w:rsidRDefault="008E3E23" w:rsidP="007131FB">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5310" w:type="dxa"/>
          </w:tcPr>
          <w:p w14:paraId="0855AE40" w14:textId="77777777" w:rsidR="008E3E23" w:rsidRDefault="008E3E23" w:rsidP="007131FB">
            <w:pPr>
              <w:spacing w:line="480" w:lineRule="auto"/>
              <w:contextualSpacing/>
              <w:jc w:val="center"/>
              <w:rPr>
                <w:rFonts w:ascii="Times New Roman" w:hAnsi="Times New Roman" w:cs="Times New Roman"/>
                <w:i/>
                <w:sz w:val="24"/>
                <w:szCs w:val="24"/>
              </w:rPr>
            </w:pPr>
            <w:r w:rsidRPr="00BD2A5C">
              <w:rPr>
                <w:rFonts w:ascii="Times New Roman" w:hAnsi="Times New Roman" w:cs="Times New Roman"/>
                <w:i/>
                <w:iCs/>
                <w:sz w:val="24"/>
                <w:szCs w:val="24"/>
              </w:rPr>
              <w:t>p</w:t>
            </w:r>
          </w:p>
        </w:tc>
      </w:tr>
      <w:tr w:rsidR="008E3E23" w14:paraId="3B7AE1D0" w14:textId="77777777" w:rsidTr="007131FB">
        <w:trPr>
          <w:trHeight w:val="553"/>
          <w:jc w:val="center"/>
        </w:trPr>
        <w:tc>
          <w:tcPr>
            <w:tcW w:w="5575" w:type="dxa"/>
            <w:shd w:val="clear" w:color="auto" w:fill="808080" w:themeFill="background1" w:themeFillShade="80"/>
          </w:tcPr>
          <w:p w14:paraId="5D754E36" w14:textId="77777777" w:rsidR="008E3E23" w:rsidRDefault="008E3E23" w:rsidP="007131FB">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5310" w:type="dxa"/>
          </w:tcPr>
          <w:p w14:paraId="78464967" w14:textId="77777777" w:rsidR="008E3E23" w:rsidRDefault="008E3E23" w:rsidP="007131FB">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8E3E23" w14:paraId="65EA97F6" w14:textId="77777777" w:rsidTr="007131FB">
        <w:trPr>
          <w:trHeight w:val="553"/>
          <w:jc w:val="center"/>
        </w:trPr>
        <w:tc>
          <w:tcPr>
            <w:tcW w:w="5575" w:type="dxa"/>
            <w:shd w:val="clear" w:color="auto" w:fill="808080" w:themeFill="background1" w:themeFillShade="80"/>
          </w:tcPr>
          <w:p w14:paraId="7435C9E4" w14:textId="77777777" w:rsidR="008E3E23" w:rsidRDefault="008E3E23" w:rsidP="007131FB">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D</w:t>
            </w:r>
          </w:p>
        </w:tc>
        <w:tc>
          <w:tcPr>
            <w:tcW w:w="5310" w:type="dxa"/>
          </w:tcPr>
          <w:p w14:paraId="4E8F2E28" w14:textId="44C41B25" w:rsidR="008E3E23" w:rsidRDefault="008E3E23" w:rsidP="001A6A27">
            <w:pPr>
              <w:keepNext/>
              <w:spacing w:line="480" w:lineRule="auto"/>
              <w:contextualSpacing/>
              <w:jc w:val="center"/>
              <w:rPr>
                <w:rFonts w:ascii="Times New Roman" w:hAnsi="Times New Roman" w:cs="Times New Roman"/>
                <w:i/>
                <w:sz w:val="24"/>
                <w:szCs w:val="24"/>
              </w:rPr>
            </w:pPr>
            <w:r>
              <w:rPr>
                <w:rFonts w:ascii="Times New Roman" w:hAnsi="Times New Roman" w:cs="Times New Roman"/>
                <w:iCs/>
                <w:sz w:val="24"/>
                <w:szCs w:val="24"/>
              </w:rPr>
              <w:t>0</w:t>
            </w:r>
          </w:p>
        </w:tc>
      </w:tr>
    </w:tbl>
    <w:p w14:paraId="624C6E2B" w14:textId="6D918506" w:rsidR="00604542" w:rsidRDefault="001A6A27" w:rsidP="001A6A27">
      <w:pPr>
        <w:pStyle w:val="Caption"/>
        <w:rPr>
          <w:rFonts w:ascii="Times New Roman" w:hAnsi="Times New Roman" w:cs="Times New Roman"/>
          <w:sz w:val="24"/>
          <w:szCs w:val="24"/>
        </w:rPr>
      </w:pPr>
      <w:r w:rsidRPr="001A6A27">
        <w:rPr>
          <w:rFonts w:ascii="Times New Roman" w:hAnsi="Times New Roman" w:cs="Times New Roman"/>
          <w:b w:val="0"/>
          <w:bCs w:val="0"/>
          <w:color w:val="auto"/>
          <w:sz w:val="20"/>
          <w:szCs w:val="20"/>
        </w:rPr>
        <w:t xml:space="preserve">Table </w:t>
      </w:r>
      <w:r w:rsidRPr="001A6A27">
        <w:rPr>
          <w:rFonts w:ascii="Times New Roman" w:hAnsi="Times New Roman" w:cs="Times New Roman"/>
          <w:b w:val="0"/>
          <w:bCs w:val="0"/>
          <w:color w:val="auto"/>
          <w:sz w:val="20"/>
          <w:szCs w:val="20"/>
        </w:rPr>
        <w:fldChar w:fldCharType="begin"/>
      </w:r>
      <w:r w:rsidRPr="001A6A27">
        <w:rPr>
          <w:rFonts w:ascii="Times New Roman" w:hAnsi="Times New Roman" w:cs="Times New Roman"/>
          <w:b w:val="0"/>
          <w:bCs w:val="0"/>
          <w:color w:val="auto"/>
          <w:sz w:val="20"/>
          <w:szCs w:val="20"/>
        </w:rPr>
        <w:instrText xml:space="preserve"> SEQ Table \* ARABIC </w:instrText>
      </w:r>
      <w:r w:rsidRPr="001A6A27">
        <w:rPr>
          <w:rFonts w:ascii="Times New Roman" w:hAnsi="Times New Roman" w:cs="Times New Roman"/>
          <w:b w:val="0"/>
          <w:bCs w:val="0"/>
          <w:color w:val="auto"/>
          <w:sz w:val="20"/>
          <w:szCs w:val="20"/>
        </w:rPr>
        <w:fldChar w:fldCharType="separate"/>
      </w:r>
      <w:r w:rsidR="00F87480">
        <w:rPr>
          <w:rFonts w:ascii="Times New Roman" w:hAnsi="Times New Roman" w:cs="Times New Roman"/>
          <w:b w:val="0"/>
          <w:bCs w:val="0"/>
          <w:noProof/>
          <w:color w:val="auto"/>
          <w:sz w:val="20"/>
          <w:szCs w:val="20"/>
        </w:rPr>
        <w:t>2</w:t>
      </w:r>
      <w:r w:rsidRPr="001A6A27">
        <w:rPr>
          <w:rFonts w:ascii="Times New Roman" w:hAnsi="Times New Roman" w:cs="Times New Roman"/>
          <w:b w:val="0"/>
          <w:bCs w:val="0"/>
          <w:color w:val="auto"/>
          <w:sz w:val="20"/>
          <w:szCs w:val="20"/>
        </w:rPr>
        <w:fldChar w:fldCharType="end"/>
      </w:r>
      <w:r w:rsidRPr="001A6A27">
        <w:rPr>
          <w:rFonts w:ascii="Times New Roman" w:hAnsi="Times New Roman" w:cs="Times New Roman"/>
          <w:b w:val="0"/>
          <w:bCs w:val="0"/>
          <w:color w:val="auto"/>
          <w:sz w:val="20"/>
          <w:szCs w:val="20"/>
        </w:rPr>
        <w:t>.</w:t>
      </w:r>
      <w:r w:rsidRPr="001A6A27">
        <w:rPr>
          <w:color w:val="auto"/>
        </w:rPr>
        <w:t xml:space="preserve"> </w:t>
      </w:r>
      <w:r w:rsidRPr="008E3E23">
        <w:rPr>
          <w:rFonts w:ascii="Times New Roman" w:eastAsia="Times New Roman" w:hAnsi="Times New Roman" w:cs="Times New Roman"/>
          <w:b w:val="0"/>
          <w:bCs w:val="0"/>
          <w:color w:val="auto"/>
          <w:sz w:val="20"/>
          <w:szCs w:val="20"/>
        </w:rPr>
        <w:t xml:space="preserve">This table displays the predictions of the Bayesian model </w:t>
      </w:r>
      <w:r>
        <w:rPr>
          <w:rFonts w:ascii="Times New Roman" w:eastAsia="Times New Roman" w:hAnsi="Times New Roman" w:cs="Times New Roman"/>
          <w:b w:val="0"/>
          <w:bCs w:val="0"/>
          <w:color w:val="auto"/>
          <w:sz w:val="20"/>
          <w:szCs w:val="20"/>
        </w:rPr>
        <w:t>for the ISO experimental and control trials.</w:t>
      </w:r>
    </w:p>
    <w:p w14:paraId="6F84E550" w14:textId="19773BDB" w:rsidR="008D56B6" w:rsidRDefault="00883033" w:rsidP="00E059B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As is shown </w:t>
      </w:r>
      <w:r w:rsidR="005C4ED8">
        <w:rPr>
          <w:rFonts w:ascii="Times New Roman" w:hAnsi="Times New Roman" w:cs="Times New Roman"/>
          <w:sz w:val="24"/>
          <w:szCs w:val="24"/>
        </w:rPr>
        <w:t>in Table 2</w:t>
      </w:r>
      <w:r>
        <w:rPr>
          <w:rFonts w:ascii="Times New Roman" w:hAnsi="Times New Roman" w:cs="Times New Roman"/>
          <w:sz w:val="24"/>
          <w:szCs w:val="24"/>
        </w:rPr>
        <w:t xml:space="preserve">, </w:t>
      </w:r>
      <w:r w:rsidR="00E059B8">
        <w:rPr>
          <w:rFonts w:ascii="Times New Roman" w:hAnsi="Times New Roman" w:cs="Times New Roman"/>
          <w:sz w:val="24"/>
          <w:szCs w:val="24"/>
        </w:rPr>
        <w:t>this model predicts that</w:t>
      </w:r>
      <w:r w:rsidR="00E059B8">
        <w:rPr>
          <w:rFonts w:ascii="Times New Roman" w:hAnsi="Times New Roman" w:cs="Times New Roman"/>
          <w:i/>
          <w:iCs/>
          <w:sz w:val="24"/>
          <w:szCs w:val="24"/>
        </w:rPr>
        <w:t>,</w:t>
      </w:r>
      <w:r w:rsidR="00E059B8">
        <w:rPr>
          <w:rFonts w:ascii="Times New Roman" w:hAnsi="Times New Roman" w:cs="Times New Roman"/>
          <w:sz w:val="24"/>
          <w:szCs w:val="24"/>
        </w:rPr>
        <w:t xml:space="preserve"> following the AB+ A- ISO experimental event participants should be maximally confident that object A is not a blicket but should treat objects B and C equivalently. In contrast, the model predicts that following the ABC+ D- ISO </w:t>
      </w:r>
      <w:r w:rsidR="00E059B8">
        <w:rPr>
          <w:rFonts w:ascii="Times New Roman" w:hAnsi="Times New Roman" w:cs="Times New Roman"/>
          <w:sz w:val="24"/>
          <w:szCs w:val="24"/>
        </w:rPr>
        <w:lastRenderedPageBreak/>
        <w:t>control trials participants should be maximally confident that object D is not a blicket after the ISO control trials but should treat objects A-C equivalently. In sum</w:t>
      </w:r>
      <w:r w:rsidR="000C3C42">
        <w:rPr>
          <w:rFonts w:ascii="Times New Roman" w:hAnsi="Times New Roman" w:cs="Times New Roman"/>
          <w:sz w:val="24"/>
          <w:szCs w:val="24"/>
        </w:rPr>
        <w:t xml:space="preserve">, a simple Bayesian model predicts that learners should be maximally confident about the status of a candidate cause when it is shown in </w:t>
      </w:r>
      <w:r w:rsidR="00285F5D">
        <w:rPr>
          <w:rFonts w:ascii="Times New Roman" w:hAnsi="Times New Roman" w:cs="Times New Roman"/>
          <w:sz w:val="24"/>
          <w:szCs w:val="24"/>
        </w:rPr>
        <w:t>isolation but</w:t>
      </w:r>
      <w:r w:rsidR="000C3C42">
        <w:rPr>
          <w:rFonts w:ascii="Times New Roman" w:hAnsi="Times New Roman" w:cs="Times New Roman"/>
          <w:sz w:val="24"/>
          <w:szCs w:val="24"/>
        </w:rPr>
        <w:t xml:space="preserve"> should treat objects that are shown in combination</w:t>
      </w:r>
      <w:r w:rsidR="00285F5D">
        <w:rPr>
          <w:rFonts w:ascii="Times New Roman" w:hAnsi="Times New Roman" w:cs="Times New Roman"/>
          <w:sz w:val="24"/>
          <w:szCs w:val="24"/>
        </w:rPr>
        <w:t xml:space="preserve"> (and never alone)</w:t>
      </w:r>
      <w:r w:rsidR="000C3C42">
        <w:rPr>
          <w:rFonts w:ascii="Times New Roman" w:hAnsi="Times New Roman" w:cs="Times New Roman"/>
          <w:sz w:val="24"/>
          <w:szCs w:val="24"/>
        </w:rPr>
        <w:t xml:space="preserve"> equivalently. </w:t>
      </w:r>
    </w:p>
    <w:p w14:paraId="326668CF" w14:textId="22FFD708" w:rsidR="00314C84" w:rsidRDefault="007805D5" w:rsidP="00DC3FB2">
      <w:pPr>
        <w:spacing w:line="480" w:lineRule="auto"/>
        <w:ind w:firstLine="720"/>
        <w:contextualSpacing/>
        <w:rPr>
          <w:ins w:id="269" w:author="detbenton1991@gmail.com" w:date="2023-03-24T12:33:00Z"/>
          <w:rFonts w:ascii="Times New Roman" w:hAnsi="Times New Roman" w:cs="Times New Roman"/>
          <w:sz w:val="24"/>
          <w:szCs w:val="24"/>
        </w:rPr>
      </w:pPr>
      <w:r>
        <w:rPr>
          <w:rFonts w:ascii="Times New Roman" w:hAnsi="Times New Roman" w:cs="Times New Roman"/>
          <w:b/>
          <w:bCs/>
          <w:sz w:val="24"/>
          <w:szCs w:val="24"/>
        </w:rPr>
        <w:t>Associative learning: a simple “counting” cognitive mechanism.</w:t>
      </w:r>
      <w:ins w:id="270" w:author="detbenton1991@gmail.com" w:date="2023-03-23T13:19:00Z">
        <w:r w:rsidR="00D471F8">
          <w:rPr>
            <w:rFonts w:ascii="Times New Roman" w:hAnsi="Times New Roman" w:cs="Times New Roman"/>
            <w:b/>
            <w:bCs/>
            <w:sz w:val="24"/>
            <w:szCs w:val="24"/>
          </w:rPr>
          <w:t xml:space="preserve"> </w:t>
        </w:r>
      </w:ins>
      <w:ins w:id="271" w:author="detbenton1991@gmail.com" w:date="2023-03-24T11:42:00Z">
        <w:r w:rsidR="006C1E77">
          <w:rPr>
            <w:rFonts w:ascii="Times New Roman" w:hAnsi="Times New Roman" w:cs="Times New Roman"/>
            <w:sz w:val="24"/>
            <w:szCs w:val="24"/>
          </w:rPr>
          <w:t>In contrast</w:t>
        </w:r>
      </w:ins>
      <w:ins w:id="272" w:author="detbenton1991@gmail.com" w:date="2023-03-25T16:43:00Z">
        <w:r w:rsidR="00C32578">
          <w:rPr>
            <w:rFonts w:ascii="Times New Roman" w:hAnsi="Times New Roman" w:cs="Times New Roman"/>
            <w:sz w:val="24"/>
            <w:szCs w:val="24"/>
          </w:rPr>
          <w:t xml:space="preserve"> to the Bayesian model</w:t>
        </w:r>
      </w:ins>
      <w:ins w:id="273" w:author="detbenton1991@gmail.com" w:date="2023-03-23T13:19:00Z">
        <w:r w:rsidR="00D471F8">
          <w:rPr>
            <w:rFonts w:ascii="Times New Roman" w:hAnsi="Times New Roman" w:cs="Times New Roman"/>
            <w:sz w:val="24"/>
            <w:szCs w:val="24"/>
          </w:rPr>
          <w:t>, we built a simple</w:t>
        </w:r>
      </w:ins>
      <w:ins w:id="274" w:author="detbenton1991@gmail.com" w:date="2023-03-23T13:27:00Z">
        <w:r w:rsidR="007A0D2C">
          <w:rPr>
            <w:rFonts w:ascii="Times New Roman" w:hAnsi="Times New Roman" w:cs="Times New Roman"/>
            <w:sz w:val="24"/>
            <w:szCs w:val="24"/>
          </w:rPr>
          <w:t>,</w:t>
        </w:r>
      </w:ins>
      <w:ins w:id="275" w:author="detbenton1991@gmail.com" w:date="2023-03-23T13:19:00Z">
        <w:r w:rsidR="00D471F8">
          <w:rPr>
            <w:rFonts w:ascii="Times New Roman" w:hAnsi="Times New Roman" w:cs="Times New Roman"/>
            <w:sz w:val="24"/>
            <w:szCs w:val="24"/>
          </w:rPr>
          <w:t xml:space="preserve"> two-layer connectionist </w:t>
        </w:r>
      </w:ins>
      <w:ins w:id="276" w:author="detbenton1991@gmail.com" w:date="2023-03-23T13:20:00Z">
        <w:r w:rsidR="00D471F8">
          <w:rPr>
            <w:rFonts w:ascii="Times New Roman" w:hAnsi="Times New Roman" w:cs="Times New Roman"/>
            <w:sz w:val="24"/>
            <w:szCs w:val="24"/>
          </w:rPr>
          <w:t>computational mode</w:t>
        </w:r>
      </w:ins>
      <w:ins w:id="277" w:author="detbenton1991@gmail.com" w:date="2023-03-25T16:43:00Z">
        <w:r w:rsidR="00C32578">
          <w:rPr>
            <w:rFonts w:ascii="Times New Roman" w:hAnsi="Times New Roman" w:cs="Times New Roman"/>
            <w:sz w:val="24"/>
            <w:szCs w:val="24"/>
          </w:rPr>
          <w:t>l</w:t>
        </w:r>
      </w:ins>
      <w:ins w:id="278" w:author="detbenton1991@gmail.com" w:date="2023-03-23T13:27:00Z">
        <w:r w:rsidR="007A0D2C">
          <w:rPr>
            <w:rFonts w:ascii="Times New Roman" w:hAnsi="Times New Roman" w:cs="Times New Roman"/>
            <w:sz w:val="24"/>
            <w:szCs w:val="24"/>
          </w:rPr>
          <w:t xml:space="preserve"> (Figure </w:t>
        </w:r>
      </w:ins>
      <w:ins w:id="279" w:author="detbenton1991@gmail.com" w:date="2023-03-24T11:42:00Z">
        <w:r w:rsidR="003D5D39">
          <w:rPr>
            <w:rFonts w:ascii="Times New Roman" w:hAnsi="Times New Roman" w:cs="Times New Roman"/>
            <w:sz w:val="24"/>
            <w:szCs w:val="24"/>
          </w:rPr>
          <w:t>2</w:t>
        </w:r>
      </w:ins>
      <w:ins w:id="280" w:author="detbenton1991@gmail.com" w:date="2023-03-23T13:28:00Z">
        <w:r w:rsidR="000061B1">
          <w:rPr>
            <w:rFonts w:ascii="Times New Roman" w:hAnsi="Times New Roman" w:cs="Times New Roman"/>
            <w:sz w:val="24"/>
            <w:szCs w:val="24"/>
          </w:rPr>
          <w:t>)</w:t>
        </w:r>
      </w:ins>
      <w:ins w:id="281" w:author="detbenton1991@gmail.com" w:date="2023-03-23T13:20:00Z">
        <w:r w:rsidR="00D471F8">
          <w:rPr>
            <w:rFonts w:ascii="Times New Roman" w:hAnsi="Times New Roman" w:cs="Times New Roman"/>
            <w:sz w:val="24"/>
            <w:szCs w:val="24"/>
          </w:rPr>
          <w:t>.</w:t>
        </w:r>
      </w:ins>
      <w:ins w:id="282" w:author="detbenton1991@gmail.com" w:date="2023-03-25T16:43:00Z">
        <w:r w:rsidR="00C32578">
          <w:rPr>
            <w:rFonts w:ascii="Times New Roman" w:hAnsi="Times New Roman" w:cs="Times New Roman"/>
            <w:sz w:val="24"/>
            <w:szCs w:val="24"/>
          </w:rPr>
          <w:t xml:space="preserve"> This model was designed to simulate the current experiments.</w:t>
        </w:r>
      </w:ins>
      <w:ins w:id="283" w:author="detbenton1991@gmail.com" w:date="2023-03-23T13:20:00Z">
        <w:r w:rsidR="00D471F8">
          <w:rPr>
            <w:rFonts w:ascii="Times New Roman" w:hAnsi="Times New Roman" w:cs="Times New Roman"/>
            <w:sz w:val="24"/>
            <w:szCs w:val="24"/>
          </w:rPr>
          <w:t xml:space="preserve"> The model</w:t>
        </w:r>
      </w:ins>
      <w:ins w:id="284" w:author="detbenton1991@gmail.com" w:date="2023-03-23T13:21:00Z">
        <w:r w:rsidR="00961359">
          <w:rPr>
            <w:rFonts w:ascii="Times New Roman" w:hAnsi="Times New Roman" w:cs="Times New Roman"/>
            <w:sz w:val="24"/>
            <w:szCs w:val="24"/>
          </w:rPr>
          <w:t xml:space="preserve"> </w:t>
        </w:r>
      </w:ins>
      <w:ins w:id="285" w:author="detbenton1991@gmail.com" w:date="2023-03-23T13:29:00Z">
        <w:r w:rsidR="004138BA">
          <w:rPr>
            <w:rFonts w:ascii="Times New Roman" w:hAnsi="Times New Roman" w:cs="Times New Roman"/>
            <w:sz w:val="24"/>
            <w:szCs w:val="24"/>
          </w:rPr>
          <w:t>used to simulate</w:t>
        </w:r>
      </w:ins>
      <w:ins w:id="286" w:author="detbenton1991@gmail.com" w:date="2023-03-25T16:44:00Z">
        <w:r w:rsidR="00484B94">
          <w:rPr>
            <w:rFonts w:ascii="Times New Roman" w:hAnsi="Times New Roman" w:cs="Times New Roman"/>
            <w:sz w:val="24"/>
            <w:szCs w:val="24"/>
          </w:rPr>
          <w:t xml:space="preserve"> the two experiments reported here</w:t>
        </w:r>
      </w:ins>
      <w:ins w:id="287" w:author="detbenton1991@gmail.com" w:date="2023-03-23T13:29:00Z">
        <w:r w:rsidR="004138BA">
          <w:rPr>
            <w:rFonts w:ascii="Times New Roman" w:hAnsi="Times New Roman" w:cs="Times New Roman"/>
            <w:sz w:val="24"/>
            <w:szCs w:val="24"/>
          </w:rPr>
          <w:t xml:space="preserve"> </w:t>
        </w:r>
      </w:ins>
      <w:ins w:id="288" w:author="detbenton1991@gmail.com" w:date="2023-03-23T13:20:00Z">
        <w:r w:rsidR="00D471F8">
          <w:rPr>
            <w:rFonts w:ascii="Times New Roman" w:hAnsi="Times New Roman" w:cs="Times New Roman"/>
            <w:sz w:val="24"/>
            <w:szCs w:val="24"/>
          </w:rPr>
          <w:t>consisted of an input layer</w:t>
        </w:r>
      </w:ins>
      <w:ins w:id="289" w:author="detbenton1991@gmail.com" w:date="2023-03-23T13:21:00Z">
        <w:r w:rsidR="00961359">
          <w:rPr>
            <w:rFonts w:ascii="Times New Roman" w:hAnsi="Times New Roman" w:cs="Times New Roman"/>
            <w:sz w:val="24"/>
            <w:szCs w:val="24"/>
          </w:rPr>
          <w:t xml:space="preserve"> and an output layer.</w:t>
        </w:r>
      </w:ins>
      <w:ins w:id="290" w:author="detbenton1991@gmail.com" w:date="2023-03-25T16:44:00Z">
        <w:r w:rsidR="00484B94">
          <w:rPr>
            <w:rFonts w:ascii="Times New Roman" w:hAnsi="Times New Roman" w:cs="Times New Roman"/>
            <w:sz w:val="24"/>
            <w:szCs w:val="24"/>
          </w:rPr>
          <w:t xml:space="preserve"> We did not use models with hidden layers.</w:t>
        </w:r>
      </w:ins>
      <w:ins w:id="291" w:author="detbenton1991@gmail.com" w:date="2023-03-23T13:21:00Z">
        <w:r w:rsidR="00961359">
          <w:rPr>
            <w:rFonts w:ascii="Times New Roman" w:hAnsi="Times New Roman" w:cs="Times New Roman"/>
            <w:sz w:val="24"/>
            <w:szCs w:val="24"/>
          </w:rPr>
          <w:t xml:space="preserve"> The input layer </w:t>
        </w:r>
      </w:ins>
      <w:ins w:id="292" w:author="detbenton1991@gmail.com" w:date="2023-03-23T13:29:00Z">
        <w:r w:rsidR="001033F5">
          <w:rPr>
            <w:rFonts w:ascii="Times New Roman" w:hAnsi="Times New Roman" w:cs="Times New Roman"/>
            <w:sz w:val="24"/>
            <w:szCs w:val="24"/>
          </w:rPr>
          <w:t xml:space="preserve">for the model that simulated Experiment 1 </w:t>
        </w:r>
      </w:ins>
      <w:ins w:id="293" w:author="detbenton1991@gmail.com" w:date="2023-03-23T13:21:00Z">
        <w:r w:rsidR="00961359">
          <w:rPr>
            <w:rFonts w:ascii="Times New Roman" w:hAnsi="Times New Roman" w:cs="Times New Roman"/>
            <w:sz w:val="24"/>
            <w:szCs w:val="24"/>
          </w:rPr>
          <w:t xml:space="preserve">consisted of </w:t>
        </w:r>
      </w:ins>
      <w:ins w:id="294" w:author="detbenton1991@gmail.com" w:date="2023-03-23T13:22:00Z">
        <w:r w:rsidR="003B7207">
          <w:rPr>
            <w:rFonts w:ascii="Times New Roman" w:hAnsi="Times New Roman" w:cs="Times New Roman"/>
            <w:sz w:val="24"/>
            <w:szCs w:val="24"/>
          </w:rPr>
          <w:t xml:space="preserve">four units, and the output layer consisted of a single unit. </w:t>
        </w:r>
      </w:ins>
      <w:ins w:id="295" w:author="detbenton1991@gmail.com" w:date="2023-03-23T13:27:00Z">
        <w:r w:rsidR="00EC799D">
          <w:rPr>
            <w:rFonts w:ascii="Times New Roman" w:hAnsi="Times New Roman" w:cs="Times New Roman"/>
            <w:sz w:val="24"/>
            <w:szCs w:val="24"/>
          </w:rPr>
          <w:t xml:space="preserve">Each input unit corresponded to each of the four </w:t>
        </w:r>
        <w:r w:rsidR="007A0D2C">
          <w:rPr>
            <w:rFonts w:ascii="Times New Roman" w:hAnsi="Times New Roman" w:cs="Times New Roman"/>
            <w:sz w:val="24"/>
            <w:szCs w:val="24"/>
          </w:rPr>
          <w:t xml:space="preserve">possible </w:t>
        </w:r>
        <w:r w:rsidR="00EC799D">
          <w:rPr>
            <w:rFonts w:ascii="Times New Roman" w:hAnsi="Times New Roman" w:cs="Times New Roman"/>
            <w:sz w:val="24"/>
            <w:szCs w:val="24"/>
          </w:rPr>
          <w:t>objects used in Experiment 1.</w:t>
        </w:r>
      </w:ins>
      <w:ins w:id="296" w:author="detbenton1991@gmail.com" w:date="2023-03-23T13:29:00Z">
        <w:r w:rsidR="001033F5">
          <w:rPr>
            <w:rFonts w:ascii="Times New Roman" w:hAnsi="Times New Roman" w:cs="Times New Roman"/>
            <w:sz w:val="24"/>
            <w:szCs w:val="24"/>
          </w:rPr>
          <w:t xml:space="preserve"> The input layer for the model that simulated Experiment 2 consisted of five</w:t>
        </w:r>
        <w:r w:rsidR="00943433">
          <w:rPr>
            <w:rFonts w:ascii="Times New Roman" w:hAnsi="Times New Roman" w:cs="Times New Roman"/>
            <w:sz w:val="24"/>
            <w:szCs w:val="24"/>
          </w:rPr>
          <w:t xml:space="preserve"> units</w:t>
        </w:r>
      </w:ins>
      <w:ins w:id="297" w:author="detbenton1991@gmail.com" w:date="2023-03-23T15:53:00Z">
        <w:r w:rsidR="00C641EA">
          <w:rPr>
            <w:rFonts w:ascii="Times New Roman" w:hAnsi="Times New Roman" w:cs="Times New Roman"/>
            <w:sz w:val="24"/>
            <w:szCs w:val="24"/>
          </w:rPr>
          <w:t>, which corresponded</w:t>
        </w:r>
      </w:ins>
      <w:ins w:id="298" w:author="detbenton1991@gmail.com" w:date="2023-03-23T13:30:00Z">
        <w:r w:rsidR="00943433">
          <w:rPr>
            <w:rFonts w:ascii="Times New Roman" w:hAnsi="Times New Roman" w:cs="Times New Roman"/>
            <w:sz w:val="24"/>
            <w:szCs w:val="24"/>
          </w:rPr>
          <w:t xml:space="preserve"> to each of the five possible objects used in Experiment 2.</w:t>
        </w:r>
      </w:ins>
      <w:ins w:id="299" w:author="detbenton1991@gmail.com" w:date="2023-03-23T13:32:00Z">
        <w:r w:rsidR="00A20194">
          <w:rPr>
            <w:rFonts w:ascii="Times New Roman" w:hAnsi="Times New Roman" w:cs="Times New Roman"/>
            <w:sz w:val="24"/>
            <w:szCs w:val="24"/>
          </w:rPr>
          <w:t xml:space="preserve"> The input units for objects that were prese</w:t>
        </w:r>
      </w:ins>
      <w:ins w:id="300" w:author="detbenton1991@gmail.com" w:date="2023-03-23T13:33:00Z">
        <w:r w:rsidR="00A20194">
          <w:rPr>
            <w:rFonts w:ascii="Times New Roman" w:hAnsi="Times New Roman" w:cs="Times New Roman"/>
            <w:sz w:val="24"/>
            <w:szCs w:val="24"/>
          </w:rPr>
          <w:t xml:space="preserve">nted to the model </w:t>
        </w:r>
        <w:r w:rsidR="00612079">
          <w:rPr>
            <w:rFonts w:ascii="Times New Roman" w:hAnsi="Times New Roman" w:cs="Times New Roman"/>
            <w:sz w:val="24"/>
            <w:szCs w:val="24"/>
          </w:rPr>
          <w:t xml:space="preserve">was set to a value of “1”; these units were set to a value of “0” if the corresponding objects were not presented to the model. </w:t>
        </w:r>
      </w:ins>
      <w:ins w:id="301" w:author="detbenton1991@gmail.com" w:date="2023-03-23T13:34:00Z">
        <w:r w:rsidR="0024096F">
          <w:rPr>
            <w:rFonts w:ascii="Times New Roman" w:hAnsi="Times New Roman" w:cs="Times New Roman"/>
            <w:sz w:val="24"/>
            <w:szCs w:val="24"/>
          </w:rPr>
          <w:t xml:space="preserve">The single output unit was set to a value of “1” whenever a predetermined blicket was presented to the model. </w:t>
        </w:r>
      </w:ins>
      <w:ins w:id="302" w:author="detbenton1991@gmail.com" w:date="2023-03-23T13:35:00Z">
        <w:r w:rsidR="00F2169F">
          <w:rPr>
            <w:rFonts w:ascii="Times New Roman" w:hAnsi="Times New Roman" w:cs="Times New Roman"/>
            <w:sz w:val="24"/>
            <w:szCs w:val="24"/>
          </w:rPr>
          <w:t xml:space="preserve">This simulated “activation” of the blicket detector. </w:t>
        </w:r>
      </w:ins>
      <w:ins w:id="303" w:author="detbenton1991@gmail.com" w:date="2023-03-23T13:36:00Z">
        <w:r w:rsidR="009414DD">
          <w:rPr>
            <w:rFonts w:ascii="Times New Roman" w:hAnsi="Times New Roman" w:cs="Times New Roman"/>
            <w:sz w:val="24"/>
            <w:szCs w:val="24"/>
          </w:rPr>
          <w:t>In contrast, t</w:t>
        </w:r>
      </w:ins>
      <w:ins w:id="304" w:author="detbenton1991@gmail.com" w:date="2023-03-23T13:34:00Z">
        <w:r w:rsidR="002178BB">
          <w:rPr>
            <w:rFonts w:ascii="Times New Roman" w:hAnsi="Times New Roman" w:cs="Times New Roman"/>
            <w:sz w:val="24"/>
            <w:szCs w:val="24"/>
          </w:rPr>
          <w:t xml:space="preserve">his output unit was set to </w:t>
        </w:r>
      </w:ins>
      <w:ins w:id="305" w:author="detbenton1991@gmail.com" w:date="2023-03-23T13:35:00Z">
        <w:r w:rsidR="00F2169F">
          <w:rPr>
            <w:rFonts w:ascii="Times New Roman" w:hAnsi="Times New Roman" w:cs="Times New Roman"/>
            <w:sz w:val="24"/>
            <w:szCs w:val="24"/>
          </w:rPr>
          <w:t>a value of “0</w:t>
        </w:r>
      </w:ins>
      <w:ins w:id="306" w:author="detbenton1991@gmail.com" w:date="2023-03-23T13:34:00Z">
        <w:r w:rsidR="002178BB">
          <w:rPr>
            <w:rFonts w:ascii="Times New Roman" w:hAnsi="Times New Roman" w:cs="Times New Roman"/>
            <w:sz w:val="24"/>
            <w:szCs w:val="24"/>
          </w:rPr>
          <w:t>”</w:t>
        </w:r>
      </w:ins>
      <w:ins w:id="307" w:author="detbenton1991@gmail.com" w:date="2023-03-23T13:35:00Z">
        <w:r w:rsidR="00F2169F">
          <w:rPr>
            <w:rFonts w:ascii="Times New Roman" w:hAnsi="Times New Roman" w:cs="Times New Roman"/>
            <w:sz w:val="24"/>
            <w:szCs w:val="24"/>
          </w:rPr>
          <w:t xml:space="preserve"> </w:t>
        </w:r>
      </w:ins>
      <w:ins w:id="308" w:author="detbenton1991@gmail.com" w:date="2023-03-23T13:36:00Z">
        <w:r w:rsidR="009414DD">
          <w:rPr>
            <w:rFonts w:ascii="Times New Roman" w:hAnsi="Times New Roman" w:cs="Times New Roman"/>
            <w:sz w:val="24"/>
            <w:szCs w:val="24"/>
          </w:rPr>
          <w:t xml:space="preserve">whenever </w:t>
        </w:r>
      </w:ins>
      <w:ins w:id="309" w:author="detbenton1991@gmail.com" w:date="2023-03-23T13:35:00Z">
        <w:r w:rsidR="00F2169F">
          <w:rPr>
            <w:rFonts w:ascii="Times New Roman" w:hAnsi="Times New Roman" w:cs="Times New Roman"/>
            <w:sz w:val="24"/>
            <w:szCs w:val="24"/>
          </w:rPr>
          <w:t xml:space="preserve">a non-blicket was presented </w:t>
        </w:r>
        <w:r w:rsidR="00C47B6B">
          <w:rPr>
            <w:rFonts w:ascii="Times New Roman" w:hAnsi="Times New Roman" w:cs="Times New Roman"/>
            <w:sz w:val="24"/>
            <w:szCs w:val="24"/>
          </w:rPr>
          <w:t xml:space="preserve">to the model. </w:t>
        </w:r>
      </w:ins>
      <w:ins w:id="310" w:author="detbenton1991@gmail.com" w:date="2023-03-23T13:36:00Z">
        <w:r w:rsidR="00C47B6B">
          <w:rPr>
            <w:rFonts w:ascii="Times New Roman" w:hAnsi="Times New Roman" w:cs="Times New Roman"/>
            <w:sz w:val="24"/>
            <w:szCs w:val="24"/>
          </w:rPr>
          <w:t xml:space="preserve">This simulated “non-activation” of the blicket detector. </w:t>
        </w:r>
      </w:ins>
      <w:ins w:id="311" w:author="detbenton1991@gmail.com" w:date="2023-03-23T13:25:00Z">
        <w:r w:rsidR="001E3026">
          <w:rPr>
            <w:rFonts w:ascii="Times New Roman" w:hAnsi="Times New Roman" w:cs="Times New Roman"/>
            <w:sz w:val="24"/>
            <w:szCs w:val="24"/>
          </w:rPr>
          <w:t xml:space="preserve">If a </w:t>
        </w:r>
        <w:r w:rsidR="00874B18">
          <w:rPr>
            <w:rFonts w:ascii="Times New Roman" w:hAnsi="Times New Roman" w:cs="Times New Roman"/>
            <w:sz w:val="24"/>
            <w:szCs w:val="24"/>
          </w:rPr>
          <w:t>predetermined blicket</w:t>
        </w:r>
        <w:r w:rsidR="001E3026">
          <w:rPr>
            <w:rFonts w:ascii="Times New Roman" w:hAnsi="Times New Roman" w:cs="Times New Roman"/>
            <w:sz w:val="24"/>
            <w:szCs w:val="24"/>
          </w:rPr>
          <w:t xml:space="preserve"> was presented a</w:t>
        </w:r>
        <w:r w:rsidR="00874B18">
          <w:rPr>
            <w:rFonts w:ascii="Times New Roman" w:hAnsi="Times New Roman" w:cs="Times New Roman"/>
            <w:sz w:val="24"/>
            <w:szCs w:val="24"/>
          </w:rPr>
          <w:t>t the input layer</w:t>
        </w:r>
      </w:ins>
      <w:ins w:id="312" w:author="detbenton1991@gmail.com" w:date="2023-03-23T13:24:00Z">
        <w:r w:rsidR="00E55A9C">
          <w:rPr>
            <w:rFonts w:ascii="Times New Roman" w:hAnsi="Times New Roman" w:cs="Times New Roman"/>
            <w:sz w:val="24"/>
            <w:szCs w:val="24"/>
          </w:rPr>
          <w:t xml:space="preserve">, then the model was trained to turn on </w:t>
        </w:r>
      </w:ins>
      <w:ins w:id="313" w:author="detbenton1991@gmail.com" w:date="2023-03-23T13:25:00Z">
        <w:r w:rsidR="00874B18">
          <w:rPr>
            <w:rFonts w:ascii="Times New Roman" w:hAnsi="Times New Roman" w:cs="Times New Roman"/>
            <w:sz w:val="24"/>
            <w:szCs w:val="24"/>
          </w:rPr>
          <w:t xml:space="preserve">the single output </w:t>
        </w:r>
      </w:ins>
      <w:ins w:id="314" w:author="detbenton1991@gmail.com" w:date="2023-03-23T13:24:00Z">
        <w:r w:rsidR="00E55A9C">
          <w:rPr>
            <w:rFonts w:ascii="Times New Roman" w:hAnsi="Times New Roman" w:cs="Times New Roman"/>
            <w:sz w:val="24"/>
            <w:szCs w:val="24"/>
          </w:rPr>
          <w:t>unit (i.e., to</w:t>
        </w:r>
        <w:r w:rsidR="001E3026">
          <w:rPr>
            <w:rFonts w:ascii="Times New Roman" w:hAnsi="Times New Roman" w:cs="Times New Roman"/>
            <w:sz w:val="24"/>
            <w:szCs w:val="24"/>
          </w:rPr>
          <w:t xml:space="preserve"> produce an activation of 1). </w:t>
        </w:r>
      </w:ins>
      <w:ins w:id="315" w:author="detbenton1991@gmail.com" w:date="2023-03-24T11:56:00Z">
        <w:r w:rsidR="00F620C4">
          <w:rPr>
            <w:rFonts w:ascii="Times New Roman" w:hAnsi="Times New Roman" w:cs="Times New Roman"/>
            <w:sz w:val="24"/>
            <w:szCs w:val="24"/>
          </w:rPr>
          <w:t xml:space="preserve">All simulations (unless noted) used a learning rate of .05 but no momentum. </w:t>
        </w:r>
      </w:ins>
    </w:p>
    <w:p w14:paraId="0586C9F3" w14:textId="1DB7CB37" w:rsidR="00D51EE7" w:rsidRDefault="00147D58" w:rsidP="00B10E5D">
      <w:pPr>
        <w:spacing w:line="480" w:lineRule="auto"/>
        <w:ind w:firstLine="720"/>
        <w:contextualSpacing/>
        <w:rPr>
          <w:rFonts w:ascii="Times New Roman" w:hAnsi="Times New Roman" w:cs="Times New Roman"/>
          <w:b/>
          <w:bCs/>
          <w:sz w:val="24"/>
          <w:szCs w:val="24"/>
        </w:rPr>
      </w:pPr>
      <w:ins w:id="316" w:author="detbenton1991@gmail.com" w:date="2023-03-24T11:54:00Z">
        <w:r>
          <w:rPr>
            <w:rFonts w:ascii="Times New Roman" w:hAnsi="Times New Roman" w:cs="Times New Roman"/>
            <w:sz w:val="24"/>
            <w:szCs w:val="24"/>
          </w:rPr>
          <w:lastRenderedPageBreak/>
          <w:t>The models were trained on the same event</w:t>
        </w:r>
        <w:r w:rsidR="000B0164">
          <w:rPr>
            <w:rFonts w:ascii="Times New Roman" w:hAnsi="Times New Roman" w:cs="Times New Roman"/>
            <w:sz w:val="24"/>
            <w:szCs w:val="24"/>
          </w:rPr>
          <w:t>s as children</w:t>
        </w:r>
      </w:ins>
      <w:ins w:id="317" w:author="detbenton1991@gmail.com" w:date="2023-03-24T12:33:00Z">
        <w:r w:rsidR="00314C84">
          <w:rPr>
            <w:rFonts w:ascii="Times New Roman" w:hAnsi="Times New Roman" w:cs="Times New Roman"/>
            <w:sz w:val="24"/>
            <w:szCs w:val="24"/>
          </w:rPr>
          <w:t xml:space="preserve"> in Experiments 1 and 2</w:t>
        </w:r>
      </w:ins>
      <w:ins w:id="318" w:author="detbenton1991@gmail.com" w:date="2023-03-24T11:54:00Z">
        <w:r w:rsidR="000B0164">
          <w:rPr>
            <w:rFonts w:ascii="Times New Roman" w:hAnsi="Times New Roman" w:cs="Times New Roman"/>
            <w:sz w:val="24"/>
            <w:szCs w:val="24"/>
          </w:rPr>
          <w:t xml:space="preserve">. For example, </w:t>
        </w:r>
      </w:ins>
      <w:ins w:id="319" w:author="detbenton1991@gmail.com" w:date="2023-03-24T12:23:00Z">
        <w:r w:rsidR="00DB0F04">
          <w:rPr>
            <w:rFonts w:ascii="Times New Roman" w:hAnsi="Times New Roman" w:cs="Times New Roman"/>
            <w:sz w:val="24"/>
            <w:szCs w:val="24"/>
          </w:rPr>
          <w:t xml:space="preserve">for Experiment 1 </w:t>
        </w:r>
        <w:r w:rsidR="000F12A4">
          <w:rPr>
            <w:rFonts w:ascii="Times New Roman" w:hAnsi="Times New Roman" w:cs="Times New Roman"/>
            <w:sz w:val="24"/>
            <w:szCs w:val="24"/>
          </w:rPr>
          <w:t>models,</w:t>
        </w:r>
      </w:ins>
      <w:ins w:id="320" w:author="detbenton1991@gmail.com" w:date="2023-03-24T11:56:00Z">
        <w:r w:rsidR="00F620C4">
          <w:rPr>
            <w:rFonts w:ascii="Times New Roman" w:hAnsi="Times New Roman" w:cs="Times New Roman"/>
            <w:sz w:val="24"/>
            <w:szCs w:val="24"/>
          </w:rPr>
          <w:t xml:space="preserve"> networks </w:t>
        </w:r>
        <w:r w:rsidR="005E73DD">
          <w:rPr>
            <w:rFonts w:ascii="Times New Roman" w:hAnsi="Times New Roman" w:cs="Times New Roman"/>
            <w:sz w:val="24"/>
            <w:szCs w:val="24"/>
          </w:rPr>
          <w:t>were randomly assigned to the ISO condition or to the BB condition.</w:t>
        </w:r>
      </w:ins>
      <w:ins w:id="321" w:author="detbenton1991@gmail.com" w:date="2023-03-24T12:34:00Z">
        <w:r w:rsidR="002F67E8">
          <w:rPr>
            <w:rFonts w:ascii="Times New Roman" w:hAnsi="Times New Roman" w:cs="Times New Roman"/>
            <w:sz w:val="24"/>
            <w:szCs w:val="24"/>
          </w:rPr>
          <w:t xml:space="preserve"> To match the behavioral experiment, within condition</w:t>
        </w:r>
        <w:r w:rsidR="00CD70A7">
          <w:rPr>
            <w:rFonts w:ascii="Times New Roman" w:hAnsi="Times New Roman" w:cs="Times New Roman"/>
            <w:sz w:val="24"/>
            <w:szCs w:val="24"/>
          </w:rPr>
          <w:t>s networks experienced two of each kind of event.</w:t>
        </w:r>
      </w:ins>
      <w:ins w:id="322" w:author="detbenton1991@gmail.com" w:date="2023-03-24T12:26:00Z">
        <w:r w:rsidR="003008F7">
          <w:rPr>
            <w:rFonts w:ascii="Times New Roman" w:hAnsi="Times New Roman" w:cs="Times New Roman"/>
            <w:sz w:val="24"/>
            <w:szCs w:val="24"/>
          </w:rPr>
          <w:t xml:space="preserve"> </w:t>
        </w:r>
      </w:ins>
      <w:ins w:id="323" w:author="detbenton1991@gmail.com" w:date="2023-03-24T12:35:00Z">
        <w:r w:rsidR="00CD70A7">
          <w:rPr>
            <w:rFonts w:ascii="Times New Roman" w:hAnsi="Times New Roman" w:cs="Times New Roman"/>
            <w:sz w:val="24"/>
            <w:szCs w:val="24"/>
          </w:rPr>
          <w:t>For example, d</w:t>
        </w:r>
      </w:ins>
      <w:ins w:id="324" w:author="detbenton1991@gmail.com" w:date="2023-03-24T11:57:00Z">
        <w:r w:rsidR="00437C18">
          <w:rPr>
            <w:rFonts w:ascii="Times New Roman" w:hAnsi="Times New Roman" w:cs="Times New Roman"/>
            <w:sz w:val="24"/>
            <w:szCs w:val="24"/>
          </w:rPr>
          <w:t xml:space="preserve">uring the </w:t>
        </w:r>
      </w:ins>
      <w:ins w:id="325" w:author="detbenton1991@gmail.com" w:date="2023-03-24T12:35:00Z">
        <w:r w:rsidR="00CD70A7">
          <w:rPr>
            <w:rFonts w:ascii="Times New Roman" w:hAnsi="Times New Roman" w:cs="Times New Roman"/>
            <w:sz w:val="24"/>
            <w:szCs w:val="24"/>
          </w:rPr>
          <w:t xml:space="preserve">two </w:t>
        </w:r>
      </w:ins>
      <w:ins w:id="326" w:author="detbenton1991@gmail.com" w:date="2023-03-24T11:57:00Z">
        <w:r w:rsidR="00437C18">
          <w:rPr>
            <w:rFonts w:ascii="Times New Roman" w:hAnsi="Times New Roman" w:cs="Times New Roman"/>
            <w:sz w:val="24"/>
            <w:szCs w:val="24"/>
          </w:rPr>
          <w:t>“e</w:t>
        </w:r>
      </w:ins>
      <w:ins w:id="327" w:author="detbenton1991@gmail.com" w:date="2023-03-24T11:58:00Z">
        <w:r w:rsidR="00437C18">
          <w:rPr>
            <w:rFonts w:ascii="Times New Roman" w:hAnsi="Times New Roman" w:cs="Times New Roman"/>
            <w:sz w:val="24"/>
            <w:szCs w:val="24"/>
          </w:rPr>
          <w:t>xperimental trials”</w:t>
        </w:r>
      </w:ins>
      <w:ins w:id="328" w:author="detbenton1991@gmail.com" w:date="2023-03-24T12:26:00Z">
        <w:r w:rsidR="003008F7">
          <w:rPr>
            <w:rFonts w:ascii="Times New Roman" w:hAnsi="Times New Roman" w:cs="Times New Roman"/>
            <w:sz w:val="24"/>
            <w:szCs w:val="24"/>
          </w:rPr>
          <w:t xml:space="preserve"> for networks in the BB condition</w:t>
        </w:r>
      </w:ins>
      <w:ins w:id="329" w:author="detbenton1991@gmail.com" w:date="2023-03-24T11:58:00Z">
        <w:r w:rsidR="00437C18">
          <w:rPr>
            <w:rFonts w:ascii="Times New Roman" w:hAnsi="Times New Roman" w:cs="Times New Roman"/>
            <w:sz w:val="24"/>
            <w:szCs w:val="24"/>
          </w:rPr>
          <w:t>, the first t</w:t>
        </w:r>
      </w:ins>
      <w:ins w:id="330" w:author="detbenton1991@gmail.com" w:date="2023-03-24T12:31:00Z">
        <w:r w:rsidR="005D592F">
          <w:rPr>
            <w:rFonts w:ascii="Times New Roman" w:hAnsi="Times New Roman" w:cs="Times New Roman"/>
            <w:sz w:val="24"/>
            <w:szCs w:val="24"/>
          </w:rPr>
          <w:t>hree</w:t>
        </w:r>
      </w:ins>
      <w:ins w:id="331" w:author="detbenton1991@gmail.com" w:date="2023-03-24T11:58:00Z">
        <w:r w:rsidR="00437C18">
          <w:rPr>
            <w:rFonts w:ascii="Times New Roman" w:hAnsi="Times New Roman" w:cs="Times New Roman"/>
            <w:sz w:val="24"/>
            <w:szCs w:val="24"/>
          </w:rPr>
          <w:t xml:space="preserve"> input units were turned on</w:t>
        </w:r>
      </w:ins>
      <w:ins w:id="332" w:author="detbenton1991@gmail.com" w:date="2023-03-24T12:27:00Z">
        <w:r w:rsidR="00325B53">
          <w:rPr>
            <w:rFonts w:ascii="Times New Roman" w:hAnsi="Times New Roman" w:cs="Times New Roman"/>
            <w:sz w:val="24"/>
            <w:szCs w:val="24"/>
          </w:rPr>
          <w:t xml:space="preserve"> (i.e., the activation of each input node was set to a value of 1)</w:t>
        </w:r>
      </w:ins>
      <w:ins w:id="333" w:author="detbenton1991@gmail.com" w:date="2023-03-24T11:58:00Z">
        <w:r w:rsidR="00437C18">
          <w:rPr>
            <w:rFonts w:ascii="Times New Roman" w:hAnsi="Times New Roman" w:cs="Times New Roman"/>
            <w:sz w:val="24"/>
            <w:szCs w:val="24"/>
          </w:rPr>
          <w:t>, and the network’s task was to learn to activate the single output unit</w:t>
        </w:r>
      </w:ins>
      <w:ins w:id="334" w:author="detbenton1991@gmail.com" w:date="2023-03-24T12:27:00Z">
        <w:r w:rsidR="006965B2">
          <w:rPr>
            <w:rFonts w:ascii="Times New Roman" w:hAnsi="Times New Roman" w:cs="Times New Roman"/>
            <w:sz w:val="24"/>
            <w:szCs w:val="24"/>
          </w:rPr>
          <w:t xml:space="preserve"> (i.e., set the activation of the single output unit to 1)</w:t>
        </w:r>
      </w:ins>
      <w:ins w:id="335" w:author="detbenton1991@gmail.com" w:date="2023-03-24T11:58:00Z">
        <w:r w:rsidR="00437C18">
          <w:rPr>
            <w:rFonts w:ascii="Times New Roman" w:hAnsi="Times New Roman" w:cs="Times New Roman"/>
            <w:sz w:val="24"/>
            <w:szCs w:val="24"/>
          </w:rPr>
          <w:t>.</w:t>
        </w:r>
      </w:ins>
      <w:ins w:id="336" w:author="detbenton1991@gmail.com" w:date="2023-03-24T12:23:00Z">
        <w:r w:rsidR="000F12A4">
          <w:rPr>
            <w:rFonts w:ascii="Times New Roman" w:hAnsi="Times New Roman" w:cs="Times New Roman"/>
            <w:sz w:val="24"/>
            <w:szCs w:val="24"/>
          </w:rPr>
          <w:t xml:space="preserve"> Turning on the first t</w:t>
        </w:r>
      </w:ins>
      <w:ins w:id="337" w:author="detbenton1991@gmail.com" w:date="2023-03-24T12:31:00Z">
        <w:r w:rsidR="00F603C8">
          <w:rPr>
            <w:rFonts w:ascii="Times New Roman" w:hAnsi="Times New Roman" w:cs="Times New Roman"/>
            <w:sz w:val="24"/>
            <w:szCs w:val="24"/>
          </w:rPr>
          <w:t>hree</w:t>
        </w:r>
      </w:ins>
      <w:ins w:id="338" w:author="detbenton1991@gmail.com" w:date="2023-03-24T12:23:00Z">
        <w:r w:rsidR="000F12A4">
          <w:rPr>
            <w:rFonts w:ascii="Times New Roman" w:hAnsi="Times New Roman" w:cs="Times New Roman"/>
            <w:sz w:val="24"/>
            <w:szCs w:val="24"/>
          </w:rPr>
          <w:t xml:space="preserve"> input unit</w:t>
        </w:r>
      </w:ins>
      <w:ins w:id="339" w:author="detbenton1991@gmail.com" w:date="2023-03-24T12:31:00Z">
        <w:r w:rsidR="00F603C8">
          <w:rPr>
            <w:rFonts w:ascii="Times New Roman" w:hAnsi="Times New Roman" w:cs="Times New Roman"/>
            <w:sz w:val="24"/>
            <w:szCs w:val="24"/>
          </w:rPr>
          <w:t>s</w:t>
        </w:r>
      </w:ins>
      <w:ins w:id="340" w:author="detbenton1991@gmail.com" w:date="2023-03-24T12:23:00Z">
        <w:r w:rsidR="000F12A4">
          <w:rPr>
            <w:rFonts w:ascii="Times New Roman" w:hAnsi="Times New Roman" w:cs="Times New Roman"/>
            <w:sz w:val="24"/>
            <w:szCs w:val="24"/>
          </w:rPr>
          <w:t xml:space="preserve"> corresponded to present</w:t>
        </w:r>
      </w:ins>
      <w:ins w:id="341" w:author="detbenton1991@gmail.com" w:date="2023-03-24T12:27:00Z">
        <w:r w:rsidR="003722BF">
          <w:rPr>
            <w:rFonts w:ascii="Times New Roman" w:hAnsi="Times New Roman" w:cs="Times New Roman"/>
            <w:sz w:val="24"/>
            <w:szCs w:val="24"/>
          </w:rPr>
          <w:t>ing</w:t>
        </w:r>
      </w:ins>
      <w:ins w:id="342" w:author="detbenton1991@gmail.com" w:date="2023-03-24T12:23:00Z">
        <w:r w:rsidR="000F12A4">
          <w:rPr>
            <w:rFonts w:ascii="Times New Roman" w:hAnsi="Times New Roman" w:cs="Times New Roman"/>
            <w:sz w:val="24"/>
            <w:szCs w:val="24"/>
          </w:rPr>
          <w:t xml:space="preserve"> the model with objects</w:t>
        </w:r>
      </w:ins>
      <w:ins w:id="343" w:author="detbenton1991@gmail.com" w:date="2023-03-24T12:24:00Z">
        <w:r w:rsidR="000F12A4">
          <w:rPr>
            <w:rFonts w:ascii="Times New Roman" w:hAnsi="Times New Roman" w:cs="Times New Roman"/>
            <w:sz w:val="24"/>
            <w:szCs w:val="24"/>
          </w:rPr>
          <w:t xml:space="preserve"> A</w:t>
        </w:r>
      </w:ins>
      <w:ins w:id="344" w:author="detbenton1991@gmail.com" w:date="2023-03-24T12:32:00Z">
        <w:r w:rsidR="00507A90">
          <w:rPr>
            <w:rFonts w:ascii="Times New Roman" w:hAnsi="Times New Roman" w:cs="Times New Roman"/>
            <w:sz w:val="24"/>
            <w:szCs w:val="24"/>
          </w:rPr>
          <w:t>, B, and C</w:t>
        </w:r>
      </w:ins>
      <w:ins w:id="345" w:author="detbenton1991@gmail.com" w:date="2023-03-24T12:24:00Z">
        <w:r w:rsidR="000F12A4">
          <w:rPr>
            <w:rFonts w:ascii="Times New Roman" w:hAnsi="Times New Roman" w:cs="Times New Roman"/>
            <w:sz w:val="24"/>
            <w:szCs w:val="24"/>
          </w:rPr>
          <w:t>, and training the model to turn on the single output unit c</w:t>
        </w:r>
        <w:r w:rsidR="00C3422B">
          <w:rPr>
            <w:rFonts w:ascii="Times New Roman" w:hAnsi="Times New Roman" w:cs="Times New Roman"/>
            <w:sz w:val="24"/>
            <w:szCs w:val="24"/>
          </w:rPr>
          <w:t>orresponded to the activation of the blicket machine.</w:t>
        </w:r>
      </w:ins>
      <w:ins w:id="346" w:author="detbenton1991@gmail.com" w:date="2023-03-24T12:28:00Z">
        <w:r w:rsidR="00A7224C">
          <w:rPr>
            <w:rFonts w:ascii="Times New Roman" w:hAnsi="Times New Roman" w:cs="Times New Roman"/>
            <w:sz w:val="24"/>
            <w:szCs w:val="24"/>
          </w:rPr>
          <w:t xml:space="preserve"> </w:t>
        </w:r>
      </w:ins>
      <w:ins w:id="347" w:author="detbenton1991@gmail.com" w:date="2023-03-24T12:29:00Z">
        <w:r w:rsidR="0046758E">
          <w:rPr>
            <w:rFonts w:ascii="Times New Roman" w:hAnsi="Times New Roman" w:cs="Times New Roman"/>
            <w:sz w:val="24"/>
            <w:szCs w:val="24"/>
          </w:rPr>
          <w:t>This segment of training corresponded to the AB</w:t>
        </w:r>
      </w:ins>
      <w:ins w:id="348" w:author="detbenton1991@gmail.com" w:date="2023-03-24T12:32:00Z">
        <w:r w:rsidR="00F305CF">
          <w:rPr>
            <w:rFonts w:ascii="Times New Roman" w:hAnsi="Times New Roman" w:cs="Times New Roman"/>
            <w:sz w:val="24"/>
            <w:szCs w:val="24"/>
          </w:rPr>
          <w:t>C</w:t>
        </w:r>
      </w:ins>
      <w:ins w:id="349" w:author="detbenton1991@gmail.com" w:date="2023-03-24T12:29:00Z">
        <w:r w:rsidR="0046758E">
          <w:rPr>
            <w:rFonts w:ascii="Times New Roman" w:hAnsi="Times New Roman" w:cs="Times New Roman"/>
            <w:sz w:val="24"/>
            <w:szCs w:val="24"/>
          </w:rPr>
          <w:t>+ events.</w:t>
        </w:r>
      </w:ins>
      <w:ins w:id="350" w:author="detbenton1991@gmail.com" w:date="2023-03-24T12:30:00Z">
        <w:r w:rsidR="007F51E2">
          <w:rPr>
            <w:rFonts w:ascii="Times New Roman" w:hAnsi="Times New Roman" w:cs="Times New Roman"/>
            <w:sz w:val="24"/>
            <w:szCs w:val="24"/>
          </w:rPr>
          <w:t xml:space="preserve"> During the A+</w:t>
        </w:r>
      </w:ins>
      <w:ins w:id="351" w:author="detbenton1991@gmail.com" w:date="2023-03-24T12:38:00Z">
        <w:r w:rsidR="00121F90">
          <w:rPr>
            <w:rFonts w:ascii="Times New Roman" w:hAnsi="Times New Roman" w:cs="Times New Roman"/>
            <w:sz w:val="24"/>
            <w:szCs w:val="24"/>
          </w:rPr>
          <w:t xml:space="preserve"> elemental</w:t>
        </w:r>
      </w:ins>
      <w:ins w:id="352" w:author="detbenton1991@gmail.com" w:date="2023-03-24T12:30:00Z">
        <w:r w:rsidR="007F51E2">
          <w:rPr>
            <w:rFonts w:ascii="Times New Roman" w:hAnsi="Times New Roman" w:cs="Times New Roman"/>
            <w:sz w:val="24"/>
            <w:szCs w:val="24"/>
          </w:rPr>
          <w:t xml:space="preserve"> trials, only the first input unit was turned on, but again the network had to learn to activate the single output unit. </w:t>
        </w:r>
      </w:ins>
      <w:ins w:id="353" w:author="detbenton1991@gmail.com" w:date="2023-03-24T12:28:00Z">
        <w:r w:rsidR="00A7224C">
          <w:rPr>
            <w:rFonts w:ascii="Times New Roman" w:hAnsi="Times New Roman" w:cs="Times New Roman"/>
            <w:sz w:val="24"/>
            <w:szCs w:val="24"/>
          </w:rPr>
          <w:t>The BB control tri</w:t>
        </w:r>
      </w:ins>
      <w:ins w:id="354" w:author="detbenton1991@gmail.com" w:date="2023-03-24T12:29:00Z">
        <w:r w:rsidR="00A7224C">
          <w:rPr>
            <w:rFonts w:ascii="Times New Roman" w:hAnsi="Times New Roman" w:cs="Times New Roman"/>
            <w:sz w:val="24"/>
            <w:szCs w:val="24"/>
          </w:rPr>
          <w:t>als were</w:t>
        </w:r>
      </w:ins>
      <w:ins w:id="355" w:author="detbenton1991@gmail.com" w:date="2023-03-24T12:37:00Z">
        <w:r w:rsidR="002C4F18">
          <w:rPr>
            <w:rFonts w:ascii="Times New Roman" w:hAnsi="Times New Roman" w:cs="Times New Roman"/>
            <w:sz w:val="24"/>
            <w:szCs w:val="24"/>
          </w:rPr>
          <w:t xml:space="preserve"> identical</w:t>
        </w:r>
      </w:ins>
      <w:ins w:id="356" w:author="detbenton1991@gmail.com" w:date="2023-03-24T12:29:00Z">
        <w:r w:rsidR="00A7224C">
          <w:rPr>
            <w:rFonts w:ascii="Times New Roman" w:hAnsi="Times New Roman" w:cs="Times New Roman"/>
            <w:sz w:val="24"/>
            <w:szCs w:val="24"/>
          </w:rPr>
          <w:t xml:space="preserve"> to the </w:t>
        </w:r>
        <w:r w:rsidR="0046758E">
          <w:rPr>
            <w:rFonts w:ascii="Times New Roman" w:hAnsi="Times New Roman" w:cs="Times New Roman"/>
            <w:sz w:val="24"/>
            <w:szCs w:val="24"/>
          </w:rPr>
          <w:t>BB experimental trials except that</w:t>
        </w:r>
      </w:ins>
      <w:ins w:id="357" w:author="detbenton1991@gmail.com" w:date="2023-03-24T12:30:00Z">
        <w:r w:rsidR="005D592F">
          <w:rPr>
            <w:rFonts w:ascii="Times New Roman" w:hAnsi="Times New Roman" w:cs="Times New Roman"/>
            <w:sz w:val="24"/>
            <w:szCs w:val="24"/>
          </w:rPr>
          <w:t xml:space="preserve"> the</w:t>
        </w:r>
      </w:ins>
      <w:ins w:id="358" w:author="detbenton1991@gmail.com" w:date="2023-03-24T12:38:00Z">
        <w:r w:rsidR="00121F90">
          <w:rPr>
            <w:rFonts w:ascii="Times New Roman" w:hAnsi="Times New Roman" w:cs="Times New Roman"/>
            <w:sz w:val="24"/>
            <w:szCs w:val="24"/>
          </w:rPr>
          <w:t xml:space="preserve"> fourth input unit (corresponding to object D) rather than first input unit was turned on</w:t>
        </w:r>
      </w:ins>
      <w:ins w:id="359" w:author="detbenton1991@gmail.com" w:date="2023-03-24T12:35:00Z">
        <w:r w:rsidR="003A339B">
          <w:rPr>
            <w:rFonts w:ascii="Times New Roman" w:hAnsi="Times New Roman" w:cs="Times New Roman"/>
            <w:sz w:val="24"/>
            <w:szCs w:val="24"/>
          </w:rPr>
          <w:t>.</w:t>
        </w:r>
      </w:ins>
      <w:ins w:id="360" w:author="detbenton1991@gmail.com" w:date="2023-03-24T12:38:00Z">
        <w:r w:rsidR="00E70125">
          <w:rPr>
            <w:rFonts w:ascii="Times New Roman" w:hAnsi="Times New Roman" w:cs="Times New Roman"/>
            <w:sz w:val="24"/>
            <w:szCs w:val="24"/>
          </w:rPr>
          <w:t xml:space="preserve"> The ISO </w:t>
        </w:r>
      </w:ins>
      <w:ins w:id="361" w:author="detbenton1991@gmail.com" w:date="2023-03-24T12:39:00Z">
        <w:r w:rsidR="00E70125">
          <w:rPr>
            <w:rFonts w:ascii="Times New Roman" w:hAnsi="Times New Roman" w:cs="Times New Roman"/>
            <w:sz w:val="24"/>
            <w:szCs w:val="24"/>
          </w:rPr>
          <w:t xml:space="preserve">experimental and control trials were identical to the BB experimental and control trials except that </w:t>
        </w:r>
      </w:ins>
      <w:ins w:id="362" w:author="detbenton1991@gmail.com" w:date="2023-03-24T12:40:00Z">
        <w:r w:rsidR="00FB7F48">
          <w:rPr>
            <w:rFonts w:ascii="Times New Roman" w:hAnsi="Times New Roman" w:cs="Times New Roman"/>
            <w:sz w:val="24"/>
            <w:szCs w:val="24"/>
          </w:rPr>
          <w:t>the network was trained n</w:t>
        </w:r>
        <w:r w:rsidR="00C00E90">
          <w:rPr>
            <w:rFonts w:ascii="Times New Roman" w:hAnsi="Times New Roman" w:cs="Times New Roman"/>
            <w:sz w:val="24"/>
            <w:szCs w:val="24"/>
          </w:rPr>
          <w:t>ot to turn on the single output unit during the elemental phase of the ISO experimental and control trials</w:t>
        </w:r>
      </w:ins>
      <w:ins w:id="363" w:author="detbenton1991@gmail.com" w:date="2023-03-25T17:28:00Z">
        <w:r w:rsidR="00B10E5D">
          <w:rPr>
            <w:rFonts w:ascii="Times New Roman" w:hAnsi="Times New Roman" w:cs="Times New Roman"/>
            <w:sz w:val="24"/>
            <w:szCs w:val="24"/>
          </w:rPr>
          <w:t>.</w:t>
        </w:r>
      </w:ins>
      <w:ins w:id="364" w:author="detbenton1991@gmail.com" w:date="2023-03-24T12:35:00Z">
        <w:r w:rsidR="003A339B">
          <w:rPr>
            <w:rFonts w:ascii="Times New Roman" w:hAnsi="Times New Roman" w:cs="Times New Roman"/>
            <w:sz w:val="24"/>
            <w:szCs w:val="24"/>
          </w:rPr>
          <w:t xml:space="preserve"> Both segments lasted 50 epochs (for a total of 100 epochs of training).</w:t>
        </w:r>
      </w:ins>
      <w:ins w:id="365" w:author="detbenton1991@gmail.com" w:date="2023-03-24T12:30:00Z">
        <w:r w:rsidR="005D592F">
          <w:rPr>
            <w:rFonts w:ascii="Times New Roman" w:hAnsi="Times New Roman" w:cs="Times New Roman"/>
            <w:sz w:val="24"/>
            <w:szCs w:val="24"/>
          </w:rPr>
          <w:t xml:space="preserve"> </w:t>
        </w:r>
      </w:ins>
      <w:ins w:id="366" w:author="detbenton1991@gmail.com" w:date="2023-03-25T17:23:00Z">
        <w:r w:rsidR="00534F73">
          <w:rPr>
            <w:rFonts w:ascii="Times New Roman" w:hAnsi="Times New Roman" w:cs="Times New Roman"/>
            <w:sz w:val="24"/>
            <w:szCs w:val="24"/>
          </w:rPr>
          <w:t xml:space="preserve">The predictions that this model makes for how participants should treat the BB </w:t>
        </w:r>
      </w:ins>
      <w:ins w:id="367" w:author="detbenton1991@gmail.com" w:date="2023-03-25T17:24:00Z">
        <w:r w:rsidR="00534F73">
          <w:rPr>
            <w:rFonts w:ascii="Times New Roman" w:hAnsi="Times New Roman" w:cs="Times New Roman"/>
            <w:sz w:val="24"/>
            <w:szCs w:val="24"/>
          </w:rPr>
          <w:t xml:space="preserve">and ISO events in Experiments 1 and 2 are shown below in Figures </w:t>
        </w:r>
      </w:ins>
      <w:ins w:id="368" w:author="detbenton1991@gmail.com" w:date="2023-03-25T18:29:00Z">
        <w:r w:rsidR="00A67929">
          <w:rPr>
            <w:rFonts w:ascii="Times New Roman" w:hAnsi="Times New Roman" w:cs="Times New Roman"/>
            <w:sz w:val="24"/>
            <w:szCs w:val="24"/>
          </w:rPr>
          <w:t>2</w:t>
        </w:r>
      </w:ins>
      <w:ins w:id="369" w:author="detbenton1991@gmail.com" w:date="2023-03-25T17:24:00Z">
        <w:r w:rsidR="00534F73">
          <w:rPr>
            <w:rFonts w:ascii="Times New Roman" w:hAnsi="Times New Roman" w:cs="Times New Roman"/>
            <w:sz w:val="24"/>
            <w:szCs w:val="24"/>
          </w:rPr>
          <w:t>A and B</w:t>
        </w:r>
      </w:ins>
      <w:ins w:id="370" w:author="detbenton1991@gmail.com" w:date="2023-03-25T18:29:00Z">
        <w:r w:rsidR="00A67929">
          <w:rPr>
            <w:rFonts w:ascii="Times New Roman" w:hAnsi="Times New Roman" w:cs="Times New Roman"/>
            <w:sz w:val="24"/>
            <w:szCs w:val="24"/>
          </w:rPr>
          <w:t>.</w:t>
        </w:r>
      </w:ins>
      <w:ins w:id="371" w:author="detbenton1991@gmail.com" w:date="2023-03-24T12:29:00Z">
        <w:r w:rsidR="0046758E">
          <w:rPr>
            <w:rFonts w:ascii="Times New Roman" w:hAnsi="Times New Roman" w:cs="Times New Roman"/>
            <w:sz w:val="24"/>
            <w:szCs w:val="24"/>
          </w:rPr>
          <w:t xml:space="preserve"> </w:t>
        </w:r>
      </w:ins>
      <w:r w:rsidR="007805D5">
        <w:rPr>
          <w:rFonts w:ascii="Times New Roman" w:hAnsi="Times New Roman" w:cs="Times New Roman"/>
          <w:b/>
          <w:bCs/>
          <w:sz w:val="24"/>
          <w:szCs w:val="24"/>
        </w:rPr>
        <w:t xml:space="preserve"> </w:t>
      </w:r>
    </w:p>
    <w:p w14:paraId="2EFBC2D1" w14:textId="6F9F1631" w:rsidR="00A67929" w:rsidRDefault="00A67929" w:rsidP="00A67929">
      <w:pPr>
        <w:spacing w:line="480" w:lineRule="auto"/>
        <w:contextualSpacing/>
        <w:rPr>
          <w:rFonts w:ascii="Times New Roman" w:hAnsi="Times New Roman" w:cs="Times New Roman"/>
          <w:b/>
          <w:bCs/>
          <w:sz w:val="24"/>
          <w:szCs w:val="24"/>
        </w:rPr>
      </w:pPr>
    </w:p>
    <w:p w14:paraId="75DC5E3C" w14:textId="7D90A082" w:rsidR="00826F82" w:rsidRDefault="00826F82" w:rsidP="00A67929">
      <w:pPr>
        <w:keepNext/>
        <w:spacing w:line="240" w:lineRule="auto"/>
        <w:contextualSpacing/>
        <w:rPr>
          <w:rFonts w:ascii="Times New Roman" w:hAnsi="Times New Roman" w:cs="Times New Roman"/>
          <w:color w:val="000000" w:themeColor="text1"/>
          <w:sz w:val="20"/>
          <w:szCs w:val="20"/>
        </w:rPr>
      </w:pPr>
      <w:r>
        <w:rPr>
          <w:rFonts w:ascii="Times New Roman" w:hAnsi="Times New Roman" w:cs="Times New Roman"/>
          <w:noProof/>
          <w:color w:val="000000" w:themeColor="text1"/>
          <w:sz w:val="20"/>
          <w:szCs w:val="20"/>
        </w:rPr>
        <w:lastRenderedPageBreak/>
        <w:drawing>
          <wp:inline distT="0" distB="0" distL="0" distR="0" wp14:anchorId="306AA206" wp14:editId="76BE78F9">
            <wp:extent cx="5943600" cy="3549015"/>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549015"/>
                    </a:xfrm>
                    <a:prstGeom prst="rect">
                      <a:avLst/>
                    </a:prstGeom>
                  </pic:spPr>
                </pic:pic>
              </a:graphicData>
            </a:graphic>
          </wp:inline>
        </w:drawing>
      </w:r>
    </w:p>
    <w:p w14:paraId="5C8F361A" w14:textId="6766C81E" w:rsidR="00826F82" w:rsidRDefault="00826F82" w:rsidP="00A67929">
      <w:pPr>
        <w:keepNext/>
        <w:spacing w:line="240" w:lineRule="auto"/>
        <w:contextualSpacing/>
        <w:rPr>
          <w:rFonts w:ascii="Times New Roman" w:hAnsi="Times New Roman" w:cs="Times New Roman"/>
          <w:color w:val="000000" w:themeColor="text1"/>
          <w:sz w:val="20"/>
          <w:szCs w:val="20"/>
        </w:rPr>
      </w:pPr>
    </w:p>
    <w:p w14:paraId="6D182633" w14:textId="527E63AB" w:rsidR="00826F82" w:rsidRDefault="00826F82" w:rsidP="00A67929">
      <w:pPr>
        <w:keepNext/>
        <w:spacing w:line="240" w:lineRule="auto"/>
        <w:contextualSpacing/>
        <w:rPr>
          <w:rFonts w:ascii="Times New Roman" w:hAnsi="Times New Roman" w:cs="Times New Roman"/>
          <w:color w:val="000000" w:themeColor="text1"/>
          <w:sz w:val="20"/>
          <w:szCs w:val="20"/>
        </w:rPr>
      </w:pPr>
    </w:p>
    <w:p w14:paraId="55C27BC0" w14:textId="561E10F7" w:rsidR="00826F82" w:rsidRDefault="00826F82" w:rsidP="00A67929">
      <w:pPr>
        <w:keepNext/>
        <w:spacing w:line="240" w:lineRule="auto"/>
        <w:contextualSpacing/>
        <w:rPr>
          <w:rFonts w:ascii="Times New Roman" w:hAnsi="Times New Roman" w:cs="Times New Roman"/>
          <w:color w:val="000000" w:themeColor="text1"/>
          <w:sz w:val="20"/>
          <w:szCs w:val="20"/>
        </w:rPr>
      </w:pPr>
      <w:r>
        <w:rPr>
          <w:rFonts w:ascii="Times New Roman" w:hAnsi="Times New Roman" w:cs="Times New Roman"/>
          <w:noProof/>
          <w:color w:val="000000" w:themeColor="text1"/>
          <w:sz w:val="20"/>
          <w:szCs w:val="20"/>
        </w:rPr>
        <w:drawing>
          <wp:inline distT="0" distB="0" distL="0" distR="0" wp14:anchorId="5A7DBF7A" wp14:editId="11E433AF">
            <wp:extent cx="5943600" cy="3549015"/>
            <wp:effectExtent l="0" t="0" r="0"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549015"/>
                    </a:xfrm>
                    <a:prstGeom prst="rect">
                      <a:avLst/>
                    </a:prstGeom>
                  </pic:spPr>
                </pic:pic>
              </a:graphicData>
            </a:graphic>
          </wp:inline>
        </w:drawing>
      </w:r>
    </w:p>
    <w:p w14:paraId="45234C90" w14:textId="66B83A14" w:rsidR="00A67929" w:rsidRPr="00A67929" w:rsidRDefault="00A67929" w:rsidP="00A67929">
      <w:pPr>
        <w:keepNext/>
        <w:spacing w:line="240" w:lineRule="auto"/>
        <w:contextualSpacing/>
        <w:rPr>
          <w:ins w:id="372" w:author="detbenton1991@gmail.com" w:date="2023-03-25T18:29:00Z"/>
        </w:rPr>
      </w:pPr>
      <w:r w:rsidRPr="00A67929">
        <w:rPr>
          <w:rFonts w:ascii="Times New Roman" w:hAnsi="Times New Roman" w:cs="Times New Roman"/>
          <w:color w:val="000000" w:themeColor="text1"/>
          <w:sz w:val="20"/>
          <w:szCs w:val="20"/>
        </w:rPr>
        <w:t xml:space="preserve">Figure </w:t>
      </w:r>
      <w:r w:rsidRPr="00A67929">
        <w:rPr>
          <w:rFonts w:ascii="Times New Roman" w:hAnsi="Times New Roman" w:cs="Times New Roman"/>
          <w:color w:val="000000" w:themeColor="text1"/>
          <w:sz w:val="20"/>
          <w:szCs w:val="20"/>
        </w:rPr>
        <w:fldChar w:fldCharType="begin"/>
      </w:r>
      <w:r w:rsidRPr="00A67929">
        <w:rPr>
          <w:rFonts w:ascii="Times New Roman" w:hAnsi="Times New Roman" w:cs="Times New Roman"/>
          <w:color w:val="000000" w:themeColor="text1"/>
          <w:sz w:val="20"/>
          <w:szCs w:val="20"/>
        </w:rPr>
        <w:instrText xml:space="preserve"> SEQ Figure \* ARABIC </w:instrText>
      </w:r>
      <w:r w:rsidRPr="00A67929">
        <w:rPr>
          <w:rFonts w:ascii="Times New Roman" w:hAnsi="Times New Roman" w:cs="Times New Roman"/>
          <w:color w:val="000000" w:themeColor="text1"/>
          <w:sz w:val="20"/>
          <w:szCs w:val="20"/>
        </w:rPr>
        <w:fldChar w:fldCharType="separate"/>
      </w:r>
      <w:r w:rsidRPr="00A67929">
        <w:rPr>
          <w:rFonts w:ascii="Times New Roman" w:hAnsi="Times New Roman" w:cs="Times New Roman"/>
          <w:noProof/>
          <w:color w:val="000000" w:themeColor="text1"/>
          <w:sz w:val="20"/>
          <w:szCs w:val="20"/>
        </w:rPr>
        <w:t>2</w:t>
      </w:r>
      <w:r w:rsidRPr="00A67929">
        <w:rPr>
          <w:rFonts w:ascii="Times New Roman" w:hAnsi="Times New Roman" w:cs="Times New Roman"/>
          <w:color w:val="000000" w:themeColor="text1"/>
          <w:sz w:val="20"/>
          <w:szCs w:val="20"/>
        </w:rPr>
        <w:fldChar w:fldCharType="end"/>
      </w:r>
      <w:r w:rsidR="00826F82">
        <w:rPr>
          <w:rFonts w:ascii="Times New Roman" w:hAnsi="Times New Roman" w:cs="Times New Roman"/>
          <w:color w:val="000000" w:themeColor="text1"/>
          <w:sz w:val="20"/>
          <w:szCs w:val="20"/>
        </w:rPr>
        <w:t>A (top) and 2B (bottom)</w:t>
      </w:r>
      <w:r w:rsidRPr="00A67929">
        <w:rPr>
          <w:rFonts w:ascii="Times New Roman" w:hAnsi="Times New Roman" w:cs="Times New Roman"/>
          <w:color w:val="000000" w:themeColor="text1"/>
          <w:sz w:val="20"/>
          <w:szCs w:val="20"/>
        </w:rPr>
        <w:t>. Connectionist model predictions for how participants should treat the objects between the main and control trials of the BB and ISO conditions</w:t>
      </w:r>
      <w:r w:rsidR="00826F82">
        <w:rPr>
          <w:rFonts w:ascii="Times New Roman" w:hAnsi="Times New Roman" w:cs="Times New Roman"/>
          <w:color w:val="000000" w:themeColor="text1"/>
          <w:sz w:val="20"/>
          <w:szCs w:val="20"/>
        </w:rPr>
        <w:t xml:space="preserve"> in Experiment 1 (top) and Experiment 2 (bottom)</w:t>
      </w:r>
      <w:r w:rsidRPr="00A67929">
        <w:rPr>
          <w:rFonts w:ascii="Times New Roman" w:hAnsi="Times New Roman" w:cs="Times New Roman"/>
          <w:color w:val="000000" w:themeColor="text1"/>
          <w:sz w:val="20"/>
          <w:szCs w:val="20"/>
        </w:rPr>
        <w:t>.</w:t>
      </w:r>
    </w:p>
    <w:p w14:paraId="2988610F" w14:textId="373A12AA" w:rsidR="00A67929" w:rsidRDefault="00A67929" w:rsidP="00A67929">
      <w:pPr>
        <w:spacing w:line="480" w:lineRule="auto"/>
        <w:contextualSpacing/>
        <w:rPr>
          <w:rFonts w:ascii="Times New Roman" w:hAnsi="Times New Roman" w:cs="Times New Roman"/>
          <w:sz w:val="24"/>
          <w:szCs w:val="24"/>
        </w:rPr>
      </w:pPr>
    </w:p>
    <w:p w14:paraId="6B0EF0D5" w14:textId="52E93144" w:rsidR="00AF76FC" w:rsidRPr="00EB6288" w:rsidRDefault="00B62A8C" w:rsidP="00EB6288">
      <w:pPr>
        <w:spacing w:line="480" w:lineRule="auto"/>
        <w:ind w:firstLine="720"/>
        <w:contextualSpacing/>
        <w:rPr>
          <w:rFonts w:ascii="Times New Roman" w:hAnsi="Times New Roman" w:cs="Times New Roman"/>
          <w:sz w:val="24"/>
          <w:szCs w:val="24"/>
        </w:rPr>
      </w:pPr>
      <w:ins w:id="373" w:author="detbenton1991@gmail.com" w:date="2023-03-25T18:44:00Z">
        <w:r>
          <w:rPr>
            <w:rFonts w:ascii="Times New Roman" w:hAnsi="Times New Roman" w:cs="Times New Roman"/>
            <w:sz w:val="24"/>
            <w:szCs w:val="24"/>
          </w:rPr>
          <w:lastRenderedPageBreak/>
          <w:t xml:space="preserve">As can be seen in Figure 2 above, the model predicts that participants should treat objects A-C equivalently </w:t>
        </w:r>
      </w:ins>
      <w:ins w:id="374" w:author="detbenton1991@gmail.com" w:date="2023-03-25T18:45:00Z">
        <w:r>
          <w:rPr>
            <w:rFonts w:ascii="Times New Roman" w:hAnsi="Times New Roman" w:cs="Times New Roman"/>
            <w:sz w:val="24"/>
            <w:szCs w:val="24"/>
          </w:rPr>
          <w:t>during the BB experimental trials in Experiments 1 and</w:t>
        </w:r>
      </w:ins>
      <w:ins w:id="375" w:author="detbenton1991@gmail.com" w:date="2023-03-25T18:51:00Z">
        <w:r>
          <w:rPr>
            <w:rFonts w:ascii="Times New Roman" w:hAnsi="Times New Roman" w:cs="Times New Roman"/>
            <w:sz w:val="24"/>
            <w:szCs w:val="24"/>
          </w:rPr>
          <w:t xml:space="preserve"> objects</w:t>
        </w:r>
      </w:ins>
      <w:ins w:id="376" w:author="detbenton1991@gmail.com" w:date="2023-03-25T18:52:00Z">
        <w:r>
          <w:rPr>
            <w:rFonts w:ascii="Times New Roman" w:hAnsi="Times New Roman" w:cs="Times New Roman"/>
            <w:sz w:val="24"/>
            <w:szCs w:val="24"/>
          </w:rPr>
          <w:t xml:space="preserve"> A-E as equivalent during the BB control trials in Experiment</w:t>
        </w:r>
      </w:ins>
      <w:ins w:id="377" w:author="detbenton1991@gmail.com" w:date="2023-03-25T18:45:00Z">
        <w:r>
          <w:rPr>
            <w:rFonts w:ascii="Times New Roman" w:hAnsi="Times New Roman" w:cs="Times New Roman"/>
            <w:sz w:val="24"/>
            <w:szCs w:val="24"/>
          </w:rPr>
          <w:t xml:space="preserve"> 2. In contrast, the model predicts that participants should treat object A as more of a blicket </w:t>
        </w:r>
      </w:ins>
      <w:ins w:id="378" w:author="detbenton1991@gmail.com" w:date="2023-03-25T18:46:00Z">
        <w:r>
          <w:rPr>
            <w:rFonts w:ascii="Times New Roman" w:hAnsi="Times New Roman" w:cs="Times New Roman"/>
            <w:sz w:val="24"/>
            <w:szCs w:val="24"/>
          </w:rPr>
          <w:t xml:space="preserve">than objects B and C </w:t>
        </w:r>
      </w:ins>
      <w:ins w:id="379" w:author="detbenton1991@gmail.com" w:date="2023-03-25T18:45:00Z">
        <w:r>
          <w:rPr>
            <w:rFonts w:ascii="Times New Roman" w:hAnsi="Times New Roman" w:cs="Times New Roman"/>
            <w:sz w:val="24"/>
            <w:szCs w:val="24"/>
          </w:rPr>
          <w:t>during the BB experimental trial</w:t>
        </w:r>
      </w:ins>
      <w:ins w:id="380" w:author="detbenton1991@gmail.com" w:date="2023-03-25T18:46:00Z">
        <w:r>
          <w:rPr>
            <w:rFonts w:ascii="Times New Roman" w:hAnsi="Times New Roman" w:cs="Times New Roman"/>
            <w:sz w:val="24"/>
            <w:szCs w:val="24"/>
          </w:rPr>
          <w:t>s</w:t>
        </w:r>
      </w:ins>
      <w:ins w:id="381" w:author="detbenton1991@gmail.com" w:date="2023-03-25T18:45:00Z">
        <w:r>
          <w:rPr>
            <w:rFonts w:ascii="Times New Roman" w:hAnsi="Times New Roman" w:cs="Times New Roman"/>
            <w:sz w:val="24"/>
            <w:szCs w:val="24"/>
          </w:rPr>
          <w:t xml:space="preserve"> of Experiment 1 and o</w:t>
        </w:r>
      </w:ins>
      <w:ins w:id="382" w:author="detbenton1991@gmail.com" w:date="2023-03-25T18:46:00Z">
        <w:r>
          <w:rPr>
            <w:rFonts w:ascii="Times New Roman" w:hAnsi="Times New Roman" w:cs="Times New Roman"/>
            <w:sz w:val="24"/>
            <w:szCs w:val="24"/>
          </w:rPr>
          <w:t xml:space="preserve">bject A and B as more of </w:t>
        </w:r>
      </w:ins>
      <w:ins w:id="383" w:author="detbenton1991@gmail.com" w:date="2023-03-25T18:49:00Z">
        <w:r>
          <w:rPr>
            <w:rFonts w:ascii="Times New Roman" w:hAnsi="Times New Roman" w:cs="Times New Roman"/>
            <w:sz w:val="24"/>
            <w:szCs w:val="24"/>
          </w:rPr>
          <w:t>blickets</w:t>
        </w:r>
      </w:ins>
      <w:ins w:id="384" w:author="detbenton1991@gmail.com" w:date="2023-03-25T18:46:00Z">
        <w:r>
          <w:rPr>
            <w:rFonts w:ascii="Times New Roman" w:hAnsi="Times New Roman" w:cs="Times New Roman"/>
            <w:sz w:val="24"/>
            <w:szCs w:val="24"/>
          </w:rPr>
          <w:t xml:space="preserve"> than object C during the BB experimental trials of Experiment 2.</w:t>
        </w:r>
      </w:ins>
      <w:ins w:id="385" w:author="detbenton1991@gmail.com" w:date="2023-03-25T18:47:00Z">
        <w:r>
          <w:rPr>
            <w:rFonts w:ascii="Times New Roman" w:hAnsi="Times New Roman" w:cs="Times New Roman"/>
            <w:sz w:val="24"/>
            <w:szCs w:val="24"/>
          </w:rPr>
          <w:t xml:space="preserve"> For the ISO trials, the model predicts that participants should treat object A as less of a blicket than objects B and </w:t>
        </w:r>
      </w:ins>
      <w:ins w:id="386" w:author="detbenton1991@gmail.com" w:date="2023-03-25T18:50:00Z">
        <w:r>
          <w:rPr>
            <w:rFonts w:ascii="Times New Roman" w:hAnsi="Times New Roman" w:cs="Times New Roman"/>
            <w:sz w:val="24"/>
            <w:szCs w:val="24"/>
          </w:rPr>
          <w:t>C</w:t>
        </w:r>
      </w:ins>
      <w:ins w:id="387" w:author="detbenton1991@gmail.com" w:date="2023-03-25T18:48:00Z">
        <w:r>
          <w:rPr>
            <w:rFonts w:ascii="Times New Roman" w:hAnsi="Times New Roman" w:cs="Times New Roman"/>
            <w:sz w:val="24"/>
            <w:szCs w:val="24"/>
          </w:rPr>
          <w:t xml:space="preserve"> during the ISO experimental trials </w:t>
        </w:r>
      </w:ins>
      <w:ins w:id="388" w:author="detbenton1991@gmail.com" w:date="2023-03-25T18:53:00Z">
        <w:r w:rsidR="00B94F79">
          <w:rPr>
            <w:rFonts w:ascii="Times New Roman" w:hAnsi="Times New Roman" w:cs="Times New Roman"/>
            <w:sz w:val="24"/>
            <w:szCs w:val="24"/>
          </w:rPr>
          <w:t xml:space="preserve">in </w:t>
        </w:r>
      </w:ins>
      <w:ins w:id="389" w:author="detbenton1991@gmail.com" w:date="2023-03-25T18:48:00Z">
        <w:r>
          <w:rPr>
            <w:rFonts w:ascii="Times New Roman" w:hAnsi="Times New Roman" w:cs="Times New Roman"/>
            <w:sz w:val="24"/>
            <w:szCs w:val="24"/>
          </w:rPr>
          <w:t xml:space="preserve">Experiment 1 and objects </w:t>
        </w:r>
      </w:ins>
      <w:ins w:id="390" w:author="detbenton1991@gmail.com" w:date="2023-03-25T18:51:00Z">
        <w:r>
          <w:rPr>
            <w:rFonts w:ascii="Times New Roman" w:hAnsi="Times New Roman" w:cs="Times New Roman"/>
            <w:sz w:val="24"/>
            <w:szCs w:val="24"/>
          </w:rPr>
          <w:t>D and E</w:t>
        </w:r>
      </w:ins>
      <w:ins w:id="391" w:author="detbenton1991@gmail.com" w:date="2023-03-25T18:48:00Z">
        <w:r>
          <w:rPr>
            <w:rFonts w:ascii="Times New Roman" w:hAnsi="Times New Roman" w:cs="Times New Roman"/>
            <w:sz w:val="24"/>
            <w:szCs w:val="24"/>
          </w:rPr>
          <w:t xml:space="preserve"> as less of blickets than object </w:t>
        </w:r>
      </w:ins>
      <w:ins w:id="392" w:author="detbenton1991@gmail.com" w:date="2023-03-25T18:51:00Z">
        <w:r>
          <w:rPr>
            <w:rFonts w:ascii="Times New Roman" w:hAnsi="Times New Roman" w:cs="Times New Roman"/>
            <w:sz w:val="24"/>
            <w:szCs w:val="24"/>
          </w:rPr>
          <w:t>A-C</w:t>
        </w:r>
      </w:ins>
      <w:ins w:id="393" w:author="detbenton1991@gmail.com" w:date="2023-03-25T18:48:00Z">
        <w:r>
          <w:rPr>
            <w:rFonts w:ascii="Times New Roman" w:hAnsi="Times New Roman" w:cs="Times New Roman"/>
            <w:sz w:val="24"/>
            <w:szCs w:val="24"/>
          </w:rPr>
          <w:t xml:space="preserve"> during the ISO control trials of Experiment 2.</w:t>
        </w:r>
      </w:ins>
      <w:ins w:id="394" w:author="detbenton1991@gmail.com" w:date="2023-03-25T18:53:00Z">
        <w:r w:rsidR="00B94F79">
          <w:rPr>
            <w:rFonts w:ascii="Times New Roman" w:hAnsi="Times New Roman" w:cs="Times New Roman"/>
            <w:sz w:val="24"/>
            <w:szCs w:val="24"/>
          </w:rPr>
          <w:t xml:space="preserve"> The present experiments were designed in part to determine which of these </w:t>
        </w:r>
      </w:ins>
      <w:ins w:id="395" w:author="detbenton1991@gmail.com" w:date="2023-03-25T18:54:00Z">
        <w:r w:rsidR="00B94F79">
          <w:rPr>
            <w:rFonts w:ascii="Times New Roman" w:hAnsi="Times New Roman" w:cs="Times New Roman"/>
            <w:sz w:val="24"/>
            <w:szCs w:val="24"/>
          </w:rPr>
          <w:t>mechanistic perspectives better accounts for the present data.</w:t>
        </w:r>
      </w:ins>
    </w:p>
    <w:p w14:paraId="18F4A648" w14:textId="6355BBB5" w:rsidR="001B24C4" w:rsidRPr="003301B0" w:rsidRDefault="001B24C4" w:rsidP="003301B0">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The present investigation</w:t>
      </w:r>
    </w:p>
    <w:p w14:paraId="6F2D3F55" w14:textId="1ABB9243" w:rsidR="00E408B0" w:rsidRDefault="00724B77" w:rsidP="00AD37F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present investigation</w:t>
      </w:r>
      <w:r w:rsidR="00E45404">
        <w:rPr>
          <w:rFonts w:ascii="Times New Roman" w:hAnsi="Times New Roman" w:cs="Times New Roman"/>
          <w:sz w:val="24"/>
          <w:szCs w:val="24"/>
        </w:rPr>
        <w:t xml:space="preserve"> had two goals. First, it</w:t>
      </w:r>
      <w:r w:rsidR="00E922F8">
        <w:rPr>
          <w:rFonts w:ascii="Times New Roman" w:hAnsi="Times New Roman" w:cs="Times New Roman"/>
          <w:sz w:val="24"/>
          <w:szCs w:val="24"/>
        </w:rPr>
        <w:t xml:space="preserve"> </w:t>
      </w:r>
      <w:r w:rsidR="00E45404">
        <w:rPr>
          <w:rFonts w:ascii="Times New Roman" w:hAnsi="Times New Roman" w:cs="Times New Roman"/>
          <w:sz w:val="24"/>
          <w:szCs w:val="24"/>
        </w:rPr>
        <w:t>was designed to</w:t>
      </w:r>
      <w:r w:rsidR="00E922F8">
        <w:rPr>
          <w:rFonts w:ascii="Times New Roman" w:hAnsi="Times New Roman" w:cs="Times New Roman"/>
          <w:sz w:val="24"/>
          <w:szCs w:val="24"/>
        </w:rPr>
        <w:t xml:space="preserve"> determine whether </w:t>
      </w:r>
      <w:r w:rsidR="00E45404">
        <w:rPr>
          <w:rFonts w:ascii="Times New Roman" w:hAnsi="Times New Roman" w:cs="Times New Roman"/>
          <w:sz w:val="24"/>
          <w:szCs w:val="24"/>
        </w:rPr>
        <w:t xml:space="preserve">5- </w:t>
      </w:r>
      <w:r w:rsidR="00E922F8">
        <w:rPr>
          <w:rFonts w:ascii="Times New Roman" w:hAnsi="Times New Roman" w:cs="Times New Roman"/>
          <w:sz w:val="24"/>
          <w:szCs w:val="24"/>
        </w:rPr>
        <w:t>and 6-year-olds could engage in BB reasoning</w:t>
      </w:r>
      <w:r w:rsidR="00D82685">
        <w:rPr>
          <w:rFonts w:ascii="Times New Roman" w:hAnsi="Times New Roman" w:cs="Times New Roman"/>
          <w:sz w:val="24"/>
          <w:szCs w:val="24"/>
        </w:rPr>
        <w:t xml:space="preserve"> </w:t>
      </w:r>
      <w:ins w:id="396" w:author="Benton, Deon [2]" w:date="2023-03-21T11:41:00Z">
        <w:r w:rsidR="00E15EAC">
          <w:rPr>
            <w:rFonts w:ascii="Times New Roman" w:hAnsi="Times New Roman" w:cs="Times New Roman"/>
            <w:sz w:val="24"/>
            <w:szCs w:val="24"/>
          </w:rPr>
          <w:t>for</w:t>
        </w:r>
      </w:ins>
      <w:r w:rsidR="00D82685">
        <w:rPr>
          <w:rFonts w:ascii="Times New Roman" w:hAnsi="Times New Roman" w:cs="Times New Roman"/>
          <w:sz w:val="24"/>
          <w:szCs w:val="24"/>
        </w:rPr>
        <w:t xml:space="preserve"> three</w:t>
      </w:r>
      <w:r w:rsidR="00773281">
        <w:rPr>
          <w:rFonts w:ascii="Times New Roman" w:hAnsi="Times New Roman" w:cs="Times New Roman"/>
          <w:sz w:val="24"/>
          <w:szCs w:val="24"/>
        </w:rPr>
        <w:t xml:space="preserve"> </w:t>
      </w:r>
      <w:r w:rsidR="009A3415">
        <w:rPr>
          <w:rFonts w:ascii="Times New Roman" w:hAnsi="Times New Roman" w:cs="Times New Roman"/>
          <w:sz w:val="24"/>
          <w:szCs w:val="24"/>
        </w:rPr>
        <w:t xml:space="preserve">and four </w:t>
      </w:r>
      <w:r w:rsidR="00773281">
        <w:rPr>
          <w:rFonts w:ascii="Times New Roman" w:hAnsi="Times New Roman" w:cs="Times New Roman"/>
          <w:sz w:val="24"/>
          <w:szCs w:val="24"/>
        </w:rPr>
        <w:t>objects</w:t>
      </w:r>
      <w:r w:rsidR="00E45404">
        <w:rPr>
          <w:rFonts w:ascii="Times New Roman" w:hAnsi="Times New Roman" w:cs="Times New Roman"/>
          <w:sz w:val="24"/>
          <w:szCs w:val="24"/>
        </w:rPr>
        <w:t xml:space="preserve"> and when a more appropriate measure of </w:t>
      </w:r>
      <w:ins w:id="397" w:author="Benton, Deon [2]" w:date="2023-03-21T11:41:00Z">
        <w:r w:rsidR="00D87DB9">
          <w:rPr>
            <w:rFonts w:ascii="Times New Roman" w:hAnsi="Times New Roman" w:cs="Times New Roman"/>
            <w:sz w:val="24"/>
            <w:szCs w:val="24"/>
          </w:rPr>
          <w:t>such reasoning</w:t>
        </w:r>
      </w:ins>
      <w:r w:rsidR="00E45404">
        <w:rPr>
          <w:rFonts w:ascii="Times New Roman" w:hAnsi="Times New Roman" w:cs="Times New Roman"/>
          <w:sz w:val="24"/>
          <w:szCs w:val="24"/>
        </w:rPr>
        <w:t xml:space="preserve"> was used</w:t>
      </w:r>
      <w:r w:rsidR="00773281">
        <w:rPr>
          <w:rFonts w:ascii="Times New Roman" w:hAnsi="Times New Roman" w:cs="Times New Roman"/>
          <w:sz w:val="24"/>
          <w:szCs w:val="24"/>
        </w:rPr>
        <w:t xml:space="preserve">. </w:t>
      </w:r>
      <w:r w:rsidR="00E45404">
        <w:rPr>
          <w:rFonts w:ascii="Times New Roman" w:hAnsi="Times New Roman" w:cs="Times New Roman"/>
          <w:sz w:val="24"/>
          <w:szCs w:val="24"/>
        </w:rPr>
        <w:t>Second, it was designed</w:t>
      </w:r>
      <w:r w:rsidR="00773281">
        <w:rPr>
          <w:rFonts w:ascii="Times New Roman" w:hAnsi="Times New Roman" w:cs="Times New Roman"/>
          <w:sz w:val="24"/>
          <w:szCs w:val="24"/>
        </w:rPr>
        <w:t xml:space="preserve"> to gain greater insight into how—that is, </w:t>
      </w:r>
      <w:r w:rsidR="00E335C5">
        <w:rPr>
          <w:rFonts w:ascii="Times New Roman" w:hAnsi="Times New Roman" w:cs="Times New Roman"/>
          <w:sz w:val="24"/>
          <w:szCs w:val="24"/>
        </w:rPr>
        <w:t>by what</w:t>
      </w:r>
      <w:r w:rsidR="002A0A5E">
        <w:rPr>
          <w:rFonts w:ascii="Times New Roman" w:hAnsi="Times New Roman" w:cs="Times New Roman"/>
          <w:sz w:val="24"/>
          <w:szCs w:val="24"/>
        </w:rPr>
        <w:t xml:space="preserve"> underlying</w:t>
      </w:r>
      <w:r w:rsidR="00E335C5">
        <w:rPr>
          <w:rFonts w:ascii="Times New Roman" w:hAnsi="Times New Roman" w:cs="Times New Roman"/>
          <w:sz w:val="24"/>
          <w:szCs w:val="24"/>
        </w:rPr>
        <w:t xml:space="preserve"> cognitive mechanism</w:t>
      </w:r>
      <w:r w:rsidR="00773281">
        <w:rPr>
          <w:rFonts w:ascii="Times New Roman" w:hAnsi="Times New Roman" w:cs="Times New Roman"/>
          <w:sz w:val="24"/>
          <w:szCs w:val="24"/>
        </w:rPr>
        <w:t xml:space="preserve">—children reasoned about the present </w:t>
      </w:r>
      <w:r w:rsidR="007E4EA2">
        <w:rPr>
          <w:rFonts w:ascii="Times New Roman" w:hAnsi="Times New Roman" w:cs="Times New Roman"/>
          <w:sz w:val="24"/>
          <w:szCs w:val="24"/>
        </w:rPr>
        <w:t xml:space="preserve">causal </w:t>
      </w:r>
      <w:r w:rsidR="00773281">
        <w:rPr>
          <w:rFonts w:ascii="Times New Roman" w:hAnsi="Times New Roman" w:cs="Times New Roman"/>
          <w:sz w:val="24"/>
          <w:szCs w:val="24"/>
        </w:rPr>
        <w:t>events.</w:t>
      </w:r>
      <w:r w:rsidR="00D82685">
        <w:rPr>
          <w:rFonts w:ascii="Times New Roman" w:hAnsi="Times New Roman" w:cs="Times New Roman"/>
          <w:sz w:val="24"/>
          <w:szCs w:val="24"/>
        </w:rPr>
        <w:t xml:space="preserve"> </w:t>
      </w:r>
      <w:r w:rsidR="00F057E9">
        <w:rPr>
          <w:rFonts w:ascii="Times New Roman" w:hAnsi="Times New Roman" w:cs="Times New Roman"/>
          <w:sz w:val="24"/>
          <w:szCs w:val="24"/>
        </w:rPr>
        <w:t>We aimed specifically</w:t>
      </w:r>
      <w:r w:rsidR="00B40413">
        <w:rPr>
          <w:rFonts w:ascii="Times New Roman" w:hAnsi="Times New Roman" w:cs="Times New Roman"/>
          <w:sz w:val="24"/>
          <w:szCs w:val="24"/>
        </w:rPr>
        <w:t xml:space="preserve"> to</w:t>
      </w:r>
      <w:r w:rsidR="00354586">
        <w:rPr>
          <w:rFonts w:ascii="Times New Roman" w:hAnsi="Times New Roman" w:cs="Times New Roman"/>
          <w:sz w:val="24"/>
          <w:szCs w:val="24"/>
        </w:rPr>
        <w:t xml:space="preserve"> determine which of </w:t>
      </w:r>
      <w:r w:rsidR="003E2AFF">
        <w:rPr>
          <w:rFonts w:ascii="Times New Roman" w:hAnsi="Times New Roman" w:cs="Times New Roman"/>
          <w:sz w:val="24"/>
          <w:szCs w:val="24"/>
        </w:rPr>
        <w:t xml:space="preserve">two </w:t>
      </w:r>
      <w:r w:rsidR="004863E8">
        <w:rPr>
          <w:rFonts w:ascii="Times New Roman" w:hAnsi="Times New Roman" w:cs="Times New Roman"/>
          <w:sz w:val="24"/>
          <w:szCs w:val="24"/>
        </w:rPr>
        <w:t>cognitive</w:t>
      </w:r>
      <w:r w:rsidR="00354586">
        <w:rPr>
          <w:rFonts w:ascii="Times New Roman" w:hAnsi="Times New Roman" w:cs="Times New Roman"/>
          <w:sz w:val="24"/>
          <w:szCs w:val="24"/>
        </w:rPr>
        <w:t xml:space="preserve"> mechanisms</w:t>
      </w:r>
      <w:ins w:id="398" w:author="Benton, Deon [2]" w:date="2023-03-21T11:41:00Z">
        <w:r w:rsidR="00D87DB9">
          <w:rPr>
            <w:rFonts w:ascii="Times New Roman" w:hAnsi="Times New Roman" w:cs="Times New Roman"/>
            <w:sz w:val="24"/>
            <w:szCs w:val="24"/>
          </w:rPr>
          <w:t xml:space="preserve">—that is, a Bayesian-inference mechanism or an associative based counting </w:t>
        </w:r>
      </w:ins>
      <w:ins w:id="399" w:author="Benton, Deon [2]" w:date="2023-03-21T11:42:00Z">
        <w:r w:rsidR="00D87DB9">
          <w:rPr>
            <w:rFonts w:ascii="Times New Roman" w:hAnsi="Times New Roman" w:cs="Times New Roman"/>
            <w:sz w:val="24"/>
            <w:szCs w:val="24"/>
          </w:rPr>
          <w:t>mechanism—</w:t>
        </w:r>
      </w:ins>
      <w:r w:rsidR="003E2AFF">
        <w:rPr>
          <w:rFonts w:ascii="Times New Roman" w:hAnsi="Times New Roman" w:cs="Times New Roman"/>
          <w:sz w:val="24"/>
          <w:szCs w:val="24"/>
        </w:rPr>
        <w:t xml:space="preserve">best </w:t>
      </w:r>
      <w:ins w:id="400" w:author="Benton, Deon [2]" w:date="2023-03-21T11:42:00Z">
        <w:r w:rsidR="00D87DB9">
          <w:rPr>
            <w:rFonts w:ascii="Times New Roman" w:hAnsi="Times New Roman" w:cs="Times New Roman"/>
            <w:sz w:val="24"/>
            <w:szCs w:val="24"/>
          </w:rPr>
          <w:t>explained</w:t>
        </w:r>
      </w:ins>
      <w:r w:rsidR="00D657C3">
        <w:rPr>
          <w:rFonts w:ascii="Times New Roman" w:hAnsi="Times New Roman" w:cs="Times New Roman"/>
          <w:sz w:val="24"/>
          <w:szCs w:val="24"/>
        </w:rPr>
        <w:t xml:space="preserve"> children’s causal inferences in the present context.</w:t>
      </w:r>
      <w:r w:rsidR="00CB2709">
        <w:rPr>
          <w:rFonts w:ascii="Times New Roman" w:hAnsi="Times New Roman" w:cs="Times New Roman"/>
          <w:sz w:val="24"/>
          <w:szCs w:val="24"/>
        </w:rPr>
        <w:t xml:space="preserve"> </w:t>
      </w:r>
    </w:p>
    <w:p w14:paraId="25E2B69B" w14:textId="057285D1" w:rsidR="00E408B0" w:rsidRDefault="00F058AA" w:rsidP="00E408B0">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Current study</w:t>
      </w:r>
    </w:p>
    <w:p w14:paraId="4D5321A8" w14:textId="55CD9CE0" w:rsidR="00845313" w:rsidRDefault="008C20C2" w:rsidP="0084531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Five- and 6-year-old children</w:t>
      </w:r>
      <w:r w:rsidR="00845313">
        <w:rPr>
          <w:rFonts w:ascii="Times New Roman" w:hAnsi="Times New Roman" w:cs="Times New Roman"/>
          <w:sz w:val="24"/>
          <w:szCs w:val="24"/>
        </w:rPr>
        <w:t xml:space="preserve"> were introduced to a computer-animated machine called the “blicket detector” and were told that their task was to determine which objects </w:t>
      </w:r>
      <w:ins w:id="401" w:author="Benton, Deon [2]" w:date="2023-03-21T11:43:00Z">
        <w:r w:rsidR="00CD64E4">
          <w:rPr>
            <w:rFonts w:ascii="Times New Roman" w:hAnsi="Times New Roman" w:cs="Times New Roman"/>
            <w:sz w:val="24"/>
            <w:szCs w:val="24"/>
          </w:rPr>
          <w:t>activated the machine</w:t>
        </w:r>
      </w:ins>
      <w:r w:rsidR="00845313">
        <w:rPr>
          <w:rFonts w:ascii="Times New Roman" w:hAnsi="Times New Roman" w:cs="Times New Roman"/>
          <w:sz w:val="24"/>
          <w:szCs w:val="24"/>
        </w:rPr>
        <w:t xml:space="preserve">. </w:t>
      </w:r>
      <w:r w:rsidR="00153777">
        <w:rPr>
          <w:rFonts w:ascii="Times New Roman" w:hAnsi="Times New Roman" w:cs="Times New Roman"/>
          <w:sz w:val="24"/>
          <w:szCs w:val="24"/>
        </w:rPr>
        <w:t xml:space="preserve">They were told that objects that made the machine “go” were </w:t>
      </w:r>
      <w:ins w:id="402" w:author="Benton, Deon [2]" w:date="2023-03-21T11:43:00Z">
        <w:r w:rsidR="00CD64E4">
          <w:rPr>
            <w:rFonts w:ascii="Times New Roman" w:hAnsi="Times New Roman" w:cs="Times New Roman"/>
            <w:sz w:val="24"/>
            <w:szCs w:val="24"/>
          </w:rPr>
          <w:t>“</w:t>
        </w:r>
      </w:ins>
      <w:r w:rsidR="00153777">
        <w:rPr>
          <w:rFonts w:ascii="Times New Roman" w:hAnsi="Times New Roman" w:cs="Times New Roman"/>
          <w:sz w:val="24"/>
          <w:szCs w:val="24"/>
        </w:rPr>
        <w:t>blickets</w:t>
      </w:r>
      <w:ins w:id="403" w:author="Benton, Deon [2]" w:date="2023-03-21T11:43:00Z">
        <w:r w:rsidR="00CD64E4">
          <w:rPr>
            <w:rFonts w:ascii="Times New Roman" w:hAnsi="Times New Roman" w:cs="Times New Roman"/>
            <w:sz w:val="24"/>
            <w:szCs w:val="24"/>
          </w:rPr>
          <w:t>”</w:t>
        </w:r>
      </w:ins>
      <w:r w:rsidR="00153777">
        <w:rPr>
          <w:rFonts w:ascii="Times New Roman" w:hAnsi="Times New Roman" w:cs="Times New Roman"/>
          <w:sz w:val="24"/>
          <w:szCs w:val="24"/>
        </w:rPr>
        <w:t>; objects that did not make the machine go were not blickets. Participants then</w:t>
      </w:r>
      <w:r w:rsidR="00845313">
        <w:rPr>
          <w:rFonts w:ascii="Times New Roman" w:hAnsi="Times New Roman" w:cs="Times New Roman"/>
          <w:sz w:val="24"/>
          <w:szCs w:val="24"/>
        </w:rPr>
        <w:t xml:space="preserve"> received </w:t>
      </w:r>
      <w:r w:rsidR="004863E8">
        <w:rPr>
          <w:rFonts w:ascii="Times New Roman" w:hAnsi="Times New Roman" w:cs="Times New Roman"/>
          <w:sz w:val="24"/>
          <w:szCs w:val="24"/>
        </w:rPr>
        <w:t xml:space="preserve">either </w:t>
      </w:r>
      <w:r w:rsidR="00845313">
        <w:rPr>
          <w:rFonts w:ascii="Times New Roman" w:hAnsi="Times New Roman" w:cs="Times New Roman"/>
          <w:sz w:val="24"/>
          <w:szCs w:val="24"/>
        </w:rPr>
        <w:t xml:space="preserve">two </w:t>
      </w:r>
      <w:r w:rsidR="004863E8">
        <w:rPr>
          <w:rFonts w:ascii="Times New Roman" w:hAnsi="Times New Roman" w:cs="Times New Roman"/>
          <w:sz w:val="24"/>
          <w:szCs w:val="24"/>
        </w:rPr>
        <w:t xml:space="preserve">BB main </w:t>
      </w:r>
      <w:r w:rsidR="00845313">
        <w:rPr>
          <w:rFonts w:ascii="Times New Roman" w:hAnsi="Times New Roman" w:cs="Times New Roman"/>
          <w:sz w:val="24"/>
          <w:szCs w:val="24"/>
        </w:rPr>
        <w:lastRenderedPageBreak/>
        <w:t xml:space="preserve">trials and two </w:t>
      </w:r>
      <w:r w:rsidR="004863E8">
        <w:rPr>
          <w:rFonts w:ascii="Times New Roman" w:hAnsi="Times New Roman" w:cs="Times New Roman"/>
          <w:sz w:val="24"/>
          <w:szCs w:val="24"/>
        </w:rPr>
        <w:t>BB</w:t>
      </w:r>
      <w:r w:rsidR="00845313">
        <w:rPr>
          <w:rFonts w:ascii="Times New Roman" w:hAnsi="Times New Roman" w:cs="Times New Roman"/>
          <w:sz w:val="24"/>
          <w:szCs w:val="24"/>
        </w:rPr>
        <w:t xml:space="preserve"> control trials</w:t>
      </w:r>
      <w:r w:rsidR="004863E8">
        <w:rPr>
          <w:rFonts w:ascii="Times New Roman" w:hAnsi="Times New Roman" w:cs="Times New Roman"/>
          <w:sz w:val="24"/>
          <w:szCs w:val="24"/>
        </w:rPr>
        <w:t xml:space="preserve"> or two ISO</w:t>
      </w:r>
      <w:r w:rsidR="00845313">
        <w:rPr>
          <w:rFonts w:ascii="Times New Roman" w:hAnsi="Times New Roman" w:cs="Times New Roman"/>
          <w:sz w:val="24"/>
          <w:szCs w:val="24"/>
        </w:rPr>
        <w:t xml:space="preserve"> </w:t>
      </w:r>
      <w:r w:rsidR="004863E8">
        <w:rPr>
          <w:rFonts w:ascii="Times New Roman" w:hAnsi="Times New Roman" w:cs="Times New Roman"/>
          <w:sz w:val="24"/>
          <w:szCs w:val="24"/>
        </w:rPr>
        <w:t xml:space="preserve">main trials and two ISO control trials. </w:t>
      </w:r>
      <w:r w:rsidR="00A84A24">
        <w:rPr>
          <w:rFonts w:ascii="Times New Roman" w:hAnsi="Times New Roman" w:cs="Times New Roman"/>
          <w:sz w:val="24"/>
          <w:szCs w:val="24"/>
        </w:rPr>
        <w:t xml:space="preserve">Participants in both conditions </w:t>
      </w:r>
      <w:r w:rsidR="00153777">
        <w:rPr>
          <w:rFonts w:ascii="Times New Roman" w:hAnsi="Times New Roman" w:cs="Times New Roman"/>
          <w:sz w:val="24"/>
          <w:szCs w:val="24"/>
        </w:rPr>
        <w:t xml:space="preserve">were </w:t>
      </w:r>
      <w:r w:rsidR="00A84A24">
        <w:rPr>
          <w:rFonts w:ascii="Times New Roman" w:hAnsi="Times New Roman" w:cs="Times New Roman"/>
          <w:sz w:val="24"/>
          <w:szCs w:val="24"/>
        </w:rPr>
        <w:t xml:space="preserve">then </w:t>
      </w:r>
      <w:r w:rsidR="00845313">
        <w:rPr>
          <w:rFonts w:ascii="Times New Roman" w:hAnsi="Times New Roman" w:cs="Times New Roman"/>
          <w:sz w:val="24"/>
          <w:szCs w:val="24"/>
        </w:rPr>
        <w:t xml:space="preserve">asked to indicate whether the objects in each trial were blickets. </w:t>
      </w:r>
      <w:r w:rsidR="00B02CAD">
        <w:rPr>
          <w:rFonts w:ascii="Times New Roman" w:hAnsi="Times New Roman" w:cs="Times New Roman"/>
          <w:sz w:val="24"/>
          <w:szCs w:val="24"/>
        </w:rPr>
        <w:t xml:space="preserve">Participants were randomly assigned to the BB or ISO conditions. </w:t>
      </w:r>
    </w:p>
    <w:p w14:paraId="26A6C070" w14:textId="0A67CBB4" w:rsidR="008C20C2" w:rsidRDefault="008C20C2" w:rsidP="008C20C2">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Method</w:t>
      </w:r>
    </w:p>
    <w:p w14:paraId="4AFE747C" w14:textId="7621380A" w:rsidR="008C20C2" w:rsidRPr="008C20C2" w:rsidRDefault="008C20C2" w:rsidP="008C20C2">
      <w:pPr>
        <w:spacing w:line="480" w:lineRule="auto"/>
        <w:ind w:firstLine="720"/>
        <w:contextualSpacing/>
        <w:rPr>
          <w:rFonts w:ascii="Times New Roman" w:hAnsi="Times New Roman" w:cs="Times New Roman"/>
          <w:b/>
          <w:bCs/>
          <w:sz w:val="24"/>
          <w:szCs w:val="24"/>
        </w:rPr>
      </w:pPr>
      <w:r w:rsidRPr="00A91569">
        <w:rPr>
          <w:rFonts w:ascii="Times New Roman" w:hAnsi="Times New Roman" w:cs="Times New Roman"/>
          <w:b/>
          <w:sz w:val="24"/>
          <w:szCs w:val="24"/>
        </w:rPr>
        <w:t>Participants.</w:t>
      </w:r>
      <w:r>
        <w:rPr>
          <w:rFonts w:ascii="Times New Roman" w:hAnsi="Times New Roman" w:cs="Times New Roman"/>
          <w:b/>
          <w:sz w:val="24"/>
          <w:szCs w:val="24"/>
        </w:rPr>
        <w:t xml:space="preserve">  </w:t>
      </w:r>
      <w:r>
        <w:rPr>
          <w:rFonts w:ascii="Times New Roman" w:hAnsi="Times New Roman" w:cs="Times New Roman"/>
          <w:bCs/>
          <w:sz w:val="24"/>
          <w:szCs w:val="24"/>
        </w:rPr>
        <w:t xml:space="preserve">Participants were </w:t>
      </w:r>
      <w:ins w:id="404" w:author="Benton, Deon [2]" w:date="2023-03-21T11:44:00Z">
        <w:r w:rsidR="00CD64E4">
          <w:rPr>
            <w:rFonts w:ascii="Times New Roman" w:hAnsi="Times New Roman" w:cs="Times New Roman"/>
            <w:bCs/>
            <w:sz w:val="24"/>
            <w:szCs w:val="24"/>
          </w:rPr>
          <w:t xml:space="preserve">32 </w:t>
        </w:r>
      </w:ins>
      <w:r>
        <w:rPr>
          <w:rFonts w:ascii="Times New Roman" w:hAnsi="Times New Roman" w:cs="Times New Roman"/>
          <w:bCs/>
          <w:sz w:val="24"/>
          <w:szCs w:val="24"/>
        </w:rPr>
        <w:t>5-year-olds (</w:t>
      </w:r>
      <w:r w:rsidR="005B7998">
        <w:rPr>
          <w:rFonts w:ascii="Times New Roman" w:hAnsi="Times New Roman" w:cs="Times New Roman"/>
          <w:bCs/>
          <w:sz w:val="24"/>
          <w:szCs w:val="24"/>
        </w:rPr>
        <w:t xml:space="preserve">16 </w:t>
      </w:r>
      <w:r>
        <w:rPr>
          <w:rFonts w:ascii="Times New Roman" w:hAnsi="Times New Roman" w:cs="Times New Roman"/>
          <w:bCs/>
          <w:sz w:val="24"/>
          <w:szCs w:val="24"/>
        </w:rPr>
        <w:t xml:space="preserve">boys and </w:t>
      </w:r>
      <w:ins w:id="405" w:author="Benton, Deon [2]" w:date="2023-03-21T11:44:00Z">
        <w:r w:rsidR="00CD64E4">
          <w:rPr>
            <w:rFonts w:ascii="Times New Roman" w:hAnsi="Times New Roman" w:cs="Times New Roman"/>
            <w:bCs/>
            <w:sz w:val="24"/>
            <w:szCs w:val="24"/>
          </w:rPr>
          <w:t xml:space="preserve">16 </w:t>
        </w:r>
      </w:ins>
      <w:r>
        <w:rPr>
          <w:rFonts w:ascii="Times New Roman" w:hAnsi="Times New Roman" w:cs="Times New Roman"/>
          <w:bCs/>
          <w:sz w:val="24"/>
          <w:szCs w:val="24"/>
        </w:rPr>
        <w:t xml:space="preserve">girls) and </w:t>
      </w:r>
      <w:r w:rsidR="00356C87">
        <w:rPr>
          <w:rFonts w:ascii="Times New Roman" w:hAnsi="Times New Roman" w:cs="Times New Roman"/>
          <w:bCs/>
          <w:sz w:val="24"/>
          <w:szCs w:val="24"/>
        </w:rPr>
        <w:t>3</w:t>
      </w:r>
      <w:r w:rsidR="00E87C65">
        <w:rPr>
          <w:rFonts w:ascii="Times New Roman" w:hAnsi="Times New Roman" w:cs="Times New Roman"/>
          <w:bCs/>
          <w:sz w:val="24"/>
          <w:szCs w:val="24"/>
        </w:rPr>
        <w:t>1</w:t>
      </w:r>
      <w:r w:rsidR="00356C87">
        <w:rPr>
          <w:rFonts w:ascii="Times New Roman" w:hAnsi="Times New Roman" w:cs="Times New Roman"/>
          <w:bCs/>
          <w:sz w:val="24"/>
          <w:szCs w:val="24"/>
        </w:rPr>
        <w:t xml:space="preserve"> </w:t>
      </w:r>
      <w:r>
        <w:rPr>
          <w:rFonts w:ascii="Times New Roman" w:hAnsi="Times New Roman" w:cs="Times New Roman"/>
          <w:bCs/>
          <w:sz w:val="24"/>
          <w:szCs w:val="24"/>
        </w:rPr>
        <w:t>6-year-olds (</w:t>
      </w:r>
      <w:r w:rsidR="004369E4">
        <w:rPr>
          <w:rFonts w:ascii="Times New Roman" w:hAnsi="Times New Roman" w:cs="Times New Roman"/>
          <w:bCs/>
          <w:sz w:val="24"/>
          <w:szCs w:val="24"/>
        </w:rPr>
        <w:t xml:space="preserve">17 </w:t>
      </w:r>
      <w:r>
        <w:rPr>
          <w:rFonts w:ascii="Times New Roman" w:hAnsi="Times New Roman" w:cs="Times New Roman"/>
          <w:bCs/>
          <w:sz w:val="24"/>
          <w:szCs w:val="24"/>
        </w:rPr>
        <w:t xml:space="preserve">boys and </w:t>
      </w:r>
      <w:ins w:id="406" w:author="Benton, Deon [2]" w:date="2023-03-21T11:44:00Z">
        <w:r w:rsidR="00CD64E4">
          <w:rPr>
            <w:rFonts w:ascii="Times New Roman" w:hAnsi="Times New Roman" w:cs="Times New Roman"/>
            <w:bCs/>
            <w:sz w:val="24"/>
            <w:szCs w:val="24"/>
          </w:rPr>
          <w:t xml:space="preserve">15 </w:t>
        </w:r>
      </w:ins>
      <w:r>
        <w:rPr>
          <w:rFonts w:ascii="Times New Roman" w:hAnsi="Times New Roman" w:cs="Times New Roman"/>
          <w:bCs/>
          <w:sz w:val="24"/>
          <w:szCs w:val="24"/>
        </w:rPr>
        <w:t>girls).</w:t>
      </w:r>
      <w:r w:rsidR="00D94E06">
        <w:rPr>
          <w:rFonts w:ascii="Times New Roman" w:hAnsi="Times New Roman" w:cs="Times New Roman"/>
          <w:bCs/>
          <w:sz w:val="24"/>
          <w:szCs w:val="24"/>
        </w:rPr>
        <w:t xml:space="preserve"> Sample size was determined</w:t>
      </w:r>
      <w:r w:rsidR="0005664F">
        <w:rPr>
          <w:rFonts w:ascii="Times New Roman" w:hAnsi="Times New Roman" w:cs="Times New Roman"/>
          <w:bCs/>
          <w:sz w:val="24"/>
          <w:szCs w:val="24"/>
        </w:rPr>
        <w:t xml:space="preserve"> based on previous studies on BB reasoning in human children</w:t>
      </w:r>
      <w:r w:rsidR="00553974">
        <w:rPr>
          <w:rFonts w:ascii="Times New Roman" w:hAnsi="Times New Roman" w:cs="Times New Roman"/>
          <w:bCs/>
          <w:sz w:val="24"/>
          <w:szCs w:val="24"/>
        </w:rPr>
        <w:t xml:space="preserve"> (e.g., </w:t>
      </w:r>
      <w:r w:rsidR="0011395D">
        <w:rPr>
          <w:rFonts w:ascii="Times New Roman" w:hAnsi="Times New Roman" w:cs="Times New Roman"/>
          <w:bCs/>
          <w:sz w:val="24"/>
          <w:szCs w:val="24"/>
        </w:rPr>
        <w:t>Gopnik &amp; Sobel, 2000</w:t>
      </w:r>
      <w:r w:rsidR="00F331D4">
        <w:rPr>
          <w:rFonts w:ascii="Times New Roman" w:hAnsi="Times New Roman" w:cs="Times New Roman"/>
          <w:bCs/>
          <w:sz w:val="24"/>
          <w:szCs w:val="24"/>
        </w:rPr>
        <w:t>;</w:t>
      </w:r>
      <w:r w:rsidR="00E87C65">
        <w:rPr>
          <w:rFonts w:ascii="Times New Roman" w:hAnsi="Times New Roman" w:cs="Times New Roman"/>
          <w:bCs/>
          <w:sz w:val="24"/>
          <w:szCs w:val="24"/>
        </w:rPr>
        <w:t xml:space="preserve"> </w:t>
      </w:r>
      <w:r w:rsidR="00553974">
        <w:rPr>
          <w:rFonts w:ascii="Times New Roman" w:hAnsi="Times New Roman" w:cs="Times New Roman"/>
          <w:bCs/>
          <w:sz w:val="24"/>
          <w:szCs w:val="24"/>
        </w:rPr>
        <w:t>Griffiths et al., 2011; Sobel et al., 2004)</w:t>
      </w:r>
      <w:r w:rsidR="0005664F">
        <w:rPr>
          <w:rFonts w:ascii="Times New Roman" w:hAnsi="Times New Roman" w:cs="Times New Roman"/>
          <w:bCs/>
          <w:sz w:val="24"/>
          <w:szCs w:val="24"/>
        </w:rPr>
        <w:t>.</w:t>
      </w:r>
      <w:r w:rsidR="00D94E06">
        <w:rPr>
          <w:rFonts w:ascii="Times New Roman" w:hAnsi="Times New Roman" w:cs="Times New Roman"/>
          <w:bCs/>
          <w:sz w:val="24"/>
          <w:szCs w:val="24"/>
        </w:rPr>
        <w:t xml:space="preserve"> </w:t>
      </w:r>
      <w:r w:rsidR="004369E4">
        <w:rPr>
          <w:rFonts w:ascii="Times New Roman" w:hAnsi="Times New Roman" w:cs="Times New Roman"/>
          <w:bCs/>
          <w:sz w:val="24"/>
          <w:szCs w:val="24"/>
        </w:rPr>
        <w:t>Two children were excluded from analysis for failing to participate (</w:t>
      </w:r>
      <w:r w:rsidR="004369E4">
        <w:rPr>
          <w:rFonts w:ascii="Times New Roman" w:hAnsi="Times New Roman" w:cs="Times New Roman"/>
          <w:bCs/>
          <w:i/>
          <w:iCs/>
          <w:sz w:val="24"/>
          <w:szCs w:val="24"/>
        </w:rPr>
        <w:t xml:space="preserve">N </w:t>
      </w:r>
      <w:r w:rsidR="004369E4">
        <w:rPr>
          <w:rFonts w:ascii="Times New Roman" w:hAnsi="Times New Roman" w:cs="Times New Roman"/>
          <w:bCs/>
          <w:sz w:val="24"/>
          <w:szCs w:val="24"/>
        </w:rPr>
        <w:t>= 1) or missing video (which made coding their responses impossible) (</w:t>
      </w:r>
      <w:r w:rsidR="004369E4">
        <w:rPr>
          <w:rFonts w:ascii="Times New Roman" w:hAnsi="Times New Roman" w:cs="Times New Roman"/>
          <w:bCs/>
          <w:i/>
          <w:iCs/>
          <w:sz w:val="24"/>
          <w:szCs w:val="24"/>
        </w:rPr>
        <w:t xml:space="preserve">N </w:t>
      </w:r>
      <w:r w:rsidR="004369E4">
        <w:rPr>
          <w:rFonts w:ascii="Times New Roman" w:hAnsi="Times New Roman" w:cs="Times New Roman"/>
          <w:bCs/>
          <w:sz w:val="24"/>
          <w:szCs w:val="24"/>
        </w:rPr>
        <w:t xml:space="preserve">= 1). </w:t>
      </w:r>
      <w:r>
        <w:rPr>
          <w:rFonts w:ascii="Times New Roman" w:hAnsi="Times New Roman" w:cs="Times New Roman"/>
          <w:bCs/>
          <w:sz w:val="24"/>
          <w:szCs w:val="24"/>
        </w:rPr>
        <w:t>Although most children were from white, middle-class backgrounds, a range of ethnicities that resembled the diversity in the population were represented. All children were tested in a quiet room at a</w:t>
      </w:r>
      <w:ins w:id="407" w:author="Benton, Deon [2]" w:date="2023-03-21T11:44:00Z">
        <w:r w:rsidR="002006B5">
          <w:rPr>
            <w:rFonts w:ascii="Times New Roman" w:hAnsi="Times New Roman" w:cs="Times New Roman"/>
            <w:bCs/>
            <w:sz w:val="24"/>
            <w:szCs w:val="24"/>
          </w:rPr>
          <w:t xml:space="preserve"> local</w:t>
        </w:r>
      </w:ins>
      <w:r>
        <w:rPr>
          <w:rFonts w:ascii="Times New Roman" w:hAnsi="Times New Roman" w:cs="Times New Roman"/>
          <w:bCs/>
          <w:sz w:val="24"/>
          <w:szCs w:val="24"/>
        </w:rPr>
        <w:t xml:space="preserve"> children’s museum.</w:t>
      </w:r>
    </w:p>
    <w:p w14:paraId="3F91966B" w14:textId="240D64AA" w:rsidR="00982DB4" w:rsidRPr="00861677" w:rsidRDefault="009363F8" w:rsidP="00F32C00">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Materials. </w:t>
      </w:r>
      <w:r>
        <w:rPr>
          <w:rFonts w:ascii="Times New Roman" w:hAnsi="Times New Roman" w:cs="Times New Roman"/>
          <w:sz w:val="24"/>
          <w:szCs w:val="24"/>
        </w:rPr>
        <w:t xml:space="preserve">The “device” used in the </w:t>
      </w:r>
      <w:ins w:id="408" w:author="Benton, Deon [2]" w:date="2023-03-21T11:46:00Z">
        <w:r w:rsidR="005F1ED2">
          <w:rPr>
            <w:rFonts w:ascii="Times New Roman" w:hAnsi="Times New Roman" w:cs="Times New Roman"/>
            <w:sz w:val="24"/>
            <w:szCs w:val="24"/>
          </w:rPr>
          <w:t xml:space="preserve">current study </w:t>
        </w:r>
      </w:ins>
      <w:r>
        <w:rPr>
          <w:rFonts w:ascii="Times New Roman" w:hAnsi="Times New Roman" w:cs="Times New Roman"/>
          <w:sz w:val="24"/>
          <w:szCs w:val="24"/>
        </w:rPr>
        <w:t xml:space="preserve">was a computer-animated version of the blicket detector. The device was a white rectangle with a black border that measured 5.99 cm × 23.47 cm. If the device was “on”, the white region of the rectangle </w:t>
      </w:r>
      <w:r w:rsidR="00A84A24">
        <w:rPr>
          <w:rFonts w:ascii="Times New Roman" w:hAnsi="Times New Roman" w:cs="Times New Roman"/>
          <w:sz w:val="24"/>
          <w:szCs w:val="24"/>
        </w:rPr>
        <w:t>turned blue</w:t>
      </w:r>
      <w:r>
        <w:rPr>
          <w:rFonts w:ascii="Times New Roman" w:hAnsi="Times New Roman" w:cs="Times New Roman"/>
          <w:sz w:val="24"/>
          <w:szCs w:val="24"/>
        </w:rPr>
        <w:t xml:space="preserve">. If the device was “off”, the white region remained white. </w:t>
      </w:r>
      <w:ins w:id="409" w:author="Benton, Deon [2]" w:date="2023-03-21T11:47:00Z">
        <w:r w:rsidR="005F1ED2">
          <w:rPr>
            <w:rFonts w:ascii="Times New Roman" w:hAnsi="Times New Roman" w:cs="Times New Roman"/>
            <w:sz w:val="24"/>
            <w:szCs w:val="24"/>
          </w:rPr>
          <w:t>A</w:t>
        </w:r>
      </w:ins>
      <w:r>
        <w:rPr>
          <w:rFonts w:ascii="Times New Roman" w:hAnsi="Times New Roman" w:cs="Times New Roman"/>
          <w:sz w:val="24"/>
          <w:szCs w:val="24"/>
        </w:rPr>
        <w:t xml:space="preserve"> maximum of 4 differently colored circles were used, and each circle measured 2.67 cm × 2.67 cm</w:t>
      </w:r>
      <w:r w:rsidR="003558C1">
        <w:rPr>
          <w:rFonts w:ascii="Times New Roman" w:hAnsi="Times New Roman" w:cs="Times New Roman"/>
          <w:sz w:val="24"/>
          <w:szCs w:val="24"/>
        </w:rPr>
        <w:t xml:space="preserve"> (see Figure </w:t>
      </w:r>
      <w:r w:rsidR="00370FD9">
        <w:rPr>
          <w:rFonts w:ascii="Times New Roman" w:hAnsi="Times New Roman" w:cs="Times New Roman"/>
          <w:sz w:val="24"/>
          <w:szCs w:val="24"/>
        </w:rPr>
        <w:t>2</w:t>
      </w:r>
      <w:r w:rsidR="003558C1">
        <w:rPr>
          <w:rFonts w:ascii="Times New Roman" w:hAnsi="Times New Roman" w:cs="Times New Roman"/>
          <w:sz w:val="24"/>
          <w:szCs w:val="24"/>
        </w:rPr>
        <w:t xml:space="preserve"> below)</w:t>
      </w:r>
      <w:r>
        <w:rPr>
          <w:rFonts w:ascii="Times New Roman" w:hAnsi="Times New Roman" w:cs="Times New Roman"/>
          <w:sz w:val="24"/>
          <w:szCs w:val="24"/>
        </w:rPr>
        <w:t>. The machine was designed such that it activated immediately when a circle that was predetermined to be a blicket contacted it. At the start of any given trial, three (for the BB</w:t>
      </w:r>
      <w:r w:rsidR="00D463F9">
        <w:rPr>
          <w:rFonts w:ascii="Times New Roman" w:hAnsi="Times New Roman" w:cs="Times New Roman"/>
          <w:sz w:val="24"/>
          <w:szCs w:val="24"/>
        </w:rPr>
        <w:t xml:space="preserve"> or ISO</w:t>
      </w:r>
      <w:r>
        <w:rPr>
          <w:rFonts w:ascii="Times New Roman" w:hAnsi="Times New Roman" w:cs="Times New Roman"/>
          <w:sz w:val="24"/>
          <w:szCs w:val="24"/>
        </w:rPr>
        <w:t xml:space="preserve"> experimental trials) or four </w:t>
      </w:r>
      <w:r w:rsidR="005B7988">
        <w:rPr>
          <w:rFonts w:ascii="Times New Roman" w:hAnsi="Times New Roman" w:cs="Times New Roman"/>
          <w:sz w:val="24"/>
          <w:szCs w:val="24"/>
        </w:rPr>
        <w:t>equally spaced</w:t>
      </w:r>
      <w:r>
        <w:rPr>
          <w:rFonts w:ascii="Times New Roman" w:hAnsi="Times New Roman" w:cs="Times New Roman"/>
          <w:sz w:val="24"/>
          <w:szCs w:val="24"/>
        </w:rPr>
        <w:t xml:space="preserve"> (for the BB </w:t>
      </w:r>
      <w:r w:rsidR="00D463F9">
        <w:rPr>
          <w:rFonts w:ascii="Times New Roman" w:hAnsi="Times New Roman" w:cs="Times New Roman"/>
          <w:sz w:val="24"/>
          <w:szCs w:val="24"/>
        </w:rPr>
        <w:t xml:space="preserve">or ISO </w:t>
      </w:r>
      <w:r>
        <w:rPr>
          <w:rFonts w:ascii="Times New Roman" w:hAnsi="Times New Roman" w:cs="Times New Roman"/>
          <w:sz w:val="24"/>
          <w:szCs w:val="24"/>
        </w:rPr>
        <w:t>control trials) circles appeared above the blicket machine. Finally, the videos contained a built-in script, which experimenters were instructed to read</w:t>
      </w:r>
      <w:r w:rsidRPr="0056722E">
        <w:rPr>
          <w:rFonts w:ascii="Times New Roman" w:hAnsi="Times New Roman" w:cs="Times New Roman"/>
          <w:sz w:val="24"/>
          <w:szCs w:val="24"/>
        </w:rPr>
        <w:t xml:space="preserve">. </w:t>
      </w:r>
      <w:r>
        <w:rPr>
          <w:rFonts w:ascii="Times New Roman" w:hAnsi="Times New Roman" w:cs="Times New Roman"/>
          <w:sz w:val="24"/>
          <w:szCs w:val="24"/>
        </w:rPr>
        <w:t xml:space="preserve"> All video events were created in Microsoft PowerPoint.</w:t>
      </w:r>
      <w:r w:rsidR="007B446C">
        <w:rPr>
          <w:rFonts w:ascii="Times New Roman" w:hAnsi="Times New Roman" w:cs="Times New Roman"/>
          <w:sz w:val="24"/>
          <w:szCs w:val="24"/>
        </w:rPr>
        <w:t xml:space="preserve"> </w:t>
      </w:r>
    </w:p>
    <w:p w14:paraId="28697A80" w14:textId="76CCC2D3"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Procedure.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w:t>
      </w:r>
      <w:r>
        <w:rPr>
          <w:rFonts w:ascii="Times New Roman" w:hAnsi="Times New Roman" w:cs="Times New Roman"/>
          <w:sz w:val="24"/>
          <w:szCs w:val="24"/>
        </w:rPr>
        <w:t xml:space="preserve"> either</w:t>
      </w:r>
      <w:r w:rsidRPr="00793BEA">
        <w:rPr>
          <w:rFonts w:ascii="Times New Roman" w:hAnsi="Times New Roman" w:cs="Times New Roman"/>
          <w:sz w:val="24"/>
          <w:szCs w:val="24"/>
        </w:rPr>
        <w:t xml:space="preserve"> tested </w:t>
      </w:r>
      <w:r>
        <w:rPr>
          <w:rFonts w:ascii="Times New Roman" w:hAnsi="Times New Roman" w:cs="Times New Roman"/>
          <w:sz w:val="24"/>
          <w:szCs w:val="24"/>
        </w:rPr>
        <w:t xml:space="preserve">in </w:t>
      </w:r>
      <w:r w:rsidR="00C04D6C">
        <w:rPr>
          <w:rFonts w:ascii="Times New Roman" w:hAnsi="Times New Roman" w:cs="Times New Roman"/>
          <w:sz w:val="24"/>
          <w:szCs w:val="24"/>
        </w:rPr>
        <w:t xml:space="preserve">a </w:t>
      </w:r>
      <w:r>
        <w:rPr>
          <w:rFonts w:ascii="Times New Roman" w:hAnsi="Times New Roman" w:cs="Times New Roman"/>
          <w:sz w:val="24"/>
          <w:szCs w:val="24"/>
        </w:rPr>
        <w:t xml:space="preserve">quiet room in local children’s science museum. At the beginning </w:t>
      </w:r>
      <w:r w:rsidRPr="00793BEA">
        <w:rPr>
          <w:rFonts w:ascii="Times New Roman" w:hAnsi="Times New Roman" w:cs="Times New Roman"/>
          <w:sz w:val="24"/>
          <w:szCs w:val="24"/>
        </w:rPr>
        <w:t>of the experiment,</w:t>
      </w:r>
      <w:r>
        <w:rPr>
          <w:rFonts w:ascii="Times New Roman" w:hAnsi="Times New Roman" w:cs="Times New Roman"/>
          <w:sz w:val="24"/>
          <w:szCs w:val="24"/>
        </w:rPr>
        <w:t xml:space="preserve"> all</w:t>
      </w:r>
      <w:r w:rsidRPr="00793BEA">
        <w:rPr>
          <w:rFonts w:ascii="Times New Roman" w:hAnsi="Times New Roman" w:cs="Times New Roman"/>
          <w:sz w:val="24"/>
          <w:szCs w:val="24"/>
        </w:rPr>
        <w:t xml:space="preserv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 </w:t>
      </w:r>
      <w:r>
        <w:rPr>
          <w:rFonts w:ascii="Times New Roman" w:hAnsi="Times New Roman" w:cs="Times New Roman"/>
          <w:sz w:val="24"/>
          <w:szCs w:val="24"/>
        </w:rPr>
        <w:t xml:space="preserve">shown a pretraining video. </w:t>
      </w:r>
      <w:r>
        <w:rPr>
          <w:rFonts w:ascii="Times New Roman" w:hAnsi="Times New Roman" w:cs="Times New Roman"/>
          <w:sz w:val="24"/>
          <w:szCs w:val="24"/>
        </w:rPr>
        <w:lastRenderedPageBreak/>
        <w:t>The video</w:t>
      </w:r>
      <w:r w:rsidRPr="0056722E">
        <w:rPr>
          <w:rFonts w:ascii="Times New Roman" w:hAnsi="Times New Roman" w:cs="Times New Roman"/>
          <w:sz w:val="24"/>
          <w:szCs w:val="24"/>
        </w:rPr>
        <w:t xml:space="preserve"> consisted of a rectangular base (</w:t>
      </w:r>
      <w:r>
        <w:rPr>
          <w:rFonts w:ascii="Times New Roman" w:hAnsi="Times New Roman" w:cs="Times New Roman"/>
          <w:sz w:val="24"/>
          <w:szCs w:val="24"/>
        </w:rPr>
        <w:t xml:space="preserve">i.e., </w:t>
      </w:r>
      <w:r w:rsidRPr="0056722E">
        <w:rPr>
          <w:rFonts w:ascii="Times New Roman" w:hAnsi="Times New Roman" w:cs="Times New Roman"/>
          <w:sz w:val="24"/>
          <w:szCs w:val="24"/>
        </w:rPr>
        <w:t xml:space="preserve">the </w:t>
      </w:r>
      <w:r>
        <w:rPr>
          <w:rFonts w:ascii="Times New Roman" w:hAnsi="Times New Roman" w:cs="Times New Roman"/>
          <w:sz w:val="24"/>
          <w:szCs w:val="24"/>
        </w:rPr>
        <w:t>previously mentioned blicket detector</w:t>
      </w:r>
      <w:r w:rsidRPr="0056722E">
        <w:rPr>
          <w:rFonts w:ascii="Times New Roman" w:hAnsi="Times New Roman" w:cs="Times New Roman"/>
          <w:sz w:val="24"/>
          <w:szCs w:val="24"/>
        </w:rPr>
        <w:t>) and two shapes (</w:t>
      </w:r>
      <w:r>
        <w:rPr>
          <w:rFonts w:ascii="Times New Roman" w:hAnsi="Times New Roman" w:cs="Times New Roman"/>
          <w:sz w:val="24"/>
          <w:szCs w:val="24"/>
        </w:rPr>
        <w:t>i.e., a gray triangle and a gray pentagon). Crucially, these shapes were unrelated to the circles used during the main portion of the experiment.</w:t>
      </w:r>
      <w:r w:rsidRPr="0056722E">
        <w:rPr>
          <w:rFonts w:ascii="Times New Roman" w:hAnsi="Times New Roman" w:cs="Times New Roman"/>
          <w:sz w:val="24"/>
          <w:szCs w:val="24"/>
        </w:rPr>
        <w:t xml:space="preserve"> </w:t>
      </w:r>
      <w:r>
        <w:rPr>
          <w:rFonts w:ascii="Times New Roman" w:hAnsi="Times New Roman" w:cs="Times New Roman"/>
          <w:sz w:val="24"/>
          <w:szCs w:val="24"/>
        </w:rPr>
        <w:t>The pretraining phase began with the triangle (object A) and pentagon (object B) above the machine</w:t>
      </w:r>
      <w:ins w:id="410" w:author="Benton, Deon [2]" w:date="2023-03-21T11:48:00Z">
        <w:r w:rsidR="009B3D8D">
          <w:rPr>
            <w:rFonts w:ascii="Times New Roman" w:hAnsi="Times New Roman" w:cs="Times New Roman"/>
            <w:sz w:val="24"/>
            <w:szCs w:val="24"/>
          </w:rPr>
          <w:t xml:space="preserve"> and next to one another</w:t>
        </w:r>
      </w:ins>
      <w:r>
        <w:rPr>
          <w:rFonts w:ascii="Times New Roman" w:hAnsi="Times New Roman" w:cs="Times New Roman"/>
          <w:sz w:val="24"/>
          <w:szCs w:val="24"/>
        </w:rPr>
        <w:t xml:space="preserve">. Object A then descended until it contacted and immediately activated the machine (i.e., the white region changed from white to </w:t>
      </w:r>
      <w:r w:rsidR="00C04D6C">
        <w:rPr>
          <w:rFonts w:ascii="Times New Roman" w:hAnsi="Times New Roman" w:cs="Times New Roman"/>
          <w:sz w:val="24"/>
          <w:szCs w:val="24"/>
        </w:rPr>
        <w:t>blue</w:t>
      </w:r>
      <w:r>
        <w:rPr>
          <w:rFonts w:ascii="Times New Roman" w:hAnsi="Times New Roman" w:cs="Times New Roman"/>
          <w:sz w:val="24"/>
          <w:szCs w:val="24"/>
        </w:rPr>
        <w:t>). Object A then returned to its starting position above the machine. Object B then descended until it contacted and failed to activate the machine. Object B then returned to its starting position. Finally, both objects descended until they contacted</w:t>
      </w:r>
      <w:ins w:id="411" w:author="Benton, Deon [2]" w:date="2023-03-21T11:49:00Z">
        <w:r w:rsidR="006D231A">
          <w:rPr>
            <w:rFonts w:ascii="Times New Roman" w:hAnsi="Times New Roman" w:cs="Times New Roman"/>
            <w:sz w:val="24"/>
            <w:szCs w:val="24"/>
          </w:rPr>
          <w:t xml:space="preserve"> and activated</w:t>
        </w:r>
      </w:ins>
      <w:r>
        <w:rPr>
          <w:rFonts w:ascii="Times New Roman" w:hAnsi="Times New Roman" w:cs="Times New Roman"/>
          <w:sz w:val="24"/>
          <w:szCs w:val="24"/>
        </w:rPr>
        <w:t xml:space="preserve"> the machine. Participants were then asked whether each object was a blicket. This event was identical to the “one-cause” event in Gopnik</w:t>
      </w:r>
      <w:r w:rsidR="005B7988">
        <w:rPr>
          <w:rFonts w:ascii="Times New Roman" w:hAnsi="Times New Roman" w:cs="Times New Roman"/>
          <w:sz w:val="24"/>
          <w:szCs w:val="24"/>
        </w:rPr>
        <w:t xml:space="preserve"> et al.</w:t>
      </w:r>
      <w:r>
        <w:rPr>
          <w:rFonts w:ascii="Times New Roman" w:hAnsi="Times New Roman" w:cs="Times New Roman"/>
          <w:sz w:val="24"/>
          <w:szCs w:val="24"/>
        </w:rPr>
        <w:t xml:space="preserve"> (2001) and was included to ensure that participants </w:t>
      </w:r>
      <w:del w:id="412" w:author="Benton, Deon [2]" w:date="2023-03-21T11:51:00Z">
        <w:r w:rsidDel="006D231A">
          <w:rPr>
            <w:rFonts w:ascii="Times New Roman" w:hAnsi="Times New Roman" w:cs="Times New Roman"/>
            <w:sz w:val="24"/>
            <w:szCs w:val="24"/>
          </w:rPr>
          <w:delText>could reason about blicket objects</w:delText>
        </w:r>
      </w:del>
      <w:ins w:id="413" w:author="Benton, Deon [2]" w:date="2023-03-21T11:51:00Z">
        <w:r w:rsidR="006D231A">
          <w:rPr>
            <w:rFonts w:ascii="Times New Roman" w:hAnsi="Times New Roman" w:cs="Times New Roman"/>
            <w:sz w:val="24"/>
            <w:szCs w:val="24"/>
          </w:rPr>
          <w:t>understood the task</w:t>
        </w:r>
      </w:ins>
      <w:r>
        <w:rPr>
          <w:rFonts w:ascii="Times New Roman" w:hAnsi="Times New Roman" w:cs="Times New Roman"/>
          <w:sz w:val="24"/>
          <w:szCs w:val="24"/>
        </w:rPr>
        <w:t xml:space="preserve">. </w:t>
      </w:r>
    </w:p>
    <w:p w14:paraId="099BA2FB" w14:textId="77777777" w:rsidR="00F32C00" w:rsidRDefault="00F32C00" w:rsidP="00F32C00">
      <w:pPr>
        <w:keepNext/>
        <w:spacing w:line="480" w:lineRule="auto"/>
        <w:contextualSpacing/>
      </w:pPr>
      <w:r>
        <w:rPr>
          <w:rFonts w:ascii="Times New Roman" w:hAnsi="Times New Roman" w:cs="Times New Roman"/>
          <w:noProof/>
          <w:sz w:val="24"/>
          <w:szCs w:val="24"/>
        </w:rPr>
        <w:lastRenderedPageBreak/>
        <w:drawing>
          <wp:inline distT="0" distB="0" distL="0" distR="0" wp14:anchorId="379C4B3C" wp14:editId="6C5F5144">
            <wp:extent cx="3867150" cy="4139833"/>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870290" cy="4143194"/>
                    </a:xfrm>
                    <a:prstGeom prst="rect">
                      <a:avLst/>
                    </a:prstGeom>
                  </pic:spPr>
                </pic:pic>
              </a:graphicData>
            </a:graphic>
          </wp:inline>
        </w:drawing>
      </w:r>
    </w:p>
    <w:p w14:paraId="443F2A13" w14:textId="5D967D42" w:rsidR="00F32C00" w:rsidRPr="00F32C00" w:rsidRDefault="00F32C00" w:rsidP="00F32C00">
      <w:pPr>
        <w:pStyle w:val="Caption"/>
        <w:rPr>
          <w:rFonts w:ascii="Times New Roman" w:hAnsi="Times New Roman" w:cs="Times New Roman"/>
          <w:b w:val="0"/>
          <w:bCs w:val="0"/>
          <w:color w:val="auto"/>
          <w:sz w:val="20"/>
          <w:szCs w:val="20"/>
        </w:rPr>
      </w:pPr>
      <w:r w:rsidRPr="00F32C00">
        <w:rPr>
          <w:rFonts w:ascii="Times New Roman" w:hAnsi="Times New Roman" w:cs="Times New Roman"/>
          <w:b w:val="0"/>
          <w:bCs w:val="0"/>
          <w:color w:val="auto"/>
          <w:sz w:val="20"/>
          <w:szCs w:val="20"/>
        </w:rPr>
        <w:t xml:space="preserve">Figure </w:t>
      </w:r>
      <w:r w:rsidRPr="00F32C00">
        <w:rPr>
          <w:rFonts w:ascii="Times New Roman" w:hAnsi="Times New Roman" w:cs="Times New Roman"/>
          <w:b w:val="0"/>
          <w:bCs w:val="0"/>
          <w:color w:val="auto"/>
          <w:sz w:val="20"/>
          <w:szCs w:val="20"/>
        </w:rPr>
        <w:fldChar w:fldCharType="begin"/>
      </w:r>
      <w:r w:rsidRPr="00F32C00">
        <w:rPr>
          <w:rFonts w:ascii="Times New Roman" w:hAnsi="Times New Roman" w:cs="Times New Roman"/>
          <w:b w:val="0"/>
          <w:bCs w:val="0"/>
          <w:color w:val="auto"/>
          <w:sz w:val="20"/>
          <w:szCs w:val="20"/>
        </w:rPr>
        <w:instrText xml:space="preserve"> SEQ Figure \* ARABIC </w:instrText>
      </w:r>
      <w:r w:rsidRPr="00F32C00">
        <w:rPr>
          <w:rFonts w:ascii="Times New Roman" w:hAnsi="Times New Roman" w:cs="Times New Roman"/>
          <w:b w:val="0"/>
          <w:bCs w:val="0"/>
          <w:color w:val="auto"/>
          <w:sz w:val="20"/>
          <w:szCs w:val="20"/>
        </w:rPr>
        <w:fldChar w:fldCharType="separate"/>
      </w:r>
      <w:r w:rsidR="00A67929">
        <w:rPr>
          <w:rFonts w:ascii="Times New Roman" w:hAnsi="Times New Roman" w:cs="Times New Roman"/>
          <w:b w:val="0"/>
          <w:bCs w:val="0"/>
          <w:noProof/>
          <w:color w:val="auto"/>
          <w:sz w:val="20"/>
          <w:szCs w:val="20"/>
        </w:rPr>
        <w:t>3</w:t>
      </w:r>
      <w:r w:rsidRPr="00F32C00">
        <w:rPr>
          <w:rFonts w:ascii="Times New Roman" w:hAnsi="Times New Roman" w:cs="Times New Roman"/>
          <w:b w:val="0"/>
          <w:bCs w:val="0"/>
          <w:color w:val="auto"/>
          <w:sz w:val="20"/>
          <w:szCs w:val="20"/>
        </w:rPr>
        <w:fldChar w:fldCharType="end"/>
      </w:r>
      <w:r w:rsidRPr="00F32C00">
        <w:rPr>
          <w:rFonts w:ascii="Times New Roman" w:hAnsi="Times New Roman" w:cs="Times New Roman"/>
          <w:b w:val="0"/>
          <w:bCs w:val="0"/>
          <w:color w:val="auto"/>
          <w:sz w:val="20"/>
          <w:szCs w:val="20"/>
        </w:rPr>
        <w:t>. Schematic of one of the two BB experimental events.</w:t>
      </w:r>
      <w:r w:rsidR="00FD2011">
        <w:rPr>
          <w:rFonts w:ascii="Times New Roman" w:hAnsi="Times New Roman" w:cs="Times New Roman"/>
          <w:b w:val="0"/>
          <w:bCs w:val="0"/>
          <w:color w:val="auto"/>
          <w:sz w:val="20"/>
          <w:szCs w:val="20"/>
        </w:rPr>
        <w:t xml:space="preserve"> The upper-right portion of the figure shows the BB event as it unfolded</w:t>
      </w:r>
      <w:r w:rsidR="005A50F4">
        <w:rPr>
          <w:rFonts w:ascii="Times New Roman" w:hAnsi="Times New Roman" w:cs="Times New Roman"/>
          <w:b w:val="0"/>
          <w:bCs w:val="0"/>
          <w:color w:val="auto"/>
          <w:sz w:val="20"/>
          <w:szCs w:val="20"/>
        </w:rPr>
        <w:t xml:space="preserve"> across time</w:t>
      </w:r>
      <w:r w:rsidR="00FD2011">
        <w:rPr>
          <w:rFonts w:ascii="Times New Roman" w:hAnsi="Times New Roman" w:cs="Times New Roman"/>
          <w:b w:val="0"/>
          <w:bCs w:val="0"/>
          <w:color w:val="auto"/>
          <w:sz w:val="20"/>
          <w:szCs w:val="20"/>
        </w:rPr>
        <w:t xml:space="preserve">. The lower-left portion of the figure shows the </w:t>
      </w:r>
      <w:r w:rsidR="005A50F4">
        <w:rPr>
          <w:rFonts w:ascii="Times New Roman" w:hAnsi="Times New Roman" w:cs="Times New Roman"/>
          <w:b w:val="0"/>
          <w:bCs w:val="0"/>
          <w:color w:val="auto"/>
          <w:sz w:val="20"/>
          <w:szCs w:val="20"/>
        </w:rPr>
        <w:t>three objects and the text, “Is this one a blicket?” above each object across time.</w:t>
      </w:r>
    </w:p>
    <w:p w14:paraId="718D3D6A" w14:textId="6857483A" w:rsidR="009363F8" w:rsidRDefault="009363F8" w:rsidP="009363F8">
      <w:pPr>
        <w:spacing w:line="480" w:lineRule="auto"/>
        <w:ind w:firstLine="720"/>
        <w:contextualSpacing/>
        <w:rPr>
          <w:rFonts w:ascii="Times New Roman" w:hAnsi="Times New Roman" w:cs="Times New Roman"/>
          <w:sz w:val="24"/>
          <w:szCs w:val="24"/>
        </w:rPr>
      </w:pPr>
      <w:r w:rsidRPr="00793BEA">
        <w:rPr>
          <w:rFonts w:ascii="Times New Roman" w:hAnsi="Times New Roman" w:cs="Times New Roman"/>
          <w:sz w:val="24"/>
          <w:szCs w:val="24"/>
        </w:rPr>
        <w:t xml:space="preserve">Following </w:t>
      </w:r>
      <w:r>
        <w:rPr>
          <w:rFonts w:ascii="Times New Roman" w:hAnsi="Times New Roman" w:cs="Times New Roman"/>
          <w:sz w:val="24"/>
          <w:szCs w:val="24"/>
        </w:rPr>
        <w:t>the pretraining phase, participants were given four test trials—</w:t>
      </w:r>
      <w:r w:rsidR="003F082D">
        <w:rPr>
          <w:rFonts w:ascii="Times New Roman" w:hAnsi="Times New Roman" w:cs="Times New Roman"/>
          <w:sz w:val="24"/>
          <w:szCs w:val="24"/>
        </w:rPr>
        <w:t xml:space="preserve">either the </w:t>
      </w:r>
      <w:r>
        <w:rPr>
          <w:rFonts w:ascii="Times New Roman" w:hAnsi="Times New Roman" w:cs="Times New Roman"/>
          <w:sz w:val="24"/>
          <w:szCs w:val="24"/>
        </w:rPr>
        <w:t>two BB experimental trials and 2 BB control trials</w:t>
      </w:r>
      <w:r w:rsidR="003F082D">
        <w:rPr>
          <w:rFonts w:ascii="Times New Roman" w:hAnsi="Times New Roman" w:cs="Times New Roman"/>
          <w:sz w:val="24"/>
          <w:szCs w:val="24"/>
        </w:rPr>
        <w:t xml:space="preserve"> or two ISO experimental trials and 2 ISO control trials</w:t>
      </w:r>
      <w:r>
        <w:rPr>
          <w:rFonts w:ascii="Times New Roman" w:hAnsi="Times New Roman" w:cs="Times New Roman"/>
          <w:sz w:val="24"/>
          <w:szCs w:val="24"/>
        </w:rPr>
        <w:t xml:space="preserve">—in </w:t>
      </w:r>
      <w:r w:rsidRPr="005B19E4">
        <w:rPr>
          <w:rFonts w:ascii="Times New Roman" w:hAnsi="Times New Roman" w:cs="Times New Roman"/>
          <w:sz w:val="24"/>
          <w:szCs w:val="24"/>
        </w:rPr>
        <w:t>counte</w:t>
      </w:r>
      <w:r>
        <w:rPr>
          <w:rFonts w:ascii="Times New Roman" w:hAnsi="Times New Roman" w:cs="Times New Roman"/>
          <w:sz w:val="24"/>
          <w:szCs w:val="24"/>
        </w:rPr>
        <w:t xml:space="preserve">rbalanced order using a Latin </w:t>
      </w:r>
      <w:r w:rsidRPr="005B19E4">
        <w:rPr>
          <w:rFonts w:ascii="Times New Roman" w:hAnsi="Times New Roman" w:cs="Times New Roman"/>
          <w:sz w:val="24"/>
          <w:szCs w:val="24"/>
        </w:rPr>
        <w:t xml:space="preserve">square. </w:t>
      </w:r>
      <w:r w:rsidR="00370FD9">
        <w:rPr>
          <w:rFonts w:ascii="Times New Roman" w:hAnsi="Times New Roman" w:cs="Times New Roman"/>
          <w:sz w:val="24"/>
          <w:szCs w:val="24"/>
        </w:rPr>
        <w:t xml:space="preserve">Differently colored objects were used across all trials to prevent carryover effects. </w:t>
      </w:r>
    </w:p>
    <w:p w14:paraId="5279FF32" w14:textId="71E8470A" w:rsidR="009363F8" w:rsidRDefault="009363F8" w:rsidP="009363F8">
      <w:pPr>
        <w:spacing w:line="480" w:lineRule="auto"/>
        <w:ind w:firstLine="720"/>
        <w:contextualSpacing/>
        <w:rPr>
          <w:rFonts w:ascii="Times New Roman" w:hAnsi="Times New Roman" w:cs="Times New Roman"/>
          <w:sz w:val="24"/>
          <w:szCs w:val="24"/>
        </w:rPr>
      </w:pPr>
      <w:r w:rsidRPr="005B19E4">
        <w:rPr>
          <w:rFonts w:ascii="Times New Roman" w:hAnsi="Times New Roman" w:cs="Times New Roman"/>
          <w:sz w:val="24"/>
          <w:szCs w:val="24"/>
        </w:rPr>
        <w:t xml:space="preserve"> </w:t>
      </w:r>
      <w:r>
        <w:rPr>
          <w:rFonts w:ascii="Times New Roman" w:hAnsi="Times New Roman" w:cs="Times New Roman"/>
          <w:sz w:val="24"/>
          <w:szCs w:val="24"/>
        </w:rPr>
        <w:t xml:space="preserve">The two BB </w:t>
      </w:r>
      <w:r w:rsidR="003710AF">
        <w:rPr>
          <w:rFonts w:ascii="Times New Roman" w:hAnsi="Times New Roman" w:cs="Times New Roman"/>
          <w:sz w:val="24"/>
          <w:szCs w:val="24"/>
        </w:rPr>
        <w:t xml:space="preserve">main </w:t>
      </w:r>
      <w:r>
        <w:rPr>
          <w:rFonts w:ascii="Times New Roman" w:hAnsi="Times New Roman" w:cs="Times New Roman"/>
          <w:sz w:val="24"/>
          <w:szCs w:val="24"/>
        </w:rPr>
        <w:t xml:space="preserve">trials began with three differently colored objects, which were located above the machine. The text, “Look, I have these three toys. Let’s find the blickets. Watch what happens” appeared above the objects. All three objects (i.e., objects A, B, and C) then descended until they contacted and activated the machine. At this point, the text, “Look, these also make the machine go!” appeared above the objects. The objects then </w:t>
      </w:r>
      <w:ins w:id="414" w:author="Benton, Deon [2]" w:date="2023-03-21T11:51:00Z">
        <w:r w:rsidR="003113D2">
          <w:rPr>
            <w:rFonts w:ascii="Times New Roman" w:hAnsi="Times New Roman" w:cs="Times New Roman"/>
            <w:sz w:val="24"/>
            <w:szCs w:val="24"/>
          </w:rPr>
          <w:t xml:space="preserve">returned </w:t>
        </w:r>
      </w:ins>
      <w:r>
        <w:rPr>
          <w:rFonts w:ascii="Times New Roman" w:hAnsi="Times New Roman" w:cs="Times New Roman"/>
          <w:sz w:val="24"/>
          <w:szCs w:val="24"/>
        </w:rPr>
        <w:t xml:space="preserve">to their starting positions.  </w:t>
      </w:r>
      <w:r>
        <w:rPr>
          <w:rFonts w:ascii="Times New Roman" w:hAnsi="Times New Roman" w:cs="Times New Roman"/>
          <w:sz w:val="24"/>
          <w:szCs w:val="24"/>
        </w:rPr>
        <w:lastRenderedPageBreak/>
        <w:t>The left- or right-most (counterbalanced) object (i.e., object A) then descended until it contacted and immediately activated the machine. The text, “Look, this one makes the machine go!” then appeared above the objects. This object then returned to its starting position. Children were then asked</w:t>
      </w:r>
      <w:r w:rsidR="006025AF">
        <w:rPr>
          <w:rFonts w:ascii="Times New Roman" w:hAnsi="Times New Roman" w:cs="Times New Roman"/>
          <w:sz w:val="24"/>
          <w:szCs w:val="24"/>
        </w:rPr>
        <w:t xml:space="preserve"> </w:t>
      </w:r>
      <w:ins w:id="415" w:author="Benton, Deon [2]" w:date="2023-03-21T11:52:00Z">
        <w:r w:rsidR="003113D2">
          <w:rPr>
            <w:rFonts w:ascii="Times New Roman" w:hAnsi="Times New Roman" w:cs="Times New Roman"/>
            <w:sz w:val="24"/>
            <w:szCs w:val="24"/>
          </w:rPr>
          <w:t>whether</w:t>
        </w:r>
      </w:ins>
      <w:r w:rsidR="006025AF">
        <w:rPr>
          <w:rFonts w:ascii="Times New Roman" w:hAnsi="Times New Roman" w:cs="Times New Roman"/>
          <w:sz w:val="24"/>
          <w:szCs w:val="24"/>
        </w:rPr>
        <w:t xml:space="preserve"> each object was a blicket. Specifically,</w:t>
      </w:r>
      <w:r>
        <w:rPr>
          <w:rFonts w:ascii="Times New Roman" w:hAnsi="Times New Roman" w:cs="Times New Roman"/>
          <w:sz w:val="24"/>
          <w:szCs w:val="24"/>
        </w:rPr>
        <w:t xml:space="preserve"> the text, “Is this one a blicket?” with a downward-facing arrow then appeared above each object, and participants were asked</w:t>
      </w:r>
      <w:r w:rsidR="003710AF">
        <w:rPr>
          <w:rFonts w:ascii="Times New Roman" w:hAnsi="Times New Roman" w:cs="Times New Roman"/>
          <w:sz w:val="24"/>
          <w:szCs w:val="24"/>
        </w:rPr>
        <w:t xml:space="preserve"> to indicate</w:t>
      </w:r>
      <w:r>
        <w:rPr>
          <w:rFonts w:ascii="Times New Roman" w:hAnsi="Times New Roman" w:cs="Times New Roman"/>
          <w:sz w:val="24"/>
          <w:szCs w:val="24"/>
        </w:rPr>
        <w:t xml:space="preserve"> whether each object was a blicket. The first and second BB experimental trials were identical except </w:t>
      </w:r>
      <w:r w:rsidR="00522D54">
        <w:rPr>
          <w:rFonts w:ascii="Times New Roman" w:hAnsi="Times New Roman" w:cs="Times New Roman"/>
          <w:sz w:val="24"/>
          <w:szCs w:val="24"/>
        </w:rPr>
        <w:t>for the object colors</w:t>
      </w:r>
      <w:r>
        <w:rPr>
          <w:rFonts w:ascii="Times New Roman" w:hAnsi="Times New Roman" w:cs="Times New Roman"/>
          <w:sz w:val="24"/>
          <w:szCs w:val="24"/>
        </w:rPr>
        <w:t xml:space="preserve">.  </w:t>
      </w:r>
    </w:p>
    <w:p w14:paraId="2D400C63" w14:textId="25B9C6EA"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two BB control trials began with four differently colored objects (i.e., objects A, B, C, and D), which were located above the machine. Objects A, B, and C then descended until they contacted and activated the machine</w:t>
      </w:r>
      <w:ins w:id="416" w:author="Benton, Deon [2]" w:date="2023-03-21T11:53:00Z">
        <w:r w:rsidR="003113D2">
          <w:rPr>
            <w:rFonts w:ascii="Times New Roman" w:hAnsi="Times New Roman" w:cs="Times New Roman"/>
            <w:sz w:val="24"/>
            <w:szCs w:val="24"/>
          </w:rPr>
          <w:t>; object D remained in place while objects A-C descended onto the machine</w:t>
        </w:r>
      </w:ins>
      <w:r>
        <w:rPr>
          <w:rFonts w:ascii="Times New Roman" w:hAnsi="Times New Roman" w:cs="Times New Roman"/>
          <w:sz w:val="24"/>
          <w:szCs w:val="24"/>
        </w:rPr>
        <w:t>. Object D then descended by itself until it contacted and activated the machine.</w:t>
      </w:r>
      <w:r w:rsidR="00993003">
        <w:rPr>
          <w:rFonts w:ascii="Times New Roman" w:hAnsi="Times New Roman" w:cs="Times New Roman"/>
          <w:sz w:val="24"/>
          <w:szCs w:val="24"/>
        </w:rPr>
        <w:t xml:space="preserve"> The left-right position of object D was counterbalanced.</w:t>
      </w:r>
      <w:r>
        <w:rPr>
          <w:rFonts w:ascii="Times New Roman" w:hAnsi="Times New Roman" w:cs="Times New Roman"/>
          <w:sz w:val="24"/>
          <w:szCs w:val="24"/>
        </w:rPr>
        <w:t xml:space="preserve"> Children were then asked whether each object was a blicket. </w:t>
      </w:r>
      <w:r w:rsidR="00A40260">
        <w:rPr>
          <w:rFonts w:ascii="Times New Roman" w:hAnsi="Times New Roman" w:cs="Times New Roman"/>
          <w:sz w:val="24"/>
          <w:szCs w:val="24"/>
        </w:rPr>
        <w:t>The experimental and control trials used the same text</w:t>
      </w:r>
      <w:r>
        <w:rPr>
          <w:rFonts w:ascii="Times New Roman" w:hAnsi="Times New Roman" w:cs="Times New Roman"/>
          <w:sz w:val="24"/>
          <w:szCs w:val="24"/>
        </w:rPr>
        <w:t xml:space="preserve">. </w:t>
      </w:r>
    </w:p>
    <w:p w14:paraId="0D280909" w14:textId="669C5AE0"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Finally, the ISO experimental and control conditions were identical to the BB experimental and control conditions except that objects A</w:t>
      </w:r>
      <w:r w:rsidR="005D5B1A">
        <w:rPr>
          <w:rFonts w:ascii="Times New Roman" w:hAnsi="Times New Roman" w:cs="Times New Roman"/>
          <w:sz w:val="24"/>
          <w:szCs w:val="24"/>
        </w:rPr>
        <w:t xml:space="preserve"> (during the ISO main trials)</w:t>
      </w:r>
      <w:r>
        <w:rPr>
          <w:rFonts w:ascii="Times New Roman" w:hAnsi="Times New Roman" w:cs="Times New Roman"/>
          <w:sz w:val="24"/>
          <w:szCs w:val="24"/>
        </w:rPr>
        <w:t xml:space="preserve"> and D</w:t>
      </w:r>
      <w:r w:rsidR="005D5B1A">
        <w:rPr>
          <w:rFonts w:ascii="Times New Roman" w:hAnsi="Times New Roman" w:cs="Times New Roman"/>
          <w:sz w:val="24"/>
          <w:szCs w:val="24"/>
        </w:rPr>
        <w:t xml:space="preserve"> (during the ISO control trials)</w:t>
      </w:r>
      <w:r>
        <w:rPr>
          <w:rFonts w:ascii="Times New Roman" w:hAnsi="Times New Roman" w:cs="Times New Roman"/>
          <w:sz w:val="24"/>
          <w:szCs w:val="24"/>
        </w:rPr>
        <w:t xml:space="preserve"> failed to activate the machine</w:t>
      </w:r>
      <w:r w:rsidR="00F401E9">
        <w:rPr>
          <w:rFonts w:ascii="Times New Roman" w:hAnsi="Times New Roman" w:cs="Times New Roman"/>
          <w:sz w:val="24"/>
          <w:szCs w:val="24"/>
        </w:rPr>
        <w:t xml:space="preserve"> (see Table </w:t>
      </w:r>
      <w:ins w:id="417" w:author="Benton, Deon [2]" w:date="2023-03-21T13:14:00Z">
        <w:r w:rsidR="00F906BB">
          <w:rPr>
            <w:rFonts w:ascii="Times New Roman" w:hAnsi="Times New Roman" w:cs="Times New Roman"/>
            <w:sz w:val="24"/>
            <w:szCs w:val="24"/>
          </w:rPr>
          <w:t xml:space="preserve">5 </w:t>
        </w:r>
      </w:ins>
      <w:r w:rsidR="00F401E9">
        <w:rPr>
          <w:rFonts w:ascii="Times New Roman" w:hAnsi="Times New Roman" w:cs="Times New Roman"/>
          <w:sz w:val="24"/>
          <w:szCs w:val="24"/>
        </w:rPr>
        <w:t>for a schematic)</w:t>
      </w: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2790"/>
        <w:gridCol w:w="1980"/>
        <w:gridCol w:w="1710"/>
        <w:gridCol w:w="2880"/>
      </w:tblGrid>
      <w:tr w:rsidR="009363F8" w14:paraId="1F8199AA" w14:textId="77777777" w:rsidTr="007318FA">
        <w:tc>
          <w:tcPr>
            <w:tcW w:w="9360" w:type="dxa"/>
            <w:gridSpan w:val="4"/>
            <w:tcBorders>
              <w:left w:val="nil"/>
              <w:bottom w:val="single" w:sz="4" w:space="0" w:color="auto"/>
              <w:right w:val="nil"/>
            </w:tcBorders>
          </w:tcPr>
          <w:p w14:paraId="53EF544B" w14:textId="77777777" w:rsidR="009363F8" w:rsidRDefault="009363F8" w:rsidP="006A6D0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Schematic of Experiment 1</w:t>
            </w:r>
          </w:p>
        </w:tc>
      </w:tr>
      <w:tr w:rsidR="009363F8" w14:paraId="5599B926" w14:textId="77777777" w:rsidTr="007318FA">
        <w:tc>
          <w:tcPr>
            <w:tcW w:w="2790" w:type="dxa"/>
            <w:tcBorders>
              <w:left w:val="nil"/>
              <w:bottom w:val="single" w:sz="4" w:space="0" w:color="auto"/>
              <w:right w:val="nil"/>
            </w:tcBorders>
          </w:tcPr>
          <w:p w14:paraId="49F0CF1F" w14:textId="77777777" w:rsidR="009363F8" w:rsidRDefault="009363F8" w:rsidP="007318FA">
            <w:pPr>
              <w:spacing w:line="480" w:lineRule="auto"/>
              <w:contextualSpacing/>
              <w:rPr>
                <w:rFonts w:ascii="Times New Roman" w:hAnsi="Times New Roman" w:cs="Times New Roman"/>
                <w:sz w:val="24"/>
                <w:szCs w:val="24"/>
              </w:rPr>
            </w:pPr>
          </w:p>
        </w:tc>
        <w:tc>
          <w:tcPr>
            <w:tcW w:w="1980" w:type="dxa"/>
            <w:tcBorders>
              <w:left w:val="nil"/>
              <w:bottom w:val="single" w:sz="4" w:space="0" w:color="auto"/>
              <w:right w:val="nil"/>
            </w:tcBorders>
          </w:tcPr>
          <w:p w14:paraId="3646B33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Compound</w:t>
            </w:r>
          </w:p>
        </w:tc>
        <w:tc>
          <w:tcPr>
            <w:tcW w:w="1710" w:type="dxa"/>
            <w:tcBorders>
              <w:left w:val="nil"/>
              <w:bottom w:val="single" w:sz="4" w:space="0" w:color="auto"/>
              <w:right w:val="nil"/>
            </w:tcBorders>
          </w:tcPr>
          <w:p w14:paraId="51567F2D"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Elemental</w:t>
            </w:r>
          </w:p>
        </w:tc>
        <w:tc>
          <w:tcPr>
            <w:tcW w:w="2880" w:type="dxa"/>
            <w:tcBorders>
              <w:left w:val="nil"/>
              <w:bottom w:val="single" w:sz="4" w:space="0" w:color="auto"/>
              <w:right w:val="nil"/>
            </w:tcBorders>
          </w:tcPr>
          <w:p w14:paraId="7E59C9A5"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Test</w:t>
            </w:r>
          </w:p>
        </w:tc>
      </w:tr>
      <w:tr w:rsidR="009363F8" w14:paraId="3BE5E4FC" w14:textId="77777777" w:rsidTr="007318FA">
        <w:tc>
          <w:tcPr>
            <w:tcW w:w="2790" w:type="dxa"/>
            <w:tcBorders>
              <w:top w:val="single" w:sz="4" w:space="0" w:color="auto"/>
              <w:left w:val="nil"/>
              <w:bottom w:val="nil"/>
              <w:right w:val="nil"/>
            </w:tcBorders>
          </w:tcPr>
          <w:p w14:paraId="0560CA8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BB experimental trial</w:t>
            </w:r>
          </w:p>
        </w:tc>
        <w:tc>
          <w:tcPr>
            <w:tcW w:w="1980" w:type="dxa"/>
            <w:tcBorders>
              <w:top w:val="single" w:sz="4" w:space="0" w:color="auto"/>
              <w:left w:val="nil"/>
              <w:bottom w:val="nil"/>
              <w:right w:val="nil"/>
            </w:tcBorders>
          </w:tcPr>
          <w:p w14:paraId="6D46BA8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single" w:sz="4" w:space="0" w:color="auto"/>
              <w:left w:val="nil"/>
              <w:bottom w:val="nil"/>
              <w:right w:val="nil"/>
            </w:tcBorders>
          </w:tcPr>
          <w:p w14:paraId="4D6F38FE"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w:t>
            </w:r>
          </w:p>
        </w:tc>
        <w:tc>
          <w:tcPr>
            <w:tcW w:w="2880" w:type="dxa"/>
            <w:tcBorders>
              <w:top w:val="single" w:sz="4" w:space="0" w:color="auto"/>
              <w:left w:val="nil"/>
              <w:bottom w:val="nil"/>
              <w:right w:val="nil"/>
            </w:tcBorders>
          </w:tcPr>
          <w:p w14:paraId="3EEA41A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 A/B/C a blicket?</w:t>
            </w:r>
          </w:p>
        </w:tc>
      </w:tr>
      <w:tr w:rsidR="009363F8" w14:paraId="158C5FEF" w14:textId="77777777" w:rsidTr="007318FA">
        <w:tc>
          <w:tcPr>
            <w:tcW w:w="2790" w:type="dxa"/>
            <w:tcBorders>
              <w:top w:val="nil"/>
              <w:left w:val="nil"/>
              <w:bottom w:val="nil"/>
              <w:right w:val="nil"/>
            </w:tcBorders>
          </w:tcPr>
          <w:p w14:paraId="7D8E634C"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BB control trial</w:t>
            </w:r>
          </w:p>
        </w:tc>
        <w:tc>
          <w:tcPr>
            <w:tcW w:w="1980" w:type="dxa"/>
            <w:tcBorders>
              <w:top w:val="nil"/>
              <w:left w:val="nil"/>
              <w:bottom w:val="nil"/>
              <w:right w:val="nil"/>
            </w:tcBorders>
          </w:tcPr>
          <w:p w14:paraId="5A844CF3" w14:textId="0186050D"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nil"/>
              <w:right w:val="nil"/>
            </w:tcBorders>
          </w:tcPr>
          <w:p w14:paraId="2088E750"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D+</w:t>
            </w:r>
          </w:p>
        </w:tc>
        <w:tc>
          <w:tcPr>
            <w:tcW w:w="2880" w:type="dxa"/>
            <w:tcBorders>
              <w:top w:val="nil"/>
              <w:left w:val="nil"/>
              <w:bottom w:val="nil"/>
              <w:right w:val="nil"/>
            </w:tcBorders>
          </w:tcPr>
          <w:p w14:paraId="3F1EA428"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A/B/C/D a blicket?</w:t>
            </w:r>
          </w:p>
        </w:tc>
      </w:tr>
      <w:tr w:rsidR="009363F8" w14:paraId="4534AA7C" w14:textId="77777777" w:rsidTr="007318FA">
        <w:tc>
          <w:tcPr>
            <w:tcW w:w="2790" w:type="dxa"/>
            <w:tcBorders>
              <w:top w:val="nil"/>
              <w:left w:val="nil"/>
              <w:bottom w:val="nil"/>
              <w:right w:val="nil"/>
            </w:tcBorders>
          </w:tcPr>
          <w:p w14:paraId="45491FA7"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ISO experimental trial</w:t>
            </w:r>
          </w:p>
        </w:tc>
        <w:tc>
          <w:tcPr>
            <w:tcW w:w="1980" w:type="dxa"/>
            <w:tcBorders>
              <w:top w:val="nil"/>
              <w:left w:val="nil"/>
              <w:bottom w:val="nil"/>
              <w:right w:val="nil"/>
            </w:tcBorders>
          </w:tcPr>
          <w:p w14:paraId="21501C9E"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nil"/>
              <w:right w:val="nil"/>
            </w:tcBorders>
          </w:tcPr>
          <w:p w14:paraId="19668FCD"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A- </w:t>
            </w:r>
          </w:p>
        </w:tc>
        <w:tc>
          <w:tcPr>
            <w:tcW w:w="2880" w:type="dxa"/>
            <w:tcBorders>
              <w:top w:val="nil"/>
              <w:left w:val="nil"/>
              <w:bottom w:val="nil"/>
              <w:right w:val="nil"/>
            </w:tcBorders>
          </w:tcPr>
          <w:p w14:paraId="0EA75A02"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 a blicket?</w:t>
            </w:r>
          </w:p>
        </w:tc>
      </w:tr>
      <w:tr w:rsidR="009363F8" w14:paraId="543633C8" w14:textId="77777777" w:rsidTr="007318FA">
        <w:tc>
          <w:tcPr>
            <w:tcW w:w="2790" w:type="dxa"/>
            <w:tcBorders>
              <w:top w:val="nil"/>
              <w:left w:val="nil"/>
              <w:bottom w:val="single" w:sz="4" w:space="0" w:color="auto"/>
              <w:right w:val="nil"/>
            </w:tcBorders>
          </w:tcPr>
          <w:p w14:paraId="107D33E3"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ISO control trial</w:t>
            </w:r>
          </w:p>
        </w:tc>
        <w:tc>
          <w:tcPr>
            <w:tcW w:w="1980" w:type="dxa"/>
            <w:tcBorders>
              <w:top w:val="nil"/>
              <w:left w:val="nil"/>
              <w:bottom w:val="single" w:sz="4" w:space="0" w:color="auto"/>
              <w:right w:val="nil"/>
            </w:tcBorders>
          </w:tcPr>
          <w:p w14:paraId="2E3C40F7" w14:textId="0D7C6B5D"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single" w:sz="4" w:space="0" w:color="auto"/>
              <w:right w:val="nil"/>
            </w:tcBorders>
          </w:tcPr>
          <w:p w14:paraId="589511BB"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D-</w:t>
            </w:r>
          </w:p>
        </w:tc>
        <w:tc>
          <w:tcPr>
            <w:tcW w:w="2880" w:type="dxa"/>
            <w:tcBorders>
              <w:top w:val="nil"/>
              <w:left w:val="nil"/>
              <w:bottom w:val="single" w:sz="4" w:space="0" w:color="auto"/>
              <w:right w:val="nil"/>
            </w:tcBorders>
          </w:tcPr>
          <w:p w14:paraId="69D61024"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A/B/C/D a blicket?</w:t>
            </w:r>
          </w:p>
        </w:tc>
      </w:tr>
    </w:tbl>
    <w:p w14:paraId="73784BF9" w14:textId="0A9E031D" w:rsidR="009363F8" w:rsidRDefault="009363F8" w:rsidP="00733D07">
      <w:pPr>
        <w:pStyle w:val="Caption"/>
        <w:rPr>
          <w:rFonts w:ascii="Times New Roman" w:hAnsi="Times New Roman" w:cs="Times New Roman"/>
          <w:sz w:val="24"/>
          <w:szCs w:val="24"/>
        </w:rPr>
      </w:pPr>
      <w:r w:rsidRPr="00C50EBF">
        <w:rPr>
          <w:rFonts w:ascii="Times New Roman" w:hAnsi="Times New Roman" w:cs="Times New Roman"/>
          <w:b w:val="0"/>
          <w:bCs w:val="0"/>
          <w:color w:val="000000" w:themeColor="text1"/>
        </w:rPr>
        <w:t xml:space="preserve">Table </w:t>
      </w:r>
      <w:r w:rsidR="008E3E23">
        <w:rPr>
          <w:rFonts w:ascii="Times New Roman" w:hAnsi="Times New Roman" w:cs="Times New Roman"/>
          <w:b w:val="0"/>
          <w:bCs w:val="0"/>
          <w:color w:val="000000" w:themeColor="text1"/>
        </w:rPr>
        <w:fldChar w:fldCharType="begin"/>
      </w:r>
      <w:r w:rsidR="008E3E23">
        <w:rPr>
          <w:rFonts w:ascii="Times New Roman" w:hAnsi="Times New Roman" w:cs="Times New Roman"/>
          <w:b w:val="0"/>
          <w:bCs w:val="0"/>
          <w:color w:val="000000" w:themeColor="text1"/>
        </w:rPr>
        <w:instrText xml:space="preserve"> SEQ Table \* ARABIC </w:instrText>
      </w:r>
      <w:r w:rsidR="008E3E23">
        <w:rPr>
          <w:rFonts w:ascii="Times New Roman" w:hAnsi="Times New Roman" w:cs="Times New Roman"/>
          <w:b w:val="0"/>
          <w:bCs w:val="0"/>
          <w:color w:val="000000" w:themeColor="text1"/>
        </w:rPr>
        <w:fldChar w:fldCharType="separate"/>
      </w:r>
      <w:r w:rsidR="00F87480">
        <w:rPr>
          <w:rFonts w:ascii="Times New Roman" w:hAnsi="Times New Roman" w:cs="Times New Roman"/>
          <w:b w:val="0"/>
          <w:bCs w:val="0"/>
          <w:noProof/>
          <w:color w:val="000000" w:themeColor="text1"/>
        </w:rPr>
        <w:t>5</w:t>
      </w:r>
      <w:r w:rsidR="008E3E23">
        <w:rPr>
          <w:rFonts w:ascii="Times New Roman" w:hAnsi="Times New Roman" w:cs="Times New Roman"/>
          <w:b w:val="0"/>
          <w:bCs w:val="0"/>
          <w:color w:val="000000" w:themeColor="text1"/>
        </w:rPr>
        <w:fldChar w:fldCharType="end"/>
      </w:r>
      <w:r w:rsidRPr="00C50EBF">
        <w:rPr>
          <w:rFonts w:ascii="Times New Roman" w:hAnsi="Times New Roman" w:cs="Times New Roman"/>
          <w:b w:val="0"/>
          <w:bCs w:val="0"/>
          <w:color w:val="000000" w:themeColor="text1"/>
        </w:rPr>
        <w:t>.</w:t>
      </w:r>
      <w:r w:rsidRPr="00C50EBF">
        <w:rPr>
          <w:color w:val="000000" w:themeColor="text1"/>
        </w:rPr>
        <w:t xml:space="preserve"> </w:t>
      </w:r>
      <w:r>
        <w:rPr>
          <w:rFonts w:ascii="Times New Roman" w:hAnsi="Times New Roman" w:cs="Times New Roman"/>
          <w:b w:val="0"/>
          <w:color w:val="000000" w:themeColor="text1"/>
        </w:rPr>
        <w:t>The +/- signs corresponds to whether the machine activates (+) or not (-)</w:t>
      </w:r>
    </w:p>
    <w:p w14:paraId="238A0655" w14:textId="582032D8" w:rsidR="00D60BFD" w:rsidRDefault="00B07901" w:rsidP="00DC4702">
      <w:pPr>
        <w:keepNext/>
        <w:spacing w:line="240" w:lineRule="auto"/>
        <w:contextualSpacing/>
        <w:rPr>
          <w:rFonts w:ascii="Times New Roman" w:hAnsi="Times New Roman" w:cs="Times New Roman"/>
          <w:sz w:val="20"/>
          <w:szCs w:val="20"/>
        </w:rPr>
      </w:pPr>
      <w:r>
        <w:rPr>
          <w:rFonts w:ascii="Times New Roman" w:hAnsi="Times New Roman" w:cs="Times New Roman"/>
          <w:b/>
          <w:sz w:val="24"/>
          <w:szCs w:val="24"/>
        </w:rPr>
        <w:lastRenderedPageBreak/>
        <w:t>Results</w:t>
      </w:r>
      <w:r w:rsidR="00664E73">
        <w:rPr>
          <w:rFonts w:ascii="Times New Roman" w:hAnsi="Times New Roman" w:cs="Times New Roman"/>
          <w:b/>
          <w:noProof/>
          <w:sz w:val="24"/>
          <w:szCs w:val="24"/>
        </w:rPr>
        <w:drawing>
          <wp:inline distT="0" distB="0" distL="0" distR="0" wp14:anchorId="64D11A17" wp14:editId="22BD02D0">
            <wp:extent cx="6214407" cy="3905250"/>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216566" cy="3906607"/>
                    </a:xfrm>
                    <a:prstGeom prst="rect">
                      <a:avLst/>
                    </a:prstGeom>
                  </pic:spPr>
                </pic:pic>
              </a:graphicData>
            </a:graphic>
          </wp:inline>
        </w:drawing>
      </w:r>
      <w:r w:rsidR="00D60BFD" w:rsidRPr="00DC4702">
        <w:rPr>
          <w:rFonts w:ascii="Times New Roman" w:hAnsi="Times New Roman" w:cs="Times New Roman"/>
          <w:sz w:val="20"/>
          <w:szCs w:val="20"/>
        </w:rPr>
        <w:t xml:space="preserve">Figure </w:t>
      </w:r>
      <w:r w:rsidR="00D60BFD" w:rsidRPr="00DC4702">
        <w:rPr>
          <w:rFonts w:ascii="Times New Roman" w:hAnsi="Times New Roman" w:cs="Times New Roman"/>
          <w:sz w:val="20"/>
          <w:szCs w:val="20"/>
        </w:rPr>
        <w:fldChar w:fldCharType="begin"/>
      </w:r>
      <w:r w:rsidR="00D60BFD" w:rsidRPr="00DC4702">
        <w:rPr>
          <w:rFonts w:ascii="Times New Roman" w:hAnsi="Times New Roman" w:cs="Times New Roman"/>
          <w:sz w:val="20"/>
          <w:szCs w:val="20"/>
        </w:rPr>
        <w:instrText xml:space="preserve"> SEQ Figure \* ARABIC </w:instrText>
      </w:r>
      <w:r w:rsidR="00D60BFD" w:rsidRPr="00DC4702">
        <w:rPr>
          <w:rFonts w:ascii="Times New Roman" w:hAnsi="Times New Roman" w:cs="Times New Roman"/>
          <w:sz w:val="20"/>
          <w:szCs w:val="20"/>
        </w:rPr>
        <w:fldChar w:fldCharType="separate"/>
      </w:r>
      <w:r w:rsidR="00A67929">
        <w:rPr>
          <w:rFonts w:ascii="Times New Roman" w:hAnsi="Times New Roman" w:cs="Times New Roman"/>
          <w:noProof/>
          <w:sz w:val="20"/>
          <w:szCs w:val="20"/>
        </w:rPr>
        <w:t>4</w:t>
      </w:r>
      <w:r w:rsidR="00D60BFD" w:rsidRPr="00DC4702">
        <w:rPr>
          <w:rFonts w:ascii="Times New Roman" w:hAnsi="Times New Roman" w:cs="Times New Roman"/>
          <w:sz w:val="20"/>
          <w:szCs w:val="20"/>
        </w:rPr>
        <w:fldChar w:fldCharType="end"/>
      </w:r>
      <w:r w:rsidR="00D60BFD" w:rsidRPr="00DC4702">
        <w:rPr>
          <w:rFonts w:ascii="Times New Roman" w:hAnsi="Times New Roman" w:cs="Times New Roman"/>
          <w:sz w:val="20"/>
          <w:szCs w:val="20"/>
        </w:rPr>
        <w:t xml:space="preserve">. </w:t>
      </w:r>
      <w:r w:rsidR="00067247" w:rsidRPr="00DC4702">
        <w:rPr>
          <w:rFonts w:ascii="Times New Roman" w:hAnsi="Times New Roman" w:cs="Times New Roman"/>
          <w:sz w:val="20"/>
          <w:szCs w:val="20"/>
        </w:rPr>
        <w:t>Participants</w:t>
      </w:r>
      <w:r w:rsidR="00DC4702" w:rsidRPr="00DC4702">
        <w:rPr>
          <w:rFonts w:ascii="Times New Roman" w:hAnsi="Times New Roman" w:cs="Times New Roman"/>
          <w:sz w:val="20"/>
          <w:szCs w:val="20"/>
        </w:rPr>
        <w:t>’</w:t>
      </w:r>
      <w:r w:rsidR="00067247" w:rsidRPr="00DC4702">
        <w:rPr>
          <w:rFonts w:ascii="Times New Roman" w:hAnsi="Times New Roman" w:cs="Times New Roman"/>
          <w:sz w:val="20"/>
          <w:szCs w:val="20"/>
        </w:rPr>
        <w:t xml:space="preserve"> </w:t>
      </w:r>
      <w:r w:rsidR="00DC4702" w:rsidRPr="00DC4702">
        <w:rPr>
          <w:rFonts w:ascii="Times New Roman" w:hAnsi="Times New Roman" w:cs="Times New Roman"/>
          <w:sz w:val="20"/>
          <w:szCs w:val="20"/>
        </w:rPr>
        <w:t xml:space="preserve">mean </w:t>
      </w:r>
      <w:r w:rsidR="00067247" w:rsidRPr="00DC4702">
        <w:rPr>
          <w:rFonts w:ascii="Times New Roman" w:hAnsi="Times New Roman" w:cs="Times New Roman"/>
          <w:sz w:val="20"/>
          <w:szCs w:val="20"/>
        </w:rPr>
        <w:t xml:space="preserve">responses to whether each object was a blicket across the conditions and trial types (i.e., </w:t>
      </w:r>
      <w:ins w:id="418" w:author="Benton, Deon [2]" w:date="2023-03-21T13:18:00Z">
        <w:r w:rsidR="00CB32D0">
          <w:rPr>
            <w:rFonts w:ascii="Times New Roman" w:hAnsi="Times New Roman" w:cs="Times New Roman"/>
            <w:sz w:val="20"/>
            <w:szCs w:val="20"/>
          </w:rPr>
          <w:t>“</w:t>
        </w:r>
      </w:ins>
      <w:r w:rsidR="00067247" w:rsidRPr="00DC4702">
        <w:rPr>
          <w:rFonts w:ascii="Times New Roman" w:hAnsi="Times New Roman" w:cs="Times New Roman"/>
          <w:sz w:val="20"/>
          <w:szCs w:val="20"/>
        </w:rPr>
        <w:t>eventType</w:t>
      </w:r>
      <w:ins w:id="419" w:author="Benton, Deon [2]" w:date="2023-03-21T13:18:00Z">
        <w:r w:rsidR="00CB32D0">
          <w:rPr>
            <w:rFonts w:ascii="Times New Roman" w:hAnsi="Times New Roman" w:cs="Times New Roman"/>
            <w:sz w:val="20"/>
            <w:szCs w:val="20"/>
          </w:rPr>
          <w:t>”</w:t>
        </w:r>
      </w:ins>
      <w:r w:rsidR="00067247" w:rsidRPr="00DC4702">
        <w:rPr>
          <w:rFonts w:ascii="Times New Roman" w:hAnsi="Times New Roman" w:cs="Times New Roman"/>
          <w:sz w:val="20"/>
          <w:szCs w:val="20"/>
        </w:rPr>
        <w:t xml:space="preserve">). </w:t>
      </w:r>
      <w:r w:rsidR="00DC4702">
        <w:rPr>
          <w:rFonts w:ascii="Times New Roman" w:hAnsi="Times New Roman" w:cs="Times New Roman"/>
          <w:sz w:val="20"/>
          <w:szCs w:val="20"/>
        </w:rPr>
        <w:t>Bars show standard error.</w:t>
      </w:r>
    </w:p>
    <w:p w14:paraId="53E997DB" w14:textId="77777777" w:rsidR="00DC4702" w:rsidRDefault="00DC4702" w:rsidP="00DC4702">
      <w:pPr>
        <w:keepNext/>
        <w:spacing w:line="240" w:lineRule="auto"/>
        <w:contextualSpacing/>
      </w:pPr>
    </w:p>
    <w:p w14:paraId="42834ED3" w14:textId="12A7ED3B" w:rsidR="006044F4" w:rsidRDefault="00B07901" w:rsidP="0041730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 xml:space="preserve"> </w:t>
      </w:r>
      <w:r w:rsidR="00DC4702">
        <w:rPr>
          <w:rFonts w:ascii="Times New Roman" w:hAnsi="Times New Roman" w:cs="Times New Roman"/>
          <w:b/>
          <w:sz w:val="24"/>
          <w:szCs w:val="24"/>
        </w:rPr>
        <w:tab/>
      </w:r>
      <w:r w:rsidR="004963D2">
        <w:rPr>
          <w:rFonts w:ascii="Times New Roman" w:hAnsi="Times New Roman" w:cs="Times New Roman"/>
          <w:bCs/>
          <w:sz w:val="24"/>
          <w:szCs w:val="24"/>
        </w:rPr>
        <w:t xml:space="preserve">Figure </w:t>
      </w:r>
      <w:r w:rsidR="001E58F2">
        <w:rPr>
          <w:rFonts w:ascii="Times New Roman" w:hAnsi="Times New Roman" w:cs="Times New Roman"/>
          <w:bCs/>
          <w:sz w:val="24"/>
          <w:szCs w:val="24"/>
        </w:rPr>
        <w:t>3</w:t>
      </w:r>
      <w:r w:rsidR="004963D2">
        <w:rPr>
          <w:rFonts w:ascii="Times New Roman" w:hAnsi="Times New Roman" w:cs="Times New Roman"/>
          <w:bCs/>
          <w:sz w:val="24"/>
          <w:szCs w:val="24"/>
        </w:rPr>
        <w:t xml:space="preserve"> shows the results for this experiment.</w:t>
      </w:r>
      <w:r w:rsidR="005204B9">
        <w:rPr>
          <w:rFonts w:ascii="Times New Roman" w:hAnsi="Times New Roman" w:cs="Times New Roman"/>
          <w:bCs/>
          <w:sz w:val="24"/>
          <w:szCs w:val="24"/>
        </w:rPr>
        <w:t xml:space="preserve"> The dependent measure was the number of times that participants responded “Yes” to the “Is this a blicket” question. Thus,</w:t>
      </w:r>
      <w:r w:rsidR="000E0B85">
        <w:rPr>
          <w:rFonts w:ascii="Times New Roman" w:hAnsi="Times New Roman" w:cs="Times New Roman"/>
          <w:bCs/>
          <w:sz w:val="24"/>
          <w:szCs w:val="24"/>
        </w:rPr>
        <w:t xml:space="preserve"> across two trials, the maximum number of times that a participant could respond “Yes” was 2; the minimum number of times that a participant could respond “Yes” was 1.</w:t>
      </w:r>
      <w:r w:rsidR="005204B9">
        <w:rPr>
          <w:rFonts w:ascii="Times New Roman" w:hAnsi="Times New Roman" w:cs="Times New Roman"/>
          <w:bCs/>
          <w:sz w:val="24"/>
          <w:szCs w:val="24"/>
        </w:rPr>
        <w:t xml:space="preserve"> </w:t>
      </w:r>
    </w:p>
    <w:p w14:paraId="39BB128B" w14:textId="5862F21E" w:rsidR="00FE0CCB" w:rsidRDefault="00FE0CCB" w:rsidP="00FE0CCB">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Assessing BB under the new operationalization of BB reasoning</w:t>
      </w:r>
    </w:p>
    <w:p w14:paraId="325CFF6D" w14:textId="65B85F82" w:rsidR="001E7455" w:rsidRPr="00414F15" w:rsidRDefault="001E7455" w:rsidP="006F5E6F">
      <w:pPr>
        <w:spacing w:line="480" w:lineRule="auto"/>
        <w:ind w:firstLine="720"/>
        <w:contextualSpacing/>
        <w:rPr>
          <w:ins w:id="420" w:author="Benton, Deon [2]" w:date="2023-03-21T14:27:00Z"/>
          <w:rFonts w:ascii="Times New Roman" w:hAnsi="Times New Roman" w:cs="Times New Roman"/>
          <w:sz w:val="24"/>
          <w:szCs w:val="24"/>
        </w:rPr>
      </w:pPr>
      <w:ins w:id="421" w:author="Benton, Deon [2]" w:date="2023-03-21T14:27:00Z">
        <w:r>
          <w:rPr>
            <w:rFonts w:ascii="Times New Roman" w:hAnsi="Times New Roman" w:cs="Times New Roman"/>
            <w:sz w:val="24"/>
            <w:szCs w:val="24"/>
          </w:rPr>
          <w:t>To examine whether there was evidence of BB reasoning according to the new operationalization of BB reasoning</w:t>
        </w:r>
      </w:ins>
      <w:ins w:id="422" w:author="detbenton1991@gmail.com" w:date="2023-03-22T21:26:00Z">
        <w:r w:rsidR="007636C2">
          <w:rPr>
            <w:rFonts w:ascii="Times New Roman" w:hAnsi="Times New Roman" w:cs="Times New Roman"/>
            <w:sz w:val="24"/>
            <w:szCs w:val="24"/>
          </w:rPr>
          <w:t xml:space="preserve">, </w:t>
        </w:r>
      </w:ins>
      <w:ins w:id="423" w:author="Benton, Deon [2]" w:date="2023-03-21T14:27:00Z">
        <w:r>
          <w:rPr>
            <w:rFonts w:ascii="Times New Roman" w:hAnsi="Times New Roman" w:cs="Times New Roman"/>
            <w:sz w:val="24"/>
            <w:szCs w:val="24"/>
          </w:rPr>
          <w:t>data for the redundant causes within the BB experimental and control conditions were entered into a t</w:t>
        </w:r>
      </w:ins>
      <w:ins w:id="424" w:author="detbenton1991@gmail.com" w:date="2023-03-22T22:20:00Z">
        <w:r w:rsidR="00415CC9">
          <w:rPr>
            <w:rFonts w:ascii="Times New Roman" w:hAnsi="Times New Roman" w:cs="Times New Roman"/>
            <w:sz w:val="24"/>
            <w:szCs w:val="24"/>
          </w:rPr>
          <w:t>hree</w:t>
        </w:r>
      </w:ins>
      <w:ins w:id="425" w:author="Benton, Deon [2]" w:date="2023-03-21T14:27:00Z">
        <w:del w:id="426" w:author="detbenton1991@gmail.com" w:date="2023-03-22T22:20:00Z">
          <w:r w:rsidDel="00415CC9">
            <w:rPr>
              <w:rFonts w:ascii="Times New Roman" w:hAnsi="Times New Roman" w:cs="Times New Roman"/>
              <w:sz w:val="24"/>
              <w:szCs w:val="24"/>
            </w:rPr>
            <w:delText>wo</w:delText>
          </w:r>
        </w:del>
        <w:r>
          <w:rPr>
            <w:rFonts w:ascii="Times New Roman" w:hAnsi="Times New Roman" w:cs="Times New Roman"/>
            <w:sz w:val="24"/>
            <w:szCs w:val="24"/>
          </w:rPr>
          <w:t xml:space="preserve">-way linear model with </w:t>
        </w:r>
      </w:ins>
      <w:ins w:id="427" w:author="detbenton1991@gmail.com" w:date="2023-03-22T22:20:00Z">
        <w:r w:rsidR="00931815">
          <w:rPr>
            <w:rFonts w:ascii="Times New Roman" w:hAnsi="Times New Roman" w:cs="Times New Roman"/>
            <w:sz w:val="24"/>
            <w:szCs w:val="24"/>
          </w:rPr>
          <w:t>Age (5</w:t>
        </w:r>
      </w:ins>
      <w:ins w:id="428" w:author="detbenton1991@gmail.com" w:date="2023-03-22T22:21:00Z">
        <w:r w:rsidR="00931815">
          <w:rPr>
            <w:rFonts w:ascii="Times New Roman" w:hAnsi="Times New Roman" w:cs="Times New Roman"/>
            <w:sz w:val="24"/>
            <w:szCs w:val="24"/>
          </w:rPr>
          <w:t xml:space="preserve">-year-olds vs. 6-year-olds) as the between-subjects factor and </w:t>
        </w:r>
      </w:ins>
      <w:ins w:id="429" w:author="Benton, Deon [2]" w:date="2023-03-21T14:27:00Z">
        <w:r>
          <w:rPr>
            <w:rFonts w:ascii="Times New Roman" w:hAnsi="Times New Roman" w:cs="Times New Roman"/>
            <w:sz w:val="24"/>
            <w:szCs w:val="24"/>
          </w:rPr>
          <w:t>Objects (A, B, and C) and Trial Type (main vs. control) as the within-subjects factors.</w:t>
        </w:r>
      </w:ins>
      <w:ins w:id="430" w:author="detbenton1991@gmail.com" w:date="2023-03-22T21:29:00Z">
        <w:r w:rsidR="007508D8">
          <w:rPr>
            <w:rFonts w:ascii="Times New Roman" w:hAnsi="Times New Roman" w:cs="Times New Roman"/>
            <w:sz w:val="24"/>
            <w:szCs w:val="24"/>
          </w:rPr>
          <w:t xml:space="preserve"> Evidence of</w:t>
        </w:r>
      </w:ins>
      <w:ins w:id="431" w:author="Benton, Deon [2]" w:date="2023-03-21T14:27:00Z">
        <w:r>
          <w:rPr>
            <w:rFonts w:ascii="Times New Roman" w:hAnsi="Times New Roman" w:cs="Times New Roman"/>
            <w:sz w:val="24"/>
            <w:szCs w:val="24"/>
          </w:rPr>
          <w:t xml:space="preserve"> </w:t>
        </w:r>
      </w:ins>
      <w:ins w:id="432" w:author="detbenton1991@gmail.com" w:date="2023-03-22T21:26:00Z">
        <w:r w:rsidR="007636C2">
          <w:rPr>
            <w:rFonts w:ascii="Times New Roman" w:hAnsi="Times New Roman" w:cs="Times New Roman"/>
            <w:sz w:val="24"/>
            <w:szCs w:val="24"/>
          </w:rPr>
          <w:t xml:space="preserve">BB reasoning </w:t>
        </w:r>
      </w:ins>
      <w:ins w:id="433" w:author="detbenton1991@gmail.com" w:date="2023-03-22T21:29:00Z">
        <w:r w:rsidR="007508D8">
          <w:rPr>
            <w:rFonts w:ascii="Times New Roman" w:hAnsi="Times New Roman" w:cs="Times New Roman"/>
            <w:sz w:val="24"/>
            <w:szCs w:val="24"/>
          </w:rPr>
          <w:t>based on</w:t>
        </w:r>
      </w:ins>
      <w:ins w:id="434" w:author="detbenton1991@gmail.com" w:date="2023-03-22T21:26:00Z">
        <w:r w:rsidR="007636C2">
          <w:rPr>
            <w:rFonts w:ascii="Times New Roman" w:hAnsi="Times New Roman" w:cs="Times New Roman"/>
            <w:sz w:val="24"/>
            <w:szCs w:val="24"/>
          </w:rPr>
          <w:t xml:space="preserve"> this </w:t>
        </w:r>
        <w:r w:rsidR="007636C2">
          <w:rPr>
            <w:rFonts w:ascii="Times New Roman" w:hAnsi="Times New Roman" w:cs="Times New Roman"/>
            <w:sz w:val="24"/>
            <w:szCs w:val="24"/>
          </w:rPr>
          <w:lastRenderedPageBreak/>
          <w:t xml:space="preserve">operationalization would be a </w:t>
        </w:r>
      </w:ins>
      <w:ins w:id="435" w:author="detbenton1991@gmail.com" w:date="2023-03-22T21:27:00Z">
        <w:r w:rsidR="007636C2">
          <w:rPr>
            <w:rFonts w:ascii="Times New Roman" w:hAnsi="Times New Roman" w:cs="Times New Roman"/>
            <w:sz w:val="24"/>
            <w:szCs w:val="24"/>
          </w:rPr>
          <w:t>main effect of</w:t>
        </w:r>
      </w:ins>
      <w:ins w:id="436" w:author="detbenton1991@gmail.com" w:date="2023-03-22T21:28:00Z">
        <w:r w:rsidR="0092077D">
          <w:rPr>
            <w:rFonts w:ascii="Times New Roman" w:hAnsi="Times New Roman" w:cs="Times New Roman"/>
            <w:sz w:val="24"/>
            <w:szCs w:val="24"/>
          </w:rPr>
          <w:t xml:space="preserve"> Trial Type. </w:t>
        </w:r>
      </w:ins>
      <w:ins w:id="437" w:author="Benton, Deon [2]" w:date="2023-03-21T14:27:00Z">
        <w:r>
          <w:rPr>
            <w:rFonts w:ascii="Times New Roman" w:hAnsi="Times New Roman" w:cs="Times New Roman"/>
            <w:sz w:val="24"/>
            <w:szCs w:val="24"/>
          </w:rPr>
          <w:t>This</w:t>
        </w:r>
      </w:ins>
      <w:ins w:id="438" w:author="detbenton1991@gmail.com" w:date="2023-03-22T21:32:00Z">
        <w:r w:rsidR="00835D38">
          <w:rPr>
            <w:rFonts w:ascii="Times New Roman" w:hAnsi="Times New Roman" w:cs="Times New Roman"/>
            <w:sz w:val="24"/>
            <w:szCs w:val="24"/>
          </w:rPr>
          <w:t xml:space="preserve"> is what we found</w:t>
        </w:r>
      </w:ins>
      <w:ins w:id="439" w:author="Benton, Deon [2]" w:date="2023-03-21T14:27:00Z">
        <w:r>
          <w:rPr>
            <w:rFonts w:ascii="Times New Roman" w:hAnsi="Times New Roman" w:cs="Times New Roman"/>
            <w:sz w:val="24"/>
            <w:szCs w:val="24"/>
          </w:rPr>
          <w:t xml:space="preserve">, </w:t>
        </w:r>
        <w:r>
          <w:rPr>
            <w:rFonts w:ascii="Times New Roman" w:hAnsi="Times New Roman" w:cs="Times New Roman"/>
            <w:i/>
            <w:iCs/>
            <w:sz w:val="24"/>
            <w:szCs w:val="24"/>
          </w:rPr>
          <w:t>F</w:t>
        </w:r>
        <w:r>
          <w:rPr>
            <w:rFonts w:ascii="Times New Roman" w:hAnsi="Times New Roman" w:cs="Times New Roman"/>
            <w:sz w:val="24"/>
            <w:szCs w:val="24"/>
          </w:rPr>
          <w:t>(1, 1</w:t>
        </w:r>
      </w:ins>
      <w:ins w:id="440" w:author="detbenton1991@gmail.com" w:date="2023-03-22T22:59:00Z">
        <w:r w:rsidR="00F66A7D">
          <w:rPr>
            <w:rFonts w:ascii="Times New Roman" w:hAnsi="Times New Roman" w:cs="Times New Roman"/>
            <w:sz w:val="24"/>
            <w:szCs w:val="24"/>
          </w:rPr>
          <w:t>39</w:t>
        </w:r>
      </w:ins>
      <w:ins w:id="441" w:author="Benton, Deon [2]" w:date="2023-03-21T14:27:00Z">
        <w:r>
          <w:rPr>
            <w:rFonts w:ascii="Times New Roman" w:hAnsi="Times New Roman" w:cs="Times New Roman"/>
            <w:sz w:val="24"/>
            <w:szCs w:val="24"/>
          </w:rPr>
          <w:t xml:space="preserve">) = </w:t>
        </w:r>
      </w:ins>
      <w:ins w:id="442" w:author="Benton, Deon [2]" w:date="2023-03-21T14:31:00Z">
        <w:r w:rsidR="00861082">
          <w:rPr>
            <w:rFonts w:ascii="Times New Roman" w:hAnsi="Times New Roman" w:cs="Times New Roman"/>
            <w:sz w:val="24"/>
            <w:szCs w:val="24"/>
          </w:rPr>
          <w:t>5.</w:t>
        </w:r>
      </w:ins>
      <w:ins w:id="443" w:author="detbenton1991@gmail.com" w:date="2023-03-22T22:58:00Z">
        <w:r w:rsidR="00D93E1C">
          <w:rPr>
            <w:rFonts w:ascii="Times New Roman" w:hAnsi="Times New Roman" w:cs="Times New Roman"/>
            <w:sz w:val="24"/>
            <w:szCs w:val="24"/>
          </w:rPr>
          <w:t>2</w:t>
        </w:r>
      </w:ins>
      <w:ins w:id="444" w:author="detbenton1991@gmail.com" w:date="2023-03-22T22:59:00Z">
        <w:r w:rsidR="00D93E1C">
          <w:rPr>
            <w:rFonts w:ascii="Times New Roman" w:hAnsi="Times New Roman" w:cs="Times New Roman"/>
            <w:sz w:val="24"/>
            <w:szCs w:val="24"/>
          </w:rPr>
          <w:t>8</w:t>
        </w:r>
      </w:ins>
      <w:ins w:id="445" w:author="Benton, Deon [2]" w:date="2023-03-21T14:27:00Z">
        <w:r>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.0</w:t>
        </w:r>
      </w:ins>
      <w:ins w:id="446" w:author="Benton, Deon [2]" w:date="2023-03-21T14:32:00Z">
        <w:r w:rsidR="00861082">
          <w:rPr>
            <w:rFonts w:ascii="Times New Roman" w:hAnsi="Times New Roman" w:cs="Times New Roman"/>
            <w:sz w:val="24"/>
            <w:szCs w:val="24"/>
          </w:rPr>
          <w:t>2</w:t>
        </w:r>
      </w:ins>
      <w:ins w:id="447" w:author="detbenton1991@gmail.com" w:date="2023-03-22T21:36:00Z">
        <w:r w:rsidR="00C1101A">
          <w:rPr>
            <w:rFonts w:ascii="Times New Roman" w:hAnsi="Times New Roman" w:cs="Times New Roman"/>
            <w:sz w:val="24"/>
            <w:szCs w:val="24"/>
          </w:rPr>
          <w:t>. This result</w:t>
        </w:r>
      </w:ins>
      <w:ins w:id="448" w:author="Benton, Deon [2]" w:date="2023-03-21T14:27:00Z">
        <w:r>
          <w:rPr>
            <w:rFonts w:ascii="Times New Roman" w:hAnsi="Times New Roman" w:cs="Times New Roman"/>
            <w:sz w:val="24"/>
            <w:szCs w:val="24"/>
          </w:rPr>
          <w:t xml:space="preserve"> reflected the fact that participants were more likely to respond that a</w:t>
        </w:r>
      </w:ins>
      <w:ins w:id="449" w:author="detbenton1991@gmail.com" w:date="2023-03-22T21:36:00Z">
        <w:r w:rsidR="004757BA">
          <w:rPr>
            <w:rFonts w:ascii="Times New Roman" w:hAnsi="Times New Roman" w:cs="Times New Roman"/>
            <w:sz w:val="24"/>
            <w:szCs w:val="24"/>
          </w:rPr>
          <w:t xml:space="preserve"> redundant</w:t>
        </w:r>
      </w:ins>
      <w:ins w:id="450" w:author="Benton, Deon [2]" w:date="2023-03-21T14:27:00Z">
        <w:r>
          <w:rPr>
            <w:rFonts w:ascii="Times New Roman" w:hAnsi="Times New Roman" w:cs="Times New Roman"/>
            <w:sz w:val="24"/>
            <w:szCs w:val="24"/>
          </w:rPr>
          <w:t xml:space="preserve"> object was a blicket during the control trials (</w:t>
        </w:r>
        <w:r>
          <w:rPr>
            <w:rFonts w:ascii="Times New Roman" w:hAnsi="Times New Roman" w:cs="Times New Roman"/>
            <w:i/>
            <w:iCs/>
            <w:sz w:val="24"/>
            <w:szCs w:val="24"/>
          </w:rPr>
          <w:t xml:space="preserve">M </w:t>
        </w:r>
        <w:r>
          <w:rPr>
            <w:rFonts w:ascii="Times New Roman" w:hAnsi="Times New Roman" w:cs="Times New Roman"/>
            <w:sz w:val="24"/>
            <w:szCs w:val="24"/>
          </w:rPr>
          <w:t xml:space="preserve">= 1.60, </w:t>
        </w:r>
        <w:r>
          <w:rPr>
            <w:rFonts w:ascii="Times New Roman" w:hAnsi="Times New Roman" w:cs="Times New Roman"/>
            <w:i/>
            <w:iCs/>
            <w:sz w:val="24"/>
            <w:szCs w:val="24"/>
          </w:rPr>
          <w:t xml:space="preserve">SD </w:t>
        </w:r>
        <w:r>
          <w:rPr>
            <w:rFonts w:ascii="Times New Roman" w:hAnsi="Times New Roman" w:cs="Times New Roman"/>
            <w:sz w:val="24"/>
            <w:szCs w:val="24"/>
          </w:rPr>
          <w:t>= 0.71) than during the main trials (</w:t>
        </w:r>
        <w:r>
          <w:rPr>
            <w:rFonts w:ascii="Times New Roman" w:hAnsi="Times New Roman" w:cs="Times New Roman"/>
            <w:i/>
            <w:iCs/>
            <w:sz w:val="24"/>
            <w:szCs w:val="24"/>
          </w:rPr>
          <w:t xml:space="preserve">M </w:t>
        </w:r>
        <w:r>
          <w:rPr>
            <w:rFonts w:ascii="Times New Roman" w:hAnsi="Times New Roman" w:cs="Times New Roman"/>
            <w:sz w:val="24"/>
            <w:szCs w:val="24"/>
          </w:rPr>
          <w:t>= 1.2</w:t>
        </w:r>
      </w:ins>
      <w:ins w:id="451" w:author="Benton, Deon [2]" w:date="2023-03-21T14:33:00Z">
        <w:r w:rsidR="00D4693D">
          <w:rPr>
            <w:rFonts w:ascii="Times New Roman" w:hAnsi="Times New Roman" w:cs="Times New Roman"/>
            <w:sz w:val="24"/>
            <w:szCs w:val="24"/>
          </w:rPr>
          <w:t>7</w:t>
        </w:r>
      </w:ins>
      <w:ins w:id="452" w:author="Benton, Deon [2]" w:date="2023-03-21T14:27:00Z">
        <w:r>
          <w:rPr>
            <w:rFonts w:ascii="Times New Roman" w:hAnsi="Times New Roman" w:cs="Times New Roman"/>
            <w:sz w:val="24"/>
            <w:szCs w:val="24"/>
          </w:rPr>
          <w:t xml:space="preserve">, </w:t>
        </w:r>
        <w:r>
          <w:rPr>
            <w:rFonts w:ascii="Times New Roman" w:hAnsi="Times New Roman" w:cs="Times New Roman"/>
            <w:i/>
            <w:iCs/>
            <w:sz w:val="24"/>
            <w:szCs w:val="24"/>
          </w:rPr>
          <w:t xml:space="preserve">SD </w:t>
        </w:r>
        <w:r>
          <w:rPr>
            <w:rFonts w:ascii="Times New Roman" w:hAnsi="Times New Roman" w:cs="Times New Roman"/>
            <w:sz w:val="24"/>
            <w:szCs w:val="24"/>
          </w:rPr>
          <w:t>= 0.82).</w:t>
        </w:r>
      </w:ins>
      <w:ins w:id="453" w:author="Benton, Deon [2]" w:date="2023-03-21T14:37:00Z">
        <w:r w:rsidR="0024677D">
          <w:rPr>
            <w:rFonts w:ascii="Times New Roman" w:hAnsi="Times New Roman" w:cs="Times New Roman"/>
            <w:sz w:val="24"/>
            <w:szCs w:val="24"/>
          </w:rPr>
          <w:t xml:space="preserve"> </w:t>
        </w:r>
      </w:ins>
      <w:ins w:id="454" w:author="detbenton1991@gmail.com" w:date="2023-03-22T21:36:00Z">
        <w:r w:rsidR="004757BA">
          <w:rPr>
            <w:rFonts w:ascii="Times New Roman" w:hAnsi="Times New Roman" w:cs="Times New Roman"/>
            <w:sz w:val="24"/>
            <w:szCs w:val="24"/>
          </w:rPr>
          <w:t xml:space="preserve">Follow-up planned comparisons </w:t>
        </w:r>
      </w:ins>
      <w:ins w:id="455" w:author="Benton, Deon [2]" w:date="2023-03-21T14:47:00Z">
        <w:r w:rsidR="00DC3D77">
          <w:rPr>
            <w:rFonts w:ascii="Times New Roman" w:hAnsi="Times New Roman" w:cs="Times New Roman"/>
            <w:sz w:val="24"/>
            <w:szCs w:val="24"/>
          </w:rPr>
          <w:t xml:space="preserve">revealed that participants were less likely to respond that object B was a blicket </w:t>
        </w:r>
      </w:ins>
      <w:ins w:id="456" w:author="Benton, Deon [2]" w:date="2023-03-21T14:52:00Z">
        <w:r w:rsidR="006F6320">
          <w:rPr>
            <w:rFonts w:ascii="Times New Roman" w:hAnsi="Times New Roman" w:cs="Times New Roman"/>
            <w:sz w:val="24"/>
            <w:szCs w:val="24"/>
          </w:rPr>
          <w:t>during the BB main trials</w:t>
        </w:r>
      </w:ins>
      <w:ins w:id="457" w:author="Benton, Deon [2]" w:date="2023-03-21T14:47:00Z">
        <w:r w:rsidR="00DC3D77">
          <w:rPr>
            <w:rFonts w:ascii="Times New Roman" w:hAnsi="Times New Roman" w:cs="Times New Roman"/>
            <w:sz w:val="24"/>
            <w:szCs w:val="24"/>
          </w:rPr>
          <w:t xml:space="preserve"> </w:t>
        </w:r>
      </w:ins>
      <w:ins w:id="458" w:author="Benton, Deon [2]" w:date="2023-03-21T14:48:00Z">
        <w:r w:rsidR="00DC3D77">
          <w:rPr>
            <w:rFonts w:ascii="Times New Roman" w:hAnsi="Times New Roman" w:cs="Times New Roman"/>
            <w:sz w:val="24"/>
            <w:szCs w:val="24"/>
          </w:rPr>
          <w:t>(</w:t>
        </w:r>
        <w:r w:rsidR="00DC3D77">
          <w:rPr>
            <w:rFonts w:ascii="Times New Roman" w:hAnsi="Times New Roman" w:cs="Times New Roman"/>
            <w:i/>
            <w:iCs/>
            <w:sz w:val="24"/>
            <w:szCs w:val="24"/>
          </w:rPr>
          <w:t xml:space="preserve">M </w:t>
        </w:r>
        <w:r w:rsidR="00DC3D77">
          <w:rPr>
            <w:rFonts w:ascii="Times New Roman" w:hAnsi="Times New Roman" w:cs="Times New Roman"/>
            <w:sz w:val="24"/>
            <w:szCs w:val="24"/>
          </w:rPr>
          <w:t xml:space="preserve">= </w:t>
        </w:r>
        <w:r w:rsidR="00414F15">
          <w:rPr>
            <w:rFonts w:ascii="Times New Roman" w:hAnsi="Times New Roman" w:cs="Times New Roman"/>
            <w:sz w:val="24"/>
            <w:szCs w:val="24"/>
          </w:rPr>
          <w:t xml:space="preserve">1.21, </w:t>
        </w:r>
        <w:r w:rsidR="00414F15">
          <w:rPr>
            <w:rFonts w:ascii="Times New Roman" w:hAnsi="Times New Roman" w:cs="Times New Roman"/>
            <w:i/>
            <w:iCs/>
            <w:sz w:val="24"/>
            <w:szCs w:val="24"/>
          </w:rPr>
          <w:t xml:space="preserve">SD </w:t>
        </w:r>
        <w:r w:rsidR="00414F15">
          <w:rPr>
            <w:rFonts w:ascii="Times New Roman" w:hAnsi="Times New Roman" w:cs="Times New Roman"/>
            <w:sz w:val="24"/>
            <w:szCs w:val="24"/>
          </w:rPr>
          <w:t>= 0.83</w:t>
        </w:r>
      </w:ins>
      <w:ins w:id="459" w:author="Benton, Deon [2]" w:date="2023-03-21T14:49:00Z">
        <w:r w:rsidR="00414F15">
          <w:rPr>
            <w:rFonts w:ascii="Times New Roman" w:hAnsi="Times New Roman" w:cs="Times New Roman"/>
            <w:sz w:val="24"/>
            <w:szCs w:val="24"/>
          </w:rPr>
          <w:t xml:space="preserve">) compared to object A </w:t>
        </w:r>
      </w:ins>
      <w:ins w:id="460" w:author="Benton, Deon [2]" w:date="2023-03-21T14:52:00Z">
        <w:r w:rsidR="006F6320">
          <w:rPr>
            <w:rFonts w:ascii="Times New Roman" w:hAnsi="Times New Roman" w:cs="Times New Roman"/>
            <w:sz w:val="24"/>
            <w:szCs w:val="24"/>
          </w:rPr>
          <w:t>during the</w:t>
        </w:r>
      </w:ins>
      <w:ins w:id="461" w:author="Benton, Deon [2]" w:date="2023-03-21T14:49:00Z">
        <w:r w:rsidR="00414F15">
          <w:rPr>
            <w:rFonts w:ascii="Times New Roman" w:hAnsi="Times New Roman" w:cs="Times New Roman"/>
            <w:sz w:val="24"/>
            <w:szCs w:val="24"/>
          </w:rPr>
          <w:t xml:space="preserve"> BB control </w:t>
        </w:r>
      </w:ins>
      <w:ins w:id="462" w:author="detbenton1991@gmail.com" w:date="2023-03-22T21:37:00Z">
        <w:r w:rsidR="00961FC9">
          <w:rPr>
            <w:rFonts w:ascii="Times New Roman" w:hAnsi="Times New Roman" w:cs="Times New Roman"/>
            <w:sz w:val="24"/>
            <w:szCs w:val="24"/>
          </w:rPr>
          <w:t>trials</w:t>
        </w:r>
      </w:ins>
      <w:ins w:id="463" w:author="Benton, Deon [2]" w:date="2023-03-21T14:49:00Z">
        <w:r w:rsidR="00414F15">
          <w:rPr>
            <w:rFonts w:ascii="Times New Roman" w:hAnsi="Times New Roman" w:cs="Times New Roman"/>
            <w:sz w:val="24"/>
            <w:szCs w:val="24"/>
          </w:rPr>
          <w:t xml:space="preserve"> (</w:t>
        </w:r>
        <w:r w:rsidR="00414F15">
          <w:rPr>
            <w:rFonts w:ascii="Times New Roman" w:hAnsi="Times New Roman" w:cs="Times New Roman"/>
            <w:i/>
            <w:iCs/>
            <w:sz w:val="24"/>
            <w:szCs w:val="24"/>
          </w:rPr>
          <w:t xml:space="preserve">M </w:t>
        </w:r>
        <w:r w:rsidR="00414F15">
          <w:rPr>
            <w:rFonts w:ascii="Times New Roman" w:hAnsi="Times New Roman" w:cs="Times New Roman"/>
            <w:sz w:val="24"/>
            <w:szCs w:val="24"/>
          </w:rPr>
          <w:t xml:space="preserve">= 1.61, </w:t>
        </w:r>
        <w:r w:rsidR="00414F15">
          <w:rPr>
            <w:rFonts w:ascii="Times New Roman" w:hAnsi="Times New Roman" w:cs="Times New Roman"/>
            <w:i/>
            <w:iCs/>
            <w:sz w:val="24"/>
            <w:szCs w:val="24"/>
          </w:rPr>
          <w:t xml:space="preserve">SD </w:t>
        </w:r>
        <w:r w:rsidR="00414F15">
          <w:rPr>
            <w:rFonts w:ascii="Times New Roman" w:hAnsi="Times New Roman" w:cs="Times New Roman"/>
            <w:sz w:val="24"/>
            <w:szCs w:val="24"/>
          </w:rPr>
          <w:t xml:space="preserve">= 0.72), </w:t>
        </w:r>
        <w:r w:rsidR="00414F15">
          <w:rPr>
            <w:rFonts w:ascii="Times New Roman" w:hAnsi="Times New Roman" w:cs="Times New Roman"/>
            <w:i/>
            <w:iCs/>
            <w:sz w:val="24"/>
            <w:szCs w:val="24"/>
          </w:rPr>
          <w:t>t</w:t>
        </w:r>
        <w:r w:rsidR="00414F15">
          <w:rPr>
            <w:rFonts w:ascii="Times New Roman" w:hAnsi="Times New Roman" w:cs="Times New Roman"/>
            <w:sz w:val="24"/>
            <w:szCs w:val="24"/>
          </w:rPr>
          <w:t xml:space="preserve">(27) = 3.06, </w:t>
        </w:r>
        <w:r w:rsidR="00414F15">
          <w:rPr>
            <w:rFonts w:ascii="Times New Roman" w:hAnsi="Times New Roman" w:cs="Times New Roman"/>
            <w:i/>
            <w:iCs/>
            <w:sz w:val="24"/>
            <w:szCs w:val="24"/>
          </w:rPr>
          <w:t xml:space="preserve">p </w:t>
        </w:r>
        <w:r w:rsidR="00414F15">
          <w:rPr>
            <w:rFonts w:ascii="Times New Roman" w:hAnsi="Times New Roman" w:cs="Times New Roman"/>
            <w:sz w:val="24"/>
            <w:szCs w:val="24"/>
          </w:rPr>
          <w:t>= .005</w:t>
        </w:r>
      </w:ins>
      <w:ins w:id="464" w:author="Benton, Deon [2]" w:date="2023-03-21T14:52:00Z">
        <w:r w:rsidR="006F6320">
          <w:rPr>
            <w:rFonts w:ascii="Times New Roman" w:hAnsi="Times New Roman" w:cs="Times New Roman"/>
            <w:sz w:val="24"/>
            <w:szCs w:val="24"/>
          </w:rPr>
          <w:t>. Moreover, participants were</w:t>
        </w:r>
      </w:ins>
      <w:ins w:id="465" w:author="Benton, Deon [2]" w:date="2023-03-21T14:51:00Z">
        <w:r w:rsidR="006F6320">
          <w:rPr>
            <w:rFonts w:ascii="Times New Roman" w:hAnsi="Times New Roman" w:cs="Times New Roman"/>
            <w:sz w:val="24"/>
            <w:szCs w:val="24"/>
          </w:rPr>
          <w:t xml:space="preserve"> </w:t>
        </w:r>
      </w:ins>
      <w:ins w:id="466" w:author="Benton, Deon [2]" w:date="2023-03-21T14:50:00Z">
        <w:r w:rsidR="00414F15">
          <w:rPr>
            <w:rFonts w:ascii="Times New Roman" w:hAnsi="Times New Roman" w:cs="Times New Roman"/>
            <w:sz w:val="24"/>
            <w:szCs w:val="24"/>
          </w:rPr>
          <w:t xml:space="preserve">less likely to respond that object B was a blicket </w:t>
        </w:r>
      </w:ins>
      <w:ins w:id="467" w:author="Benton, Deon [2]" w:date="2023-03-21T14:52:00Z">
        <w:r w:rsidR="006F6320">
          <w:rPr>
            <w:rFonts w:ascii="Times New Roman" w:hAnsi="Times New Roman" w:cs="Times New Roman"/>
            <w:sz w:val="24"/>
            <w:szCs w:val="24"/>
          </w:rPr>
          <w:t>during the BB main trials</w:t>
        </w:r>
      </w:ins>
      <w:ins w:id="468" w:author="Benton, Deon [2]" w:date="2023-03-21T14:50:00Z">
        <w:r w:rsidR="00414F15">
          <w:rPr>
            <w:rFonts w:ascii="Times New Roman" w:hAnsi="Times New Roman" w:cs="Times New Roman"/>
            <w:sz w:val="24"/>
            <w:szCs w:val="24"/>
          </w:rPr>
          <w:t xml:space="preserve"> compared to </w:t>
        </w:r>
      </w:ins>
      <w:ins w:id="469" w:author="Benton, Deon [2]" w:date="2023-03-21T14:52:00Z">
        <w:r w:rsidR="006F6320">
          <w:rPr>
            <w:rFonts w:ascii="Times New Roman" w:hAnsi="Times New Roman" w:cs="Times New Roman"/>
            <w:sz w:val="24"/>
            <w:szCs w:val="24"/>
          </w:rPr>
          <w:t xml:space="preserve">object B </w:t>
        </w:r>
      </w:ins>
      <w:ins w:id="470" w:author="Benton, Deon [2]" w:date="2023-03-21T14:53:00Z">
        <w:r w:rsidR="00F7293D">
          <w:rPr>
            <w:rFonts w:ascii="Times New Roman" w:hAnsi="Times New Roman" w:cs="Times New Roman"/>
            <w:sz w:val="24"/>
            <w:szCs w:val="24"/>
          </w:rPr>
          <w:t>during the BB control trials (</w:t>
        </w:r>
        <w:r w:rsidR="00F7293D">
          <w:rPr>
            <w:rFonts w:ascii="Times New Roman" w:hAnsi="Times New Roman" w:cs="Times New Roman"/>
            <w:i/>
            <w:iCs/>
            <w:sz w:val="24"/>
            <w:szCs w:val="24"/>
          </w:rPr>
          <w:t xml:space="preserve">M </w:t>
        </w:r>
        <w:r w:rsidR="00F7293D">
          <w:rPr>
            <w:rFonts w:ascii="Times New Roman" w:hAnsi="Times New Roman" w:cs="Times New Roman"/>
            <w:sz w:val="24"/>
            <w:szCs w:val="24"/>
          </w:rPr>
          <w:t>= 1.</w:t>
        </w:r>
      </w:ins>
      <w:ins w:id="471" w:author="Benton, Deon [2]" w:date="2023-03-21T14:54:00Z">
        <w:r w:rsidR="00F7293D">
          <w:rPr>
            <w:rFonts w:ascii="Times New Roman" w:hAnsi="Times New Roman" w:cs="Times New Roman"/>
            <w:sz w:val="24"/>
            <w:szCs w:val="24"/>
          </w:rPr>
          <w:t>58</w:t>
        </w:r>
      </w:ins>
      <w:ins w:id="472" w:author="Benton, Deon [2]" w:date="2023-03-21T14:53:00Z">
        <w:r w:rsidR="00F7293D">
          <w:rPr>
            <w:rFonts w:ascii="Times New Roman" w:hAnsi="Times New Roman" w:cs="Times New Roman"/>
            <w:sz w:val="24"/>
            <w:szCs w:val="24"/>
          </w:rPr>
          <w:t xml:space="preserve">, </w:t>
        </w:r>
        <w:r w:rsidR="00F7293D">
          <w:rPr>
            <w:rFonts w:ascii="Times New Roman" w:hAnsi="Times New Roman" w:cs="Times New Roman"/>
            <w:i/>
            <w:iCs/>
            <w:sz w:val="24"/>
            <w:szCs w:val="24"/>
          </w:rPr>
          <w:t xml:space="preserve">SD </w:t>
        </w:r>
        <w:r w:rsidR="00F7293D">
          <w:rPr>
            <w:rFonts w:ascii="Times New Roman" w:hAnsi="Times New Roman" w:cs="Times New Roman"/>
            <w:sz w:val="24"/>
            <w:szCs w:val="24"/>
          </w:rPr>
          <w:t>= 0.72)</w:t>
        </w:r>
      </w:ins>
      <w:ins w:id="473" w:author="Benton, Deon [2]" w:date="2023-03-21T14:56:00Z">
        <w:r w:rsidR="006F5E6F">
          <w:rPr>
            <w:rFonts w:ascii="Times New Roman" w:hAnsi="Times New Roman" w:cs="Times New Roman"/>
            <w:sz w:val="24"/>
            <w:szCs w:val="24"/>
          </w:rPr>
          <w:t xml:space="preserve">, </w:t>
        </w:r>
        <w:r w:rsidR="006F5E6F">
          <w:rPr>
            <w:rFonts w:ascii="Times New Roman" w:hAnsi="Times New Roman" w:cs="Times New Roman"/>
            <w:i/>
            <w:iCs/>
            <w:sz w:val="24"/>
            <w:szCs w:val="24"/>
          </w:rPr>
          <w:t>t</w:t>
        </w:r>
        <w:r w:rsidR="006F5E6F">
          <w:rPr>
            <w:rFonts w:ascii="Times New Roman" w:hAnsi="Times New Roman" w:cs="Times New Roman"/>
            <w:sz w:val="24"/>
            <w:szCs w:val="24"/>
          </w:rPr>
          <w:t xml:space="preserve">(27) = 2.17, </w:t>
        </w:r>
        <w:r w:rsidR="006F5E6F">
          <w:rPr>
            <w:rFonts w:ascii="Times New Roman" w:hAnsi="Times New Roman" w:cs="Times New Roman"/>
            <w:i/>
            <w:iCs/>
            <w:sz w:val="24"/>
            <w:szCs w:val="24"/>
          </w:rPr>
          <w:t xml:space="preserve">p </w:t>
        </w:r>
        <w:r w:rsidR="006F5E6F">
          <w:rPr>
            <w:rFonts w:ascii="Times New Roman" w:hAnsi="Times New Roman" w:cs="Times New Roman"/>
            <w:sz w:val="24"/>
            <w:szCs w:val="24"/>
          </w:rPr>
          <w:t>= .04</w:t>
        </w:r>
        <w:del w:id="474" w:author="detbenton1991@gmail.com" w:date="2023-03-22T21:38:00Z">
          <w:r w:rsidR="006F5E6F" w:rsidDel="008D4077">
            <w:rPr>
              <w:rFonts w:ascii="Times New Roman" w:hAnsi="Times New Roman" w:cs="Times New Roman"/>
              <w:sz w:val="24"/>
              <w:szCs w:val="24"/>
            </w:rPr>
            <w:delText>.</w:delText>
          </w:r>
        </w:del>
      </w:ins>
      <w:ins w:id="475" w:author="Benton, Deon [2]" w:date="2023-03-21T14:53:00Z">
        <w:r w:rsidR="00F7293D">
          <w:rPr>
            <w:rFonts w:ascii="Times New Roman" w:hAnsi="Times New Roman" w:cs="Times New Roman"/>
            <w:sz w:val="24"/>
            <w:szCs w:val="24"/>
          </w:rPr>
          <w:t xml:space="preserve">. </w:t>
        </w:r>
      </w:ins>
      <w:ins w:id="476" w:author="Benton, Deon [2]" w:date="2023-03-21T14:54:00Z">
        <w:r w:rsidR="00F7293D">
          <w:rPr>
            <w:rFonts w:ascii="Times New Roman" w:hAnsi="Times New Roman" w:cs="Times New Roman"/>
            <w:sz w:val="24"/>
            <w:szCs w:val="24"/>
          </w:rPr>
          <w:t>Finally, participants were less likely to consider</w:t>
        </w:r>
      </w:ins>
      <w:ins w:id="477" w:author="Benton, Deon [2]" w:date="2023-03-21T14:55:00Z">
        <w:r w:rsidR="006F5E6F">
          <w:rPr>
            <w:rFonts w:ascii="Times New Roman" w:hAnsi="Times New Roman" w:cs="Times New Roman"/>
            <w:sz w:val="24"/>
            <w:szCs w:val="24"/>
          </w:rPr>
          <w:t xml:space="preserve"> object B</w:t>
        </w:r>
      </w:ins>
      <w:ins w:id="478" w:author="Benton, Deon [2]" w:date="2023-03-21T14:56:00Z">
        <w:r w:rsidR="006F5E6F">
          <w:rPr>
            <w:rFonts w:ascii="Times New Roman" w:hAnsi="Times New Roman" w:cs="Times New Roman"/>
            <w:sz w:val="24"/>
            <w:szCs w:val="24"/>
          </w:rPr>
          <w:t xml:space="preserve"> t</w:t>
        </w:r>
      </w:ins>
      <w:ins w:id="479" w:author="Benton, Deon [2]" w:date="2023-03-21T14:57:00Z">
        <w:r w:rsidR="006F5E6F">
          <w:rPr>
            <w:rFonts w:ascii="Times New Roman" w:hAnsi="Times New Roman" w:cs="Times New Roman"/>
            <w:sz w:val="24"/>
            <w:szCs w:val="24"/>
          </w:rPr>
          <w:t>o be</w:t>
        </w:r>
      </w:ins>
      <w:ins w:id="480" w:author="Benton, Deon [2]" w:date="2023-03-21T14:55:00Z">
        <w:r w:rsidR="006F5E6F">
          <w:rPr>
            <w:rFonts w:ascii="Times New Roman" w:hAnsi="Times New Roman" w:cs="Times New Roman"/>
            <w:sz w:val="24"/>
            <w:szCs w:val="24"/>
          </w:rPr>
          <w:t xml:space="preserve"> a blicket during the BB main trial</w:t>
        </w:r>
      </w:ins>
      <w:ins w:id="481" w:author="detbenton1991@gmail.com" w:date="2023-03-22T21:38:00Z">
        <w:r w:rsidR="008D4077">
          <w:rPr>
            <w:rFonts w:ascii="Times New Roman" w:hAnsi="Times New Roman" w:cs="Times New Roman"/>
            <w:sz w:val="24"/>
            <w:szCs w:val="24"/>
          </w:rPr>
          <w:t>s</w:t>
        </w:r>
      </w:ins>
      <w:ins w:id="482" w:author="Benton, Deon [2]" w:date="2023-03-21T14:55:00Z">
        <w:r w:rsidR="006F5E6F">
          <w:rPr>
            <w:rFonts w:ascii="Times New Roman" w:hAnsi="Times New Roman" w:cs="Times New Roman"/>
            <w:sz w:val="24"/>
            <w:szCs w:val="24"/>
          </w:rPr>
          <w:t xml:space="preserve"> compared to object C during the BB</w:t>
        </w:r>
      </w:ins>
      <w:ins w:id="483" w:author="Benton, Deon [2]" w:date="2023-03-21T14:56:00Z">
        <w:r w:rsidR="006F5E6F">
          <w:rPr>
            <w:rFonts w:ascii="Times New Roman" w:hAnsi="Times New Roman" w:cs="Times New Roman"/>
            <w:sz w:val="24"/>
            <w:szCs w:val="24"/>
          </w:rPr>
          <w:t xml:space="preserve"> control trials (</w:t>
        </w:r>
        <w:r w:rsidR="006F5E6F">
          <w:rPr>
            <w:rFonts w:ascii="Times New Roman" w:hAnsi="Times New Roman" w:cs="Times New Roman"/>
            <w:i/>
            <w:iCs/>
            <w:sz w:val="24"/>
            <w:szCs w:val="24"/>
          </w:rPr>
          <w:t xml:space="preserve">M </w:t>
        </w:r>
        <w:r w:rsidR="006F5E6F">
          <w:rPr>
            <w:rFonts w:ascii="Times New Roman" w:hAnsi="Times New Roman" w:cs="Times New Roman"/>
            <w:sz w:val="24"/>
            <w:szCs w:val="24"/>
          </w:rPr>
          <w:t>= 1.</w:t>
        </w:r>
      </w:ins>
      <w:ins w:id="484" w:author="Benton, Deon [2]" w:date="2023-03-21T14:57:00Z">
        <w:r w:rsidR="00157A66">
          <w:rPr>
            <w:rFonts w:ascii="Times New Roman" w:hAnsi="Times New Roman" w:cs="Times New Roman"/>
            <w:sz w:val="24"/>
            <w:szCs w:val="24"/>
          </w:rPr>
          <w:t>61</w:t>
        </w:r>
      </w:ins>
      <w:ins w:id="485" w:author="Benton, Deon [2]" w:date="2023-03-21T14:56:00Z">
        <w:r w:rsidR="006F5E6F">
          <w:rPr>
            <w:rFonts w:ascii="Times New Roman" w:hAnsi="Times New Roman" w:cs="Times New Roman"/>
            <w:sz w:val="24"/>
            <w:szCs w:val="24"/>
          </w:rPr>
          <w:t xml:space="preserve">, </w:t>
        </w:r>
        <w:r w:rsidR="006F5E6F">
          <w:rPr>
            <w:rFonts w:ascii="Times New Roman" w:hAnsi="Times New Roman" w:cs="Times New Roman"/>
            <w:i/>
            <w:iCs/>
            <w:sz w:val="24"/>
            <w:szCs w:val="24"/>
          </w:rPr>
          <w:t xml:space="preserve">SD </w:t>
        </w:r>
        <w:r w:rsidR="006F5E6F">
          <w:rPr>
            <w:rFonts w:ascii="Times New Roman" w:hAnsi="Times New Roman" w:cs="Times New Roman"/>
            <w:sz w:val="24"/>
            <w:szCs w:val="24"/>
          </w:rPr>
          <w:t>= 0.72),</w:t>
        </w:r>
      </w:ins>
      <w:ins w:id="486" w:author="Benton, Deon [2]" w:date="2023-03-21T14:58:00Z">
        <w:r w:rsidR="00157A66">
          <w:rPr>
            <w:rFonts w:ascii="Times New Roman" w:hAnsi="Times New Roman" w:cs="Times New Roman"/>
            <w:sz w:val="24"/>
            <w:szCs w:val="24"/>
          </w:rPr>
          <w:t xml:space="preserve"> </w:t>
        </w:r>
        <w:r w:rsidR="00157A66">
          <w:rPr>
            <w:rFonts w:ascii="Times New Roman" w:hAnsi="Times New Roman" w:cs="Times New Roman"/>
            <w:i/>
            <w:iCs/>
            <w:sz w:val="24"/>
            <w:szCs w:val="24"/>
          </w:rPr>
          <w:t>t</w:t>
        </w:r>
        <w:r w:rsidR="00157A66">
          <w:rPr>
            <w:rFonts w:ascii="Times New Roman" w:hAnsi="Times New Roman" w:cs="Times New Roman"/>
            <w:sz w:val="24"/>
            <w:szCs w:val="24"/>
          </w:rPr>
          <w:t xml:space="preserve">(27) = 3.29, </w:t>
        </w:r>
        <w:r w:rsidR="00157A66">
          <w:rPr>
            <w:rFonts w:ascii="Times New Roman" w:hAnsi="Times New Roman" w:cs="Times New Roman"/>
            <w:i/>
            <w:iCs/>
            <w:sz w:val="24"/>
            <w:szCs w:val="24"/>
          </w:rPr>
          <w:t xml:space="preserve">p </w:t>
        </w:r>
        <w:r w:rsidR="00157A66">
          <w:rPr>
            <w:rFonts w:ascii="Times New Roman" w:hAnsi="Times New Roman" w:cs="Times New Roman"/>
            <w:sz w:val="24"/>
            <w:szCs w:val="24"/>
          </w:rPr>
          <w:t>= .003.</w:t>
        </w:r>
      </w:ins>
      <w:ins w:id="487" w:author="Benton, Deon [2]" w:date="2023-03-21T14:56:00Z">
        <w:r w:rsidR="006F5E6F">
          <w:rPr>
            <w:rFonts w:ascii="Times New Roman" w:hAnsi="Times New Roman" w:cs="Times New Roman"/>
            <w:sz w:val="24"/>
            <w:szCs w:val="24"/>
          </w:rPr>
          <w:t xml:space="preserve"> </w:t>
        </w:r>
      </w:ins>
      <w:ins w:id="488" w:author="Benton, Deon [2]" w:date="2023-03-21T15:00:00Z">
        <w:r w:rsidR="00AA0D13">
          <w:rPr>
            <w:rFonts w:ascii="Times New Roman" w:hAnsi="Times New Roman" w:cs="Times New Roman"/>
            <w:sz w:val="24"/>
            <w:szCs w:val="24"/>
          </w:rPr>
          <w:t>No other differences reached statistical significance.</w:t>
        </w:r>
      </w:ins>
      <w:ins w:id="489" w:author="Benton, Deon [2]" w:date="2023-03-21T15:01:00Z">
        <w:r w:rsidR="00AA0D13">
          <w:rPr>
            <w:rFonts w:ascii="Times New Roman" w:hAnsi="Times New Roman" w:cs="Times New Roman"/>
            <w:sz w:val="24"/>
            <w:szCs w:val="24"/>
          </w:rPr>
          <w:t xml:space="preserve"> </w:t>
        </w:r>
      </w:ins>
      <w:ins w:id="490" w:author="detbenton1991@gmail.com" w:date="2023-03-22T21:42:00Z">
        <w:r w:rsidR="00B72441">
          <w:rPr>
            <w:rFonts w:ascii="Times New Roman" w:hAnsi="Times New Roman" w:cs="Times New Roman"/>
            <w:sz w:val="24"/>
            <w:szCs w:val="24"/>
          </w:rPr>
          <w:t xml:space="preserve">Given that participants did not treat object </w:t>
        </w:r>
      </w:ins>
      <w:ins w:id="491" w:author="detbenton1991@gmail.com" w:date="2023-03-22T22:03:00Z">
        <w:r w:rsidR="00634629">
          <w:rPr>
            <w:rFonts w:ascii="Times New Roman" w:hAnsi="Times New Roman" w:cs="Times New Roman"/>
            <w:sz w:val="24"/>
            <w:szCs w:val="24"/>
          </w:rPr>
          <w:t xml:space="preserve">C during the </w:t>
        </w:r>
        <w:r w:rsidR="00BB01A3">
          <w:rPr>
            <w:rFonts w:ascii="Times New Roman" w:hAnsi="Times New Roman" w:cs="Times New Roman"/>
            <w:sz w:val="24"/>
            <w:szCs w:val="24"/>
          </w:rPr>
          <w:t xml:space="preserve">main trials differently </w:t>
        </w:r>
      </w:ins>
      <w:ins w:id="492" w:author="detbenton1991@gmail.com" w:date="2023-03-22T22:04:00Z">
        <w:r w:rsidR="00BB01A3">
          <w:rPr>
            <w:rFonts w:ascii="Times New Roman" w:hAnsi="Times New Roman" w:cs="Times New Roman"/>
            <w:sz w:val="24"/>
            <w:szCs w:val="24"/>
          </w:rPr>
          <w:t xml:space="preserve">than objects A, B, and C during the control trials, these data </w:t>
        </w:r>
        <w:r w:rsidR="008F75BC">
          <w:rPr>
            <w:rFonts w:ascii="Times New Roman" w:hAnsi="Times New Roman" w:cs="Times New Roman"/>
            <w:sz w:val="24"/>
            <w:szCs w:val="24"/>
          </w:rPr>
          <w:t xml:space="preserve">only provide </w:t>
        </w:r>
        <w:r w:rsidR="008F75BC" w:rsidRPr="00417307">
          <w:rPr>
            <w:rFonts w:ascii="Times New Roman" w:hAnsi="Times New Roman" w:cs="Times New Roman"/>
            <w:i/>
            <w:iCs/>
            <w:sz w:val="24"/>
            <w:szCs w:val="24"/>
          </w:rPr>
          <w:t>some</w:t>
        </w:r>
        <w:r w:rsidR="008F75BC">
          <w:rPr>
            <w:rFonts w:ascii="Times New Roman" w:hAnsi="Times New Roman" w:cs="Times New Roman"/>
            <w:sz w:val="24"/>
            <w:szCs w:val="24"/>
          </w:rPr>
          <w:t xml:space="preserve"> evidence of BB reasoning based on the new operationalization. </w:t>
        </w:r>
      </w:ins>
      <w:ins w:id="493" w:author="detbenton1991@gmail.com" w:date="2023-03-22T21:42:00Z">
        <w:r w:rsidR="00B72441">
          <w:rPr>
            <w:rFonts w:ascii="Times New Roman" w:hAnsi="Times New Roman" w:cs="Times New Roman"/>
            <w:sz w:val="24"/>
            <w:szCs w:val="24"/>
          </w:rPr>
          <w:t xml:space="preserve"> </w:t>
        </w:r>
      </w:ins>
    </w:p>
    <w:p w14:paraId="18ACDB60" w14:textId="6BCCFEEF" w:rsidR="003F62E7" w:rsidRDefault="003F62E7" w:rsidP="003F62E7">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Assessing BB under the old operationalization of BB reasoning</w:t>
      </w:r>
    </w:p>
    <w:p w14:paraId="3AC52F79" w14:textId="40E0D21E" w:rsidR="00FE0CCB" w:rsidRDefault="00BD4CA8" w:rsidP="00BD4CA8">
      <w:pPr>
        <w:spacing w:line="480" w:lineRule="auto"/>
        <w:ind w:firstLine="720"/>
        <w:contextualSpacing/>
        <w:rPr>
          <w:rFonts w:ascii="Times New Roman" w:hAnsi="Times New Roman" w:cs="Times New Roman"/>
          <w:b/>
          <w:bCs/>
          <w:sz w:val="24"/>
          <w:szCs w:val="24"/>
        </w:rPr>
      </w:pPr>
      <w:r>
        <w:rPr>
          <w:rFonts w:ascii="Times New Roman" w:hAnsi="Times New Roman" w:cs="Times New Roman"/>
          <w:sz w:val="24"/>
          <w:szCs w:val="24"/>
        </w:rPr>
        <w:t xml:space="preserve">To examine whether there was evidence of BB reasoning </w:t>
      </w:r>
      <w:r w:rsidR="005F6B5B">
        <w:rPr>
          <w:rFonts w:ascii="Times New Roman" w:hAnsi="Times New Roman" w:cs="Times New Roman"/>
          <w:sz w:val="24"/>
          <w:szCs w:val="24"/>
        </w:rPr>
        <w:t>according to the</w:t>
      </w:r>
      <w:r>
        <w:rPr>
          <w:rFonts w:ascii="Times New Roman" w:hAnsi="Times New Roman" w:cs="Times New Roman"/>
          <w:sz w:val="24"/>
          <w:szCs w:val="24"/>
        </w:rPr>
        <w:t xml:space="preserve"> old operationalization</w:t>
      </w:r>
      <w:r w:rsidR="005F6B5B">
        <w:rPr>
          <w:rFonts w:ascii="Times New Roman" w:hAnsi="Times New Roman" w:cs="Times New Roman"/>
          <w:sz w:val="24"/>
          <w:szCs w:val="24"/>
        </w:rPr>
        <w:t xml:space="preserve"> of BB reasoning</w:t>
      </w:r>
      <w:ins w:id="494" w:author="detbenton1991@gmail.com" w:date="2023-03-22T22:13:00Z">
        <w:r w:rsidR="00E15484">
          <w:rPr>
            <w:rFonts w:ascii="Times New Roman" w:hAnsi="Times New Roman" w:cs="Times New Roman"/>
            <w:sz w:val="24"/>
            <w:szCs w:val="24"/>
          </w:rPr>
          <w:t xml:space="preserve">, </w:t>
        </w:r>
      </w:ins>
      <w:r>
        <w:rPr>
          <w:rFonts w:ascii="Times New Roman" w:hAnsi="Times New Roman" w:cs="Times New Roman"/>
          <w:sz w:val="24"/>
          <w:szCs w:val="24"/>
        </w:rPr>
        <w:t xml:space="preserve">data for the redundant causes </w:t>
      </w:r>
      <w:r w:rsidR="00F17CDA">
        <w:rPr>
          <w:rFonts w:ascii="Times New Roman" w:hAnsi="Times New Roman" w:cs="Times New Roman"/>
          <w:sz w:val="24"/>
          <w:szCs w:val="24"/>
        </w:rPr>
        <w:t>between the BB and ISO conditions</w:t>
      </w:r>
      <w:r>
        <w:rPr>
          <w:rFonts w:ascii="Times New Roman" w:hAnsi="Times New Roman" w:cs="Times New Roman"/>
          <w:sz w:val="24"/>
          <w:szCs w:val="24"/>
        </w:rPr>
        <w:t xml:space="preserve"> were entered into a </w:t>
      </w:r>
      <w:r w:rsidR="00FC3C39">
        <w:rPr>
          <w:rFonts w:ascii="Times New Roman" w:hAnsi="Times New Roman" w:cs="Times New Roman"/>
          <w:sz w:val="24"/>
          <w:szCs w:val="24"/>
        </w:rPr>
        <w:t>three</w:t>
      </w:r>
      <w:r>
        <w:rPr>
          <w:rFonts w:ascii="Times New Roman" w:hAnsi="Times New Roman" w:cs="Times New Roman"/>
          <w:sz w:val="24"/>
          <w:szCs w:val="24"/>
        </w:rPr>
        <w:t>-way linear model with</w:t>
      </w:r>
      <w:r w:rsidR="00FC3C39">
        <w:rPr>
          <w:rFonts w:ascii="Times New Roman" w:hAnsi="Times New Roman" w:cs="Times New Roman"/>
          <w:sz w:val="24"/>
          <w:szCs w:val="24"/>
        </w:rPr>
        <w:t xml:space="preserve"> Condition</w:t>
      </w:r>
      <w:r w:rsidR="0005048B">
        <w:rPr>
          <w:rFonts w:ascii="Times New Roman" w:hAnsi="Times New Roman" w:cs="Times New Roman"/>
          <w:sz w:val="24"/>
          <w:szCs w:val="24"/>
        </w:rPr>
        <w:t xml:space="preserve"> (BB vs. ISO) as the sole between-subjects factor, and</w:t>
      </w:r>
      <w:r>
        <w:rPr>
          <w:rFonts w:ascii="Times New Roman" w:hAnsi="Times New Roman" w:cs="Times New Roman"/>
          <w:sz w:val="24"/>
          <w:szCs w:val="24"/>
        </w:rPr>
        <w:t xml:space="preserve"> Objects (A, B, and C) and Trial Type (main vs. control) as the within-subjects factors.</w:t>
      </w:r>
      <w:ins w:id="495" w:author="detbenton1991@gmail.com" w:date="2023-03-22T22:14:00Z">
        <w:r w:rsidR="00BA5CE6">
          <w:rPr>
            <w:rFonts w:ascii="Times New Roman" w:hAnsi="Times New Roman" w:cs="Times New Roman"/>
            <w:sz w:val="24"/>
            <w:szCs w:val="24"/>
          </w:rPr>
          <w:t xml:space="preserve"> Evidence for BB reasoning based on this operationalization would be a main effect of </w:t>
        </w:r>
        <w:r w:rsidR="00320642">
          <w:rPr>
            <w:rFonts w:ascii="Times New Roman" w:hAnsi="Times New Roman" w:cs="Times New Roman"/>
            <w:sz w:val="24"/>
            <w:szCs w:val="24"/>
          </w:rPr>
          <w:t>Condition (averaging over Objects and Trial Type).</w:t>
        </w:r>
      </w:ins>
      <w:ins w:id="496" w:author="detbenton1991@gmail.com" w:date="2023-03-22T22:15:00Z">
        <w:r w:rsidR="00842128">
          <w:rPr>
            <w:rFonts w:ascii="Times New Roman" w:hAnsi="Times New Roman" w:cs="Times New Roman"/>
            <w:sz w:val="24"/>
            <w:szCs w:val="24"/>
          </w:rPr>
          <w:t xml:space="preserve"> This is what we found. Specifically, participants </w:t>
        </w:r>
      </w:ins>
      <w:r w:rsidR="00524639">
        <w:rPr>
          <w:rFonts w:ascii="Times New Roman" w:hAnsi="Times New Roman" w:cs="Times New Roman"/>
          <w:sz w:val="24"/>
          <w:szCs w:val="24"/>
        </w:rPr>
        <w:t xml:space="preserve">were </w:t>
      </w:r>
      <w:r w:rsidR="00FE5223">
        <w:rPr>
          <w:rFonts w:ascii="Times New Roman" w:hAnsi="Times New Roman" w:cs="Times New Roman"/>
          <w:sz w:val="24"/>
          <w:szCs w:val="24"/>
        </w:rPr>
        <w:t>more</w:t>
      </w:r>
      <w:r w:rsidR="00524639">
        <w:rPr>
          <w:rFonts w:ascii="Times New Roman" w:hAnsi="Times New Roman" w:cs="Times New Roman"/>
          <w:sz w:val="24"/>
          <w:szCs w:val="24"/>
        </w:rPr>
        <w:t xml:space="preserve"> likely to call a</w:t>
      </w:r>
      <w:ins w:id="497" w:author="Benton, Deon [2]" w:date="2023-03-21T15:05:00Z">
        <w:r w:rsidR="00C57920">
          <w:rPr>
            <w:rFonts w:ascii="Times New Roman" w:hAnsi="Times New Roman" w:cs="Times New Roman"/>
            <w:sz w:val="24"/>
            <w:szCs w:val="24"/>
          </w:rPr>
          <w:t xml:space="preserve"> re</w:t>
        </w:r>
      </w:ins>
      <w:ins w:id="498" w:author="Benton, Deon [2]" w:date="2023-03-21T15:07:00Z">
        <w:r w:rsidR="006A7A49">
          <w:rPr>
            <w:rFonts w:ascii="Times New Roman" w:hAnsi="Times New Roman" w:cs="Times New Roman"/>
            <w:sz w:val="24"/>
            <w:szCs w:val="24"/>
          </w:rPr>
          <w:t>d</w:t>
        </w:r>
      </w:ins>
      <w:ins w:id="499" w:author="Benton, Deon [2]" w:date="2023-03-21T15:05:00Z">
        <w:r w:rsidR="00C57920">
          <w:rPr>
            <w:rFonts w:ascii="Times New Roman" w:hAnsi="Times New Roman" w:cs="Times New Roman"/>
            <w:sz w:val="24"/>
            <w:szCs w:val="24"/>
          </w:rPr>
          <w:t>undant</w:t>
        </w:r>
      </w:ins>
      <w:r w:rsidR="00524639">
        <w:rPr>
          <w:rFonts w:ascii="Times New Roman" w:hAnsi="Times New Roman" w:cs="Times New Roman"/>
          <w:sz w:val="24"/>
          <w:szCs w:val="24"/>
        </w:rPr>
        <w:t xml:space="preserve"> object a blicket in the ISO condition</w:t>
      </w:r>
      <w:r w:rsidR="00FE5223">
        <w:rPr>
          <w:rFonts w:ascii="Times New Roman" w:hAnsi="Times New Roman" w:cs="Times New Roman"/>
          <w:sz w:val="24"/>
          <w:szCs w:val="24"/>
        </w:rPr>
        <w:t xml:space="preserve"> (</w:t>
      </w:r>
      <w:r w:rsidR="00FE5223">
        <w:rPr>
          <w:rFonts w:ascii="Times New Roman" w:hAnsi="Times New Roman" w:cs="Times New Roman"/>
          <w:i/>
          <w:iCs/>
          <w:sz w:val="24"/>
          <w:szCs w:val="24"/>
        </w:rPr>
        <w:t xml:space="preserve">M </w:t>
      </w:r>
      <w:r w:rsidR="00FE5223">
        <w:rPr>
          <w:rFonts w:ascii="Times New Roman" w:hAnsi="Times New Roman" w:cs="Times New Roman"/>
          <w:sz w:val="24"/>
          <w:szCs w:val="24"/>
        </w:rPr>
        <w:t>= 1.</w:t>
      </w:r>
      <w:ins w:id="500" w:author="Benton, Deon [2]" w:date="2023-03-21T15:07:00Z">
        <w:r w:rsidR="006A7A49">
          <w:rPr>
            <w:rFonts w:ascii="Times New Roman" w:hAnsi="Times New Roman" w:cs="Times New Roman"/>
            <w:sz w:val="24"/>
            <w:szCs w:val="24"/>
          </w:rPr>
          <w:t>73</w:t>
        </w:r>
      </w:ins>
      <w:r w:rsidR="00FE5223">
        <w:rPr>
          <w:rFonts w:ascii="Times New Roman" w:hAnsi="Times New Roman" w:cs="Times New Roman"/>
          <w:sz w:val="24"/>
          <w:szCs w:val="24"/>
        </w:rPr>
        <w:t xml:space="preserve">, </w:t>
      </w:r>
      <w:r w:rsidR="00FE5223">
        <w:rPr>
          <w:rFonts w:ascii="Times New Roman" w:hAnsi="Times New Roman" w:cs="Times New Roman"/>
          <w:i/>
          <w:iCs/>
          <w:sz w:val="24"/>
          <w:szCs w:val="24"/>
        </w:rPr>
        <w:t xml:space="preserve">SD </w:t>
      </w:r>
      <w:r w:rsidR="00FE5223">
        <w:rPr>
          <w:rFonts w:ascii="Times New Roman" w:hAnsi="Times New Roman" w:cs="Times New Roman"/>
          <w:sz w:val="24"/>
          <w:szCs w:val="24"/>
        </w:rPr>
        <w:t>= 0.</w:t>
      </w:r>
      <w:del w:id="501" w:author="Benton, Deon [2]" w:date="2023-03-21T15:07:00Z">
        <w:r w:rsidR="00FE5223" w:rsidDel="006A7A49">
          <w:rPr>
            <w:rFonts w:ascii="Times New Roman" w:hAnsi="Times New Roman" w:cs="Times New Roman"/>
            <w:sz w:val="24"/>
            <w:szCs w:val="24"/>
          </w:rPr>
          <w:delText>59</w:delText>
        </w:r>
      </w:del>
      <w:ins w:id="502" w:author="Benton, Deon [2]" w:date="2023-03-21T15:07:00Z">
        <w:r w:rsidR="006A7A49">
          <w:rPr>
            <w:rFonts w:ascii="Times New Roman" w:hAnsi="Times New Roman" w:cs="Times New Roman"/>
            <w:sz w:val="24"/>
            <w:szCs w:val="24"/>
          </w:rPr>
          <w:t>58</w:t>
        </w:r>
      </w:ins>
      <w:r w:rsidR="00FE5223">
        <w:rPr>
          <w:rFonts w:ascii="Times New Roman" w:hAnsi="Times New Roman" w:cs="Times New Roman"/>
          <w:sz w:val="24"/>
          <w:szCs w:val="24"/>
        </w:rPr>
        <w:t>)</w:t>
      </w:r>
      <w:r w:rsidR="00524639">
        <w:rPr>
          <w:rFonts w:ascii="Times New Roman" w:hAnsi="Times New Roman" w:cs="Times New Roman"/>
          <w:sz w:val="24"/>
          <w:szCs w:val="24"/>
        </w:rPr>
        <w:t xml:space="preserve"> compared to the BB condition</w:t>
      </w:r>
      <w:r w:rsidR="00FE5223">
        <w:rPr>
          <w:rFonts w:ascii="Times New Roman" w:hAnsi="Times New Roman" w:cs="Times New Roman"/>
          <w:sz w:val="24"/>
          <w:szCs w:val="24"/>
        </w:rPr>
        <w:t xml:space="preserve"> (</w:t>
      </w:r>
      <w:r w:rsidR="00FE5223">
        <w:rPr>
          <w:rFonts w:ascii="Times New Roman" w:hAnsi="Times New Roman" w:cs="Times New Roman"/>
          <w:i/>
          <w:iCs/>
          <w:sz w:val="24"/>
          <w:szCs w:val="24"/>
        </w:rPr>
        <w:t xml:space="preserve">M </w:t>
      </w:r>
      <w:r w:rsidR="00FE5223">
        <w:rPr>
          <w:rFonts w:ascii="Times New Roman" w:hAnsi="Times New Roman" w:cs="Times New Roman"/>
          <w:sz w:val="24"/>
          <w:szCs w:val="24"/>
        </w:rPr>
        <w:t xml:space="preserve">= 1.48, </w:t>
      </w:r>
      <w:r w:rsidR="00FE5223">
        <w:rPr>
          <w:rFonts w:ascii="Times New Roman" w:hAnsi="Times New Roman" w:cs="Times New Roman"/>
          <w:i/>
          <w:iCs/>
          <w:sz w:val="24"/>
          <w:szCs w:val="24"/>
        </w:rPr>
        <w:t xml:space="preserve">SD </w:t>
      </w:r>
      <w:r w:rsidR="00FE5223">
        <w:rPr>
          <w:rFonts w:ascii="Times New Roman" w:hAnsi="Times New Roman" w:cs="Times New Roman"/>
          <w:sz w:val="24"/>
          <w:szCs w:val="24"/>
        </w:rPr>
        <w:t>= 0.77)</w:t>
      </w:r>
      <w:ins w:id="503" w:author="detbenton1991@gmail.com" w:date="2023-03-22T22:16:00Z">
        <w:r w:rsidR="007B7BC6">
          <w:rPr>
            <w:rFonts w:ascii="Times New Roman" w:hAnsi="Times New Roman" w:cs="Times New Roman"/>
            <w:sz w:val="24"/>
            <w:szCs w:val="24"/>
          </w:rPr>
          <w:t xml:space="preserve">, </w:t>
        </w:r>
        <w:r w:rsidR="007B7BC6" w:rsidRPr="0005048B">
          <w:rPr>
            <w:rFonts w:ascii="Times New Roman" w:hAnsi="Times New Roman" w:cs="Times New Roman"/>
            <w:i/>
            <w:iCs/>
            <w:sz w:val="24"/>
            <w:szCs w:val="24"/>
          </w:rPr>
          <w:t>F</w:t>
        </w:r>
        <w:r w:rsidR="007B7BC6">
          <w:rPr>
            <w:rFonts w:ascii="Times New Roman" w:hAnsi="Times New Roman" w:cs="Times New Roman"/>
            <w:sz w:val="24"/>
            <w:szCs w:val="24"/>
          </w:rPr>
          <w:t xml:space="preserve">(1, </w:t>
        </w:r>
        <w:r w:rsidR="007B7BC6">
          <w:rPr>
            <w:rFonts w:ascii="Times New Roman" w:hAnsi="Times New Roman" w:cs="Times New Roman"/>
            <w:sz w:val="24"/>
            <w:szCs w:val="24"/>
          </w:rPr>
          <w:lastRenderedPageBreak/>
          <w:t xml:space="preserve">277) = 7.60, </w:t>
        </w:r>
        <w:r w:rsidR="007B7BC6">
          <w:rPr>
            <w:rFonts w:ascii="Times New Roman" w:hAnsi="Times New Roman" w:cs="Times New Roman"/>
            <w:i/>
            <w:iCs/>
            <w:sz w:val="24"/>
            <w:szCs w:val="24"/>
          </w:rPr>
          <w:t xml:space="preserve">p </w:t>
        </w:r>
        <w:r w:rsidR="007B7BC6">
          <w:rPr>
            <w:rFonts w:ascii="Times New Roman" w:hAnsi="Times New Roman" w:cs="Times New Roman"/>
            <w:sz w:val="24"/>
            <w:szCs w:val="24"/>
          </w:rPr>
          <w:t>&lt; .01</w:t>
        </w:r>
      </w:ins>
      <w:ins w:id="504" w:author="detbenton1991@gmail.com" w:date="2023-03-22T22:18:00Z">
        <w:r w:rsidR="004A36D8">
          <w:rPr>
            <w:rFonts w:ascii="Times New Roman" w:hAnsi="Times New Roman" w:cs="Times New Roman"/>
            <w:sz w:val="24"/>
            <w:szCs w:val="24"/>
          </w:rPr>
          <w:t xml:space="preserve">. </w:t>
        </w:r>
      </w:ins>
      <w:ins w:id="505" w:author="detbenton1991@gmail.com" w:date="2023-03-22T22:15:00Z">
        <w:r w:rsidR="00842128">
          <w:rPr>
            <w:rFonts w:ascii="Times New Roman" w:hAnsi="Times New Roman" w:cs="Times New Roman"/>
            <w:sz w:val="24"/>
            <w:szCs w:val="24"/>
          </w:rPr>
          <w:t xml:space="preserve">Thus, there was stronger evidence for BB reasoning based on an old </w:t>
        </w:r>
      </w:ins>
      <w:ins w:id="506" w:author="detbenton1991@gmail.com" w:date="2023-03-22T22:16:00Z">
        <w:r w:rsidR="008109BB">
          <w:rPr>
            <w:rFonts w:ascii="Times New Roman" w:hAnsi="Times New Roman" w:cs="Times New Roman"/>
            <w:sz w:val="24"/>
            <w:szCs w:val="24"/>
          </w:rPr>
          <w:t>operationalization</w:t>
        </w:r>
      </w:ins>
      <w:ins w:id="507" w:author="detbenton1991@gmail.com" w:date="2023-03-22T22:15:00Z">
        <w:r w:rsidR="00842128">
          <w:rPr>
            <w:rFonts w:ascii="Times New Roman" w:hAnsi="Times New Roman" w:cs="Times New Roman"/>
            <w:sz w:val="24"/>
            <w:szCs w:val="24"/>
          </w:rPr>
          <w:t xml:space="preserve"> of it</w:t>
        </w:r>
        <w:r w:rsidR="008109BB">
          <w:rPr>
            <w:rFonts w:ascii="Times New Roman" w:hAnsi="Times New Roman" w:cs="Times New Roman"/>
            <w:sz w:val="24"/>
            <w:szCs w:val="24"/>
          </w:rPr>
          <w:t xml:space="preserve"> than based on the new operationalization of it.</w:t>
        </w:r>
      </w:ins>
    </w:p>
    <w:p w14:paraId="55049E73" w14:textId="78CA18BE" w:rsidR="00B202F0" w:rsidRDefault="00156F48" w:rsidP="004709C1">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General Discussion</w:t>
      </w:r>
    </w:p>
    <w:p w14:paraId="778E3D8E" w14:textId="2BD1A7EE" w:rsidR="00EC47AB" w:rsidRDefault="008324BA" w:rsidP="008A7D2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study </w:t>
      </w:r>
      <w:r w:rsidR="005168FE">
        <w:rPr>
          <w:rFonts w:ascii="Times New Roman" w:hAnsi="Times New Roman" w:cs="Times New Roman"/>
          <w:sz w:val="24"/>
          <w:szCs w:val="24"/>
        </w:rPr>
        <w:t xml:space="preserve">had </w:t>
      </w:r>
      <w:r w:rsidR="00456488">
        <w:rPr>
          <w:rFonts w:ascii="Times New Roman" w:hAnsi="Times New Roman" w:cs="Times New Roman"/>
          <w:sz w:val="24"/>
          <w:szCs w:val="24"/>
        </w:rPr>
        <w:t xml:space="preserve">two </w:t>
      </w:r>
      <w:r w:rsidR="005168FE">
        <w:rPr>
          <w:rFonts w:ascii="Times New Roman" w:hAnsi="Times New Roman" w:cs="Times New Roman"/>
          <w:sz w:val="24"/>
          <w:szCs w:val="24"/>
        </w:rPr>
        <w:t>aims</w:t>
      </w:r>
      <w:r>
        <w:rPr>
          <w:rFonts w:ascii="Times New Roman" w:hAnsi="Times New Roman" w:cs="Times New Roman"/>
          <w:sz w:val="24"/>
          <w:szCs w:val="24"/>
        </w:rPr>
        <w:t xml:space="preserve">. The first </w:t>
      </w:r>
      <w:del w:id="508" w:author="Benton, Deon [2]" w:date="2023-03-21T13:45:00Z">
        <w:r w:rsidDel="00E41CB1">
          <w:rPr>
            <w:rFonts w:ascii="Times New Roman" w:hAnsi="Times New Roman" w:cs="Times New Roman"/>
            <w:sz w:val="24"/>
            <w:szCs w:val="24"/>
          </w:rPr>
          <w:delText xml:space="preserve">aim </w:delText>
        </w:r>
      </w:del>
      <w:ins w:id="509" w:author="Benton, Deon [2]" w:date="2023-03-21T13:45:00Z">
        <w:r w:rsidR="00E41CB1">
          <w:rPr>
            <w:rFonts w:ascii="Times New Roman" w:hAnsi="Times New Roman" w:cs="Times New Roman"/>
            <w:sz w:val="24"/>
            <w:szCs w:val="24"/>
          </w:rPr>
          <w:t xml:space="preserve"> </w:t>
        </w:r>
      </w:ins>
      <w:r>
        <w:rPr>
          <w:rFonts w:ascii="Times New Roman" w:hAnsi="Times New Roman" w:cs="Times New Roman"/>
          <w:sz w:val="24"/>
          <w:szCs w:val="24"/>
        </w:rPr>
        <w:t xml:space="preserve">was to examine whether </w:t>
      </w:r>
      <w:r w:rsidR="004D603F">
        <w:rPr>
          <w:rFonts w:ascii="Times New Roman" w:hAnsi="Times New Roman" w:cs="Times New Roman"/>
          <w:sz w:val="24"/>
          <w:szCs w:val="24"/>
        </w:rPr>
        <w:t>5-</w:t>
      </w:r>
      <w:r>
        <w:rPr>
          <w:rFonts w:ascii="Times New Roman" w:hAnsi="Times New Roman" w:cs="Times New Roman"/>
          <w:sz w:val="24"/>
          <w:szCs w:val="24"/>
        </w:rPr>
        <w:t xml:space="preserve"> and 6-year-olds would engage in BB reasoning </w:t>
      </w:r>
      <w:del w:id="510" w:author="Benton, Deon [2]" w:date="2023-03-21T13:45:00Z">
        <w:r w:rsidDel="00E41CB1">
          <w:rPr>
            <w:rFonts w:ascii="Times New Roman" w:hAnsi="Times New Roman" w:cs="Times New Roman"/>
            <w:sz w:val="24"/>
            <w:szCs w:val="24"/>
          </w:rPr>
          <w:delText>when asked to reason about 3 objects</w:delText>
        </w:r>
      </w:del>
      <w:ins w:id="511" w:author="Benton, Deon [2]" w:date="2023-03-21T13:45:00Z">
        <w:r w:rsidR="00E41CB1">
          <w:rPr>
            <w:rFonts w:ascii="Times New Roman" w:hAnsi="Times New Roman" w:cs="Times New Roman"/>
            <w:sz w:val="24"/>
            <w:szCs w:val="24"/>
          </w:rPr>
          <w:t>for 3 and 4 objects</w:t>
        </w:r>
      </w:ins>
      <w:r>
        <w:rPr>
          <w:rFonts w:ascii="Times New Roman" w:hAnsi="Times New Roman" w:cs="Times New Roman"/>
          <w:sz w:val="24"/>
          <w:szCs w:val="24"/>
        </w:rPr>
        <w:t xml:space="preserve">. </w:t>
      </w:r>
      <w:r w:rsidR="008314B3">
        <w:rPr>
          <w:rFonts w:ascii="Times New Roman" w:hAnsi="Times New Roman" w:cs="Times New Roman"/>
          <w:sz w:val="24"/>
          <w:szCs w:val="24"/>
        </w:rPr>
        <w:t xml:space="preserve">This </w:t>
      </w:r>
      <w:r w:rsidR="004D603F">
        <w:rPr>
          <w:rFonts w:ascii="Times New Roman" w:hAnsi="Times New Roman" w:cs="Times New Roman"/>
          <w:sz w:val="24"/>
          <w:szCs w:val="24"/>
        </w:rPr>
        <w:t xml:space="preserve">departs from the typical convention of using two objects to study causal reasoning in human children. </w:t>
      </w:r>
      <w:r w:rsidR="00F02B62">
        <w:rPr>
          <w:rFonts w:ascii="Times New Roman" w:hAnsi="Times New Roman" w:cs="Times New Roman"/>
          <w:sz w:val="24"/>
          <w:szCs w:val="24"/>
        </w:rPr>
        <w:t>We evaluated BB reasoning under both an old and new operationalization</w:t>
      </w:r>
      <w:r w:rsidR="005168FE">
        <w:rPr>
          <w:rFonts w:ascii="Times New Roman" w:hAnsi="Times New Roman" w:cs="Times New Roman"/>
          <w:sz w:val="24"/>
          <w:szCs w:val="24"/>
        </w:rPr>
        <w:t>.</w:t>
      </w:r>
      <w:r w:rsidR="00EC47AB">
        <w:rPr>
          <w:rFonts w:ascii="Times New Roman" w:hAnsi="Times New Roman" w:cs="Times New Roman"/>
          <w:sz w:val="24"/>
          <w:szCs w:val="24"/>
        </w:rPr>
        <w:t xml:space="preserve"> The </w:t>
      </w:r>
      <w:r w:rsidR="00F02B62">
        <w:rPr>
          <w:rFonts w:ascii="Times New Roman" w:hAnsi="Times New Roman" w:cs="Times New Roman"/>
          <w:sz w:val="24"/>
          <w:szCs w:val="24"/>
        </w:rPr>
        <w:t>second</w:t>
      </w:r>
      <w:r w:rsidR="00EC47AB">
        <w:rPr>
          <w:rFonts w:ascii="Times New Roman" w:hAnsi="Times New Roman" w:cs="Times New Roman"/>
          <w:sz w:val="24"/>
          <w:szCs w:val="24"/>
        </w:rPr>
        <w:t xml:space="preserve"> aim was to clarify the debate on </w:t>
      </w:r>
      <w:r w:rsidR="00EC47AB">
        <w:rPr>
          <w:rFonts w:ascii="Times New Roman" w:hAnsi="Times New Roman" w:cs="Times New Roman"/>
          <w:i/>
          <w:iCs/>
          <w:sz w:val="24"/>
          <w:szCs w:val="24"/>
        </w:rPr>
        <w:t xml:space="preserve">how </w:t>
      </w:r>
      <w:r w:rsidR="00EC47AB">
        <w:rPr>
          <w:rFonts w:ascii="Times New Roman" w:hAnsi="Times New Roman" w:cs="Times New Roman"/>
          <w:sz w:val="24"/>
          <w:szCs w:val="24"/>
        </w:rPr>
        <w:t xml:space="preserve">children reason about </w:t>
      </w:r>
      <w:r w:rsidR="00F02B62">
        <w:rPr>
          <w:rFonts w:ascii="Times New Roman" w:hAnsi="Times New Roman" w:cs="Times New Roman"/>
          <w:sz w:val="24"/>
          <w:szCs w:val="24"/>
        </w:rPr>
        <w:t xml:space="preserve">the present </w:t>
      </w:r>
      <w:r w:rsidR="00EC47AB">
        <w:rPr>
          <w:rFonts w:ascii="Times New Roman" w:hAnsi="Times New Roman" w:cs="Times New Roman"/>
          <w:sz w:val="24"/>
          <w:szCs w:val="24"/>
        </w:rPr>
        <w:t>causal events</w:t>
      </w:r>
      <w:r w:rsidR="00F02B62">
        <w:rPr>
          <w:rFonts w:ascii="Times New Roman" w:hAnsi="Times New Roman" w:cs="Times New Roman"/>
          <w:sz w:val="24"/>
          <w:szCs w:val="24"/>
        </w:rPr>
        <w:t xml:space="preserve">. </w:t>
      </w:r>
      <w:r w:rsidR="002B2D21">
        <w:rPr>
          <w:rFonts w:ascii="Times New Roman" w:hAnsi="Times New Roman" w:cs="Times New Roman"/>
          <w:sz w:val="24"/>
          <w:szCs w:val="24"/>
        </w:rPr>
        <w:t>Specifically, we</w:t>
      </w:r>
      <w:r w:rsidR="00F02B62">
        <w:rPr>
          <w:rFonts w:ascii="Times New Roman" w:hAnsi="Times New Roman" w:cs="Times New Roman"/>
          <w:sz w:val="24"/>
          <w:szCs w:val="24"/>
        </w:rPr>
        <w:t xml:space="preserve"> were interested inn whether participants used a </w:t>
      </w:r>
      <w:r w:rsidR="002B2D21">
        <w:rPr>
          <w:rFonts w:ascii="Times New Roman" w:hAnsi="Times New Roman" w:cs="Times New Roman"/>
          <w:sz w:val="24"/>
          <w:szCs w:val="24"/>
        </w:rPr>
        <w:t>Bayesian-inference</w:t>
      </w:r>
      <w:r w:rsidR="00F02B62">
        <w:rPr>
          <w:rFonts w:ascii="Times New Roman" w:hAnsi="Times New Roman" w:cs="Times New Roman"/>
          <w:sz w:val="24"/>
          <w:szCs w:val="24"/>
        </w:rPr>
        <w:t xml:space="preserve"> mechanism or an associative</w:t>
      </w:r>
      <w:r w:rsidR="002B2D21">
        <w:rPr>
          <w:rFonts w:ascii="Times New Roman" w:hAnsi="Times New Roman" w:cs="Times New Roman"/>
          <w:sz w:val="24"/>
          <w:szCs w:val="24"/>
        </w:rPr>
        <w:t>-based counting</w:t>
      </w:r>
      <w:r w:rsidR="00F02B62">
        <w:rPr>
          <w:rFonts w:ascii="Times New Roman" w:hAnsi="Times New Roman" w:cs="Times New Roman"/>
          <w:sz w:val="24"/>
          <w:szCs w:val="24"/>
        </w:rPr>
        <w:t xml:space="preserve"> mechanism to process the current causal events.</w:t>
      </w:r>
      <w:r w:rsidR="00EC47AB">
        <w:rPr>
          <w:rFonts w:ascii="Times New Roman" w:hAnsi="Times New Roman" w:cs="Times New Roman"/>
          <w:sz w:val="24"/>
          <w:szCs w:val="24"/>
        </w:rPr>
        <w:t xml:space="preserve"> </w:t>
      </w:r>
    </w:p>
    <w:p w14:paraId="684706D9" w14:textId="39C51E7B" w:rsidR="000D6489" w:rsidRDefault="004F60E8" w:rsidP="000E32C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With respect to the first aim</w:t>
      </w:r>
      <w:r w:rsidR="00EC47AB">
        <w:rPr>
          <w:rFonts w:ascii="Times New Roman" w:hAnsi="Times New Roman" w:cs="Times New Roman"/>
          <w:sz w:val="24"/>
          <w:szCs w:val="24"/>
        </w:rPr>
        <w:t>, there was no evidence that</w:t>
      </w:r>
      <w:r w:rsidR="000B55D3">
        <w:rPr>
          <w:rFonts w:ascii="Times New Roman" w:hAnsi="Times New Roman" w:cs="Times New Roman"/>
          <w:sz w:val="24"/>
          <w:szCs w:val="24"/>
        </w:rPr>
        <w:t xml:space="preserve"> children engaged in BB reasoning</w:t>
      </w:r>
      <w:r w:rsidR="00570665">
        <w:rPr>
          <w:rFonts w:ascii="Times New Roman" w:hAnsi="Times New Roman" w:cs="Times New Roman"/>
          <w:sz w:val="24"/>
          <w:szCs w:val="24"/>
        </w:rPr>
        <w:t xml:space="preserve">. </w:t>
      </w:r>
      <w:r w:rsidR="00D972CB">
        <w:rPr>
          <w:rFonts w:ascii="Times New Roman" w:hAnsi="Times New Roman" w:cs="Times New Roman"/>
          <w:sz w:val="24"/>
          <w:szCs w:val="24"/>
        </w:rPr>
        <w:t>This</w:t>
      </w:r>
      <w:r w:rsidR="00570665">
        <w:rPr>
          <w:rFonts w:ascii="Times New Roman" w:hAnsi="Times New Roman" w:cs="Times New Roman"/>
          <w:sz w:val="24"/>
          <w:szCs w:val="24"/>
        </w:rPr>
        <w:t xml:space="preserve"> was true regardless of how</w:t>
      </w:r>
      <w:r>
        <w:rPr>
          <w:rFonts w:ascii="Times New Roman" w:hAnsi="Times New Roman" w:cs="Times New Roman"/>
          <w:sz w:val="24"/>
          <w:szCs w:val="24"/>
        </w:rPr>
        <w:t xml:space="preserve"> we measured</w:t>
      </w:r>
      <w:r w:rsidR="00570665">
        <w:rPr>
          <w:rFonts w:ascii="Times New Roman" w:hAnsi="Times New Roman" w:cs="Times New Roman"/>
          <w:sz w:val="24"/>
          <w:szCs w:val="24"/>
        </w:rPr>
        <w:t xml:space="preserve"> BB reasoning</w:t>
      </w:r>
      <w:r w:rsidR="00EC47AB">
        <w:rPr>
          <w:rFonts w:ascii="Times New Roman" w:hAnsi="Times New Roman" w:cs="Times New Roman"/>
          <w:sz w:val="24"/>
          <w:szCs w:val="24"/>
        </w:rPr>
        <w:t>.</w:t>
      </w:r>
      <w:r w:rsidR="000B55D3">
        <w:rPr>
          <w:rFonts w:ascii="Times New Roman" w:hAnsi="Times New Roman" w:cs="Times New Roman"/>
          <w:sz w:val="24"/>
          <w:szCs w:val="24"/>
        </w:rPr>
        <w:t xml:space="preserve"> </w:t>
      </w:r>
      <w:r w:rsidR="00B74B17">
        <w:rPr>
          <w:rFonts w:ascii="Times New Roman" w:hAnsi="Times New Roman" w:cs="Times New Roman"/>
          <w:sz w:val="24"/>
          <w:szCs w:val="24"/>
        </w:rPr>
        <w:t xml:space="preserve">This finding extends previous research to show that </w:t>
      </w:r>
      <w:r w:rsidR="000E32C0">
        <w:rPr>
          <w:rFonts w:ascii="Times New Roman" w:hAnsi="Times New Roman" w:cs="Times New Roman"/>
          <w:sz w:val="24"/>
          <w:szCs w:val="24"/>
        </w:rPr>
        <w:t>when children are asked to reason about three objects</w:t>
      </w:r>
      <w:r w:rsidR="00881905">
        <w:rPr>
          <w:rFonts w:ascii="Times New Roman" w:hAnsi="Times New Roman" w:cs="Times New Roman"/>
          <w:sz w:val="24"/>
          <w:szCs w:val="24"/>
        </w:rPr>
        <w:t>,</w:t>
      </w:r>
      <w:r w:rsidR="00B74B17">
        <w:rPr>
          <w:rFonts w:ascii="Times New Roman" w:hAnsi="Times New Roman" w:cs="Times New Roman"/>
          <w:sz w:val="24"/>
          <w:szCs w:val="24"/>
        </w:rPr>
        <w:t xml:space="preserve"> they do not engage in BB reasoning. </w:t>
      </w:r>
      <w:r w:rsidR="000E32C0">
        <w:rPr>
          <w:rFonts w:ascii="Times New Roman" w:hAnsi="Times New Roman" w:cs="Times New Roman"/>
          <w:sz w:val="24"/>
          <w:szCs w:val="24"/>
        </w:rPr>
        <w:t>With respect to the second aim</w:t>
      </w:r>
      <w:r w:rsidR="00B74B17">
        <w:rPr>
          <w:rFonts w:ascii="Times New Roman" w:hAnsi="Times New Roman" w:cs="Times New Roman"/>
          <w:sz w:val="24"/>
          <w:szCs w:val="24"/>
        </w:rPr>
        <w:t>,</w:t>
      </w:r>
      <w:r w:rsidR="000E32C0">
        <w:rPr>
          <w:rFonts w:ascii="Times New Roman" w:hAnsi="Times New Roman" w:cs="Times New Roman"/>
          <w:sz w:val="24"/>
          <w:szCs w:val="24"/>
        </w:rPr>
        <w:t xml:space="preserve"> the data were most consistent with an associative-based counting mechanism</w:t>
      </w:r>
      <w:r w:rsidR="00AA4761">
        <w:rPr>
          <w:rFonts w:ascii="Times New Roman" w:hAnsi="Times New Roman" w:cs="Times New Roman"/>
          <w:sz w:val="24"/>
          <w:szCs w:val="24"/>
        </w:rPr>
        <w:t xml:space="preserve">. </w:t>
      </w:r>
      <w:r w:rsidR="00B364E3">
        <w:rPr>
          <w:rFonts w:ascii="Times New Roman" w:hAnsi="Times New Roman" w:cs="Times New Roman"/>
          <w:sz w:val="24"/>
          <w:szCs w:val="24"/>
        </w:rPr>
        <w:t xml:space="preserve">This is because </w:t>
      </w:r>
      <w:r w:rsidR="00010929">
        <w:rPr>
          <w:rFonts w:ascii="Times New Roman" w:hAnsi="Times New Roman" w:cs="Times New Roman"/>
          <w:sz w:val="24"/>
          <w:szCs w:val="24"/>
        </w:rPr>
        <w:t>children’s willingness to say that an object was a blicket depended on the frequency with which that object was paired with the machine’s activation</w:t>
      </w:r>
      <w:r w:rsidR="008D36FD">
        <w:rPr>
          <w:rFonts w:ascii="Times New Roman" w:hAnsi="Times New Roman" w:cs="Times New Roman"/>
          <w:sz w:val="24"/>
          <w:szCs w:val="24"/>
        </w:rPr>
        <w:t>; the more frequently</w:t>
      </w:r>
      <w:r w:rsidR="003247E5">
        <w:rPr>
          <w:rFonts w:ascii="Times New Roman" w:hAnsi="Times New Roman" w:cs="Times New Roman"/>
          <w:sz w:val="24"/>
          <w:szCs w:val="24"/>
        </w:rPr>
        <w:t xml:space="preserve"> that</w:t>
      </w:r>
      <w:r w:rsidR="008D36FD">
        <w:rPr>
          <w:rFonts w:ascii="Times New Roman" w:hAnsi="Times New Roman" w:cs="Times New Roman"/>
          <w:sz w:val="24"/>
          <w:szCs w:val="24"/>
        </w:rPr>
        <w:t xml:space="preserve"> </w:t>
      </w:r>
      <w:r w:rsidR="00C6361B">
        <w:rPr>
          <w:rFonts w:ascii="Times New Roman" w:hAnsi="Times New Roman" w:cs="Times New Roman"/>
          <w:sz w:val="24"/>
          <w:szCs w:val="24"/>
        </w:rPr>
        <w:t>the</w:t>
      </w:r>
      <w:r w:rsidR="008D36FD">
        <w:rPr>
          <w:rFonts w:ascii="Times New Roman" w:hAnsi="Times New Roman" w:cs="Times New Roman"/>
          <w:sz w:val="24"/>
          <w:szCs w:val="24"/>
        </w:rPr>
        <w:t xml:space="preserve"> object </w:t>
      </w:r>
      <w:r w:rsidR="00C6361B">
        <w:rPr>
          <w:rFonts w:ascii="Times New Roman" w:hAnsi="Times New Roman" w:cs="Times New Roman"/>
          <w:sz w:val="24"/>
          <w:szCs w:val="24"/>
        </w:rPr>
        <w:t>was</w:t>
      </w:r>
      <w:r w:rsidR="008D36FD">
        <w:rPr>
          <w:rFonts w:ascii="Times New Roman" w:hAnsi="Times New Roman" w:cs="Times New Roman"/>
          <w:sz w:val="24"/>
          <w:szCs w:val="24"/>
        </w:rPr>
        <w:t xml:space="preserve"> paired with the machine’s activation</w:t>
      </w:r>
      <w:r w:rsidR="003247E5">
        <w:rPr>
          <w:rFonts w:ascii="Times New Roman" w:hAnsi="Times New Roman" w:cs="Times New Roman"/>
          <w:sz w:val="24"/>
          <w:szCs w:val="24"/>
        </w:rPr>
        <w:t>,</w:t>
      </w:r>
      <w:r w:rsidR="008D36FD">
        <w:rPr>
          <w:rFonts w:ascii="Times New Roman" w:hAnsi="Times New Roman" w:cs="Times New Roman"/>
          <w:sz w:val="24"/>
          <w:szCs w:val="24"/>
        </w:rPr>
        <w:t xml:space="preserve"> the more likely </w:t>
      </w:r>
      <w:r w:rsidR="003247E5">
        <w:rPr>
          <w:rFonts w:ascii="Times New Roman" w:hAnsi="Times New Roman" w:cs="Times New Roman"/>
          <w:sz w:val="24"/>
          <w:szCs w:val="24"/>
        </w:rPr>
        <w:t>children</w:t>
      </w:r>
      <w:r w:rsidR="00C6361B">
        <w:rPr>
          <w:rFonts w:ascii="Times New Roman" w:hAnsi="Times New Roman" w:cs="Times New Roman"/>
          <w:sz w:val="24"/>
          <w:szCs w:val="24"/>
        </w:rPr>
        <w:t xml:space="preserve"> were</w:t>
      </w:r>
      <w:r w:rsidR="003247E5">
        <w:rPr>
          <w:rFonts w:ascii="Times New Roman" w:hAnsi="Times New Roman" w:cs="Times New Roman"/>
          <w:sz w:val="24"/>
          <w:szCs w:val="24"/>
        </w:rPr>
        <w:t xml:space="preserve"> to say that the object </w:t>
      </w:r>
      <w:r w:rsidR="00C6361B">
        <w:rPr>
          <w:rFonts w:ascii="Times New Roman" w:hAnsi="Times New Roman" w:cs="Times New Roman"/>
          <w:sz w:val="24"/>
          <w:szCs w:val="24"/>
        </w:rPr>
        <w:t>was</w:t>
      </w:r>
      <w:r w:rsidR="003247E5">
        <w:rPr>
          <w:rFonts w:ascii="Times New Roman" w:hAnsi="Times New Roman" w:cs="Times New Roman"/>
          <w:sz w:val="24"/>
          <w:szCs w:val="24"/>
        </w:rPr>
        <w:t xml:space="preserve"> a blicket</w:t>
      </w:r>
      <w:r w:rsidR="008D36FD">
        <w:rPr>
          <w:rFonts w:ascii="Times New Roman" w:hAnsi="Times New Roman" w:cs="Times New Roman"/>
          <w:sz w:val="24"/>
          <w:szCs w:val="24"/>
        </w:rPr>
        <w:t>.</w:t>
      </w:r>
      <w:r w:rsidR="00010929">
        <w:rPr>
          <w:rFonts w:ascii="Times New Roman" w:hAnsi="Times New Roman" w:cs="Times New Roman"/>
          <w:sz w:val="24"/>
          <w:szCs w:val="24"/>
        </w:rPr>
        <w:t xml:space="preserve"> </w:t>
      </w:r>
      <w:r w:rsidR="0097291F">
        <w:rPr>
          <w:rFonts w:ascii="Times New Roman" w:hAnsi="Times New Roman" w:cs="Times New Roman"/>
          <w:sz w:val="24"/>
          <w:szCs w:val="24"/>
        </w:rPr>
        <w:t>This finding is significant because it has been suggested that causal reasoning in human children is best explained by Bayesian inference and rational processes</w:t>
      </w:r>
      <w:r w:rsidR="0034084C">
        <w:rPr>
          <w:rFonts w:ascii="Times New Roman" w:hAnsi="Times New Roman" w:cs="Times New Roman"/>
          <w:sz w:val="24"/>
          <w:szCs w:val="24"/>
        </w:rPr>
        <w:t xml:space="preserve"> rather than by associative processes</w:t>
      </w:r>
      <w:r w:rsidR="007D78DB">
        <w:rPr>
          <w:rFonts w:ascii="Times New Roman" w:hAnsi="Times New Roman" w:cs="Times New Roman"/>
          <w:sz w:val="24"/>
          <w:szCs w:val="24"/>
        </w:rPr>
        <w:t>. The</w:t>
      </w:r>
      <w:r w:rsidR="0097291F">
        <w:rPr>
          <w:rFonts w:ascii="Times New Roman" w:hAnsi="Times New Roman" w:cs="Times New Roman"/>
          <w:sz w:val="24"/>
          <w:szCs w:val="24"/>
        </w:rPr>
        <w:t xml:space="preserve"> present data suggest that whether children engage in Bayesian inference depends on how </w:t>
      </w:r>
      <w:r w:rsidR="0034084C">
        <w:rPr>
          <w:rFonts w:ascii="Times New Roman" w:hAnsi="Times New Roman" w:cs="Times New Roman"/>
          <w:sz w:val="24"/>
          <w:szCs w:val="24"/>
        </w:rPr>
        <w:t>causal reasoning is measured and the number of objects about which they are asked to reason.</w:t>
      </w:r>
    </w:p>
    <w:p w14:paraId="0DBA8B87" w14:textId="7DC6F566" w:rsidR="00F26941" w:rsidRDefault="004571D9" w:rsidP="00284D1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One potential criticism of th</w:t>
      </w:r>
      <w:r w:rsidR="00476D5C">
        <w:rPr>
          <w:rFonts w:ascii="Times New Roman" w:hAnsi="Times New Roman" w:cs="Times New Roman"/>
          <w:sz w:val="24"/>
          <w:szCs w:val="24"/>
        </w:rPr>
        <w:t>is</w:t>
      </w:r>
      <w:r>
        <w:rPr>
          <w:rFonts w:ascii="Times New Roman" w:hAnsi="Times New Roman" w:cs="Times New Roman"/>
          <w:sz w:val="24"/>
          <w:szCs w:val="24"/>
        </w:rPr>
        <w:t xml:space="preserve"> study is that the </w:t>
      </w:r>
      <w:r w:rsidR="00674592">
        <w:rPr>
          <w:rFonts w:ascii="Times New Roman" w:hAnsi="Times New Roman" w:cs="Times New Roman"/>
          <w:sz w:val="24"/>
          <w:szCs w:val="24"/>
        </w:rPr>
        <w:t>results</w:t>
      </w:r>
      <w:r>
        <w:rPr>
          <w:rFonts w:ascii="Times New Roman" w:hAnsi="Times New Roman" w:cs="Times New Roman"/>
          <w:sz w:val="24"/>
          <w:szCs w:val="24"/>
        </w:rPr>
        <w:t xml:space="preserve"> are</w:t>
      </w:r>
      <w:r w:rsidR="00E85D72">
        <w:rPr>
          <w:rFonts w:ascii="Times New Roman" w:hAnsi="Times New Roman" w:cs="Times New Roman"/>
          <w:sz w:val="24"/>
          <w:szCs w:val="24"/>
        </w:rPr>
        <w:t xml:space="preserve"> in</w:t>
      </w:r>
      <w:r>
        <w:rPr>
          <w:rFonts w:ascii="Times New Roman" w:hAnsi="Times New Roman" w:cs="Times New Roman"/>
          <w:sz w:val="24"/>
          <w:szCs w:val="24"/>
        </w:rPr>
        <w:t xml:space="preserve">consistent with the </w:t>
      </w:r>
      <w:r w:rsidR="00C86568">
        <w:rPr>
          <w:rFonts w:ascii="Times New Roman" w:hAnsi="Times New Roman" w:cs="Times New Roman"/>
          <w:sz w:val="24"/>
          <w:szCs w:val="24"/>
        </w:rPr>
        <w:t>findings from</w:t>
      </w:r>
      <w:r>
        <w:rPr>
          <w:rFonts w:ascii="Times New Roman" w:hAnsi="Times New Roman" w:cs="Times New Roman"/>
          <w:sz w:val="24"/>
          <w:szCs w:val="24"/>
        </w:rPr>
        <w:t xml:space="preserve"> previous studies on BB reasoning in human children</w:t>
      </w:r>
      <w:r w:rsidR="00C86568">
        <w:rPr>
          <w:rFonts w:ascii="Times New Roman" w:hAnsi="Times New Roman" w:cs="Times New Roman"/>
          <w:sz w:val="24"/>
          <w:szCs w:val="24"/>
        </w:rPr>
        <w:t xml:space="preserve">. Such </w:t>
      </w:r>
      <w:r w:rsidR="00EB096E">
        <w:rPr>
          <w:rFonts w:ascii="Times New Roman" w:hAnsi="Times New Roman" w:cs="Times New Roman"/>
          <w:sz w:val="24"/>
          <w:szCs w:val="24"/>
        </w:rPr>
        <w:t xml:space="preserve">previous research showed </w:t>
      </w:r>
      <w:r w:rsidR="00C86568">
        <w:rPr>
          <w:rFonts w:ascii="Times New Roman" w:hAnsi="Times New Roman" w:cs="Times New Roman"/>
          <w:sz w:val="24"/>
          <w:szCs w:val="24"/>
        </w:rPr>
        <w:t>that children do engage in BB reasoning when asked to reason about two objects;</w:t>
      </w:r>
      <w:r w:rsidR="00EB096E">
        <w:rPr>
          <w:rFonts w:ascii="Times New Roman" w:hAnsi="Times New Roman" w:cs="Times New Roman"/>
          <w:sz w:val="24"/>
          <w:szCs w:val="24"/>
        </w:rPr>
        <w:t xml:space="preserve"> the current study </w:t>
      </w:r>
      <w:r w:rsidR="00C86568">
        <w:rPr>
          <w:rFonts w:ascii="Times New Roman" w:hAnsi="Times New Roman" w:cs="Times New Roman"/>
          <w:sz w:val="24"/>
          <w:szCs w:val="24"/>
        </w:rPr>
        <w:t>showed that children do not engage in BB reasoning when asked to reason about three objects</w:t>
      </w:r>
      <w:r>
        <w:rPr>
          <w:rFonts w:ascii="Times New Roman" w:hAnsi="Times New Roman" w:cs="Times New Roman"/>
          <w:sz w:val="24"/>
          <w:szCs w:val="24"/>
        </w:rPr>
        <w:t>.</w:t>
      </w:r>
      <w:r w:rsidR="00EB096E">
        <w:rPr>
          <w:rFonts w:ascii="Times New Roman" w:hAnsi="Times New Roman" w:cs="Times New Roman"/>
          <w:sz w:val="24"/>
          <w:szCs w:val="24"/>
        </w:rPr>
        <w:t xml:space="preserve"> However,</w:t>
      </w:r>
      <w:r>
        <w:rPr>
          <w:rFonts w:ascii="Times New Roman" w:hAnsi="Times New Roman" w:cs="Times New Roman"/>
          <w:sz w:val="24"/>
          <w:szCs w:val="24"/>
        </w:rPr>
        <w:t xml:space="preserve"> </w:t>
      </w:r>
      <w:r w:rsidR="00EB096E">
        <w:rPr>
          <w:rFonts w:ascii="Times New Roman" w:hAnsi="Times New Roman" w:cs="Times New Roman"/>
          <w:sz w:val="24"/>
          <w:szCs w:val="24"/>
        </w:rPr>
        <w:t xml:space="preserve">we believe that the present results </w:t>
      </w:r>
      <w:r w:rsidR="000369C4">
        <w:rPr>
          <w:rFonts w:ascii="Times New Roman" w:hAnsi="Times New Roman" w:cs="Times New Roman"/>
          <w:sz w:val="24"/>
          <w:szCs w:val="24"/>
        </w:rPr>
        <w:t>extend</w:t>
      </w:r>
      <w:r w:rsidR="004F3051">
        <w:rPr>
          <w:rFonts w:ascii="Times New Roman" w:hAnsi="Times New Roman" w:cs="Times New Roman"/>
          <w:sz w:val="24"/>
          <w:szCs w:val="24"/>
        </w:rPr>
        <w:t xml:space="preserve"> (rather than are at odds with)</w:t>
      </w:r>
      <w:r w:rsidR="000369C4">
        <w:rPr>
          <w:rFonts w:ascii="Times New Roman" w:hAnsi="Times New Roman" w:cs="Times New Roman"/>
          <w:sz w:val="24"/>
          <w:szCs w:val="24"/>
        </w:rPr>
        <w:t xml:space="preserve"> such previous research</w:t>
      </w:r>
      <w:r w:rsidR="0034084C">
        <w:rPr>
          <w:rFonts w:ascii="Times New Roman" w:hAnsi="Times New Roman" w:cs="Times New Roman"/>
          <w:sz w:val="24"/>
          <w:szCs w:val="24"/>
        </w:rPr>
        <w:t>. Specifically, the present study demonstrates</w:t>
      </w:r>
      <w:r w:rsidR="000369C4">
        <w:rPr>
          <w:rFonts w:ascii="Times New Roman" w:hAnsi="Times New Roman" w:cs="Times New Roman"/>
          <w:sz w:val="24"/>
          <w:szCs w:val="24"/>
        </w:rPr>
        <w:t xml:space="preserve"> </w:t>
      </w:r>
      <w:r w:rsidR="0034084C">
        <w:rPr>
          <w:rFonts w:ascii="Times New Roman" w:hAnsi="Times New Roman" w:cs="Times New Roman"/>
          <w:sz w:val="24"/>
          <w:szCs w:val="24"/>
        </w:rPr>
        <w:t>that</w:t>
      </w:r>
      <w:r w:rsidR="00EB096E">
        <w:rPr>
          <w:rFonts w:ascii="Times New Roman" w:hAnsi="Times New Roman" w:cs="Times New Roman"/>
          <w:sz w:val="24"/>
          <w:szCs w:val="24"/>
        </w:rPr>
        <w:t xml:space="preserve"> when children’s</w:t>
      </w:r>
      <w:r>
        <w:rPr>
          <w:rFonts w:ascii="Times New Roman" w:hAnsi="Times New Roman" w:cs="Times New Roman"/>
          <w:sz w:val="24"/>
          <w:szCs w:val="24"/>
        </w:rPr>
        <w:t xml:space="preserve"> information-processing capacities are stretched</w:t>
      </w:r>
      <w:r w:rsidR="00C274F3">
        <w:rPr>
          <w:rFonts w:ascii="Times New Roman" w:hAnsi="Times New Roman" w:cs="Times New Roman"/>
          <w:sz w:val="24"/>
          <w:szCs w:val="24"/>
        </w:rPr>
        <w:t xml:space="preserve"> such as when they are asked to reason about multiple potential causes</w:t>
      </w:r>
      <w:r w:rsidR="00334131">
        <w:rPr>
          <w:rFonts w:ascii="Times New Roman" w:hAnsi="Times New Roman" w:cs="Times New Roman"/>
          <w:sz w:val="24"/>
          <w:szCs w:val="24"/>
        </w:rPr>
        <w:t xml:space="preserve">, </w:t>
      </w:r>
      <w:r>
        <w:rPr>
          <w:rFonts w:ascii="Times New Roman" w:hAnsi="Times New Roman" w:cs="Times New Roman"/>
          <w:sz w:val="24"/>
          <w:szCs w:val="24"/>
        </w:rPr>
        <w:t xml:space="preserve">they </w:t>
      </w:r>
      <w:r w:rsidR="00334131">
        <w:rPr>
          <w:rFonts w:ascii="Times New Roman" w:hAnsi="Times New Roman" w:cs="Times New Roman"/>
          <w:sz w:val="24"/>
          <w:szCs w:val="24"/>
        </w:rPr>
        <w:t xml:space="preserve">may </w:t>
      </w:r>
      <w:r>
        <w:rPr>
          <w:rFonts w:ascii="Times New Roman" w:hAnsi="Times New Roman" w:cs="Times New Roman"/>
          <w:sz w:val="24"/>
          <w:szCs w:val="24"/>
        </w:rPr>
        <w:t>deploy</w:t>
      </w:r>
      <w:r w:rsidR="00C274F3">
        <w:rPr>
          <w:rFonts w:ascii="Times New Roman" w:hAnsi="Times New Roman" w:cs="Times New Roman"/>
          <w:sz w:val="24"/>
          <w:szCs w:val="24"/>
        </w:rPr>
        <w:t xml:space="preserve"> and rely on</w:t>
      </w:r>
      <w:r>
        <w:rPr>
          <w:rFonts w:ascii="Times New Roman" w:hAnsi="Times New Roman" w:cs="Times New Roman"/>
          <w:sz w:val="24"/>
          <w:szCs w:val="24"/>
        </w:rPr>
        <w:t xml:space="preserve"> simpler associative</w:t>
      </w:r>
      <w:r w:rsidR="00ED6279">
        <w:rPr>
          <w:rFonts w:ascii="Times New Roman" w:hAnsi="Times New Roman" w:cs="Times New Roman"/>
          <w:sz w:val="24"/>
          <w:szCs w:val="24"/>
        </w:rPr>
        <w:t xml:space="preserve"> processes</w:t>
      </w:r>
      <w:r>
        <w:rPr>
          <w:rFonts w:ascii="Times New Roman" w:hAnsi="Times New Roman" w:cs="Times New Roman"/>
          <w:sz w:val="24"/>
          <w:szCs w:val="24"/>
        </w:rPr>
        <w:t xml:space="preserve">. </w:t>
      </w:r>
      <w:r w:rsidR="00ED6279">
        <w:rPr>
          <w:rFonts w:ascii="Times New Roman" w:hAnsi="Times New Roman" w:cs="Times New Roman"/>
          <w:sz w:val="24"/>
          <w:szCs w:val="24"/>
        </w:rPr>
        <w:t>Although</w:t>
      </w:r>
      <w:r w:rsidR="00B7396C">
        <w:rPr>
          <w:rFonts w:ascii="Times New Roman" w:hAnsi="Times New Roman" w:cs="Times New Roman"/>
          <w:sz w:val="24"/>
          <w:szCs w:val="24"/>
        </w:rPr>
        <w:t xml:space="preserve"> at the level of individual objects the difference between three and four objects </w:t>
      </w:r>
      <w:r w:rsidR="003F5904">
        <w:rPr>
          <w:rFonts w:ascii="Times New Roman" w:hAnsi="Times New Roman" w:cs="Times New Roman"/>
          <w:sz w:val="24"/>
          <w:szCs w:val="24"/>
        </w:rPr>
        <w:t>is miniscule</w:t>
      </w:r>
      <w:r w:rsidR="00B7396C">
        <w:rPr>
          <w:rFonts w:ascii="Times New Roman" w:hAnsi="Times New Roman" w:cs="Times New Roman"/>
          <w:sz w:val="24"/>
          <w:szCs w:val="24"/>
        </w:rPr>
        <w:t>, by contrast the corresponding increase in the</w:t>
      </w:r>
      <w:r w:rsidR="00ED6279">
        <w:rPr>
          <w:rFonts w:ascii="Times New Roman" w:hAnsi="Times New Roman" w:cs="Times New Roman"/>
          <w:sz w:val="24"/>
          <w:szCs w:val="24"/>
        </w:rPr>
        <w:t xml:space="preserve"> size of the</w:t>
      </w:r>
      <w:r w:rsidR="00B7396C">
        <w:rPr>
          <w:rFonts w:ascii="Times New Roman" w:hAnsi="Times New Roman" w:cs="Times New Roman"/>
          <w:sz w:val="24"/>
          <w:szCs w:val="24"/>
        </w:rPr>
        <w:t xml:space="preserve"> underlying psychological hypothesis space is substantial</w:t>
      </w:r>
      <w:r w:rsidR="0021208C">
        <w:rPr>
          <w:rFonts w:ascii="Times New Roman" w:hAnsi="Times New Roman" w:cs="Times New Roman"/>
          <w:sz w:val="24"/>
          <w:szCs w:val="24"/>
        </w:rPr>
        <w:t>. Such an</w:t>
      </w:r>
      <w:r w:rsidR="00B7396C">
        <w:rPr>
          <w:rFonts w:ascii="Times New Roman" w:hAnsi="Times New Roman" w:cs="Times New Roman"/>
          <w:sz w:val="24"/>
          <w:szCs w:val="24"/>
        </w:rPr>
        <w:t xml:space="preserve"> increase</w:t>
      </w:r>
      <w:r w:rsidR="003F5904">
        <w:rPr>
          <w:rFonts w:ascii="Times New Roman" w:hAnsi="Times New Roman" w:cs="Times New Roman"/>
          <w:sz w:val="24"/>
          <w:szCs w:val="24"/>
        </w:rPr>
        <w:t xml:space="preserve"> </w:t>
      </w:r>
      <w:r w:rsidR="00BF49A1">
        <w:rPr>
          <w:rFonts w:ascii="Times New Roman" w:hAnsi="Times New Roman" w:cs="Times New Roman"/>
          <w:sz w:val="24"/>
          <w:szCs w:val="24"/>
        </w:rPr>
        <w:t xml:space="preserve">in the size of the underlying psychological hypothesis space </w:t>
      </w:r>
      <w:r w:rsidR="003F5904">
        <w:rPr>
          <w:rFonts w:ascii="Times New Roman" w:hAnsi="Times New Roman" w:cs="Times New Roman"/>
          <w:sz w:val="24"/>
          <w:szCs w:val="24"/>
        </w:rPr>
        <w:t>may have important</w:t>
      </w:r>
      <w:r w:rsidR="00B7396C">
        <w:rPr>
          <w:rFonts w:ascii="Times New Roman" w:hAnsi="Times New Roman" w:cs="Times New Roman"/>
          <w:sz w:val="24"/>
          <w:szCs w:val="24"/>
        </w:rPr>
        <w:t xml:space="preserve"> ramifications on the cognitive mechanism that </w:t>
      </w:r>
      <w:r w:rsidR="003F5904">
        <w:rPr>
          <w:rFonts w:ascii="Times New Roman" w:hAnsi="Times New Roman" w:cs="Times New Roman"/>
          <w:sz w:val="24"/>
          <w:szCs w:val="24"/>
        </w:rPr>
        <w:t>gets</w:t>
      </w:r>
      <w:r w:rsidR="00B7396C">
        <w:rPr>
          <w:rFonts w:ascii="Times New Roman" w:hAnsi="Times New Roman" w:cs="Times New Roman"/>
          <w:sz w:val="24"/>
          <w:szCs w:val="24"/>
        </w:rPr>
        <w:t xml:space="preserve"> deployed</w:t>
      </w:r>
      <w:r w:rsidR="00BD7259">
        <w:rPr>
          <w:rFonts w:ascii="Times New Roman" w:hAnsi="Times New Roman" w:cs="Times New Roman"/>
          <w:sz w:val="24"/>
          <w:szCs w:val="24"/>
        </w:rPr>
        <w:t xml:space="preserve"> by children</w:t>
      </w:r>
      <w:r w:rsidR="00BF49A1">
        <w:rPr>
          <w:rFonts w:ascii="Times New Roman" w:hAnsi="Times New Roman" w:cs="Times New Roman"/>
          <w:sz w:val="24"/>
          <w:szCs w:val="24"/>
        </w:rPr>
        <w:t>,</w:t>
      </w:r>
      <w:r w:rsidR="000369C4">
        <w:rPr>
          <w:rFonts w:ascii="Times New Roman" w:hAnsi="Times New Roman" w:cs="Times New Roman"/>
          <w:sz w:val="24"/>
          <w:szCs w:val="24"/>
        </w:rPr>
        <w:t xml:space="preserve"> </w:t>
      </w:r>
      <w:r w:rsidR="00B02C48">
        <w:rPr>
          <w:rFonts w:ascii="Times New Roman" w:hAnsi="Times New Roman" w:cs="Times New Roman"/>
          <w:sz w:val="24"/>
          <w:szCs w:val="24"/>
        </w:rPr>
        <w:t>especially</w:t>
      </w:r>
      <w:r w:rsidR="000369C4">
        <w:rPr>
          <w:rFonts w:ascii="Times New Roman" w:hAnsi="Times New Roman" w:cs="Times New Roman"/>
          <w:sz w:val="24"/>
          <w:szCs w:val="24"/>
        </w:rPr>
        <w:t xml:space="preserve"> if children are sensitive to</w:t>
      </w:r>
      <w:r w:rsidR="00BF49A1">
        <w:rPr>
          <w:rFonts w:ascii="Times New Roman" w:hAnsi="Times New Roman" w:cs="Times New Roman"/>
          <w:sz w:val="24"/>
          <w:szCs w:val="24"/>
        </w:rPr>
        <w:t xml:space="preserve"> and affected by this increase</w:t>
      </w:r>
      <w:r w:rsidR="00B7396C">
        <w:rPr>
          <w:rFonts w:ascii="Times New Roman" w:hAnsi="Times New Roman" w:cs="Times New Roman"/>
          <w:sz w:val="24"/>
          <w:szCs w:val="24"/>
        </w:rPr>
        <w:t>.  For example, children who are asked to reason about two candidate causes</w:t>
      </w:r>
      <w:r w:rsidR="002A09B6">
        <w:rPr>
          <w:rFonts w:ascii="Times New Roman" w:hAnsi="Times New Roman" w:cs="Times New Roman"/>
          <w:sz w:val="24"/>
          <w:szCs w:val="24"/>
        </w:rPr>
        <w:t xml:space="preserve"> </w:t>
      </w:r>
      <w:r w:rsidR="00B7396C">
        <w:rPr>
          <w:rFonts w:ascii="Times New Roman" w:hAnsi="Times New Roman" w:cs="Times New Roman"/>
          <w:sz w:val="24"/>
          <w:szCs w:val="24"/>
        </w:rPr>
        <w:t xml:space="preserve">need only to represent and choose among </w:t>
      </w:r>
      <w:r w:rsidR="00B7396C" w:rsidRPr="00D94C82">
        <w:rPr>
          <w:rFonts w:ascii="Times New Roman" w:hAnsi="Times New Roman" w:cs="Times New Roman"/>
          <w:i/>
          <w:iCs/>
          <w:sz w:val="24"/>
          <w:szCs w:val="24"/>
        </w:rPr>
        <w:t>four</w:t>
      </w:r>
      <w:r w:rsidR="00B7396C">
        <w:rPr>
          <w:rFonts w:ascii="Times New Roman" w:hAnsi="Times New Roman" w:cs="Times New Roman"/>
          <w:sz w:val="24"/>
          <w:szCs w:val="24"/>
        </w:rPr>
        <w:t xml:space="preserve"> candidate causal hypotheses (i.e., 2</w:t>
      </w:r>
      <w:r w:rsidR="00B7396C">
        <w:rPr>
          <w:rFonts w:ascii="Times New Roman" w:hAnsi="Times New Roman" w:cs="Times New Roman"/>
          <w:sz w:val="24"/>
          <w:szCs w:val="24"/>
          <w:vertAlign w:val="superscript"/>
        </w:rPr>
        <w:t>n</w:t>
      </w:r>
      <w:r w:rsidR="00B7396C">
        <w:rPr>
          <w:rFonts w:ascii="Times New Roman" w:hAnsi="Times New Roman" w:cs="Times New Roman"/>
          <w:sz w:val="24"/>
          <w:szCs w:val="24"/>
        </w:rPr>
        <w:t xml:space="preserve">, where </w:t>
      </w:r>
      <w:r w:rsidR="00B7396C">
        <w:rPr>
          <w:rFonts w:ascii="Times New Roman" w:hAnsi="Times New Roman" w:cs="Times New Roman"/>
          <w:i/>
          <w:iCs/>
          <w:sz w:val="24"/>
          <w:szCs w:val="24"/>
        </w:rPr>
        <w:t xml:space="preserve">n </w:t>
      </w:r>
      <w:r w:rsidR="00B7396C">
        <w:rPr>
          <w:rFonts w:ascii="Times New Roman" w:hAnsi="Times New Roman" w:cs="Times New Roman"/>
          <w:sz w:val="24"/>
          <w:szCs w:val="24"/>
        </w:rPr>
        <w:t xml:space="preserve">is the number of potential causes). </w:t>
      </w:r>
      <w:r w:rsidR="007C63BC">
        <w:rPr>
          <w:rFonts w:ascii="Times New Roman" w:hAnsi="Times New Roman" w:cs="Times New Roman"/>
          <w:sz w:val="24"/>
          <w:szCs w:val="24"/>
        </w:rPr>
        <w:t>Four</w:t>
      </w:r>
      <w:r w:rsidR="002A09B6">
        <w:rPr>
          <w:rFonts w:ascii="Times New Roman" w:hAnsi="Times New Roman" w:cs="Times New Roman"/>
          <w:sz w:val="24"/>
          <w:szCs w:val="24"/>
        </w:rPr>
        <w:t xml:space="preserve"> candidate causal</w:t>
      </w:r>
      <w:r w:rsidR="007C63BC">
        <w:rPr>
          <w:rFonts w:ascii="Times New Roman" w:hAnsi="Times New Roman" w:cs="Times New Roman"/>
          <w:sz w:val="24"/>
          <w:szCs w:val="24"/>
        </w:rPr>
        <w:t xml:space="preserve"> hypotheses</w:t>
      </w:r>
      <w:r w:rsidR="00B7396C">
        <w:rPr>
          <w:rFonts w:ascii="Times New Roman" w:hAnsi="Times New Roman" w:cs="Times New Roman"/>
          <w:sz w:val="24"/>
          <w:szCs w:val="24"/>
        </w:rPr>
        <w:t xml:space="preserve"> may be within the</w:t>
      </w:r>
      <w:r w:rsidR="00F504BB">
        <w:rPr>
          <w:rFonts w:ascii="Times New Roman" w:hAnsi="Times New Roman" w:cs="Times New Roman"/>
          <w:sz w:val="24"/>
          <w:szCs w:val="24"/>
        </w:rPr>
        <w:t xml:space="preserve"> information-processing capacities of</w:t>
      </w:r>
      <w:r w:rsidR="00B7396C">
        <w:rPr>
          <w:rFonts w:ascii="Times New Roman" w:hAnsi="Times New Roman" w:cs="Times New Roman"/>
          <w:sz w:val="24"/>
          <w:szCs w:val="24"/>
        </w:rPr>
        <w:t xml:space="preserve"> </w:t>
      </w:r>
      <w:r w:rsidR="002A09B6">
        <w:rPr>
          <w:rFonts w:ascii="Times New Roman" w:hAnsi="Times New Roman" w:cs="Times New Roman"/>
          <w:sz w:val="24"/>
          <w:szCs w:val="24"/>
        </w:rPr>
        <w:t>5- and</w:t>
      </w:r>
      <w:r w:rsidR="003B43E7">
        <w:rPr>
          <w:rFonts w:ascii="Times New Roman" w:hAnsi="Times New Roman" w:cs="Times New Roman"/>
          <w:sz w:val="24"/>
          <w:szCs w:val="24"/>
        </w:rPr>
        <w:t xml:space="preserve"> 6-year-olds. </w:t>
      </w:r>
      <w:r w:rsidR="00AC473C">
        <w:rPr>
          <w:rFonts w:ascii="Times New Roman" w:hAnsi="Times New Roman" w:cs="Times New Roman"/>
          <w:sz w:val="24"/>
          <w:szCs w:val="24"/>
        </w:rPr>
        <w:t>In contrast</w:t>
      </w:r>
      <w:r w:rsidR="00B7396C">
        <w:rPr>
          <w:rFonts w:ascii="Times New Roman" w:hAnsi="Times New Roman" w:cs="Times New Roman"/>
          <w:sz w:val="24"/>
          <w:szCs w:val="24"/>
        </w:rPr>
        <w:t>, children who are asked to reason about three</w:t>
      </w:r>
      <w:r w:rsidR="004746A8">
        <w:rPr>
          <w:rFonts w:ascii="Times New Roman" w:hAnsi="Times New Roman" w:cs="Times New Roman"/>
          <w:sz w:val="24"/>
          <w:szCs w:val="24"/>
        </w:rPr>
        <w:t xml:space="preserve"> </w:t>
      </w:r>
      <w:r w:rsidR="00B7396C">
        <w:rPr>
          <w:rFonts w:ascii="Times New Roman" w:hAnsi="Times New Roman" w:cs="Times New Roman"/>
          <w:sz w:val="24"/>
          <w:szCs w:val="24"/>
        </w:rPr>
        <w:t xml:space="preserve">candidate causes must now </w:t>
      </w:r>
      <w:r w:rsidR="00F7410B">
        <w:rPr>
          <w:rFonts w:ascii="Times New Roman" w:hAnsi="Times New Roman" w:cs="Times New Roman"/>
          <w:sz w:val="24"/>
          <w:szCs w:val="24"/>
        </w:rPr>
        <w:t>consider</w:t>
      </w:r>
      <w:r w:rsidR="00B7396C">
        <w:rPr>
          <w:rFonts w:ascii="Times New Roman" w:hAnsi="Times New Roman" w:cs="Times New Roman"/>
          <w:sz w:val="24"/>
          <w:szCs w:val="24"/>
        </w:rPr>
        <w:t xml:space="preserve"> </w:t>
      </w:r>
      <w:r w:rsidR="00B7396C">
        <w:rPr>
          <w:rFonts w:ascii="Times New Roman" w:hAnsi="Times New Roman" w:cs="Times New Roman"/>
          <w:i/>
          <w:iCs/>
          <w:sz w:val="24"/>
          <w:szCs w:val="24"/>
        </w:rPr>
        <w:t>eight</w:t>
      </w:r>
      <w:r w:rsidR="004746A8">
        <w:rPr>
          <w:rFonts w:ascii="Times New Roman" w:hAnsi="Times New Roman" w:cs="Times New Roman"/>
          <w:i/>
          <w:iCs/>
          <w:sz w:val="24"/>
          <w:szCs w:val="24"/>
        </w:rPr>
        <w:t xml:space="preserve"> </w:t>
      </w:r>
      <w:r w:rsidR="00B7396C">
        <w:rPr>
          <w:rFonts w:ascii="Times New Roman" w:hAnsi="Times New Roman" w:cs="Times New Roman"/>
          <w:sz w:val="24"/>
          <w:szCs w:val="24"/>
        </w:rPr>
        <w:t>candidate causal hypothes</w:t>
      </w:r>
      <w:r w:rsidR="004746A8">
        <w:rPr>
          <w:rFonts w:ascii="Times New Roman" w:hAnsi="Times New Roman" w:cs="Times New Roman"/>
          <w:sz w:val="24"/>
          <w:szCs w:val="24"/>
        </w:rPr>
        <w:t xml:space="preserve">es, </w:t>
      </w:r>
      <w:r w:rsidR="002A09B6">
        <w:rPr>
          <w:rFonts w:ascii="Times New Roman" w:hAnsi="Times New Roman" w:cs="Times New Roman"/>
          <w:sz w:val="24"/>
          <w:szCs w:val="24"/>
        </w:rPr>
        <w:t xml:space="preserve">which </w:t>
      </w:r>
      <w:r w:rsidR="00B7396C">
        <w:rPr>
          <w:rFonts w:ascii="Times New Roman" w:hAnsi="Times New Roman" w:cs="Times New Roman"/>
          <w:sz w:val="24"/>
          <w:szCs w:val="24"/>
        </w:rPr>
        <w:t>may well be outside the limits of their restricted information-processing capacities</w:t>
      </w:r>
      <w:r w:rsidR="000D72BF">
        <w:rPr>
          <w:rFonts w:ascii="Times New Roman" w:hAnsi="Times New Roman" w:cs="Times New Roman"/>
          <w:sz w:val="24"/>
          <w:szCs w:val="24"/>
        </w:rPr>
        <w:t xml:space="preserve"> for the developing child</w:t>
      </w:r>
      <w:r w:rsidR="00B7396C">
        <w:rPr>
          <w:rFonts w:ascii="Times New Roman" w:hAnsi="Times New Roman" w:cs="Times New Roman"/>
          <w:sz w:val="24"/>
          <w:szCs w:val="24"/>
        </w:rPr>
        <w:t>.</w:t>
      </w:r>
      <w:r w:rsidR="003C1807">
        <w:rPr>
          <w:rFonts w:ascii="Times New Roman" w:hAnsi="Times New Roman" w:cs="Times New Roman"/>
          <w:sz w:val="24"/>
          <w:szCs w:val="24"/>
        </w:rPr>
        <w:t xml:space="preserve"> </w:t>
      </w:r>
    </w:p>
    <w:p w14:paraId="234153DC" w14:textId="5F5FEFB7" w:rsidR="00A7059F" w:rsidRDefault="00832C48" w:rsidP="00A7059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It turns out that there is a wealth of data that is consistent with this general proposal (</w:t>
      </w:r>
      <w:r w:rsidRPr="00C84269">
        <w:rPr>
          <w:rFonts w:ascii="Times New Roman" w:hAnsi="Times New Roman" w:cs="Times New Roman"/>
          <w:sz w:val="24"/>
          <w:szCs w:val="24"/>
        </w:rPr>
        <w:t>Doebel &amp; Zelazo, 2015; Frye, Zelazo, &amp; Palfai, 1995; Zelazo, Frye, &amp; Rapus, 1996; Zelazo</w:t>
      </w:r>
      <w:r w:rsidR="007E3C16">
        <w:rPr>
          <w:rFonts w:ascii="Times New Roman" w:hAnsi="Times New Roman" w:cs="Times New Roman"/>
          <w:sz w:val="24"/>
          <w:szCs w:val="24"/>
        </w:rPr>
        <w:t xml:space="preserve"> et al.</w:t>
      </w:r>
      <w:r w:rsidRPr="00C84269">
        <w:rPr>
          <w:rFonts w:ascii="Times New Roman" w:hAnsi="Times New Roman" w:cs="Times New Roman"/>
          <w:sz w:val="24"/>
          <w:szCs w:val="24"/>
        </w:rPr>
        <w:t>, 2003</w:t>
      </w:r>
      <w:r>
        <w:rPr>
          <w:rFonts w:ascii="Times New Roman" w:hAnsi="Times New Roman" w:cs="Times New Roman"/>
          <w:sz w:val="24"/>
          <w:szCs w:val="24"/>
        </w:rPr>
        <w:t xml:space="preserve">). One such recent study by </w:t>
      </w:r>
      <w:r w:rsidR="00C84269" w:rsidRPr="00C84269">
        <w:rPr>
          <w:rFonts w:ascii="Times New Roman" w:hAnsi="Times New Roman" w:cs="Times New Roman"/>
          <w:sz w:val="24"/>
          <w:szCs w:val="24"/>
        </w:rPr>
        <w:t>Kenderla and Kibbe (2023) showed that when 8- and 10-year-old children</w:t>
      </w:r>
      <w:r w:rsidR="00AD400D">
        <w:rPr>
          <w:rFonts w:ascii="Times New Roman" w:hAnsi="Times New Roman" w:cs="Times New Roman"/>
          <w:sz w:val="24"/>
          <w:szCs w:val="24"/>
        </w:rPr>
        <w:t>’s information-processing abilities</w:t>
      </w:r>
      <w:r w:rsidR="00C84269" w:rsidRPr="00C84269">
        <w:rPr>
          <w:rFonts w:ascii="Times New Roman" w:hAnsi="Times New Roman" w:cs="Times New Roman"/>
          <w:sz w:val="24"/>
          <w:szCs w:val="24"/>
        </w:rPr>
        <w:t xml:space="preserve"> were </w:t>
      </w:r>
      <w:r w:rsidR="00210527">
        <w:rPr>
          <w:rFonts w:ascii="Times New Roman" w:hAnsi="Times New Roman" w:cs="Times New Roman"/>
          <w:sz w:val="24"/>
          <w:szCs w:val="24"/>
        </w:rPr>
        <w:t>stretched</w:t>
      </w:r>
      <w:r w:rsidR="00210527" w:rsidRPr="00C84269">
        <w:rPr>
          <w:rFonts w:ascii="Times New Roman" w:hAnsi="Times New Roman" w:cs="Times New Roman"/>
          <w:sz w:val="24"/>
          <w:szCs w:val="24"/>
        </w:rPr>
        <w:t xml:space="preserve"> </w:t>
      </w:r>
      <w:r w:rsidR="00C84269" w:rsidRPr="00C84269">
        <w:rPr>
          <w:rFonts w:ascii="Times New Roman" w:hAnsi="Times New Roman" w:cs="Times New Roman"/>
          <w:sz w:val="24"/>
          <w:szCs w:val="24"/>
        </w:rPr>
        <w:t>in a virtual memory game—</w:t>
      </w:r>
      <w:r w:rsidR="00AE0741">
        <w:rPr>
          <w:rFonts w:ascii="Times New Roman" w:hAnsi="Times New Roman" w:cs="Times New Roman"/>
          <w:sz w:val="24"/>
          <w:szCs w:val="24"/>
        </w:rPr>
        <w:lastRenderedPageBreak/>
        <w:t>such as when</w:t>
      </w:r>
      <w:r w:rsidR="00C84269" w:rsidRPr="00C84269">
        <w:rPr>
          <w:rFonts w:ascii="Times New Roman" w:hAnsi="Times New Roman" w:cs="Times New Roman"/>
          <w:sz w:val="24"/>
          <w:szCs w:val="24"/>
        </w:rPr>
        <w:t xml:space="preserve"> children </w:t>
      </w:r>
      <w:r w:rsidR="00B04197">
        <w:rPr>
          <w:rFonts w:ascii="Times New Roman" w:hAnsi="Times New Roman" w:cs="Times New Roman"/>
          <w:sz w:val="24"/>
          <w:szCs w:val="24"/>
        </w:rPr>
        <w:t>were asked to</w:t>
      </w:r>
      <w:r w:rsidR="00C84269" w:rsidRPr="00C84269">
        <w:rPr>
          <w:rFonts w:ascii="Times New Roman" w:hAnsi="Times New Roman" w:cs="Times New Roman"/>
          <w:sz w:val="24"/>
          <w:szCs w:val="24"/>
        </w:rPr>
        <w:t xml:space="preserve"> find three </w:t>
      </w:r>
      <w:r w:rsidR="00210527">
        <w:rPr>
          <w:rFonts w:ascii="Times New Roman" w:hAnsi="Times New Roman" w:cs="Times New Roman"/>
          <w:sz w:val="24"/>
          <w:szCs w:val="24"/>
        </w:rPr>
        <w:t>cards</w:t>
      </w:r>
      <w:r w:rsidR="00210527" w:rsidRPr="00C84269">
        <w:rPr>
          <w:rFonts w:ascii="Times New Roman" w:hAnsi="Times New Roman" w:cs="Times New Roman"/>
          <w:sz w:val="24"/>
          <w:szCs w:val="24"/>
        </w:rPr>
        <w:t xml:space="preserve"> </w:t>
      </w:r>
      <w:r w:rsidR="00C84269" w:rsidRPr="00C84269">
        <w:rPr>
          <w:rFonts w:ascii="Times New Roman" w:hAnsi="Times New Roman" w:cs="Times New Roman"/>
          <w:sz w:val="24"/>
          <w:szCs w:val="24"/>
        </w:rPr>
        <w:t xml:space="preserve">that </w:t>
      </w:r>
      <w:r w:rsidR="00210527">
        <w:rPr>
          <w:rFonts w:ascii="Times New Roman" w:hAnsi="Times New Roman" w:cs="Times New Roman"/>
          <w:sz w:val="24"/>
          <w:szCs w:val="24"/>
        </w:rPr>
        <w:t>share</w:t>
      </w:r>
      <w:r w:rsidR="00AD400D">
        <w:rPr>
          <w:rFonts w:ascii="Times New Roman" w:hAnsi="Times New Roman" w:cs="Times New Roman"/>
          <w:sz w:val="24"/>
          <w:szCs w:val="24"/>
        </w:rPr>
        <w:t>d</w:t>
      </w:r>
      <w:r w:rsidR="00210527">
        <w:rPr>
          <w:rFonts w:ascii="Times New Roman" w:hAnsi="Times New Roman" w:cs="Times New Roman"/>
          <w:sz w:val="24"/>
          <w:szCs w:val="24"/>
        </w:rPr>
        <w:t xml:space="preserve"> one feature and differ</w:t>
      </w:r>
      <w:r w:rsidR="00AD400D">
        <w:rPr>
          <w:rFonts w:ascii="Times New Roman" w:hAnsi="Times New Roman" w:cs="Times New Roman"/>
          <w:sz w:val="24"/>
          <w:szCs w:val="24"/>
        </w:rPr>
        <w:t>ed</w:t>
      </w:r>
      <w:r w:rsidR="00210527">
        <w:rPr>
          <w:rFonts w:ascii="Times New Roman" w:hAnsi="Times New Roman" w:cs="Times New Roman"/>
          <w:sz w:val="24"/>
          <w:szCs w:val="24"/>
        </w:rPr>
        <w:t xml:space="preserve"> on another feature</w:t>
      </w:r>
      <w:r w:rsidR="00C84269" w:rsidRPr="00C84269">
        <w:rPr>
          <w:rFonts w:ascii="Times New Roman" w:hAnsi="Times New Roman" w:cs="Times New Roman"/>
          <w:sz w:val="24"/>
          <w:szCs w:val="24"/>
        </w:rPr>
        <w:t>—they relied less on working memory and more on manual exploration</w:t>
      </w:r>
      <w:r w:rsidR="00210527">
        <w:rPr>
          <w:rFonts w:ascii="Times New Roman" w:hAnsi="Times New Roman" w:cs="Times New Roman"/>
          <w:sz w:val="24"/>
          <w:szCs w:val="24"/>
        </w:rPr>
        <w:t>. Given</w:t>
      </w:r>
      <w:r w:rsidR="00AD400D">
        <w:rPr>
          <w:rFonts w:ascii="Times New Roman" w:hAnsi="Times New Roman" w:cs="Times New Roman"/>
          <w:sz w:val="24"/>
          <w:szCs w:val="24"/>
        </w:rPr>
        <w:t xml:space="preserve"> that children are not required actively to maintain information in memory when manually exploring</w:t>
      </w:r>
      <w:r w:rsidR="00703395">
        <w:rPr>
          <w:rFonts w:ascii="Times New Roman" w:hAnsi="Times New Roman" w:cs="Times New Roman"/>
          <w:sz w:val="24"/>
          <w:szCs w:val="24"/>
        </w:rPr>
        <w:t xml:space="preserve">, manual exploration </w:t>
      </w:r>
      <w:r w:rsidR="00BF1FD2">
        <w:rPr>
          <w:rFonts w:ascii="Times New Roman" w:hAnsi="Times New Roman" w:cs="Times New Roman"/>
          <w:sz w:val="24"/>
          <w:szCs w:val="24"/>
        </w:rPr>
        <w:t>is an</w:t>
      </w:r>
      <w:r w:rsidR="00AD400D">
        <w:rPr>
          <w:rFonts w:ascii="Times New Roman" w:hAnsi="Times New Roman" w:cs="Times New Roman"/>
          <w:sz w:val="24"/>
          <w:szCs w:val="24"/>
        </w:rPr>
        <w:t xml:space="preserve"> </w:t>
      </w:r>
      <w:r w:rsidR="00703395">
        <w:rPr>
          <w:rFonts w:ascii="Times New Roman" w:hAnsi="Times New Roman" w:cs="Times New Roman"/>
          <w:sz w:val="24"/>
          <w:szCs w:val="24"/>
        </w:rPr>
        <w:t>ostensibly simpler, less cognitively effortful strategy than one that requires working memory.</w:t>
      </w:r>
      <w:r w:rsidR="00C84269" w:rsidRPr="00C84269">
        <w:rPr>
          <w:rFonts w:ascii="Times New Roman" w:hAnsi="Times New Roman" w:cs="Times New Roman"/>
          <w:sz w:val="24"/>
          <w:szCs w:val="24"/>
        </w:rPr>
        <w:t xml:space="preserve"> </w:t>
      </w:r>
      <w:r w:rsidR="00703395">
        <w:rPr>
          <w:rFonts w:ascii="Times New Roman" w:hAnsi="Times New Roman" w:cs="Times New Roman"/>
          <w:sz w:val="24"/>
          <w:szCs w:val="24"/>
        </w:rPr>
        <w:t>In a similar vein</w:t>
      </w:r>
      <w:r w:rsidR="00C84269" w:rsidRPr="00C84269">
        <w:rPr>
          <w:rFonts w:ascii="Times New Roman" w:hAnsi="Times New Roman" w:cs="Times New Roman"/>
          <w:sz w:val="24"/>
          <w:szCs w:val="24"/>
        </w:rPr>
        <w:t xml:space="preserve">, Richland, Morrison, and Holyoak (2006) found that 3- and 4-year-old children </w:t>
      </w:r>
      <w:r w:rsidR="00E0010F">
        <w:rPr>
          <w:rFonts w:ascii="Times New Roman" w:hAnsi="Times New Roman" w:cs="Times New Roman"/>
          <w:sz w:val="24"/>
          <w:szCs w:val="24"/>
        </w:rPr>
        <w:t>made more featural and relational errors when asked</w:t>
      </w:r>
      <w:r w:rsidR="00C84269" w:rsidRPr="00C84269">
        <w:rPr>
          <w:rFonts w:ascii="Times New Roman" w:hAnsi="Times New Roman" w:cs="Times New Roman"/>
          <w:sz w:val="24"/>
          <w:szCs w:val="24"/>
        </w:rPr>
        <w:t xml:space="preserve"> to reason about multiple relations or when a salient distractor was made to compete with the critical relation</w:t>
      </w:r>
      <w:r w:rsidR="00E0010F">
        <w:rPr>
          <w:rFonts w:ascii="Times New Roman" w:hAnsi="Times New Roman" w:cs="Times New Roman"/>
          <w:sz w:val="24"/>
          <w:szCs w:val="24"/>
        </w:rPr>
        <w:t xml:space="preserve"> than when asked to reason about </w:t>
      </w:r>
      <w:r w:rsidR="00F33D9E">
        <w:rPr>
          <w:rFonts w:ascii="Times New Roman" w:hAnsi="Times New Roman" w:cs="Times New Roman"/>
          <w:sz w:val="24"/>
          <w:szCs w:val="24"/>
        </w:rPr>
        <w:t xml:space="preserve">a </w:t>
      </w:r>
      <w:r w:rsidR="00E0010F">
        <w:rPr>
          <w:rFonts w:ascii="Times New Roman" w:hAnsi="Times New Roman" w:cs="Times New Roman"/>
          <w:sz w:val="24"/>
          <w:szCs w:val="24"/>
        </w:rPr>
        <w:t xml:space="preserve">single relation without </w:t>
      </w:r>
      <w:r w:rsidR="00F33D9E">
        <w:rPr>
          <w:rFonts w:ascii="Times New Roman" w:hAnsi="Times New Roman" w:cs="Times New Roman"/>
          <w:sz w:val="24"/>
          <w:szCs w:val="24"/>
        </w:rPr>
        <w:t>a distractor</w:t>
      </w:r>
      <w:r w:rsidR="00E0010F">
        <w:rPr>
          <w:rFonts w:ascii="Times New Roman" w:hAnsi="Times New Roman" w:cs="Times New Roman"/>
          <w:sz w:val="24"/>
          <w:szCs w:val="24"/>
        </w:rPr>
        <w:t xml:space="preserve">. </w:t>
      </w:r>
      <w:r w:rsidR="00C84269" w:rsidRPr="00C84269">
        <w:rPr>
          <w:rFonts w:ascii="Times New Roman" w:hAnsi="Times New Roman" w:cs="Times New Roman"/>
          <w:sz w:val="24"/>
          <w:szCs w:val="24"/>
        </w:rPr>
        <w:t xml:space="preserve">Finally, </w:t>
      </w:r>
      <w:r w:rsidR="00632D41">
        <w:rPr>
          <w:rFonts w:ascii="Times New Roman" w:hAnsi="Times New Roman" w:cs="Times New Roman"/>
          <w:sz w:val="24"/>
          <w:szCs w:val="24"/>
        </w:rPr>
        <w:t>there</w:t>
      </w:r>
      <w:r w:rsidR="00C84269" w:rsidRPr="00C84269">
        <w:rPr>
          <w:rFonts w:ascii="Times New Roman" w:hAnsi="Times New Roman" w:cs="Times New Roman"/>
          <w:sz w:val="24"/>
          <w:szCs w:val="24"/>
        </w:rPr>
        <w:t xml:space="preserve"> is evidence that preschool-age children's performance on theory-of-mind and social-problem-solving tasks is </w:t>
      </w:r>
      <w:r w:rsidR="00BE0930">
        <w:rPr>
          <w:rFonts w:ascii="Times New Roman" w:hAnsi="Times New Roman" w:cs="Times New Roman"/>
          <w:sz w:val="24"/>
          <w:szCs w:val="24"/>
        </w:rPr>
        <w:t>adversely affected</w:t>
      </w:r>
      <w:r w:rsidR="00C84269" w:rsidRPr="00C84269">
        <w:rPr>
          <w:rFonts w:ascii="Times New Roman" w:hAnsi="Times New Roman" w:cs="Times New Roman"/>
          <w:sz w:val="24"/>
          <w:szCs w:val="24"/>
        </w:rPr>
        <w:t xml:space="preserve"> when </w:t>
      </w:r>
      <w:r w:rsidR="00984C59">
        <w:rPr>
          <w:rFonts w:ascii="Times New Roman" w:hAnsi="Times New Roman" w:cs="Times New Roman"/>
          <w:sz w:val="24"/>
          <w:szCs w:val="24"/>
        </w:rPr>
        <w:t>they are first made to complete tasks</w:t>
      </w:r>
      <w:r w:rsidR="00C84269" w:rsidRPr="00C84269">
        <w:rPr>
          <w:rFonts w:ascii="Times New Roman" w:hAnsi="Times New Roman" w:cs="Times New Roman"/>
          <w:sz w:val="24"/>
          <w:szCs w:val="24"/>
        </w:rPr>
        <w:t xml:space="preserve"> that taxed their information-processing abilities compared to when such capacities were not taxed</w:t>
      </w:r>
      <w:r w:rsidR="00D637BB">
        <w:rPr>
          <w:rFonts w:ascii="Times New Roman" w:hAnsi="Times New Roman" w:cs="Times New Roman"/>
          <w:sz w:val="24"/>
          <w:szCs w:val="24"/>
        </w:rPr>
        <w:t xml:space="preserve"> </w:t>
      </w:r>
      <w:r w:rsidR="00D637BB" w:rsidRPr="00C84269">
        <w:rPr>
          <w:rFonts w:ascii="Times New Roman" w:hAnsi="Times New Roman" w:cs="Times New Roman"/>
          <w:sz w:val="24"/>
          <w:szCs w:val="24"/>
        </w:rPr>
        <w:t>(Caporaso &amp; Marcovitch, 2021</w:t>
      </w:r>
      <w:r w:rsidR="00D637BB">
        <w:rPr>
          <w:rFonts w:ascii="Times New Roman" w:hAnsi="Times New Roman" w:cs="Times New Roman"/>
          <w:sz w:val="24"/>
          <w:szCs w:val="24"/>
        </w:rPr>
        <w:t xml:space="preserve">; </w:t>
      </w:r>
      <w:r w:rsidR="00D637BB" w:rsidRPr="00C84269">
        <w:rPr>
          <w:rFonts w:ascii="Times New Roman" w:hAnsi="Times New Roman" w:cs="Times New Roman"/>
          <w:sz w:val="24"/>
          <w:szCs w:val="24"/>
        </w:rPr>
        <w:t>Powell &amp; Carey, 2017</w:t>
      </w:r>
      <w:r w:rsidR="00D637BB">
        <w:rPr>
          <w:rFonts w:ascii="Times New Roman" w:hAnsi="Times New Roman" w:cs="Times New Roman"/>
          <w:sz w:val="24"/>
          <w:szCs w:val="24"/>
        </w:rPr>
        <w:t>; Steinbeis, 2018</w:t>
      </w:r>
      <w:r w:rsidR="00D637BB" w:rsidRPr="00C84269">
        <w:rPr>
          <w:rFonts w:ascii="Times New Roman" w:hAnsi="Times New Roman" w:cs="Times New Roman"/>
          <w:sz w:val="24"/>
          <w:szCs w:val="24"/>
        </w:rPr>
        <w:t>)</w:t>
      </w:r>
      <w:r w:rsidR="00C84269" w:rsidRPr="00C84269">
        <w:rPr>
          <w:rFonts w:ascii="Times New Roman" w:hAnsi="Times New Roman" w:cs="Times New Roman"/>
          <w:sz w:val="24"/>
          <w:szCs w:val="24"/>
        </w:rPr>
        <w:t xml:space="preserve">. </w:t>
      </w:r>
    </w:p>
    <w:p w14:paraId="43075410" w14:textId="07D8290D" w:rsidR="00F35BCA" w:rsidRDefault="00016CD0" w:rsidP="00A7059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Together, t</w:t>
      </w:r>
      <w:r w:rsidR="006F196C">
        <w:rPr>
          <w:rFonts w:ascii="Times New Roman" w:hAnsi="Times New Roman" w:cs="Times New Roman"/>
          <w:sz w:val="24"/>
          <w:szCs w:val="24"/>
        </w:rPr>
        <w:t>his</w:t>
      </w:r>
      <w:r w:rsidR="00635F70">
        <w:rPr>
          <w:rFonts w:ascii="Times New Roman" w:hAnsi="Times New Roman" w:cs="Times New Roman"/>
          <w:sz w:val="24"/>
          <w:szCs w:val="24"/>
        </w:rPr>
        <w:t xml:space="preserve"> research demonstrates that </w:t>
      </w:r>
      <w:r>
        <w:rPr>
          <w:rFonts w:ascii="Times New Roman" w:hAnsi="Times New Roman" w:cs="Times New Roman"/>
          <w:sz w:val="24"/>
          <w:szCs w:val="24"/>
        </w:rPr>
        <w:t xml:space="preserve">although children can process information at higher levels, </w:t>
      </w:r>
      <w:r w:rsidR="00006280">
        <w:rPr>
          <w:rFonts w:ascii="Times New Roman" w:hAnsi="Times New Roman" w:cs="Times New Roman"/>
          <w:sz w:val="24"/>
          <w:szCs w:val="24"/>
        </w:rPr>
        <w:t xml:space="preserve">if the task that </w:t>
      </w:r>
      <w:r w:rsidR="00984C59">
        <w:rPr>
          <w:rFonts w:ascii="Times New Roman" w:hAnsi="Times New Roman" w:cs="Times New Roman"/>
          <w:sz w:val="24"/>
          <w:szCs w:val="24"/>
        </w:rPr>
        <w:t>they</w:t>
      </w:r>
      <w:r w:rsidR="00006280">
        <w:rPr>
          <w:rFonts w:ascii="Times New Roman" w:hAnsi="Times New Roman" w:cs="Times New Roman"/>
          <w:sz w:val="24"/>
          <w:szCs w:val="24"/>
        </w:rPr>
        <w:t xml:space="preserve"> are given requires information-processing abilities that extend beyond what they possess, then there will be a tendency for them to process information at lower levels and to rely on less sophisticated strategies and cognitive mechanisms.</w:t>
      </w:r>
      <w:r w:rsidR="00124C75">
        <w:rPr>
          <w:rFonts w:ascii="Times New Roman" w:hAnsi="Times New Roman" w:cs="Times New Roman"/>
          <w:sz w:val="24"/>
          <w:szCs w:val="24"/>
        </w:rPr>
        <w:t xml:space="preserve"> This may provide a developmental explanation for why children in the present study did not engage in BB reasoning or show evidence that they relied on Bayesian inference. A testable prediction of this account is that there </w:t>
      </w:r>
      <w:r w:rsidR="00A7059F">
        <w:rPr>
          <w:rFonts w:ascii="Times New Roman" w:hAnsi="Times New Roman" w:cs="Times New Roman"/>
          <w:sz w:val="24"/>
          <w:szCs w:val="24"/>
        </w:rPr>
        <w:t xml:space="preserve">should be a point </w:t>
      </w:r>
      <w:r w:rsidR="00D2081C">
        <w:rPr>
          <w:rFonts w:ascii="Times New Roman" w:hAnsi="Times New Roman" w:cs="Times New Roman"/>
          <w:sz w:val="24"/>
          <w:szCs w:val="24"/>
        </w:rPr>
        <w:t>at</w:t>
      </w:r>
      <w:r w:rsidR="00A7059F">
        <w:rPr>
          <w:rFonts w:ascii="Times New Roman" w:hAnsi="Times New Roman" w:cs="Times New Roman"/>
          <w:sz w:val="24"/>
          <w:szCs w:val="24"/>
        </w:rPr>
        <w:t xml:space="preserve"> which children </w:t>
      </w:r>
      <w:r w:rsidR="00124C75">
        <w:rPr>
          <w:rFonts w:ascii="Times New Roman" w:hAnsi="Times New Roman" w:cs="Times New Roman"/>
          <w:sz w:val="24"/>
          <w:szCs w:val="24"/>
        </w:rPr>
        <w:t>go</w:t>
      </w:r>
      <w:r w:rsidR="001A083B">
        <w:rPr>
          <w:rFonts w:ascii="Times New Roman" w:hAnsi="Times New Roman" w:cs="Times New Roman"/>
          <w:sz w:val="24"/>
          <w:szCs w:val="24"/>
        </w:rPr>
        <w:t xml:space="preserve"> </w:t>
      </w:r>
      <w:r w:rsidR="00A7059F">
        <w:rPr>
          <w:rFonts w:ascii="Times New Roman" w:hAnsi="Times New Roman" w:cs="Times New Roman"/>
          <w:sz w:val="24"/>
          <w:szCs w:val="24"/>
        </w:rPr>
        <w:t>from using a simple associative-based counting mechanism</w:t>
      </w:r>
      <w:r w:rsidR="00124C75">
        <w:rPr>
          <w:rFonts w:ascii="Times New Roman" w:hAnsi="Times New Roman" w:cs="Times New Roman"/>
          <w:sz w:val="24"/>
          <w:szCs w:val="24"/>
        </w:rPr>
        <w:t>s</w:t>
      </w:r>
      <w:r w:rsidR="00D2081C">
        <w:rPr>
          <w:rFonts w:ascii="Times New Roman" w:hAnsi="Times New Roman" w:cs="Times New Roman"/>
          <w:sz w:val="24"/>
          <w:szCs w:val="24"/>
        </w:rPr>
        <w:t xml:space="preserve"> in contexts like the present one </w:t>
      </w:r>
      <w:r w:rsidR="00124C75">
        <w:rPr>
          <w:rFonts w:ascii="Times New Roman" w:hAnsi="Times New Roman" w:cs="Times New Roman"/>
          <w:sz w:val="24"/>
          <w:szCs w:val="24"/>
        </w:rPr>
        <w:t>to more rationale processes like Bayesian inference.</w:t>
      </w:r>
      <w:r w:rsidR="001A083B">
        <w:rPr>
          <w:rFonts w:ascii="Times New Roman" w:hAnsi="Times New Roman" w:cs="Times New Roman"/>
          <w:sz w:val="24"/>
          <w:szCs w:val="24"/>
        </w:rPr>
        <w:t xml:space="preserve"> This issue should be explored more fully in future research.</w:t>
      </w:r>
      <w:r w:rsidR="00A7059F">
        <w:rPr>
          <w:rFonts w:ascii="Times New Roman" w:hAnsi="Times New Roman" w:cs="Times New Roman"/>
          <w:sz w:val="24"/>
          <w:szCs w:val="24"/>
        </w:rPr>
        <w:t xml:space="preserve"> </w:t>
      </w:r>
    </w:p>
    <w:p w14:paraId="2E09EAA4" w14:textId="45B3FA6B" w:rsidR="004A0EE7" w:rsidRDefault="00475E21" w:rsidP="00104D3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w:t>
      </w:r>
      <w:r w:rsidR="007A088F">
        <w:rPr>
          <w:rFonts w:ascii="Times New Roman" w:hAnsi="Times New Roman" w:cs="Times New Roman"/>
          <w:sz w:val="24"/>
          <w:szCs w:val="24"/>
        </w:rPr>
        <w:t xml:space="preserve"> second potential criticism is that we cannot be </w:t>
      </w:r>
      <w:r w:rsidR="008C358F">
        <w:rPr>
          <w:rFonts w:ascii="Times New Roman" w:hAnsi="Times New Roman" w:cs="Times New Roman"/>
          <w:sz w:val="24"/>
          <w:szCs w:val="24"/>
        </w:rPr>
        <w:t>sure</w:t>
      </w:r>
      <w:r w:rsidR="007A088F">
        <w:rPr>
          <w:rFonts w:ascii="Times New Roman" w:hAnsi="Times New Roman" w:cs="Times New Roman"/>
          <w:sz w:val="24"/>
          <w:szCs w:val="24"/>
        </w:rPr>
        <w:t xml:space="preserve"> that a simple Bayesian-inference mechanism underpinned participants’ performance in the present study. For example, if </w:t>
      </w:r>
      <w:r w:rsidR="007A088F">
        <w:rPr>
          <w:rFonts w:ascii="Times New Roman" w:hAnsi="Times New Roman" w:cs="Times New Roman"/>
          <w:sz w:val="24"/>
          <w:szCs w:val="24"/>
        </w:rPr>
        <w:lastRenderedPageBreak/>
        <w:t xml:space="preserve">participants assumed that blickets were common in the present context—which is plausible given </w:t>
      </w:r>
      <w:r w:rsidR="00541714">
        <w:rPr>
          <w:rFonts w:ascii="Times New Roman" w:hAnsi="Times New Roman" w:cs="Times New Roman"/>
          <w:sz w:val="24"/>
          <w:szCs w:val="24"/>
        </w:rPr>
        <w:t>how frequently the detector activated in the present study</w:t>
      </w:r>
      <w:r w:rsidR="007A088F">
        <w:rPr>
          <w:rFonts w:ascii="Times New Roman" w:hAnsi="Times New Roman" w:cs="Times New Roman"/>
          <w:sz w:val="24"/>
          <w:szCs w:val="24"/>
        </w:rPr>
        <w:t xml:space="preserve">—then participants should be </w:t>
      </w:r>
      <w:r w:rsidR="007A088F" w:rsidRPr="00C32DB5">
        <w:rPr>
          <w:rFonts w:ascii="Times New Roman" w:hAnsi="Times New Roman" w:cs="Times New Roman"/>
          <w:i/>
          <w:iCs/>
          <w:sz w:val="24"/>
          <w:szCs w:val="24"/>
        </w:rPr>
        <w:t>less</w:t>
      </w:r>
      <w:r w:rsidR="007A088F">
        <w:rPr>
          <w:rFonts w:ascii="Times New Roman" w:hAnsi="Times New Roman" w:cs="Times New Roman"/>
          <w:sz w:val="24"/>
          <w:szCs w:val="24"/>
        </w:rPr>
        <w:t xml:space="preserve"> likely to block redundant causes</w:t>
      </w:r>
      <w:r w:rsidR="00042541">
        <w:rPr>
          <w:rFonts w:ascii="Times New Roman" w:hAnsi="Times New Roman" w:cs="Times New Roman"/>
          <w:sz w:val="24"/>
          <w:szCs w:val="24"/>
        </w:rPr>
        <w:t xml:space="preserve">; in other words, participants should be </w:t>
      </w:r>
      <w:r w:rsidR="00042541">
        <w:rPr>
          <w:rFonts w:ascii="Times New Roman" w:hAnsi="Times New Roman" w:cs="Times New Roman"/>
          <w:i/>
          <w:iCs/>
          <w:sz w:val="24"/>
          <w:szCs w:val="24"/>
        </w:rPr>
        <w:t xml:space="preserve">more </w:t>
      </w:r>
      <w:r w:rsidR="00042541">
        <w:rPr>
          <w:rFonts w:ascii="Times New Roman" w:hAnsi="Times New Roman" w:cs="Times New Roman"/>
          <w:sz w:val="24"/>
          <w:szCs w:val="24"/>
        </w:rPr>
        <w:t xml:space="preserve">likely to treat </w:t>
      </w:r>
      <w:r w:rsidR="00541714">
        <w:rPr>
          <w:rFonts w:ascii="Times New Roman" w:hAnsi="Times New Roman" w:cs="Times New Roman"/>
          <w:sz w:val="24"/>
          <w:szCs w:val="24"/>
        </w:rPr>
        <w:t xml:space="preserve">all potential </w:t>
      </w:r>
      <w:r w:rsidR="00042541">
        <w:rPr>
          <w:rFonts w:ascii="Times New Roman" w:hAnsi="Times New Roman" w:cs="Times New Roman"/>
          <w:sz w:val="24"/>
          <w:szCs w:val="24"/>
        </w:rPr>
        <w:t>blickets</w:t>
      </w:r>
      <w:r w:rsidR="00541714">
        <w:rPr>
          <w:rFonts w:ascii="Times New Roman" w:hAnsi="Times New Roman" w:cs="Times New Roman"/>
          <w:sz w:val="24"/>
          <w:szCs w:val="24"/>
        </w:rPr>
        <w:t xml:space="preserve"> (expect for the ones that are explicitly shown not to be causal)</w:t>
      </w:r>
      <w:r w:rsidR="00042541">
        <w:rPr>
          <w:rFonts w:ascii="Times New Roman" w:hAnsi="Times New Roman" w:cs="Times New Roman"/>
          <w:sz w:val="24"/>
          <w:szCs w:val="24"/>
        </w:rPr>
        <w:t xml:space="preserve"> equally</w:t>
      </w:r>
      <w:r w:rsidR="007A088F">
        <w:rPr>
          <w:rFonts w:ascii="Times New Roman" w:hAnsi="Times New Roman" w:cs="Times New Roman"/>
          <w:sz w:val="24"/>
          <w:szCs w:val="24"/>
        </w:rPr>
        <w:t xml:space="preserve">.  </w:t>
      </w:r>
      <w:r w:rsidR="00E618F7">
        <w:rPr>
          <w:rFonts w:ascii="Times New Roman" w:hAnsi="Times New Roman" w:cs="Times New Roman"/>
          <w:sz w:val="24"/>
          <w:szCs w:val="24"/>
        </w:rPr>
        <w:t>This could explain participants’ performance in the BB control condition</w:t>
      </w:r>
      <w:r w:rsidR="001122EF">
        <w:rPr>
          <w:rFonts w:ascii="Times New Roman" w:hAnsi="Times New Roman" w:cs="Times New Roman"/>
          <w:sz w:val="24"/>
          <w:szCs w:val="24"/>
        </w:rPr>
        <w:t>—in that condition, participants treated all objects equally</w:t>
      </w:r>
      <w:r w:rsidR="00E618F7">
        <w:rPr>
          <w:rFonts w:ascii="Times New Roman" w:hAnsi="Times New Roman" w:cs="Times New Roman"/>
          <w:sz w:val="24"/>
          <w:szCs w:val="24"/>
        </w:rPr>
        <w:t xml:space="preserve">. However, </w:t>
      </w:r>
      <w:r w:rsidR="00104D3F">
        <w:rPr>
          <w:rFonts w:ascii="Times New Roman" w:hAnsi="Times New Roman" w:cs="Times New Roman"/>
          <w:sz w:val="24"/>
          <w:szCs w:val="24"/>
        </w:rPr>
        <w:t xml:space="preserve">this explanation cannot explain </w:t>
      </w:r>
      <w:r w:rsidR="00104D3F">
        <w:rPr>
          <w:rFonts w:ascii="Times New Roman" w:hAnsi="Times New Roman" w:cs="Times New Roman"/>
          <w:i/>
          <w:iCs/>
          <w:sz w:val="24"/>
          <w:szCs w:val="24"/>
        </w:rPr>
        <w:t>all</w:t>
      </w:r>
      <w:r w:rsidR="00104D3F">
        <w:rPr>
          <w:rFonts w:ascii="Times New Roman" w:hAnsi="Times New Roman" w:cs="Times New Roman"/>
          <w:sz w:val="24"/>
          <w:szCs w:val="24"/>
        </w:rPr>
        <w:t xml:space="preserve"> the present data</w:t>
      </w:r>
      <w:r w:rsidR="007A088F">
        <w:rPr>
          <w:rFonts w:ascii="Times New Roman" w:hAnsi="Times New Roman" w:cs="Times New Roman"/>
          <w:sz w:val="24"/>
          <w:szCs w:val="24"/>
        </w:rPr>
        <w:t xml:space="preserve">. </w:t>
      </w:r>
      <w:r w:rsidR="00104D3F">
        <w:rPr>
          <w:rFonts w:ascii="Times New Roman" w:hAnsi="Times New Roman" w:cs="Times New Roman"/>
          <w:sz w:val="24"/>
          <w:szCs w:val="24"/>
        </w:rPr>
        <w:t>This is because this</w:t>
      </w:r>
      <w:r w:rsidR="0027090B">
        <w:rPr>
          <w:rFonts w:ascii="Times New Roman" w:hAnsi="Times New Roman" w:cs="Times New Roman"/>
          <w:sz w:val="24"/>
          <w:szCs w:val="24"/>
        </w:rPr>
        <w:t xml:space="preserve"> explanation predicts that participants should have also treated objects A-C equivalently in the BB experimental condition</w:t>
      </w:r>
      <w:r w:rsidR="00180AC5">
        <w:rPr>
          <w:rFonts w:ascii="Times New Roman" w:hAnsi="Times New Roman" w:cs="Times New Roman"/>
          <w:sz w:val="24"/>
          <w:szCs w:val="24"/>
        </w:rPr>
        <w:t xml:space="preserve"> as well</w:t>
      </w:r>
      <w:r w:rsidR="0027090B">
        <w:rPr>
          <w:rFonts w:ascii="Times New Roman" w:hAnsi="Times New Roman" w:cs="Times New Roman"/>
          <w:sz w:val="24"/>
          <w:szCs w:val="24"/>
        </w:rPr>
        <w:t>, but this was not the case</w:t>
      </w:r>
      <w:r w:rsidR="00423A11">
        <w:rPr>
          <w:rFonts w:ascii="Times New Roman" w:hAnsi="Times New Roman" w:cs="Times New Roman"/>
          <w:sz w:val="24"/>
          <w:szCs w:val="24"/>
        </w:rPr>
        <w:t>:</w:t>
      </w:r>
      <w:r w:rsidR="0027090B">
        <w:rPr>
          <w:rFonts w:ascii="Times New Roman" w:hAnsi="Times New Roman" w:cs="Times New Roman"/>
          <w:sz w:val="24"/>
          <w:szCs w:val="24"/>
        </w:rPr>
        <w:t xml:space="preserve"> </w:t>
      </w:r>
      <w:r w:rsidR="00423A11">
        <w:rPr>
          <w:rFonts w:ascii="Times New Roman" w:hAnsi="Times New Roman" w:cs="Times New Roman"/>
          <w:sz w:val="24"/>
          <w:szCs w:val="24"/>
        </w:rPr>
        <w:t>Participants</w:t>
      </w:r>
      <w:r w:rsidR="003E4EBA">
        <w:rPr>
          <w:rFonts w:ascii="Times New Roman" w:hAnsi="Times New Roman" w:cs="Times New Roman"/>
          <w:sz w:val="24"/>
          <w:szCs w:val="24"/>
        </w:rPr>
        <w:t xml:space="preserve"> treated object A differently than either objects B or C in the BB experimental condition. </w:t>
      </w:r>
    </w:p>
    <w:p w14:paraId="648FA994" w14:textId="1C4E15E0" w:rsidR="007A088F" w:rsidRDefault="00BE48DF" w:rsidP="004A0E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Nonetheless, </w:t>
      </w:r>
      <w:r w:rsidR="007C4DFE">
        <w:rPr>
          <w:rFonts w:ascii="Times New Roman" w:hAnsi="Times New Roman" w:cs="Times New Roman"/>
          <w:sz w:val="24"/>
          <w:szCs w:val="24"/>
        </w:rPr>
        <w:t>because we did not</w:t>
      </w:r>
      <w:r>
        <w:rPr>
          <w:rFonts w:ascii="Times New Roman" w:hAnsi="Times New Roman" w:cs="Times New Roman"/>
          <w:sz w:val="24"/>
          <w:szCs w:val="24"/>
        </w:rPr>
        <w:t xml:space="preserve"> systematically manipulate</w:t>
      </w:r>
      <w:r w:rsidR="007C4DFE">
        <w:rPr>
          <w:rFonts w:ascii="Times New Roman" w:hAnsi="Times New Roman" w:cs="Times New Roman"/>
          <w:sz w:val="24"/>
          <w:szCs w:val="24"/>
        </w:rPr>
        <w:t xml:space="preserve"> base-rate information</w:t>
      </w:r>
      <w:r>
        <w:rPr>
          <w:rFonts w:ascii="Times New Roman" w:hAnsi="Times New Roman" w:cs="Times New Roman"/>
          <w:sz w:val="24"/>
          <w:szCs w:val="24"/>
        </w:rPr>
        <w:t>,</w:t>
      </w:r>
      <w:r w:rsidR="007C4DFE">
        <w:rPr>
          <w:rFonts w:ascii="Times New Roman" w:hAnsi="Times New Roman" w:cs="Times New Roman"/>
          <w:sz w:val="24"/>
          <w:szCs w:val="24"/>
        </w:rPr>
        <w:t xml:space="preserve"> this alternative explanation cannot yet be ruled out entirely.</w:t>
      </w:r>
      <w:r>
        <w:rPr>
          <w:rFonts w:ascii="Times New Roman" w:hAnsi="Times New Roman" w:cs="Times New Roman"/>
          <w:sz w:val="24"/>
          <w:szCs w:val="24"/>
        </w:rPr>
        <w:t xml:space="preserve"> </w:t>
      </w:r>
      <w:r w:rsidR="004A0EE7">
        <w:rPr>
          <w:rFonts w:ascii="Times New Roman" w:hAnsi="Times New Roman" w:cs="Times New Roman"/>
          <w:sz w:val="24"/>
          <w:szCs w:val="24"/>
        </w:rPr>
        <w:t>However, i</w:t>
      </w:r>
      <w:r w:rsidR="003E2379">
        <w:rPr>
          <w:rFonts w:ascii="Times New Roman" w:hAnsi="Times New Roman" w:cs="Times New Roman"/>
          <w:sz w:val="24"/>
          <w:szCs w:val="24"/>
        </w:rPr>
        <w:t>f we are correct that participants do not rely on Bayesian inference</w:t>
      </w:r>
      <w:r w:rsidR="005D5346">
        <w:rPr>
          <w:rFonts w:ascii="Times New Roman" w:hAnsi="Times New Roman" w:cs="Times New Roman"/>
          <w:sz w:val="24"/>
          <w:szCs w:val="24"/>
        </w:rPr>
        <w:t xml:space="preserve"> </w:t>
      </w:r>
      <w:r w:rsidR="003E2379">
        <w:rPr>
          <w:rFonts w:ascii="Times New Roman" w:hAnsi="Times New Roman" w:cs="Times New Roman"/>
          <w:sz w:val="24"/>
          <w:szCs w:val="24"/>
        </w:rPr>
        <w:t xml:space="preserve">when asked to reason about multiple causes, we predict that </w:t>
      </w:r>
      <w:r w:rsidR="00DD4E30">
        <w:rPr>
          <w:rFonts w:ascii="Times New Roman" w:hAnsi="Times New Roman" w:cs="Times New Roman"/>
          <w:sz w:val="24"/>
          <w:szCs w:val="24"/>
        </w:rPr>
        <w:t>their</w:t>
      </w:r>
      <w:r w:rsidR="00001DB7">
        <w:rPr>
          <w:rFonts w:ascii="Times New Roman" w:hAnsi="Times New Roman" w:cs="Times New Roman"/>
          <w:sz w:val="24"/>
          <w:szCs w:val="24"/>
        </w:rPr>
        <w:t xml:space="preserve"> performance in this </w:t>
      </w:r>
      <w:r w:rsidR="00DD4E30">
        <w:rPr>
          <w:rFonts w:ascii="Times New Roman" w:hAnsi="Times New Roman" w:cs="Times New Roman"/>
          <w:sz w:val="24"/>
          <w:szCs w:val="24"/>
        </w:rPr>
        <w:t xml:space="preserve">proposed future </w:t>
      </w:r>
      <w:r w:rsidR="00001DB7">
        <w:rPr>
          <w:rFonts w:ascii="Times New Roman" w:hAnsi="Times New Roman" w:cs="Times New Roman"/>
          <w:sz w:val="24"/>
          <w:szCs w:val="24"/>
        </w:rPr>
        <w:t>study would not differ from participants’ performance in the current study.</w:t>
      </w:r>
      <w:r w:rsidR="003E2379">
        <w:rPr>
          <w:rFonts w:ascii="Times New Roman" w:hAnsi="Times New Roman" w:cs="Times New Roman"/>
          <w:sz w:val="24"/>
          <w:szCs w:val="24"/>
        </w:rPr>
        <w:t xml:space="preserve"> </w:t>
      </w:r>
      <w:r w:rsidR="00001DB7">
        <w:rPr>
          <w:rFonts w:ascii="Times New Roman" w:hAnsi="Times New Roman" w:cs="Times New Roman"/>
          <w:sz w:val="24"/>
          <w:szCs w:val="24"/>
        </w:rPr>
        <w:t xml:space="preserve">However, if children’s causal judgements are shown to be affected by base-rate information, such that their BB reasoning performance changes </w:t>
      </w:r>
      <w:r w:rsidR="00A37527">
        <w:rPr>
          <w:rFonts w:ascii="Times New Roman" w:hAnsi="Times New Roman" w:cs="Times New Roman"/>
          <w:sz w:val="24"/>
          <w:szCs w:val="24"/>
        </w:rPr>
        <w:t>with changes to base-rate information</w:t>
      </w:r>
      <w:r w:rsidR="00001DB7">
        <w:rPr>
          <w:rFonts w:ascii="Times New Roman" w:hAnsi="Times New Roman" w:cs="Times New Roman"/>
          <w:sz w:val="24"/>
          <w:szCs w:val="24"/>
        </w:rPr>
        <w:t>, then this would suggest that participants may use Bayesian inference to reason about multiple candidate cause</w:t>
      </w:r>
      <w:r w:rsidR="00A37527">
        <w:rPr>
          <w:rFonts w:ascii="Times New Roman" w:hAnsi="Times New Roman" w:cs="Times New Roman"/>
          <w:sz w:val="24"/>
          <w:szCs w:val="24"/>
        </w:rPr>
        <w:t xml:space="preserve"> after all</w:t>
      </w:r>
      <w:r w:rsidR="00001DB7">
        <w:rPr>
          <w:rFonts w:ascii="Times New Roman" w:hAnsi="Times New Roman" w:cs="Times New Roman"/>
          <w:sz w:val="24"/>
          <w:szCs w:val="24"/>
        </w:rPr>
        <w:t>, at least when</w:t>
      </w:r>
      <w:r w:rsidR="00416B93">
        <w:rPr>
          <w:rFonts w:ascii="Times New Roman" w:hAnsi="Times New Roman" w:cs="Times New Roman"/>
          <w:sz w:val="24"/>
          <w:szCs w:val="24"/>
        </w:rPr>
        <w:t xml:space="preserve"> a Bayesian-inference mechanism is primed by explicitly and systematically manipulating base-rate information.</w:t>
      </w:r>
      <w:r w:rsidR="00001DB7">
        <w:rPr>
          <w:rFonts w:ascii="Times New Roman" w:hAnsi="Times New Roman" w:cs="Times New Roman"/>
          <w:sz w:val="24"/>
          <w:szCs w:val="24"/>
        </w:rPr>
        <w:t xml:space="preserve"> </w:t>
      </w:r>
      <w:r w:rsidR="00DD4E30">
        <w:rPr>
          <w:rFonts w:ascii="Times New Roman" w:hAnsi="Times New Roman" w:cs="Times New Roman"/>
          <w:sz w:val="24"/>
          <w:szCs w:val="24"/>
        </w:rPr>
        <w:t xml:space="preserve"> </w:t>
      </w:r>
    </w:p>
    <w:p w14:paraId="7FAFB5BB" w14:textId="77777777" w:rsidR="000950C3" w:rsidRDefault="000950C3" w:rsidP="000950C3">
      <w:pPr>
        <w:spacing w:line="480" w:lineRule="auto"/>
        <w:contextualSpacing/>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Conclusion</w:t>
      </w:r>
    </w:p>
    <w:p w14:paraId="12DBD094" w14:textId="3A7CA104" w:rsidR="009F49FF" w:rsidRDefault="000950C3" w:rsidP="000950C3">
      <w:pPr>
        <w:spacing w:line="480" w:lineRule="auto"/>
        <w:ind w:firstLine="720"/>
        <w:contextualSpacing/>
        <w:rPr>
          <w:rFonts w:ascii="Times New Roman" w:hAnsi="Times New Roman" w:cs="Times New Roman"/>
          <w:color w:val="000000" w:themeColor="text1"/>
          <w:sz w:val="24"/>
          <w:szCs w:val="24"/>
        </w:rPr>
      </w:pPr>
      <w:r w:rsidRPr="007A3FAE">
        <w:rPr>
          <w:rFonts w:ascii="Times New Roman" w:hAnsi="Times New Roman" w:cs="Times New Roman"/>
          <w:color w:val="000000" w:themeColor="text1"/>
          <w:sz w:val="24"/>
          <w:szCs w:val="24"/>
        </w:rPr>
        <w:t xml:space="preserve">These potential criticisms notwithstanding, these experiments constitute one of the first systematic attempts to examine </w:t>
      </w:r>
      <w:r>
        <w:rPr>
          <w:rFonts w:ascii="Times New Roman" w:hAnsi="Times New Roman" w:cs="Times New Roman"/>
          <w:color w:val="000000" w:themeColor="text1"/>
          <w:sz w:val="24"/>
          <w:szCs w:val="24"/>
        </w:rPr>
        <w:t>BB and IS</w:t>
      </w:r>
      <w:r w:rsidR="004658FE">
        <w:rPr>
          <w:rFonts w:ascii="Times New Roman" w:hAnsi="Times New Roman" w:cs="Times New Roman"/>
          <w:color w:val="000000" w:themeColor="text1"/>
          <w:sz w:val="24"/>
          <w:szCs w:val="24"/>
        </w:rPr>
        <w:t>O</w:t>
      </w:r>
      <w:r>
        <w:rPr>
          <w:rFonts w:ascii="Times New Roman" w:hAnsi="Times New Roman" w:cs="Times New Roman"/>
          <w:color w:val="000000" w:themeColor="text1"/>
          <w:sz w:val="24"/>
          <w:szCs w:val="24"/>
        </w:rPr>
        <w:t xml:space="preserve"> reasoning</w:t>
      </w:r>
      <w:r w:rsidR="00CD192F">
        <w:rPr>
          <w:rFonts w:ascii="Times New Roman" w:hAnsi="Times New Roman" w:cs="Times New Roman"/>
          <w:color w:val="000000" w:themeColor="text1"/>
          <w:sz w:val="24"/>
          <w:szCs w:val="24"/>
        </w:rPr>
        <w:t xml:space="preserve"> in human children</w:t>
      </w:r>
      <w:r>
        <w:rPr>
          <w:rFonts w:ascii="Times New Roman" w:hAnsi="Times New Roman" w:cs="Times New Roman"/>
          <w:color w:val="000000" w:themeColor="text1"/>
          <w:sz w:val="24"/>
          <w:szCs w:val="24"/>
        </w:rPr>
        <w:t xml:space="preserve"> </w:t>
      </w:r>
      <w:r w:rsidRPr="007A3FAE">
        <w:rPr>
          <w:rFonts w:ascii="Times New Roman" w:hAnsi="Times New Roman" w:cs="Times New Roman"/>
          <w:color w:val="000000" w:themeColor="text1"/>
          <w:sz w:val="24"/>
          <w:szCs w:val="24"/>
        </w:rPr>
        <w:t xml:space="preserve">in the context of </w:t>
      </w:r>
      <w:r w:rsidR="004658FE">
        <w:rPr>
          <w:rFonts w:ascii="Times New Roman" w:hAnsi="Times New Roman" w:cs="Times New Roman"/>
          <w:color w:val="000000" w:themeColor="text1"/>
          <w:sz w:val="24"/>
          <w:szCs w:val="24"/>
        </w:rPr>
        <w:t>three objects</w:t>
      </w:r>
      <w:r w:rsidRPr="007A3FAE">
        <w:rPr>
          <w:rFonts w:ascii="Times New Roman" w:hAnsi="Times New Roman" w:cs="Times New Roman"/>
          <w:color w:val="000000" w:themeColor="text1"/>
          <w:sz w:val="24"/>
          <w:szCs w:val="24"/>
        </w:rPr>
        <w:t xml:space="preserve">. </w:t>
      </w:r>
      <w:r w:rsidR="00CD192F">
        <w:rPr>
          <w:rFonts w:ascii="Times New Roman" w:hAnsi="Times New Roman" w:cs="Times New Roman"/>
          <w:color w:val="000000" w:themeColor="text1"/>
          <w:sz w:val="24"/>
          <w:szCs w:val="24"/>
        </w:rPr>
        <w:t>A longstanding view has been that</w:t>
      </w:r>
      <w:r w:rsidR="00482295">
        <w:rPr>
          <w:rFonts w:ascii="Times New Roman" w:hAnsi="Times New Roman" w:cs="Times New Roman"/>
          <w:color w:val="000000" w:themeColor="text1"/>
          <w:sz w:val="24"/>
          <w:szCs w:val="24"/>
        </w:rPr>
        <w:t xml:space="preserve"> the cognitive mechanism by which</w:t>
      </w:r>
      <w:r w:rsidR="00CD192F">
        <w:rPr>
          <w:rFonts w:ascii="Times New Roman" w:hAnsi="Times New Roman" w:cs="Times New Roman"/>
          <w:color w:val="000000" w:themeColor="text1"/>
          <w:sz w:val="24"/>
          <w:szCs w:val="24"/>
        </w:rPr>
        <w:t xml:space="preserve"> human beings</w:t>
      </w:r>
      <w:r w:rsidR="00482295">
        <w:rPr>
          <w:rFonts w:ascii="Times New Roman" w:hAnsi="Times New Roman" w:cs="Times New Roman"/>
          <w:color w:val="000000" w:themeColor="text1"/>
          <w:sz w:val="24"/>
          <w:szCs w:val="24"/>
        </w:rPr>
        <w:t xml:space="preserve"> reason about causal events is Bayesian inference</w:t>
      </w:r>
      <w:r w:rsidRPr="007A3FAE">
        <w:rPr>
          <w:rFonts w:ascii="Times New Roman" w:hAnsi="Times New Roman" w:cs="Times New Roman"/>
          <w:color w:val="000000" w:themeColor="text1"/>
          <w:sz w:val="24"/>
          <w:szCs w:val="24"/>
        </w:rPr>
        <w:t xml:space="preserve"> (e.g., Gopnik et al., 2004)</w:t>
      </w:r>
      <w:r w:rsidR="00482295">
        <w:rPr>
          <w:rFonts w:ascii="Times New Roman" w:hAnsi="Times New Roman" w:cs="Times New Roman"/>
          <w:color w:val="000000" w:themeColor="text1"/>
          <w:sz w:val="24"/>
          <w:szCs w:val="24"/>
        </w:rPr>
        <w:t xml:space="preserve"> rather than </w:t>
      </w:r>
      <w:r w:rsidR="00482295">
        <w:rPr>
          <w:rFonts w:ascii="Times New Roman" w:hAnsi="Times New Roman" w:cs="Times New Roman"/>
          <w:color w:val="000000" w:themeColor="text1"/>
          <w:sz w:val="24"/>
          <w:szCs w:val="24"/>
        </w:rPr>
        <w:lastRenderedPageBreak/>
        <w:t>associative processes</w:t>
      </w:r>
      <w:r w:rsidRPr="007A3FAE">
        <w:rPr>
          <w:rFonts w:ascii="Times New Roman" w:hAnsi="Times New Roman" w:cs="Times New Roman"/>
          <w:color w:val="000000" w:themeColor="text1"/>
          <w:sz w:val="24"/>
          <w:szCs w:val="24"/>
        </w:rPr>
        <w:t>.</w:t>
      </w:r>
      <w:r w:rsidR="00482295">
        <w:rPr>
          <w:rFonts w:ascii="Times New Roman" w:hAnsi="Times New Roman" w:cs="Times New Roman"/>
          <w:color w:val="000000" w:themeColor="text1"/>
          <w:sz w:val="24"/>
          <w:szCs w:val="24"/>
        </w:rPr>
        <w:t xml:space="preserve"> </w:t>
      </w:r>
      <w:r w:rsidRPr="007A3FAE">
        <w:rPr>
          <w:rFonts w:ascii="Times New Roman" w:hAnsi="Times New Roman" w:cs="Times New Roman"/>
          <w:color w:val="000000" w:themeColor="text1"/>
          <w:sz w:val="24"/>
          <w:szCs w:val="24"/>
        </w:rPr>
        <w:t xml:space="preserve"> The experiments reported here support a different conclusion</w:t>
      </w:r>
      <w:r w:rsidR="004658FE">
        <w:rPr>
          <w:rFonts w:ascii="Times New Roman" w:hAnsi="Times New Roman" w:cs="Times New Roman"/>
          <w:color w:val="000000" w:themeColor="text1"/>
          <w:sz w:val="24"/>
          <w:szCs w:val="24"/>
        </w:rPr>
        <w:t>:</w:t>
      </w:r>
      <w:r w:rsidR="00366126">
        <w:rPr>
          <w:rFonts w:ascii="Times New Roman" w:hAnsi="Times New Roman" w:cs="Times New Roman"/>
          <w:color w:val="000000" w:themeColor="text1"/>
          <w:sz w:val="24"/>
          <w:szCs w:val="24"/>
        </w:rPr>
        <w:t xml:space="preserve"> </w:t>
      </w:r>
      <w:r w:rsidR="005D5346">
        <w:rPr>
          <w:rFonts w:ascii="Times New Roman" w:hAnsi="Times New Roman" w:cs="Times New Roman"/>
          <w:color w:val="000000" w:themeColor="text1"/>
          <w:sz w:val="24"/>
          <w:szCs w:val="24"/>
        </w:rPr>
        <w:t xml:space="preserve">an associative-learning counting mechanism supports </w:t>
      </w:r>
      <w:r w:rsidR="004658FE">
        <w:rPr>
          <w:rFonts w:ascii="Times New Roman" w:hAnsi="Times New Roman" w:cs="Times New Roman"/>
          <w:color w:val="000000" w:themeColor="text1"/>
          <w:sz w:val="24"/>
          <w:szCs w:val="24"/>
        </w:rPr>
        <w:t>5</w:t>
      </w:r>
      <w:r w:rsidR="005D5346">
        <w:rPr>
          <w:rFonts w:ascii="Times New Roman" w:hAnsi="Times New Roman" w:cs="Times New Roman"/>
          <w:color w:val="000000" w:themeColor="text1"/>
          <w:sz w:val="24"/>
          <w:szCs w:val="24"/>
        </w:rPr>
        <w:t>- to 6-year-old children’s</w:t>
      </w:r>
      <w:r w:rsidR="003610EC">
        <w:rPr>
          <w:rFonts w:ascii="Times New Roman" w:hAnsi="Times New Roman" w:cs="Times New Roman"/>
          <w:color w:val="000000" w:themeColor="text1"/>
          <w:sz w:val="24"/>
          <w:szCs w:val="24"/>
        </w:rPr>
        <w:t xml:space="preserve"> </w:t>
      </w:r>
      <w:r w:rsidR="002D45A1">
        <w:rPr>
          <w:rFonts w:ascii="Times New Roman" w:hAnsi="Times New Roman" w:cs="Times New Roman"/>
          <w:color w:val="000000" w:themeColor="text1"/>
          <w:sz w:val="24"/>
          <w:szCs w:val="24"/>
        </w:rPr>
        <w:t xml:space="preserve">reasoning about </w:t>
      </w:r>
      <w:r w:rsidR="00366126">
        <w:rPr>
          <w:rFonts w:ascii="Times New Roman" w:hAnsi="Times New Roman" w:cs="Times New Roman"/>
          <w:color w:val="000000" w:themeColor="text1"/>
          <w:sz w:val="24"/>
          <w:szCs w:val="24"/>
        </w:rPr>
        <w:t xml:space="preserve">multiple potential causes. </w:t>
      </w:r>
    </w:p>
    <w:p w14:paraId="5A39EA99" w14:textId="77777777" w:rsidR="009F49FF" w:rsidRDefault="009F49F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5FD017B4" w14:textId="6B38A5AF" w:rsidR="009F49FF" w:rsidRDefault="009F49FF" w:rsidP="009F49FF">
      <w:pPr>
        <w:spacing w:line="480" w:lineRule="auto"/>
        <w:ind w:firstLine="720"/>
        <w:contextualSpacing/>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References</w:t>
      </w:r>
    </w:p>
    <w:p w14:paraId="77390FA6" w14:textId="3B520322" w:rsidR="009F49FF" w:rsidRPr="00D276B2" w:rsidRDefault="009F49FF"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Beckers, T., Vandorpe, S., Debeys, I., &amp; De Houwer, J. (2009). Three-year-olds’ retrospective revaluation in the blicket detector task: Backward blocking or recovery from overshadowing?. </w:t>
      </w:r>
      <w:r w:rsidRPr="00D276B2">
        <w:rPr>
          <w:rFonts w:ascii="Times New Roman" w:hAnsi="Times New Roman" w:cs="Times New Roman"/>
          <w:i/>
          <w:iCs/>
          <w:color w:val="222222"/>
          <w:sz w:val="24"/>
          <w:szCs w:val="24"/>
          <w:shd w:val="clear" w:color="auto" w:fill="FFFFFF"/>
        </w:rPr>
        <w:t>Experimental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56</w:t>
      </w:r>
      <w:r w:rsidRPr="00D276B2">
        <w:rPr>
          <w:rFonts w:ascii="Times New Roman" w:hAnsi="Times New Roman" w:cs="Times New Roman"/>
          <w:color w:val="222222"/>
          <w:sz w:val="24"/>
          <w:szCs w:val="24"/>
          <w:shd w:val="clear" w:color="auto" w:fill="FFFFFF"/>
        </w:rPr>
        <w:t>(1), 27-32.</w:t>
      </w:r>
    </w:p>
    <w:p w14:paraId="544F0299" w14:textId="7E8F5750" w:rsidR="009F49FF" w:rsidRPr="00D276B2" w:rsidRDefault="009F49FF"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Benton, D. T., Rakison, D. H., &amp; Sobel, D. M. (2021). When correlation equals causation: A behavioral and computational account of second-order correlation learning in children. </w:t>
      </w:r>
      <w:r w:rsidRPr="00D276B2">
        <w:rPr>
          <w:rFonts w:ascii="Times New Roman" w:hAnsi="Times New Roman" w:cs="Times New Roman"/>
          <w:i/>
          <w:iCs/>
          <w:color w:val="222222"/>
          <w:sz w:val="24"/>
          <w:szCs w:val="24"/>
          <w:shd w:val="clear" w:color="auto" w:fill="FFFFFF"/>
        </w:rPr>
        <w:t>Journal of Experimental Child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202</w:t>
      </w:r>
      <w:r w:rsidRPr="00D276B2">
        <w:rPr>
          <w:rFonts w:ascii="Times New Roman" w:hAnsi="Times New Roman" w:cs="Times New Roman"/>
          <w:color w:val="222222"/>
          <w:sz w:val="24"/>
          <w:szCs w:val="24"/>
          <w:shd w:val="clear" w:color="auto" w:fill="FFFFFF"/>
        </w:rPr>
        <w:t>, 105008.</w:t>
      </w:r>
    </w:p>
    <w:p w14:paraId="5C15872E" w14:textId="40BE9E45"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Caporaso, J. S., &amp; Marcovitch, S. (2021). The effect of taxing situations on preschool children’s responses to peer conflict.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57</w:t>
      </w:r>
      <w:r w:rsidRPr="00D276B2">
        <w:rPr>
          <w:rFonts w:ascii="Times New Roman" w:hAnsi="Times New Roman" w:cs="Times New Roman"/>
          <w:color w:val="222222"/>
          <w:sz w:val="24"/>
          <w:szCs w:val="24"/>
          <w:shd w:val="clear" w:color="auto" w:fill="FFFFFF"/>
        </w:rPr>
        <w:t>, 100989.</w:t>
      </w:r>
    </w:p>
    <w:p w14:paraId="6BCAA12B" w14:textId="7B18E9FE"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Doebel, S., &amp; Zelazo, P. D. (2015). A meta-analysis of the Dimensional Change Card Sort: Implications for developmental theories and the measurement of executive function in children. </w:t>
      </w:r>
      <w:r w:rsidRPr="00D276B2">
        <w:rPr>
          <w:rFonts w:ascii="Times New Roman" w:hAnsi="Times New Roman" w:cs="Times New Roman"/>
          <w:i/>
          <w:iCs/>
          <w:color w:val="222222"/>
          <w:sz w:val="24"/>
          <w:szCs w:val="24"/>
          <w:shd w:val="clear" w:color="auto" w:fill="FFFFFF"/>
        </w:rPr>
        <w:t>Developmental Review</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38</w:t>
      </w:r>
      <w:r w:rsidRPr="00D276B2">
        <w:rPr>
          <w:rFonts w:ascii="Times New Roman" w:hAnsi="Times New Roman" w:cs="Times New Roman"/>
          <w:color w:val="222222"/>
          <w:sz w:val="24"/>
          <w:szCs w:val="24"/>
          <w:shd w:val="clear" w:color="auto" w:fill="FFFFFF"/>
        </w:rPr>
        <w:t>, 241-268.</w:t>
      </w:r>
    </w:p>
    <w:p w14:paraId="05D5BA46" w14:textId="2DC86BC0"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Frye, D., Zelazo, P. D., &amp; Palfai, T. (1995). Theory of mind and rule-based reasoning.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10</w:t>
      </w:r>
      <w:r w:rsidRPr="00D276B2">
        <w:rPr>
          <w:rFonts w:ascii="Times New Roman" w:hAnsi="Times New Roman" w:cs="Times New Roman"/>
          <w:color w:val="222222"/>
          <w:sz w:val="24"/>
          <w:szCs w:val="24"/>
          <w:shd w:val="clear" w:color="auto" w:fill="FFFFFF"/>
        </w:rPr>
        <w:t>(4), 483-527.</w:t>
      </w:r>
    </w:p>
    <w:p w14:paraId="7CDA62A3" w14:textId="797BDC64"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Gopnik, A., &amp; Sobel, D. M. (2000). Detecting blickets: How young children use information about novel causal powers in categorization and induction. </w:t>
      </w:r>
      <w:r w:rsidRPr="00D276B2">
        <w:rPr>
          <w:rFonts w:ascii="Times New Roman" w:hAnsi="Times New Roman" w:cs="Times New Roman"/>
          <w:i/>
          <w:iCs/>
          <w:color w:val="222222"/>
          <w:sz w:val="24"/>
          <w:szCs w:val="24"/>
          <w:shd w:val="clear" w:color="auto" w:fill="FFFFFF"/>
        </w:rPr>
        <w:t>Child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71</w:t>
      </w:r>
      <w:r w:rsidRPr="00D276B2">
        <w:rPr>
          <w:rFonts w:ascii="Times New Roman" w:hAnsi="Times New Roman" w:cs="Times New Roman"/>
          <w:color w:val="222222"/>
          <w:sz w:val="24"/>
          <w:szCs w:val="24"/>
          <w:shd w:val="clear" w:color="auto" w:fill="FFFFFF"/>
        </w:rPr>
        <w:t>(5), 1205-1222.</w:t>
      </w:r>
    </w:p>
    <w:p w14:paraId="1FC2DF17" w14:textId="54D51D1B"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Gopnik, A., Sobel, D. M., Schulz, L. E., &amp; Glymour, C. (2001). Causal learning mechanisms in very young children: two-, three-, and four-year-olds infer causal relations from patterns of variation and covariation.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37</w:t>
      </w:r>
      <w:r w:rsidRPr="00D276B2">
        <w:rPr>
          <w:rFonts w:ascii="Times New Roman" w:hAnsi="Times New Roman" w:cs="Times New Roman"/>
          <w:color w:val="222222"/>
          <w:sz w:val="24"/>
          <w:szCs w:val="24"/>
          <w:shd w:val="clear" w:color="auto" w:fill="FFFFFF"/>
        </w:rPr>
        <w:t>(5), 620.</w:t>
      </w:r>
    </w:p>
    <w:p w14:paraId="0ECA6D01" w14:textId="163510B7"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Gopnik, A., &amp; Wellman, H. M. (2012). Reconstructing constructivism: causal models, Bayesian learning mechanisms, and the theory theory. </w:t>
      </w:r>
      <w:r w:rsidRPr="00D276B2">
        <w:rPr>
          <w:rFonts w:ascii="Times New Roman" w:hAnsi="Times New Roman" w:cs="Times New Roman"/>
          <w:i/>
          <w:iCs/>
          <w:color w:val="222222"/>
          <w:sz w:val="24"/>
          <w:szCs w:val="24"/>
          <w:shd w:val="clear" w:color="auto" w:fill="FFFFFF"/>
        </w:rPr>
        <w:t>Psychological bulletin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138</w:t>
      </w:r>
      <w:r w:rsidRPr="00D276B2">
        <w:rPr>
          <w:rFonts w:ascii="Times New Roman" w:hAnsi="Times New Roman" w:cs="Times New Roman"/>
          <w:color w:val="222222"/>
          <w:sz w:val="24"/>
          <w:szCs w:val="24"/>
          <w:shd w:val="clear" w:color="auto" w:fill="FFFFFF"/>
        </w:rPr>
        <w:t>(6), 1085.</w:t>
      </w:r>
    </w:p>
    <w:p w14:paraId="0CCEFC3F" w14:textId="62A3E6E2"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Griffiths, T. L., Sobel, D. M., Tenenbaum, J. B., &amp; Gopnik, A. (2011). Bayes and blickets: Effects of knowledge on causal induction in children and adults. </w:t>
      </w:r>
      <w:r w:rsidRPr="00D276B2">
        <w:rPr>
          <w:rFonts w:ascii="Times New Roman" w:hAnsi="Times New Roman" w:cs="Times New Roman"/>
          <w:i/>
          <w:iCs/>
          <w:color w:val="222222"/>
          <w:sz w:val="24"/>
          <w:szCs w:val="24"/>
          <w:shd w:val="clear" w:color="auto" w:fill="FFFFFF"/>
        </w:rPr>
        <w:t>Cognitive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35</w:t>
      </w:r>
      <w:r w:rsidRPr="00D276B2">
        <w:rPr>
          <w:rFonts w:ascii="Times New Roman" w:hAnsi="Times New Roman" w:cs="Times New Roman"/>
          <w:color w:val="222222"/>
          <w:sz w:val="24"/>
          <w:szCs w:val="24"/>
          <w:shd w:val="clear" w:color="auto" w:fill="FFFFFF"/>
        </w:rPr>
        <w:t>(8), 1407-1455.</w:t>
      </w:r>
    </w:p>
    <w:p w14:paraId="44DD4591" w14:textId="39399BDF"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Harris, P. L., German, T., &amp; Mills, P. (1996). Children's use of counterfactual thinking in causal reasoning.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61</w:t>
      </w:r>
      <w:r w:rsidRPr="00D276B2">
        <w:rPr>
          <w:rFonts w:ascii="Times New Roman" w:hAnsi="Times New Roman" w:cs="Times New Roman"/>
          <w:color w:val="222222"/>
          <w:sz w:val="24"/>
          <w:szCs w:val="24"/>
          <w:shd w:val="clear" w:color="auto" w:fill="FFFFFF"/>
        </w:rPr>
        <w:t>(3), 233-259.</w:t>
      </w:r>
    </w:p>
    <w:p w14:paraId="508E142A" w14:textId="0A78DF1B"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Houwer, J. D., Beckers, T., &amp; Glautier, S. (2002). Outcome and cue properties modulate blocking. </w:t>
      </w:r>
      <w:r w:rsidRPr="00D276B2">
        <w:rPr>
          <w:rFonts w:ascii="Times New Roman" w:hAnsi="Times New Roman" w:cs="Times New Roman"/>
          <w:i/>
          <w:iCs/>
          <w:color w:val="222222"/>
          <w:sz w:val="24"/>
          <w:szCs w:val="24"/>
          <w:shd w:val="clear" w:color="auto" w:fill="FFFFFF"/>
        </w:rPr>
        <w:t>The Quarterly Journal of Experimental Psychology: Section A</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55</w:t>
      </w:r>
      <w:r w:rsidRPr="00D276B2">
        <w:rPr>
          <w:rFonts w:ascii="Times New Roman" w:hAnsi="Times New Roman" w:cs="Times New Roman"/>
          <w:color w:val="222222"/>
          <w:sz w:val="24"/>
          <w:szCs w:val="24"/>
          <w:shd w:val="clear" w:color="auto" w:fill="FFFFFF"/>
        </w:rPr>
        <w:t>(3), 965-985.</w:t>
      </w:r>
    </w:p>
    <w:p w14:paraId="5A13CD13" w14:textId="4FB5F3B2"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Kenderla, P., &amp; Kibbe, M. M. (2023). Explore versus store: Children strategically trade off reliance on exploration versus working memory during a complex task. </w:t>
      </w:r>
      <w:r w:rsidRPr="00D276B2">
        <w:rPr>
          <w:rFonts w:ascii="Times New Roman" w:hAnsi="Times New Roman" w:cs="Times New Roman"/>
          <w:i/>
          <w:iCs/>
          <w:color w:val="222222"/>
          <w:sz w:val="24"/>
          <w:szCs w:val="24"/>
          <w:shd w:val="clear" w:color="auto" w:fill="FFFFFF"/>
        </w:rPr>
        <w:t>Journal of Experimental Child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225</w:t>
      </w:r>
      <w:r w:rsidRPr="00D276B2">
        <w:rPr>
          <w:rFonts w:ascii="Times New Roman" w:hAnsi="Times New Roman" w:cs="Times New Roman"/>
          <w:color w:val="222222"/>
          <w:sz w:val="24"/>
          <w:szCs w:val="24"/>
          <w:shd w:val="clear" w:color="auto" w:fill="FFFFFF"/>
        </w:rPr>
        <w:t>, 105535.</w:t>
      </w:r>
    </w:p>
    <w:p w14:paraId="1252C650" w14:textId="4CCFE342"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Kimura, K., &amp; Gopnik, A. (2019). Rational higher‐order belief revision in young children. </w:t>
      </w:r>
      <w:r w:rsidRPr="00D276B2">
        <w:rPr>
          <w:rFonts w:ascii="Times New Roman" w:hAnsi="Times New Roman" w:cs="Times New Roman"/>
          <w:i/>
          <w:iCs/>
          <w:color w:val="222222"/>
          <w:sz w:val="24"/>
          <w:szCs w:val="24"/>
          <w:shd w:val="clear" w:color="auto" w:fill="FFFFFF"/>
        </w:rPr>
        <w:t>Child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90</w:t>
      </w:r>
      <w:r w:rsidRPr="00D276B2">
        <w:rPr>
          <w:rFonts w:ascii="Times New Roman" w:hAnsi="Times New Roman" w:cs="Times New Roman"/>
          <w:color w:val="222222"/>
          <w:sz w:val="24"/>
          <w:szCs w:val="24"/>
          <w:shd w:val="clear" w:color="auto" w:fill="FFFFFF"/>
        </w:rPr>
        <w:t>(1), 91-97.</w:t>
      </w:r>
    </w:p>
    <w:p w14:paraId="5E4E3A5C" w14:textId="12E03795"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Kruschke, J. K., &amp; Blair, N. J. (2000). Blocking and backward blocking involve learned inattention. </w:t>
      </w:r>
      <w:r w:rsidRPr="00D276B2">
        <w:rPr>
          <w:rFonts w:ascii="Times New Roman" w:hAnsi="Times New Roman" w:cs="Times New Roman"/>
          <w:i/>
          <w:iCs/>
          <w:color w:val="222222"/>
          <w:sz w:val="24"/>
          <w:szCs w:val="24"/>
          <w:shd w:val="clear" w:color="auto" w:fill="FFFFFF"/>
        </w:rPr>
        <w:t>Psychonomic Bulletin and Review</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7</w:t>
      </w:r>
      <w:r w:rsidRPr="00D276B2">
        <w:rPr>
          <w:rFonts w:ascii="Times New Roman" w:hAnsi="Times New Roman" w:cs="Times New Roman"/>
          <w:color w:val="222222"/>
          <w:sz w:val="24"/>
          <w:szCs w:val="24"/>
          <w:shd w:val="clear" w:color="auto" w:fill="FFFFFF"/>
        </w:rPr>
        <w:t>(4), 636-645.</w:t>
      </w:r>
    </w:p>
    <w:p w14:paraId="3EC1170F" w14:textId="2DA7610F"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Larkin, M. J., Aitken, M. R., &amp; Dickinson, A. (1998). Retrospective revaluation of causal judgments under positive and negative contingencies. </w:t>
      </w:r>
      <w:r w:rsidRPr="00D276B2">
        <w:rPr>
          <w:rFonts w:ascii="Times New Roman" w:hAnsi="Times New Roman" w:cs="Times New Roman"/>
          <w:i/>
          <w:iCs/>
          <w:color w:val="222222"/>
          <w:sz w:val="24"/>
          <w:szCs w:val="24"/>
          <w:shd w:val="clear" w:color="auto" w:fill="FFFFFF"/>
        </w:rPr>
        <w:t>Journal of Experimental Psychology: Learning, Memory, and 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24</w:t>
      </w:r>
      <w:r w:rsidRPr="00D276B2">
        <w:rPr>
          <w:rFonts w:ascii="Times New Roman" w:hAnsi="Times New Roman" w:cs="Times New Roman"/>
          <w:color w:val="222222"/>
          <w:sz w:val="24"/>
          <w:szCs w:val="24"/>
          <w:shd w:val="clear" w:color="auto" w:fill="FFFFFF"/>
        </w:rPr>
        <w:t>(6), 1331.</w:t>
      </w:r>
    </w:p>
    <w:p w14:paraId="09435192" w14:textId="510312DF"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Leslie, A. M., &amp; Keeble, S. (1987). Do six-month-old infants perceive causality?.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(3), 265-288.</w:t>
      </w:r>
    </w:p>
    <w:p w14:paraId="7DF7DB83" w14:textId="76E93A95"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Lovibond, P. F. (2003). Causal beliefs and conditioned responses: retrospective revaluation induced by experience and by instruction. </w:t>
      </w:r>
      <w:r w:rsidRPr="00D276B2">
        <w:rPr>
          <w:rFonts w:ascii="Times New Roman" w:hAnsi="Times New Roman" w:cs="Times New Roman"/>
          <w:i/>
          <w:iCs/>
          <w:color w:val="222222"/>
          <w:sz w:val="24"/>
          <w:szCs w:val="24"/>
          <w:shd w:val="clear" w:color="auto" w:fill="FFFFFF"/>
        </w:rPr>
        <w:t>Journal of Experimental Psychology: Learning, Memory, and 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29</w:t>
      </w:r>
      <w:r w:rsidRPr="00D276B2">
        <w:rPr>
          <w:rFonts w:ascii="Times New Roman" w:hAnsi="Times New Roman" w:cs="Times New Roman"/>
          <w:color w:val="222222"/>
          <w:sz w:val="24"/>
          <w:szCs w:val="24"/>
          <w:shd w:val="clear" w:color="auto" w:fill="FFFFFF"/>
        </w:rPr>
        <w:t>(1), 97.</w:t>
      </w:r>
    </w:p>
    <w:p w14:paraId="6C7962F5" w14:textId="32101FA0"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McCormack, T., Butterfill, S., Hoerl, C., &amp; Burns, P. (2009). Cue competition effects and young children’s causal and counterfactual inferences.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45</w:t>
      </w:r>
      <w:r w:rsidRPr="00D276B2">
        <w:rPr>
          <w:rFonts w:ascii="Times New Roman" w:hAnsi="Times New Roman" w:cs="Times New Roman"/>
          <w:color w:val="222222"/>
          <w:sz w:val="24"/>
          <w:szCs w:val="24"/>
          <w:shd w:val="clear" w:color="auto" w:fill="FFFFFF"/>
        </w:rPr>
        <w:t>(6), 1563.</w:t>
      </w:r>
    </w:p>
    <w:p w14:paraId="2F9A00B6" w14:textId="55BCE41A"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Meltzoff, A. N., Waismeyer, A., &amp; Gopnik, A. (2012). Learning about causes from people: observational causal learning in 24-month-old infants.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48</w:t>
      </w:r>
      <w:r w:rsidRPr="00D276B2">
        <w:rPr>
          <w:rFonts w:ascii="Times New Roman" w:hAnsi="Times New Roman" w:cs="Times New Roman"/>
          <w:color w:val="222222"/>
          <w:sz w:val="24"/>
          <w:szCs w:val="24"/>
          <w:shd w:val="clear" w:color="auto" w:fill="FFFFFF"/>
        </w:rPr>
        <w:t>(5), 1215.</w:t>
      </w:r>
    </w:p>
    <w:p w14:paraId="4A87AF15" w14:textId="2A2A4296"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Oakes, L. M., &amp; Cohen, L. B. (1990). Infant perception of a causal event.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w:t>
      </w:r>
      <w:r w:rsidRPr="00D276B2">
        <w:rPr>
          <w:rFonts w:ascii="Times New Roman" w:hAnsi="Times New Roman" w:cs="Times New Roman"/>
          <w:color w:val="222222"/>
          <w:sz w:val="24"/>
          <w:szCs w:val="24"/>
          <w:shd w:val="clear" w:color="auto" w:fill="FFFFFF"/>
        </w:rPr>
        <w:t>(2), 193-207.</w:t>
      </w:r>
    </w:p>
    <w:p w14:paraId="32494724" w14:textId="1B44B1E8"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Powell, L. J., &amp; Carey, S. (2017). Executive function depletion in children and its impact on theory of mind.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164</w:t>
      </w:r>
      <w:r w:rsidRPr="00D276B2">
        <w:rPr>
          <w:rFonts w:ascii="Times New Roman" w:hAnsi="Times New Roman" w:cs="Times New Roman"/>
          <w:color w:val="222222"/>
          <w:sz w:val="24"/>
          <w:szCs w:val="24"/>
          <w:shd w:val="clear" w:color="auto" w:fill="FFFFFF"/>
        </w:rPr>
        <w:t>, 150-162.</w:t>
      </w:r>
    </w:p>
    <w:p w14:paraId="3569D1A5" w14:textId="7E218643" w:rsidR="00031A10" w:rsidRPr="00D276B2" w:rsidRDefault="00031A10" w:rsidP="00D276B2">
      <w:pPr>
        <w:spacing w:line="480" w:lineRule="auto"/>
        <w:ind w:left="720" w:hanging="720"/>
        <w:contextualSpacing/>
        <w:rPr>
          <w:rFonts w:ascii="Times New Roman" w:hAnsi="Times New Roman" w:cs="Times New Roman"/>
          <w:color w:val="000000" w:themeColor="text1"/>
          <w:sz w:val="24"/>
          <w:szCs w:val="24"/>
        </w:rPr>
      </w:pPr>
      <w:r w:rsidRPr="00D276B2">
        <w:rPr>
          <w:rFonts w:ascii="Times New Roman" w:hAnsi="Times New Roman" w:cs="Times New Roman"/>
          <w:color w:val="000000" w:themeColor="text1"/>
          <w:sz w:val="24"/>
          <w:szCs w:val="24"/>
        </w:rPr>
        <w:t>Rescorla, R. A., &amp; Wagner, A. R. (1972). A theory of Pavlovian conditioning: Variations in the effectiveness of reinforcement and nonreinforcement. Classical conditioning II: Current research and theory, 2, 64-99.</w:t>
      </w:r>
    </w:p>
    <w:p w14:paraId="6728B28C" w14:textId="2A86F681"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Richland, L. E., Morrison, R. G., &amp; Holyoak, K. J. (2006). Children’s development of analogical reasoning: Insights from scene analogy problems. </w:t>
      </w:r>
      <w:r w:rsidRPr="00D276B2">
        <w:rPr>
          <w:rFonts w:ascii="Times New Roman" w:hAnsi="Times New Roman" w:cs="Times New Roman"/>
          <w:i/>
          <w:iCs/>
          <w:color w:val="222222"/>
          <w:sz w:val="24"/>
          <w:szCs w:val="24"/>
          <w:shd w:val="clear" w:color="auto" w:fill="FFFFFF"/>
        </w:rPr>
        <w:t>Journal of experimental child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94</w:t>
      </w:r>
      <w:r w:rsidRPr="00D276B2">
        <w:rPr>
          <w:rFonts w:ascii="Times New Roman" w:hAnsi="Times New Roman" w:cs="Times New Roman"/>
          <w:color w:val="222222"/>
          <w:sz w:val="24"/>
          <w:szCs w:val="24"/>
          <w:shd w:val="clear" w:color="auto" w:fill="FFFFFF"/>
        </w:rPr>
        <w:t>(3), 249-273.</w:t>
      </w:r>
    </w:p>
    <w:p w14:paraId="16AB6CA3" w14:textId="7FEFD9C1"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Shanks, D. R. (1985). Forward and backward blocking in human contingency judgement. </w:t>
      </w:r>
      <w:r w:rsidRPr="00D276B2">
        <w:rPr>
          <w:rFonts w:ascii="Times New Roman" w:hAnsi="Times New Roman" w:cs="Times New Roman"/>
          <w:i/>
          <w:iCs/>
          <w:color w:val="222222"/>
          <w:sz w:val="24"/>
          <w:szCs w:val="24"/>
          <w:shd w:val="clear" w:color="auto" w:fill="FFFFFF"/>
        </w:rPr>
        <w:t>The Quarterly Journal of Experimental Psychology Section B</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37</w:t>
      </w:r>
      <w:r w:rsidRPr="00D276B2">
        <w:rPr>
          <w:rFonts w:ascii="Times New Roman" w:hAnsi="Times New Roman" w:cs="Times New Roman"/>
          <w:color w:val="222222"/>
          <w:sz w:val="24"/>
          <w:szCs w:val="24"/>
          <w:shd w:val="clear" w:color="auto" w:fill="FFFFFF"/>
        </w:rPr>
        <w:t>(1b), 1-21.</w:t>
      </w:r>
    </w:p>
    <w:p w14:paraId="2F81BD32" w14:textId="67CED56B"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(2004). Exploring the coherence of young children's explanatory abilities: Evidence from generating counterfactuals. </w:t>
      </w:r>
      <w:r w:rsidRPr="00D276B2">
        <w:rPr>
          <w:rFonts w:ascii="Times New Roman" w:hAnsi="Times New Roman" w:cs="Times New Roman"/>
          <w:i/>
          <w:iCs/>
          <w:color w:val="222222"/>
          <w:sz w:val="24"/>
          <w:szCs w:val="24"/>
          <w:shd w:val="clear" w:color="auto" w:fill="FFFFFF"/>
        </w:rPr>
        <w:t>British Journal of 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22</w:t>
      </w:r>
      <w:r w:rsidRPr="00D276B2">
        <w:rPr>
          <w:rFonts w:ascii="Times New Roman" w:hAnsi="Times New Roman" w:cs="Times New Roman"/>
          <w:color w:val="222222"/>
          <w:sz w:val="24"/>
          <w:szCs w:val="24"/>
          <w:shd w:val="clear" w:color="auto" w:fill="FFFFFF"/>
        </w:rPr>
        <w:t>(1), 37-58.</w:t>
      </w:r>
    </w:p>
    <w:p w14:paraId="04DE48F6" w14:textId="52A2D9C4"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&amp; Kirkham, N. Z. (2006). Blickets and babies: the development of causal reasoning in toddlers and infants.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42</w:t>
      </w:r>
      <w:r w:rsidRPr="00D276B2">
        <w:rPr>
          <w:rFonts w:ascii="Times New Roman" w:hAnsi="Times New Roman" w:cs="Times New Roman"/>
          <w:color w:val="222222"/>
          <w:sz w:val="24"/>
          <w:szCs w:val="24"/>
          <w:shd w:val="clear" w:color="auto" w:fill="FFFFFF"/>
        </w:rPr>
        <w:t>(6), 1103.</w:t>
      </w:r>
    </w:p>
    <w:p w14:paraId="4C890CD8" w14:textId="14FF3607"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Sobel, D. M., &amp; Munro, S. (2006, August). When Mr. Blicket wants it, children are Bayesian. In </w:t>
      </w:r>
      <w:r w:rsidRPr="00D276B2">
        <w:rPr>
          <w:rFonts w:ascii="Times New Roman" w:hAnsi="Times New Roman" w:cs="Times New Roman"/>
          <w:i/>
          <w:iCs/>
          <w:color w:val="222222"/>
          <w:sz w:val="24"/>
          <w:szCs w:val="24"/>
          <w:shd w:val="clear" w:color="auto" w:fill="FFFFFF"/>
        </w:rPr>
        <w:t>Proceedings of the Cognitive Science Society</w:t>
      </w:r>
      <w:r w:rsidRPr="00D276B2">
        <w:rPr>
          <w:rFonts w:ascii="Times New Roman" w:hAnsi="Times New Roman" w:cs="Times New Roman"/>
          <w:color w:val="222222"/>
          <w:sz w:val="24"/>
          <w:szCs w:val="24"/>
          <w:shd w:val="clear" w:color="auto" w:fill="FFFFFF"/>
        </w:rPr>
        <w:t> (pp. 810-816).</w:t>
      </w:r>
    </w:p>
    <w:p w14:paraId="1DC8722D" w14:textId="33E8EBE5"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Tenenbaum, J. B., &amp; Gopnik, A. (2004). Children's causal inferences from indirect evidence: Backwards blocking and Bayesian reasoning in preschoolers. </w:t>
      </w:r>
      <w:r w:rsidRPr="00D276B2">
        <w:rPr>
          <w:rFonts w:ascii="Times New Roman" w:hAnsi="Times New Roman" w:cs="Times New Roman"/>
          <w:i/>
          <w:iCs/>
          <w:color w:val="222222"/>
          <w:sz w:val="24"/>
          <w:szCs w:val="24"/>
          <w:shd w:val="clear" w:color="auto" w:fill="FFFFFF"/>
        </w:rPr>
        <w:t>Cognitive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28</w:t>
      </w:r>
      <w:r w:rsidRPr="00D276B2">
        <w:rPr>
          <w:rFonts w:ascii="Times New Roman" w:hAnsi="Times New Roman" w:cs="Times New Roman"/>
          <w:color w:val="222222"/>
          <w:sz w:val="24"/>
          <w:szCs w:val="24"/>
          <w:shd w:val="clear" w:color="auto" w:fill="FFFFFF"/>
        </w:rPr>
        <w:t>(3), 303-333.</w:t>
      </w:r>
    </w:p>
    <w:p w14:paraId="09AE83E4" w14:textId="59B445B1"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Steinbeis, N. (2018). Taxing behavioral control diminishes sharing and costly punishment in childhood. </w:t>
      </w:r>
      <w:r w:rsidRPr="00D276B2">
        <w:rPr>
          <w:rFonts w:ascii="Times New Roman" w:hAnsi="Times New Roman" w:cs="Times New Roman"/>
          <w:i/>
          <w:iCs/>
          <w:color w:val="222222"/>
          <w:sz w:val="24"/>
          <w:szCs w:val="24"/>
          <w:shd w:val="clear" w:color="auto" w:fill="FFFFFF"/>
        </w:rPr>
        <w:t>Developmental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21</w:t>
      </w:r>
      <w:r w:rsidRPr="00D276B2">
        <w:rPr>
          <w:rFonts w:ascii="Times New Roman" w:hAnsi="Times New Roman" w:cs="Times New Roman"/>
          <w:color w:val="222222"/>
          <w:sz w:val="24"/>
          <w:szCs w:val="24"/>
          <w:shd w:val="clear" w:color="auto" w:fill="FFFFFF"/>
        </w:rPr>
        <w:t>(1), e12492.</w:t>
      </w:r>
    </w:p>
    <w:p w14:paraId="73E287EA" w14:textId="48613C43"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Van Hamme, L. J., &amp; Wasserman, E. A. (1994). Cue competition in causality judgments: The role of nonpresentation of compound stimulus elements. </w:t>
      </w:r>
      <w:r w:rsidRPr="00D276B2">
        <w:rPr>
          <w:rFonts w:ascii="Times New Roman" w:hAnsi="Times New Roman" w:cs="Times New Roman"/>
          <w:i/>
          <w:iCs/>
          <w:color w:val="222222"/>
          <w:sz w:val="24"/>
          <w:szCs w:val="24"/>
          <w:shd w:val="clear" w:color="auto" w:fill="FFFFFF"/>
        </w:rPr>
        <w:t>Learning and motivation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(2), 127-151.</w:t>
      </w:r>
    </w:p>
    <w:p w14:paraId="5551C1CA" w14:textId="27D72F4F"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Walker, C. M., &amp; Gopnik, A. (2014). Toddlers infer higher-order relational principles in causal learning. </w:t>
      </w:r>
      <w:r w:rsidRPr="00D276B2">
        <w:rPr>
          <w:rFonts w:ascii="Times New Roman" w:hAnsi="Times New Roman" w:cs="Times New Roman"/>
          <w:i/>
          <w:iCs/>
          <w:color w:val="222222"/>
          <w:sz w:val="24"/>
          <w:szCs w:val="24"/>
          <w:shd w:val="clear" w:color="auto" w:fill="FFFFFF"/>
        </w:rPr>
        <w:t>Psychological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(1), 161-169.</w:t>
      </w:r>
    </w:p>
    <w:p w14:paraId="053EA07A" w14:textId="70B75A82"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Zelazo, P. D., Frye, D., &amp; Rapus, T. (1996). An age-related dissociation between knowing rules and using them.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11</w:t>
      </w:r>
      <w:r w:rsidRPr="00D276B2">
        <w:rPr>
          <w:rFonts w:ascii="Times New Roman" w:hAnsi="Times New Roman" w:cs="Times New Roman"/>
          <w:color w:val="222222"/>
          <w:sz w:val="24"/>
          <w:szCs w:val="24"/>
          <w:shd w:val="clear" w:color="auto" w:fill="FFFFFF"/>
        </w:rPr>
        <w:t>(1), 37-63.</w:t>
      </w:r>
    </w:p>
    <w:p w14:paraId="45183213" w14:textId="7419B3E7" w:rsidR="0021560B"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Zelazo, P. D., Müller, U., Frye, D., Marcovitch, S., Argitis, G., Boseovski, J., ... &amp; Carlson, S. M. (2003). The development of executive function in early childhood. </w:t>
      </w:r>
      <w:r w:rsidRPr="00D276B2">
        <w:rPr>
          <w:rFonts w:ascii="Times New Roman" w:hAnsi="Times New Roman" w:cs="Times New Roman"/>
          <w:i/>
          <w:iCs/>
          <w:color w:val="222222"/>
          <w:sz w:val="24"/>
          <w:szCs w:val="24"/>
          <w:shd w:val="clear" w:color="auto" w:fill="FFFFFF"/>
        </w:rPr>
        <w:t>Monographs of the society for research in child development</w:t>
      </w:r>
      <w:r w:rsidRPr="00D276B2">
        <w:rPr>
          <w:rFonts w:ascii="Times New Roman" w:hAnsi="Times New Roman" w:cs="Times New Roman"/>
          <w:color w:val="222222"/>
          <w:sz w:val="24"/>
          <w:szCs w:val="24"/>
          <w:shd w:val="clear" w:color="auto" w:fill="FFFFFF"/>
        </w:rPr>
        <w:t>, i-151.</w:t>
      </w:r>
    </w:p>
    <w:p w14:paraId="19179709" w14:textId="04360817" w:rsidR="0021560B" w:rsidRDefault="0021560B">
      <w:pPr>
        <w:rPr>
          <w:rFonts w:ascii="Times New Roman" w:hAnsi="Times New Roman" w:cs="Times New Roman"/>
          <w:color w:val="222222"/>
          <w:sz w:val="24"/>
          <w:szCs w:val="24"/>
          <w:shd w:val="clear" w:color="auto" w:fill="FFFFFF"/>
        </w:rPr>
      </w:pPr>
    </w:p>
    <w:sectPr w:rsidR="0021560B" w:rsidSect="00323E12">
      <w:head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C42414" w14:textId="77777777" w:rsidR="00B301FD" w:rsidRDefault="00B301FD" w:rsidP="00323E12">
      <w:pPr>
        <w:spacing w:after="0" w:line="240" w:lineRule="auto"/>
      </w:pPr>
      <w:r>
        <w:separator/>
      </w:r>
    </w:p>
  </w:endnote>
  <w:endnote w:type="continuationSeparator" w:id="0">
    <w:p w14:paraId="16BA8EBD" w14:textId="77777777" w:rsidR="00B301FD" w:rsidRDefault="00B301FD" w:rsidP="00323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4F0B0" w14:textId="77777777" w:rsidR="00B301FD" w:rsidRDefault="00B301FD" w:rsidP="00323E12">
      <w:pPr>
        <w:spacing w:after="0" w:line="240" w:lineRule="auto"/>
      </w:pPr>
      <w:r>
        <w:separator/>
      </w:r>
    </w:p>
  </w:footnote>
  <w:footnote w:type="continuationSeparator" w:id="0">
    <w:p w14:paraId="02A50978" w14:textId="77777777" w:rsidR="00B301FD" w:rsidRDefault="00B301FD" w:rsidP="00323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DDAE4" w14:textId="520CAC42" w:rsidR="00DC6965" w:rsidRPr="006C7A00" w:rsidRDefault="00DC6965">
    <w:pPr>
      <w:pStyle w:val="Header"/>
      <w:rPr>
        <w:rFonts w:ascii="Times New Roman" w:hAnsi="Times New Roman" w:cs="Times New Roman"/>
        <w:sz w:val="24"/>
        <w:szCs w:val="24"/>
      </w:rPr>
    </w:pPr>
    <w:r w:rsidRPr="006C7A00">
      <w:rPr>
        <w:rFonts w:ascii="Times New Roman" w:hAnsi="Times New Roman" w:cs="Times New Roman"/>
        <w:sz w:val="24"/>
        <w:szCs w:val="24"/>
      </w:rPr>
      <w:t xml:space="preserve">REVISITING BACKWARDS-BLOCKING IN </w:t>
    </w:r>
    <w:r w:rsidR="0090471B">
      <w:rPr>
        <w:rFonts w:ascii="Times New Roman" w:hAnsi="Times New Roman" w:cs="Times New Roman"/>
        <w:sz w:val="24"/>
        <w:szCs w:val="24"/>
      </w:rPr>
      <w:t>HUMAN CHILDREN</w:t>
    </w:r>
    <w:r>
      <w:rPr>
        <w:rFonts w:ascii="Times New Roman" w:hAnsi="Times New Roman" w:cs="Times New Roman"/>
        <w:sz w:val="24"/>
        <w:szCs w:val="24"/>
      </w:rPr>
      <w:tab/>
    </w:r>
    <w:r>
      <w:rPr>
        <w:rFonts w:ascii="Times New Roman" w:hAnsi="Times New Roman" w:cs="Times New Roman"/>
        <w:sz w:val="24"/>
        <w:szCs w:val="24"/>
      </w:rPr>
      <w:tab/>
    </w:r>
    <w:r w:rsidRPr="000C1F89">
      <w:rPr>
        <w:rFonts w:ascii="Times New Roman" w:hAnsi="Times New Roman" w:cs="Times New Roman"/>
        <w:sz w:val="24"/>
        <w:szCs w:val="24"/>
      </w:rPr>
      <w:fldChar w:fldCharType="begin"/>
    </w:r>
    <w:r w:rsidRPr="000C1F89">
      <w:rPr>
        <w:rFonts w:ascii="Times New Roman" w:hAnsi="Times New Roman" w:cs="Times New Roman"/>
        <w:sz w:val="24"/>
        <w:szCs w:val="24"/>
      </w:rPr>
      <w:instrText xml:space="preserve"> PAGE   \* MERGEFORMAT </w:instrText>
    </w:r>
    <w:r w:rsidRPr="000C1F89">
      <w:rPr>
        <w:rFonts w:ascii="Times New Roman" w:hAnsi="Times New Roman" w:cs="Times New Roman"/>
        <w:sz w:val="24"/>
        <w:szCs w:val="24"/>
      </w:rPr>
      <w:fldChar w:fldCharType="separate"/>
    </w:r>
    <w:r>
      <w:rPr>
        <w:rFonts w:ascii="Times New Roman" w:hAnsi="Times New Roman" w:cs="Times New Roman"/>
        <w:noProof/>
        <w:sz w:val="24"/>
        <w:szCs w:val="24"/>
      </w:rPr>
      <w:t>2</w:t>
    </w:r>
    <w:r w:rsidRPr="000C1F89">
      <w:rPr>
        <w:rFonts w:ascii="Times New Roman" w:hAnsi="Times New Roman" w:cs="Times New Roman"/>
        <w:noProof/>
        <w:sz w:val="24"/>
        <w:szCs w:val="24"/>
      </w:rPr>
      <w:fldChar w:fldCharType="end"/>
    </w:r>
    <w:r w:rsidRPr="006C7A00">
      <w:rPr>
        <w:rFonts w:ascii="Times New Roman" w:hAnsi="Times New Roman" w:cs="Times New Roman"/>
        <w:sz w:val="24"/>
        <w:szCs w:val="24"/>
      </w:rPr>
      <w:tab/>
    </w:r>
    <w:r w:rsidRPr="006C7A00">
      <w:rPr>
        <w:rFonts w:ascii="Times New Roman" w:hAnsi="Times New Roman" w:cs="Times New Roman"/>
        <w:sz w:val="24"/>
        <w:szCs w:val="24"/>
      </w:rPr>
      <w:tab/>
    </w:r>
    <w:r w:rsidRPr="006C7A00">
      <w:rPr>
        <w:rFonts w:ascii="Times New Roman" w:hAnsi="Times New Roman" w:cs="Times New Roman"/>
        <w:sz w:val="24"/>
        <w:szCs w:val="2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7DF1D" w14:textId="6551FB84" w:rsidR="00DC6965" w:rsidRPr="00323E12" w:rsidRDefault="00DC6965">
    <w:pPr>
      <w:pStyle w:val="Header"/>
      <w:rPr>
        <w:rFonts w:ascii="Times New Roman" w:hAnsi="Times New Roman" w:cs="Times New Roman"/>
        <w:sz w:val="24"/>
        <w:szCs w:val="24"/>
      </w:rPr>
    </w:pPr>
    <w:r w:rsidRPr="00323E12">
      <w:rPr>
        <w:rFonts w:ascii="Times New Roman" w:hAnsi="Times New Roman" w:cs="Times New Roman"/>
        <w:sz w:val="24"/>
        <w:szCs w:val="24"/>
      </w:rPr>
      <w:t xml:space="preserve">Running head: REVISITING BACKWARDS-BLOCKING IN </w:t>
    </w:r>
    <w:r w:rsidR="0000110D">
      <w:rPr>
        <w:rFonts w:ascii="Times New Roman" w:hAnsi="Times New Roman" w:cs="Times New Roman"/>
        <w:sz w:val="24"/>
        <w:szCs w:val="24"/>
      </w:rPr>
      <w:t>HUMAN CHILDREN</w:t>
    </w:r>
    <w:r w:rsidRPr="00323E12">
      <w:rPr>
        <w:rFonts w:ascii="Times New Roman" w:hAnsi="Times New Roman" w:cs="Times New Roman"/>
        <w:sz w:val="24"/>
        <w:szCs w:val="24"/>
      </w:rPr>
      <w:tab/>
    </w:r>
    <w:r w:rsidRPr="00323E12">
      <w:rPr>
        <w:rFonts w:ascii="Times New Roman" w:hAnsi="Times New Roman" w:cs="Times New Roman"/>
        <w:sz w:val="24"/>
        <w:szCs w:val="24"/>
      </w:rPr>
      <w:tab/>
    </w:r>
    <w:r w:rsidRPr="00323E12">
      <w:rPr>
        <w:rFonts w:ascii="Times New Roman" w:hAnsi="Times New Roman" w:cs="Times New Roman"/>
        <w:sz w:val="24"/>
        <w:szCs w:val="24"/>
      </w:rPr>
      <w:fldChar w:fldCharType="begin"/>
    </w:r>
    <w:r w:rsidRPr="00323E12">
      <w:rPr>
        <w:rFonts w:ascii="Times New Roman" w:hAnsi="Times New Roman" w:cs="Times New Roman"/>
        <w:sz w:val="24"/>
        <w:szCs w:val="24"/>
      </w:rPr>
      <w:instrText xml:space="preserve"> PAGE   \* MERGEFORMAT </w:instrText>
    </w:r>
    <w:r w:rsidRPr="00323E12">
      <w:rPr>
        <w:rFonts w:ascii="Times New Roman" w:hAnsi="Times New Roman" w:cs="Times New Roman"/>
        <w:sz w:val="24"/>
        <w:szCs w:val="24"/>
      </w:rPr>
      <w:fldChar w:fldCharType="separate"/>
    </w:r>
    <w:r>
      <w:rPr>
        <w:rFonts w:ascii="Times New Roman" w:hAnsi="Times New Roman" w:cs="Times New Roman"/>
        <w:noProof/>
        <w:sz w:val="24"/>
        <w:szCs w:val="24"/>
      </w:rPr>
      <w:t>1</w:t>
    </w:r>
    <w:r w:rsidRPr="00323E12">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F683F"/>
    <w:multiLevelType w:val="hybridMultilevel"/>
    <w:tmpl w:val="2B14F2D0"/>
    <w:lvl w:ilvl="0" w:tplc="A58211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B11CC7"/>
    <w:multiLevelType w:val="hybridMultilevel"/>
    <w:tmpl w:val="B992BB60"/>
    <w:lvl w:ilvl="0" w:tplc="FA120D1A">
      <w:start w:val="1"/>
      <w:numFmt w:val="upperLetter"/>
      <w:lvlText w:val="(%1)"/>
      <w:lvlJc w:val="left"/>
      <w:pPr>
        <w:ind w:left="720" w:hanging="360"/>
      </w:pPr>
      <w:rPr>
        <w:rFonts w:hint="default"/>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8508738">
    <w:abstractNumId w:val="1"/>
  </w:num>
  <w:num w:numId="2" w16cid:durableId="136212441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ton, Deon">
    <w15:presenceInfo w15:providerId="AD" w15:userId="S::dbenton2@ad.brown.edu::03db9af9-ab2f-43f5-82fe-73ae47be3d1d"/>
  </w15:person>
  <w15:person w15:author="Benton, Deon [2]">
    <w15:presenceInfo w15:providerId="AD" w15:userId="S::deon.benton@Vanderbilt.Edu::94009c28-2924-43ca-a7d6-8c37208c5d91"/>
  </w15:person>
  <w15:person w15:author="detbenton1991@gmail.com">
    <w15:presenceInfo w15:providerId="Windows Live" w15:userId="2f872c0085ca5a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EBB"/>
    <w:rsid w:val="00000A7C"/>
    <w:rsid w:val="0000110D"/>
    <w:rsid w:val="0000195D"/>
    <w:rsid w:val="00001DB7"/>
    <w:rsid w:val="000026DE"/>
    <w:rsid w:val="000037A4"/>
    <w:rsid w:val="00003D70"/>
    <w:rsid w:val="00005710"/>
    <w:rsid w:val="000057C9"/>
    <w:rsid w:val="000061B1"/>
    <w:rsid w:val="00006280"/>
    <w:rsid w:val="00006724"/>
    <w:rsid w:val="00006F62"/>
    <w:rsid w:val="0000725A"/>
    <w:rsid w:val="0000770F"/>
    <w:rsid w:val="00010360"/>
    <w:rsid w:val="00010929"/>
    <w:rsid w:val="00011123"/>
    <w:rsid w:val="00011603"/>
    <w:rsid w:val="00011D20"/>
    <w:rsid w:val="00012871"/>
    <w:rsid w:val="00013DDC"/>
    <w:rsid w:val="00013FA2"/>
    <w:rsid w:val="000141C9"/>
    <w:rsid w:val="000142D4"/>
    <w:rsid w:val="0001589F"/>
    <w:rsid w:val="00016078"/>
    <w:rsid w:val="00016189"/>
    <w:rsid w:val="00016CD0"/>
    <w:rsid w:val="000171E4"/>
    <w:rsid w:val="00020467"/>
    <w:rsid w:val="00020478"/>
    <w:rsid w:val="00020876"/>
    <w:rsid w:val="00020FD7"/>
    <w:rsid w:val="00021D57"/>
    <w:rsid w:val="00022A76"/>
    <w:rsid w:val="00023030"/>
    <w:rsid w:val="00023956"/>
    <w:rsid w:val="00023B9D"/>
    <w:rsid w:val="00024154"/>
    <w:rsid w:val="00024ED3"/>
    <w:rsid w:val="00025691"/>
    <w:rsid w:val="0002659C"/>
    <w:rsid w:val="00026776"/>
    <w:rsid w:val="00027CD3"/>
    <w:rsid w:val="00027EAB"/>
    <w:rsid w:val="000305CC"/>
    <w:rsid w:val="00030C15"/>
    <w:rsid w:val="00031199"/>
    <w:rsid w:val="00031A10"/>
    <w:rsid w:val="00031BA9"/>
    <w:rsid w:val="00031D6B"/>
    <w:rsid w:val="000323C7"/>
    <w:rsid w:val="00032737"/>
    <w:rsid w:val="00032754"/>
    <w:rsid w:val="00032AD3"/>
    <w:rsid w:val="00032F92"/>
    <w:rsid w:val="00033D24"/>
    <w:rsid w:val="00034895"/>
    <w:rsid w:val="00034CB8"/>
    <w:rsid w:val="000369C4"/>
    <w:rsid w:val="00036A6E"/>
    <w:rsid w:val="00037A29"/>
    <w:rsid w:val="000404AE"/>
    <w:rsid w:val="00040C49"/>
    <w:rsid w:val="00042541"/>
    <w:rsid w:val="00042BAD"/>
    <w:rsid w:val="00042C31"/>
    <w:rsid w:val="00042C4A"/>
    <w:rsid w:val="00043C6F"/>
    <w:rsid w:val="00044539"/>
    <w:rsid w:val="0004503A"/>
    <w:rsid w:val="00046807"/>
    <w:rsid w:val="000471A1"/>
    <w:rsid w:val="00047E8D"/>
    <w:rsid w:val="000503AE"/>
    <w:rsid w:val="0005048B"/>
    <w:rsid w:val="000504E8"/>
    <w:rsid w:val="00050A48"/>
    <w:rsid w:val="00050D24"/>
    <w:rsid w:val="000514D6"/>
    <w:rsid w:val="0005192F"/>
    <w:rsid w:val="00052415"/>
    <w:rsid w:val="00052DBC"/>
    <w:rsid w:val="00052E8D"/>
    <w:rsid w:val="00053854"/>
    <w:rsid w:val="00053BC4"/>
    <w:rsid w:val="00054937"/>
    <w:rsid w:val="00054D6F"/>
    <w:rsid w:val="00054DD9"/>
    <w:rsid w:val="000554C0"/>
    <w:rsid w:val="00055AE6"/>
    <w:rsid w:val="00056507"/>
    <w:rsid w:val="0005664F"/>
    <w:rsid w:val="00056812"/>
    <w:rsid w:val="000569B4"/>
    <w:rsid w:val="00056DE7"/>
    <w:rsid w:val="00060546"/>
    <w:rsid w:val="0006077E"/>
    <w:rsid w:val="00060BAF"/>
    <w:rsid w:val="0006183F"/>
    <w:rsid w:val="0006206C"/>
    <w:rsid w:val="00062574"/>
    <w:rsid w:val="000638A4"/>
    <w:rsid w:val="00063EC2"/>
    <w:rsid w:val="000649CC"/>
    <w:rsid w:val="000651EC"/>
    <w:rsid w:val="000655E4"/>
    <w:rsid w:val="000658AB"/>
    <w:rsid w:val="00065C05"/>
    <w:rsid w:val="00065DB3"/>
    <w:rsid w:val="00065EF3"/>
    <w:rsid w:val="0006608D"/>
    <w:rsid w:val="000661E4"/>
    <w:rsid w:val="00066361"/>
    <w:rsid w:val="000669BB"/>
    <w:rsid w:val="00067247"/>
    <w:rsid w:val="00067491"/>
    <w:rsid w:val="00067A6A"/>
    <w:rsid w:val="00067C21"/>
    <w:rsid w:val="00067D8B"/>
    <w:rsid w:val="00067DAF"/>
    <w:rsid w:val="00070BF7"/>
    <w:rsid w:val="00071189"/>
    <w:rsid w:val="0007155B"/>
    <w:rsid w:val="00071CA1"/>
    <w:rsid w:val="00072061"/>
    <w:rsid w:val="00073D7F"/>
    <w:rsid w:val="00074E2E"/>
    <w:rsid w:val="00074EE7"/>
    <w:rsid w:val="00074F58"/>
    <w:rsid w:val="000752F8"/>
    <w:rsid w:val="000759D1"/>
    <w:rsid w:val="000759FF"/>
    <w:rsid w:val="00075E49"/>
    <w:rsid w:val="0007605A"/>
    <w:rsid w:val="000761EA"/>
    <w:rsid w:val="000770BC"/>
    <w:rsid w:val="000777AD"/>
    <w:rsid w:val="00077ADF"/>
    <w:rsid w:val="00077DAB"/>
    <w:rsid w:val="00080085"/>
    <w:rsid w:val="000809AD"/>
    <w:rsid w:val="00080B94"/>
    <w:rsid w:val="000816AD"/>
    <w:rsid w:val="00081AB9"/>
    <w:rsid w:val="00083100"/>
    <w:rsid w:val="00083E00"/>
    <w:rsid w:val="00083FC2"/>
    <w:rsid w:val="0008405B"/>
    <w:rsid w:val="0008469D"/>
    <w:rsid w:val="00085434"/>
    <w:rsid w:val="00086788"/>
    <w:rsid w:val="00087AC6"/>
    <w:rsid w:val="000900F4"/>
    <w:rsid w:val="00090FAB"/>
    <w:rsid w:val="00092562"/>
    <w:rsid w:val="00093727"/>
    <w:rsid w:val="00093742"/>
    <w:rsid w:val="00093F1B"/>
    <w:rsid w:val="00094440"/>
    <w:rsid w:val="000947E0"/>
    <w:rsid w:val="000950C3"/>
    <w:rsid w:val="00095286"/>
    <w:rsid w:val="00095A62"/>
    <w:rsid w:val="000A025C"/>
    <w:rsid w:val="000A0772"/>
    <w:rsid w:val="000A0A2A"/>
    <w:rsid w:val="000A0E95"/>
    <w:rsid w:val="000A13A8"/>
    <w:rsid w:val="000A1746"/>
    <w:rsid w:val="000A1852"/>
    <w:rsid w:val="000A1E1A"/>
    <w:rsid w:val="000A2F30"/>
    <w:rsid w:val="000A391B"/>
    <w:rsid w:val="000A4100"/>
    <w:rsid w:val="000A4AA2"/>
    <w:rsid w:val="000A51B1"/>
    <w:rsid w:val="000A5F40"/>
    <w:rsid w:val="000A6F46"/>
    <w:rsid w:val="000A70E0"/>
    <w:rsid w:val="000A7287"/>
    <w:rsid w:val="000B0164"/>
    <w:rsid w:val="000B0306"/>
    <w:rsid w:val="000B03B2"/>
    <w:rsid w:val="000B071E"/>
    <w:rsid w:val="000B13D6"/>
    <w:rsid w:val="000B1FB2"/>
    <w:rsid w:val="000B2057"/>
    <w:rsid w:val="000B359F"/>
    <w:rsid w:val="000B3804"/>
    <w:rsid w:val="000B3A47"/>
    <w:rsid w:val="000B3BEF"/>
    <w:rsid w:val="000B3EA5"/>
    <w:rsid w:val="000B4F77"/>
    <w:rsid w:val="000B53BF"/>
    <w:rsid w:val="000B55D3"/>
    <w:rsid w:val="000B63A5"/>
    <w:rsid w:val="000B63E4"/>
    <w:rsid w:val="000B64E8"/>
    <w:rsid w:val="000B6892"/>
    <w:rsid w:val="000B7394"/>
    <w:rsid w:val="000B761B"/>
    <w:rsid w:val="000B76CC"/>
    <w:rsid w:val="000B7AB5"/>
    <w:rsid w:val="000C053D"/>
    <w:rsid w:val="000C059D"/>
    <w:rsid w:val="000C0CEB"/>
    <w:rsid w:val="000C19FC"/>
    <w:rsid w:val="000C1F89"/>
    <w:rsid w:val="000C215E"/>
    <w:rsid w:val="000C2805"/>
    <w:rsid w:val="000C2908"/>
    <w:rsid w:val="000C36EF"/>
    <w:rsid w:val="000C39F8"/>
    <w:rsid w:val="000C3C42"/>
    <w:rsid w:val="000C43B4"/>
    <w:rsid w:val="000C4BA2"/>
    <w:rsid w:val="000C53CE"/>
    <w:rsid w:val="000C6034"/>
    <w:rsid w:val="000C67AA"/>
    <w:rsid w:val="000C78CF"/>
    <w:rsid w:val="000D0B07"/>
    <w:rsid w:val="000D0F07"/>
    <w:rsid w:val="000D1586"/>
    <w:rsid w:val="000D1A45"/>
    <w:rsid w:val="000D261B"/>
    <w:rsid w:val="000D2D3C"/>
    <w:rsid w:val="000D33EE"/>
    <w:rsid w:val="000D3791"/>
    <w:rsid w:val="000D3AD5"/>
    <w:rsid w:val="000D4176"/>
    <w:rsid w:val="000D42CC"/>
    <w:rsid w:val="000D4A7C"/>
    <w:rsid w:val="000D62AC"/>
    <w:rsid w:val="000D6489"/>
    <w:rsid w:val="000D694C"/>
    <w:rsid w:val="000D72BF"/>
    <w:rsid w:val="000D749B"/>
    <w:rsid w:val="000D7721"/>
    <w:rsid w:val="000D7770"/>
    <w:rsid w:val="000D7C29"/>
    <w:rsid w:val="000D7C56"/>
    <w:rsid w:val="000E083B"/>
    <w:rsid w:val="000E08C2"/>
    <w:rsid w:val="000E0B85"/>
    <w:rsid w:val="000E1816"/>
    <w:rsid w:val="000E1824"/>
    <w:rsid w:val="000E236D"/>
    <w:rsid w:val="000E2624"/>
    <w:rsid w:val="000E2AF7"/>
    <w:rsid w:val="000E32C0"/>
    <w:rsid w:val="000E3CCC"/>
    <w:rsid w:val="000E4264"/>
    <w:rsid w:val="000E4CBE"/>
    <w:rsid w:val="000E63BF"/>
    <w:rsid w:val="000E70B3"/>
    <w:rsid w:val="000E7155"/>
    <w:rsid w:val="000E7263"/>
    <w:rsid w:val="000F09D0"/>
    <w:rsid w:val="000F12A4"/>
    <w:rsid w:val="000F176F"/>
    <w:rsid w:val="000F423F"/>
    <w:rsid w:val="000F4519"/>
    <w:rsid w:val="000F46D6"/>
    <w:rsid w:val="000F489D"/>
    <w:rsid w:val="000F4976"/>
    <w:rsid w:val="000F5B10"/>
    <w:rsid w:val="000F5CCE"/>
    <w:rsid w:val="000F5F2B"/>
    <w:rsid w:val="000F6103"/>
    <w:rsid w:val="000F6204"/>
    <w:rsid w:val="000F7187"/>
    <w:rsid w:val="000F7D7D"/>
    <w:rsid w:val="00100B58"/>
    <w:rsid w:val="001017E7"/>
    <w:rsid w:val="00101E9D"/>
    <w:rsid w:val="0010201B"/>
    <w:rsid w:val="001033F5"/>
    <w:rsid w:val="0010410F"/>
    <w:rsid w:val="0010419D"/>
    <w:rsid w:val="001048BB"/>
    <w:rsid w:val="0010498C"/>
    <w:rsid w:val="00104C57"/>
    <w:rsid w:val="00104D3F"/>
    <w:rsid w:val="0010541E"/>
    <w:rsid w:val="001061FF"/>
    <w:rsid w:val="00107780"/>
    <w:rsid w:val="00111181"/>
    <w:rsid w:val="00111358"/>
    <w:rsid w:val="00111DF2"/>
    <w:rsid w:val="001122EF"/>
    <w:rsid w:val="00112917"/>
    <w:rsid w:val="0011315C"/>
    <w:rsid w:val="001131F7"/>
    <w:rsid w:val="001132DB"/>
    <w:rsid w:val="0011395D"/>
    <w:rsid w:val="00113AAD"/>
    <w:rsid w:val="00114A01"/>
    <w:rsid w:val="00114C47"/>
    <w:rsid w:val="00115126"/>
    <w:rsid w:val="00115193"/>
    <w:rsid w:val="00115569"/>
    <w:rsid w:val="001155B2"/>
    <w:rsid w:val="00115B08"/>
    <w:rsid w:val="00115C2B"/>
    <w:rsid w:val="00115D5D"/>
    <w:rsid w:val="00116702"/>
    <w:rsid w:val="00116D4A"/>
    <w:rsid w:val="00117703"/>
    <w:rsid w:val="0012000F"/>
    <w:rsid w:val="0012012B"/>
    <w:rsid w:val="00120AD4"/>
    <w:rsid w:val="001215C6"/>
    <w:rsid w:val="00121F90"/>
    <w:rsid w:val="00122CDC"/>
    <w:rsid w:val="001234E8"/>
    <w:rsid w:val="00124768"/>
    <w:rsid w:val="001249B1"/>
    <w:rsid w:val="00124C75"/>
    <w:rsid w:val="00124CED"/>
    <w:rsid w:val="0012507D"/>
    <w:rsid w:val="001258DC"/>
    <w:rsid w:val="001274A5"/>
    <w:rsid w:val="001276B3"/>
    <w:rsid w:val="001278DB"/>
    <w:rsid w:val="00127975"/>
    <w:rsid w:val="001301CC"/>
    <w:rsid w:val="0013087F"/>
    <w:rsid w:val="00130CC7"/>
    <w:rsid w:val="001314F0"/>
    <w:rsid w:val="0013183B"/>
    <w:rsid w:val="00131C2F"/>
    <w:rsid w:val="00132E9D"/>
    <w:rsid w:val="001332E0"/>
    <w:rsid w:val="00133B0C"/>
    <w:rsid w:val="0013425D"/>
    <w:rsid w:val="00134319"/>
    <w:rsid w:val="001343A1"/>
    <w:rsid w:val="00134638"/>
    <w:rsid w:val="00134C09"/>
    <w:rsid w:val="001354DF"/>
    <w:rsid w:val="00135550"/>
    <w:rsid w:val="00135ACE"/>
    <w:rsid w:val="00135AD9"/>
    <w:rsid w:val="00135C54"/>
    <w:rsid w:val="00136255"/>
    <w:rsid w:val="00136E87"/>
    <w:rsid w:val="0013721F"/>
    <w:rsid w:val="00137D00"/>
    <w:rsid w:val="00137DD0"/>
    <w:rsid w:val="00140502"/>
    <w:rsid w:val="00140F63"/>
    <w:rsid w:val="00141515"/>
    <w:rsid w:val="00141537"/>
    <w:rsid w:val="00141A8F"/>
    <w:rsid w:val="00141D44"/>
    <w:rsid w:val="00142368"/>
    <w:rsid w:val="0014288F"/>
    <w:rsid w:val="0014324D"/>
    <w:rsid w:val="0014376B"/>
    <w:rsid w:val="00143AB5"/>
    <w:rsid w:val="0014406A"/>
    <w:rsid w:val="001446D5"/>
    <w:rsid w:val="001465DC"/>
    <w:rsid w:val="001465F0"/>
    <w:rsid w:val="001469E0"/>
    <w:rsid w:val="00147588"/>
    <w:rsid w:val="00147A94"/>
    <w:rsid w:val="00147D58"/>
    <w:rsid w:val="001500D0"/>
    <w:rsid w:val="001505BD"/>
    <w:rsid w:val="00150642"/>
    <w:rsid w:val="00151F24"/>
    <w:rsid w:val="00152360"/>
    <w:rsid w:val="0015236D"/>
    <w:rsid w:val="0015239E"/>
    <w:rsid w:val="00152736"/>
    <w:rsid w:val="001527C7"/>
    <w:rsid w:val="00152810"/>
    <w:rsid w:val="00153170"/>
    <w:rsid w:val="00153777"/>
    <w:rsid w:val="001546B0"/>
    <w:rsid w:val="00154868"/>
    <w:rsid w:val="0015568B"/>
    <w:rsid w:val="00155960"/>
    <w:rsid w:val="00155A25"/>
    <w:rsid w:val="00155C02"/>
    <w:rsid w:val="001560E9"/>
    <w:rsid w:val="00156F48"/>
    <w:rsid w:val="00157918"/>
    <w:rsid w:val="00157A66"/>
    <w:rsid w:val="00157B28"/>
    <w:rsid w:val="00157BD6"/>
    <w:rsid w:val="0016153D"/>
    <w:rsid w:val="001615A7"/>
    <w:rsid w:val="001618E2"/>
    <w:rsid w:val="00161E23"/>
    <w:rsid w:val="001626DE"/>
    <w:rsid w:val="001629E3"/>
    <w:rsid w:val="001641AD"/>
    <w:rsid w:val="0016632A"/>
    <w:rsid w:val="001667D7"/>
    <w:rsid w:val="00166BA6"/>
    <w:rsid w:val="001701AF"/>
    <w:rsid w:val="00170E8E"/>
    <w:rsid w:val="00171F78"/>
    <w:rsid w:val="00172227"/>
    <w:rsid w:val="00173506"/>
    <w:rsid w:val="0017374C"/>
    <w:rsid w:val="001737F7"/>
    <w:rsid w:val="00173B4C"/>
    <w:rsid w:val="00173E70"/>
    <w:rsid w:val="001742D1"/>
    <w:rsid w:val="00174491"/>
    <w:rsid w:val="0017455C"/>
    <w:rsid w:val="001747BC"/>
    <w:rsid w:val="00174908"/>
    <w:rsid w:val="00175528"/>
    <w:rsid w:val="001757DC"/>
    <w:rsid w:val="00175D1C"/>
    <w:rsid w:val="001770A8"/>
    <w:rsid w:val="00177497"/>
    <w:rsid w:val="001776CC"/>
    <w:rsid w:val="00177FBC"/>
    <w:rsid w:val="00180AC5"/>
    <w:rsid w:val="00180EA3"/>
    <w:rsid w:val="00180F59"/>
    <w:rsid w:val="00181330"/>
    <w:rsid w:val="00181999"/>
    <w:rsid w:val="00182173"/>
    <w:rsid w:val="00182251"/>
    <w:rsid w:val="00182378"/>
    <w:rsid w:val="001825AA"/>
    <w:rsid w:val="00182FD5"/>
    <w:rsid w:val="00184895"/>
    <w:rsid w:val="00184AAD"/>
    <w:rsid w:val="00184AC8"/>
    <w:rsid w:val="00184E4B"/>
    <w:rsid w:val="0018561C"/>
    <w:rsid w:val="001857C4"/>
    <w:rsid w:val="00186635"/>
    <w:rsid w:val="00186B40"/>
    <w:rsid w:val="00187302"/>
    <w:rsid w:val="00187D6A"/>
    <w:rsid w:val="001904A4"/>
    <w:rsid w:val="00191428"/>
    <w:rsid w:val="0019178F"/>
    <w:rsid w:val="00191CC9"/>
    <w:rsid w:val="00192238"/>
    <w:rsid w:val="0019265D"/>
    <w:rsid w:val="00192C62"/>
    <w:rsid w:val="00193653"/>
    <w:rsid w:val="00193CC6"/>
    <w:rsid w:val="00194910"/>
    <w:rsid w:val="00194E71"/>
    <w:rsid w:val="001950C2"/>
    <w:rsid w:val="00195975"/>
    <w:rsid w:val="00195C15"/>
    <w:rsid w:val="00196160"/>
    <w:rsid w:val="00196970"/>
    <w:rsid w:val="00196D68"/>
    <w:rsid w:val="001975C5"/>
    <w:rsid w:val="001975EA"/>
    <w:rsid w:val="00197B5D"/>
    <w:rsid w:val="00197DBA"/>
    <w:rsid w:val="001A00FA"/>
    <w:rsid w:val="001A083B"/>
    <w:rsid w:val="001A0C23"/>
    <w:rsid w:val="001A14DD"/>
    <w:rsid w:val="001A2513"/>
    <w:rsid w:val="001A2604"/>
    <w:rsid w:val="001A2652"/>
    <w:rsid w:val="001A2854"/>
    <w:rsid w:val="001A3739"/>
    <w:rsid w:val="001A3893"/>
    <w:rsid w:val="001A3A24"/>
    <w:rsid w:val="001A3EC1"/>
    <w:rsid w:val="001A47C1"/>
    <w:rsid w:val="001A5C2B"/>
    <w:rsid w:val="001A65BE"/>
    <w:rsid w:val="001A6A27"/>
    <w:rsid w:val="001A6E65"/>
    <w:rsid w:val="001A76F5"/>
    <w:rsid w:val="001A7E4F"/>
    <w:rsid w:val="001B013C"/>
    <w:rsid w:val="001B0577"/>
    <w:rsid w:val="001B06CC"/>
    <w:rsid w:val="001B0DC2"/>
    <w:rsid w:val="001B0F27"/>
    <w:rsid w:val="001B1FD5"/>
    <w:rsid w:val="001B2030"/>
    <w:rsid w:val="001B237C"/>
    <w:rsid w:val="001B24C4"/>
    <w:rsid w:val="001B2E6F"/>
    <w:rsid w:val="001B4B55"/>
    <w:rsid w:val="001B5927"/>
    <w:rsid w:val="001B5D59"/>
    <w:rsid w:val="001B5D9D"/>
    <w:rsid w:val="001B6C60"/>
    <w:rsid w:val="001B7F60"/>
    <w:rsid w:val="001C02F1"/>
    <w:rsid w:val="001C0530"/>
    <w:rsid w:val="001C07E2"/>
    <w:rsid w:val="001C0C54"/>
    <w:rsid w:val="001C0DEF"/>
    <w:rsid w:val="001C0F80"/>
    <w:rsid w:val="001C17F9"/>
    <w:rsid w:val="001C1E31"/>
    <w:rsid w:val="001C28DA"/>
    <w:rsid w:val="001C2DD8"/>
    <w:rsid w:val="001C3009"/>
    <w:rsid w:val="001C3CE9"/>
    <w:rsid w:val="001C3D27"/>
    <w:rsid w:val="001C48AA"/>
    <w:rsid w:val="001C4904"/>
    <w:rsid w:val="001C50F5"/>
    <w:rsid w:val="001C62CF"/>
    <w:rsid w:val="001C6CF3"/>
    <w:rsid w:val="001C7863"/>
    <w:rsid w:val="001C7B22"/>
    <w:rsid w:val="001C7C80"/>
    <w:rsid w:val="001C7FAD"/>
    <w:rsid w:val="001D02C6"/>
    <w:rsid w:val="001D0639"/>
    <w:rsid w:val="001D0D97"/>
    <w:rsid w:val="001D1139"/>
    <w:rsid w:val="001D1606"/>
    <w:rsid w:val="001D1736"/>
    <w:rsid w:val="001D2201"/>
    <w:rsid w:val="001D2408"/>
    <w:rsid w:val="001D333A"/>
    <w:rsid w:val="001D366A"/>
    <w:rsid w:val="001D3788"/>
    <w:rsid w:val="001D4302"/>
    <w:rsid w:val="001D4475"/>
    <w:rsid w:val="001D452C"/>
    <w:rsid w:val="001D4C2C"/>
    <w:rsid w:val="001D5422"/>
    <w:rsid w:val="001D55E8"/>
    <w:rsid w:val="001D5A6A"/>
    <w:rsid w:val="001D656F"/>
    <w:rsid w:val="001D6896"/>
    <w:rsid w:val="001D6A07"/>
    <w:rsid w:val="001D7813"/>
    <w:rsid w:val="001E0521"/>
    <w:rsid w:val="001E05B0"/>
    <w:rsid w:val="001E1117"/>
    <w:rsid w:val="001E19C5"/>
    <w:rsid w:val="001E19D1"/>
    <w:rsid w:val="001E1BDF"/>
    <w:rsid w:val="001E2CFC"/>
    <w:rsid w:val="001E2F35"/>
    <w:rsid w:val="001E2FC1"/>
    <w:rsid w:val="001E3026"/>
    <w:rsid w:val="001E36D5"/>
    <w:rsid w:val="001E42CC"/>
    <w:rsid w:val="001E52FD"/>
    <w:rsid w:val="001E58F2"/>
    <w:rsid w:val="001E5998"/>
    <w:rsid w:val="001E64CE"/>
    <w:rsid w:val="001E652A"/>
    <w:rsid w:val="001E675A"/>
    <w:rsid w:val="001E6EC2"/>
    <w:rsid w:val="001E7455"/>
    <w:rsid w:val="001E797C"/>
    <w:rsid w:val="001F07BC"/>
    <w:rsid w:val="001F22EF"/>
    <w:rsid w:val="001F2371"/>
    <w:rsid w:val="001F2A5B"/>
    <w:rsid w:val="001F2CEB"/>
    <w:rsid w:val="001F3187"/>
    <w:rsid w:val="001F4910"/>
    <w:rsid w:val="001F4E87"/>
    <w:rsid w:val="001F5445"/>
    <w:rsid w:val="001F5824"/>
    <w:rsid w:val="001F5CD4"/>
    <w:rsid w:val="001F6713"/>
    <w:rsid w:val="001F6C56"/>
    <w:rsid w:val="001F6DE8"/>
    <w:rsid w:val="001F74F5"/>
    <w:rsid w:val="001F7A23"/>
    <w:rsid w:val="001F7AC9"/>
    <w:rsid w:val="002006B5"/>
    <w:rsid w:val="00201936"/>
    <w:rsid w:val="002019F4"/>
    <w:rsid w:val="002020FE"/>
    <w:rsid w:val="0020227B"/>
    <w:rsid w:val="00202361"/>
    <w:rsid w:val="00202576"/>
    <w:rsid w:val="00202E57"/>
    <w:rsid w:val="00203408"/>
    <w:rsid w:val="0020372A"/>
    <w:rsid w:val="00204425"/>
    <w:rsid w:val="00205258"/>
    <w:rsid w:val="00205B0B"/>
    <w:rsid w:val="00206231"/>
    <w:rsid w:val="002068F5"/>
    <w:rsid w:val="002074C2"/>
    <w:rsid w:val="00207C4F"/>
    <w:rsid w:val="00210527"/>
    <w:rsid w:val="00210BF5"/>
    <w:rsid w:val="0021145B"/>
    <w:rsid w:val="0021208C"/>
    <w:rsid w:val="00212852"/>
    <w:rsid w:val="00212C28"/>
    <w:rsid w:val="00213C36"/>
    <w:rsid w:val="00213DBE"/>
    <w:rsid w:val="00214121"/>
    <w:rsid w:val="0021414F"/>
    <w:rsid w:val="00215098"/>
    <w:rsid w:val="00215103"/>
    <w:rsid w:val="0021560B"/>
    <w:rsid w:val="00215CE1"/>
    <w:rsid w:val="0021723D"/>
    <w:rsid w:val="0021727C"/>
    <w:rsid w:val="0021761A"/>
    <w:rsid w:val="002178BB"/>
    <w:rsid w:val="00217DEF"/>
    <w:rsid w:val="00217F15"/>
    <w:rsid w:val="002203A2"/>
    <w:rsid w:val="002203E0"/>
    <w:rsid w:val="002212A5"/>
    <w:rsid w:val="002222F2"/>
    <w:rsid w:val="00222A33"/>
    <w:rsid w:val="00222F91"/>
    <w:rsid w:val="00222FAD"/>
    <w:rsid w:val="00223591"/>
    <w:rsid w:val="0022377C"/>
    <w:rsid w:val="00223A2F"/>
    <w:rsid w:val="00224826"/>
    <w:rsid w:val="00224970"/>
    <w:rsid w:val="00225DFE"/>
    <w:rsid w:val="00225E87"/>
    <w:rsid w:val="0022649A"/>
    <w:rsid w:val="00226659"/>
    <w:rsid w:val="00226726"/>
    <w:rsid w:val="00227BA8"/>
    <w:rsid w:val="0023022E"/>
    <w:rsid w:val="002302A1"/>
    <w:rsid w:val="00230399"/>
    <w:rsid w:val="00232348"/>
    <w:rsid w:val="00232A48"/>
    <w:rsid w:val="00234BE9"/>
    <w:rsid w:val="00234CBA"/>
    <w:rsid w:val="00235950"/>
    <w:rsid w:val="00236C05"/>
    <w:rsid w:val="00236EC8"/>
    <w:rsid w:val="00236FB3"/>
    <w:rsid w:val="00237203"/>
    <w:rsid w:val="00237322"/>
    <w:rsid w:val="00237404"/>
    <w:rsid w:val="00237F30"/>
    <w:rsid w:val="0024096F"/>
    <w:rsid w:val="00242A73"/>
    <w:rsid w:val="00242F2A"/>
    <w:rsid w:val="002430EB"/>
    <w:rsid w:val="0024319C"/>
    <w:rsid w:val="0024358D"/>
    <w:rsid w:val="002448E4"/>
    <w:rsid w:val="00245097"/>
    <w:rsid w:val="00245D56"/>
    <w:rsid w:val="002460A3"/>
    <w:rsid w:val="00246492"/>
    <w:rsid w:val="0024677D"/>
    <w:rsid w:val="00247669"/>
    <w:rsid w:val="00250449"/>
    <w:rsid w:val="00250944"/>
    <w:rsid w:val="00250965"/>
    <w:rsid w:val="00250D2E"/>
    <w:rsid w:val="00250F0C"/>
    <w:rsid w:val="0025168E"/>
    <w:rsid w:val="0025173D"/>
    <w:rsid w:val="002521F1"/>
    <w:rsid w:val="00252559"/>
    <w:rsid w:val="00253410"/>
    <w:rsid w:val="00254EC4"/>
    <w:rsid w:val="002551C3"/>
    <w:rsid w:val="00255E10"/>
    <w:rsid w:val="002564C0"/>
    <w:rsid w:val="00257CA0"/>
    <w:rsid w:val="00260188"/>
    <w:rsid w:val="0026097E"/>
    <w:rsid w:val="00260DDA"/>
    <w:rsid w:val="00260E33"/>
    <w:rsid w:val="00260F1C"/>
    <w:rsid w:val="00261E3F"/>
    <w:rsid w:val="00262791"/>
    <w:rsid w:val="00262DA4"/>
    <w:rsid w:val="00263269"/>
    <w:rsid w:val="002632F8"/>
    <w:rsid w:val="0026396D"/>
    <w:rsid w:val="002641C0"/>
    <w:rsid w:val="00265838"/>
    <w:rsid w:val="00265968"/>
    <w:rsid w:val="00265AD0"/>
    <w:rsid w:val="0026657F"/>
    <w:rsid w:val="002668E6"/>
    <w:rsid w:val="00266DBA"/>
    <w:rsid w:val="00267078"/>
    <w:rsid w:val="00267C03"/>
    <w:rsid w:val="00267D34"/>
    <w:rsid w:val="00267F79"/>
    <w:rsid w:val="00270774"/>
    <w:rsid w:val="0027090B"/>
    <w:rsid w:val="00270B29"/>
    <w:rsid w:val="00270CCA"/>
    <w:rsid w:val="00271093"/>
    <w:rsid w:val="00272044"/>
    <w:rsid w:val="0027293D"/>
    <w:rsid w:val="00273433"/>
    <w:rsid w:val="0027350B"/>
    <w:rsid w:val="00273F49"/>
    <w:rsid w:val="00274041"/>
    <w:rsid w:val="00274117"/>
    <w:rsid w:val="0027489C"/>
    <w:rsid w:val="00274BE2"/>
    <w:rsid w:val="0027539B"/>
    <w:rsid w:val="002753F1"/>
    <w:rsid w:val="00275403"/>
    <w:rsid w:val="002754ED"/>
    <w:rsid w:val="0027660B"/>
    <w:rsid w:val="0027696A"/>
    <w:rsid w:val="00276EBE"/>
    <w:rsid w:val="00277E30"/>
    <w:rsid w:val="00277FB8"/>
    <w:rsid w:val="0028057C"/>
    <w:rsid w:val="00280599"/>
    <w:rsid w:val="0028071D"/>
    <w:rsid w:val="002809D2"/>
    <w:rsid w:val="0028135B"/>
    <w:rsid w:val="00281400"/>
    <w:rsid w:val="002824F1"/>
    <w:rsid w:val="00282584"/>
    <w:rsid w:val="002828C3"/>
    <w:rsid w:val="002830A0"/>
    <w:rsid w:val="002833CB"/>
    <w:rsid w:val="0028380C"/>
    <w:rsid w:val="00283BCE"/>
    <w:rsid w:val="002842C1"/>
    <w:rsid w:val="00284724"/>
    <w:rsid w:val="00284D16"/>
    <w:rsid w:val="00284E27"/>
    <w:rsid w:val="00285156"/>
    <w:rsid w:val="00285F5D"/>
    <w:rsid w:val="002860E1"/>
    <w:rsid w:val="00286B03"/>
    <w:rsid w:val="00287173"/>
    <w:rsid w:val="0028778B"/>
    <w:rsid w:val="00290361"/>
    <w:rsid w:val="00290A33"/>
    <w:rsid w:val="00290BA2"/>
    <w:rsid w:val="00291252"/>
    <w:rsid w:val="00291623"/>
    <w:rsid w:val="0029172A"/>
    <w:rsid w:val="002920C8"/>
    <w:rsid w:val="002931FC"/>
    <w:rsid w:val="00294685"/>
    <w:rsid w:val="00295677"/>
    <w:rsid w:val="002959F5"/>
    <w:rsid w:val="002965E6"/>
    <w:rsid w:val="002968CF"/>
    <w:rsid w:val="00296A89"/>
    <w:rsid w:val="00296CA7"/>
    <w:rsid w:val="0029714F"/>
    <w:rsid w:val="0029753A"/>
    <w:rsid w:val="0029769E"/>
    <w:rsid w:val="002A09B6"/>
    <w:rsid w:val="002A0A5E"/>
    <w:rsid w:val="002A0F2E"/>
    <w:rsid w:val="002A1D39"/>
    <w:rsid w:val="002A2668"/>
    <w:rsid w:val="002A297B"/>
    <w:rsid w:val="002A3122"/>
    <w:rsid w:val="002A39FD"/>
    <w:rsid w:val="002A437D"/>
    <w:rsid w:val="002A500D"/>
    <w:rsid w:val="002A72A5"/>
    <w:rsid w:val="002A767F"/>
    <w:rsid w:val="002B0E09"/>
    <w:rsid w:val="002B119F"/>
    <w:rsid w:val="002B11FB"/>
    <w:rsid w:val="002B1561"/>
    <w:rsid w:val="002B1F17"/>
    <w:rsid w:val="002B202B"/>
    <w:rsid w:val="002B2D21"/>
    <w:rsid w:val="002B3196"/>
    <w:rsid w:val="002B3221"/>
    <w:rsid w:val="002B420A"/>
    <w:rsid w:val="002B4228"/>
    <w:rsid w:val="002B4ADD"/>
    <w:rsid w:val="002B5343"/>
    <w:rsid w:val="002B5469"/>
    <w:rsid w:val="002B66BE"/>
    <w:rsid w:val="002B6A11"/>
    <w:rsid w:val="002B6C00"/>
    <w:rsid w:val="002B72A9"/>
    <w:rsid w:val="002B7814"/>
    <w:rsid w:val="002B7879"/>
    <w:rsid w:val="002B7E50"/>
    <w:rsid w:val="002C0245"/>
    <w:rsid w:val="002C02AD"/>
    <w:rsid w:val="002C08A7"/>
    <w:rsid w:val="002C0F5A"/>
    <w:rsid w:val="002C1AD9"/>
    <w:rsid w:val="002C1F5A"/>
    <w:rsid w:val="002C20EF"/>
    <w:rsid w:val="002C322F"/>
    <w:rsid w:val="002C3587"/>
    <w:rsid w:val="002C3630"/>
    <w:rsid w:val="002C3666"/>
    <w:rsid w:val="002C47D0"/>
    <w:rsid w:val="002C4F18"/>
    <w:rsid w:val="002C5153"/>
    <w:rsid w:val="002C5EF9"/>
    <w:rsid w:val="002C655D"/>
    <w:rsid w:val="002C6A31"/>
    <w:rsid w:val="002C7124"/>
    <w:rsid w:val="002C7597"/>
    <w:rsid w:val="002C7810"/>
    <w:rsid w:val="002C7E4F"/>
    <w:rsid w:val="002D046E"/>
    <w:rsid w:val="002D0964"/>
    <w:rsid w:val="002D0FF8"/>
    <w:rsid w:val="002D105D"/>
    <w:rsid w:val="002D15F1"/>
    <w:rsid w:val="002D2204"/>
    <w:rsid w:val="002D26BB"/>
    <w:rsid w:val="002D31CB"/>
    <w:rsid w:val="002D34EE"/>
    <w:rsid w:val="002D3737"/>
    <w:rsid w:val="002D37E3"/>
    <w:rsid w:val="002D3DD8"/>
    <w:rsid w:val="002D438C"/>
    <w:rsid w:val="002D45A1"/>
    <w:rsid w:val="002D531C"/>
    <w:rsid w:val="002D540B"/>
    <w:rsid w:val="002D56CA"/>
    <w:rsid w:val="002D59E6"/>
    <w:rsid w:val="002D5C7B"/>
    <w:rsid w:val="002D5EB1"/>
    <w:rsid w:val="002D6054"/>
    <w:rsid w:val="002D6246"/>
    <w:rsid w:val="002D6B75"/>
    <w:rsid w:val="002D6CE1"/>
    <w:rsid w:val="002D730F"/>
    <w:rsid w:val="002D7995"/>
    <w:rsid w:val="002D7EF1"/>
    <w:rsid w:val="002E13A0"/>
    <w:rsid w:val="002E1A30"/>
    <w:rsid w:val="002E1D01"/>
    <w:rsid w:val="002E2049"/>
    <w:rsid w:val="002E2C89"/>
    <w:rsid w:val="002E2FA4"/>
    <w:rsid w:val="002E3455"/>
    <w:rsid w:val="002E34F9"/>
    <w:rsid w:val="002E3587"/>
    <w:rsid w:val="002E419B"/>
    <w:rsid w:val="002E49A2"/>
    <w:rsid w:val="002E500C"/>
    <w:rsid w:val="002E6DA1"/>
    <w:rsid w:val="002E74FF"/>
    <w:rsid w:val="002E77D0"/>
    <w:rsid w:val="002E7B94"/>
    <w:rsid w:val="002E7C43"/>
    <w:rsid w:val="002E7F77"/>
    <w:rsid w:val="002F059F"/>
    <w:rsid w:val="002F089A"/>
    <w:rsid w:val="002F1763"/>
    <w:rsid w:val="002F1D45"/>
    <w:rsid w:val="002F2099"/>
    <w:rsid w:val="002F331B"/>
    <w:rsid w:val="002F35BE"/>
    <w:rsid w:val="002F3CC5"/>
    <w:rsid w:val="002F3F46"/>
    <w:rsid w:val="002F4287"/>
    <w:rsid w:val="002F4953"/>
    <w:rsid w:val="002F67E8"/>
    <w:rsid w:val="002F6C75"/>
    <w:rsid w:val="002F7375"/>
    <w:rsid w:val="002F78D2"/>
    <w:rsid w:val="002F7B14"/>
    <w:rsid w:val="0030038C"/>
    <w:rsid w:val="00300672"/>
    <w:rsid w:val="003008F7"/>
    <w:rsid w:val="00300BED"/>
    <w:rsid w:val="00300F9F"/>
    <w:rsid w:val="003029E0"/>
    <w:rsid w:val="003032E3"/>
    <w:rsid w:val="00303501"/>
    <w:rsid w:val="00303877"/>
    <w:rsid w:val="00303BF6"/>
    <w:rsid w:val="003046E9"/>
    <w:rsid w:val="003049C4"/>
    <w:rsid w:val="003054FE"/>
    <w:rsid w:val="00305A75"/>
    <w:rsid w:val="0030622E"/>
    <w:rsid w:val="00306BD9"/>
    <w:rsid w:val="00306FD3"/>
    <w:rsid w:val="00307889"/>
    <w:rsid w:val="00307E7B"/>
    <w:rsid w:val="003113D2"/>
    <w:rsid w:val="003120B3"/>
    <w:rsid w:val="00312128"/>
    <w:rsid w:val="003121B1"/>
    <w:rsid w:val="0031284A"/>
    <w:rsid w:val="00312A05"/>
    <w:rsid w:val="00313416"/>
    <w:rsid w:val="00313575"/>
    <w:rsid w:val="003139F1"/>
    <w:rsid w:val="00314257"/>
    <w:rsid w:val="003143D5"/>
    <w:rsid w:val="00314468"/>
    <w:rsid w:val="00314C84"/>
    <w:rsid w:val="003159D5"/>
    <w:rsid w:val="00315BA9"/>
    <w:rsid w:val="00315D14"/>
    <w:rsid w:val="003172B7"/>
    <w:rsid w:val="00317D96"/>
    <w:rsid w:val="00320429"/>
    <w:rsid w:val="00320642"/>
    <w:rsid w:val="003214D4"/>
    <w:rsid w:val="00321B6C"/>
    <w:rsid w:val="003221B4"/>
    <w:rsid w:val="003228F1"/>
    <w:rsid w:val="003232C5"/>
    <w:rsid w:val="00323E12"/>
    <w:rsid w:val="003247E5"/>
    <w:rsid w:val="0032489F"/>
    <w:rsid w:val="00325450"/>
    <w:rsid w:val="003258B1"/>
    <w:rsid w:val="003258D0"/>
    <w:rsid w:val="00325AED"/>
    <w:rsid w:val="00325B53"/>
    <w:rsid w:val="00326E8C"/>
    <w:rsid w:val="00326F8F"/>
    <w:rsid w:val="0032749C"/>
    <w:rsid w:val="003274E0"/>
    <w:rsid w:val="003277FB"/>
    <w:rsid w:val="00327D1B"/>
    <w:rsid w:val="003301B0"/>
    <w:rsid w:val="00330AEC"/>
    <w:rsid w:val="0033124D"/>
    <w:rsid w:val="00332092"/>
    <w:rsid w:val="00332868"/>
    <w:rsid w:val="00332886"/>
    <w:rsid w:val="00332925"/>
    <w:rsid w:val="00332A8E"/>
    <w:rsid w:val="00332D11"/>
    <w:rsid w:val="003333DE"/>
    <w:rsid w:val="003336A9"/>
    <w:rsid w:val="00334131"/>
    <w:rsid w:val="003346B6"/>
    <w:rsid w:val="0033495E"/>
    <w:rsid w:val="0033497E"/>
    <w:rsid w:val="00334E98"/>
    <w:rsid w:val="003352C7"/>
    <w:rsid w:val="00335525"/>
    <w:rsid w:val="00336161"/>
    <w:rsid w:val="003365C3"/>
    <w:rsid w:val="0033672B"/>
    <w:rsid w:val="00336F73"/>
    <w:rsid w:val="00337279"/>
    <w:rsid w:val="003374C4"/>
    <w:rsid w:val="003379CE"/>
    <w:rsid w:val="00340063"/>
    <w:rsid w:val="003405CA"/>
    <w:rsid w:val="0034084C"/>
    <w:rsid w:val="00340AE2"/>
    <w:rsid w:val="0034109F"/>
    <w:rsid w:val="00341569"/>
    <w:rsid w:val="0034281F"/>
    <w:rsid w:val="00342B0A"/>
    <w:rsid w:val="00343F41"/>
    <w:rsid w:val="00345292"/>
    <w:rsid w:val="00345491"/>
    <w:rsid w:val="00345FCC"/>
    <w:rsid w:val="0034617F"/>
    <w:rsid w:val="003463B0"/>
    <w:rsid w:val="003468C4"/>
    <w:rsid w:val="00351315"/>
    <w:rsid w:val="003519CD"/>
    <w:rsid w:val="00351A01"/>
    <w:rsid w:val="0035203D"/>
    <w:rsid w:val="00352193"/>
    <w:rsid w:val="00352345"/>
    <w:rsid w:val="0035399F"/>
    <w:rsid w:val="0035435A"/>
    <w:rsid w:val="00354586"/>
    <w:rsid w:val="003545A5"/>
    <w:rsid w:val="0035469C"/>
    <w:rsid w:val="00354B88"/>
    <w:rsid w:val="00354DA3"/>
    <w:rsid w:val="003550C7"/>
    <w:rsid w:val="00355416"/>
    <w:rsid w:val="003558C1"/>
    <w:rsid w:val="00355E8C"/>
    <w:rsid w:val="00355EB9"/>
    <w:rsid w:val="00356198"/>
    <w:rsid w:val="00356791"/>
    <w:rsid w:val="00356C87"/>
    <w:rsid w:val="00357745"/>
    <w:rsid w:val="003606B5"/>
    <w:rsid w:val="00360A0C"/>
    <w:rsid w:val="003610EC"/>
    <w:rsid w:val="00361D02"/>
    <w:rsid w:val="00362083"/>
    <w:rsid w:val="0036255F"/>
    <w:rsid w:val="00362630"/>
    <w:rsid w:val="00363BDA"/>
    <w:rsid w:val="00363DBA"/>
    <w:rsid w:val="00363DFC"/>
    <w:rsid w:val="0036406A"/>
    <w:rsid w:val="003640D1"/>
    <w:rsid w:val="003643B5"/>
    <w:rsid w:val="003648E3"/>
    <w:rsid w:val="00364C01"/>
    <w:rsid w:val="003656FB"/>
    <w:rsid w:val="0036571D"/>
    <w:rsid w:val="00365CAA"/>
    <w:rsid w:val="00366126"/>
    <w:rsid w:val="00366CBA"/>
    <w:rsid w:val="00367244"/>
    <w:rsid w:val="003707F7"/>
    <w:rsid w:val="00370BAC"/>
    <w:rsid w:val="00370FD9"/>
    <w:rsid w:val="003710AF"/>
    <w:rsid w:val="00371A0F"/>
    <w:rsid w:val="00371A5D"/>
    <w:rsid w:val="00371F16"/>
    <w:rsid w:val="003722BF"/>
    <w:rsid w:val="003731CE"/>
    <w:rsid w:val="003734E2"/>
    <w:rsid w:val="0037373E"/>
    <w:rsid w:val="00373926"/>
    <w:rsid w:val="00374474"/>
    <w:rsid w:val="003745AF"/>
    <w:rsid w:val="003757E8"/>
    <w:rsid w:val="003759F9"/>
    <w:rsid w:val="00375AFC"/>
    <w:rsid w:val="00375ED6"/>
    <w:rsid w:val="0037656A"/>
    <w:rsid w:val="00376685"/>
    <w:rsid w:val="00376754"/>
    <w:rsid w:val="00376D4D"/>
    <w:rsid w:val="00377083"/>
    <w:rsid w:val="00377633"/>
    <w:rsid w:val="00377C80"/>
    <w:rsid w:val="00377DEE"/>
    <w:rsid w:val="00377F81"/>
    <w:rsid w:val="00380032"/>
    <w:rsid w:val="0038013A"/>
    <w:rsid w:val="00380947"/>
    <w:rsid w:val="003811C8"/>
    <w:rsid w:val="00381AE4"/>
    <w:rsid w:val="00381E4D"/>
    <w:rsid w:val="00382D6D"/>
    <w:rsid w:val="003830F2"/>
    <w:rsid w:val="003833AD"/>
    <w:rsid w:val="00383DBD"/>
    <w:rsid w:val="00383E53"/>
    <w:rsid w:val="00383FE7"/>
    <w:rsid w:val="003846E4"/>
    <w:rsid w:val="0038478B"/>
    <w:rsid w:val="003848C3"/>
    <w:rsid w:val="0038548A"/>
    <w:rsid w:val="00385FE1"/>
    <w:rsid w:val="00386972"/>
    <w:rsid w:val="00387141"/>
    <w:rsid w:val="003871D1"/>
    <w:rsid w:val="0038723C"/>
    <w:rsid w:val="00387A4B"/>
    <w:rsid w:val="00387EDD"/>
    <w:rsid w:val="00390018"/>
    <w:rsid w:val="00390CB9"/>
    <w:rsid w:val="00391591"/>
    <w:rsid w:val="00392463"/>
    <w:rsid w:val="003924D4"/>
    <w:rsid w:val="00392C91"/>
    <w:rsid w:val="00394C20"/>
    <w:rsid w:val="0039554F"/>
    <w:rsid w:val="0039582D"/>
    <w:rsid w:val="00397D2B"/>
    <w:rsid w:val="003A05CE"/>
    <w:rsid w:val="003A1DCE"/>
    <w:rsid w:val="003A2CB4"/>
    <w:rsid w:val="003A339B"/>
    <w:rsid w:val="003A3BB2"/>
    <w:rsid w:val="003A5253"/>
    <w:rsid w:val="003A65D6"/>
    <w:rsid w:val="003A67C7"/>
    <w:rsid w:val="003A6C50"/>
    <w:rsid w:val="003A6F1A"/>
    <w:rsid w:val="003A744C"/>
    <w:rsid w:val="003B00F0"/>
    <w:rsid w:val="003B04E7"/>
    <w:rsid w:val="003B04EF"/>
    <w:rsid w:val="003B07F1"/>
    <w:rsid w:val="003B14D1"/>
    <w:rsid w:val="003B1B00"/>
    <w:rsid w:val="003B1E0A"/>
    <w:rsid w:val="003B2169"/>
    <w:rsid w:val="003B27B4"/>
    <w:rsid w:val="003B2E92"/>
    <w:rsid w:val="003B2FB5"/>
    <w:rsid w:val="003B3185"/>
    <w:rsid w:val="003B31D2"/>
    <w:rsid w:val="003B377E"/>
    <w:rsid w:val="003B37CE"/>
    <w:rsid w:val="003B37F5"/>
    <w:rsid w:val="003B3B5D"/>
    <w:rsid w:val="003B3B6F"/>
    <w:rsid w:val="003B4131"/>
    <w:rsid w:val="003B43E7"/>
    <w:rsid w:val="003B4921"/>
    <w:rsid w:val="003B4DC4"/>
    <w:rsid w:val="003B4F16"/>
    <w:rsid w:val="003B4FBA"/>
    <w:rsid w:val="003B5137"/>
    <w:rsid w:val="003B5C6A"/>
    <w:rsid w:val="003B6595"/>
    <w:rsid w:val="003B7207"/>
    <w:rsid w:val="003B7D69"/>
    <w:rsid w:val="003C0345"/>
    <w:rsid w:val="003C0FFB"/>
    <w:rsid w:val="003C1807"/>
    <w:rsid w:val="003C297F"/>
    <w:rsid w:val="003C2B04"/>
    <w:rsid w:val="003C3241"/>
    <w:rsid w:val="003C354C"/>
    <w:rsid w:val="003C3995"/>
    <w:rsid w:val="003C421C"/>
    <w:rsid w:val="003C4273"/>
    <w:rsid w:val="003C4B3D"/>
    <w:rsid w:val="003C503E"/>
    <w:rsid w:val="003C6A32"/>
    <w:rsid w:val="003C6BE7"/>
    <w:rsid w:val="003C7E97"/>
    <w:rsid w:val="003D11EB"/>
    <w:rsid w:val="003D1595"/>
    <w:rsid w:val="003D1712"/>
    <w:rsid w:val="003D1D3B"/>
    <w:rsid w:val="003D2366"/>
    <w:rsid w:val="003D2430"/>
    <w:rsid w:val="003D2DFF"/>
    <w:rsid w:val="003D2EEC"/>
    <w:rsid w:val="003D3C10"/>
    <w:rsid w:val="003D3C51"/>
    <w:rsid w:val="003D3D98"/>
    <w:rsid w:val="003D465A"/>
    <w:rsid w:val="003D4D33"/>
    <w:rsid w:val="003D5257"/>
    <w:rsid w:val="003D54D4"/>
    <w:rsid w:val="003D5D04"/>
    <w:rsid w:val="003D5D0D"/>
    <w:rsid w:val="003D5D39"/>
    <w:rsid w:val="003D68B4"/>
    <w:rsid w:val="003D7AF2"/>
    <w:rsid w:val="003D7D7C"/>
    <w:rsid w:val="003E03D5"/>
    <w:rsid w:val="003E136B"/>
    <w:rsid w:val="003E19ED"/>
    <w:rsid w:val="003E2379"/>
    <w:rsid w:val="003E24AC"/>
    <w:rsid w:val="003E2807"/>
    <w:rsid w:val="003E2AFF"/>
    <w:rsid w:val="003E3CCB"/>
    <w:rsid w:val="003E3D61"/>
    <w:rsid w:val="003E4EBA"/>
    <w:rsid w:val="003E580E"/>
    <w:rsid w:val="003E6BAA"/>
    <w:rsid w:val="003E7163"/>
    <w:rsid w:val="003E72AA"/>
    <w:rsid w:val="003E74D3"/>
    <w:rsid w:val="003E7D54"/>
    <w:rsid w:val="003F071C"/>
    <w:rsid w:val="003F07CB"/>
    <w:rsid w:val="003F082D"/>
    <w:rsid w:val="003F0942"/>
    <w:rsid w:val="003F1A1C"/>
    <w:rsid w:val="003F3D63"/>
    <w:rsid w:val="003F3F83"/>
    <w:rsid w:val="003F45F4"/>
    <w:rsid w:val="003F474D"/>
    <w:rsid w:val="003F5904"/>
    <w:rsid w:val="003F62E7"/>
    <w:rsid w:val="003F67CD"/>
    <w:rsid w:val="003F72C8"/>
    <w:rsid w:val="003F7497"/>
    <w:rsid w:val="003F7AD8"/>
    <w:rsid w:val="003F7C64"/>
    <w:rsid w:val="0040083C"/>
    <w:rsid w:val="0040474D"/>
    <w:rsid w:val="00404790"/>
    <w:rsid w:val="004048EB"/>
    <w:rsid w:val="00404AD5"/>
    <w:rsid w:val="00405C14"/>
    <w:rsid w:val="00405DBA"/>
    <w:rsid w:val="00405F1A"/>
    <w:rsid w:val="00406973"/>
    <w:rsid w:val="00406C78"/>
    <w:rsid w:val="00411021"/>
    <w:rsid w:val="00411268"/>
    <w:rsid w:val="00411373"/>
    <w:rsid w:val="00411DEB"/>
    <w:rsid w:val="004120C8"/>
    <w:rsid w:val="004121B1"/>
    <w:rsid w:val="00412572"/>
    <w:rsid w:val="004125BD"/>
    <w:rsid w:val="00412FD9"/>
    <w:rsid w:val="004130A7"/>
    <w:rsid w:val="00413303"/>
    <w:rsid w:val="00413458"/>
    <w:rsid w:val="004138BA"/>
    <w:rsid w:val="00413B8E"/>
    <w:rsid w:val="00414F15"/>
    <w:rsid w:val="00415322"/>
    <w:rsid w:val="00415951"/>
    <w:rsid w:val="00415CC9"/>
    <w:rsid w:val="00416B93"/>
    <w:rsid w:val="00417009"/>
    <w:rsid w:val="00417307"/>
    <w:rsid w:val="004173D9"/>
    <w:rsid w:val="004175A6"/>
    <w:rsid w:val="00417B46"/>
    <w:rsid w:val="004204C6"/>
    <w:rsid w:val="00420BD1"/>
    <w:rsid w:val="00420D7B"/>
    <w:rsid w:val="00422064"/>
    <w:rsid w:val="004227A7"/>
    <w:rsid w:val="00423296"/>
    <w:rsid w:val="004236BC"/>
    <w:rsid w:val="00423A11"/>
    <w:rsid w:val="00423BD2"/>
    <w:rsid w:val="00424296"/>
    <w:rsid w:val="00424435"/>
    <w:rsid w:val="00424602"/>
    <w:rsid w:val="0042504E"/>
    <w:rsid w:val="0042568E"/>
    <w:rsid w:val="00425E16"/>
    <w:rsid w:val="00426193"/>
    <w:rsid w:val="00426D30"/>
    <w:rsid w:val="00426D62"/>
    <w:rsid w:val="00426EB6"/>
    <w:rsid w:val="00426F5C"/>
    <w:rsid w:val="00426FE1"/>
    <w:rsid w:val="0042763F"/>
    <w:rsid w:val="00427BD6"/>
    <w:rsid w:val="00427CDA"/>
    <w:rsid w:val="00427D2B"/>
    <w:rsid w:val="004304B0"/>
    <w:rsid w:val="004305D0"/>
    <w:rsid w:val="00430608"/>
    <w:rsid w:val="00430702"/>
    <w:rsid w:val="004308F2"/>
    <w:rsid w:val="00430C18"/>
    <w:rsid w:val="0043128B"/>
    <w:rsid w:val="004314D3"/>
    <w:rsid w:val="00431F9D"/>
    <w:rsid w:val="0043342C"/>
    <w:rsid w:val="0043559C"/>
    <w:rsid w:val="0043585F"/>
    <w:rsid w:val="004358A2"/>
    <w:rsid w:val="00435F3F"/>
    <w:rsid w:val="004369E4"/>
    <w:rsid w:val="00436D0C"/>
    <w:rsid w:val="00436F31"/>
    <w:rsid w:val="004377BE"/>
    <w:rsid w:val="00437BA6"/>
    <w:rsid w:val="00437C18"/>
    <w:rsid w:val="00440BC2"/>
    <w:rsid w:val="00440E89"/>
    <w:rsid w:val="004413DE"/>
    <w:rsid w:val="00442725"/>
    <w:rsid w:val="00442D8A"/>
    <w:rsid w:val="00443208"/>
    <w:rsid w:val="004432FD"/>
    <w:rsid w:val="00443AB3"/>
    <w:rsid w:val="00444954"/>
    <w:rsid w:val="0044531E"/>
    <w:rsid w:val="00446984"/>
    <w:rsid w:val="00447140"/>
    <w:rsid w:val="00447262"/>
    <w:rsid w:val="0044759D"/>
    <w:rsid w:val="00447F1B"/>
    <w:rsid w:val="00450110"/>
    <w:rsid w:val="00450A26"/>
    <w:rsid w:val="00451248"/>
    <w:rsid w:val="0045189C"/>
    <w:rsid w:val="004520A9"/>
    <w:rsid w:val="00452232"/>
    <w:rsid w:val="00452266"/>
    <w:rsid w:val="004527FE"/>
    <w:rsid w:val="00452A2D"/>
    <w:rsid w:val="00452DEA"/>
    <w:rsid w:val="00452FCF"/>
    <w:rsid w:val="00453119"/>
    <w:rsid w:val="0045388E"/>
    <w:rsid w:val="00454041"/>
    <w:rsid w:val="00454763"/>
    <w:rsid w:val="00454AE4"/>
    <w:rsid w:val="00454CAC"/>
    <w:rsid w:val="00454CBA"/>
    <w:rsid w:val="0045583C"/>
    <w:rsid w:val="00455F9F"/>
    <w:rsid w:val="00456488"/>
    <w:rsid w:val="00457136"/>
    <w:rsid w:val="004571D9"/>
    <w:rsid w:val="0045744F"/>
    <w:rsid w:val="00457679"/>
    <w:rsid w:val="004611CC"/>
    <w:rsid w:val="00461B09"/>
    <w:rsid w:val="00461C86"/>
    <w:rsid w:val="00462354"/>
    <w:rsid w:val="004629FF"/>
    <w:rsid w:val="00462AC4"/>
    <w:rsid w:val="00463782"/>
    <w:rsid w:val="004641C7"/>
    <w:rsid w:val="0046494E"/>
    <w:rsid w:val="004651FC"/>
    <w:rsid w:val="00465419"/>
    <w:rsid w:val="004658FE"/>
    <w:rsid w:val="00465C76"/>
    <w:rsid w:val="00466235"/>
    <w:rsid w:val="00466246"/>
    <w:rsid w:val="00466FA2"/>
    <w:rsid w:val="004672AD"/>
    <w:rsid w:val="0046739E"/>
    <w:rsid w:val="0046758E"/>
    <w:rsid w:val="004700D4"/>
    <w:rsid w:val="00470535"/>
    <w:rsid w:val="004709C1"/>
    <w:rsid w:val="00471BA1"/>
    <w:rsid w:val="004721D6"/>
    <w:rsid w:val="004723D9"/>
    <w:rsid w:val="00473008"/>
    <w:rsid w:val="00473FFE"/>
    <w:rsid w:val="004746A8"/>
    <w:rsid w:val="004752F9"/>
    <w:rsid w:val="004757BA"/>
    <w:rsid w:val="00475D87"/>
    <w:rsid w:val="00475DC3"/>
    <w:rsid w:val="00475E21"/>
    <w:rsid w:val="004761AC"/>
    <w:rsid w:val="00476670"/>
    <w:rsid w:val="00476BC3"/>
    <w:rsid w:val="00476D5C"/>
    <w:rsid w:val="00480278"/>
    <w:rsid w:val="00480A19"/>
    <w:rsid w:val="00480EAF"/>
    <w:rsid w:val="00480FBF"/>
    <w:rsid w:val="00481B11"/>
    <w:rsid w:val="00482239"/>
    <w:rsid w:val="00482295"/>
    <w:rsid w:val="00482498"/>
    <w:rsid w:val="00482812"/>
    <w:rsid w:val="004829A5"/>
    <w:rsid w:val="00483A55"/>
    <w:rsid w:val="00483E68"/>
    <w:rsid w:val="00484676"/>
    <w:rsid w:val="00484B94"/>
    <w:rsid w:val="00485C3A"/>
    <w:rsid w:val="004863E8"/>
    <w:rsid w:val="00486859"/>
    <w:rsid w:val="00487524"/>
    <w:rsid w:val="00487CF4"/>
    <w:rsid w:val="0049018D"/>
    <w:rsid w:val="00490E3C"/>
    <w:rsid w:val="00493038"/>
    <w:rsid w:val="00493CB3"/>
    <w:rsid w:val="00495697"/>
    <w:rsid w:val="00495B8B"/>
    <w:rsid w:val="004963D2"/>
    <w:rsid w:val="0049647A"/>
    <w:rsid w:val="00496624"/>
    <w:rsid w:val="0049672A"/>
    <w:rsid w:val="00496D23"/>
    <w:rsid w:val="00496FDB"/>
    <w:rsid w:val="00497488"/>
    <w:rsid w:val="00497E2A"/>
    <w:rsid w:val="004A07CC"/>
    <w:rsid w:val="004A09A5"/>
    <w:rsid w:val="004A0AE3"/>
    <w:rsid w:val="004A0D58"/>
    <w:rsid w:val="004A0EE7"/>
    <w:rsid w:val="004A1490"/>
    <w:rsid w:val="004A229F"/>
    <w:rsid w:val="004A24F3"/>
    <w:rsid w:val="004A2A94"/>
    <w:rsid w:val="004A2C25"/>
    <w:rsid w:val="004A365E"/>
    <w:rsid w:val="004A36D8"/>
    <w:rsid w:val="004A3B68"/>
    <w:rsid w:val="004A42C7"/>
    <w:rsid w:val="004A4EA2"/>
    <w:rsid w:val="004A4FB0"/>
    <w:rsid w:val="004A51C7"/>
    <w:rsid w:val="004A571F"/>
    <w:rsid w:val="004A5784"/>
    <w:rsid w:val="004A6688"/>
    <w:rsid w:val="004A6814"/>
    <w:rsid w:val="004A6E5D"/>
    <w:rsid w:val="004A6F60"/>
    <w:rsid w:val="004A78D4"/>
    <w:rsid w:val="004A7A82"/>
    <w:rsid w:val="004A7F41"/>
    <w:rsid w:val="004B015D"/>
    <w:rsid w:val="004B0376"/>
    <w:rsid w:val="004B0A9B"/>
    <w:rsid w:val="004B1ACD"/>
    <w:rsid w:val="004B1D7E"/>
    <w:rsid w:val="004B246D"/>
    <w:rsid w:val="004B25C0"/>
    <w:rsid w:val="004B27AD"/>
    <w:rsid w:val="004B280C"/>
    <w:rsid w:val="004B2F78"/>
    <w:rsid w:val="004B343A"/>
    <w:rsid w:val="004B37B4"/>
    <w:rsid w:val="004B3C37"/>
    <w:rsid w:val="004B3E48"/>
    <w:rsid w:val="004B3E63"/>
    <w:rsid w:val="004B414A"/>
    <w:rsid w:val="004B423A"/>
    <w:rsid w:val="004B50E8"/>
    <w:rsid w:val="004B6209"/>
    <w:rsid w:val="004B6C9F"/>
    <w:rsid w:val="004B70AB"/>
    <w:rsid w:val="004B7C0A"/>
    <w:rsid w:val="004B7E52"/>
    <w:rsid w:val="004B7FC7"/>
    <w:rsid w:val="004C0AF0"/>
    <w:rsid w:val="004C0CF8"/>
    <w:rsid w:val="004C0FAA"/>
    <w:rsid w:val="004C1E1B"/>
    <w:rsid w:val="004C27C7"/>
    <w:rsid w:val="004C2E79"/>
    <w:rsid w:val="004C2EFC"/>
    <w:rsid w:val="004C30B8"/>
    <w:rsid w:val="004C3410"/>
    <w:rsid w:val="004C4143"/>
    <w:rsid w:val="004C4322"/>
    <w:rsid w:val="004C58CF"/>
    <w:rsid w:val="004C59FE"/>
    <w:rsid w:val="004C5A05"/>
    <w:rsid w:val="004C5EDB"/>
    <w:rsid w:val="004C603E"/>
    <w:rsid w:val="004C6048"/>
    <w:rsid w:val="004C611F"/>
    <w:rsid w:val="004C6887"/>
    <w:rsid w:val="004C6920"/>
    <w:rsid w:val="004C6D49"/>
    <w:rsid w:val="004C6ECF"/>
    <w:rsid w:val="004C7C01"/>
    <w:rsid w:val="004C7E4A"/>
    <w:rsid w:val="004C7FB6"/>
    <w:rsid w:val="004D0BEA"/>
    <w:rsid w:val="004D1D90"/>
    <w:rsid w:val="004D23AE"/>
    <w:rsid w:val="004D3081"/>
    <w:rsid w:val="004D35AB"/>
    <w:rsid w:val="004D3AA9"/>
    <w:rsid w:val="004D5685"/>
    <w:rsid w:val="004D59E0"/>
    <w:rsid w:val="004D603F"/>
    <w:rsid w:val="004D6AD9"/>
    <w:rsid w:val="004D741A"/>
    <w:rsid w:val="004D76C8"/>
    <w:rsid w:val="004D7C8C"/>
    <w:rsid w:val="004E05F5"/>
    <w:rsid w:val="004E06CD"/>
    <w:rsid w:val="004E1404"/>
    <w:rsid w:val="004E2C13"/>
    <w:rsid w:val="004E304C"/>
    <w:rsid w:val="004E3295"/>
    <w:rsid w:val="004E3B56"/>
    <w:rsid w:val="004E465D"/>
    <w:rsid w:val="004E4D30"/>
    <w:rsid w:val="004E5704"/>
    <w:rsid w:val="004E5A13"/>
    <w:rsid w:val="004E5B0D"/>
    <w:rsid w:val="004E62FB"/>
    <w:rsid w:val="004E648A"/>
    <w:rsid w:val="004E6624"/>
    <w:rsid w:val="004E685F"/>
    <w:rsid w:val="004E6DA8"/>
    <w:rsid w:val="004E71BB"/>
    <w:rsid w:val="004E72FC"/>
    <w:rsid w:val="004E7B2E"/>
    <w:rsid w:val="004E7CB2"/>
    <w:rsid w:val="004F02B5"/>
    <w:rsid w:val="004F07E4"/>
    <w:rsid w:val="004F0DF5"/>
    <w:rsid w:val="004F1A23"/>
    <w:rsid w:val="004F1F9F"/>
    <w:rsid w:val="004F203A"/>
    <w:rsid w:val="004F2D1F"/>
    <w:rsid w:val="004F2EE9"/>
    <w:rsid w:val="004F2FC3"/>
    <w:rsid w:val="004F3051"/>
    <w:rsid w:val="004F3B87"/>
    <w:rsid w:val="004F4176"/>
    <w:rsid w:val="004F60E8"/>
    <w:rsid w:val="004F669E"/>
    <w:rsid w:val="004F6C87"/>
    <w:rsid w:val="004F6E79"/>
    <w:rsid w:val="004F6F31"/>
    <w:rsid w:val="004F6F71"/>
    <w:rsid w:val="004F7E13"/>
    <w:rsid w:val="004F7F44"/>
    <w:rsid w:val="0050018F"/>
    <w:rsid w:val="00500330"/>
    <w:rsid w:val="005016B2"/>
    <w:rsid w:val="00501CBC"/>
    <w:rsid w:val="00502D03"/>
    <w:rsid w:val="00503372"/>
    <w:rsid w:val="005037F4"/>
    <w:rsid w:val="00503879"/>
    <w:rsid w:val="00503B4F"/>
    <w:rsid w:val="00503B73"/>
    <w:rsid w:val="0050414A"/>
    <w:rsid w:val="005041BA"/>
    <w:rsid w:val="00504539"/>
    <w:rsid w:val="00504611"/>
    <w:rsid w:val="00504AB5"/>
    <w:rsid w:val="00505D03"/>
    <w:rsid w:val="00505F84"/>
    <w:rsid w:val="00506167"/>
    <w:rsid w:val="005066FC"/>
    <w:rsid w:val="00506959"/>
    <w:rsid w:val="00507A90"/>
    <w:rsid w:val="00507AB7"/>
    <w:rsid w:val="00510D09"/>
    <w:rsid w:val="00510E9F"/>
    <w:rsid w:val="00510F4F"/>
    <w:rsid w:val="00511357"/>
    <w:rsid w:val="00511DC6"/>
    <w:rsid w:val="00512BD3"/>
    <w:rsid w:val="00512D4E"/>
    <w:rsid w:val="0051336A"/>
    <w:rsid w:val="00513916"/>
    <w:rsid w:val="00514144"/>
    <w:rsid w:val="005143CF"/>
    <w:rsid w:val="005146A8"/>
    <w:rsid w:val="005148E0"/>
    <w:rsid w:val="00516675"/>
    <w:rsid w:val="005167AB"/>
    <w:rsid w:val="005168FE"/>
    <w:rsid w:val="00516D7B"/>
    <w:rsid w:val="00516FC1"/>
    <w:rsid w:val="00517E10"/>
    <w:rsid w:val="0052040A"/>
    <w:rsid w:val="005204B9"/>
    <w:rsid w:val="00521930"/>
    <w:rsid w:val="00521C55"/>
    <w:rsid w:val="00521C8D"/>
    <w:rsid w:val="00522CA2"/>
    <w:rsid w:val="00522D54"/>
    <w:rsid w:val="005233BC"/>
    <w:rsid w:val="00523CBB"/>
    <w:rsid w:val="0052409E"/>
    <w:rsid w:val="00524639"/>
    <w:rsid w:val="00524AA9"/>
    <w:rsid w:val="00524BDA"/>
    <w:rsid w:val="00525EB0"/>
    <w:rsid w:val="0052651C"/>
    <w:rsid w:val="005271A7"/>
    <w:rsid w:val="00527373"/>
    <w:rsid w:val="005275DE"/>
    <w:rsid w:val="0053227C"/>
    <w:rsid w:val="00532710"/>
    <w:rsid w:val="00532AC6"/>
    <w:rsid w:val="00532E3C"/>
    <w:rsid w:val="00533B44"/>
    <w:rsid w:val="00533F63"/>
    <w:rsid w:val="00533FCB"/>
    <w:rsid w:val="005345A8"/>
    <w:rsid w:val="0053465B"/>
    <w:rsid w:val="00534F73"/>
    <w:rsid w:val="00535706"/>
    <w:rsid w:val="005368B8"/>
    <w:rsid w:val="00536FB9"/>
    <w:rsid w:val="00537029"/>
    <w:rsid w:val="005401BC"/>
    <w:rsid w:val="00540BC1"/>
    <w:rsid w:val="00540CC3"/>
    <w:rsid w:val="005415F9"/>
    <w:rsid w:val="00541714"/>
    <w:rsid w:val="0054189C"/>
    <w:rsid w:val="0054259B"/>
    <w:rsid w:val="00542A17"/>
    <w:rsid w:val="00542C8F"/>
    <w:rsid w:val="00542E3E"/>
    <w:rsid w:val="00544184"/>
    <w:rsid w:val="005444D2"/>
    <w:rsid w:val="00544FB9"/>
    <w:rsid w:val="00545100"/>
    <w:rsid w:val="00545648"/>
    <w:rsid w:val="00545903"/>
    <w:rsid w:val="00546318"/>
    <w:rsid w:val="00546424"/>
    <w:rsid w:val="00546720"/>
    <w:rsid w:val="0054722A"/>
    <w:rsid w:val="0054737E"/>
    <w:rsid w:val="00547521"/>
    <w:rsid w:val="00550016"/>
    <w:rsid w:val="00550D9E"/>
    <w:rsid w:val="00550F27"/>
    <w:rsid w:val="00552F6C"/>
    <w:rsid w:val="00553681"/>
    <w:rsid w:val="00553974"/>
    <w:rsid w:val="00554567"/>
    <w:rsid w:val="005549C2"/>
    <w:rsid w:val="00554BE5"/>
    <w:rsid w:val="00555849"/>
    <w:rsid w:val="00555A06"/>
    <w:rsid w:val="00556043"/>
    <w:rsid w:val="00556157"/>
    <w:rsid w:val="00556C7C"/>
    <w:rsid w:val="0055767E"/>
    <w:rsid w:val="00557756"/>
    <w:rsid w:val="00557A23"/>
    <w:rsid w:val="005602C1"/>
    <w:rsid w:val="00560651"/>
    <w:rsid w:val="00560E48"/>
    <w:rsid w:val="00561815"/>
    <w:rsid w:val="005619C3"/>
    <w:rsid w:val="00561B25"/>
    <w:rsid w:val="00561B93"/>
    <w:rsid w:val="00562372"/>
    <w:rsid w:val="005626A0"/>
    <w:rsid w:val="00563291"/>
    <w:rsid w:val="005655FE"/>
    <w:rsid w:val="005663B2"/>
    <w:rsid w:val="00566941"/>
    <w:rsid w:val="00570665"/>
    <w:rsid w:val="005707A0"/>
    <w:rsid w:val="00571716"/>
    <w:rsid w:val="005721D2"/>
    <w:rsid w:val="00572505"/>
    <w:rsid w:val="005725C9"/>
    <w:rsid w:val="00572833"/>
    <w:rsid w:val="00572BC6"/>
    <w:rsid w:val="00572D95"/>
    <w:rsid w:val="00572DC7"/>
    <w:rsid w:val="00573CC2"/>
    <w:rsid w:val="00574D55"/>
    <w:rsid w:val="00574E8E"/>
    <w:rsid w:val="0057541C"/>
    <w:rsid w:val="005754E2"/>
    <w:rsid w:val="005766DD"/>
    <w:rsid w:val="00576771"/>
    <w:rsid w:val="00576A2E"/>
    <w:rsid w:val="00576EC4"/>
    <w:rsid w:val="005772AD"/>
    <w:rsid w:val="00577B26"/>
    <w:rsid w:val="005809AB"/>
    <w:rsid w:val="00580AAB"/>
    <w:rsid w:val="0058138F"/>
    <w:rsid w:val="00582237"/>
    <w:rsid w:val="0058250A"/>
    <w:rsid w:val="00582AC2"/>
    <w:rsid w:val="005836C9"/>
    <w:rsid w:val="005840C4"/>
    <w:rsid w:val="00584858"/>
    <w:rsid w:val="00584DC9"/>
    <w:rsid w:val="00585A16"/>
    <w:rsid w:val="00585EB2"/>
    <w:rsid w:val="00586D0C"/>
    <w:rsid w:val="00586E73"/>
    <w:rsid w:val="0058711F"/>
    <w:rsid w:val="00587BAB"/>
    <w:rsid w:val="00587DE9"/>
    <w:rsid w:val="00587E32"/>
    <w:rsid w:val="00587FBB"/>
    <w:rsid w:val="0059079C"/>
    <w:rsid w:val="00590FC5"/>
    <w:rsid w:val="005913E4"/>
    <w:rsid w:val="0059147F"/>
    <w:rsid w:val="0059243E"/>
    <w:rsid w:val="00592EC8"/>
    <w:rsid w:val="00593321"/>
    <w:rsid w:val="00593563"/>
    <w:rsid w:val="00593E85"/>
    <w:rsid w:val="0059407E"/>
    <w:rsid w:val="0059424A"/>
    <w:rsid w:val="005953C1"/>
    <w:rsid w:val="005956E7"/>
    <w:rsid w:val="00595DBE"/>
    <w:rsid w:val="00595E80"/>
    <w:rsid w:val="00595FE2"/>
    <w:rsid w:val="005A057D"/>
    <w:rsid w:val="005A087A"/>
    <w:rsid w:val="005A0927"/>
    <w:rsid w:val="005A0BB3"/>
    <w:rsid w:val="005A100F"/>
    <w:rsid w:val="005A137B"/>
    <w:rsid w:val="005A1EB9"/>
    <w:rsid w:val="005A2907"/>
    <w:rsid w:val="005A2988"/>
    <w:rsid w:val="005A2A59"/>
    <w:rsid w:val="005A2BBC"/>
    <w:rsid w:val="005A2E19"/>
    <w:rsid w:val="005A2E84"/>
    <w:rsid w:val="005A2F5C"/>
    <w:rsid w:val="005A3F81"/>
    <w:rsid w:val="005A4B5B"/>
    <w:rsid w:val="005A4F4A"/>
    <w:rsid w:val="005A50F4"/>
    <w:rsid w:val="005A5389"/>
    <w:rsid w:val="005A586B"/>
    <w:rsid w:val="005A7B03"/>
    <w:rsid w:val="005A7D7B"/>
    <w:rsid w:val="005B0203"/>
    <w:rsid w:val="005B0B72"/>
    <w:rsid w:val="005B1123"/>
    <w:rsid w:val="005B19E4"/>
    <w:rsid w:val="005B2D44"/>
    <w:rsid w:val="005B30E9"/>
    <w:rsid w:val="005B389B"/>
    <w:rsid w:val="005B43E3"/>
    <w:rsid w:val="005B5790"/>
    <w:rsid w:val="005B5DCD"/>
    <w:rsid w:val="005B60B3"/>
    <w:rsid w:val="005B6220"/>
    <w:rsid w:val="005B6703"/>
    <w:rsid w:val="005B70DD"/>
    <w:rsid w:val="005B7988"/>
    <w:rsid w:val="005B7998"/>
    <w:rsid w:val="005B7DB9"/>
    <w:rsid w:val="005C0812"/>
    <w:rsid w:val="005C10A0"/>
    <w:rsid w:val="005C3235"/>
    <w:rsid w:val="005C3357"/>
    <w:rsid w:val="005C348A"/>
    <w:rsid w:val="005C3B83"/>
    <w:rsid w:val="005C3CFF"/>
    <w:rsid w:val="005C3D9B"/>
    <w:rsid w:val="005C3F53"/>
    <w:rsid w:val="005C4198"/>
    <w:rsid w:val="005C46BE"/>
    <w:rsid w:val="005C4949"/>
    <w:rsid w:val="005C4ED8"/>
    <w:rsid w:val="005C5A63"/>
    <w:rsid w:val="005C5CAE"/>
    <w:rsid w:val="005C5D8B"/>
    <w:rsid w:val="005C6262"/>
    <w:rsid w:val="005C62AD"/>
    <w:rsid w:val="005C6784"/>
    <w:rsid w:val="005C6B14"/>
    <w:rsid w:val="005C7524"/>
    <w:rsid w:val="005D09EB"/>
    <w:rsid w:val="005D17E7"/>
    <w:rsid w:val="005D1818"/>
    <w:rsid w:val="005D1D31"/>
    <w:rsid w:val="005D1EE0"/>
    <w:rsid w:val="005D2375"/>
    <w:rsid w:val="005D2902"/>
    <w:rsid w:val="005D2B26"/>
    <w:rsid w:val="005D33AA"/>
    <w:rsid w:val="005D369C"/>
    <w:rsid w:val="005D3E5A"/>
    <w:rsid w:val="005D50E6"/>
    <w:rsid w:val="005D5346"/>
    <w:rsid w:val="005D53D3"/>
    <w:rsid w:val="005D592F"/>
    <w:rsid w:val="005D5B1A"/>
    <w:rsid w:val="005D6658"/>
    <w:rsid w:val="005D6D85"/>
    <w:rsid w:val="005D6E3B"/>
    <w:rsid w:val="005D72CE"/>
    <w:rsid w:val="005E02B4"/>
    <w:rsid w:val="005E0991"/>
    <w:rsid w:val="005E0FAD"/>
    <w:rsid w:val="005E1C39"/>
    <w:rsid w:val="005E1F55"/>
    <w:rsid w:val="005E250B"/>
    <w:rsid w:val="005E273A"/>
    <w:rsid w:val="005E2C0A"/>
    <w:rsid w:val="005E2E53"/>
    <w:rsid w:val="005E33CB"/>
    <w:rsid w:val="005E3935"/>
    <w:rsid w:val="005E3F10"/>
    <w:rsid w:val="005E40EF"/>
    <w:rsid w:val="005E497A"/>
    <w:rsid w:val="005E499A"/>
    <w:rsid w:val="005E4BDE"/>
    <w:rsid w:val="005E4D8B"/>
    <w:rsid w:val="005E54A2"/>
    <w:rsid w:val="005E6531"/>
    <w:rsid w:val="005E6DD1"/>
    <w:rsid w:val="005E73DD"/>
    <w:rsid w:val="005E7BFD"/>
    <w:rsid w:val="005E7CC8"/>
    <w:rsid w:val="005F0626"/>
    <w:rsid w:val="005F0E22"/>
    <w:rsid w:val="005F135E"/>
    <w:rsid w:val="005F1603"/>
    <w:rsid w:val="005F1ED2"/>
    <w:rsid w:val="005F2508"/>
    <w:rsid w:val="005F2908"/>
    <w:rsid w:val="005F2E8C"/>
    <w:rsid w:val="005F5EF5"/>
    <w:rsid w:val="005F5FAB"/>
    <w:rsid w:val="005F611D"/>
    <w:rsid w:val="005F6B5B"/>
    <w:rsid w:val="005F76F7"/>
    <w:rsid w:val="00600AD8"/>
    <w:rsid w:val="00600F78"/>
    <w:rsid w:val="006012C5"/>
    <w:rsid w:val="006016DB"/>
    <w:rsid w:val="00601CD7"/>
    <w:rsid w:val="00601D64"/>
    <w:rsid w:val="0060203D"/>
    <w:rsid w:val="006025AF"/>
    <w:rsid w:val="00602D84"/>
    <w:rsid w:val="00603D9A"/>
    <w:rsid w:val="006044F4"/>
    <w:rsid w:val="00604542"/>
    <w:rsid w:val="00604706"/>
    <w:rsid w:val="006048FB"/>
    <w:rsid w:val="00605C3C"/>
    <w:rsid w:val="00605C8E"/>
    <w:rsid w:val="006076E2"/>
    <w:rsid w:val="00607FAD"/>
    <w:rsid w:val="006105C9"/>
    <w:rsid w:val="00610931"/>
    <w:rsid w:val="006109A9"/>
    <w:rsid w:val="006117A2"/>
    <w:rsid w:val="00611F20"/>
    <w:rsid w:val="0061203E"/>
    <w:rsid w:val="00612079"/>
    <w:rsid w:val="00613C73"/>
    <w:rsid w:val="00614076"/>
    <w:rsid w:val="00614B49"/>
    <w:rsid w:val="0061511D"/>
    <w:rsid w:val="0061606A"/>
    <w:rsid w:val="00616593"/>
    <w:rsid w:val="0061785E"/>
    <w:rsid w:val="00620DDB"/>
    <w:rsid w:val="00622049"/>
    <w:rsid w:val="006221E2"/>
    <w:rsid w:val="006225E3"/>
    <w:rsid w:val="00622DBB"/>
    <w:rsid w:val="0062360C"/>
    <w:rsid w:val="00623CF6"/>
    <w:rsid w:val="00623F1C"/>
    <w:rsid w:val="00625941"/>
    <w:rsid w:val="00625E7E"/>
    <w:rsid w:val="00626040"/>
    <w:rsid w:val="00626B61"/>
    <w:rsid w:val="006272FD"/>
    <w:rsid w:val="00627B0C"/>
    <w:rsid w:val="00627F02"/>
    <w:rsid w:val="006303EE"/>
    <w:rsid w:val="006307B7"/>
    <w:rsid w:val="006326FD"/>
    <w:rsid w:val="00632CCA"/>
    <w:rsid w:val="00632D41"/>
    <w:rsid w:val="006332FA"/>
    <w:rsid w:val="006334C7"/>
    <w:rsid w:val="00633620"/>
    <w:rsid w:val="00633AF0"/>
    <w:rsid w:val="00634629"/>
    <w:rsid w:val="00634CCD"/>
    <w:rsid w:val="006357A2"/>
    <w:rsid w:val="00635805"/>
    <w:rsid w:val="00635CFB"/>
    <w:rsid w:val="00635F70"/>
    <w:rsid w:val="0063692C"/>
    <w:rsid w:val="00636BE6"/>
    <w:rsid w:val="00636ECF"/>
    <w:rsid w:val="0063721E"/>
    <w:rsid w:val="00637732"/>
    <w:rsid w:val="0063790A"/>
    <w:rsid w:val="00637EBC"/>
    <w:rsid w:val="006406C5"/>
    <w:rsid w:val="00641219"/>
    <w:rsid w:val="00641F03"/>
    <w:rsid w:val="006422BC"/>
    <w:rsid w:val="00642E34"/>
    <w:rsid w:val="006431D7"/>
    <w:rsid w:val="006434DB"/>
    <w:rsid w:val="006440A0"/>
    <w:rsid w:val="00644107"/>
    <w:rsid w:val="0064427D"/>
    <w:rsid w:val="00645001"/>
    <w:rsid w:val="0064557E"/>
    <w:rsid w:val="00645A78"/>
    <w:rsid w:val="00646308"/>
    <w:rsid w:val="006464BF"/>
    <w:rsid w:val="006472F7"/>
    <w:rsid w:val="00647A4A"/>
    <w:rsid w:val="00647D2F"/>
    <w:rsid w:val="00647D89"/>
    <w:rsid w:val="00647E9D"/>
    <w:rsid w:val="00647ED2"/>
    <w:rsid w:val="006505A3"/>
    <w:rsid w:val="006510C9"/>
    <w:rsid w:val="006520C9"/>
    <w:rsid w:val="00652927"/>
    <w:rsid w:val="00652E0B"/>
    <w:rsid w:val="0065384C"/>
    <w:rsid w:val="00653AF1"/>
    <w:rsid w:val="00653D6C"/>
    <w:rsid w:val="006543F8"/>
    <w:rsid w:val="006545A6"/>
    <w:rsid w:val="0065511E"/>
    <w:rsid w:val="0065581A"/>
    <w:rsid w:val="00655CBB"/>
    <w:rsid w:val="00655DB4"/>
    <w:rsid w:val="00656113"/>
    <w:rsid w:val="006562B3"/>
    <w:rsid w:val="00656919"/>
    <w:rsid w:val="0065696A"/>
    <w:rsid w:val="00656E1E"/>
    <w:rsid w:val="00656EDD"/>
    <w:rsid w:val="00657219"/>
    <w:rsid w:val="0065727B"/>
    <w:rsid w:val="00657AE5"/>
    <w:rsid w:val="00657E2C"/>
    <w:rsid w:val="00657E2F"/>
    <w:rsid w:val="006613EB"/>
    <w:rsid w:val="00661FDE"/>
    <w:rsid w:val="006628F2"/>
    <w:rsid w:val="0066381E"/>
    <w:rsid w:val="00664D05"/>
    <w:rsid w:val="00664E73"/>
    <w:rsid w:val="00665447"/>
    <w:rsid w:val="00666486"/>
    <w:rsid w:val="006674EA"/>
    <w:rsid w:val="0066771E"/>
    <w:rsid w:val="00670051"/>
    <w:rsid w:val="006701A9"/>
    <w:rsid w:val="00670226"/>
    <w:rsid w:val="006708F5"/>
    <w:rsid w:val="00670CD5"/>
    <w:rsid w:val="0067120D"/>
    <w:rsid w:val="00671342"/>
    <w:rsid w:val="0067162D"/>
    <w:rsid w:val="00672A4D"/>
    <w:rsid w:val="00672C5F"/>
    <w:rsid w:val="006737DF"/>
    <w:rsid w:val="00673CA1"/>
    <w:rsid w:val="00673D12"/>
    <w:rsid w:val="00673F7F"/>
    <w:rsid w:val="0067454C"/>
    <w:rsid w:val="00674592"/>
    <w:rsid w:val="00674874"/>
    <w:rsid w:val="0067595B"/>
    <w:rsid w:val="00675E1A"/>
    <w:rsid w:val="00677185"/>
    <w:rsid w:val="006776F2"/>
    <w:rsid w:val="0068064F"/>
    <w:rsid w:val="006809AD"/>
    <w:rsid w:val="006816B6"/>
    <w:rsid w:val="00681B73"/>
    <w:rsid w:val="0068204A"/>
    <w:rsid w:val="0068230A"/>
    <w:rsid w:val="0068307A"/>
    <w:rsid w:val="00683702"/>
    <w:rsid w:val="0068468A"/>
    <w:rsid w:val="00684722"/>
    <w:rsid w:val="00684A92"/>
    <w:rsid w:val="00684B23"/>
    <w:rsid w:val="006852C3"/>
    <w:rsid w:val="00685575"/>
    <w:rsid w:val="006870FF"/>
    <w:rsid w:val="00687301"/>
    <w:rsid w:val="00687402"/>
    <w:rsid w:val="00687CB7"/>
    <w:rsid w:val="006900F5"/>
    <w:rsid w:val="00690992"/>
    <w:rsid w:val="00690E06"/>
    <w:rsid w:val="006913FA"/>
    <w:rsid w:val="00691761"/>
    <w:rsid w:val="00691859"/>
    <w:rsid w:val="0069238A"/>
    <w:rsid w:val="00692671"/>
    <w:rsid w:val="00693278"/>
    <w:rsid w:val="0069375C"/>
    <w:rsid w:val="006938AF"/>
    <w:rsid w:val="00693C1F"/>
    <w:rsid w:val="00693CEF"/>
    <w:rsid w:val="0069491F"/>
    <w:rsid w:val="00694AF2"/>
    <w:rsid w:val="00694EDD"/>
    <w:rsid w:val="00695BE7"/>
    <w:rsid w:val="00695D4D"/>
    <w:rsid w:val="006963C6"/>
    <w:rsid w:val="006965B2"/>
    <w:rsid w:val="00697468"/>
    <w:rsid w:val="00697862"/>
    <w:rsid w:val="006979F8"/>
    <w:rsid w:val="00697FA1"/>
    <w:rsid w:val="006A002C"/>
    <w:rsid w:val="006A0100"/>
    <w:rsid w:val="006A0137"/>
    <w:rsid w:val="006A09A4"/>
    <w:rsid w:val="006A1043"/>
    <w:rsid w:val="006A131B"/>
    <w:rsid w:val="006A3249"/>
    <w:rsid w:val="006A3AF5"/>
    <w:rsid w:val="006A3B22"/>
    <w:rsid w:val="006A3BAB"/>
    <w:rsid w:val="006A3E5E"/>
    <w:rsid w:val="006A40F9"/>
    <w:rsid w:val="006A4392"/>
    <w:rsid w:val="006A4788"/>
    <w:rsid w:val="006A4A32"/>
    <w:rsid w:val="006A4D97"/>
    <w:rsid w:val="006A5542"/>
    <w:rsid w:val="006A61BA"/>
    <w:rsid w:val="006A637D"/>
    <w:rsid w:val="006A63E7"/>
    <w:rsid w:val="006A6D03"/>
    <w:rsid w:val="006A7A49"/>
    <w:rsid w:val="006B055E"/>
    <w:rsid w:val="006B0F1E"/>
    <w:rsid w:val="006B14B5"/>
    <w:rsid w:val="006B1534"/>
    <w:rsid w:val="006B15E9"/>
    <w:rsid w:val="006B1B09"/>
    <w:rsid w:val="006B1D99"/>
    <w:rsid w:val="006B2089"/>
    <w:rsid w:val="006B29B2"/>
    <w:rsid w:val="006B29BF"/>
    <w:rsid w:val="006B34DA"/>
    <w:rsid w:val="006B3808"/>
    <w:rsid w:val="006B41BB"/>
    <w:rsid w:val="006B4EBB"/>
    <w:rsid w:val="006B53AA"/>
    <w:rsid w:val="006B615D"/>
    <w:rsid w:val="006B6D52"/>
    <w:rsid w:val="006B732C"/>
    <w:rsid w:val="006B74C6"/>
    <w:rsid w:val="006B7C8E"/>
    <w:rsid w:val="006C03F4"/>
    <w:rsid w:val="006C04D5"/>
    <w:rsid w:val="006C1692"/>
    <w:rsid w:val="006C1E77"/>
    <w:rsid w:val="006C1FD2"/>
    <w:rsid w:val="006C23F1"/>
    <w:rsid w:val="006C2A16"/>
    <w:rsid w:val="006C34C6"/>
    <w:rsid w:val="006C394E"/>
    <w:rsid w:val="006C4563"/>
    <w:rsid w:val="006C5308"/>
    <w:rsid w:val="006C54DD"/>
    <w:rsid w:val="006C7113"/>
    <w:rsid w:val="006C7493"/>
    <w:rsid w:val="006C7A00"/>
    <w:rsid w:val="006D0433"/>
    <w:rsid w:val="006D04FB"/>
    <w:rsid w:val="006D0764"/>
    <w:rsid w:val="006D10C5"/>
    <w:rsid w:val="006D165C"/>
    <w:rsid w:val="006D1B9F"/>
    <w:rsid w:val="006D1DE1"/>
    <w:rsid w:val="006D1FE1"/>
    <w:rsid w:val="006D218D"/>
    <w:rsid w:val="006D21AA"/>
    <w:rsid w:val="006D231A"/>
    <w:rsid w:val="006D231D"/>
    <w:rsid w:val="006D3362"/>
    <w:rsid w:val="006D3640"/>
    <w:rsid w:val="006D4077"/>
    <w:rsid w:val="006D4435"/>
    <w:rsid w:val="006D52B6"/>
    <w:rsid w:val="006D563D"/>
    <w:rsid w:val="006D56BC"/>
    <w:rsid w:val="006D5AFB"/>
    <w:rsid w:val="006D7F68"/>
    <w:rsid w:val="006E0194"/>
    <w:rsid w:val="006E1035"/>
    <w:rsid w:val="006E10F7"/>
    <w:rsid w:val="006E1176"/>
    <w:rsid w:val="006E211B"/>
    <w:rsid w:val="006E2357"/>
    <w:rsid w:val="006E2E9D"/>
    <w:rsid w:val="006E30B8"/>
    <w:rsid w:val="006E3FDE"/>
    <w:rsid w:val="006E4243"/>
    <w:rsid w:val="006E44A2"/>
    <w:rsid w:val="006E52FC"/>
    <w:rsid w:val="006E5D88"/>
    <w:rsid w:val="006E5E35"/>
    <w:rsid w:val="006E65FB"/>
    <w:rsid w:val="006E677F"/>
    <w:rsid w:val="006E6AD8"/>
    <w:rsid w:val="006E6CEA"/>
    <w:rsid w:val="006E70C6"/>
    <w:rsid w:val="006E75AE"/>
    <w:rsid w:val="006E765B"/>
    <w:rsid w:val="006E7865"/>
    <w:rsid w:val="006E7AA3"/>
    <w:rsid w:val="006F003B"/>
    <w:rsid w:val="006F0F3B"/>
    <w:rsid w:val="006F1239"/>
    <w:rsid w:val="006F196C"/>
    <w:rsid w:val="006F1B1A"/>
    <w:rsid w:val="006F260C"/>
    <w:rsid w:val="006F2751"/>
    <w:rsid w:val="006F2928"/>
    <w:rsid w:val="006F55F1"/>
    <w:rsid w:val="006F5A1C"/>
    <w:rsid w:val="006F5E6F"/>
    <w:rsid w:val="006F5F82"/>
    <w:rsid w:val="006F6320"/>
    <w:rsid w:val="006F6B68"/>
    <w:rsid w:val="006F6D93"/>
    <w:rsid w:val="006F6DEA"/>
    <w:rsid w:val="006F799C"/>
    <w:rsid w:val="006F7EE6"/>
    <w:rsid w:val="0070117A"/>
    <w:rsid w:val="00701571"/>
    <w:rsid w:val="00701BD8"/>
    <w:rsid w:val="007024D9"/>
    <w:rsid w:val="00702B67"/>
    <w:rsid w:val="00702CCA"/>
    <w:rsid w:val="00702F19"/>
    <w:rsid w:val="00702F42"/>
    <w:rsid w:val="00702FD4"/>
    <w:rsid w:val="00703395"/>
    <w:rsid w:val="007034FE"/>
    <w:rsid w:val="0070394E"/>
    <w:rsid w:val="00703A49"/>
    <w:rsid w:val="00704CF8"/>
    <w:rsid w:val="0070539B"/>
    <w:rsid w:val="00706D07"/>
    <w:rsid w:val="00706F26"/>
    <w:rsid w:val="0070700C"/>
    <w:rsid w:val="00707891"/>
    <w:rsid w:val="007107BB"/>
    <w:rsid w:val="00710F2F"/>
    <w:rsid w:val="00711E4F"/>
    <w:rsid w:val="00712061"/>
    <w:rsid w:val="007123DC"/>
    <w:rsid w:val="0071291D"/>
    <w:rsid w:val="00712C33"/>
    <w:rsid w:val="00712E1B"/>
    <w:rsid w:val="007138E9"/>
    <w:rsid w:val="007138FF"/>
    <w:rsid w:val="007141EE"/>
    <w:rsid w:val="00714381"/>
    <w:rsid w:val="00714CDA"/>
    <w:rsid w:val="00714EE6"/>
    <w:rsid w:val="007152FE"/>
    <w:rsid w:val="00716931"/>
    <w:rsid w:val="00717DCB"/>
    <w:rsid w:val="00720AFD"/>
    <w:rsid w:val="00720BC6"/>
    <w:rsid w:val="00720D1B"/>
    <w:rsid w:val="007222B9"/>
    <w:rsid w:val="00722300"/>
    <w:rsid w:val="00722E2C"/>
    <w:rsid w:val="007236F0"/>
    <w:rsid w:val="00723915"/>
    <w:rsid w:val="007239B2"/>
    <w:rsid w:val="00723ADF"/>
    <w:rsid w:val="007245C2"/>
    <w:rsid w:val="00724B48"/>
    <w:rsid w:val="00724B77"/>
    <w:rsid w:val="00726518"/>
    <w:rsid w:val="00726BF5"/>
    <w:rsid w:val="00727D66"/>
    <w:rsid w:val="00730A7F"/>
    <w:rsid w:val="00730CB9"/>
    <w:rsid w:val="00732D5A"/>
    <w:rsid w:val="0073314C"/>
    <w:rsid w:val="00733276"/>
    <w:rsid w:val="00733529"/>
    <w:rsid w:val="0073383C"/>
    <w:rsid w:val="00733D07"/>
    <w:rsid w:val="007348C6"/>
    <w:rsid w:val="00734CBA"/>
    <w:rsid w:val="00734DFF"/>
    <w:rsid w:val="00735393"/>
    <w:rsid w:val="00735E16"/>
    <w:rsid w:val="00735F54"/>
    <w:rsid w:val="007362BC"/>
    <w:rsid w:val="0073638C"/>
    <w:rsid w:val="00736666"/>
    <w:rsid w:val="007366EE"/>
    <w:rsid w:val="00736720"/>
    <w:rsid w:val="00737B1E"/>
    <w:rsid w:val="00737B8C"/>
    <w:rsid w:val="00737DB8"/>
    <w:rsid w:val="00740787"/>
    <w:rsid w:val="0074088D"/>
    <w:rsid w:val="00740E79"/>
    <w:rsid w:val="00740ED0"/>
    <w:rsid w:val="00741E25"/>
    <w:rsid w:val="0074281C"/>
    <w:rsid w:val="00742B8D"/>
    <w:rsid w:val="00743077"/>
    <w:rsid w:val="00743782"/>
    <w:rsid w:val="00743BD1"/>
    <w:rsid w:val="00743C7C"/>
    <w:rsid w:val="00746BC7"/>
    <w:rsid w:val="00746EDA"/>
    <w:rsid w:val="007479C2"/>
    <w:rsid w:val="00747AA7"/>
    <w:rsid w:val="007500EB"/>
    <w:rsid w:val="007503ED"/>
    <w:rsid w:val="007505F8"/>
    <w:rsid w:val="007508D8"/>
    <w:rsid w:val="007509D9"/>
    <w:rsid w:val="00751DCD"/>
    <w:rsid w:val="00753224"/>
    <w:rsid w:val="00753582"/>
    <w:rsid w:val="00754021"/>
    <w:rsid w:val="00754881"/>
    <w:rsid w:val="007554A9"/>
    <w:rsid w:val="00755FF5"/>
    <w:rsid w:val="00756AF0"/>
    <w:rsid w:val="00756D1A"/>
    <w:rsid w:val="007572A3"/>
    <w:rsid w:val="00757EB2"/>
    <w:rsid w:val="007606D7"/>
    <w:rsid w:val="0076155D"/>
    <w:rsid w:val="00762619"/>
    <w:rsid w:val="00762717"/>
    <w:rsid w:val="00762A8D"/>
    <w:rsid w:val="00762DB0"/>
    <w:rsid w:val="007634C1"/>
    <w:rsid w:val="00763587"/>
    <w:rsid w:val="007636C2"/>
    <w:rsid w:val="00763AD3"/>
    <w:rsid w:val="0076597B"/>
    <w:rsid w:val="00765B57"/>
    <w:rsid w:val="00766E00"/>
    <w:rsid w:val="00766E1C"/>
    <w:rsid w:val="00767091"/>
    <w:rsid w:val="0076758B"/>
    <w:rsid w:val="007706EA"/>
    <w:rsid w:val="00770A3F"/>
    <w:rsid w:val="00771323"/>
    <w:rsid w:val="00771343"/>
    <w:rsid w:val="00771DD7"/>
    <w:rsid w:val="007730E6"/>
    <w:rsid w:val="00773281"/>
    <w:rsid w:val="0077335A"/>
    <w:rsid w:val="00773B0E"/>
    <w:rsid w:val="00775AAB"/>
    <w:rsid w:val="00775BA1"/>
    <w:rsid w:val="00776BC6"/>
    <w:rsid w:val="00776EC3"/>
    <w:rsid w:val="0077702D"/>
    <w:rsid w:val="007805D5"/>
    <w:rsid w:val="00780A23"/>
    <w:rsid w:val="0078120F"/>
    <w:rsid w:val="00781670"/>
    <w:rsid w:val="00781FEB"/>
    <w:rsid w:val="007823B6"/>
    <w:rsid w:val="0078256C"/>
    <w:rsid w:val="00782582"/>
    <w:rsid w:val="007838AC"/>
    <w:rsid w:val="00783DD8"/>
    <w:rsid w:val="00784480"/>
    <w:rsid w:val="007846A6"/>
    <w:rsid w:val="00784CD8"/>
    <w:rsid w:val="00784D40"/>
    <w:rsid w:val="00784F9B"/>
    <w:rsid w:val="00785002"/>
    <w:rsid w:val="0078507C"/>
    <w:rsid w:val="00785126"/>
    <w:rsid w:val="0078545E"/>
    <w:rsid w:val="0078565B"/>
    <w:rsid w:val="007861BF"/>
    <w:rsid w:val="0078629B"/>
    <w:rsid w:val="00786585"/>
    <w:rsid w:val="0078756C"/>
    <w:rsid w:val="007878B9"/>
    <w:rsid w:val="00787B74"/>
    <w:rsid w:val="00790447"/>
    <w:rsid w:val="0079051B"/>
    <w:rsid w:val="00790805"/>
    <w:rsid w:val="00790A38"/>
    <w:rsid w:val="00790BB1"/>
    <w:rsid w:val="00791497"/>
    <w:rsid w:val="00791769"/>
    <w:rsid w:val="007918CB"/>
    <w:rsid w:val="007919EF"/>
    <w:rsid w:val="00791F75"/>
    <w:rsid w:val="007927D3"/>
    <w:rsid w:val="00792D28"/>
    <w:rsid w:val="007930A3"/>
    <w:rsid w:val="00793603"/>
    <w:rsid w:val="007937A9"/>
    <w:rsid w:val="0079388E"/>
    <w:rsid w:val="00793BEA"/>
    <w:rsid w:val="00793ED8"/>
    <w:rsid w:val="0079449C"/>
    <w:rsid w:val="0079459A"/>
    <w:rsid w:val="0079460E"/>
    <w:rsid w:val="007953AD"/>
    <w:rsid w:val="0079673C"/>
    <w:rsid w:val="00796AED"/>
    <w:rsid w:val="00797437"/>
    <w:rsid w:val="007A038E"/>
    <w:rsid w:val="007A088F"/>
    <w:rsid w:val="007A0902"/>
    <w:rsid w:val="007A0D2C"/>
    <w:rsid w:val="007A166B"/>
    <w:rsid w:val="007A1FD3"/>
    <w:rsid w:val="007A23AE"/>
    <w:rsid w:val="007A23BC"/>
    <w:rsid w:val="007A3076"/>
    <w:rsid w:val="007A32F6"/>
    <w:rsid w:val="007A35B6"/>
    <w:rsid w:val="007A36BD"/>
    <w:rsid w:val="007A3FAE"/>
    <w:rsid w:val="007A447D"/>
    <w:rsid w:val="007A451D"/>
    <w:rsid w:val="007A494E"/>
    <w:rsid w:val="007A4E09"/>
    <w:rsid w:val="007A51FD"/>
    <w:rsid w:val="007A5248"/>
    <w:rsid w:val="007A5989"/>
    <w:rsid w:val="007A6C11"/>
    <w:rsid w:val="007A6CFF"/>
    <w:rsid w:val="007A6FE1"/>
    <w:rsid w:val="007A73BB"/>
    <w:rsid w:val="007A7761"/>
    <w:rsid w:val="007A7F3E"/>
    <w:rsid w:val="007B06DF"/>
    <w:rsid w:val="007B0D79"/>
    <w:rsid w:val="007B15B8"/>
    <w:rsid w:val="007B18F5"/>
    <w:rsid w:val="007B1933"/>
    <w:rsid w:val="007B1A98"/>
    <w:rsid w:val="007B2024"/>
    <w:rsid w:val="007B2CAC"/>
    <w:rsid w:val="007B2E7D"/>
    <w:rsid w:val="007B2F69"/>
    <w:rsid w:val="007B37A5"/>
    <w:rsid w:val="007B3851"/>
    <w:rsid w:val="007B3AFA"/>
    <w:rsid w:val="007B3EF7"/>
    <w:rsid w:val="007B4283"/>
    <w:rsid w:val="007B43BD"/>
    <w:rsid w:val="007B446C"/>
    <w:rsid w:val="007B4BE6"/>
    <w:rsid w:val="007B585E"/>
    <w:rsid w:val="007B5A1B"/>
    <w:rsid w:val="007B626B"/>
    <w:rsid w:val="007B699D"/>
    <w:rsid w:val="007B6B9F"/>
    <w:rsid w:val="007B6ED5"/>
    <w:rsid w:val="007B77D9"/>
    <w:rsid w:val="007B7BC6"/>
    <w:rsid w:val="007B7D43"/>
    <w:rsid w:val="007C088D"/>
    <w:rsid w:val="007C0A77"/>
    <w:rsid w:val="007C0E48"/>
    <w:rsid w:val="007C1072"/>
    <w:rsid w:val="007C1274"/>
    <w:rsid w:val="007C19A9"/>
    <w:rsid w:val="007C1D32"/>
    <w:rsid w:val="007C2053"/>
    <w:rsid w:val="007C240B"/>
    <w:rsid w:val="007C2F52"/>
    <w:rsid w:val="007C3049"/>
    <w:rsid w:val="007C4691"/>
    <w:rsid w:val="007C473F"/>
    <w:rsid w:val="007C4CF5"/>
    <w:rsid w:val="007C4DFE"/>
    <w:rsid w:val="007C63BC"/>
    <w:rsid w:val="007C6452"/>
    <w:rsid w:val="007C77B6"/>
    <w:rsid w:val="007C7BBB"/>
    <w:rsid w:val="007C7EEA"/>
    <w:rsid w:val="007D0E43"/>
    <w:rsid w:val="007D10BD"/>
    <w:rsid w:val="007D34E6"/>
    <w:rsid w:val="007D3561"/>
    <w:rsid w:val="007D3A74"/>
    <w:rsid w:val="007D3DA0"/>
    <w:rsid w:val="007D3FFB"/>
    <w:rsid w:val="007D532A"/>
    <w:rsid w:val="007D55E1"/>
    <w:rsid w:val="007D60E2"/>
    <w:rsid w:val="007D613C"/>
    <w:rsid w:val="007D664A"/>
    <w:rsid w:val="007D68CD"/>
    <w:rsid w:val="007D72EE"/>
    <w:rsid w:val="007D78DB"/>
    <w:rsid w:val="007D7F7C"/>
    <w:rsid w:val="007E110F"/>
    <w:rsid w:val="007E18F6"/>
    <w:rsid w:val="007E1C92"/>
    <w:rsid w:val="007E1E7D"/>
    <w:rsid w:val="007E2D34"/>
    <w:rsid w:val="007E3164"/>
    <w:rsid w:val="007E3882"/>
    <w:rsid w:val="007E3C16"/>
    <w:rsid w:val="007E3FCD"/>
    <w:rsid w:val="007E4344"/>
    <w:rsid w:val="007E49D0"/>
    <w:rsid w:val="007E4DB5"/>
    <w:rsid w:val="007E4EA2"/>
    <w:rsid w:val="007E4ECA"/>
    <w:rsid w:val="007E5326"/>
    <w:rsid w:val="007E5BA6"/>
    <w:rsid w:val="007E5BAE"/>
    <w:rsid w:val="007E5ED0"/>
    <w:rsid w:val="007E5FC1"/>
    <w:rsid w:val="007E634A"/>
    <w:rsid w:val="007E6AE1"/>
    <w:rsid w:val="007E6B12"/>
    <w:rsid w:val="007E6BEB"/>
    <w:rsid w:val="007E7E7B"/>
    <w:rsid w:val="007F03EF"/>
    <w:rsid w:val="007F0C81"/>
    <w:rsid w:val="007F1279"/>
    <w:rsid w:val="007F12FF"/>
    <w:rsid w:val="007F1731"/>
    <w:rsid w:val="007F254F"/>
    <w:rsid w:val="007F29F6"/>
    <w:rsid w:val="007F34FE"/>
    <w:rsid w:val="007F351A"/>
    <w:rsid w:val="007F35F4"/>
    <w:rsid w:val="007F5076"/>
    <w:rsid w:val="007F51E2"/>
    <w:rsid w:val="007F53B0"/>
    <w:rsid w:val="007F5549"/>
    <w:rsid w:val="007F659B"/>
    <w:rsid w:val="007F69A7"/>
    <w:rsid w:val="007F73FC"/>
    <w:rsid w:val="007F7682"/>
    <w:rsid w:val="007F77AA"/>
    <w:rsid w:val="007F7828"/>
    <w:rsid w:val="00800345"/>
    <w:rsid w:val="00800879"/>
    <w:rsid w:val="00801F96"/>
    <w:rsid w:val="00802324"/>
    <w:rsid w:val="008033E4"/>
    <w:rsid w:val="0080358A"/>
    <w:rsid w:val="00803816"/>
    <w:rsid w:val="0080399C"/>
    <w:rsid w:val="00803A2E"/>
    <w:rsid w:val="00804210"/>
    <w:rsid w:val="00804E79"/>
    <w:rsid w:val="00805021"/>
    <w:rsid w:val="00805A8C"/>
    <w:rsid w:val="00806777"/>
    <w:rsid w:val="008109BB"/>
    <w:rsid w:val="00810BFA"/>
    <w:rsid w:val="00811EA1"/>
    <w:rsid w:val="008131C4"/>
    <w:rsid w:val="00813D2A"/>
    <w:rsid w:val="008142F1"/>
    <w:rsid w:val="00814603"/>
    <w:rsid w:val="00814604"/>
    <w:rsid w:val="008149E9"/>
    <w:rsid w:val="00814BAA"/>
    <w:rsid w:val="00815C87"/>
    <w:rsid w:val="008171DE"/>
    <w:rsid w:val="00817260"/>
    <w:rsid w:val="00817844"/>
    <w:rsid w:val="00817BFD"/>
    <w:rsid w:val="00821525"/>
    <w:rsid w:val="0082196A"/>
    <w:rsid w:val="00822501"/>
    <w:rsid w:val="00822A22"/>
    <w:rsid w:val="00822DE4"/>
    <w:rsid w:val="00824FE0"/>
    <w:rsid w:val="00825229"/>
    <w:rsid w:val="00825C40"/>
    <w:rsid w:val="0082608F"/>
    <w:rsid w:val="00826F13"/>
    <w:rsid w:val="00826F82"/>
    <w:rsid w:val="0082728D"/>
    <w:rsid w:val="00827CB0"/>
    <w:rsid w:val="00827F3E"/>
    <w:rsid w:val="00830396"/>
    <w:rsid w:val="00830CB2"/>
    <w:rsid w:val="00830F6F"/>
    <w:rsid w:val="00831385"/>
    <w:rsid w:val="008314B3"/>
    <w:rsid w:val="008318FA"/>
    <w:rsid w:val="00831BA4"/>
    <w:rsid w:val="00831C51"/>
    <w:rsid w:val="00831E4F"/>
    <w:rsid w:val="0083241F"/>
    <w:rsid w:val="008324BA"/>
    <w:rsid w:val="00832A7A"/>
    <w:rsid w:val="00832C48"/>
    <w:rsid w:val="00833D47"/>
    <w:rsid w:val="00834531"/>
    <w:rsid w:val="00834ACC"/>
    <w:rsid w:val="008359FE"/>
    <w:rsid w:val="00835D38"/>
    <w:rsid w:val="008375DC"/>
    <w:rsid w:val="00840722"/>
    <w:rsid w:val="0084096B"/>
    <w:rsid w:val="00840D81"/>
    <w:rsid w:val="00841D50"/>
    <w:rsid w:val="00842128"/>
    <w:rsid w:val="008429FD"/>
    <w:rsid w:val="00842C3A"/>
    <w:rsid w:val="00843635"/>
    <w:rsid w:val="00843B9A"/>
    <w:rsid w:val="008449A5"/>
    <w:rsid w:val="00844B5F"/>
    <w:rsid w:val="00844F40"/>
    <w:rsid w:val="00845313"/>
    <w:rsid w:val="008456F7"/>
    <w:rsid w:val="008463D2"/>
    <w:rsid w:val="00847E0F"/>
    <w:rsid w:val="00847E80"/>
    <w:rsid w:val="00850064"/>
    <w:rsid w:val="0085059E"/>
    <w:rsid w:val="00850EC5"/>
    <w:rsid w:val="00851585"/>
    <w:rsid w:val="0085201B"/>
    <w:rsid w:val="008520A6"/>
    <w:rsid w:val="00852E4B"/>
    <w:rsid w:val="0085324A"/>
    <w:rsid w:val="0085332F"/>
    <w:rsid w:val="00853560"/>
    <w:rsid w:val="008535AE"/>
    <w:rsid w:val="00853656"/>
    <w:rsid w:val="008536D7"/>
    <w:rsid w:val="008537F8"/>
    <w:rsid w:val="0085394A"/>
    <w:rsid w:val="0085398C"/>
    <w:rsid w:val="008543FC"/>
    <w:rsid w:val="00854995"/>
    <w:rsid w:val="008549D3"/>
    <w:rsid w:val="008552F6"/>
    <w:rsid w:val="00855645"/>
    <w:rsid w:val="00856195"/>
    <w:rsid w:val="00856E54"/>
    <w:rsid w:val="00856EF1"/>
    <w:rsid w:val="008572B2"/>
    <w:rsid w:val="00857D6D"/>
    <w:rsid w:val="00860DE5"/>
    <w:rsid w:val="00861082"/>
    <w:rsid w:val="008614BF"/>
    <w:rsid w:val="00861677"/>
    <w:rsid w:val="008621F3"/>
    <w:rsid w:val="00862B9C"/>
    <w:rsid w:val="00862BBF"/>
    <w:rsid w:val="00862F5D"/>
    <w:rsid w:val="00862F7F"/>
    <w:rsid w:val="008632BC"/>
    <w:rsid w:val="008636B9"/>
    <w:rsid w:val="0086385F"/>
    <w:rsid w:val="00863A6F"/>
    <w:rsid w:val="00863B23"/>
    <w:rsid w:val="00863D50"/>
    <w:rsid w:val="00863E7D"/>
    <w:rsid w:val="00863EBE"/>
    <w:rsid w:val="00864C1D"/>
    <w:rsid w:val="008650E2"/>
    <w:rsid w:val="008653D3"/>
    <w:rsid w:val="00865655"/>
    <w:rsid w:val="00865766"/>
    <w:rsid w:val="0087097A"/>
    <w:rsid w:val="00870997"/>
    <w:rsid w:val="0087186A"/>
    <w:rsid w:val="00871EEE"/>
    <w:rsid w:val="00871F50"/>
    <w:rsid w:val="00872F7D"/>
    <w:rsid w:val="00873593"/>
    <w:rsid w:val="00874012"/>
    <w:rsid w:val="008746D9"/>
    <w:rsid w:val="00874B18"/>
    <w:rsid w:val="00874C8E"/>
    <w:rsid w:val="008752EC"/>
    <w:rsid w:val="0087693C"/>
    <w:rsid w:val="00876C71"/>
    <w:rsid w:val="00876EB8"/>
    <w:rsid w:val="008773F5"/>
    <w:rsid w:val="008809C8"/>
    <w:rsid w:val="00881905"/>
    <w:rsid w:val="00881BF4"/>
    <w:rsid w:val="0088207B"/>
    <w:rsid w:val="0088233C"/>
    <w:rsid w:val="00882518"/>
    <w:rsid w:val="00883033"/>
    <w:rsid w:val="008834A9"/>
    <w:rsid w:val="00883BBE"/>
    <w:rsid w:val="00883CAC"/>
    <w:rsid w:val="00885395"/>
    <w:rsid w:val="008853BF"/>
    <w:rsid w:val="0088562A"/>
    <w:rsid w:val="0088580E"/>
    <w:rsid w:val="0088738C"/>
    <w:rsid w:val="008874E5"/>
    <w:rsid w:val="008877A6"/>
    <w:rsid w:val="00887E78"/>
    <w:rsid w:val="00890379"/>
    <w:rsid w:val="00890500"/>
    <w:rsid w:val="00890CAE"/>
    <w:rsid w:val="00890F7E"/>
    <w:rsid w:val="00891A49"/>
    <w:rsid w:val="008924F9"/>
    <w:rsid w:val="008932DE"/>
    <w:rsid w:val="008942E0"/>
    <w:rsid w:val="00895401"/>
    <w:rsid w:val="00895D98"/>
    <w:rsid w:val="00896AE6"/>
    <w:rsid w:val="00896C38"/>
    <w:rsid w:val="00896DAF"/>
    <w:rsid w:val="00897167"/>
    <w:rsid w:val="0089771F"/>
    <w:rsid w:val="00897A38"/>
    <w:rsid w:val="008A0259"/>
    <w:rsid w:val="008A11D4"/>
    <w:rsid w:val="008A15C4"/>
    <w:rsid w:val="008A1604"/>
    <w:rsid w:val="008A20E3"/>
    <w:rsid w:val="008A213F"/>
    <w:rsid w:val="008A3636"/>
    <w:rsid w:val="008A38AC"/>
    <w:rsid w:val="008A3A8C"/>
    <w:rsid w:val="008A4211"/>
    <w:rsid w:val="008A489F"/>
    <w:rsid w:val="008A5633"/>
    <w:rsid w:val="008A5A2D"/>
    <w:rsid w:val="008A70D4"/>
    <w:rsid w:val="008A7179"/>
    <w:rsid w:val="008A7BF5"/>
    <w:rsid w:val="008A7C32"/>
    <w:rsid w:val="008A7D20"/>
    <w:rsid w:val="008B07A2"/>
    <w:rsid w:val="008B106C"/>
    <w:rsid w:val="008B1CFA"/>
    <w:rsid w:val="008B2255"/>
    <w:rsid w:val="008B2512"/>
    <w:rsid w:val="008B2740"/>
    <w:rsid w:val="008B2922"/>
    <w:rsid w:val="008B2E0E"/>
    <w:rsid w:val="008B3823"/>
    <w:rsid w:val="008B572B"/>
    <w:rsid w:val="008B5B44"/>
    <w:rsid w:val="008B5BEB"/>
    <w:rsid w:val="008B5F3F"/>
    <w:rsid w:val="008B69A5"/>
    <w:rsid w:val="008B7C1F"/>
    <w:rsid w:val="008B7E33"/>
    <w:rsid w:val="008C0064"/>
    <w:rsid w:val="008C01FF"/>
    <w:rsid w:val="008C11EC"/>
    <w:rsid w:val="008C1225"/>
    <w:rsid w:val="008C19C0"/>
    <w:rsid w:val="008C20C2"/>
    <w:rsid w:val="008C2376"/>
    <w:rsid w:val="008C358F"/>
    <w:rsid w:val="008C420E"/>
    <w:rsid w:val="008C44DF"/>
    <w:rsid w:val="008C5094"/>
    <w:rsid w:val="008C5BEF"/>
    <w:rsid w:val="008C6159"/>
    <w:rsid w:val="008C6CC3"/>
    <w:rsid w:val="008C6F2D"/>
    <w:rsid w:val="008C7D61"/>
    <w:rsid w:val="008D147B"/>
    <w:rsid w:val="008D2045"/>
    <w:rsid w:val="008D222E"/>
    <w:rsid w:val="008D2319"/>
    <w:rsid w:val="008D31F9"/>
    <w:rsid w:val="008D36FD"/>
    <w:rsid w:val="008D3876"/>
    <w:rsid w:val="008D38AF"/>
    <w:rsid w:val="008D4077"/>
    <w:rsid w:val="008D4F2F"/>
    <w:rsid w:val="008D5664"/>
    <w:rsid w:val="008D56B6"/>
    <w:rsid w:val="008D58A5"/>
    <w:rsid w:val="008D5C48"/>
    <w:rsid w:val="008D7398"/>
    <w:rsid w:val="008D743D"/>
    <w:rsid w:val="008D7487"/>
    <w:rsid w:val="008E0B7F"/>
    <w:rsid w:val="008E2D7D"/>
    <w:rsid w:val="008E3119"/>
    <w:rsid w:val="008E35B5"/>
    <w:rsid w:val="008E3817"/>
    <w:rsid w:val="008E38EB"/>
    <w:rsid w:val="008E3962"/>
    <w:rsid w:val="008E3E23"/>
    <w:rsid w:val="008E42C6"/>
    <w:rsid w:val="008E478E"/>
    <w:rsid w:val="008E48D2"/>
    <w:rsid w:val="008E4C57"/>
    <w:rsid w:val="008E4FDC"/>
    <w:rsid w:val="008E5021"/>
    <w:rsid w:val="008E5266"/>
    <w:rsid w:val="008E5929"/>
    <w:rsid w:val="008E611E"/>
    <w:rsid w:val="008E6AA8"/>
    <w:rsid w:val="008E71B5"/>
    <w:rsid w:val="008E750E"/>
    <w:rsid w:val="008E7BA4"/>
    <w:rsid w:val="008E7FA9"/>
    <w:rsid w:val="008F0349"/>
    <w:rsid w:val="008F04D3"/>
    <w:rsid w:val="008F130D"/>
    <w:rsid w:val="008F18F0"/>
    <w:rsid w:val="008F2353"/>
    <w:rsid w:val="008F2BE6"/>
    <w:rsid w:val="008F35F5"/>
    <w:rsid w:val="008F3B65"/>
    <w:rsid w:val="008F3BC6"/>
    <w:rsid w:val="008F3F92"/>
    <w:rsid w:val="008F41A6"/>
    <w:rsid w:val="008F587F"/>
    <w:rsid w:val="008F5D13"/>
    <w:rsid w:val="008F5DD4"/>
    <w:rsid w:val="008F696C"/>
    <w:rsid w:val="008F6F49"/>
    <w:rsid w:val="008F75BC"/>
    <w:rsid w:val="008F75F3"/>
    <w:rsid w:val="008F76CD"/>
    <w:rsid w:val="008F7746"/>
    <w:rsid w:val="008F7F61"/>
    <w:rsid w:val="0090058F"/>
    <w:rsid w:val="009009DC"/>
    <w:rsid w:val="009025BD"/>
    <w:rsid w:val="00902BA5"/>
    <w:rsid w:val="0090471B"/>
    <w:rsid w:val="00904720"/>
    <w:rsid w:val="0090474C"/>
    <w:rsid w:val="00904937"/>
    <w:rsid w:val="009054BA"/>
    <w:rsid w:val="009055A8"/>
    <w:rsid w:val="0090581D"/>
    <w:rsid w:val="00905B2E"/>
    <w:rsid w:val="009064A1"/>
    <w:rsid w:val="009070B9"/>
    <w:rsid w:val="0090723B"/>
    <w:rsid w:val="00910547"/>
    <w:rsid w:val="0091081A"/>
    <w:rsid w:val="0091147A"/>
    <w:rsid w:val="009114B9"/>
    <w:rsid w:val="00911DC8"/>
    <w:rsid w:val="00912D22"/>
    <w:rsid w:val="00912DBA"/>
    <w:rsid w:val="00912DDA"/>
    <w:rsid w:val="009132B8"/>
    <w:rsid w:val="009132CD"/>
    <w:rsid w:val="009139A7"/>
    <w:rsid w:val="00913CDF"/>
    <w:rsid w:val="00913E8D"/>
    <w:rsid w:val="00914005"/>
    <w:rsid w:val="00914043"/>
    <w:rsid w:val="009141C6"/>
    <w:rsid w:val="0091428A"/>
    <w:rsid w:val="009154D4"/>
    <w:rsid w:val="00915AEC"/>
    <w:rsid w:val="00916252"/>
    <w:rsid w:val="00916963"/>
    <w:rsid w:val="00917DE4"/>
    <w:rsid w:val="00920082"/>
    <w:rsid w:val="00920669"/>
    <w:rsid w:val="0092077D"/>
    <w:rsid w:val="009209A1"/>
    <w:rsid w:val="00920C31"/>
    <w:rsid w:val="00920CF6"/>
    <w:rsid w:val="00921538"/>
    <w:rsid w:val="00921651"/>
    <w:rsid w:val="0092183E"/>
    <w:rsid w:val="00921B90"/>
    <w:rsid w:val="009221DB"/>
    <w:rsid w:val="00922359"/>
    <w:rsid w:val="009225A2"/>
    <w:rsid w:val="0092296B"/>
    <w:rsid w:val="00923371"/>
    <w:rsid w:val="009235C9"/>
    <w:rsid w:val="0092361F"/>
    <w:rsid w:val="00923D70"/>
    <w:rsid w:val="009245A2"/>
    <w:rsid w:val="0092494A"/>
    <w:rsid w:val="00924AAE"/>
    <w:rsid w:val="00925C66"/>
    <w:rsid w:val="0092618D"/>
    <w:rsid w:val="009263FA"/>
    <w:rsid w:val="0092707B"/>
    <w:rsid w:val="009272B0"/>
    <w:rsid w:val="00930FEC"/>
    <w:rsid w:val="00931815"/>
    <w:rsid w:val="009318BB"/>
    <w:rsid w:val="00931BB6"/>
    <w:rsid w:val="009333FA"/>
    <w:rsid w:val="00933CC7"/>
    <w:rsid w:val="009341B0"/>
    <w:rsid w:val="009345F9"/>
    <w:rsid w:val="009348D6"/>
    <w:rsid w:val="00934A32"/>
    <w:rsid w:val="0093598D"/>
    <w:rsid w:val="00935C1B"/>
    <w:rsid w:val="0093601D"/>
    <w:rsid w:val="009363DA"/>
    <w:rsid w:val="009363F8"/>
    <w:rsid w:val="00936EED"/>
    <w:rsid w:val="0093767B"/>
    <w:rsid w:val="00937EEE"/>
    <w:rsid w:val="00937F23"/>
    <w:rsid w:val="00940E42"/>
    <w:rsid w:val="00940EBA"/>
    <w:rsid w:val="009414DD"/>
    <w:rsid w:val="00942208"/>
    <w:rsid w:val="009430AF"/>
    <w:rsid w:val="00943433"/>
    <w:rsid w:val="00943724"/>
    <w:rsid w:val="00943AEF"/>
    <w:rsid w:val="009446AE"/>
    <w:rsid w:val="00944A07"/>
    <w:rsid w:val="00945D8D"/>
    <w:rsid w:val="00946423"/>
    <w:rsid w:val="00946B82"/>
    <w:rsid w:val="00946E02"/>
    <w:rsid w:val="009474B0"/>
    <w:rsid w:val="00950659"/>
    <w:rsid w:val="00951685"/>
    <w:rsid w:val="00951DB8"/>
    <w:rsid w:val="00952025"/>
    <w:rsid w:val="009523E0"/>
    <w:rsid w:val="009526BA"/>
    <w:rsid w:val="009530C8"/>
    <w:rsid w:val="00953ED2"/>
    <w:rsid w:val="009553F2"/>
    <w:rsid w:val="00955B3D"/>
    <w:rsid w:val="00955D04"/>
    <w:rsid w:val="00956223"/>
    <w:rsid w:val="009567D2"/>
    <w:rsid w:val="00956E0F"/>
    <w:rsid w:val="0095707D"/>
    <w:rsid w:val="0095777C"/>
    <w:rsid w:val="00957B04"/>
    <w:rsid w:val="00957B45"/>
    <w:rsid w:val="00957B5F"/>
    <w:rsid w:val="009604D9"/>
    <w:rsid w:val="00960F91"/>
    <w:rsid w:val="00961359"/>
    <w:rsid w:val="00961FC9"/>
    <w:rsid w:val="00962789"/>
    <w:rsid w:val="00962B1B"/>
    <w:rsid w:val="00962B55"/>
    <w:rsid w:val="00963BB0"/>
    <w:rsid w:val="0096535B"/>
    <w:rsid w:val="00966285"/>
    <w:rsid w:val="009662E7"/>
    <w:rsid w:val="009666AD"/>
    <w:rsid w:val="009668F2"/>
    <w:rsid w:val="009669BB"/>
    <w:rsid w:val="009669EF"/>
    <w:rsid w:val="00966AB0"/>
    <w:rsid w:val="0096749D"/>
    <w:rsid w:val="0097002D"/>
    <w:rsid w:val="00971AEF"/>
    <w:rsid w:val="0097291F"/>
    <w:rsid w:val="0097304C"/>
    <w:rsid w:val="0097319E"/>
    <w:rsid w:val="009746B1"/>
    <w:rsid w:val="00974877"/>
    <w:rsid w:val="0097523E"/>
    <w:rsid w:val="0097545C"/>
    <w:rsid w:val="009755B4"/>
    <w:rsid w:val="00975786"/>
    <w:rsid w:val="00975BF7"/>
    <w:rsid w:val="00976524"/>
    <w:rsid w:val="009766D1"/>
    <w:rsid w:val="00976CAF"/>
    <w:rsid w:val="00977551"/>
    <w:rsid w:val="009779A0"/>
    <w:rsid w:val="00977B78"/>
    <w:rsid w:val="00977DFD"/>
    <w:rsid w:val="00980EA5"/>
    <w:rsid w:val="00981804"/>
    <w:rsid w:val="00982DB4"/>
    <w:rsid w:val="00983408"/>
    <w:rsid w:val="00983D34"/>
    <w:rsid w:val="009849F4"/>
    <w:rsid w:val="00984C59"/>
    <w:rsid w:val="00984FDC"/>
    <w:rsid w:val="009855B6"/>
    <w:rsid w:val="00985979"/>
    <w:rsid w:val="00985F02"/>
    <w:rsid w:val="00986486"/>
    <w:rsid w:val="00986842"/>
    <w:rsid w:val="0098687F"/>
    <w:rsid w:val="009869DF"/>
    <w:rsid w:val="00986E37"/>
    <w:rsid w:val="00987AEB"/>
    <w:rsid w:val="00987D30"/>
    <w:rsid w:val="009903D1"/>
    <w:rsid w:val="00991514"/>
    <w:rsid w:val="0099155F"/>
    <w:rsid w:val="00991891"/>
    <w:rsid w:val="00991D54"/>
    <w:rsid w:val="00992ECB"/>
    <w:rsid w:val="00992FAB"/>
    <w:rsid w:val="00993003"/>
    <w:rsid w:val="00993ADD"/>
    <w:rsid w:val="00993B20"/>
    <w:rsid w:val="00995A50"/>
    <w:rsid w:val="009964BA"/>
    <w:rsid w:val="00997A73"/>
    <w:rsid w:val="009A0A9E"/>
    <w:rsid w:val="009A15F3"/>
    <w:rsid w:val="009A1799"/>
    <w:rsid w:val="009A1B15"/>
    <w:rsid w:val="009A3415"/>
    <w:rsid w:val="009A35D4"/>
    <w:rsid w:val="009A48B8"/>
    <w:rsid w:val="009A59EF"/>
    <w:rsid w:val="009A5F36"/>
    <w:rsid w:val="009A655A"/>
    <w:rsid w:val="009A6FD3"/>
    <w:rsid w:val="009B0465"/>
    <w:rsid w:val="009B05AF"/>
    <w:rsid w:val="009B0B35"/>
    <w:rsid w:val="009B1946"/>
    <w:rsid w:val="009B1CA7"/>
    <w:rsid w:val="009B2546"/>
    <w:rsid w:val="009B3CDF"/>
    <w:rsid w:val="009B3D8D"/>
    <w:rsid w:val="009B426F"/>
    <w:rsid w:val="009B48B4"/>
    <w:rsid w:val="009B4A1D"/>
    <w:rsid w:val="009B51E4"/>
    <w:rsid w:val="009B54EC"/>
    <w:rsid w:val="009B783E"/>
    <w:rsid w:val="009B7A1C"/>
    <w:rsid w:val="009B7C32"/>
    <w:rsid w:val="009C0577"/>
    <w:rsid w:val="009C08B4"/>
    <w:rsid w:val="009C08CE"/>
    <w:rsid w:val="009C10EF"/>
    <w:rsid w:val="009C124F"/>
    <w:rsid w:val="009C2076"/>
    <w:rsid w:val="009C2A92"/>
    <w:rsid w:val="009C3553"/>
    <w:rsid w:val="009C3D67"/>
    <w:rsid w:val="009C3E19"/>
    <w:rsid w:val="009C4330"/>
    <w:rsid w:val="009C549E"/>
    <w:rsid w:val="009C56B2"/>
    <w:rsid w:val="009C5E5D"/>
    <w:rsid w:val="009C62A0"/>
    <w:rsid w:val="009C7133"/>
    <w:rsid w:val="009D00A0"/>
    <w:rsid w:val="009D0AA0"/>
    <w:rsid w:val="009D2335"/>
    <w:rsid w:val="009D235D"/>
    <w:rsid w:val="009D3E33"/>
    <w:rsid w:val="009D4846"/>
    <w:rsid w:val="009D4E09"/>
    <w:rsid w:val="009D5AE2"/>
    <w:rsid w:val="009D5DDD"/>
    <w:rsid w:val="009D5F6D"/>
    <w:rsid w:val="009D695C"/>
    <w:rsid w:val="009D6EC2"/>
    <w:rsid w:val="009D70E9"/>
    <w:rsid w:val="009D7A8D"/>
    <w:rsid w:val="009D7AE7"/>
    <w:rsid w:val="009E0F86"/>
    <w:rsid w:val="009E11FC"/>
    <w:rsid w:val="009E165E"/>
    <w:rsid w:val="009E1E32"/>
    <w:rsid w:val="009E3828"/>
    <w:rsid w:val="009E59E9"/>
    <w:rsid w:val="009E5ADB"/>
    <w:rsid w:val="009E5C80"/>
    <w:rsid w:val="009E69E7"/>
    <w:rsid w:val="009E6CF0"/>
    <w:rsid w:val="009F03B1"/>
    <w:rsid w:val="009F0633"/>
    <w:rsid w:val="009F10CF"/>
    <w:rsid w:val="009F2CE0"/>
    <w:rsid w:val="009F2D21"/>
    <w:rsid w:val="009F3812"/>
    <w:rsid w:val="009F3A66"/>
    <w:rsid w:val="009F3BCC"/>
    <w:rsid w:val="009F4185"/>
    <w:rsid w:val="009F4204"/>
    <w:rsid w:val="009F43E2"/>
    <w:rsid w:val="009F49FF"/>
    <w:rsid w:val="009F4EEA"/>
    <w:rsid w:val="009F5E46"/>
    <w:rsid w:val="009F6532"/>
    <w:rsid w:val="009F7E16"/>
    <w:rsid w:val="009F7E99"/>
    <w:rsid w:val="00A00666"/>
    <w:rsid w:val="00A0090D"/>
    <w:rsid w:val="00A00A1F"/>
    <w:rsid w:val="00A01028"/>
    <w:rsid w:val="00A01336"/>
    <w:rsid w:val="00A02417"/>
    <w:rsid w:val="00A02510"/>
    <w:rsid w:val="00A026DC"/>
    <w:rsid w:val="00A02A6A"/>
    <w:rsid w:val="00A02BB9"/>
    <w:rsid w:val="00A0368A"/>
    <w:rsid w:val="00A03C75"/>
    <w:rsid w:val="00A04ED6"/>
    <w:rsid w:val="00A05980"/>
    <w:rsid w:val="00A05DED"/>
    <w:rsid w:val="00A05F4F"/>
    <w:rsid w:val="00A06140"/>
    <w:rsid w:val="00A06280"/>
    <w:rsid w:val="00A063A9"/>
    <w:rsid w:val="00A0687F"/>
    <w:rsid w:val="00A06891"/>
    <w:rsid w:val="00A068DD"/>
    <w:rsid w:val="00A07207"/>
    <w:rsid w:val="00A07F33"/>
    <w:rsid w:val="00A1014A"/>
    <w:rsid w:val="00A10523"/>
    <w:rsid w:val="00A10619"/>
    <w:rsid w:val="00A1087D"/>
    <w:rsid w:val="00A108CB"/>
    <w:rsid w:val="00A11A0F"/>
    <w:rsid w:val="00A12050"/>
    <w:rsid w:val="00A12FAF"/>
    <w:rsid w:val="00A1313E"/>
    <w:rsid w:val="00A132CE"/>
    <w:rsid w:val="00A13925"/>
    <w:rsid w:val="00A13BE4"/>
    <w:rsid w:val="00A14B46"/>
    <w:rsid w:val="00A151A6"/>
    <w:rsid w:val="00A15C62"/>
    <w:rsid w:val="00A173F0"/>
    <w:rsid w:val="00A20194"/>
    <w:rsid w:val="00A20BB9"/>
    <w:rsid w:val="00A217A4"/>
    <w:rsid w:val="00A22916"/>
    <w:rsid w:val="00A22C6C"/>
    <w:rsid w:val="00A22DDE"/>
    <w:rsid w:val="00A23145"/>
    <w:rsid w:val="00A23231"/>
    <w:rsid w:val="00A232BD"/>
    <w:rsid w:val="00A23357"/>
    <w:rsid w:val="00A2384B"/>
    <w:rsid w:val="00A23924"/>
    <w:rsid w:val="00A243F9"/>
    <w:rsid w:val="00A24F7C"/>
    <w:rsid w:val="00A258CF"/>
    <w:rsid w:val="00A26E81"/>
    <w:rsid w:val="00A27C50"/>
    <w:rsid w:val="00A3025E"/>
    <w:rsid w:val="00A31077"/>
    <w:rsid w:val="00A310BE"/>
    <w:rsid w:val="00A3120A"/>
    <w:rsid w:val="00A3145D"/>
    <w:rsid w:val="00A316E6"/>
    <w:rsid w:val="00A31C91"/>
    <w:rsid w:val="00A32001"/>
    <w:rsid w:val="00A32312"/>
    <w:rsid w:val="00A32D2B"/>
    <w:rsid w:val="00A3316E"/>
    <w:rsid w:val="00A334D0"/>
    <w:rsid w:val="00A337A5"/>
    <w:rsid w:val="00A34140"/>
    <w:rsid w:val="00A348E3"/>
    <w:rsid w:val="00A349A0"/>
    <w:rsid w:val="00A351C4"/>
    <w:rsid w:val="00A3547C"/>
    <w:rsid w:val="00A356B4"/>
    <w:rsid w:val="00A356CC"/>
    <w:rsid w:val="00A35E1A"/>
    <w:rsid w:val="00A35E20"/>
    <w:rsid w:val="00A36D67"/>
    <w:rsid w:val="00A37527"/>
    <w:rsid w:val="00A400E3"/>
    <w:rsid w:val="00A40260"/>
    <w:rsid w:val="00A403CF"/>
    <w:rsid w:val="00A4050A"/>
    <w:rsid w:val="00A40B2A"/>
    <w:rsid w:val="00A41297"/>
    <w:rsid w:val="00A415BB"/>
    <w:rsid w:val="00A4171D"/>
    <w:rsid w:val="00A41FB9"/>
    <w:rsid w:val="00A4222E"/>
    <w:rsid w:val="00A42ECE"/>
    <w:rsid w:val="00A43054"/>
    <w:rsid w:val="00A432F2"/>
    <w:rsid w:val="00A447A3"/>
    <w:rsid w:val="00A44AA0"/>
    <w:rsid w:val="00A44AC4"/>
    <w:rsid w:val="00A45E84"/>
    <w:rsid w:val="00A460B0"/>
    <w:rsid w:val="00A46A07"/>
    <w:rsid w:val="00A46D61"/>
    <w:rsid w:val="00A4707D"/>
    <w:rsid w:val="00A4747B"/>
    <w:rsid w:val="00A47750"/>
    <w:rsid w:val="00A47831"/>
    <w:rsid w:val="00A513AF"/>
    <w:rsid w:val="00A52711"/>
    <w:rsid w:val="00A528F8"/>
    <w:rsid w:val="00A52E1B"/>
    <w:rsid w:val="00A537BE"/>
    <w:rsid w:val="00A53BE3"/>
    <w:rsid w:val="00A53DFE"/>
    <w:rsid w:val="00A54A2C"/>
    <w:rsid w:val="00A552BA"/>
    <w:rsid w:val="00A55933"/>
    <w:rsid w:val="00A563F9"/>
    <w:rsid w:val="00A56718"/>
    <w:rsid w:val="00A56EEA"/>
    <w:rsid w:val="00A57A21"/>
    <w:rsid w:val="00A57D71"/>
    <w:rsid w:val="00A57DC2"/>
    <w:rsid w:val="00A60453"/>
    <w:rsid w:val="00A608B5"/>
    <w:rsid w:val="00A61576"/>
    <w:rsid w:val="00A6171A"/>
    <w:rsid w:val="00A61A77"/>
    <w:rsid w:val="00A620C9"/>
    <w:rsid w:val="00A623B3"/>
    <w:rsid w:val="00A624CC"/>
    <w:rsid w:val="00A630B4"/>
    <w:rsid w:val="00A6350E"/>
    <w:rsid w:val="00A63EEF"/>
    <w:rsid w:val="00A63F32"/>
    <w:rsid w:val="00A63FEC"/>
    <w:rsid w:val="00A64614"/>
    <w:rsid w:val="00A6593E"/>
    <w:rsid w:val="00A65D6B"/>
    <w:rsid w:val="00A65DB7"/>
    <w:rsid w:val="00A65DCB"/>
    <w:rsid w:val="00A66366"/>
    <w:rsid w:val="00A6759C"/>
    <w:rsid w:val="00A6769C"/>
    <w:rsid w:val="00A67820"/>
    <w:rsid w:val="00A67929"/>
    <w:rsid w:val="00A67C57"/>
    <w:rsid w:val="00A7059F"/>
    <w:rsid w:val="00A70DD9"/>
    <w:rsid w:val="00A7121F"/>
    <w:rsid w:val="00A71B48"/>
    <w:rsid w:val="00A71EE2"/>
    <w:rsid w:val="00A71F2D"/>
    <w:rsid w:val="00A7224C"/>
    <w:rsid w:val="00A726FB"/>
    <w:rsid w:val="00A72949"/>
    <w:rsid w:val="00A73E08"/>
    <w:rsid w:val="00A73E4B"/>
    <w:rsid w:val="00A752BF"/>
    <w:rsid w:val="00A75FCB"/>
    <w:rsid w:val="00A75FD0"/>
    <w:rsid w:val="00A76206"/>
    <w:rsid w:val="00A7679D"/>
    <w:rsid w:val="00A768F9"/>
    <w:rsid w:val="00A76E70"/>
    <w:rsid w:val="00A776F7"/>
    <w:rsid w:val="00A77BF8"/>
    <w:rsid w:val="00A804F2"/>
    <w:rsid w:val="00A8054D"/>
    <w:rsid w:val="00A80B26"/>
    <w:rsid w:val="00A80DFC"/>
    <w:rsid w:val="00A814F1"/>
    <w:rsid w:val="00A81732"/>
    <w:rsid w:val="00A81850"/>
    <w:rsid w:val="00A81F69"/>
    <w:rsid w:val="00A832EC"/>
    <w:rsid w:val="00A84A24"/>
    <w:rsid w:val="00A84BB9"/>
    <w:rsid w:val="00A85005"/>
    <w:rsid w:val="00A850DC"/>
    <w:rsid w:val="00A866B3"/>
    <w:rsid w:val="00A86830"/>
    <w:rsid w:val="00A86B65"/>
    <w:rsid w:val="00A8759A"/>
    <w:rsid w:val="00A903F8"/>
    <w:rsid w:val="00A9132A"/>
    <w:rsid w:val="00A91569"/>
    <w:rsid w:val="00A915C1"/>
    <w:rsid w:val="00A91621"/>
    <w:rsid w:val="00A91A34"/>
    <w:rsid w:val="00A91AC0"/>
    <w:rsid w:val="00A9215C"/>
    <w:rsid w:val="00A924FC"/>
    <w:rsid w:val="00A93C33"/>
    <w:rsid w:val="00A93D9C"/>
    <w:rsid w:val="00A93EF4"/>
    <w:rsid w:val="00A94477"/>
    <w:rsid w:val="00A9475C"/>
    <w:rsid w:val="00A94B24"/>
    <w:rsid w:val="00A94FD5"/>
    <w:rsid w:val="00A95944"/>
    <w:rsid w:val="00A95ABF"/>
    <w:rsid w:val="00A96BB1"/>
    <w:rsid w:val="00A97670"/>
    <w:rsid w:val="00AA0505"/>
    <w:rsid w:val="00AA05EC"/>
    <w:rsid w:val="00AA06C3"/>
    <w:rsid w:val="00AA0898"/>
    <w:rsid w:val="00AA0953"/>
    <w:rsid w:val="00AA0CD1"/>
    <w:rsid w:val="00AA0D13"/>
    <w:rsid w:val="00AA1081"/>
    <w:rsid w:val="00AA2232"/>
    <w:rsid w:val="00AA233B"/>
    <w:rsid w:val="00AA325B"/>
    <w:rsid w:val="00AA364C"/>
    <w:rsid w:val="00AA3CFA"/>
    <w:rsid w:val="00AA4162"/>
    <w:rsid w:val="00AA4761"/>
    <w:rsid w:val="00AA5EE0"/>
    <w:rsid w:val="00AA5F59"/>
    <w:rsid w:val="00AA6083"/>
    <w:rsid w:val="00AA6AD7"/>
    <w:rsid w:val="00AA6B8F"/>
    <w:rsid w:val="00AA6C97"/>
    <w:rsid w:val="00AB0248"/>
    <w:rsid w:val="00AB037A"/>
    <w:rsid w:val="00AB03FA"/>
    <w:rsid w:val="00AB0C52"/>
    <w:rsid w:val="00AB0E0D"/>
    <w:rsid w:val="00AB1470"/>
    <w:rsid w:val="00AB2549"/>
    <w:rsid w:val="00AB2FEE"/>
    <w:rsid w:val="00AB426F"/>
    <w:rsid w:val="00AB4CBD"/>
    <w:rsid w:val="00AB4DFD"/>
    <w:rsid w:val="00AB53A1"/>
    <w:rsid w:val="00AB5D6D"/>
    <w:rsid w:val="00AB6A0F"/>
    <w:rsid w:val="00AB78A8"/>
    <w:rsid w:val="00AB79FE"/>
    <w:rsid w:val="00AC011A"/>
    <w:rsid w:val="00AC0473"/>
    <w:rsid w:val="00AC0482"/>
    <w:rsid w:val="00AC074C"/>
    <w:rsid w:val="00AC0857"/>
    <w:rsid w:val="00AC0CD1"/>
    <w:rsid w:val="00AC2806"/>
    <w:rsid w:val="00AC34A6"/>
    <w:rsid w:val="00AC39C7"/>
    <w:rsid w:val="00AC3A52"/>
    <w:rsid w:val="00AC473C"/>
    <w:rsid w:val="00AC51B1"/>
    <w:rsid w:val="00AC537E"/>
    <w:rsid w:val="00AC55AC"/>
    <w:rsid w:val="00AC6A9A"/>
    <w:rsid w:val="00AC7B1B"/>
    <w:rsid w:val="00AC7C6F"/>
    <w:rsid w:val="00AD008A"/>
    <w:rsid w:val="00AD01A3"/>
    <w:rsid w:val="00AD0D43"/>
    <w:rsid w:val="00AD100D"/>
    <w:rsid w:val="00AD2D28"/>
    <w:rsid w:val="00AD2F1D"/>
    <w:rsid w:val="00AD37F0"/>
    <w:rsid w:val="00AD3A78"/>
    <w:rsid w:val="00AD3F3B"/>
    <w:rsid w:val="00AD400D"/>
    <w:rsid w:val="00AD42D9"/>
    <w:rsid w:val="00AD4EDA"/>
    <w:rsid w:val="00AD5FFF"/>
    <w:rsid w:val="00AD636C"/>
    <w:rsid w:val="00AD7193"/>
    <w:rsid w:val="00AD73AE"/>
    <w:rsid w:val="00AD7879"/>
    <w:rsid w:val="00AE053A"/>
    <w:rsid w:val="00AE0741"/>
    <w:rsid w:val="00AE07B1"/>
    <w:rsid w:val="00AE18A6"/>
    <w:rsid w:val="00AE1B71"/>
    <w:rsid w:val="00AE1CAB"/>
    <w:rsid w:val="00AE1D7E"/>
    <w:rsid w:val="00AE2357"/>
    <w:rsid w:val="00AE298D"/>
    <w:rsid w:val="00AE3308"/>
    <w:rsid w:val="00AE3813"/>
    <w:rsid w:val="00AE3DE5"/>
    <w:rsid w:val="00AE4574"/>
    <w:rsid w:val="00AE4C9C"/>
    <w:rsid w:val="00AE5461"/>
    <w:rsid w:val="00AE6286"/>
    <w:rsid w:val="00AE71DC"/>
    <w:rsid w:val="00AE794D"/>
    <w:rsid w:val="00AF03E7"/>
    <w:rsid w:val="00AF0A6B"/>
    <w:rsid w:val="00AF14FD"/>
    <w:rsid w:val="00AF19DF"/>
    <w:rsid w:val="00AF1EB0"/>
    <w:rsid w:val="00AF29C0"/>
    <w:rsid w:val="00AF3557"/>
    <w:rsid w:val="00AF3F0E"/>
    <w:rsid w:val="00AF49C0"/>
    <w:rsid w:val="00AF51C6"/>
    <w:rsid w:val="00AF5994"/>
    <w:rsid w:val="00AF5AD2"/>
    <w:rsid w:val="00AF5D6F"/>
    <w:rsid w:val="00AF6704"/>
    <w:rsid w:val="00AF6AE2"/>
    <w:rsid w:val="00AF732D"/>
    <w:rsid w:val="00AF76FC"/>
    <w:rsid w:val="00B007DF"/>
    <w:rsid w:val="00B00DB4"/>
    <w:rsid w:val="00B0197E"/>
    <w:rsid w:val="00B020E9"/>
    <w:rsid w:val="00B02281"/>
    <w:rsid w:val="00B0276F"/>
    <w:rsid w:val="00B02C48"/>
    <w:rsid w:val="00B02CAD"/>
    <w:rsid w:val="00B035A8"/>
    <w:rsid w:val="00B04197"/>
    <w:rsid w:val="00B0437B"/>
    <w:rsid w:val="00B049FC"/>
    <w:rsid w:val="00B04AA0"/>
    <w:rsid w:val="00B0568B"/>
    <w:rsid w:val="00B06003"/>
    <w:rsid w:val="00B06E04"/>
    <w:rsid w:val="00B071C3"/>
    <w:rsid w:val="00B075BD"/>
    <w:rsid w:val="00B07901"/>
    <w:rsid w:val="00B07E10"/>
    <w:rsid w:val="00B100EF"/>
    <w:rsid w:val="00B10699"/>
    <w:rsid w:val="00B10787"/>
    <w:rsid w:val="00B10836"/>
    <w:rsid w:val="00B108CC"/>
    <w:rsid w:val="00B108FD"/>
    <w:rsid w:val="00B10E5D"/>
    <w:rsid w:val="00B11516"/>
    <w:rsid w:val="00B11642"/>
    <w:rsid w:val="00B1168E"/>
    <w:rsid w:val="00B11D45"/>
    <w:rsid w:val="00B11FE8"/>
    <w:rsid w:val="00B12098"/>
    <w:rsid w:val="00B13656"/>
    <w:rsid w:val="00B13997"/>
    <w:rsid w:val="00B13DCC"/>
    <w:rsid w:val="00B143A8"/>
    <w:rsid w:val="00B1490E"/>
    <w:rsid w:val="00B15209"/>
    <w:rsid w:val="00B152CA"/>
    <w:rsid w:val="00B1556B"/>
    <w:rsid w:val="00B159CA"/>
    <w:rsid w:val="00B15D9C"/>
    <w:rsid w:val="00B161C7"/>
    <w:rsid w:val="00B1671A"/>
    <w:rsid w:val="00B16B37"/>
    <w:rsid w:val="00B16C04"/>
    <w:rsid w:val="00B1702B"/>
    <w:rsid w:val="00B17DD2"/>
    <w:rsid w:val="00B17F6C"/>
    <w:rsid w:val="00B17FE4"/>
    <w:rsid w:val="00B202F0"/>
    <w:rsid w:val="00B214F1"/>
    <w:rsid w:val="00B221EB"/>
    <w:rsid w:val="00B224A3"/>
    <w:rsid w:val="00B2341A"/>
    <w:rsid w:val="00B23666"/>
    <w:rsid w:val="00B23A14"/>
    <w:rsid w:val="00B2451E"/>
    <w:rsid w:val="00B251AA"/>
    <w:rsid w:val="00B25951"/>
    <w:rsid w:val="00B25C06"/>
    <w:rsid w:val="00B25D95"/>
    <w:rsid w:val="00B26745"/>
    <w:rsid w:val="00B301FD"/>
    <w:rsid w:val="00B30CA6"/>
    <w:rsid w:val="00B31293"/>
    <w:rsid w:val="00B31F09"/>
    <w:rsid w:val="00B31F5C"/>
    <w:rsid w:val="00B322B3"/>
    <w:rsid w:val="00B32B5E"/>
    <w:rsid w:val="00B34043"/>
    <w:rsid w:val="00B341C5"/>
    <w:rsid w:val="00B344A6"/>
    <w:rsid w:val="00B35016"/>
    <w:rsid w:val="00B354A6"/>
    <w:rsid w:val="00B35526"/>
    <w:rsid w:val="00B35CCC"/>
    <w:rsid w:val="00B364E3"/>
    <w:rsid w:val="00B36EFD"/>
    <w:rsid w:val="00B3771E"/>
    <w:rsid w:val="00B40413"/>
    <w:rsid w:val="00B407A9"/>
    <w:rsid w:val="00B41877"/>
    <w:rsid w:val="00B41D4E"/>
    <w:rsid w:val="00B41F43"/>
    <w:rsid w:val="00B4234F"/>
    <w:rsid w:val="00B42694"/>
    <w:rsid w:val="00B427BD"/>
    <w:rsid w:val="00B4291C"/>
    <w:rsid w:val="00B43DA0"/>
    <w:rsid w:val="00B4442D"/>
    <w:rsid w:val="00B450B4"/>
    <w:rsid w:val="00B452E3"/>
    <w:rsid w:val="00B45B80"/>
    <w:rsid w:val="00B46302"/>
    <w:rsid w:val="00B46907"/>
    <w:rsid w:val="00B46951"/>
    <w:rsid w:val="00B4698E"/>
    <w:rsid w:val="00B47079"/>
    <w:rsid w:val="00B47706"/>
    <w:rsid w:val="00B50254"/>
    <w:rsid w:val="00B50285"/>
    <w:rsid w:val="00B50698"/>
    <w:rsid w:val="00B50EFE"/>
    <w:rsid w:val="00B51141"/>
    <w:rsid w:val="00B51A5F"/>
    <w:rsid w:val="00B51FEF"/>
    <w:rsid w:val="00B5259D"/>
    <w:rsid w:val="00B542F6"/>
    <w:rsid w:val="00B544EA"/>
    <w:rsid w:val="00B5510E"/>
    <w:rsid w:val="00B5642F"/>
    <w:rsid w:val="00B56B0F"/>
    <w:rsid w:val="00B56DF8"/>
    <w:rsid w:val="00B56EE2"/>
    <w:rsid w:val="00B5769C"/>
    <w:rsid w:val="00B57E3E"/>
    <w:rsid w:val="00B603EE"/>
    <w:rsid w:val="00B6253A"/>
    <w:rsid w:val="00B62A8C"/>
    <w:rsid w:val="00B62BD5"/>
    <w:rsid w:val="00B62C82"/>
    <w:rsid w:val="00B63430"/>
    <w:rsid w:val="00B634EA"/>
    <w:rsid w:val="00B6368D"/>
    <w:rsid w:val="00B63835"/>
    <w:rsid w:val="00B650D9"/>
    <w:rsid w:val="00B652B7"/>
    <w:rsid w:val="00B655B9"/>
    <w:rsid w:val="00B65636"/>
    <w:rsid w:val="00B65F39"/>
    <w:rsid w:val="00B65F4A"/>
    <w:rsid w:val="00B66176"/>
    <w:rsid w:val="00B70DBE"/>
    <w:rsid w:val="00B717DE"/>
    <w:rsid w:val="00B71921"/>
    <w:rsid w:val="00B72441"/>
    <w:rsid w:val="00B72724"/>
    <w:rsid w:val="00B72DC7"/>
    <w:rsid w:val="00B72E9C"/>
    <w:rsid w:val="00B7386C"/>
    <w:rsid w:val="00B7396C"/>
    <w:rsid w:val="00B74B17"/>
    <w:rsid w:val="00B74D25"/>
    <w:rsid w:val="00B74D57"/>
    <w:rsid w:val="00B750E2"/>
    <w:rsid w:val="00B7581D"/>
    <w:rsid w:val="00B76BEA"/>
    <w:rsid w:val="00B7720F"/>
    <w:rsid w:val="00B7797B"/>
    <w:rsid w:val="00B77C75"/>
    <w:rsid w:val="00B80CA3"/>
    <w:rsid w:val="00B81275"/>
    <w:rsid w:val="00B81367"/>
    <w:rsid w:val="00B82CDF"/>
    <w:rsid w:val="00B831F0"/>
    <w:rsid w:val="00B832DA"/>
    <w:rsid w:val="00B83AA9"/>
    <w:rsid w:val="00B83C2D"/>
    <w:rsid w:val="00B84107"/>
    <w:rsid w:val="00B84FAB"/>
    <w:rsid w:val="00B8505C"/>
    <w:rsid w:val="00B85638"/>
    <w:rsid w:val="00B868E5"/>
    <w:rsid w:val="00B86F97"/>
    <w:rsid w:val="00B87399"/>
    <w:rsid w:val="00B87A15"/>
    <w:rsid w:val="00B87DF3"/>
    <w:rsid w:val="00B90BC1"/>
    <w:rsid w:val="00B90C9A"/>
    <w:rsid w:val="00B91645"/>
    <w:rsid w:val="00B91BB3"/>
    <w:rsid w:val="00B92185"/>
    <w:rsid w:val="00B921F5"/>
    <w:rsid w:val="00B92F2D"/>
    <w:rsid w:val="00B930C2"/>
    <w:rsid w:val="00B9460C"/>
    <w:rsid w:val="00B949EB"/>
    <w:rsid w:val="00B94CC2"/>
    <w:rsid w:val="00B94F79"/>
    <w:rsid w:val="00B95476"/>
    <w:rsid w:val="00B955E0"/>
    <w:rsid w:val="00B959EF"/>
    <w:rsid w:val="00B95EE0"/>
    <w:rsid w:val="00B9636A"/>
    <w:rsid w:val="00B96BC4"/>
    <w:rsid w:val="00B96DD5"/>
    <w:rsid w:val="00B970F6"/>
    <w:rsid w:val="00BA0016"/>
    <w:rsid w:val="00BA07FE"/>
    <w:rsid w:val="00BA0B8F"/>
    <w:rsid w:val="00BA0EFE"/>
    <w:rsid w:val="00BA135D"/>
    <w:rsid w:val="00BA1A59"/>
    <w:rsid w:val="00BA2555"/>
    <w:rsid w:val="00BA2E08"/>
    <w:rsid w:val="00BA2EB7"/>
    <w:rsid w:val="00BA3154"/>
    <w:rsid w:val="00BA3B2F"/>
    <w:rsid w:val="00BA3FA6"/>
    <w:rsid w:val="00BA47C0"/>
    <w:rsid w:val="00BA5CB7"/>
    <w:rsid w:val="00BA5CE6"/>
    <w:rsid w:val="00BA716D"/>
    <w:rsid w:val="00BB01A3"/>
    <w:rsid w:val="00BB0295"/>
    <w:rsid w:val="00BB0F2C"/>
    <w:rsid w:val="00BB1011"/>
    <w:rsid w:val="00BB140F"/>
    <w:rsid w:val="00BB1672"/>
    <w:rsid w:val="00BB2867"/>
    <w:rsid w:val="00BB2B8D"/>
    <w:rsid w:val="00BB30F8"/>
    <w:rsid w:val="00BB4F87"/>
    <w:rsid w:val="00BB5582"/>
    <w:rsid w:val="00BB5E36"/>
    <w:rsid w:val="00BB6EA1"/>
    <w:rsid w:val="00BB7F32"/>
    <w:rsid w:val="00BC01B9"/>
    <w:rsid w:val="00BC06B5"/>
    <w:rsid w:val="00BC1B80"/>
    <w:rsid w:val="00BC1DFB"/>
    <w:rsid w:val="00BC2CD3"/>
    <w:rsid w:val="00BC2D3D"/>
    <w:rsid w:val="00BC3756"/>
    <w:rsid w:val="00BC3C7C"/>
    <w:rsid w:val="00BC417B"/>
    <w:rsid w:val="00BC4D50"/>
    <w:rsid w:val="00BC506B"/>
    <w:rsid w:val="00BC509F"/>
    <w:rsid w:val="00BC55D1"/>
    <w:rsid w:val="00BC5FCA"/>
    <w:rsid w:val="00BC6B9D"/>
    <w:rsid w:val="00BC6E28"/>
    <w:rsid w:val="00BC7608"/>
    <w:rsid w:val="00BC7899"/>
    <w:rsid w:val="00BC7949"/>
    <w:rsid w:val="00BC7BFF"/>
    <w:rsid w:val="00BC7C17"/>
    <w:rsid w:val="00BC7E79"/>
    <w:rsid w:val="00BC7F93"/>
    <w:rsid w:val="00BD02FB"/>
    <w:rsid w:val="00BD178B"/>
    <w:rsid w:val="00BD1D24"/>
    <w:rsid w:val="00BD2001"/>
    <w:rsid w:val="00BD28E2"/>
    <w:rsid w:val="00BD2A5C"/>
    <w:rsid w:val="00BD2B10"/>
    <w:rsid w:val="00BD2BA6"/>
    <w:rsid w:val="00BD2D64"/>
    <w:rsid w:val="00BD437C"/>
    <w:rsid w:val="00BD4694"/>
    <w:rsid w:val="00BD4CA8"/>
    <w:rsid w:val="00BD5E87"/>
    <w:rsid w:val="00BD690C"/>
    <w:rsid w:val="00BD6991"/>
    <w:rsid w:val="00BD69EF"/>
    <w:rsid w:val="00BD6B51"/>
    <w:rsid w:val="00BD70BA"/>
    <w:rsid w:val="00BD7259"/>
    <w:rsid w:val="00BD762E"/>
    <w:rsid w:val="00BD773B"/>
    <w:rsid w:val="00BD77BE"/>
    <w:rsid w:val="00BD7D87"/>
    <w:rsid w:val="00BD7F17"/>
    <w:rsid w:val="00BE0151"/>
    <w:rsid w:val="00BE04E9"/>
    <w:rsid w:val="00BE0930"/>
    <w:rsid w:val="00BE0936"/>
    <w:rsid w:val="00BE0CB8"/>
    <w:rsid w:val="00BE0EFC"/>
    <w:rsid w:val="00BE10E2"/>
    <w:rsid w:val="00BE31D5"/>
    <w:rsid w:val="00BE349F"/>
    <w:rsid w:val="00BE3DAC"/>
    <w:rsid w:val="00BE4018"/>
    <w:rsid w:val="00BE48DF"/>
    <w:rsid w:val="00BE5F99"/>
    <w:rsid w:val="00BE680E"/>
    <w:rsid w:val="00BE6C6E"/>
    <w:rsid w:val="00BE6F5A"/>
    <w:rsid w:val="00BE704F"/>
    <w:rsid w:val="00BE7182"/>
    <w:rsid w:val="00BE73FD"/>
    <w:rsid w:val="00BE7704"/>
    <w:rsid w:val="00BE7FC0"/>
    <w:rsid w:val="00BF07AD"/>
    <w:rsid w:val="00BF1003"/>
    <w:rsid w:val="00BF1560"/>
    <w:rsid w:val="00BF1C56"/>
    <w:rsid w:val="00BF1FD2"/>
    <w:rsid w:val="00BF30A6"/>
    <w:rsid w:val="00BF3137"/>
    <w:rsid w:val="00BF4384"/>
    <w:rsid w:val="00BF49A1"/>
    <w:rsid w:val="00BF4C67"/>
    <w:rsid w:val="00BF64AE"/>
    <w:rsid w:val="00BF6A81"/>
    <w:rsid w:val="00BF7018"/>
    <w:rsid w:val="00BF729C"/>
    <w:rsid w:val="00BF74BC"/>
    <w:rsid w:val="00C00207"/>
    <w:rsid w:val="00C004FA"/>
    <w:rsid w:val="00C006CE"/>
    <w:rsid w:val="00C00E90"/>
    <w:rsid w:val="00C01B12"/>
    <w:rsid w:val="00C0204F"/>
    <w:rsid w:val="00C0213C"/>
    <w:rsid w:val="00C021A7"/>
    <w:rsid w:val="00C022E6"/>
    <w:rsid w:val="00C025BC"/>
    <w:rsid w:val="00C02CDF"/>
    <w:rsid w:val="00C037AF"/>
    <w:rsid w:val="00C03BF9"/>
    <w:rsid w:val="00C04504"/>
    <w:rsid w:val="00C0487B"/>
    <w:rsid w:val="00C04D18"/>
    <w:rsid w:val="00C04D6C"/>
    <w:rsid w:val="00C056BC"/>
    <w:rsid w:val="00C05B65"/>
    <w:rsid w:val="00C06298"/>
    <w:rsid w:val="00C1021C"/>
    <w:rsid w:val="00C10909"/>
    <w:rsid w:val="00C1101A"/>
    <w:rsid w:val="00C11342"/>
    <w:rsid w:val="00C114AC"/>
    <w:rsid w:val="00C11E8E"/>
    <w:rsid w:val="00C123B4"/>
    <w:rsid w:val="00C12620"/>
    <w:rsid w:val="00C12638"/>
    <w:rsid w:val="00C13067"/>
    <w:rsid w:val="00C136D3"/>
    <w:rsid w:val="00C13E28"/>
    <w:rsid w:val="00C14FDA"/>
    <w:rsid w:val="00C152A1"/>
    <w:rsid w:val="00C155AC"/>
    <w:rsid w:val="00C15B1A"/>
    <w:rsid w:val="00C161E2"/>
    <w:rsid w:val="00C17CEB"/>
    <w:rsid w:val="00C17DEF"/>
    <w:rsid w:val="00C20349"/>
    <w:rsid w:val="00C2093C"/>
    <w:rsid w:val="00C211F5"/>
    <w:rsid w:val="00C21974"/>
    <w:rsid w:val="00C219AA"/>
    <w:rsid w:val="00C21F44"/>
    <w:rsid w:val="00C22FF8"/>
    <w:rsid w:val="00C23E21"/>
    <w:rsid w:val="00C2417B"/>
    <w:rsid w:val="00C24869"/>
    <w:rsid w:val="00C24D9D"/>
    <w:rsid w:val="00C24FAA"/>
    <w:rsid w:val="00C25BAB"/>
    <w:rsid w:val="00C25FDA"/>
    <w:rsid w:val="00C26115"/>
    <w:rsid w:val="00C261D3"/>
    <w:rsid w:val="00C266FF"/>
    <w:rsid w:val="00C27119"/>
    <w:rsid w:val="00C274F3"/>
    <w:rsid w:val="00C3058E"/>
    <w:rsid w:val="00C307EB"/>
    <w:rsid w:val="00C31142"/>
    <w:rsid w:val="00C31445"/>
    <w:rsid w:val="00C318FD"/>
    <w:rsid w:val="00C32029"/>
    <w:rsid w:val="00C32578"/>
    <w:rsid w:val="00C32642"/>
    <w:rsid w:val="00C32A29"/>
    <w:rsid w:val="00C32DB5"/>
    <w:rsid w:val="00C33432"/>
    <w:rsid w:val="00C3422B"/>
    <w:rsid w:val="00C342B6"/>
    <w:rsid w:val="00C356C3"/>
    <w:rsid w:val="00C36EB3"/>
    <w:rsid w:val="00C4081B"/>
    <w:rsid w:val="00C41580"/>
    <w:rsid w:val="00C430FA"/>
    <w:rsid w:val="00C43407"/>
    <w:rsid w:val="00C43741"/>
    <w:rsid w:val="00C43AE9"/>
    <w:rsid w:val="00C43BBB"/>
    <w:rsid w:val="00C43C45"/>
    <w:rsid w:val="00C4434E"/>
    <w:rsid w:val="00C4445F"/>
    <w:rsid w:val="00C44461"/>
    <w:rsid w:val="00C44EE9"/>
    <w:rsid w:val="00C452EA"/>
    <w:rsid w:val="00C453AC"/>
    <w:rsid w:val="00C45EFD"/>
    <w:rsid w:val="00C46A40"/>
    <w:rsid w:val="00C470CD"/>
    <w:rsid w:val="00C473FA"/>
    <w:rsid w:val="00C476DA"/>
    <w:rsid w:val="00C4777F"/>
    <w:rsid w:val="00C47B6B"/>
    <w:rsid w:val="00C50C67"/>
    <w:rsid w:val="00C50D16"/>
    <w:rsid w:val="00C50EBF"/>
    <w:rsid w:val="00C5159A"/>
    <w:rsid w:val="00C517BD"/>
    <w:rsid w:val="00C51FF1"/>
    <w:rsid w:val="00C5272D"/>
    <w:rsid w:val="00C534E5"/>
    <w:rsid w:val="00C537E5"/>
    <w:rsid w:val="00C53CBF"/>
    <w:rsid w:val="00C540F6"/>
    <w:rsid w:val="00C550DF"/>
    <w:rsid w:val="00C5546A"/>
    <w:rsid w:val="00C55573"/>
    <w:rsid w:val="00C56014"/>
    <w:rsid w:val="00C56442"/>
    <w:rsid w:val="00C56640"/>
    <w:rsid w:val="00C573D7"/>
    <w:rsid w:val="00C57920"/>
    <w:rsid w:val="00C57E16"/>
    <w:rsid w:val="00C60223"/>
    <w:rsid w:val="00C606CB"/>
    <w:rsid w:val="00C60894"/>
    <w:rsid w:val="00C610FB"/>
    <w:rsid w:val="00C625C0"/>
    <w:rsid w:val="00C6361B"/>
    <w:rsid w:val="00C638B9"/>
    <w:rsid w:val="00C641EA"/>
    <w:rsid w:val="00C64232"/>
    <w:rsid w:val="00C648C3"/>
    <w:rsid w:val="00C65512"/>
    <w:rsid w:val="00C66C20"/>
    <w:rsid w:val="00C66DDE"/>
    <w:rsid w:val="00C66E5F"/>
    <w:rsid w:val="00C67C63"/>
    <w:rsid w:val="00C705F9"/>
    <w:rsid w:val="00C70BD9"/>
    <w:rsid w:val="00C72F7F"/>
    <w:rsid w:val="00C735AF"/>
    <w:rsid w:val="00C7369B"/>
    <w:rsid w:val="00C741D5"/>
    <w:rsid w:val="00C743B9"/>
    <w:rsid w:val="00C747E9"/>
    <w:rsid w:val="00C74BA6"/>
    <w:rsid w:val="00C75966"/>
    <w:rsid w:val="00C76216"/>
    <w:rsid w:val="00C77774"/>
    <w:rsid w:val="00C77C10"/>
    <w:rsid w:val="00C80882"/>
    <w:rsid w:val="00C81332"/>
    <w:rsid w:val="00C8152C"/>
    <w:rsid w:val="00C81BF8"/>
    <w:rsid w:val="00C82926"/>
    <w:rsid w:val="00C82BF8"/>
    <w:rsid w:val="00C8414F"/>
    <w:rsid w:val="00C84269"/>
    <w:rsid w:val="00C84339"/>
    <w:rsid w:val="00C848F3"/>
    <w:rsid w:val="00C84BB7"/>
    <w:rsid w:val="00C84FCB"/>
    <w:rsid w:val="00C85AB4"/>
    <w:rsid w:val="00C85C0C"/>
    <w:rsid w:val="00C85D11"/>
    <w:rsid w:val="00C86568"/>
    <w:rsid w:val="00C86743"/>
    <w:rsid w:val="00C86F31"/>
    <w:rsid w:val="00C8749E"/>
    <w:rsid w:val="00C87543"/>
    <w:rsid w:val="00C90617"/>
    <w:rsid w:val="00C908FE"/>
    <w:rsid w:val="00C90B9F"/>
    <w:rsid w:val="00C90E90"/>
    <w:rsid w:val="00C919F9"/>
    <w:rsid w:val="00C91AC1"/>
    <w:rsid w:val="00C92186"/>
    <w:rsid w:val="00C9270A"/>
    <w:rsid w:val="00C92963"/>
    <w:rsid w:val="00C92A64"/>
    <w:rsid w:val="00C943F4"/>
    <w:rsid w:val="00C94B35"/>
    <w:rsid w:val="00C94BDB"/>
    <w:rsid w:val="00C94C7D"/>
    <w:rsid w:val="00C952E2"/>
    <w:rsid w:val="00C956FC"/>
    <w:rsid w:val="00C95BE2"/>
    <w:rsid w:val="00C9607B"/>
    <w:rsid w:val="00C96179"/>
    <w:rsid w:val="00C9676A"/>
    <w:rsid w:val="00C96AAF"/>
    <w:rsid w:val="00C96BC7"/>
    <w:rsid w:val="00C96FE2"/>
    <w:rsid w:val="00C97B80"/>
    <w:rsid w:val="00CA1576"/>
    <w:rsid w:val="00CA235F"/>
    <w:rsid w:val="00CA2A18"/>
    <w:rsid w:val="00CA2A2C"/>
    <w:rsid w:val="00CA3121"/>
    <w:rsid w:val="00CA3A36"/>
    <w:rsid w:val="00CA3C36"/>
    <w:rsid w:val="00CA4EAE"/>
    <w:rsid w:val="00CA4ED7"/>
    <w:rsid w:val="00CA50EB"/>
    <w:rsid w:val="00CA54DB"/>
    <w:rsid w:val="00CA6E52"/>
    <w:rsid w:val="00CA70B8"/>
    <w:rsid w:val="00CA71E4"/>
    <w:rsid w:val="00CA7AAA"/>
    <w:rsid w:val="00CA7B98"/>
    <w:rsid w:val="00CA7EA3"/>
    <w:rsid w:val="00CB11D1"/>
    <w:rsid w:val="00CB13AE"/>
    <w:rsid w:val="00CB191A"/>
    <w:rsid w:val="00CB2709"/>
    <w:rsid w:val="00CB32D0"/>
    <w:rsid w:val="00CB3373"/>
    <w:rsid w:val="00CB38F6"/>
    <w:rsid w:val="00CB3DFE"/>
    <w:rsid w:val="00CB3E90"/>
    <w:rsid w:val="00CB409E"/>
    <w:rsid w:val="00CB4EC3"/>
    <w:rsid w:val="00CB50A1"/>
    <w:rsid w:val="00CB512F"/>
    <w:rsid w:val="00CB57D4"/>
    <w:rsid w:val="00CB62FF"/>
    <w:rsid w:val="00CB66BB"/>
    <w:rsid w:val="00CB7035"/>
    <w:rsid w:val="00CB73D4"/>
    <w:rsid w:val="00CB7BCB"/>
    <w:rsid w:val="00CC0485"/>
    <w:rsid w:val="00CC0CBF"/>
    <w:rsid w:val="00CC0CE4"/>
    <w:rsid w:val="00CC1A4E"/>
    <w:rsid w:val="00CC2137"/>
    <w:rsid w:val="00CC25AB"/>
    <w:rsid w:val="00CC260E"/>
    <w:rsid w:val="00CC2C47"/>
    <w:rsid w:val="00CC2EAC"/>
    <w:rsid w:val="00CC3E2A"/>
    <w:rsid w:val="00CC4EE7"/>
    <w:rsid w:val="00CC54F6"/>
    <w:rsid w:val="00CC553A"/>
    <w:rsid w:val="00CC5591"/>
    <w:rsid w:val="00CC675C"/>
    <w:rsid w:val="00CC6AD5"/>
    <w:rsid w:val="00CD0682"/>
    <w:rsid w:val="00CD0BEA"/>
    <w:rsid w:val="00CD0DC6"/>
    <w:rsid w:val="00CD0F86"/>
    <w:rsid w:val="00CD1685"/>
    <w:rsid w:val="00CD192F"/>
    <w:rsid w:val="00CD1B6A"/>
    <w:rsid w:val="00CD20AE"/>
    <w:rsid w:val="00CD2B63"/>
    <w:rsid w:val="00CD3942"/>
    <w:rsid w:val="00CD3EF7"/>
    <w:rsid w:val="00CD458A"/>
    <w:rsid w:val="00CD48D1"/>
    <w:rsid w:val="00CD576A"/>
    <w:rsid w:val="00CD64E4"/>
    <w:rsid w:val="00CD6623"/>
    <w:rsid w:val="00CD674F"/>
    <w:rsid w:val="00CD6E12"/>
    <w:rsid w:val="00CD70A7"/>
    <w:rsid w:val="00CD7164"/>
    <w:rsid w:val="00CE0471"/>
    <w:rsid w:val="00CE1668"/>
    <w:rsid w:val="00CE182B"/>
    <w:rsid w:val="00CE2020"/>
    <w:rsid w:val="00CE20AC"/>
    <w:rsid w:val="00CE2289"/>
    <w:rsid w:val="00CE27B6"/>
    <w:rsid w:val="00CE2C61"/>
    <w:rsid w:val="00CE3925"/>
    <w:rsid w:val="00CE3ABA"/>
    <w:rsid w:val="00CE4E61"/>
    <w:rsid w:val="00CE67BB"/>
    <w:rsid w:val="00CE751B"/>
    <w:rsid w:val="00CE79A0"/>
    <w:rsid w:val="00CF011A"/>
    <w:rsid w:val="00CF020C"/>
    <w:rsid w:val="00CF0B60"/>
    <w:rsid w:val="00CF0C05"/>
    <w:rsid w:val="00CF203D"/>
    <w:rsid w:val="00CF2FB9"/>
    <w:rsid w:val="00CF310C"/>
    <w:rsid w:val="00CF4185"/>
    <w:rsid w:val="00CF47E4"/>
    <w:rsid w:val="00CF4C93"/>
    <w:rsid w:val="00CF5D13"/>
    <w:rsid w:val="00CF6082"/>
    <w:rsid w:val="00CF66FE"/>
    <w:rsid w:val="00CF6C50"/>
    <w:rsid w:val="00CF6FB6"/>
    <w:rsid w:val="00CF73A7"/>
    <w:rsid w:val="00CF7804"/>
    <w:rsid w:val="00CF7B71"/>
    <w:rsid w:val="00CF7D36"/>
    <w:rsid w:val="00D000AE"/>
    <w:rsid w:val="00D005AE"/>
    <w:rsid w:val="00D005F1"/>
    <w:rsid w:val="00D01E32"/>
    <w:rsid w:val="00D01F15"/>
    <w:rsid w:val="00D022A6"/>
    <w:rsid w:val="00D02631"/>
    <w:rsid w:val="00D02A73"/>
    <w:rsid w:val="00D02D0C"/>
    <w:rsid w:val="00D0364E"/>
    <w:rsid w:val="00D03C85"/>
    <w:rsid w:val="00D040A6"/>
    <w:rsid w:val="00D0430E"/>
    <w:rsid w:val="00D04368"/>
    <w:rsid w:val="00D04E28"/>
    <w:rsid w:val="00D05E1F"/>
    <w:rsid w:val="00D06080"/>
    <w:rsid w:val="00D063E1"/>
    <w:rsid w:val="00D06929"/>
    <w:rsid w:val="00D07226"/>
    <w:rsid w:val="00D07308"/>
    <w:rsid w:val="00D075BD"/>
    <w:rsid w:val="00D10476"/>
    <w:rsid w:val="00D10E19"/>
    <w:rsid w:val="00D11020"/>
    <w:rsid w:val="00D11341"/>
    <w:rsid w:val="00D11796"/>
    <w:rsid w:val="00D11E65"/>
    <w:rsid w:val="00D11EB1"/>
    <w:rsid w:val="00D128A0"/>
    <w:rsid w:val="00D12A63"/>
    <w:rsid w:val="00D12B3A"/>
    <w:rsid w:val="00D12E9D"/>
    <w:rsid w:val="00D1367D"/>
    <w:rsid w:val="00D13ACA"/>
    <w:rsid w:val="00D13ED8"/>
    <w:rsid w:val="00D15968"/>
    <w:rsid w:val="00D15BBE"/>
    <w:rsid w:val="00D15ECA"/>
    <w:rsid w:val="00D1675B"/>
    <w:rsid w:val="00D16B94"/>
    <w:rsid w:val="00D16F1A"/>
    <w:rsid w:val="00D170B4"/>
    <w:rsid w:val="00D202D4"/>
    <w:rsid w:val="00D2081C"/>
    <w:rsid w:val="00D20D36"/>
    <w:rsid w:val="00D20D99"/>
    <w:rsid w:val="00D21071"/>
    <w:rsid w:val="00D21448"/>
    <w:rsid w:val="00D21D0E"/>
    <w:rsid w:val="00D21D39"/>
    <w:rsid w:val="00D21FD8"/>
    <w:rsid w:val="00D22728"/>
    <w:rsid w:val="00D228EC"/>
    <w:rsid w:val="00D23381"/>
    <w:rsid w:val="00D24067"/>
    <w:rsid w:val="00D24653"/>
    <w:rsid w:val="00D24CD9"/>
    <w:rsid w:val="00D25460"/>
    <w:rsid w:val="00D2687F"/>
    <w:rsid w:val="00D26AC6"/>
    <w:rsid w:val="00D276B2"/>
    <w:rsid w:val="00D278A6"/>
    <w:rsid w:val="00D30222"/>
    <w:rsid w:val="00D30402"/>
    <w:rsid w:val="00D30D6A"/>
    <w:rsid w:val="00D31CC2"/>
    <w:rsid w:val="00D321FB"/>
    <w:rsid w:val="00D32B61"/>
    <w:rsid w:val="00D32C27"/>
    <w:rsid w:val="00D32D9A"/>
    <w:rsid w:val="00D32DCE"/>
    <w:rsid w:val="00D32F2B"/>
    <w:rsid w:val="00D3351E"/>
    <w:rsid w:val="00D3386A"/>
    <w:rsid w:val="00D3436F"/>
    <w:rsid w:val="00D3453B"/>
    <w:rsid w:val="00D34B4E"/>
    <w:rsid w:val="00D34BED"/>
    <w:rsid w:val="00D34D3E"/>
    <w:rsid w:val="00D34D86"/>
    <w:rsid w:val="00D35088"/>
    <w:rsid w:val="00D359AB"/>
    <w:rsid w:val="00D35F5E"/>
    <w:rsid w:val="00D3636D"/>
    <w:rsid w:val="00D364FE"/>
    <w:rsid w:val="00D36D29"/>
    <w:rsid w:val="00D36ED0"/>
    <w:rsid w:val="00D3741C"/>
    <w:rsid w:val="00D423C6"/>
    <w:rsid w:val="00D42597"/>
    <w:rsid w:val="00D42C30"/>
    <w:rsid w:val="00D4301C"/>
    <w:rsid w:val="00D4348F"/>
    <w:rsid w:val="00D434B3"/>
    <w:rsid w:val="00D446AF"/>
    <w:rsid w:val="00D44FEF"/>
    <w:rsid w:val="00D463F9"/>
    <w:rsid w:val="00D466B5"/>
    <w:rsid w:val="00D4693D"/>
    <w:rsid w:val="00D46BF4"/>
    <w:rsid w:val="00D46FC5"/>
    <w:rsid w:val="00D471F8"/>
    <w:rsid w:val="00D476E0"/>
    <w:rsid w:val="00D50094"/>
    <w:rsid w:val="00D50848"/>
    <w:rsid w:val="00D50FE4"/>
    <w:rsid w:val="00D5174E"/>
    <w:rsid w:val="00D51EE7"/>
    <w:rsid w:val="00D51F62"/>
    <w:rsid w:val="00D52E28"/>
    <w:rsid w:val="00D5411E"/>
    <w:rsid w:val="00D549F6"/>
    <w:rsid w:val="00D54E3B"/>
    <w:rsid w:val="00D54F6A"/>
    <w:rsid w:val="00D55EB1"/>
    <w:rsid w:val="00D57F26"/>
    <w:rsid w:val="00D6003E"/>
    <w:rsid w:val="00D601D9"/>
    <w:rsid w:val="00D60BFD"/>
    <w:rsid w:val="00D60D60"/>
    <w:rsid w:val="00D60EFE"/>
    <w:rsid w:val="00D610D9"/>
    <w:rsid w:val="00D62B3B"/>
    <w:rsid w:val="00D63614"/>
    <w:rsid w:val="00D637BB"/>
    <w:rsid w:val="00D638DC"/>
    <w:rsid w:val="00D63AD7"/>
    <w:rsid w:val="00D65490"/>
    <w:rsid w:val="00D657C3"/>
    <w:rsid w:val="00D65CCB"/>
    <w:rsid w:val="00D676A9"/>
    <w:rsid w:val="00D67C4B"/>
    <w:rsid w:val="00D67FF2"/>
    <w:rsid w:val="00D708AF"/>
    <w:rsid w:val="00D70B38"/>
    <w:rsid w:val="00D70F25"/>
    <w:rsid w:val="00D715C8"/>
    <w:rsid w:val="00D7185D"/>
    <w:rsid w:val="00D71934"/>
    <w:rsid w:val="00D71E19"/>
    <w:rsid w:val="00D71E43"/>
    <w:rsid w:val="00D72911"/>
    <w:rsid w:val="00D7291A"/>
    <w:rsid w:val="00D7293F"/>
    <w:rsid w:val="00D7348A"/>
    <w:rsid w:val="00D73507"/>
    <w:rsid w:val="00D738F5"/>
    <w:rsid w:val="00D740A5"/>
    <w:rsid w:val="00D74ED8"/>
    <w:rsid w:val="00D751E2"/>
    <w:rsid w:val="00D754AF"/>
    <w:rsid w:val="00D756B1"/>
    <w:rsid w:val="00D81400"/>
    <w:rsid w:val="00D81553"/>
    <w:rsid w:val="00D816F0"/>
    <w:rsid w:val="00D822AE"/>
    <w:rsid w:val="00D82685"/>
    <w:rsid w:val="00D82BF3"/>
    <w:rsid w:val="00D83EF3"/>
    <w:rsid w:val="00D8490F"/>
    <w:rsid w:val="00D84F16"/>
    <w:rsid w:val="00D8539C"/>
    <w:rsid w:val="00D85CE6"/>
    <w:rsid w:val="00D86CD7"/>
    <w:rsid w:val="00D877F9"/>
    <w:rsid w:val="00D87DB9"/>
    <w:rsid w:val="00D9048E"/>
    <w:rsid w:val="00D907FE"/>
    <w:rsid w:val="00D90C7D"/>
    <w:rsid w:val="00D91288"/>
    <w:rsid w:val="00D914D4"/>
    <w:rsid w:val="00D938BE"/>
    <w:rsid w:val="00D93B29"/>
    <w:rsid w:val="00D93E1C"/>
    <w:rsid w:val="00D93E97"/>
    <w:rsid w:val="00D94461"/>
    <w:rsid w:val="00D94521"/>
    <w:rsid w:val="00D94692"/>
    <w:rsid w:val="00D94C82"/>
    <w:rsid w:val="00D94E06"/>
    <w:rsid w:val="00D94E87"/>
    <w:rsid w:val="00D95302"/>
    <w:rsid w:val="00D9567A"/>
    <w:rsid w:val="00D95B5B"/>
    <w:rsid w:val="00D96163"/>
    <w:rsid w:val="00D96F59"/>
    <w:rsid w:val="00D96F78"/>
    <w:rsid w:val="00D972CB"/>
    <w:rsid w:val="00D97D91"/>
    <w:rsid w:val="00D97F88"/>
    <w:rsid w:val="00DA0377"/>
    <w:rsid w:val="00DA0872"/>
    <w:rsid w:val="00DA08BB"/>
    <w:rsid w:val="00DA0B1B"/>
    <w:rsid w:val="00DA0F15"/>
    <w:rsid w:val="00DA0FDD"/>
    <w:rsid w:val="00DA111B"/>
    <w:rsid w:val="00DA1304"/>
    <w:rsid w:val="00DA195D"/>
    <w:rsid w:val="00DA20C7"/>
    <w:rsid w:val="00DA2602"/>
    <w:rsid w:val="00DA2953"/>
    <w:rsid w:val="00DA3114"/>
    <w:rsid w:val="00DA31E5"/>
    <w:rsid w:val="00DA3BB4"/>
    <w:rsid w:val="00DA3E20"/>
    <w:rsid w:val="00DA5209"/>
    <w:rsid w:val="00DA5449"/>
    <w:rsid w:val="00DA56D1"/>
    <w:rsid w:val="00DA6763"/>
    <w:rsid w:val="00DA6E11"/>
    <w:rsid w:val="00DA6ED4"/>
    <w:rsid w:val="00DA6FA6"/>
    <w:rsid w:val="00DA731C"/>
    <w:rsid w:val="00DA7651"/>
    <w:rsid w:val="00DA7C2B"/>
    <w:rsid w:val="00DB0E96"/>
    <w:rsid w:val="00DB0F04"/>
    <w:rsid w:val="00DB1A8A"/>
    <w:rsid w:val="00DB1FD4"/>
    <w:rsid w:val="00DB2471"/>
    <w:rsid w:val="00DB282D"/>
    <w:rsid w:val="00DB319B"/>
    <w:rsid w:val="00DB3642"/>
    <w:rsid w:val="00DB3867"/>
    <w:rsid w:val="00DB4064"/>
    <w:rsid w:val="00DB47D8"/>
    <w:rsid w:val="00DB4937"/>
    <w:rsid w:val="00DB5184"/>
    <w:rsid w:val="00DB5F0E"/>
    <w:rsid w:val="00DB6DA0"/>
    <w:rsid w:val="00DB7514"/>
    <w:rsid w:val="00DC0580"/>
    <w:rsid w:val="00DC1151"/>
    <w:rsid w:val="00DC1421"/>
    <w:rsid w:val="00DC21ED"/>
    <w:rsid w:val="00DC2470"/>
    <w:rsid w:val="00DC25E8"/>
    <w:rsid w:val="00DC270D"/>
    <w:rsid w:val="00DC2C75"/>
    <w:rsid w:val="00DC306B"/>
    <w:rsid w:val="00DC3D77"/>
    <w:rsid w:val="00DC3F78"/>
    <w:rsid w:val="00DC3FB2"/>
    <w:rsid w:val="00DC414B"/>
    <w:rsid w:val="00DC4574"/>
    <w:rsid w:val="00DC466C"/>
    <w:rsid w:val="00DC4702"/>
    <w:rsid w:val="00DC67A7"/>
    <w:rsid w:val="00DC6965"/>
    <w:rsid w:val="00DC6AA4"/>
    <w:rsid w:val="00DC6F0B"/>
    <w:rsid w:val="00DC789B"/>
    <w:rsid w:val="00DD07F9"/>
    <w:rsid w:val="00DD13A5"/>
    <w:rsid w:val="00DD17EA"/>
    <w:rsid w:val="00DD197C"/>
    <w:rsid w:val="00DD2C6D"/>
    <w:rsid w:val="00DD32E6"/>
    <w:rsid w:val="00DD3A9E"/>
    <w:rsid w:val="00DD3C3E"/>
    <w:rsid w:val="00DD3EE0"/>
    <w:rsid w:val="00DD3F0D"/>
    <w:rsid w:val="00DD43A5"/>
    <w:rsid w:val="00DD44A5"/>
    <w:rsid w:val="00DD4785"/>
    <w:rsid w:val="00DD4838"/>
    <w:rsid w:val="00DD489D"/>
    <w:rsid w:val="00DD4E30"/>
    <w:rsid w:val="00DD5D80"/>
    <w:rsid w:val="00DD5E91"/>
    <w:rsid w:val="00DD691C"/>
    <w:rsid w:val="00DE0A15"/>
    <w:rsid w:val="00DE1294"/>
    <w:rsid w:val="00DE2AA4"/>
    <w:rsid w:val="00DE2D6A"/>
    <w:rsid w:val="00DE3692"/>
    <w:rsid w:val="00DE4095"/>
    <w:rsid w:val="00DE4541"/>
    <w:rsid w:val="00DE487E"/>
    <w:rsid w:val="00DE515B"/>
    <w:rsid w:val="00DE5689"/>
    <w:rsid w:val="00DE57DA"/>
    <w:rsid w:val="00DE677F"/>
    <w:rsid w:val="00DE74EE"/>
    <w:rsid w:val="00DE79A0"/>
    <w:rsid w:val="00DF012F"/>
    <w:rsid w:val="00DF03C7"/>
    <w:rsid w:val="00DF0A64"/>
    <w:rsid w:val="00DF0B18"/>
    <w:rsid w:val="00DF1F62"/>
    <w:rsid w:val="00DF230E"/>
    <w:rsid w:val="00DF2EAB"/>
    <w:rsid w:val="00DF2EF9"/>
    <w:rsid w:val="00DF301C"/>
    <w:rsid w:val="00DF44EF"/>
    <w:rsid w:val="00DF5DCB"/>
    <w:rsid w:val="00DF765E"/>
    <w:rsid w:val="00DF7B33"/>
    <w:rsid w:val="00DF7BC6"/>
    <w:rsid w:val="00DF7DF4"/>
    <w:rsid w:val="00E0010F"/>
    <w:rsid w:val="00E006A1"/>
    <w:rsid w:val="00E00816"/>
    <w:rsid w:val="00E00DE2"/>
    <w:rsid w:val="00E01126"/>
    <w:rsid w:val="00E014CD"/>
    <w:rsid w:val="00E015CB"/>
    <w:rsid w:val="00E016F6"/>
    <w:rsid w:val="00E01B92"/>
    <w:rsid w:val="00E0219E"/>
    <w:rsid w:val="00E02E21"/>
    <w:rsid w:val="00E03D2D"/>
    <w:rsid w:val="00E044B2"/>
    <w:rsid w:val="00E0476E"/>
    <w:rsid w:val="00E0568C"/>
    <w:rsid w:val="00E059B8"/>
    <w:rsid w:val="00E05AF6"/>
    <w:rsid w:val="00E06491"/>
    <w:rsid w:val="00E0694B"/>
    <w:rsid w:val="00E06A3B"/>
    <w:rsid w:val="00E072BC"/>
    <w:rsid w:val="00E10332"/>
    <w:rsid w:val="00E1142C"/>
    <w:rsid w:val="00E115D3"/>
    <w:rsid w:val="00E115E4"/>
    <w:rsid w:val="00E11780"/>
    <w:rsid w:val="00E135A4"/>
    <w:rsid w:val="00E13789"/>
    <w:rsid w:val="00E13874"/>
    <w:rsid w:val="00E13D20"/>
    <w:rsid w:val="00E13EF6"/>
    <w:rsid w:val="00E14C2E"/>
    <w:rsid w:val="00E15484"/>
    <w:rsid w:val="00E15764"/>
    <w:rsid w:val="00E15CE7"/>
    <w:rsid w:val="00E15EAC"/>
    <w:rsid w:val="00E16199"/>
    <w:rsid w:val="00E16A59"/>
    <w:rsid w:val="00E20621"/>
    <w:rsid w:val="00E206AE"/>
    <w:rsid w:val="00E20C88"/>
    <w:rsid w:val="00E22C5C"/>
    <w:rsid w:val="00E2302A"/>
    <w:rsid w:val="00E23DA0"/>
    <w:rsid w:val="00E24183"/>
    <w:rsid w:val="00E24FF2"/>
    <w:rsid w:val="00E25384"/>
    <w:rsid w:val="00E25831"/>
    <w:rsid w:val="00E26731"/>
    <w:rsid w:val="00E267F5"/>
    <w:rsid w:val="00E268CB"/>
    <w:rsid w:val="00E27C21"/>
    <w:rsid w:val="00E27CAD"/>
    <w:rsid w:val="00E27F73"/>
    <w:rsid w:val="00E30113"/>
    <w:rsid w:val="00E30134"/>
    <w:rsid w:val="00E30D18"/>
    <w:rsid w:val="00E3186E"/>
    <w:rsid w:val="00E31C31"/>
    <w:rsid w:val="00E31FBB"/>
    <w:rsid w:val="00E31FF4"/>
    <w:rsid w:val="00E327B9"/>
    <w:rsid w:val="00E33522"/>
    <w:rsid w:val="00E3355B"/>
    <w:rsid w:val="00E335C5"/>
    <w:rsid w:val="00E3462D"/>
    <w:rsid w:val="00E369AE"/>
    <w:rsid w:val="00E36D77"/>
    <w:rsid w:val="00E37693"/>
    <w:rsid w:val="00E377B7"/>
    <w:rsid w:val="00E377D7"/>
    <w:rsid w:val="00E4011F"/>
    <w:rsid w:val="00E40271"/>
    <w:rsid w:val="00E405CC"/>
    <w:rsid w:val="00E408B0"/>
    <w:rsid w:val="00E40A49"/>
    <w:rsid w:val="00E415C8"/>
    <w:rsid w:val="00E41CB1"/>
    <w:rsid w:val="00E41D41"/>
    <w:rsid w:val="00E42717"/>
    <w:rsid w:val="00E42B10"/>
    <w:rsid w:val="00E42C77"/>
    <w:rsid w:val="00E42FD0"/>
    <w:rsid w:val="00E43539"/>
    <w:rsid w:val="00E43E4C"/>
    <w:rsid w:val="00E443EC"/>
    <w:rsid w:val="00E44489"/>
    <w:rsid w:val="00E44F17"/>
    <w:rsid w:val="00E45215"/>
    <w:rsid w:val="00E45404"/>
    <w:rsid w:val="00E4674D"/>
    <w:rsid w:val="00E47556"/>
    <w:rsid w:val="00E47820"/>
    <w:rsid w:val="00E47A11"/>
    <w:rsid w:val="00E47E03"/>
    <w:rsid w:val="00E50E6E"/>
    <w:rsid w:val="00E51062"/>
    <w:rsid w:val="00E514AA"/>
    <w:rsid w:val="00E52883"/>
    <w:rsid w:val="00E528F3"/>
    <w:rsid w:val="00E536B1"/>
    <w:rsid w:val="00E53751"/>
    <w:rsid w:val="00E539C2"/>
    <w:rsid w:val="00E542B3"/>
    <w:rsid w:val="00E5482D"/>
    <w:rsid w:val="00E5486F"/>
    <w:rsid w:val="00E549F0"/>
    <w:rsid w:val="00E54E60"/>
    <w:rsid w:val="00E5533C"/>
    <w:rsid w:val="00E553BF"/>
    <w:rsid w:val="00E557A9"/>
    <w:rsid w:val="00E55A90"/>
    <w:rsid w:val="00E55A9C"/>
    <w:rsid w:val="00E55E59"/>
    <w:rsid w:val="00E56BE9"/>
    <w:rsid w:val="00E57806"/>
    <w:rsid w:val="00E57977"/>
    <w:rsid w:val="00E57E30"/>
    <w:rsid w:val="00E60017"/>
    <w:rsid w:val="00E618F7"/>
    <w:rsid w:val="00E61D71"/>
    <w:rsid w:val="00E62A31"/>
    <w:rsid w:val="00E6325E"/>
    <w:rsid w:val="00E63704"/>
    <w:rsid w:val="00E63E81"/>
    <w:rsid w:val="00E64207"/>
    <w:rsid w:val="00E64465"/>
    <w:rsid w:val="00E645B8"/>
    <w:rsid w:val="00E64783"/>
    <w:rsid w:val="00E64B59"/>
    <w:rsid w:val="00E64E85"/>
    <w:rsid w:val="00E65035"/>
    <w:rsid w:val="00E6613F"/>
    <w:rsid w:val="00E66D59"/>
    <w:rsid w:val="00E66F60"/>
    <w:rsid w:val="00E6714F"/>
    <w:rsid w:val="00E67601"/>
    <w:rsid w:val="00E70125"/>
    <w:rsid w:val="00E70277"/>
    <w:rsid w:val="00E7176D"/>
    <w:rsid w:val="00E727F3"/>
    <w:rsid w:val="00E72AF2"/>
    <w:rsid w:val="00E72CC4"/>
    <w:rsid w:val="00E72E62"/>
    <w:rsid w:val="00E7376C"/>
    <w:rsid w:val="00E74E1E"/>
    <w:rsid w:val="00E75121"/>
    <w:rsid w:val="00E763A9"/>
    <w:rsid w:val="00E76A29"/>
    <w:rsid w:val="00E77266"/>
    <w:rsid w:val="00E774D1"/>
    <w:rsid w:val="00E77C61"/>
    <w:rsid w:val="00E77C63"/>
    <w:rsid w:val="00E8011E"/>
    <w:rsid w:val="00E801E4"/>
    <w:rsid w:val="00E80272"/>
    <w:rsid w:val="00E808F1"/>
    <w:rsid w:val="00E80E6E"/>
    <w:rsid w:val="00E815C8"/>
    <w:rsid w:val="00E81BC3"/>
    <w:rsid w:val="00E81F38"/>
    <w:rsid w:val="00E8216B"/>
    <w:rsid w:val="00E82E7F"/>
    <w:rsid w:val="00E835DD"/>
    <w:rsid w:val="00E8419C"/>
    <w:rsid w:val="00E8433B"/>
    <w:rsid w:val="00E8535B"/>
    <w:rsid w:val="00E85A9E"/>
    <w:rsid w:val="00E85CD9"/>
    <w:rsid w:val="00E85D72"/>
    <w:rsid w:val="00E85D85"/>
    <w:rsid w:val="00E861A2"/>
    <w:rsid w:val="00E86674"/>
    <w:rsid w:val="00E87944"/>
    <w:rsid w:val="00E87C65"/>
    <w:rsid w:val="00E87E44"/>
    <w:rsid w:val="00E907AD"/>
    <w:rsid w:val="00E90A30"/>
    <w:rsid w:val="00E90D7B"/>
    <w:rsid w:val="00E91C6F"/>
    <w:rsid w:val="00E91F58"/>
    <w:rsid w:val="00E922B8"/>
    <w:rsid w:val="00E922F8"/>
    <w:rsid w:val="00E93CD2"/>
    <w:rsid w:val="00E93D00"/>
    <w:rsid w:val="00E93FB8"/>
    <w:rsid w:val="00E944D4"/>
    <w:rsid w:val="00E958F5"/>
    <w:rsid w:val="00E95BD6"/>
    <w:rsid w:val="00E968B3"/>
    <w:rsid w:val="00E9764F"/>
    <w:rsid w:val="00E97AEE"/>
    <w:rsid w:val="00E97BF3"/>
    <w:rsid w:val="00EA0320"/>
    <w:rsid w:val="00EA05B0"/>
    <w:rsid w:val="00EA0807"/>
    <w:rsid w:val="00EA09FD"/>
    <w:rsid w:val="00EA0AF4"/>
    <w:rsid w:val="00EA0DA1"/>
    <w:rsid w:val="00EA160B"/>
    <w:rsid w:val="00EA1696"/>
    <w:rsid w:val="00EA193E"/>
    <w:rsid w:val="00EA1AC6"/>
    <w:rsid w:val="00EA1E15"/>
    <w:rsid w:val="00EA20BC"/>
    <w:rsid w:val="00EA23EA"/>
    <w:rsid w:val="00EA328E"/>
    <w:rsid w:val="00EA3AA3"/>
    <w:rsid w:val="00EA5B5B"/>
    <w:rsid w:val="00EA5CFD"/>
    <w:rsid w:val="00EA5D34"/>
    <w:rsid w:val="00EA6431"/>
    <w:rsid w:val="00EA7512"/>
    <w:rsid w:val="00EA7655"/>
    <w:rsid w:val="00EB041C"/>
    <w:rsid w:val="00EB096E"/>
    <w:rsid w:val="00EB0F59"/>
    <w:rsid w:val="00EB1452"/>
    <w:rsid w:val="00EB18A4"/>
    <w:rsid w:val="00EB1BC7"/>
    <w:rsid w:val="00EB1F3F"/>
    <w:rsid w:val="00EB217B"/>
    <w:rsid w:val="00EB5111"/>
    <w:rsid w:val="00EB5AAA"/>
    <w:rsid w:val="00EB6288"/>
    <w:rsid w:val="00EB630C"/>
    <w:rsid w:val="00EB6614"/>
    <w:rsid w:val="00EB66A9"/>
    <w:rsid w:val="00EB6928"/>
    <w:rsid w:val="00EB6C38"/>
    <w:rsid w:val="00EB7052"/>
    <w:rsid w:val="00EB72A6"/>
    <w:rsid w:val="00EC0511"/>
    <w:rsid w:val="00EC0589"/>
    <w:rsid w:val="00EC19AE"/>
    <w:rsid w:val="00EC2489"/>
    <w:rsid w:val="00EC2830"/>
    <w:rsid w:val="00EC2CB8"/>
    <w:rsid w:val="00EC452F"/>
    <w:rsid w:val="00EC47AB"/>
    <w:rsid w:val="00EC5676"/>
    <w:rsid w:val="00EC56AB"/>
    <w:rsid w:val="00EC5E48"/>
    <w:rsid w:val="00EC6150"/>
    <w:rsid w:val="00EC799D"/>
    <w:rsid w:val="00ED121E"/>
    <w:rsid w:val="00ED125B"/>
    <w:rsid w:val="00ED1327"/>
    <w:rsid w:val="00ED3210"/>
    <w:rsid w:val="00ED33E0"/>
    <w:rsid w:val="00ED3830"/>
    <w:rsid w:val="00ED3ABA"/>
    <w:rsid w:val="00ED3F64"/>
    <w:rsid w:val="00ED4648"/>
    <w:rsid w:val="00ED4FB9"/>
    <w:rsid w:val="00ED5085"/>
    <w:rsid w:val="00ED61FC"/>
    <w:rsid w:val="00ED6279"/>
    <w:rsid w:val="00ED62FF"/>
    <w:rsid w:val="00ED6D30"/>
    <w:rsid w:val="00ED7303"/>
    <w:rsid w:val="00ED76B4"/>
    <w:rsid w:val="00ED7C6E"/>
    <w:rsid w:val="00EE026D"/>
    <w:rsid w:val="00EE0E9B"/>
    <w:rsid w:val="00EE1B56"/>
    <w:rsid w:val="00EE2B5A"/>
    <w:rsid w:val="00EE2C24"/>
    <w:rsid w:val="00EE303F"/>
    <w:rsid w:val="00EE47DC"/>
    <w:rsid w:val="00EE49A9"/>
    <w:rsid w:val="00EE4C0B"/>
    <w:rsid w:val="00EE5384"/>
    <w:rsid w:val="00EE599F"/>
    <w:rsid w:val="00EE5A23"/>
    <w:rsid w:val="00EE5D9E"/>
    <w:rsid w:val="00EE65F4"/>
    <w:rsid w:val="00EE7391"/>
    <w:rsid w:val="00EE779B"/>
    <w:rsid w:val="00EF0A05"/>
    <w:rsid w:val="00EF0B65"/>
    <w:rsid w:val="00EF1018"/>
    <w:rsid w:val="00EF1BAB"/>
    <w:rsid w:val="00EF29C5"/>
    <w:rsid w:val="00EF2F3A"/>
    <w:rsid w:val="00EF34C3"/>
    <w:rsid w:val="00EF34EA"/>
    <w:rsid w:val="00EF3892"/>
    <w:rsid w:val="00EF3D33"/>
    <w:rsid w:val="00EF40BE"/>
    <w:rsid w:val="00EF44D1"/>
    <w:rsid w:val="00EF586E"/>
    <w:rsid w:val="00EF69EC"/>
    <w:rsid w:val="00EF7D16"/>
    <w:rsid w:val="00EF7E8F"/>
    <w:rsid w:val="00F00AE1"/>
    <w:rsid w:val="00F0155A"/>
    <w:rsid w:val="00F015C6"/>
    <w:rsid w:val="00F01B93"/>
    <w:rsid w:val="00F01BBA"/>
    <w:rsid w:val="00F01CE0"/>
    <w:rsid w:val="00F02239"/>
    <w:rsid w:val="00F02371"/>
    <w:rsid w:val="00F02B62"/>
    <w:rsid w:val="00F02D2C"/>
    <w:rsid w:val="00F02DC3"/>
    <w:rsid w:val="00F02E80"/>
    <w:rsid w:val="00F02EDE"/>
    <w:rsid w:val="00F035D5"/>
    <w:rsid w:val="00F0366D"/>
    <w:rsid w:val="00F0455E"/>
    <w:rsid w:val="00F04673"/>
    <w:rsid w:val="00F04B9E"/>
    <w:rsid w:val="00F053E6"/>
    <w:rsid w:val="00F054DF"/>
    <w:rsid w:val="00F057E9"/>
    <w:rsid w:val="00F058AA"/>
    <w:rsid w:val="00F0599A"/>
    <w:rsid w:val="00F06256"/>
    <w:rsid w:val="00F0629D"/>
    <w:rsid w:val="00F06525"/>
    <w:rsid w:val="00F06A80"/>
    <w:rsid w:val="00F07097"/>
    <w:rsid w:val="00F072C5"/>
    <w:rsid w:val="00F072DD"/>
    <w:rsid w:val="00F072F4"/>
    <w:rsid w:val="00F07D83"/>
    <w:rsid w:val="00F104E9"/>
    <w:rsid w:val="00F1068B"/>
    <w:rsid w:val="00F107F6"/>
    <w:rsid w:val="00F1097D"/>
    <w:rsid w:val="00F10CBB"/>
    <w:rsid w:val="00F1184F"/>
    <w:rsid w:val="00F127E1"/>
    <w:rsid w:val="00F12BF0"/>
    <w:rsid w:val="00F13149"/>
    <w:rsid w:val="00F13F0F"/>
    <w:rsid w:val="00F14005"/>
    <w:rsid w:val="00F14207"/>
    <w:rsid w:val="00F143BC"/>
    <w:rsid w:val="00F14A21"/>
    <w:rsid w:val="00F15250"/>
    <w:rsid w:val="00F15561"/>
    <w:rsid w:val="00F15615"/>
    <w:rsid w:val="00F15986"/>
    <w:rsid w:val="00F16776"/>
    <w:rsid w:val="00F17559"/>
    <w:rsid w:val="00F175CC"/>
    <w:rsid w:val="00F179F1"/>
    <w:rsid w:val="00F17CDA"/>
    <w:rsid w:val="00F17E3B"/>
    <w:rsid w:val="00F20256"/>
    <w:rsid w:val="00F21015"/>
    <w:rsid w:val="00F21250"/>
    <w:rsid w:val="00F2169F"/>
    <w:rsid w:val="00F21831"/>
    <w:rsid w:val="00F225DB"/>
    <w:rsid w:val="00F233A4"/>
    <w:rsid w:val="00F23C8F"/>
    <w:rsid w:val="00F23DE0"/>
    <w:rsid w:val="00F24287"/>
    <w:rsid w:val="00F246D9"/>
    <w:rsid w:val="00F26941"/>
    <w:rsid w:val="00F27477"/>
    <w:rsid w:val="00F3025A"/>
    <w:rsid w:val="00F30286"/>
    <w:rsid w:val="00F30454"/>
    <w:rsid w:val="00F305CF"/>
    <w:rsid w:val="00F30733"/>
    <w:rsid w:val="00F30EB1"/>
    <w:rsid w:val="00F31528"/>
    <w:rsid w:val="00F31BE9"/>
    <w:rsid w:val="00F32C00"/>
    <w:rsid w:val="00F331D4"/>
    <w:rsid w:val="00F33D9E"/>
    <w:rsid w:val="00F3409C"/>
    <w:rsid w:val="00F34E00"/>
    <w:rsid w:val="00F35BCA"/>
    <w:rsid w:val="00F35D1D"/>
    <w:rsid w:val="00F35F7E"/>
    <w:rsid w:val="00F401E9"/>
    <w:rsid w:val="00F40601"/>
    <w:rsid w:val="00F40794"/>
    <w:rsid w:val="00F40816"/>
    <w:rsid w:val="00F41E38"/>
    <w:rsid w:val="00F42158"/>
    <w:rsid w:val="00F42414"/>
    <w:rsid w:val="00F42552"/>
    <w:rsid w:val="00F43032"/>
    <w:rsid w:val="00F439CB"/>
    <w:rsid w:val="00F43A5A"/>
    <w:rsid w:val="00F43B04"/>
    <w:rsid w:val="00F43CED"/>
    <w:rsid w:val="00F440E0"/>
    <w:rsid w:val="00F44A44"/>
    <w:rsid w:val="00F44AE7"/>
    <w:rsid w:val="00F4524D"/>
    <w:rsid w:val="00F45DB6"/>
    <w:rsid w:val="00F45E55"/>
    <w:rsid w:val="00F4719C"/>
    <w:rsid w:val="00F47876"/>
    <w:rsid w:val="00F47DD0"/>
    <w:rsid w:val="00F5041F"/>
    <w:rsid w:val="00F504BB"/>
    <w:rsid w:val="00F50895"/>
    <w:rsid w:val="00F50D1F"/>
    <w:rsid w:val="00F50DEA"/>
    <w:rsid w:val="00F51689"/>
    <w:rsid w:val="00F5168E"/>
    <w:rsid w:val="00F5172D"/>
    <w:rsid w:val="00F5174D"/>
    <w:rsid w:val="00F517AC"/>
    <w:rsid w:val="00F52110"/>
    <w:rsid w:val="00F5324A"/>
    <w:rsid w:val="00F53748"/>
    <w:rsid w:val="00F53AFB"/>
    <w:rsid w:val="00F54156"/>
    <w:rsid w:val="00F545B6"/>
    <w:rsid w:val="00F545EF"/>
    <w:rsid w:val="00F550C9"/>
    <w:rsid w:val="00F55974"/>
    <w:rsid w:val="00F56777"/>
    <w:rsid w:val="00F56D56"/>
    <w:rsid w:val="00F57533"/>
    <w:rsid w:val="00F57994"/>
    <w:rsid w:val="00F603C8"/>
    <w:rsid w:val="00F60AE4"/>
    <w:rsid w:val="00F60FD2"/>
    <w:rsid w:val="00F61120"/>
    <w:rsid w:val="00F61C4E"/>
    <w:rsid w:val="00F61E59"/>
    <w:rsid w:val="00F61FFD"/>
    <w:rsid w:val="00F620C4"/>
    <w:rsid w:val="00F62BBE"/>
    <w:rsid w:val="00F62D4B"/>
    <w:rsid w:val="00F62F94"/>
    <w:rsid w:val="00F63016"/>
    <w:rsid w:val="00F63070"/>
    <w:rsid w:val="00F63F96"/>
    <w:rsid w:val="00F646DF"/>
    <w:rsid w:val="00F65279"/>
    <w:rsid w:val="00F654CB"/>
    <w:rsid w:val="00F654F1"/>
    <w:rsid w:val="00F66022"/>
    <w:rsid w:val="00F6615D"/>
    <w:rsid w:val="00F66181"/>
    <w:rsid w:val="00F66A7D"/>
    <w:rsid w:val="00F71B48"/>
    <w:rsid w:val="00F726B7"/>
    <w:rsid w:val="00F7293D"/>
    <w:rsid w:val="00F73995"/>
    <w:rsid w:val="00F7410B"/>
    <w:rsid w:val="00F752DD"/>
    <w:rsid w:val="00F75FA9"/>
    <w:rsid w:val="00F7686A"/>
    <w:rsid w:val="00F77E7C"/>
    <w:rsid w:val="00F80907"/>
    <w:rsid w:val="00F80C9B"/>
    <w:rsid w:val="00F80CC9"/>
    <w:rsid w:val="00F812A3"/>
    <w:rsid w:val="00F81944"/>
    <w:rsid w:val="00F81A5E"/>
    <w:rsid w:val="00F81E9D"/>
    <w:rsid w:val="00F82E35"/>
    <w:rsid w:val="00F835CF"/>
    <w:rsid w:val="00F839ED"/>
    <w:rsid w:val="00F83F7B"/>
    <w:rsid w:val="00F84EA3"/>
    <w:rsid w:val="00F85416"/>
    <w:rsid w:val="00F85D7B"/>
    <w:rsid w:val="00F8644B"/>
    <w:rsid w:val="00F87480"/>
    <w:rsid w:val="00F87923"/>
    <w:rsid w:val="00F87BF9"/>
    <w:rsid w:val="00F901F9"/>
    <w:rsid w:val="00F90222"/>
    <w:rsid w:val="00F906BB"/>
    <w:rsid w:val="00F90F36"/>
    <w:rsid w:val="00F90FC4"/>
    <w:rsid w:val="00F92A60"/>
    <w:rsid w:val="00F9347A"/>
    <w:rsid w:val="00F93B67"/>
    <w:rsid w:val="00F94FD4"/>
    <w:rsid w:val="00F95228"/>
    <w:rsid w:val="00F9562F"/>
    <w:rsid w:val="00F9635D"/>
    <w:rsid w:val="00FA027C"/>
    <w:rsid w:val="00FA0B5C"/>
    <w:rsid w:val="00FA240A"/>
    <w:rsid w:val="00FA2C71"/>
    <w:rsid w:val="00FA2D5A"/>
    <w:rsid w:val="00FA3921"/>
    <w:rsid w:val="00FA3F87"/>
    <w:rsid w:val="00FA44A0"/>
    <w:rsid w:val="00FA54C9"/>
    <w:rsid w:val="00FA6887"/>
    <w:rsid w:val="00FA68C5"/>
    <w:rsid w:val="00FA6A5B"/>
    <w:rsid w:val="00FA706A"/>
    <w:rsid w:val="00FA7785"/>
    <w:rsid w:val="00FA77C6"/>
    <w:rsid w:val="00FA79C1"/>
    <w:rsid w:val="00FA7F59"/>
    <w:rsid w:val="00FB044B"/>
    <w:rsid w:val="00FB2594"/>
    <w:rsid w:val="00FB26B1"/>
    <w:rsid w:val="00FB2A6E"/>
    <w:rsid w:val="00FB2CE0"/>
    <w:rsid w:val="00FB3F30"/>
    <w:rsid w:val="00FB4669"/>
    <w:rsid w:val="00FB4E00"/>
    <w:rsid w:val="00FB5252"/>
    <w:rsid w:val="00FB5A7E"/>
    <w:rsid w:val="00FB5B3A"/>
    <w:rsid w:val="00FB619F"/>
    <w:rsid w:val="00FB622C"/>
    <w:rsid w:val="00FB6716"/>
    <w:rsid w:val="00FB6BA3"/>
    <w:rsid w:val="00FB6E6C"/>
    <w:rsid w:val="00FB772F"/>
    <w:rsid w:val="00FB7F48"/>
    <w:rsid w:val="00FC094D"/>
    <w:rsid w:val="00FC096A"/>
    <w:rsid w:val="00FC11AD"/>
    <w:rsid w:val="00FC2473"/>
    <w:rsid w:val="00FC293E"/>
    <w:rsid w:val="00FC29AB"/>
    <w:rsid w:val="00FC2C62"/>
    <w:rsid w:val="00FC2DC2"/>
    <w:rsid w:val="00FC3C39"/>
    <w:rsid w:val="00FC469C"/>
    <w:rsid w:val="00FC4C24"/>
    <w:rsid w:val="00FC53DD"/>
    <w:rsid w:val="00FC5F76"/>
    <w:rsid w:val="00FC6D43"/>
    <w:rsid w:val="00FC6E05"/>
    <w:rsid w:val="00FD01C5"/>
    <w:rsid w:val="00FD034F"/>
    <w:rsid w:val="00FD0F18"/>
    <w:rsid w:val="00FD2011"/>
    <w:rsid w:val="00FD2393"/>
    <w:rsid w:val="00FD2878"/>
    <w:rsid w:val="00FD38F3"/>
    <w:rsid w:val="00FD398E"/>
    <w:rsid w:val="00FD3AA6"/>
    <w:rsid w:val="00FD3EC3"/>
    <w:rsid w:val="00FD531C"/>
    <w:rsid w:val="00FD5EDB"/>
    <w:rsid w:val="00FD6A7F"/>
    <w:rsid w:val="00FD72B3"/>
    <w:rsid w:val="00FD753C"/>
    <w:rsid w:val="00FE0C22"/>
    <w:rsid w:val="00FE0CCB"/>
    <w:rsid w:val="00FE1B47"/>
    <w:rsid w:val="00FE1FE7"/>
    <w:rsid w:val="00FE20AF"/>
    <w:rsid w:val="00FE2217"/>
    <w:rsid w:val="00FE2809"/>
    <w:rsid w:val="00FE402C"/>
    <w:rsid w:val="00FE4099"/>
    <w:rsid w:val="00FE43BF"/>
    <w:rsid w:val="00FE44E8"/>
    <w:rsid w:val="00FE4C30"/>
    <w:rsid w:val="00FE5223"/>
    <w:rsid w:val="00FE5486"/>
    <w:rsid w:val="00FE667D"/>
    <w:rsid w:val="00FE7106"/>
    <w:rsid w:val="00FF0343"/>
    <w:rsid w:val="00FF061F"/>
    <w:rsid w:val="00FF102D"/>
    <w:rsid w:val="00FF124E"/>
    <w:rsid w:val="00FF152E"/>
    <w:rsid w:val="00FF187A"/>
    <w:rsid w:val="00FF1D70"/>
    <w:rsid w:val="00FF214E"/>
    <w:rsid w:val="00FF2449"/>
    <w:rsid w:val="00FF2528"/>
    <w:rsid w:val="00FF26FA"/>
    <w:rsid w:val="00FF280B"/>
    <w:rsid w:val="00FF3101"/>
    <w:rsid w:val="00FF31A7"/>
    <w:rsid w:val="00FF33BA"/>
    <w:rsid w:val="00FF423C"/>
    <w:rsid w:val="00FF4987"/>
    <w:rsid w:val="00FF52DD"/>
    <w:rsid w:val="00FF5FEE"/>
    <w:rsid w:val="00FF67DF"/>
    <w:rsid w:val="00FF6AE6"/>
    <w:rsid w:val="00FF6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90E8A"/>
  <w15:docId w15:val="{C68B711E-A4B1-4B61-B965-87F4823EB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E12"/>
  </w:style>
  <w:style w:type="paragraph" w:styleId="Footer">
    <w:name w:val="footer"/>
    <w:basedOn w:val="Normal"/>
    <w:link w:val="FooterChar"/>
    <w:uiPriority w:val="99"/>
    <w:unhideWhenUsed/>
    <w:rsid w:val="00323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E12"/>
  </w:style>
  <w:style w:type="character" w:styleId="CommentReference">
    <w:name w:val="annotation reference"/>
    <w:basedOn w:val="DefaultParagraphFont"/>
    <w:uiPriority w:val="99"/>
    <w:semiHidden/>
    <w:unhideWhenUsed/>
    <w:rsid w:val="00F17559"/>
    <w:rPr>
      <w:sz w:val="16"/>
      <w:szCs w:val="16"/>
    </w:rPr>
  </w:style>
  <w:style w:type="paragraph" w:styleId="CommentText">
    <w:name w:val="annotation text"/>
    <w:basedOn w:val="Normal"/>
    <w:link w:val="CommentTextChar"/>
    <w:uiPriority w:val="99"/>
    <w:semiHidden/>
    <w:unhideWhenUsed/>
    <w:rsid w:val="00F17559"/>
    <w:pPr>
      <w:spacing w:line="240" w:lineRule="auto"/>
    </w:pPr>
    <w:rPr>
      <w:sz w:val="20"/>
      <w:szCs w:val="20"/>
    </w:rPr>
  </w:style>
  <w:style w:type="character" w:customStyle="1" w:styleId="CommentTextChar">
    <w:name w:val="Comment Text Char"/>
    <w:basedOn w:val="DefaultParagraphFont"/>
    <w:link w:val="CommentText"/>
    <w:uiPriority w:val="99"/>
    <w:semiHidden/>
    <w:rsid w:val="00F17559"/>
    <w:rPr>
      <w:sz w:val="20"/>
      <w:szCs w:val="20"/>
    </w:rPr>
  </w:style>
  <w:style w:type="paragraph" w:styleId="CommentSubject">
    <w:name w:val="annotation subject"/>
    <w:basedOn w:val="CommentText"/>
    <w:next w:val="CommentText"/>
    <w:link w:val="CommentSubjectChar"/>
    <w:uiPriority w:val="99"/>
    <w:semiHidden/>
    <w:unhideWhenUsed/>
    <w:rsid w:val="00F17559"/>
    <w:rPr>
      <w:b/>
      <w:bCs/>
    </w:rPr>
  </w:style>
  <w:style w:type="character" w:customStyle="1" w:styleId="CommentSubjectChar">
    <w:name w:val="Comment Subject Char"/>
    <w:basedOn w:val="CommentTextChar"/>
    <w:link w:val="CommentSubject"/>
    <w:uiPriority w:val="99"/>
    <w:semiHidden/>
    <w:rsid w:val="00F17559"/>
    <w:rPr>
      <w:b/>
      <w:bCs/>
      <w:sz w:val="20"/>
      <w:szCs w:val="20"/>
    </w:rPr>
  </w:style>
  <w:style w:type="paragraph" w:styleId="BalloonText">
    <w:name w:val="Balloon Text"/>
    <w:basedOn w:val="Normal"/>
    <w:link w:val="BalloonTextChar"/>
    <w:uiPriority w:val="99"/>
    <w:semiHidden/>
    <w:unhideWhenUsed/>
    <w:rsid w:val="00F175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559"/>
    <w:rPr>
      <w:rFonts w:ascii="Segoe UI" w:hAnsi="Segoe UI" w:cs="Segoe UI"/>
      <w:sz w:val="18"/>
      <w:szCs w:val="18"/>
    </w:rPr>
  </w:style>
  <w:style w:type="paragraph" w:styleId="FootnoteText">
    <w:name w:val="footnote text"/>
    <w:basedOn w:val="Normal"/>
    <w:link w:val="FootnoteTextChar"/>
    <w:uiPriority w:val="99"/>
    <w:semiHidden/>
    <w:unhideWhenUsed/>
    <w:rsid w:val="002B6A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6A11"/>
    <w:rPr>
      <w:sz w:val="20"/>
      <w:szCs w:val="20"/>
    </w:rPr>
  </w:style>
  <w:style w:type="character" w:styleId="FootnoteReference">
    <w:name w:val="footnote reference"/>
    <w:basedOn w:val="DefaultParagraphFont"/>
    <w:uiPriority w:val="99"/>
    <w:semiHidden/>
    <w:unhideWhenUsed/>
    <w:rsid w:val="002B6A11"/>
    <w:rPr>
      <w:vertAlign w:val="superscript"/>
    </w:rPr>
  </w:style>
  <w:style w:type="character" w:styleId="PlaceholderText">
    <w:name w:val="Placeholder Text"/>
    <w:basedOn w:val="DefaultParagraphFont"/>
    <w:uiPriority w:val="99"/>
    <w:semiHidden/>
    <w:rsid w:val="00334E98"/>
    <w:rPr>
      <w:color w:val="808080"/>
    </w:rPr>
  </w:style>
  <w:style w:type="table" w:styleId="TableGrid">
    <w:name w:val="Table Grid"/>
    <w:basedOn w:val="TableNormal"/>
    <w:uiPriority w:val="59"/>
    <w:rsid w:val="00427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7176D"/>
    <w:pPr>
      <w:spacing w:line="240" w:lineRule="auto"/>
    </w:pPr>
    <w:rPr>
      <w:b/>
      <w:bCs/>
      <w:color w:val="4F81BD" w:themeColor="accent1"/>
      <w:sz w:val="18"/>
      <w:szCs w:val="18"/>
    </w:rPr>
  </w:style>
  <w:style w:type="paragraph" w:styleId="ListParagraph">
    <w:name w:val="List Paragraph"/>
    <w:basedOn w:val="Normal"/>
    <w:uiPriority w:val="34"/>
    <w:qFormat/>
    <w:rsid w:val="00693278"/>
    <w:pPr>
      <w:ind w:left="720"/>
      <w:contextualSpacing/>
    </w:pPr>
  </w:style>
  <w:style w:type="character" w:styleId="Hyperlink">
    <w:name w:val="Hyperlink"/>
    <w:basedOn w:val="DefaultParagraphFont"/>
    <w:uiPriority w:val="99"/>
    <w:unhideWhenUsed/>
    <w:rsid w:val="00B32B5E"/>
    <w:rPr>
      <w:color w:val="0000FF" w:themeColor="hyperlink"/>
      <w:u w:val="single"/>
    </w:rPr>
  </w:style>
  <w:style w:type="paragraph" w:styleId="Revision">
    <w:name w:val="Revision"/>
    <w:hidden/>
    <w:uiPriority w:val="99"/>
    <w:semiHidden/>
    <w:rsid w:val="00CA15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2664">
      <w:bodyDiv w:val="1"/>
      <w:marLeft w:val="0"/>
      <w:marRight w:val="0"/>
      <w:marTop w:val="0"/>
      <w:marBottom w:val="0"/>
      <w:divBdr>
        <w:top w:val="none" w:sz="0" w:space="0" w:color="auto"/>
        <w:left w:val="none" w:sz="0" w:space="0" w:color="auto"/>
        <w:bottom w:val="none" w:sz="0" w:space="0" w:color="auto"/>
        <w:right w:val="none" w:sz="0" w:space="0" w:color="auto"/>
      </w:divBdr>
      <w:divsChild>
        <w:div w:id="531764926">
          <w:marLeft w:val="0"/>
          <w:marRight w:val="0"/>
          <w:marTop w:val="0"/>
          <w:marBottom w:val="0"/>
          <w:divBdr>
            <w:top w:val="none" w:sz="0" w:space="0" w:color="auto"/>
            <w:left w:val="none" w:sz="0" w:space="0" w:color="auto"/>
            <w:bottom w:val="none" w:sz="0" w:space="0" w:color="auto"/>
            <w:right w:val="none" w:sz="0" w:space="0" w:color="auto"/>
          </w:divBdr>
        </w:div>
        <w:div w:id="3553899">
          <w:marLeft w:val="0"/>
          <w:marRight w:val="0"/>
          <w:marTop w:val="0"/>
          <w:marBottom w:val="0"/>
          <w:divBdr>
            <w:top w:val="none" w:sz="0" w:space="0" w:color="auto"/>
            <w:left w:val="none" w:sz="0" w:space="0" w:color="auto"/>
            <w:bottom w:val="none" w:sz="0" w:space="0" w:color="auto"/>
            <w:right w:val="none" w:sz="0" w:space="0" w:color="auto"/>
          </w:divBdr>
        </w:div>
        <w:div w:id="576942353">
          <w:marLeft w:val="0"/>
          <w:marRight w:val="0"/>
          <w:marTop w:val="0"/>
          <w:marBottom w:val="0"/>
          <w:divBdr>
            <w:top w:val="none" w:sz="0" w:space="0" w:color="auto"/>
            <w:left w:val="none" w:sz="0" w:space="0" w:color="auto"/>
            <w:bottom w:val="none" w:sz="0" w:space="0" w:color="auto"/>
            <w:right w:val="none" w:sz="0" w:space="0" w:color="auto"/>
          </w:divBdr>
        </w:div>
        <w:div w:id="1300724819">
          <w:marLeft w:val="0"/>
          <w:marRight w:val="0"/>
          <w:marTop w:val="0"/>
          <w:marBottom w:val="0"/>
          <w:divBdr>
            <w:top w:val="none" w:sz="0" w:space="0" w:color="auto"/>
            <w:left w:val="none" w:sz="0" w:space="0" w:color="auto"/>
            <w:bottom w:val="none" w:sz="0" w:space="0" w:color="auto"/>
            <w:right w:val="none" w:sz="0" w:space="0" w:color="auto"/>
          </w:divBdr>
        </w:div>
        <w:div w:id="425688683">
          <w:marLeft w:val="0"/>
          <w:marRight w:val="0"/>
          <w:marTop w:val="0"/>
          <w:marBottom w:val="0"/>
          <w:divBdr>
            <w:top w:val="none" w:sz="0" w:space="0" w:color="auto"/>
            <w:left w:val="none" w:sz="0" w:space="0" w:color="auto"/>
            <w:bottom w:val="none" w:sz="0" w:space="0" w:color="auto"/>
            <w:right w:val="none" w:sz="0" w:space="0" w:color="auto"/>
          </w:divBdr>
        </w:div>
      </w:divsChild>
    </w:div>
    <w:div w:id="193933492">
      <w:bodyDiv w:val="1"/>
      <w:marLeft w:val="0"/>
      <w:marRight w:val="0"/>
      <w:marTop w:val="0"/>
      <w:marBottom w:val="0"/>
      <w:divBdr>
        <w:top w:val="none" w:sz="0" w:space="0" w:color="auto"/>
        <w:left w:val="none" w:sz="0" w:space="0" w:color="auto"/>
        <w:bottom w:val="none" w:sz="0" w:space="0" w:color="auto"/>
        <w:right w:val="none" w:sz="0" w:space="0" w:color="auto"/>
      </w:divBdr>
    </w:div>
    <w:div w:id="178279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B9D932-A517-4945-A80D-BA7DD2159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30</Pages>
  <Words>7143</Words>
  <Characters>40718</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Deon T. Benton</dc:creator>
  <cp:lastModifiedBy>detbenton1991@gmail.com</cp:lastModifiedBy>
  <cp:revision>31</cp:revision>
  <cp:lastPrinted>2019-03-04T23:20:00Z</cp:lastPrinted>
  <dcterms:created xsi:type="dcterms:W3CDTF">2023-03-25T21:06:00Z</dcterms:created>
  <dcterms:modified xsi:type="dcterms:W3CDTF">2023-03-25T23:54:00Z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