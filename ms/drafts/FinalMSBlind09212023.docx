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0353" w14:textId="7F928929" w:rsidR="00A12050" w:rsidRDefault="00A12050" w:rsidP="00A1205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w:t>
      </w:r>
      <w:r w:rsidR="000023FE" w:rsidRPr="000023FE">
        <w:rPr>
          <w:rFonts w:ascii="Times New Roman" w:eastAsia="Times New Roman" w:hAnsi="Times New Roman" w:cs="Times New Roman"/>
          <w:sz w:val="24"/>
          <w:szCs w:val="24"/>
        </w:rPr>
        <w:t>Children are more associative when reasoning retrospectively under information processing demands</w:t>
      </w:r>
    </w:p>
    <w:p w14:paraId="5C7982C0" w14:textId="395555F5"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r w:rsidR="00017955">
        <w:rPr>
          <w:rFonts w:ascii="Times New Roman" w:eastAsia="Times New Roman" w:hAnsi="Times New Roman" w:cs="Times New Roman"/>
          <w:sz w:val="24"/>
          <w:szCs w:val="24"/>
        </w:rPr>
        <w:t>07/18/2023</w:t>
      </w:r>
    </w:p>
    <w:p w14:paraId="3C99EBDF"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7FAA7F8" w14:textId="19385132"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children to learn about the complex interactions in the world. The mechanisms that underpin children’s causal reasoning, however, are not well understood. An open question is the extent to which children retrospectively reevaluate </w:t>
      </w:r>
      <w:r w:rsidR="00FE3522">
        <w:rPr>
          <w:rFonts w:ascii="Times New Roman" w:eastAsia="Times New Roman" w:hAnsi="Times New Roman" w:cs="Times New Roman"/>
          <w:sz w:val="24"/>
          <w:szCs w:val="24"/>
        </w:rPr>
        <w:t>the causal effectiveness of an object</w:t>
      </w:r>
      <w:r>
        <w:rPr>
          <w:rFonts w:ascii="Times New Roman" w:eastAsia="Times New Roman" w:hAnsi="Times New Roman" w:cs="Times New Roman"/>
          <w:sz w:val="24"/>
          <w:szCs w:val="24"/>
        </w:rPr>
        <w:t xml:space="preserve"> given ambiguous information.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60ACCC1" w14:textId="77777777" w:rsidR="006C5C80" w:rsidRDefault="006C5C80">
      <w:pPr>
        <w:spacing w:after="0" w:line="480" w:lineRule="auto"/>
        <w:ind w:firstLine="720"/>
        <w:rPr>
          <w:rFonts w:ascii="Times New Roman" w:eastAsia="Times New Roman" w:hAnsi="Times New Roman" w:cs="Times New Roman"/>
          <w:sz w:val="24"/>
          <w:szCs w:val="24"/>
        </w:rPr>
      </w:pPr>
    </w:p>
    <w:p w14:paraId="475DE519" w14:textId="77777777" w:rsidR="006C5C80" w:rsidRDefault="00E819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782AD9E1" w14:textId="77777777" w:rsidR="006C5C80" w:rsidRDefault="006C5C80">
      <w:pPr>
        <w:spacing w:after="0" w:line="480" w:lineRule="auto"/>
        <w:ind w:firstLine="720"/>
        <w:rPr>
          <w:rFonts w:ascii="Times New Roman" w:eastAsia="Times New Roman" w:hAnsi="Times New Roman" w:cs="Times New Roman"/>
          <w:sz w:val="24"/>
          <w:szCs w:val="24"/>
        </w:rPr>
      </w:pPr>
    </w:p>
    <w:p w14:paraId="1EF578DD" w14:textId="77777777" w:rsidR="006C5C80" w:rsidRDefault="006C5C80">
      <w:pPr>
        <w:spacing w:after="0"/>
        <w:rPr>
          <w:rFonts w:ascii="Times New Roman" w:eastAsia="Times New Roman" w:hAnsi="Times New Roman" w:cs="Times New Roman"/>
          <w:sz w:val="24"/>
          <w:szCs w:val="24"/>
        </w:rPr>
      </w:pPr>
    </w:p>
    <w:p w14:paraId="4A2A6DF5" w14:textId="77777777" w:rsidR="006C5C80" w:rsidRDefault="006C5C80">
      <w:pPr>
        <w:spacing w:after="0"/>
        <w:rPr>
          <w:rFonts w:ascii="Times New Roman" w:eastAsia="Times New Roman" w:hAnsi="Times New Roman" w:cs="Times New Roman"/>
          <w:sz w:val="24"/>
          <w:szCs w:val="24"/>
        </w:rPr>
      </w:pPr>
    </w:p>
    <w:p w14:paraId="58C92845" w14:textId="77777777" w:rsidR="006C5C80" w:rsidRDefault="006C5C80">
      <w:pPr>
        <w:spacing w:after="0"/>
        <w:rPr>
          <w:rFonts w:ascii="Times New Roman" w:eastAsia="Times New Roman" w:hAnsi="Times New Roman" w:cs="Times New Roman"/>
          <w:sz w:val="24"/>
          <w:szCs w:val="24"/>
        </w:rPr>
      </w:pPr>
    </w:p>
    <w:p w14:paraId="381AB7DB" w14:textId="77777777" w:rsidR="006C5C80" w:rsidRDefault="006C5C80">
      <w:pPr>
        <w:spacing w:after="0"/>
        <w:rPr>
          <w:rFonts w:ascii="Times New Roman" w:eastAsia="Times New Roman" w:hAnsi="Times New Roman" w:cs="Times New Roman"/>
          <w:sz w:val="24"/>
          <w:szCs w:val="24"/>
        </w:rPr>
      </w:pPr>
    </w:p>
    <w:p w14:paraId="740C2FC3" w14:textId="77777777" w:rsidR="006C5C80" w:rsidRDefault="006C5C80">
      <w:pPr>
        <w:spacing w:after="0"/>
        <w:rPr>
          <w:rFonts w:ascii="Times New Roman" w:eastAsia="Times New Roman" w:hAnsi="Times New Roman" w:cs="Times New Roman"/>
          <w:sz w:val="24"/>
          <w:szCs w:val="24"/>
        </w:rPr>
      </w:pPr>
    </w:p>
    <w:p w14:paraId="12913890" w14:textId="77777777" w:rsidR="006C5C80" w:rsidRDefault="006C5C80">
      <w:pPr>
        <w:spacing w:after="0"/>
        <w:rPr>
          <w:rFonts w:ascii="Times New Roman" w:eastAsia="Times New Roman" w:hAnsi="Times New Roman" w:cs="Times New Roman"/>
          <w:sz w:val="24"/>
          <w:szCs w:val="24"/>
        </w:rPr>
      </w:pPr>
    </w:p>
    <w:p w14:paraId="6833B55E" w14:textId="77777777" w:rsidR="006C5C80" w:rsidRDefault="006C5C80">
      <w:pPr>
        <w:spacing w:after="0"/>
        <w:rPr>
          <w:rFonts w:ascii="Times New Roman" w:eastAsia="Times New Roman" w:hAnsi="Times New Roman" w:cs="Times New Roman"/>
          <w:sz w:val="24"/>
          <w:szCs w:val="24"/>
        </w:rPr>
      </w:pPr>
    </w:p>
    <w:p w14:paraId="22C1B4D0" w14:textId="77777777" w:rsidR="006C5C80" w:rsidRDefault="006C5C80">
      <w:pPr>
        <w:spacing w:after="0"/>
        <w:rPr>
          <w:rFonts w:ascii="Times New Roman" w:eastAsia="Times New Roman" w:hAnsi="Times New Roman" w:cs="Times New Roman"/>
          <w:sz w:val="24"/>
          <w:szCs w:val="24"/>
        </w:rPr>
      </w:pPr>
    </w:p>
    <w:p w14:paraId="7C4244FC" w14:textId="77777777" w:rsidR="006C5C80" w:rsidRDefault="006C5C80">
      <w:pPr>
        <w:spacing w:after="0"/>
        <w:rPr>
          <w:rFonts w:ascii="Times New Roman" w:eastAsia="Times New Roman" w:hAnsi="Times New Roman" w:cs="Times New Roman"/>
          <w:sz w:val="24"/>
          <w:szCs w:val="24"/>
        </w:rPr>
      </w:pPr>
    </w:p>
    <w:p w14:paraId="155D64F2" w14:textId="77777777" w:rsidR="006C5C80" w:rsidRDefault="006C5C80">
      <w:pPr>
        <w:spacing w:after="0"/>
        <w:rPr>
          <w:rFonts w:ascii="Times New Roman" w:eastAsia="Times New Roman" w:hAnsi="Times New Roman" w:cs="Times New Roman"/>
          <w:sz w:val="24"/>
          <w:szCs w:val="24"/>
        </w:rPr>
      </w:pPr>
    </w:p>
    <w:p w14:paraId="3AF652E2" w14:textId="77777777" w:rsidR="006C5C80" w:rsidRDefault="006C5C80">
      <w:pPr>
        <w:spacing w:after="0"/>
        <w:rPr>
          <w:rFonts w:ascii="Times New Roman" w:eastAsia="Times New Roman" w:hAnsi="Times New Roman" w:cs="Times New Roman"/>
          <w:sz w:val="24"/>
          <w:szCs w:val="24"/>
        </w:rPr>
      </w:pPr>
    </w:p>
    <w:p w14:paraId="16D68012" w14:textId="77777777" w:rsidR="006C5C80" w:rsidRDefault="006C5C80">
      <w:pPr>
        <w:spacing w:after="0" w:line="480" w:lineRule="auto"/>
        <w:rPr>
          <w:rFonts w:ascii="Times New Roman" w:eastAsia="Times New Roman" w:hAnsi="Times New Roman" w:cs="Times New Roman"/>
          <w:sz w:val="24"/>
          <w:szCs w:val="24"/>
        </w:rPr>
      </w:pPr>
    </w:p>
    <w:p w14:paraId="3DFBEF75" w14:textId="6214973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Few capacities are more important than the ability to reason and make inferences about causal relations. Causal reasoning enables human learners to make predictions and inferences (e.g., Bullock, et al., 1982; </w:t>
      </w:r>
      <w:r w:rsidR="00141508">
        <w:rPr>
          <w:rFonts w:ascii="Times New Roman" w:eastAsia="Times New Roman" w:hAnsi="Times New Roman" w:cs="Times New Roman"/>
          <w:sz w:val="24"/>
          <w:szCs w:val="24"/>
        </w:rPr>
        <w:t>Shultz, 1982</w:t>
      </w:r>
      <w:r>
        <w:rPr>
          <w:rFonts w:ascii="Times New Roman" w:eastAsia="Times New Roman" w:hAnsi="Times New Roman" w:cs="Times New Roman"/>
          <w:sz w:val="24"/>
          <w:szCs w:val="24"/>
        </w:rPr>
        <w:t>), to intervene on those relations to generate new effects (e.g., Butler et al., 2020; Schulz et al., 2007), and to reason about counterfactual claims—both about what might have been and how events could have turned out differently (e.g., Harris et al, 1996; Walker &amp; Nyhout, 2020). These, and many other studies (e.g., Bonawitz &amp; Lombrozo, 2012; Gopnik et al., 2001; Legare et al., 2010; Meltzoff et al., 2012; Walker &amp; Gopnik, 2014), posit that young children have sophisticated causal reasoning capacities.</w:t>
      </w:r>
    </w:p>
    <w:p w14:paraId="051E28D5" w14:textId="0D6C4F9E" w:rsidR="006C5C80" w:rsidRDefault="00E81900" w:rsidP="006146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w:t>
      </w:r>
      <w:r w:rsidR="000023FE">
        <w:rPr>
          <w:rFonts w:ascii="Times New Roman" w:eastAsia="Times New Roman" w:hAnsi="Times New Roman" w:cs="Times New Roman"/>
          <w:sz w:val="24"/>
          <w:szCs w:val="24"/>
        </w:rPr>
        <w:t>Bayesian inference</w:t>
      </w:r>
      <w:r>
        <w:rPr>
          <w:rFonts w:ascii="Times New Roman" w:eastAsia="Times New Roman" w:hAnsi="Times New Roman" w:cs="Times New Roman"/>
          <w:sz w:val="24"/>
          <w:szCs w:val="24"/>
        </w:rPr>
        <w:t xml:space="preserve">. </w:t>
      </w:r>
      <w:r w:rsidR="000023FE">
        <w:rPr>
          <w:rFonts w:ascii="Times New Roman" w:eastAsia="Times New Roman" w:hAnsi="Times New Roman" w:cs="Times New Roman"/>
          <w:sz w:val="24"/>
          <w:szCs w:val="24"/>
        </w:rPr>
        <w:t>Although</w:t>
      </w:r>
      <w:r w:rsidR="00141508">
        <w:rPr>
          <w:rFonts w:ascii="Times New Roman" w:eastAsia="Times New Roman" w:hAnsi="Times New Roman" w:cs="Times New Roman"/>
          <w:sz w:val="24"/>
          <w:szCs w:val="24"/>
        </w:rPr>
        <w:t xml:space="preserve"> this view is often described a</w:t>
      </w:r>
      <w:r w:rsidR="00614623">
        <w:rPr>
          <w:rFonts w:ascii="Times New Roman" w:eastAsia="Times New Roman" w:hAnsi="Times New Roman" w:cs="Times New Roman"/>
          <w:sz w:val="24"/>
          <w:szCs w:val="24"/>
        </w:rPr>
        <w:t>s</w:t>
      </w:r>
      <w:r w:rsidR="00141508">
        <w:rPr>
          <w:rFonts w:ascii="Times New Roman" w:eastAsia="Times New Roman" w:hAnsi="Times New Roman" w:cs="Times New Roman"/>
          <w:sz w:val="24"/>
          <w:szCs w:val="24"/>
        </w:rPr>
        <w:t xml:space="preserve"> a computational level of analysis (cf. Marr, 1982), some advocates </w:t>
      </w:r>
      <w:r w:rsidR="00614623">
        <w:rPr>
          <w:rFonts w:ascii="Times New Roman" w:eastAsia="Times New Roman" w:hAnsi="Times New Roman" w:cs="Times New Roman"/>
          <w:sz w:val="24"/>
          <w:szCs w:val="24"/>
        </w:rPr>
        <w:t xml:space="preserve">suggest </w:t>
      </w:r>
      <w:r w:rsidR="00141508">
        <w:rPr>
          <w:rFonts w:ascii="Times New Roman" w:eastAsia="Times New Roman" w:hAnsi="Times New Roman" w:cs="Times New Roman"/>
          <w:sz w:val="24"/>
          <w:szCs w:val="24"/>
        </w:rPr>
        <w:t xml:space="preserve">that children use cognitive mechanisms that approximate or </w:t>
      </w:r>
      <w:r w:rsidR="00614623">
        <w:rPr>
          <w:rFonts w:ascii="Times New Roman" w:eastAsia="Times New Roman" w:hAnsi="Times New Roman" w:cs="Times New Roman"/>
          <w:sz w:val="24"/>
          <w:szCs w:val="24"/>
        </w:rPr>
        <w:t xml:space="preserve">even </w:t>
      </w:r>
      <w:r w:rsidR="00141508">
        <w:rPr>
          <w:rFonts w:ascii="Times New Roman" w:eastAsia="Times New Roman" w:hAnsi="Times New Roman" w:cs="Times New Roman"/>
          <w:sz w:val="24"/>
          <w:szCs w:val="24"/>
        </w:rPr>
        <w:t>represent Bayesian calculations</w:t>
      </w:r>
      <w:r w:rsidR="00614623">
        <w:rPr>
          <w:rFonts w:ascii="Times New Roman" w:eastAsia="Times New Roman" w:hAnsi="Times New Roman" w:cs="Times New Roman"/>
          <w:sz w:val="24"/>
          <w:szCs w:val="24"/>
        </w:rPr>
        <w:t xml:space="preserve"> (Bonawitz et al., 2014; Xu, 2019; see also Griffiths et al., 2015)</w:t>
      </w:r>
      <w:r w:rsidR="00141508">
        <w:rPr>
          <w:rFonts w:ascii="Times New Roman" w:eastAsia="Times New Roman" w:hAnsi="Times New Roman" w:cs="Times New Roman"/>
          <w:sz w:val="24"/>
          <w:szCs w:val="24"/>
        </w:rPr>
        <w:t xml:space="preserve">. </w:t>
      </w:r>
      <w:r w:rsidR="00614623">
        <w:rPr>
          <w:rFonts w:ascii="Times New Roman" w:eastAsia="Times New Roman" w:hAnsi="Times New Roman" w:cs="Times New Roman"/>
          <w:sz w:val="24"/>
          <w:szCs w:val="24"/>
        </w:rPr>
        <w:t>C</w:t>
      </w:r>
      <w:r>
        <w:rPr>
          <w:rFonts w:ascii="Times New Roman" w:eastAsia="Times New Roman" w:hAnsi="Times New Roman" w:cs="Times New Roman"/>
          <w:sz w:val="24"/>
          <w:szCs w:val="24"/>
        </w:rPr>
        <w:t>ausal reasoning starts with statistical learning capacities that are present in infancy (e.g., Gomez, 2002; Kirkham et al., 2002; Marcus et al., 1999; Saffran et al., 1996) but that develop into a system that infers abstract patterns of coherent causal structure from probabilistic data</w:t>
      </w:r>
      <w:r w:rsidR="00614623">
        <w:rPr>
          <w:rFonts w:ascii="Times New Roman" w:eastAsia="Times New Roman" w:hAnsi="Times New Roman" w:cs="Times New Roman"/>
          <w:sz w:val="24"/>
          <w:szCs w:val="24"/>
        </w:rPr>
        <w:t xml:space="preserve"> (Gopnik &amp; Wellman, 2012; Weisberg &amp; Sobel, 2022)</w:t>
      </w:r>
      <w:r>
        <w:rPr>
          <w:rFonts w:ascii="Times New Roman" w:eastAsia="Times New Roman" w:hAnsi="Times New Roman" w:cs="Times New Roman"/>
          <w:sz w:val="24"/>
          <w:szCs w:val="24"/>
        </w:rPr>
        <w:t>.</w:t>
      </w:r>
    </w:p>
    <w:p w14:paraId="7111383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perspective is that associative learning alone is sufficient to describe children’s causal inferences. On this view, children build up a representation of causal structure from connecting and processing multiple associative relations and statistical regularities. Connectionist models—which learn largely via associative learning—have provided a proof of concept that causal learning can emerge from such associative processes (e.g., Benton et al., 2021; McClelland &amp; Thompson, 2007). Additionally, comparative investigation between non-</w:t>
      </w:r>
      <w:r>
        <w:rPr>
          <w:rFonts w:ascii="Times New Roman" w:eastAsia="Times New Roman" w:hAnsi="Times New Roman" w:cs="Times New Roman"/>
          <w:sz w:val="24"/>
          <w:szCs w:val="24"/>
        </w:rPr>
        <w:lastRenderedPageBreak/>
        <w:t xml:space="preserve">human animals and adults (e.g., Heyes, 2012) and studies of instrumental action and conditioning on human infants (e.g., Greco et al., 1990; Rovee-Collier, 1999) provide behavioral support for associative learning as a candidate mechanism for how children reason in the world. </w:t>
      </w:r>
    </w:p>
    <w:p w14:paraId="3CA7533A" w14:textId="29AD40A2" w:rsidR="006C5C80" w:rsidRDefault="00E8190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One way to illustrate the tension between these hypotheses in development is through investigations of</w:t>
      </w:r>
      <w:r w:rsidR="00614623">
        <w:rPr>
          <w:rFonts w:ascii="Times New Roman" w:eastAsia="Times New Roman" w:hAnsi="Times New Roman" w:cs="Times New Roman"/>
          <w:sz w:val="24"/>
          <w:szCs w:val="24"/>
        </w:rPr>
        <w:t xml:space="preserve"> retrospective reasoning, such as</w:t>
      </w:r>
      <w:r>
        <w:rPr>
          <w:rFonts w:ascii="Times New Roman" w:eastAsia="Times New Roman" w:hAnsi="Times New Roman" w:cs="Times New Roman"/>
          <w:sz w:val="24"/>
          <w:szCs w:val="24"/>
        </w:rPr>
        <w:t xml:space="preserve"> </w:t>
      </w:r>
      <w:r w:rsidRPr="00614623">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Houwer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75D22C9E" w14:textId="3B1B50D5"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Bayesian description of causal reasoning rather than a description that appears more to associative learning. This is because some associative models (e.g., Rescorla &amp; Wagner, 1972) </w:t>
      </w:r>
      <w:r>
        <w:rPr>
          <w:rFonts w:ascii="Times New Roman" w:eastAsia="Times New Roman" w:hAnsi="Times New Roman" w:cs="Times New Roman"/>
          <w:sz w:val="24"/>
          <w:szCs w:val="24"/>
        </w:rPr>
        <w:lastRenderedPageBreak/>
        <w:t>predict that the strength between object B and the machine’s activation is equivalent between the backwards blocking (where A is effective) and another trial in which A is not effective (labeled indirect screening-off trials). Moreover, even a modified version of the Rescorla-Wagner model (e.g., Van Hamme &amp; Wasserman, 1994) does not predict differences in such reasoning when the base rates of the causal effectiveness of an object is manipulated.</w:t>
      </w:r>
    </w:p>
    <w:p w14:paraId="463B6E81" w14:textId="5313A0D1" w:rsidR="007D5440" w:rsidRDefault="007D5440" w:rsidP="007D5440">
      <w:pPr>
        <w:spacing w:after="0" w:line="480" w:lineRule="auto"/>
        <w:ind w:firstLine="720"/>
        <w:rPr>
          <w:ins w:id="1" w:author="Benton, Deon" w:date="2023-09-21T10:42:00Z"/>
          <w:rFonts w:ascii="Times New Roman" w:eastAsia="Times New Roman" w:hAnsi="Times New Roman" w:cs="Times New Roman"/>
          <w:sz w:val="24"/>
          <w:szCs w:val="24"/>
        </w:rPr>
      </w:pPr>
      <w:r>
        <w:rPr>
          <w:rFonts w:ascii="Times New Roman" w:eastAsia="Times New Roman" w:hAnsi="Times New Roman" w:cs="Times New Roman"/>
          <w:sz w:val="24"/>
          <w:szCs w:val="24"/>
        </w:rPr>
        <w:t>There are, however, two facets of these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w:t>
      </w:r>
      <w:r w:rsidRPr="007427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4-year-olds did not differ in their judgments (although 5-year-olds did, judging B less likely to be efficacious than C). This control measure—which we adopt here—is a superior measure of assessing whether children reevaluate their causal judgments</w:t>
      </w:r>
      <w:r w:rsidR="00614623">
        <w:rPr>
          <w:rFonts w:ascii="Times New Roman" w:eastAsia="Times New Roman" w:hAnsi="Times New Roman" w:cs="Times New Roman"/>
          <w:sz w:val="24"/>
          <w:szCs w:val="24"/>
        </w:rPr>
        <w:t xml:space="preserve">, and specifically </w:t>
      </w:r>
      <w:r w:rsidR="000023FE">
        <w:rPr>
          <w:rFonts w:ascii="Times New Roman" w:eastAsia="Times New Roman" w:hAnsi="Times New Roman" w:cs="Times New Roman"/>
          <w:sz w:val="24"/>
          <w:szCs w:val="24"/>
        </w:rPr>
        <w:t xml:space="preserve">of </w:t>
      </w:r>
      <w:r w:rsidR="00614623">
        <w:rPr>
          <w:rFonts w:ascii="Times New Roman" w:eastAsia="Times New Roman" w:hAnsi="Times New Roman" w:cs="Times New Roman"/>
          <w:sz w:val="24"/>
          <w:szCs w:val="24"/>
        </w:rPr>
        <w:t>examin</w:t>
      </w:r>
      <w:r w:rsidR="000023FE">
        <w:rPr>
          <w:rFonts w:ascii="Times New Roman" w:eastAsia="Times New Roman" w:hAnsi="Times New Roman" w:cs="Times New Roman"/>
          <w:sz w:val="24"/>
          <w:szCs w:val="24"/>
        </w:rPr>
        <w:t>ing</w:t>
      </w:r>
      <w:r w:rsidR="00614623">
        <w:rPr>
          <w:rFonts w:ascii="Times New Roman" w:eastAsia="Times New Roman" w:hAnsi="Times New Roman" w:cs="Times New Roman"/>
          <w:sz w:val="24"/>
          <w:szCs w:val="24"/>
        </w:rPr>
        <w:t xml:space="preserve"> whether children reevaluate the causal status of the object(s) shown independently or the object only shown as part of the initial ambiguous data</w:t>
      </w:r>
      <w:r>
        <w:rPr>
          <w:rFonts w:ascii="Times New Roman" w:eastAsia="Times New Roman" w:hAnsi="Times New Roman" w:cs="Times New Roman"/>
          <w:sz w:val="24"/>
          <w:szCs w:val="24"/>
        </w:rPr>
        <w:t>.</w:t>
      </w:r>
    </w:p>
    <w:p w14:paraId="7D2D97FA" w14:textId="1CFE35FA" w:rsidR="00C37126" w:rsidRDefault="00C37126" w:rsidP="007D5440">
      <w:pPr>
        <w:spacing w:after="0" w:line="480" w:lineRule="auto"/>
        <w:ind w:firstLine="720"/>
        <w:rPr>
          <w:rFonts w:ascii="Times New Roman" w:eastAsia="Times New Roman" w:hAnsi="Times New Roman" w:cs="Times New Roman"/>
          <w:sz w:val="24"/>
          <w:szCs w:val="24"/>
        </w:rPr>
      </w:pPr>
      <w:ins w:id="2" w:author="Benton, Deon" w:date="2023-09-21T10:42:00Z">
        <w:r>
          <w:rPr>
            <w:rFonts w:ascii="Times New Roman" w:eastAsia="Times New Roman" w:hAnsi="Times New Roman" w:cs="Times New Roman"/>
            <w:sz w:val="24"/>
            <w:szCs w:val="24"/>
          </w:rPr>
          <w:t>Second,</w:t>
        </w:r>
      </w:ins>
      <w:ins w:id="3" w:author="Benton, Deon" w:date="2023-09-21T10:43:00Z">
        <w:r>
          <w:rPr>
            <w:rFonts w:ascii="Times New Roman" w:eastAsia="Times New Roman" w:hAnsi="Times New Roman" w:cs="Times New Roman"/>
            <w:sz w:val="24"/>
            <w:szCs w:val="24"/>
          </w:rPr>
          <w:t xml:space="preserve"> because few </w:t>
        </w:r>
      </w:ins>
      <w:ins w:id="4" w:author="Benton, Deon" w:date="2023-09-21T12:32:00Z">
        <w:r w:rsidR="00F9134E">
          <w:rPr>
            <w:rFonts w:ascii="Times New Roman" w:eastAsia="Times New Roman" w:hAnsi="Times New Roman" w:cs="Times New Roman"/>
            <w:sz w:val="24"/>
            <w:szCs w:val="24"/>
          </w:rPr>
          <w:t>attempts have been made to fit</w:t>
        </w:r>
      </w:ins>
      <w:ins w:id="5" w:author="Benton, Deon" w:date="2023-09-21T10:44:00Z">
        <w:r w:rsidR="00F957B7">
          <w:rPr>
            <w:rFonts w:ascii="Times New Roman" w:eastAsia="Times New Roman" w:hAnsi="Times New Roman" w:cs="Times New Roman"/>
            <w:sz w:val="24"/>
            <w:szCs w:val="24"/>
          </w:rPr>
          <w:t xml:space="preserve"> associative learning and Bayesian models to children’s </w:t>
        </w:r>
      </w:ins>
      <w:ins w:id="6" w:author="Benton, Deon" w:date="2023-09-21T12:32:00Z">
        <w:r w:rsidR="00F9134E">
          <w:rPr>
            <w:rFonts w:ascii="Times New Roman" w:eastAsia="Times New Roman" w:hAnsi="Times New Roman" w:cs="Times New Roman"/>
            <w:sz w:val="24"/>
            <w:szCs w:val="24"/>
          </w:rPr>
          <w:t>retrospective reevaluations</w:t>
        </w:r>
      </w:ins>
      <w:ins w:id="7" w:author="Benton, Deon" w:date="2023-09-21T10:44:00Z">
        <w:r w:rsidR="00F957B7">
          <w:rPr>
            <w:rFonts w:ascii="Times New Roman" w:eastAsia="Times New Roman" w:hAnsi="Times New Roman" w:cs="Times New Roman"/>
            <w:sz w:val="24"/>
            <w:szCs w:val="24"/>
          </w:rPr>
          <w:t xml:space="preserve">, it is difficult to </w:t>
        </w:r>
      </w:ins>
      <w:ins w:id="8" w:author="Benton, Deon" w:date="2023-09-21T12:28:00Z">
        <w:r w:rsidR="00814966">
          <w:rPr>
            <w:rFonts w:ascii="Times New Roman" w:eastAsia="Times New Roman" w:hAnsi="Times New Roman" w:cs="Times New Roman"/>
            <w:sz w:val="24"/>
            <w:szCs w:val="24"/>
          </w:rPr>
          <w:t>quantify</w:t>
        </w:r>
      </w:ins>
      <w:ins w:id="9" w:author="Benton, Deon" w:date="2023-09-21T12:35:00Z">
        <w:r w:rsidR="00D60D22">
          <w:rPr>
            <w:rFonts w:ascii="Times New Roman" w:eastAsia="Times New Roman" w:hAnsi="Times New Roman" w:cs="Times New Roman"/>
            <w:sz w:val="24"/>
            <w:szCs w:val="24"/>
          </w:rPr>
          <w:t xml:space="preserve"> precisely how associative or how Bayesian children are in their </w:t>
        </w:r>
      </w:ins>
      <w:ins w:id="10" w:author="Benton, Deon" w:date="2023-09-21T12:36:00Z">
        <w:r w:rsidR="001A2095">
          <w:rPr>
            <w:rFonts w:ascii="Times New Roman" w:eastAsia="Times New Roman" w:hAnsi="Times New Roman" w:cs="Times New Roman"/>
            <w:sz w:val="24"/>
            <w:szCs w:val="24"/>
          </w:rPr>
          <w:t>reevaluations.</w:t>
        </w:r>
      </w:ins>
      <w:ins w:id="11" w:author="Benton, Deon" w:date="2023-09-21T10:45:00Z">
        <w:r w:rsidR="00F957B7">
          <w:rPr>
            <w:rFonts w:ascii="Times New Roman" w:eastAsia="Times New Roman" w:hAnsi="Times New Roman" w:cs="Times New Roman"/>
            <w:sz w:val="24"/>
            <w:szCs w:val="24"/>
          </w:rPr>
          <w:t xml:space="preserve"> </w:t>
        </w:r>
        <w:r w:rsidR="00601CE1">
          <w:rPr>
            <w:rFonts w:ascii="Times New Roman" w:eastAsia="Times New Roman" w:hAnsi="Times New Roman" w:cs="Times New Roman"/>
            <w:sz w:val="24"/>
            <w:szCs w:val="24"/>
          </w:rPr>
          <w:t xml:space="preserve">Moreover, </w:t>
        </w:r>
      </w:ins>
      <w:ins w:id="12" w:author="Benton, Deon" w:date="2023-09-21T12:36:00Z">
        <w:r w:rsidR="00D60D22">
          <w:rPr>
            <w:rFonts w:ascii="Times New Roman" w:eastAsia="Times New Roman" w:hAnsi="Times New Roman" w:cs="Times New Roman"/>
            <w:sz w:val="24"/>
            <w:szCs w:val="24"/>
          </w:rPr>
          <w:t>given the absence of such model fits</w:t>
        </w:r>
      </w:ins>
      <w:ins w:id="13" w:author="Benton, Deon" w:date="2023-09-21T10:45:00Z">
        <w:r w:rsidR="00601CE1">
          <w:rPr>
            <w:rFonts w:ascii="Times New Roman" w:eastAsia="Times New Roman" w:hAnsi="Times New Roman" w:cs="Times New Roman"/>
            <w:sz w:val="24"/>
            <w:szCs w:val="24"/>
          </w:rPr>
          <w:t>, it remains una</w:t>
        </w:r>
      </w:ins>
      <w:ins w:id="14" w:author="Benton, Deon" w:date="2023-09-21T10:46:00Z">
        <w:r w:rsidR="00601CE1">
          <w:rPr>
            <w:rFonts w:ascii="Times New Roman" w:eastAsia="Times New Roman" w:hAnsi="Times New Roman" w:cs="Times New Roman"/>
            <w:sz w:val="24"/>
            <w:szCs w:val="24"/>
          </w:rPr>
          <w:t xml:space="preserve">nswered whether </w:t>
        </w:r>
      </w:ins>
      <w:ins w:id="15" w:author="Benton, Deon" w:date="2023-09-21T12:37:00Z">
        <w:r w:rsidR="001A2095">
          <w:rPr>
            <w:rFonts w:ascii="Times New Roman" w:eastAsia="Times New Roman" w:hAnsi="Times New Roman" w:cs="Times New Roman"/>
            <w:sz w:val="24"/>
            <w:szCs w:val="24"/>
          </w:rPr>
          <w:t>one model fits the overall data better than another model or</w:t>
        </w:r>
        <w:r w:rsidR="00726024">
          <w:rPr>
            <w:rFonts w:ascii="Times New Roman" w:eastAsia="Times New Roman" w:hAnsi="Times New Roman" w:cs="Times New Roman"/>
            <w:sz w:val="24"/>
            <w:szCs w:val="24"/>
          </w:rPr>
          <w:t xml:space="preserve"> whether, instead, whether one</w:t>
        </w:r>
      </w:ins>
      <w:ins w:id="16" w:author="Benton, Deon" w:date="2023-09-21T10:46:00Z">
        <w:r w:rsidR="00601CE1">
          <w:rPr>
            <w:rFonts w:ascii="Times New Roman" w:eastAsia="Times New Roman" w:hAnsi="Times New Roman" w:cs="Times New Roman"/>
            <w:sz w:val="24"/>
            <w:szCs w:val="24"/>
          </w:rPr>
          <w:t xml:space="preserve"> model better fits one aspect of the data, whereas </w:t>
        </w:r>
      </w:ins>
      <w:ins w:id="17" w:author="Benton, Deon" w:date="2023-09-21T12:38:00Z">
        <w:r w:rsidR="00726024">
          <w:rPr>
            <w:rFonts w:ascii="Times New Roman" w:eastAsia="Times New Roman" w:hAnsi="Times New Roman" w:cs="Times New Roman"/>
            <w:sz w:val="24"/>
            <w:szCs w:val="24"/>
          </w:rPr>
          <w:t>the other model</w:t>
        </w:r>
      </w:ins>
      <w:ins w:id="18" w:author="Benton, Deon" w:date="2023-09-21T10:47:00Z">
        <w:r w:rsidR="00601CE1">
          <w:rPr>
            <w:rFonts w:ascii="Times New Roman" w:eastAsia="Times New Roman" w:hAnsi="Times New Roman" w:cs="Times New Roman"/>
            <w:sz w:val="24"/>
            <w:szCs w:val="24"/>
          </w:rPr>
          <w:t xml:space="preserve"> better fits other aspects of the data. </w:t>
        </w:r>
      </w:ins>
      <w:ins w:id="19" w:author="Benton, Deon" w:date="2023-09-21T12:38:00Z">
        <w:r w:rsidR="00A40C67">
          <w:rPr>
            <w:rFonts w:ascii="Times New Roman" w:eastAsia="Times New Roman" w:hAnsi="Times New Roman" w:cs="Times New Roman"/>
            <w:sz w:val="24"/>
            <w:szCs w:val="24"/>
          </w:rPr>
          <w:t>The reason this is a worthy issue is</w:t>
        </w:r>
      </w:ins>
      <w:ins w:id="20" w:author="Benton, Deon" w:date="2023-09-21T10:47:00Z">
        <w:r w:rsidR="00601CE1">
          <w:rPr>
            <w:rFonts w:ascii="Times New Roman" w:eastAsia="Times New Roman" w:hAnsi="Times New Roman" w:cs="Times New Roman"/>
            <w:sz w:val="24"/>
            <w:szCs w:val="24"/>
          </w:rPr>
          <w:t xml:space="preserve"> because if it turns out that Bayesian inference and associative learning models better account for different </w:t>
        </w:r>
        <w:r w:rsidR="00601CE1">
          <w:rPr>
            <w:rFonts w:ascii="Times New Roman" w:eastAsia="Times New Roman" w:hAnsi="Times New Roman" w:cs="Times New Roman"/>
            <w:sz w:val="24"/>
            <w:szCs w:val="24"/>
          </w:rPr>
          <w:lastRenderedPageBreak/>
          <w:t>facets of the same data</w:t>
        </w:r>
        <w:r w:rsidR="00CF6806">
          <w:rPr>
            <w:rFonts w:ascii="Times New Roman" w:eastAsia="Times New Roman" w:hAnsi="Times New Roman" w:cs="Times New Roman"/>
            <w:sz w:val="24"/>
            <w:szCs w:val="24"/>
          </w:rPr>
          <w:t>,</w:t>
        </w:r>
      </w:ins>
      <w:ins w:id="21" w:author="Benton, Deon" w:date="2023-09-21T10:48:00Z">
        <w:r w:rsidR="00CF6806">
          <w:rPr>
            <w:rFonts w:ascii="Times New Roman" w:eastAsia="Times New Roman" w:hAnsi="Times New Roman" w:cs="Times New Roman"/>
            <w:sz w:val="24"/>
            <w:szCs w:val="24"/>
          </w:rPr>
          <w:t xml:space="preserve"> then this would suggest that multiple cognitive mechanisms are in operation </w:t>
        </w:r>
      </w:ins>
      <w:ins w:id="22" w:author="Benton, Deon" w:date="2023-09-21T10:49:00Z">
        <w:r w:rsidR="00CF6806">
          <w:rPr>
            <w:rFonts w:ascii="Times New Roman" w:eastAsia="Times New Roman" w:hAnsi="Times New Roman" w:cs="Times New Roman"/>
            <w:sz w:val="24"/>
            <w:szCs w:val="24"/>
          </w:rPr>
          <w:t>in children’s retrospective reevaluations</w:t>
        </w:r>
      </w:ins>
      <w:ins w:id="23" w:author="Benton, Deon" w:date="2023-09-21T10:48:00Z">
        <w:r w:rsidR="00CF6806">
          <w:rPr>
            <w:rFonts w:ascii="Times New Roman" w:eastAsia="Times New Roman" w:hAnsi="Times New Roman" w:cs="Times New Roman"/>
            <w:sz w:val="24"/>
            <w:szCs w:val="24"/>
          </w:rPr>
          <w:t xml:space="preserve">. </w:t>
        </w:r>
      </w:ins>
      <w:ins w:id="24" w:author="Benton, Deon" w:date="2023-09-21T12:39:00Z">
        <w:r w:rsidR="00A40C67">
          <w:rPr>
            <w:rFonts w:ascii="Times New Roman" w:eastAsia="Times New Roman" w:hAnsi="Times New Roman" w:cs="Times New Roman"/>
            <w:sz w:val="24"/>
            <w:szCs w:val="24"/>
          </w:rPr>
          <w:t xml:space="preserve">Such a demonstration would represent a significant contribution to current theories of causal reasoning </w:t>
        </w:r>
        <w:r w:rsidR="00853D8A">
          <w:rPr>
            <w:rFonts w:ascii="Times New Roman" w:eastAsia="Times New Roman" w:hAnsi="Times New Roman" w:cs="Times New Roman"/>
            <w:sz w:val="24"/>
            <w:szCs w:val="24"/>
          </w:rPr>
          <w:t>that tend to explain causal reasoning in terms of one (or another) mechanism rather than in terms of co</w:t>
        </w:r>
      </w:ins>
      <w:ins w:id="25" w:author="Benton, Deon" w:date="2023-09-21T12:40:00Z">
        <w:r w:rsidR="00853D8A">
          <w:rPr>
            <w:rFonts w:ascii="Times New Roman" w:eastAsia="Times New Roman" w:hAnsi="Times New Roman" w:cs="Times New Roman"/>
            <w:sz w:val="24"/>
            <w:szCs w:val="24"/>
          </w:rPr>
          <w:t>-</w:t>
        </w:r>
      </w:ins>
      <w:ins w:id="26" w:author="Benton, Deon" w:date="2023-09-21T12:39:00Z">
        <w:r w:rsidR="00853D8A">
          <w:rPr>
            <w:rFonts w:ascii="Times New Roman" w:eastAsia="Times New Roman" w:hAnsi="Times New Roman" w:cs="Times New Roman"/>
            <w:sz w:val="24"/>
            <w:szCs w:val="24"/>
          </w:rPr>
          <w:t>a</w:t>
        </w:r>
      </w:ins>
      <w:ins w:id="27" w:author="Benton, Deon" w:date="2023-09-21T12:40:00Z">
        <w:r w:rsidR="00853D8A">
          <w:rPr>
            <w:rFonts w:ascii="Times New Roman" w:eastAsia="Times New Roman" w:hAnsi="Times New Roman" w:cs="Times New Roman"/>
            <w:sz w:val="24"/>
            <w:szCs w:val="24"/>
          </w:rPr>
          <w:t>cting mechanisms.</w:t>
        </w:r>
      </w:ins>
      <w:ins w:id="28" w:author="Benton, Deon" w:date="2023-09-21T10:49:00Z">
        <w:r w:rsidR="00CF6806">
          <w:rPr>
            <w:rFonts w:ascii="Times New Roman" w:eastAsia="Times New Roman" w:hAnsi="Times New Roman" w:cs="Times New Roman"/>
            <w:sz w:val="24"/>
            <w:szCs w:val="24"/>
          </w:rPr>
          <w:t xml:space="preserve"> </w:t>
        </w:r>
      </w:ins>
      <w:ins w:id="29" w:author="Benton, Deon" w:date="2023-09-21T12:41:00Z">
        <w:r w:rsidR="00385285">
          <w:rPr>
            <w:rFonts w:ascii="Times New Roman" w:eastAsia="Times New Roman" w:hAnsi="Times New Roman" w:cs="Times New Roman"/>
            <w:sz w:val="24"/>
            <w:szCs w:val="24"/>
          </w:rPr>
          <w:t>A key</w:t>
        </w:r>
      </w:ins>
      <w:ins w:id="30" w:author="Benton, Deon" w:date="2023-09-21T12:40:00Z">
        <w:r w:rsidR="00853D8A">
          <w:rPr>
            <w:rFonts w:ascii="Times New Roman" w:eastAsia="Times New Roman" w:hAnsi="Times New Roman" w:cs="Times New Roman"/>
            <w:sz w:val="24"/>
            <w:szCs w:val="24"/>
          </w:rPr>
          <w:t xml:space="preserve"> contribution of the experiments reported here is that we fit models that implement associative learning and models that implement Bayesian inferen</w:t>
        </w:r>
      </w:ins>
      <w:ins w:id="31" w:author="Benton, Deon" w:date="2023-09-21T12:41:00Z">
        <w:r w:rsidR="00853D8A">
          <w:rPr>
            <w:rFonts w:ascii="Times New Roman" w:eastAsia="Times New Roman" w:hAnsi="Times New Roman" w:cs="Times New Roman"/>
            <w:sz w:val="24"/>
            <w:szCs w:val="24"/>
          </w:rPr>
          <w:t xml:space="preserve">ce to quantify the relative contributions of both processes. </w:t>
        </w:r>
      </w:ins>
    </w:p>
    <w:p w14:paraId="00C3D0D9" w14:textId="4A5BA5A6" w:rsidR="00231FC4" w:rsidRDefault="007D5440" w:rsidP="007D5440">
      <w:pPr>
        <w:spacing w:after="0" w:line="480" w:lineRule="auto"/>
        <w:ind w:firstLine="720"/>
        <w:rPr>
          <w:ins w:id="32" w:author="Benton, Deon" w:date="2023-09-20T14:42:00Z"/>
          <w:rFonts w:ascii="Times New Roman" w:eastAsia="Times New Roman" w:hAnsi="Times New Roman" w:cs="Times New Roman"/>
          <w:sz w:val="24"/>
          <w:szCs w:val="24"/>
        </w:rPr>
      </w:pPr>
      <w:del w:id="33" w:author="Benton, Deon" w:date="2023-09-21T10:42:00Z">
        <w:r w:rsidDel="00C37126">
          <w:rPr>
            <w:rFonts w:ascii="Times New Roman" w:eastAsia="Times New Roman" w:hAnsi="Times New Roman" w:cs="Times New Roman"/>
            <w:sz w:val="24"/>
            <w:szCs w:val="24"/>
          </w:rPr>
          <w:delText>Second</w:delText>
        </w:r>
      </w:del>
      <w:ins w:id="34" w:author="Benton, Deon" w:date="2023-09-21T10:42:00Z">
        <w:r w:rsidR="00C37126">
          <w:rPr>
            <w:rFonts w:ascii="Times New Roman" w:eastAsia="Times New Roman" w:hAnsi="Times New Roman" w:cs="Times New Roman"/>
            <w:sz w:val="24"/>
            <w:szCs w:val="24"/>
          </w:rPr>
          <w:t>Third</w:t>
        </w:r>
      </w:ins>
      <w:r>
        <w:rPr>
          <w:rFonts w:ascii="Times New Roman" w:eastAsia="Times New Roman" w:hAnsi="Times New Roman" w:cs="Times New Roman"/>
          <w:sz w:val="24"/>
          <w:szCs w:val="24"/>
        </w:rPr>
        <w:t>,</w:t>
      </w:r>
      <w:r w:rsidR="00680063">
        <w:rPr>
          <w:rFonts w:ascii="Times New Roman" w:eastAsia="Times New Roman" w:hAnsi="Times New Roman" w:cs="Times New Roman"/>
          <w:sz w:val="24"/>
          <w:szCs w:val="24"/>
        </w:rPr>
        <w:t xml:space="preserve"> </w:t>
      </w:r>
      <w:r w:rsidR="00680063" w:rsidRPr="00680063">
        <w:rPr>
          <w:rFonts w:ascii="Times New Roman" w:eastAsia="Times New Roman" w:hAnsi="Times New Roman" w:cs="Times New Roman"/>
          <w:sz w:val="24"/>
          <w:szCs w:val="24"/>
        </w:rPr>
        <w:t>it remains unknown whether human children engage in backwards blocking</w:t>
      </w:r>
      <w:r w:rsidR="00680063">
        <w:rPr>
          <w:rFonts w:ascii="Times New Roman" w:eastAsia="Times New Roman" w:hAnsi="Times New Roman" w:cs="Times New Roman"/>
          <w:sz w:val="24"/>
          <w:szCs w:val="24"/>
        </w:rPr>
        <w:t xml:space="preserve"> and indirect screening-off</w:t>
      </w:r>
      <w:r w:rsidR="00680063" w:rsidRPr="00680063">
        <w:rPr>
          <w:rFonts w:ascii="Times New Roman" w:eastAsia="Times New Roman" w:hAnsi="Times New Roman" w:cs="Times New Roman"/>
          <w:sz w:val="24"/>
          <w:szCs w:val="24"/>
        </w:rPr>
        <w:t xml:space="preserve"> reasoning for three (or more) objects. </w:t>
      </w:r>
      <w:r w:rsidR="00680063">
        <w:rPr>
          <w:rFonts w:ascii="Times New Roman" w:eastAsia="Times New Roman" w:hAnsi="Times New Roman" w:cs="Times New Roman"/>
          <w:sz w:val="24"/>
          <w:szCs w:val="24"/>
        </w:rPr>
        <w:t>To illustrate why this might be</w:t>
      </w:r>
      <w:ins w:id="35" w:author="Benton, Deon" w:date="2023-09-20T14:36:00Z">
        <w:r w:rsidR="00680063">
          <w:rPr>
            <w:rFonts w:ascii="Times New Roman" w:eastAsia="Times New Roman" w:hAnsi="Times New Roman" w:cs="Times New Roman"/>
            <w:sz w:val="24"/>
            <w:szCs w:val="24"/>
          </w:rPr>
          <w:t xml:space="preserve"> </w:t>
        </w:r>
      </w:ins>
      <w:ins w:id="36" w:author="Benton, Deon" w:date="2023-09-20T14:35:00Z">
        <w:r w:rsidR="00680063">
          <w:rPr>
            <w:rFonts w:ascii="Times New Roman" w:eastAsia="Times New Roman" w:hAnsi="Times New Roman" w:cs="Times New Roman"/>
            <w:sz w:val="24"/>
            <w:szCs w:val="24"/>
          </w:rPr>
          <w:t xml:space="preserve">an important issue, </w:t>
        </w:r>
      </w:ins>
      <w:ins w:id="37" w:author="Benton, Deon" w:date="2023-09-20T14:36:00Z">
        <w:r w:rsidR="00680063">
          <w:rPr>
            <w:rFonts w:ascii="Times New Roman" w:eastAsia="Times New Roman" w:hAnsi="Times New Roman" w:cs="Times New Roman"/>
            <w:sz w:val="24"/>
            <w:szCs w:val="24"/>
          </w:rPr>
          <w:t>consider</w:t>
        </w:r>
        <w:r w:rsidR="00680063" w:rsidRPr="00680063">
          <w:rPr>
            <w:rFonts w:ascii="Times New Roman" w:eastAsia="Times New Roman" w:hAnsi="Times New Roman" w:cs="Times New Roman"/>
            <w:sz w:val="24"/>
            <w:szCs w:val="24"/>
          </w:rPr>
          <w:t xml:space="preserve"> </w:t>
        </w:r>
      </w:ins>
      <w:r w:rsidR="00680063" w:rsidRPr="00680063">
        <w:rPr>
          <w:rFonts w:ascii="Times New Roman" w:eastAsia="Times New Roman" w:hAnsi="Times New Roman" w:cs="Times New Roman"/>
          <w:sz w:val="24"/>
          <w:szCs w:val="24"/>
        </w:rPr>
        <w:t>a modified version of the standard backwards blocking event</w:t>
      </w:r>
      <w:ins w:id="38" w:author="Benton, Deon" w:date="2023-09-20T15:07:00Z">
        <w:r w:rsidR="007B187E">
          <w:rPr>
            <w:rFonts w:ascii="Times New Roman" w:eastAsia="Times New Roman" w:hAnsi="Times New Roman" w:cs="Times New Roman"/>
            <w:sz w:val="24"/>
            <w:szCs w:val="24"/>
          </w:rPr>
          <w:t>, which we implement in the current study. In this version,</w:t>
        </w:r>
      </w:ins>
      <w:r w:rsidR="00680063" w:rsidRPr="00680063">
        <w:rPr>
          <w:rFonts w:ascii="Times New Roman" w:eastAsia="Times New Roman" w:hAnsi="Times New Roman" w:cs="Times New Roman"/>
          <w:sz w:val="24"/>
          <w:szCs w:val="24"/>
        </w:rPr>
        <w:t xml:space="preserve"> children first see an ABC+ sequence followed by an A+ sequence.</w:t>
      </w:r>
      <w:ins w:id="39" w:author="Benton, Deon" w:date="2023-09-20T14:36:00Z">
        <w:r w:rsidR="009007EB">
          <w:rPr>
            <w:rFonts w:ascii="Times New Roman" w:eastAsia="Times New Roman" w:hAnsi="Times New Roman" w:cs="Times New Roman"/>
            <w:sz w:val="24"/>
            <w:szCs w:val="24"/>
          </w:rPr>
          <w:t xml:space="preserve"> </w:t>
        </w:r>
      </w:ins>
      <w:ins w:id="40" w:author="Benton, Deon" w:date="2023-09-20T14:40:00Z">
        <w:r w:rsidR="0092282F">
          <w:rPr>
            <w:rFonts w:ascii="Times New Roman" w:eastAsia="Times New Roman" w:hAnsi="Times New Roman" w:cs="Times New Roman"/>
            <w:sz w:val="24"/>
            <w:szCs w:val="24"/>
          </w:rPr>
          <w:t>Note that in this example</w:t>
        </w:r>
      </w:ins>
      <w:ins w:id="41" w:author="Benton, Deon" w:date="2023-09-20T14:36:00Z">
        <w:r w:rsidR="009007EB">
          <w:rPr>
            <w:rFonts w:ascii="Times New Roman" w:eastAsia="Times New Roman" w:hAnsi="Times New Roman" w:cs="Times New Roman"/>
            <w:sz w:val="24"/>
            <w:szCs w:val="24"/>
          </w:rPr>
          <w:t xml:space="preserve"> children are be</w:t>
        </w:r>
      </w:ins>
      <w:ins w:id="42" w:author="Benton, Deon" w:date="2023-09-20T14:37:00Z">
        <w:r w:rsidR="009007EB">
          <w:rPr>
            <w:rFonts w:ascii="Times New Roman" w:eastAsia="Times New Roman" w:hAnsi="Times New Roman" w:cs="Times New Roman"/>
            <w:sz w:val="24"/>
            <w:szCs w:val="24"/>
          </w:rPr>
          <w:t>ing asked to reason about three rather than two potential causes (i.e., A-C).</w:t>
        </w:r>
      </w:ins>
      <w:r w:rsidR="00680063" w:rsidRPr="00680063">
        <w:rPr>
          <w:rFonts w:ascii="Times New Roman" w:eastAsia="Times New Roman" w:hAnsi="Times New Roman" w:cs="Times New Roman"/>
          <w:sz w:val="24"/>
          <w:szCs w:val="24"/>
        </w:rPr>
        <w:t xml:space="preserve"> If backwards blocking reasoning is unaffected by the number of presented objects, then children should be less likely to label objects B and C as blickets compared to the same objects in a control event in which ABC+ is followed by D+. This question is worth addressing because if the goal is to elucidate and better understand the nature of the cognitive mechanisms that subserve causal reasoning in the real world, then it is crucial that we understand how causal reasoning unfolds in situations that mirror children’s natural environments.</w:t>
      </w:r>
    </w:p>
    <w:p w14:paraId="710B2E71" w14:textId="78A27FB4" w:rsidR="007D5440" w:rsidRDefault="00231FC4" w:rsidP="007D5440">
      <w:pPr>
        <w:spacing w:after="0" w:line="480" w:lineRule="auto"/>
        <w:ind w:firstLine="720"/>
        <w:rPr>
          <w:rFonts w:ascii="Times New Roman" w:eastAsia="Times New Roman" w:hAnsi="Times New Roman" w:cs="Times New Roman"/>
          <w:sz w:val="24"/>
          <w:szCs w:val="24"/>
        </w:rPr>
      </w:pPr>
      <w:ins w:id="43" w:author="Benton, Deon" w:date="2023-09-20T14:42:00Z">
        <w:r w:rsidRPr="00231FC4">
          <w:rPr>
            <w:rFonts w:ascii="Times New Roman" w:eastAsia="Times New Roman" w:hAnsi="Times New Roman" w:cs="Times New Roman"/>
            <w:sz w:val="24"/>
            <w:szCs w:val="24"/>
          </w:rPr>
          <w:t xml:space="preserve">One may question whether asking children to reason about three to four objects can really tell us more about the cognitive mechanisms that underpin causal reasoning than asking children to reason about two objects. This is because the two situations differ trivially by at most two potential causes. However, if Bayesian inference is the cognitive mechanism that underpins </w:t>
        </w:r>
        <w:r w:rsidRPr="00231FC4">
          <w:rPr>
            <w:rFonts w:ascii="Times New Roman" w:eastAsia="Times New Roman" w:hAnsi="Times New Roman" w:cs="Times New Roman"/>
            <w:sz w:val="24"/>
            <w:szCs w:val="24"/>
          </w:rPr>
          <w:lastRenderedPageBreak/>
          <w:t>backwards blocking reasoning in human beings, then the difference between these two settings is far from trivial. This is because in the two-cause setting, participants need only to determine which of four candidate causal hypotheses generated the observed data</w:t>
        </w:r>
      </w:ins>
      <w:ins w:id="44" w:author="Benton, Deon" w:date="2023-09-20T14:43:00Z">
        <w:r>
          <w:rPr>
            <w:rFonts w:ascii="Times New Roman" w:eastAsia="Times New Roman" w:hAnsi="Times New Roman" w:cs="Times New Roman"/>
            <w:sz w:val="24"/>
            <w:szCs w:val="24"/>
          </w:rPr>
          <w:t xml:space="preserve">. However, </w:t>
        </w:r>
      </w:ins>
      <w:ins w:id="45" w:author="Benton, Deon" w:date="2023-09-20T14:42:00Z">
        <w:r w:rsidRPr="00231FC4">
          <w:rPr>
            <w:rFonts w:ascii="Times New Roman" w:eastAsia="Times New Roman" w:hAnsi="Times New Roman" w:cs="Times New Roman"/>
            <w:sz w:val="24"/>
            <w:szCs w:val="24"/>
          </w:rPr>
          <w:t>if each object can either be a blicket or not and children are asked to reason about four blickets, then there are 2</w:t>
        </w:r>
      </w:ins>
      <w:ins w:id="46" w:author="Benton, Deon" w:date="2023-09-20T14:44:00Z">
        <w:r>
          <w:rPr>
            <w:rFonts w:ascii="Times New Roman" w:eastAsia="Times New Roman" w:hAnsi="Times New Roman" w:cs="Times New Roman"/>
            <w:sz w:val="24"/>
            <w:szCs w:val="24"/>
            <w:vertAlign w:val="subscript"/>
          </w:rPr>
          <w:softHyphen/>
        </w:r>
        <w:r>
          <w:rPr>
            <w:rFonts w:ascii="Times New Roman" w:eastAsia="Times New Roman" w:hAnsi="Times New Roman" w:cs="Times New Roman"/>
            <w:sz w:val="24"/>
            <w:szCs w:val="24"/>
            <w:vertAlign w:val="superscript"/>
          </w:rPr>
          <w:t>4</w:t>
        </w:r>
      </w:ins>
      <w:ins w:id="47" w:author="Benton, Deon" w:date="2023-09-20T14:42:00Z">
        <w:r w:rsidRPr="00231FC4">
          <w:rPr>
            <w:rFonts w:ascii="Times New Roman" w:eastAsia="Times New Roman" w:hAnsi="Times New Roman" w:cs="Times New Roman"/>
            <w:sz w:val="24"/>
            <w:szCs w:val="24"/>
          </w:rPr>
          <w:t xml:space="preserve"> possible combinations of blickets and non-blickets. In contrast, in a three- or four-cause setting like that just discussed, participants need to determine which of eight (in the case of 3 objects) or sixteen (in the case of 4 objects) hypotheses is the right none. This means that participants must consider up to four times as many causal hypotheses across these two situations. </w:t>
        </w:r>
      </w:ins>
      <w:r w:rsidR="00680063" w:rsidRPr="00680063">
        <w:rPr>
          <w:rFonts w:ascii="Times New Roman" w:eastAsia="Times New Roman" w:hAnsi="Times New Roman" w:cs="Times New Roman"/>
          <w:sz w:val="24"/>
          <w:szCs w:val="24"/>
        </w:rPr>
        <w:t xml:space="preserve"> </w:t>
      </w:r>
      <w:ins w:id="48" w:author="Benton, Deon" w:date="2023-09-20T14:49:00Z">
        <w:r w:rsidR="00352219">
          <w:rPr>
            <w:rFonts w:ascii="Times New Roman" w:eastAsia="Times New Roman" w:hAnsi="Times New Roman" w:cs="Times New Roman"/>
            <w:sz w:val="24"/>
            <w:szCs w:val="24"/>
          </w:rPr>
          <w:t>Thus, if children are sensitive to this increase in the size of the underlying hypothesis space and they posses</w:t>
        </w:r>
      </w:ins>
      <w:ins w:id="49" w:author="Benton, Deon" w:date="2023-09-20T14:50:00Z">
        <w:r w:rsidR="00352219">
          <w:rPr>
            <w:rFonts w:ascii="Times New Roman" w:eastAsia="Times New Roman" w:hAnsi="Times New Roman" w:cs="Times New Roman"/>
            <w:sz w:val="24"/>
            <w:szCs w:val="24"/>
          </w:rPr>
          <w:t>s limited information-processing abilities, then</w:t>
        </w:r>
        <w:r w:rsidR="00F019B2">
          <w:rPr>
            <w:rFonts w:ascii="Times New Roman" w:eastAsia="Times New Roman" w:hAnsi="Times New Roman" w:cs="Times New Roman"/>
            <w:sz w:val="24"/>
            <w:szCs w:val="24"/>
          </w:rPr>
          <w:t xml:space="preserve"> they might be expected to rely on simpler modes </w:t>
        </w:r>
      </w:ins>
      <w:ins w:id="50" w:author="Benton, Deon" w:date="2023-09-20T14:51:00Z">
        <w:r w:rsidR="00F019B2">
          <w:rPr>
            <w:rFonts w:ascii="Times New Roman" w:eastAsia="Times New Roman" w:hAnsi="Times New Roman" w:cs="Times New Roman"/>
            <w:sz w:val="24"/>
            <w:szCs w:val="24"/>
          </w:rPr>
          <w:t>of processing that are better captured by associative processes than on more sophisticated forms of thin</w:t>
        </w:r>
      </w:ins>
      <w:ins w:id="51" w:author="Benton, Deon" w:date="2023-09-20T14:52:00Z">
        <w:r w:rsidR="00F019B2">
          <w:rPr>
            <w:rFonts w:ascii="Times New Roman" w:eastAsia="Times New Roman" w:hAnsi="Times New Roman" w:cs="Times New Roman"/>
            <w:sz w:val="24"/>
            <w:szCs w:val="24"/>
          </w:rPr>
          <w:t>king that approximate</w:t>
        </w:r>
      </w:ins>
      <w:ins w:id="52" w:author="Benton, Deon" w:date="2023-09-20T14:51:00Z">
        <w:r w:rsidR="00F019B2">
          <w:rPr>
            <w:rFonts w:ascii="Times New Roman" w:eastAsia="Times New Roman" w:hAnsi="Times New Roman" w:cs="Times New Roman"/>
            <w:sz w:val="24"/>
            <w:szCs w:val="24"/>
          </w:rPr>
          <w:t xml:space="preserve"> Bayesian inference. </w:t>
        </w:r>
      </w:ins>
    </w:p>
    <w:p w14:paraId="2D12300A" w14:textId="61744B66" w:rsidR="00AD704F" w:rsidRDefault="000F4AAB" w:rsidP="00416D4A">
      <w:pPr>
        <w:spacing w:after="0" w:line="480" w:lineRule="auto"/>
        <w:ind w:firstLine="720"/>
        <w:rPr>
          <w:rFonts w:ascii="Times New Roman" w:eastAsia="Times New Roman" w:hAnsi="Times New Roman" w:cs="Times New Roman"/>
          <w:sz w:val="24"/>
          <w:szCs w:val="24"/>
        </w:rPr>
      </w:pPr>
      <w:ins w:id="53" w:author="Benton, Deon" w:date="2023-09-20T14:54:00Z">
        <w:r>
          <w:rPr>
            <w:rFonts w:ascii="Times New Roman" w:eastAsia="Times New Roman" w:hAnsi="Times New Roman" w:cs="Times New Roman"/>
            <w:sz w:val="24"/>
            <w:szCs w:val="24"/>
          </w:rPr>
          <w:t xml:space="preserve">It turns out that there is considerable evidence </w:t>
        </w:r>
      </w:ins>
      <w:ins w:id="54" w:author="Benton, Deon" w:date="2023-09-20T14:57:00Z">
        <w:r w:rsidR="00416D4A">
          <w:rPr>
            <w:rFonts w:ascii="Times New Roman" w:eastAsia="Times New Roman" w:hAnsi="Times New Roman" w:cs="Times New Roman"/>
            <w:sz w:val="24"/>
            <w:szCs w:val="24"/>
          </w:rPr>
          <w:t>demonstrating</w:t>
        </w:r>
      </w:ins>
      <w:ins w:id="55" w:author="Benton, Deon" w:date="2023-09-20T14:54:00Z">
        <w:r>
          <w:rPr>
            <w:rFonts w:ascii="Times New Roman" w:eastAsia="Times New Roman" w:hAnsi="Times New Roman" w:cs="Times New Roman"/>
            <w:sz w:val="24"/>
            <w:szCs w:val="24"/>
          </w:rPr>
          <w:t xml:space="preserve"> that </w:t>
        </w:r>
      </w:ins>
      <w:ins w:id="56" w:author="Benton, Deon" w:date="2023-09-20T14:53:00Z">
        <w:r w:rsidR="00972D9E">
          <w:rPr>
            <w:rFonts w:ascii="Times New Roman" w:eastAsia="Times New Roman" w:hAnsi="Times New Roman" w:cs="Times New Roman"/>
            <w:sz w:val="24"/>
            <w:szCs w:val="24"/>
          </w:rPr>
          <w:t xml:space="preserve">children </w:t>
        </w:r>
      </w:ins>
      <w:ins w:id="57" w:author="Benton, Deon" w:date="2023-09-20T14:54:00Z">
        <w:r>
          <w:rPr>
            <w:rFonts w:ascii="Times New Roman" w:eastAsia="Times New Roman" w:hAnsi="Times New Roman" w:cs="Times New Roman"/>
            <w:sz w:val="24"/>
            <w:szCs w:val="24"/>
          </w:rPr>
          <w:t>will</w:t>
        </w:r>
      </w:ins>
      <w:ins w:id="58" w:author="Benton, Deon" w:date="2023-09-20T14:53:00Z">
        <w:r w:rsidR="00972D9E">
          <w:rPr>
            <w:rFonts w:ascii="Times New Roman" w:eastAsia="Times New Roman" w:hAnsi="Times New Roman" w:cs="Times New Roman"/>
            <w:sz w:val="24"/>
            <w:szCs w:val="24"/>
          </w:rPr>
          <w:t xml:space="preserve"> default to simpler modes of thinking when their information-</w:t>
        </w:r>
      </w:ins>
      <w:ins w:id="59" w:author="Benton, Deon" w:date="2023-09-20T14:54:00Z">
        <w:r>
          <w:rPr>
            <w:rFonts w:ascii="Times New Roman" w:eastAsia="Times New Roman" w:hAnsi="Times New Roman" w:cs="Times New Roman"/>
            <w:sz w:val="24"/>
            <w:szCs w:val="24"/>
          </w:rPr>
          <w:t>processing</w:t>
        </w:r>
      </w:ins>
      <w:ins w:id="60" w:author="Benton, Deon" w:date="2023-09-20T14:53:00Z">
        <w:r w:rsidR="00972D9E">
          <w:rPr>
            <w:rFonts w:ascii="Times New Roman" w:eastAsia="Times New Roman" w:hAnsi="Times New Roman" w:cs="Times New Roman"/>
            <w:sz w:val="24"/>
            <w:szCs w:val="24"/>
          </w:rPr>
          <w:t xml:space="preserve"> abilities are taxed </w:t>
        </w:r>
      </w:ins>
      <w:r w:rsidR="00AD704F">
        <w:rPr>
          <w:rFonts w:ascii="Times New Roman" w:eastAsia="Times New Roman" w:hAnsi="Times New Roman" w:cs="Times New Roman"/>
          <w:sz w:val="24"/>
          <w:szCs w:val="24"/>
        </w:rPr>
        <w:t>(e.g., Doebel &amp; Zelazo, 2015; Frye</w:t>
      </w:r>
      <w:r w:rsidR="00A87729">
        <w:rPr>
          <w:rFonts w:ascii="Times New Roman" w:eastAsia="Times New Roman" w:hAnsi="Times New Roman" w:cs="Times New Roman"/>
          <w:sz w:val="24"/>
          <w:szCs w:val="24"/>
        </w:rPr>
        <w:t xml:space="preserve"> et al., </w:t>
      </w:r>
      <w:r w:rsidR="00AD704F">
        <w:rPr>
          <w:rFonts w:ascii="Times New Roman" w:eastAsia="Times New Roman" w:hAnsi="Times New Roman" w:cs="Times New Roman"/>
          <w:sz w:val="24"/>
          <w:szCs w:val="24"/>
        </w:rPr>
        <w:t>1995; Zelazo</w:t>
      </w:r>
      <w:r w:rsidR="00A87729">
        <w:rPr>
          <w:rFonts w:ascii="Times New Roman" w:eastAsia="Times New Roman" w:hAnsi="Times New Roman" w:cs="Times New Roman"/>
          <w:sz w:val="24"/>
          <w:szCs w:val="24"/>
        </w:rPr>
        <w:t xml:space="preserve"> et al., </w:t>
      </w:r>
      <w:r w:rsidR="00AD704F">
        <w:rPr>
          <w:rFonts w:ascii="Times New Roman" w:eastAsia="Times New Roman" w:hAnsi="Times New Roman" w:cs="Times New Roman"/>
          <w:sz w:val="24"/>
          <w:szCs w:val="24"/>
        </w:rPr>
        <w:t xml:space="preserve">1996; Zelazo et al., 2003). </w:t>
      </w:r>
      <w:ins w:id="61" w:author="Benton, Deon" w:date="2023-09-20T14:58:00Z">
        <w:r w:rsidR="001D703C">
          <w:rPr>
            <w:rFonts w:ascii="Times New Roman" w:eastAsia="Times New Roman" w:hAnsi="Times New Roman" w:cs="Times New Roman"/>
            <w:sz w:val="24"/>
            <w:szCs w:val="24"/>
          </w:rPr>
          <w:t xml:space="preserve">For example, </w:t>
        </w:r>
      </w:ins>
      <w:r w:rsidR="00614623">
        <w:rPr>
          <w:rFonts w:ascii="Times New Roman" w:eastAsia="Times New Roman" w:hAnsi="Times New Roman" w:cs="Times New Roman"/>
          <w:sz w:val="24"/>
          <w:szCs w:val="24"/>
        </w:rPr>
        <w:t>K</w:t>
      </w:r>
      <w:r w:rsidR="00AD704F">
        <w:rPr>
          <w:rFonts w:ascii="Times New Roman" w:eastAsia="Times New Roman" w:hAnsi="Times New Roman" w:cs="Times New Roman"/>
          <w:sz w:val="24"/>
          <w:szCs w:val="24"/>
        </w:rPr>
        <w:t>enderla and Kibbe (2023) demonstrated that 8- and 10-year-old children showed decreased reliance on working memory and greater dependence on manual exploration</w:t>
      </w:r>
      <w:ins w:id="62" w:author="Benton, Deon" w:date="2023-09-20T14:58:00Z">
        <w:r w:rsidR="001D703C">
          <w:rPr>
            <w:rFonts w:ascii="Times New Roman" w:eastAsia="Times New Roman" w:hAnsi="Times New Roman" w:cs="Times New Roman"/>
            <w:sz w:val="24"/>
            <w:szCs w:val="24"/>
          </w:rPr>
          <w:t xml:space="preserve"> during a challenging virtual memory game</w:t>
        </w:r>
      </w:ins>
      <w:r w:rsidR="00AD704F">
        <w:rPr>
          <w:rFonts w:ascii="Times New Roman" w:eastAsia="Times New Roman" w:hAnsi="Times New Roman" w:cs="Times New Roman"/>
          <w:sz w:val="24"/>
          <w:szCs w:val="24"/>
        </w:rPr>
        <w:t>. The goal of this game was to find three cards with shared and differing features. Given that children were not required to maintain information in memory when manually exploring, manual exploration ostensibly</w:t>
      </w:r>
      <w:r w:rsidR="001D703C">
        <w:rPr>
          <w:rFonts w:ascii="Times New Roman" w:eastAsia="Times New Roman" w:hAnsi="Times New Roman" w:cs="Times New Roman"/>
          <w:sz w:val="24"/>
          <w:szCs w:val="24"/>
        </w:rPr>
        <w:t xml:space="preserve"> was a</w:t>
      </w:r>
      <w:r w:rsidR="00AD704F">
        <w:rPr>
          <w:rFonts w:ascii="Times New Roman" w:eastAsia="Times New Roman" w:hAnsi="Times New Roman" w:cs="Times New Roman"/>
          <w:sz w:val="24"/>
          <w:szCs w:val="24"/>
        </w:rPr>
        <w:t xml:space="preserve">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w:t>
      </w:r>
      <w:r w:rsidR="00AD704F">
        <w:rPr>
          <w:rFonts w:ascii="Times New Roman" w:eastAsia="Times New Roman" w:hAnsi="Times New Roman" w:cs="Times New Roman"/>
          <w:sz w:val="24"/>
          <w:szCs w:val="24"/>
        </w:rPr>
        <w:lastRenderedPageBreak/>
        <w:t xml:space="preserve">to reason about a single relation without a distractor.  </w:t>
      </w:r>
      <w:ins w:id="63" w:author="Benton, Deon" w:date="2023-09-20T14:56:00Z">
        <w:r w:rsidR="00416D4A">
          <w:rPr>
            <w:rFonts w:ascii="Times New Roman" w:eastAsia="Times New Roman" w:hAnsi="Times New Roman" w:cs="Times New Roman"/>
            <w:sz w:val="24"/>
            <w:szCs w:val="24"/>
          </w:rPr>
          <w:t>In addition, Sobel and Kirkham (2007) found that although</w:t>
        </w:r>
      </w:ins>
      <w:r w:rsidR="00AD704F">
        <w:rPr>
          <w:rFonts w:ascii="Times New Roman" w:eastAsia="Times New Roman" w:hAnsi="Times New Roman" w:cs="Times New Roman"/>
          <w:sz w:val="24"/>
          <w:szCs w:val="24"/>
        </w:rPr>
        <w:t xml:space="preserve"> 8-month-olds exhibited backwards blocking inferences similar to preschoolers in an anticipatory eye-gaze measure, 5-month-olds</w:t>
      </w:r>
      <w:r w:rsidR="000C3E30">
        <w:rPr>
          <w:rFonts w:ascii="Times New Roman" w:eastAsia="Times New Roman" w:hAnsi="Times New Roman" w:cs="Times New Roman"/>
          <w:sz w:val="24"/>
          <w:szCs w:val="24"/>
        </w:rPr>
        <w:t>’</w:t>
      </w:r>
      <w:r w:rsidR="00AD704F">
        <w:rPr>
          <w:rFonts w:ascii="Times New Roman" w:eastAsia="Times New Roman" w:hAnsi="Times New Roman" w:cs="Times New Roman"/>
          <w:sz w:val="24"/>
          <w:szCs w:val="24"/>
        </w:rPr>
        <w:t xml:space="preserve"> inferences appeared more associative in nature (Sobel &amp; Kirkham, 2007). </w:t>
      </w:r>
      <w:ins w:id="64" w:author="Benton, Deon" w:date="2023-09-20T14:57:00Z">
        <w:r w:rsidR="00416D4A">
          <w:rPr>
            <w:rFonts w:ascii="Times New Roman" w:eastAsia="Times New Roman" w:hAnsi="Times New Roman" w:cs="Times New Roman"/>
            <w:sz w:val="24"/>
            <w:szCs w:val="24"/>
          </w:rPr>
          <w:t>Finally</w:t>
        </w:r>
      </w:ins>
      <w:r w:rsidR="00AD704F">
        <w:rPr>
          <w:rFonts w:ascii="Times New Roman" w:eastAsia="Times New Roman" w:hAnsi="Times New Roman" w:cs="Times New Roman"/>
          <w:sz w:val="24"/>
          <w:szCs w:val="24"/>
        </w:rPr>
        <w:t xml:space="preserve">, when infants make judgments about the reliability of others' information, their decision-making seems to be best explained by associative processing (Sobel et al., 2020; Tummeltshammer et al., 2014). </w:t>
      </w:r>
    </w:p>
    <w:p w14:paraId="3898F3B8" w14:textId="557840B8" w:rsidR="005D29A6" w:rsidRDefault="00E81900" w:rsidP="000C3E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children enter the preschool years, those judgments become more normative, although occasionally they will default to associative forms of processing</w:t>
      </w:r>
      <w:r w:rsidR="00AD704F">
        <w:rPr>
          <w:rFonts w:ascii="Times New Roman" w:eastAsia="Times New Roman" w:hAnsi="Times New Roman" w:cs="Times New Roman"/>
          <w:sz w:val="24"/>
          <w:szCs w:val="24"/>
        </w:rPr>
        <w:t>, particularly under information processing demands</w:t>
      </w:r>
      <w:r>
        <w:rPr>
          <w:rFonts w:ascii="Times New Roman" w:eastAsia="Times New Roman" w:hAnsi="Times New Roman" w:cs="Times New Roman"/>
          <w:sz w:val="24"/>
          <w:szCs w:val="24"/>
        </w:rPr>
        <w:t xml:space="preserve"> (Hermes et al., 2018; Luchkina et al., 2020). </w:t>
      </w:r>
      <w:r w:rsidR="005D29A6">
        <w:rPr>
          <w:rFonts w:ascii="Times New Roman" w:eastAsia="Times New Roman" w:hAnsi="Times New Roman" w:cs="Times New Roman"/>
          <w:sz w:val="24"/>
          <w:szCs w:val="24"/>
        </w:rPr>
        <w:t xml:space="preserve">In terms of children’s casual reasoning more generally, although there are cases in which children’s retrospective inferences look similar to adults and best described by Bayesian inference when asked about multiple objects, there are cases in which their performance on analogous control conditions is more associative in nature (Griffiths et al., 2011). </w:t>
      </w:r>
      <w:r>
        <w:rPr>
          <w:rFonts w:ascii="Times New Roman" w:eastAsia="Times New Roman" w:hAnsi="Times New Roman" w:cs="Times New Roman"/>
          <w:sz w:val="24"/>
          <w:szCs w:val="24"/>
        </w:rPr>
        <w:t xml:space="preserve"> </w:t>
      </w:r>
      <w:r w:rsidR="005D29A6">
        <w:rPr>
          <w:rFonts w:ascii="Times New Roman" w:eastAsia="Times New Roman" w:hAnsi="Times New Roman" w:cs="Times New Roman"/>
          <w:sz w:val="24"/>
          <w:szCs w:val="24"/>
        </w:rPr>
        <w:t>Further, on other kinds of retrospective inferences, as the information demands of the procedure increase, only older children between the ages of 3-7 succeed (Fernbach et al., 2012; Erb &amp; Sobel, 2014; Sobel et al., 2017). Beyond causal inference, preschoolers’ performance on theory-of-mind and social-problem-solving tasks was adversely affected when they first completed tasks that taxed their information-processing abilities compared to when such capacities were not taxed (Caporaso &amp; Marcovitch, 2021; Powell &amp; Carey, 2017; Steinbeis, 2018). Considered together, this research indicates that although children use different reasoning processes under different information-processing demands; the higher those demands, the simpler the process (e.g., Cohen, 1988</w:t>
      </w:r>
      <w:del w:id="65" w:author="Benton, Deon" w:date="2023-09-20T19:06:00Z">
        <w:r w:rsidR="005D29A6" w:rsidDel="00A87729">
          <w:rPr>
            <w:rFonts w:ascii="Times New Roman" w:eastAsia="Times New Roman" w:hAnsi="Times New Roman" w:cs="Times New Roman"/>
            <w:sz w:val="24"/>
            <w:szCs w:val="24"/>
          </w:rPr>
          <w:delText>; Cohen et al., 1998, 1999</w:delText>
        </w:r>
      </w:del>
      <w:r w:rsidR="005D29A6">
        <w:rPr>
          <w:rFonts w:ascii="Times New Roman" w:eastAsia="Times New Roman" w:hAnsi="Times New Roman" w:cs="Times New Roman"/>
          <w:sz w:val="24"/>
          <w:szCs w:val="24"/>
        </w:rPr>
        <w:t>).</w:t>
      </w:r>
    </w:p>
    <w:p w14:paraId="78C2BA14" w14:textId="3FB21926" w:rsidR="005D29A6" w:rsidRDefault="005D29A6" w:rsidP="005D29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is the extent to which children show qualitative evidence for a Bayesian description of their causal inference, but an overall stronger fit of associative reasoning. After presenting these behavioral data across two experiments, we present a pair of computational models to illuminate possible cognitive mechanisms by which children arrived at their causal judgements.  </w:t>
      </w:r>
    </w:p>
    <w:p w14:paraId="5BE2FE6F" w14:textId="77777777" w:rsidR="005D29A6" w:rsidRPr="00256B87" w:rsidRDefault="00E81900" w:rsidP="005D29A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5D29A6" w:rsidRPr="00256B87">
        <w:rPr>
          <w:rFonts w:ascii="Times New Roman" w:eastAsia="Times New Roman" w:hAnsi="Times New Roman" w:cs="Times New Roman"/>
          <w:b/>
          <w:sz w:val="24"/>
          <w:szCs w:val="24"/>
        </w:rPr>
        <w:t>Experiment 1</w:t>
      </w:r>
    </w:p>
    <w:p w14:paraId="096FCEC1" w14:textId="293A911F" w:rsidR="006C5C80" w:rsidRDefault="005D29A6" w:rsidP="005D29A6">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Experiment 1, 5- and 6-year-olds observed three objects (A, B, and C) together cause a machine to activate. They then observed that object A either caused or failed to cause the machine to activate by itself. They were then asked whether each object caused the machine to activate. These trials were compared to control trials in which they observed three </w:t>
      </w:r>
      <w:r w:rsidR="0013287E">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 xml:space="preserve">objects (A’, B’ and C’) activate the machine, followed by an event in which a fourth object (D) either caused or failed to cause the machine to activate. </w:t>
      </w:r>
      <w:ins w:id="66" w:author="Benton, Deon" w:date="2023-09-20T15:14:00Z">
        <w:r w:rsidR="00A86A25">
          <w:rPr>
            <w:rFonts w:ascii="Times New Roman" w:eastAsia="Times New Roman" w:hAnsi="Times New Roman" w:cs="Times New Roman"/>
            <w:sz w:val="24"/>
            <w:szCs w:val="24"/>
          </w:rPr>
          <w:t xml:space="preserve">Participants were said to engage in backwards blocking reasoning if </w:t>
        </w:r>
      </w:ins>
      <w:ins w:id="67" w:author="Benton, Deon" w:date="2023-09-20T15:11:00Z">
        <w:r w:rsidR="00D965F7">
          <w:rPr>
            <w:rFonts w:ascii="Times New Roman" w:eastAsia="Times New Roman" w:hAnsi="Times New Roman" w:cs="Times New Roman"/>
            <w:sz w:val="24"/>
            <w:szCs w:val="24"/>
          </w:rPr>
          <w:t xml:space="preserve">their combined ratings of objects B and C </w:t>
        </w:r>
      </w:ins>
      <w:ins w:id="68" w:author="Benton, Deon" w:date="2023-09-20T15:12:00Z">
        <w:r w:rsidR="00CC61A6">
          <w:rPr>
            <w:rFonts w:ascii="Times New Roman" w:eastAsia="Times New Roman" w:hAnsi="Times New Roman" w:cs="Times New Roman"/>
            <w:sz w:val="24"/>
            <w:szCs w:val="24"/>
          </w:rPr>
          <w:t xml:space="preserve">(i.e., the objects that never participated on the machine alone) </w:t>
        </w:r>
        <w:r w:rsidR="00D965F7">
          <w:rPr>
            <w:rFonts w:ascii="Times New Roman" w:eastAsia="Times New Roman" w:hAnsi="Times New Roman" w:cs="Times New Roman"/>
            <w:sz w:val="24"/>
            <w:szCs w:val="24"/>
          </w:rPr>
          <w:t>in the experimental trials</w:t>
        </w:r>
      </w:ins>
      <w:ins w:id="69" w:author="Benton, Deon" w:date="2023-09-20T15:14:00Z">
        <w:r w:rsidR="00A86A25">
          <w:rPr>
            <w:rFonts w:ascii="Times New Roman" w:eastAsia="Times New Roman" w:hAnsi="Times New Roman" w:cs="Times New Roman"/>
            <w:sz w:val="24"/>
            <w:szCs w:val="24"/>
          </w:rPr>
          <w:t xml:space="preserve"> of the backwards blocking condition</w:t>
        </w:r>
      </w:ins>
      <w:ins w:id="70" w:author="Benton, Deon" w:date="2023-09-20T15:12:00Z">
        <w:r w:rsidR="00D965F7">
          <w:rPr>
            <w:rFonts w:ascii="Times New Roman" w:eastAsia="Times New Roman" w:hAnsi="Times New Roman" w:cs="Times New Roman"/>
            <w:sz w:val="24"/>
            <w:szCs w:val="24"/>
          </w:rPr>
          <w:t xml:space="preserve"> </w:t>
        </w:r>
      </w:ins>
      <w:ins w:id="71" w:author="Benton, Deon" w:date="2023-09-20T15:16:00Z">
        <w:r w:rsidR="009B0F6E">
          <w:rPr>
            <w:rFonts w:ascii="Times New Roman" w:eastAsia="Times New Roman" w:hAnsi="Times New Roman" w:cs="Times New Roman"/>
            <w:sz w:val="24"/>
            <w:szCs w:val="24"/>
          </w:rPr>
          <w:t>were</w:t>
        </w:r>
      </w:ins>
      <w:ins w:id="72" w:author="Benton, Deon" w:date="2023-09-20T15:12:00Z">
        <w:r w:rsidR="00D965F7">
          <w:rPr>
            <w:rFonts w:ascii="Times New Roman" w:eastAsia="Times New Roman" w:hAnsi="Times New Roman" w:cs="Times New Roman"/>
            <w:sz w:val="24"/>
            <w:szCs w:val="24"/>
          </w:rPr>
          <w:t xml:space="preserve"> lower than their combined ratings of objects A, B, and C in the control trials</w:t>
        </w:r>
      </w:ins>
      <w:ins w:id="73" w:author="Benton, Deon" w:date="2023-09-20T15:16:00Z">
        <w:r w:rsidR="009B0F6E">
          <w:rPr>
            <w:rFonts w:ascii="Times New Roman" w:eastAsia="Times New Roman" w:hAnsi="Times New Roman" w:cs="Times New Roman"/>
            <w:sz w:val="24"/>
            <w:szCs w:val="24"/>
          </w:rPr>
          <w:t xml:space="preserve"> of the same condition.</w:t>
        </w:r>
      </w:ins>
      <w:ins w:id="74" w:author="Benton, Deon" w:date="2023-09-20T15:18:00Z">
        <w:r w:rsidR="00421277">
          <w:rPr>
            <w:rFonts w:ascii="Times New Roman" w:eastAsia="Times New Roman" w:hAnsi="Times New Roman" w:cs="Times New Roman"/>
            <w:sz w:val="24"/>
            <w:szCs w:val="24"/>
          </w:rPr>
          <w:t xml:space="preserve"> </w:t>
        </w:r>
      </w:ins>
      <w:ins w:id="75" w:author="Benton, Deon" w:date="2023-09-20T15:19:00Z">
        <w:r w:rsidR="006A6027">
          <w:rPr>
            <w:rFonts w:ascii="Times New Roman" w:eastAsia="Times New Roman" w:hAnsi="Times New Roman" w:cs="Times New Roman"/>
            <w:sz w:val="24"/>
            <w:szCs w:val="24"/>
          </w:rPr>
          <w:t xml:space="preserve">Given that A was shown initially in combination with B and C, observing that A causes the machine to activate by itself </w:t>
        </w:r>
      </w:ins>
      <w:ins w:id="76" w:author="Benton, Deon" w:date="2023-09-20T15:20:00Z">
        <w:r w:rsidR="006A6027">
          <w:rPr>
            <w:rFonts w:ascii="Times New Roman" w:eastAsia="Times New Roman" w:hAnsi="Times New Roman" w:cs="Times New Roman"/>
            <w:sz w:val="24"/>
            <w:szCs w:val="24"/>
          </w:rPr>
          <w:t xml:space="preserve">should affect participants’ inferences about B and C. However, because object D was never shown in combination with A-C, D’s causal status </w:t>
        </w:r>
        <w:r w:rsidR="006A6027">
          <w:rPr>
            <w:rFonts w:ascii="Times New Roman" w:eastAsia="Times New Roman" w:hAnsi="Times New Roman" w:cs="Times New Roman"/>
            <w:sz w:val="24"/>
            <w:szCs w:val="24"/>
          </w:rPr>
          <w:lastRenderedPageBreak/>
          <w:t xml:space="preserve">should have no bearing on </w:t>
        </w:r>
      </w:ins>
      <w:ins w:id="77" w:author="Benton, Deon" w:date="2023-09-20T15:21:00Z">
        <w:r w:rsidR="00614CFE">
          <w:rPr>
            <w:rFonts w:ascii="Times New Roman" w:eastAsia="Times New Roman" w:hAnsi="Times New Roman" w:cs="Times New Roman"/>
            <w:sz w:val="24"/>
            <w:szCs w:val="24"/>
          </w:rPr>
          <w:t>participants</w:t>
        </w:r>
      </w:ins>
      <w:ins w:id="78" w:author="Benton, Deon" w:date="2023-09-20T15:20:00Z">
        <w:r w:rsidR="006A6027">
          <w:rPr>
            <w:rFonts w:ascii="Times New Roman" w:eastAsia="Times New Roman" w:hAnsi="Times New Roman" w:cs="Times New Roman"/>
            <w:sz w:val="24"/>
            <w:szCs w:val="24"/>
          </w:rPr>
          <w:t>’ treatment of objects A-C. This explains</w:t>
        </w:r>
      </w:ins>
      <w:ins w:id="79" w:author="Benton, Deon" w:date="2023-09-20T15:21:00Z">
        <w:r w:rsidR="00614CFE">
          <w:rPr>
            <w:rFonts w:ascii="Times New Roman" w:eastAsia="Times New Roman" w:hAnsi="Times New Roman" w:cs="Times New Roman"/>
            <w:sz w:val="24"/>
            <w:szCs w:val="24"/>
          </w:rPr>
          <w:t xml:space="preserve"> why participants should treat the objects that never participated on the machine alone (i.e., object B and C in the experimental trials and objects A-C in the control trials) dif</w:t>
        </w:r>
      </w:ins>
      <w:ins w:id="80" w:author="Benton, Deon" w:date="2023-09-20T15:22:00Z">
        <w:r w:rsidR="00614CFE">
          <w:rPr>
            <w:rFonts w:ascii="Times New Roman" w:eastAsia="Times New Roman" w:hAnsi="Times New Roman" w:cs="Times New Roman"/>
            <w:sz w:val="24"/>
            <w:szCs w:val="24"/>
          </w:rPr>
          <w:t>ferently between the experimental and control trials.</w:t>
        </w:r>
      </w:ins>
      <w:ins w:id="81" w:author="Benton, Deon" w:date="2023-09-20T15:16:00Z">
        <w:r w:rsidR="009B0F6E">
          <w:rPr>
            <w:rFonts w:ascii="Times New Roman" w:eastAsia="Times New Roman" w:hAnsi="Times New Roman" w:cs="Times New Roman"/>
            <w:sz w:val="24"/>
            <w:szCs w:val="24"/>
          </w:rPr>
          <w:t xml:space="preserve"> In contrast, participants were said to engage</w:t>
        </w:r>
      </w:ins>
      <w:ins w:id="82" w:author="Benton, Deon" w:date="2023-09-20T15:17:00Z">
        <w:r w:rsidR="009B0F6E">
          <w:rPr>
            <w:rFonts w:ascii="Times New Roman" w:eastAsia="Times New Roman" w:hAnsi="Times New Roman" w:cs="Times New Roman"/>
            <w:sz w:val="24"/>
            <w:szCs w:val="24"/>
          </w:rPr>
          <w:t xml:space="preserve"> in indirect screening-off if </w:t>
        </w:r>
      </w:ins>
      <w:ins w:id="83" w:author="Benton, Deon" w:date="2023-09-20T15:22:00Z">
        <w:r w:rsidR="00614CFE">
          <w:rPr>
            <w:rFonts w:ascii="Times New Roman" w:eastAsia="Times New Roman" w:hAnsi="Times New Roman" w:cs="Times New Roman"/>
            <w:sz w:val="24"/>
            <w:szCs w:val="24"/>
          </w:rPr>
          <w:t>their</w:t>
        </w:r>
      </w:ins>
      <w:ins w:id="84" w:author="Benton, Deon" w:date="2023-09-20T15:17:00Z">
        <w:r w:rsidR="009B0F6E">
          <w:rPr>
            <w:rFonts w:ascii="Times New Roman" w:eastAsia="Times New Roman" w:hAnsi="Times New Roman" w:cs="Times New Roman"/>
            <w:sz w:val="24"/>
            <w:szCs w:val="24"/>
          </w:rPr>
          <w:t xml:space="preserve"> combined ra</w:t>
        </w:r>
        <w:r w:rsidR="00421277">
          <w:rPr>
            <w:rFonts w:ascii="Times New Roman" w:eastAsia="Times New Roman" w:hAnsi="Times New Roman" w:cs="Times New Roman"/>
            <w:sz w:val="24"/>
            <w:szCs w:val="24"/>
          </w:rPr>
          <w:t>tings of objects B and C in the experimental trials of the indirect screening-off conditions were higher than their co</w:t>
        </w:r>
      </w:ins>
      <w:ins w:id="85" w:author="Benton, Deon" w:date="2023-09-20T15:18:00Z">
        <w:r w:rsidR="00421277">
          <w:rPr>
            <w:rFonts w:ascii="Times New Roman" w:eastAsia="Times New Roman" w:hAnsi="Times New Roman" w:cs="Times New Roman"/>
            <w:sz w:val="24"/>
            <w:szCs w:val="24"/>
          </w:rPr>
          <w:t>mbined ratings of</w:t>
        </w:r>
      </w:ins>
      <w:ins w:id="86" w:author="Benton, Deon" w:date="2023-09-20T15:12:00Z">
        <w:r w:rsidR="00D965F7">
          <w:rPr>
            <w:rFonts w:ascii="Times New Roman" w:eastAsia="Times New Roman" w:hAnsi="Times New Roman" w:cs="Times New Roman"/>
            <w:sz w:val="24"/>
            <w:szCs w:val="24"/>
          </w:rPr>
          <w:t xml:space="preserve">, then this would be evidence of backwards blocking reasoning. </w:t>
        </w:r>
      </w:ins>
      <w:ins w:id="87" w:author="Benton, Deon" w:date="2023-09-20T15:22:00Z">
        <w:r w:rsidR="00614CFE">
          <w:rPr>
            <w:rFonts w:ascii="Times New Roman" w:eastAsia="Times New Roman" w:hAnsi="Times New Roman" w:cs="Times New Roman"/>
            <w:sz w:val="24"/>
            <w:szCs w:val="24"/>
          </w:rPr>
          <w:t>The rationale for why these ratings should differ is identical to that object—having been shown in combination with objects B and C, A’s,</w:t>
        </w:r>
      </w:ins>
      <w:ins w:id="88" w:author="Benton, Deon" w:date="2023-09-20T15:23:00Z">
        <w:r w:rsidR="00614CFE">
          <w:rPr>
            <w:rFonts w:ascii="Times New Roman" w:eastAsia="Times New Roman" w:hAnsi="Times New Roman" w:cs="Times New Roman"/>
            <w:sz w:val="24"/>
            <w:szCs w:val="24"/>
          </w:rPr>
          <w:t xml:space="preserve"> but not D’s, causal status should affect how participants rate the objects that never participated on the machine. </w:t>
        </w:r>
      </w:ins>
      <w:r>
        <w:rPr>
          <w:rFonts w:ascii="Times New Roman" w:eastAsia="Times New Roman" w:hAnsi="Times New Roman" w:cs="Times New Roman"/>
          <w:sz w:val="24"/>
          <w:szCs w:val="24"/>
        </w:rPr>
        <w:t xml:space="preserve">Because McCormack et al. (2009) found that 5 and 6-year-olds made such retrospective inferences about two candidate causes, we </w:t>
      </w:r>
      <w:ins w:id="89" w:author="Benton, Deon" w:date="2023-09-20T15:24:00Z">
        <w:r w:rsidR="009B4880">
          <w:rPr>
            <w:rFonts w:ascii="Times New Roman" w:eastAsia="Times New Roman" w:hAnsi="Times New Roman" w:cs="Times New Roman"/>
            <w:sz w:val="24"/>
            <w:szCs w:val="24"/>
          </w:rPr>
          <w:t>have decided to test the same-age children.</w:t>
        </w:r>
      </w:ins>
      <w:del w:id="90" w:author="Benton, Deon" w:date="2023-09-20T15:24:00Z">
        <w:r w:rsidDel="009B4880">
          <w:rPr>
            <w:rFonts w:ascii="Times New Roman" w:eastAsia="Times New Roman" w:hAnsi="Times New Roman" w:cs="Times New Roman"/>
            <w:sz w:val="24"/>
            <w:szCs w:val="24"/>
          </w:rPr>
          <w:delText xml:space="preserve"> </w:delText>
        </w:r>
      </w:del>
    </w:p>
    <w:p w14:paraId="215B6C4D"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B568390" w14:textId="3C89EA49" w:rsidR="006C5C80" w:rsidRDefault="00E819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77.81 months, range = 72-83 months, SD = 3.78). </w:t>
      </w:r>
      <w:bookmarkStart w:id="91" w:name="_Hlk146130918"/>
      <w:r>
        <w:rPr>
          <w:rFonts w:ascii="Times New Roman" w:eastAsia="Times New Roman" w:hAnsi="Times New Roman" w:cs="Times New Roman"/>
          <w:sz w:val="24"/>
          <w:szCs w:val="24"/>
        </w:rPr>
        <w:t>Sample size was determined based on previous studies on backwards blocking reasoning in human children (</w:t>
      </w:r>
      <w:r w:rsidR="0013287E">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 xml:space="preserve">Griffiths et al., 2011; Sobel et al., 2004). </w:t>
      </w:r>
      <w:bookmarkEnd w:id="91"/>
      <w:r>
        <w:rPr>
          <w:rFonts w:ascii="Times New Roman" w:eastAsia="Times New Roman" w:hAnsi="Times New Roman" w:cs="Times New Roman"/>
          <w:sz w:val="24"/>
          <w:szCs w:val="24"/>
        </w:rPr>
        <w:t>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82% White/Caucasian</w:t>
      </w:r>
      <w:del w:id="92" w:author="Benton, Deon" w:date="2023-09-20T15:26:00Z">
        <w:r w:rsidDel="00382FFA">
          <w:rPr>
            <w:rFonts w:ascii="Times New Roman" w:eastAsia="Times New Roman" w:hAnsi="Times New Roman" w:cs="Times New Roman"/>
            <w:color w:val="000000"/>
            <w:sz w:val="24"/>
            <w:szCs w:val="24"/>
          </w:rPr>
          <w:delText xml:space="preserve"> (compared with 83%)</w:delText>
        </w:r>
      </w:del>
      <w:r>
        <w:rPr>
          <w:rFonts w:ascii="Times New Roman" w:eastAsia="Times New Roman" w:hAnsi="Times New Roman" w:cs="Times New Roman"/>
          <w:color w:val="000000"/>
          <w:sz w:val="24"/>
          <w:szCs w:val="24"/>
        </w:rPr>
        <w:t xml:space="preserve">, 3% Black/African American (9%), 4% Asian/Asian American (4%), 0.5% Native American (1%), and 11% of Mixed Descent (3%). Sixteen percent of the sample identified as Hispanic/Latinx (compared with 17% of the population). Similarly, the overall household </w:t>
      </w:r>
      <w:r>
        <w:rPr>
          <w:rFonts w:ascii="Times New Roman" w:eastAsia="Times New Roman" w:hAnsi="Times New Roman" w:cs="Times New Roman"/>
          <w:color w:val="000000"/>
          <w:sz w:val="24"/>
          <w:szCs w:val="24"/>
        </w:rPr>
        <w:lastRenderedPageBreak/>
        <w:t xml:space="preserve">income level of families tested in the lab during this time was as follows: Less than 30K: 7%, 30-50K: 7%, 50-70K: 14%, 70-90K: 9%, 90-120K: 25%, Over 120K: </w:t>
      </w:r>
      <w:del w:id="93" w:author="Benton, Deon" w:date="2023-09-20T15:25:00Z">
        <w:r w:rsidDel="009B4880">
          <w:rPr>
            <w:rFonts w:ascii="Times New Roman" w:eastAsia="Times New Roman" w:hAnsi="Times New Roman" w:cs="Times New Roman"/>
            <w:color w:val="000000"/>
            <w:sz w:val="24"/>
            <w:szCs w:val="24"/>
          </w:rPr>
          <w:delText>38K</w:delText>
        </w:r>
      </w:del>
      <w:ins w:id="94" w:author="Benton, Deon" w:date="2023-09-20T15:25:00Z">
        <w:r w:rsidR="009B4880">
          <w:rPr>
            <w:rFonts w:ascii="Times New Roman" w:eastAsia="Times New Roman" w:hAnsi="Times New Roman" w:cs="Times New Roman"/>
            <w:color w:val="000000"/>
            <w:sz w:val="24"/>
            <w:szCs w:val="24"/>
          </w:rPr>
          <w:t>38%</w:t>
        </w:r>
      </w:ins>
      <w:r>
        <w:rPr>
          <w:rFonts w:ascii="Times New Roman" w:eastAsia="Times New Roman" w:hAnsi="Times New Roman" w:cs="Times New Roman"/>
          <w:color w:val="000000"/>
          <w:sz w:val="24"/>
          <w:szCs w:val="24"/>
        </w:rPr>
        <w:t>.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510210FD" w14:textId="1A990164"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The “device” used in the current study was a computer-animated version of the blicket detector</w:t>
      </w:r>
      <w:r w:rsidR="00221DB0">
        <w:rPr>
          <w:rFonts w:ascii="Times New Roman" w:eastAsia="Times New Roman" w:hAnsi="Times New Roman" w:cs="Times New Roman"/>
          <w:sz w:val="24"/>
          <w:szCs w:val="24"/>
        </w:rPr>
        <w:t xml:space="preserve"> (Gopnik &amp; Sobel, 2000)</w:t>
      </w:r>
      <w:r>
        <w:rPr>
          <w:rFonts w:ascii="Times New Roman" w:eastAsia="Times New Roman" w:hAnsi="Times New Roman" w:cs="Times New Roman"/>
          <w:sz w:val="24"/>
          <w:szCs w:val="24"/>
        </w:rPr>
        <w:t xml:space="preserve">. The device was a white rectangle with a black border that measured 5.99 cm × 23.47 cm, presented on a computer screen. If the device was “on”, the white region of the rectangle turned blue when objects came into contact with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w:t>
      </w:r>
      <w:bookmarkStart w:id="95" w:name="_Hlk146130575"/>
      <w:r>
        <w:rPr>
          <w:rFonts w:ascii="Times New Roman" w:eastAsia="Times New Roman" w:hAnsi="Times New Roman" w:cs="Times New Roman"/>
          <w:sz w:val="24"/>
          <w:szCs w:val="24"/>
        </w:rPr>
        <w:t>Finally, the videos contained a built-in script, which experimenters</w:t>
      </w:r>
      <w:ins w:id="96" w:author="Benton, Deon" w:date="2023-09-20T19:28:00Z">
        <w:r w:rsidR="00E4090F">
          <w:rPr>
            <w:rFonts w:ascii="Times New Roman" w:eastAsia="Times New Roman" w:hAnsi="Times New Roman" w:cs="Times New Roman"/>
            <w:sz w:val="24"/>
            <w:szCs w:val="24"/>
          </w:rPr>
          <w:t>, but not the study participants,</w:t>
        </w:r>
      </w:ins>
      <w:r>
        <w:rPr>
          <w:rFonts w:ascii="Times New Roman" w:eastAsia="Times New Roman" w:hAnsi="Times New Roman" w:cs="Times New Roman"/>
          <w:sz w:val="24"/>
          <w:szCs w:val="24"/>
        </w:rPr>
        <w:t xml:space="preserve"> read</w:t>
      </w:r>
      <w:bookmarkEnd w:id="95"/>
      <w:r>
        <w:rPr>
          <w:rFonts w:ascii="Times New Roman" w:eastAsia="Times New Roman" w:hAnsi="Times New Roman" w:cs="Times New Roman"/>
          <w:sz w:val="24"/>
          <w:szCs w:val="24"/>
        </w:rPr>
        <w:t xml:space="preserve">. All video events were created in Microsoft PowerPoint. </w:t>
      </w:r>
    </w:p>
    <w:p w14:paraId="5752A66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Participants were tested in a quiet room in local children’s museum. At the beginning of the experiment, all participants were shown a pretraining video.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Object B then descended until it contacted and failed to activate the machine. Object B then </w:t>
      </w:r>
      <w:r>
        <w:rPr>
          <w:rFonts w:ascii="Times New Roman" w:eastAsia="Times New Roman" w:hAnsi="Times New Roman" w:cs="Times New Roman"/>
          <w:sz w:val="24"/>
          <w:szCs w:val="24"/>
        </w:rPr>
        <w:lastRenderedPageBreak/>
        <w:t xml:space="preserve">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the it activated if at least one effective object was placed on it. </w:t>
      </w:r>
    </w:p>
    <w:p w14:paraId="18C6BE39" w14:textId="33D654C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 Different colored objects were used across all trials to prevent carryover effects. A schematic of this procedure is shown in </w:t>
      </w:r>
      <w:del w:id="97" w:author="Benton, Deon" w:date="2023-09-20T19:33:00Z">
        <w:r w:rsidDel="007F105E">
          <w:rPr>
            <w:rFonts w:ascii="Times New Roman" w:eastAsia="Times New Roman" w:hAnsi="Times New Roman" w:cs="Times New Roman"/>
            <w:sz w:val="24"/>
            <w:szCs w:val="24"/>
          </w:rPr>
          <w:delText>Table 1</w:delText>
        </w:r>
      </w:del>
      <w:ins w:id="98" w:author="Benton, Deon" w:date="2023-09-20T19:33:00Z">
        <w:r w:rsidR="007F105E">
          <w:rPr>
            <w:rFonts w:ascii="Times New Roman" w:eastAsia="Times New Roman" w:hAnsi="Times New Roman" w:cs="Times New Roman"/>
            <w:sz w:val="24"/>
            <w:szCs w:val="24"/>
          </w:rPr>
          <w:t>Figure 1</w:t>
        </w:r>
      </w:ins>
      <w:r>
        <w:rPr>
          <w:rFonts w:ascii="Times New Roman" w:eastAsia="Times New Roman" w:hAnsi="Times New Roman" w:cs="Times New Roman"/>
          <w:sz w:val="24"/>
          <w:szCs w:val="24"/>
        </w:rPr>
        <w:t>.</w:t>
      </w:r>
      <w:ins w:id="99" w:author="Benton, Deon" w:date="2023-09-20T19:31:00Z">
        <w:r w:rsidR="00E4090F">
          <w:rPr>
            <w:rFonts w:ascii="Times New Roman" w:eastAsia="Times New Roman" w:hAnsi="Times New Roman" w:cs="Times New Roman"/>
            <w:sz w:val="24"/>
            <w:szCs w:val="24"/>
          </w:rPr>
          <w:t xml:space="preserve"> Finally, all study responses were coded offline after each study session</w:t>
        </w:r>
      </w:ins>
      <w:ins w:id="100" w:author="Benton, Deon" w:date="2023-09-20T19:32:00Z">
        <w:r w:rsidR="007F105E">
          <w:rPr>
            <w:rFonts w:ascii="Times New Roman" w:eastAsia="Times New Roman" w:hAnsi="Times New Roman" w:cs="Times New Roman"/>
            <w:sz w:val="24"/>
            <w:szCs w:val="24"/>
          </w:rPr>
          <w:t>. Although study responses were coded offline, an experimenter was present throughout an entire study session.</w:t>
        </w:r>
      </w:ins>
    </w:p>
    <w:p w14:paraId="1B7C4D67" w14:textId="77777777" w:rsidR="006C5C80" w:rsidRDefault="006C5C80">
      <w:pPr>
        <w:spacing w:after="0" w:line="480" w:lineRule="auto"/>
        <w:ind w:firstLine="720"/>
        <w:rPr>
          <w:rFonts w:ascii="Times New Roman" w:eastAsia="Times New Roman" w:hAnsi="Times New Roman" w:cs="Times New Roman"/>
          <w:sz w:val="24"/>
          <w:szCs w:val="24"/>
        </w:rPr>
      </w:pPr>
    </w:p>
    <w:p w14:paraId="0AB220D8" w14:textId="77777777" w:rsidR="006C5C80" w:rsidRDefault="00E81900">
      <w:pPr>
        <w:keepNext/>
        <w:spacing w:line="480" w:lineRule="auto"/>
      </w:pPr>
      <w:r>
        <w:rPr>
          <w:rFonts w:ascii="Times New Roman" w:eastAsia="Times New Roman" w:hAnsi="Times New Roman" w:cs="Times New Roman"/>
          <w:noProof/>
          <w:sz w:val="24"/>
          <w:szCs w:val="24"/>
        </w:rPr>
        <w:lastRenderedPageBreak/>
        <w:drawing>
          <wp:inline distT="0" distB="0" distL="0" distR="0" wp14:anchorId="052F6F5F" wp14:editId="07D03235">
            <wp:extent cx="3870290" cy="4143194"/>
            <wp:effectExtent l="0" t="0" r="0" b="0"/>
            <wp:docPr id="1"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7"/>
                    <a:srcRect/>
                    <a:stretch>
                      <a:fillRect/>
                    </a:stretch>
                  </pic:blipFill>
                  <pic:spPr>
                    <a:xfrm>
                      <a:off x="0" y="0"/>
                      <a:ext cx="3870290" cy="4143194"/>
                    </a:xfrm>
                    <a:prstGeom prst="rect">
                      <a:avLst/>
                    </a:prstGeom>
                    <a:ln/>
                  </pic:spPr>
                </pic:pic>
              </a:graphicData>
            </a:graphic>
          </wp:inline>
        </w:drawing>
      </w:r>
    </w:p>
    <w:p w14:paraId="6EA2A953"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7146D17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44DE5C8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t>
      </w:r>
      <w:r>
        <w:rPr>
          <w:rFonts w:ascii="Times New Roman" w:eastAsia="Times New Roman" w:hAnsi="Times New Roman" w:cs="Times New Roman"/>
          <w:sz w:val="24"/>
          <w:szCs w:val="24"/>
        </w:rPr>
        <w:lastRenderedPageBreak/>
        <w: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21909DF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44087D98" w14:textId="3C6CA38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Main and Control Trials. </w:t>
      </w:r>
      <w:r>
        <w:rPr>
          <w:rFonts w:ascii="Times New Roman" w:eastAsia="Times New Roman" w:hAnsi="Times New Roman" w:cs="Times New Roman"/>
          <w:sz w:val="24"/>
          <w:szCs w:val="24"/>
        </w:rPr>
        <w:t xml:space="preserve">The procedures for the indirect screening-off experimental and control conditions were identical to the backwards blocking trials except that object A (experimental trials) and D (control trials) failed to activate the machine. </w:t>
      </w:r>
    </w:p>
    <w:p w14:paraId="14C715E6" w14:textId="77777777" w:rsidR="006C5C80" w:rsidRDefault="00E819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49FDEB0" w14:textId="77777777" w:rsidR="006C5C80" w:rsidRDefault="006C5C80">
      <w:pPr>
        <w:keepNext/>
        <w:spacing w:after="0" w:line="240" w:lineRule="auto"/>
        <w:rPr>
          <w:rFonts w:ascii="Times New Roman" w:eastAsia="Times New Roman" w:hAnsi="Times New Roman" w:cs="Times New Roman"/>
          <w:b/>
          <w:sz w:val="24"/>
          <w:szCs w:val="24"/>
        </w:rPr>
      </w:pPr>
    </w:p>
    <w:p w14:paraId="742EE06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3 three-way interactions. These included a three-way interaction among Age, Condition, and Object, </w:t>
      </w:r>
      <w:r>
        <w:rPr>
          <w:rFonts w:ascii="Times New Roman" w:eastAsia="Times New Roman" w:hAnsi="Times New Roman" w:cs="Times New Roman"/>
          <w:sz w:val="24"/>
          <w:szCs w:val="24"/>
        </w:rPr>
        <w:lastRenderedPageBreak/>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7.90,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 a three-way interaction among Condition,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13.31,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.006, and a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562A5EE" w14:textId="7E21312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the interaction among Age, Condition, and Object, we constructed separate two-way linear mixed-effects models between Age and Object for each condition</w:t>
      </w:r>
      <w:r w:rsidR="00717614">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Age was included as a continuous fixed effect, Condition as a between-participants fixed effect, Object as a within-participants fixed effect, and participants as a random effect. Both linear models only yielded experimental effects of Objects,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which indicated that participated treated the objects differently. Specifically, in the backwards blocking condition, participants considered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.31) to be more of a blicket than object B (M = .67, SD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4.95,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3.89,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However, participants treated objects A and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.36)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.76,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.45. In contrast, in the indirect screening-off condition, participants were less confident that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.50) was a blicket than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.37),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-5.03,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However, participants were more confident that object A was a blicket than object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.48),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2.36,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 Finally, participants were less confident that object D was a blicket than objects B and C,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6.10,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w:t>
      </w:r>
    </w:p>
    <w:p w14:paraId="74847A64" w14:textId="77777777" w:rsidR="006C5C80" w:rsidRDefault="00E81900">
      <w:pPr>
        <w:spacing w:after="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To explore the second interaction among Trial Number and Object for each condition, Trial Number and Object were included as within-participants fixed effects and participants were included as a random effect. Although both linear models yielded experimental effects of Object,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31.86,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only the two-way linear mixed-effects model for the Indirect Screening Off condition yielded an interaction between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9.57. This interaction reflected the fact that participants treated the objects differently between the two trials. During trial 1 (when participants were asked to provide their first set of responses) participants treated object D (M = .55, SD = .50) as less of a blicket than object A (M = .72, SD = .45),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(114.97) = 2.31,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.02, and object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.42) as more of a blicket than either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.68,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(127) = -2.46,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 or 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(107.25) = 3.23,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In contrast, during trial 2, participants treated all the objects equivalently,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&lt; 1.78,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.08.</w:t>
      </w:r>
    </w:p>
    <w:p w14:paraId="195853DA"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922D28D" wp14:editId="27F44703">
            <wp:extent cx="4568562" cy="3075482"/>
            <wp:effectExtent l="0" t="0" r="0" b="0"/>
            <wp:docPr id="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8"/>
                    <a:srcRect/>
                    <a:stretch>
                      <a:fillRect/>
                    </a:stretch>
                  </pic:blipFill>
                  <pic:spPr>
                    <a:xfrm>
                      <a:off x="0" y="0"/>
                      <a:ext cx="4568562" cy="3075482"/>
                    </a:xfrm>
                    <a:prstGeom prst="rect">
                      <a:avLst/>
                    </a:prstGeom>
                    <a:ln/>
                  </pic:spPr>
                </pic:pic>
              </a:graphicData>
            </a:graphic>
          </wp:inline>
        </w:drawing>
      </w:r>
    </w:p>
    <w:p w14:paraId="6C95A00B"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Participants’ mean responses to whether each object was a blicket across the conditions and trial types. Bars show standard error.</w:t>
      </w:r>
    </w:p>
    <w:p w14:paraId="4329BBA2" w14:textId="77777777" w:rsidR="006C5C80" w:rsidRDefault="006C5C80">
      <w:pPr>
        <w:keepNext/>
        <w:spacing w:after="0" w:line="240" w:lineRule="auto"/>
        <w:rPr>
          <w:rFonts w:ascii="Times New Roman" w:eastAsia="Times New Roman" w:hAnsi="Times New Roman" w:cs="Times New Roman"/>
          <w:sz w:val="24"/>
          <w:szCs w:val="24"/>
        </w:rPr>
      </w:pPr>
    </w:p>
    <w:p w14:paraId="33101696" w14:textId="45C04A22" w:rsidR="006C5C80" w:rsidRDefault="00E81900" w:rsidP="00A472B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final interaction among Condition, Trial Type, and Object, we</w:t>
      </w:r>
      <w:ins w:id="101" w:author="Benton, Deon" w:date="2023-09-20T18:26:00Z">
        <w:r w:rsidR="003D24BA">
          <w:rPr>
            <w:rFonts w:ascii="Times New Roman" w:eastAsia="Times New Roman" w:hAnsi="Times New Roman" w:cs="Times New Roman"/>
            <w:sz w:val="24"/>
            <w:szCs w:val="24"/>
          </w:rPr>
          <w:t xml:space="preserve"> ran separate two-way linear mixed-effects models separately for the backwards blocking and indirect screening-off condition</w:t>
        </w:r>
      </w:ins>
      <w:ins w:id="102" w:author="Benton, Deon" w:date="2023-09-20T18:27:00Z">
        <w:r w:rsidR="003D24BA">
          <w:rPr>
            <w:rFonts w:ascii="Times New Roman" w:eastAsia="Times New Roman" w:hAnsi="Times New Roman" w:cs="Times New Roman"/>
            <w:sz w:val="24"/>
            <w:szCs w:val="24"/>
          </w:rPr>
          <w:t>s</w:t>
        </w:r>
      </w:ins>
      <w:ins w:id="103" w:author="Benton, Deon" w:date="2023-09-20T18:31:00Z">
        <w:r w:rsidR="008C7AA0">
          <w:rPr>
            <w:rFonts w:ascii="Times New Roman" w:eastAsia="Times New Roman" w:hAnsi="Times New Roman" w:cs="Times New Roman"/>
            <w:sz w:val="24"/>
            <w:szCs w:val="24"/>
          </w:rPr>
          <w:t xml:space="preserve"> with Trial Type (Experimental vs. Control) and Objects (A vs. B vs. C vs. D) as the within-participants fixed effects and participant as the random effect</w:t>
        </w:r>
      </w:ins>
      <w:ins w:id="104" w:author="Benton, Deon" w:date="2023-09-20T18:27:00Z">
        <w:r w:rsidR="003D24BA">
          <w:rPr>
            <w:rFonts w:ascii="Times New Roman" w:eastAsia="Times New Roman" w:hAnsi="Times New Roman" w:cs="Times New Roman"/>
            <w:sz w:val="24"/>
            <w:szCs w:val="24"/>
          </w:rPr>
          <w:t>.</w:t>
        </w:r>
      </w:ins>
      <w:ins w:id="105" w:author="Benton, Deon" w:date="2023-09-20T18:31:00Z">
        <w:r w:rsidR="00086C39">
          <w:rPr>
            <w:rFonts w:ascii="Times New Roman" w:eastAsia="Times New Roman" w:hAnsi="Times New Roman" w:cs="Times New Roman"/>
            <w:sz w:val="24"/>
            <w:szCs w:val="24"/>
          </w:rPr>
          <w:t xml:space="preserve"> The </w:t>
        </w:r>
      </w:ins>
      <w:ins w:id="106" w:author="Benton, Deon" w:date="2023-09-20T18:41:00Z">
        <w:r w:rsidR="00ED7118">
          <w:rPr>
            <w:rFonts w:ascii="Times New Roman" w:eastAsia="Times New Roman" w:hAnsi="Times New Roman" w:cs="Times New Roman"/>
            <w:sz w:val="24"/>
            <w:szCs w:val="24"/>
          </w:rPr>
          <w:t xml:space="preserve">two-way linear mixed effects model </w:t>
        </w:r>
      </w:ins>
      <w:ins w:id="107" w:author="Benton, Deon" w:date="2023-09-20T18:31:00Z">
        <w:r w:rsidR="00086C39">
          <w:rPr>
            <w:rFonts w:ascii="Times New Roman" w:eastAsia="Times New Roman" w:hAnsi="Times New Roman" w:cs="Times New Roman"/>
            <w:sz w:val="24"/>
            <w:szCs w:val="24"/>
          </w:rPr>
          <w:t xml:space="preserve">for the backwards blocking condition revealed a main effect of </w:t>
        </w:r>
      </w:ins>
      <w:ins w:id="108" w:author="Benton, Deon" w:date="2023-09-20T18:32:00Z">
        <w:r w:rsidR="00086C39">
          <w:rPr>
            <w:rFonts w:ascii="Times New Roman" w:eastAsia="Times New Roman" w:hAnsi="Times New Roman" w:cs="Times New Roman"/>
            <w:sz w:val="24"/>
            <w:szCs w:val="24"/>
          </w:rPr>
          <w:t xml:space="preserve">Trial Type, </w:t>
        </w:r>
        <w:r w:rsidR="00086C39">
          <w:rPr>
            <w:rFonts w:ascii="Times New Roman" w:eastAsia="Times New Roman" w:hAnsi="Times New Roman" w:cs="Times New Roman"/>
            <w:i/>
            <w:sz w:val="24"/>
            <w:szCs w:val="24"/>
          </w:rPr>
          <w:t>χ</w:t>
        </w:r>
        <w:r w:rsidR="00086C39">
          <w:rPr>
            <w:rFonts w:ascii="Times New Roman" w:eastAsia="Times New Roman" w:hAnsi="Times New Roman" w:cs="Times New Roman"/>
            <w:i/>
            <w:sz w:val="24"/>
            <w:szCs w:val="24"/>
            <w:vertAlign w:val="superscript"/>
          </w:rPr>
          <w:t>2</w:t>
        </w:r>
        <w:r w:rsidR="00086C39">
          <w:rPr>
            <w:rFonts w:ascii="Times New Roman" w:eastAsia="Times New Roman" w:hAnsi="Times New Roman" w:cs="Times New Roman"/>
            <w:sz w:val="24"/>
            <w:szCs w:val="24"/>
          </w:rPr>
          <w:t xml:space="preserve">(1) = 5.72, </w:t>
        </w:r>
        <w:r w:rsidR="00086C39">
          <w:rPr>
            <w:rFonts w:ascii="Times New Roman" w:eastAsia="Times New Roman" w:hAnsi="Times New Roman" w:cs="Times New Roman"/>
            <w:i/>
            <w:sz w:val="24"/>
            <w:szCs w:val="24"/>
          </w:rPr>
          <w:t xml:space="preserve">p </w:t>
        </w:r>
        <w:r w:rsidR="00086C39">
          <w:rPr>
            <w:rFonts w:ascii="Times New Roman" w:eastAsia="Times New Roman" w:hAnsi="Times New Roman" w:cs="Times New Roman"/>
            <w:sz w:val="24"/>
            <w:szCs w:val="24"/>
          </w:rPr>
          <w:t xml:space="preserve">= .02, a main effect of Objects, </w:t>
        </w:r>
        <w:r w:rsidR="00086C39">
          <w:rPr>
            <w:rFonts w:ascii="Times New Roman" w:eastAsia="Times New Roman" w:hAnsi="Times New Roman" w:cs="Times New Roman"/>
            <w:i/>
            <w:sz w:val="24"/>
            <w:szCs w:val="24"/>
          </w:rPr>
          <w:t>χ</w:t>
        </w:r>
        <w:r w:rsidR="00086C39">
          <w:rPr>
            <w:rFonts w:ascii="Times New Roman" w:eastAsia="Times New Roman" w:hAnsi="Times New Roman" w:cs="Times New Roman"/>
            <w:i/>
            <w:sz w:val="24"/>
            <w:szCs w:val="24"/>
            <w:vertAlign w:val="superscript"/>
          </w:rPr>
          <w:t>2</w:t>
        </w:r>
        <w:r w:rsidR="00086C39">
          <w:rPr>
            <w:rFonts w:ascii="Times New Roman" w:eastAsia="Times New Roman" w:hAnsi="Times New Roman" w:cs="Times New Roman"/>
            <w:sz w:val="24"/>
            <w:szCs w:val="24"/>
          </w:rPr>
          <w:t>(</w:t>
        </w:r>
      </w:ins>
      <w:ins w:id="109" w:author="Benton, Deon" w:date="2023-09-20T18:43:00Z">
        <w:r w:rsidR="00C81244">
          <w:rPr>
            <w:rFonts w:ascii="Times New Roman" w:eastAsia="Times New Roman" w:hAnsi="Times New Roman" w:cs="Times New Roman"/>
            <w:sz w:val="24"/>
            <w:szCs w:val="24"/>
          </w:rPr>
          <w:t>3</w:t>
        </w:r>
      </w:ins>
      <w:ins w:id="110" w:author="Benton, Deon" w:date="2023-09-20T18:32:00Z">
        <w:r w:rsidR="00086C39">
          <w:rPr>
            <w:rFonts w:ascii="Times New Roman" w:eastAsia="Times New Roman" w:hAnsi="Times New Roman" w:cs="Times New Roman"/>
            <w:sz w:val="24"/>
            <w:szCs w:val="24"/>
          </w:rPr>
          <w:t xml:space="preserve">) = </w:t>
        </w:r>
      </w:ins>
      <w:ins w:id="111" w:author="Benton, Deon" w:date="2023-09-20T18:33:00Z">
        <w:r w:rsidR="00086C39">
          <w:rPr>
            <w:rFonts w:ascii="Times New Roman" w:eastAsia="Times New Roman" w:hAnsi="Times New Roman" w:cs="Times New Roman"/>
            <w:sz w:val="24"/>
            <w:szCs w:val="24"/>
          </w:rPr>
          <w:t>31.03</w:t>
        </w:r>
      </w:ins>
      <w:ins w:id="112" w:author="Benton, Deon" w:date="2023-09-20T18:32:00Z">
        <w:r w:rsidR="00086C39">
          <w:rPr>
            <w:rFonts w:ascii="Times New Roman" w:eastAsia="Times New Roman" w:hAnsi="Times New Roman" w:cs="Times New Roman"/>
            <w:sz w:val="24"/>
            <w:szCs w:val="24"/>
          </w:rPr>
          <w:t xml:space="preserve">, </w:t>
        </w:r>
        <w:r w:rsidR="00086C39">
          <w:rPr>
            <w:rFonts w:ascii="Times New Roman" w:eastAsia="Times New Roman" w:hAnsi="Times New Roman" w:cs="Times New Roman"/>
            <w:i/>
            <w:sz w:val="24"/>
            <w:szCs w:val="24"/>
          </w:rPr>
          <w:t xml:space="preserve">p </w:t>
        </w:r>
      </w:ins>
      <w:ins w:id="113" w:author="Benton, Deon" w:date="2023-09-20T18:33:00Z">
        <w:r w:rsidR="00086C39">
          <w:rPr>
            <w:rFonts w:ascii="Times New Roman" w:eastAsia="Times New Roman" w:hAnsi="Times New Roman" w:cs="Times New Roman"/>
            <w:sz w:val="24"/>
            <w:szCs w:val="24"/>
          </w:rPr>
          <w:t>&lt; .001,</w:t>
        </w:r>
        <w:r w:rsidR="00A472B9">
          <w:rPr>
            <w:rFonts w:ascii="Times New Roman" w:eastAsia="Times New Roman" w:hAnsi="Times New Roman" w:cs="Times New Roman"/>
            <w:sz w:val="24"/>
            <w:szCs w:val="24"/>
          </w:rPr>
          <w:t xml:space="preserve"> and a</w:t>
        </w:r>
      </w:ins>
      <w:ins w:id="114" w:author="Benton, Deon" w:date="2023-09-20T18:43:00Z">
        <w:r w:rsidR="00C81244">
          <w:rPr>
            <w:rFonts w:ascii="Times New Roman" w:eastAsia="Times New Roman" w:hAnsi="Times New Roman" w:cs="Times New Roman"/>
            <w:sz w:val="24"/>
            <w:szCs w:val="24"/>
          </w:rPr>
          <w:t xml:space="preserve">n </w:t>
        </w:r>
      </w:ins>
      <w:ins w:id="115" w:author="Benton, Deon" w:date="2023-09-20T18:34:00Z">
        <w:r w:rsidR="00A472B9">
          <w:rPr>
            <w:rFonts w:ascii="Times New Roman" w:eastAsia="Times New Roman" w:hAnsi="Times New Roman" w:cs="Times New Roman"/>
            <w:sz w:val="24"/>
            <w:szCs w:val="24"/>
          </w:rPr>
          <w:t xml:space="preserve">interaction between Trial Type and Objects, </w:t>
        </w:r>
      </w:ins>
      <w:ins w:id="116" w:author="Benton, Deon" w:date="2023-09-20T18:32:00Z">
        <w:r w:rsidR="00086C39">
          <w:rPr>
            <w:rFonts w:ascii="Times New Roman" w:eastAsia="Times New Roman" w:hAnsi="Times New Roman" w:cs="Times New Roman"/>
            <w:sz w:val="24"/>
            <w:szCs w:val="24"/>
          </w:rPr>
          <w:t xml:space="preserve"> </w:t>
        </w:r>
      </w:ins>
      <w:ins w:id="117" w:author="Benton, Deon" w:date="2023-09-20T18:34:00Z">
        <w:r w:rsidR="00A472B9">
          <w:rPr>
            <w:rFonts w:ascii="Times New Roman" w:eastAsia="Times New Roman" w:hAnsi="Times New Roman" w:cs="Times New Roman"/>
            <w:i/>
            <w:sz w:val="24"/>
            <w:szCs w:val="24"/>
          </w:rPr>
          <w:t>χ</w:t>
        </w:r>
        <w:r w:rsidR="00A472B9">
          <w:rPr>
            <w:rFonts w:ascii="Times New Roman" w:eastAsia="Times New Roman" w:hAnsi="Times New Roman" w:cs="Times New Roman"/>
            <w:i/>
            <w:sz w:val="24"/>
            <w:szCs w:val="24"/>
            <w:vertAlign w:val="superscript"/>
          </w:rPr>
          <w:t>2</w:t>
        </w:r>
        <w:r w:rsidR="00A472B9">
          <w:rPr>
            <w:rFonts w:ascii="Times New Roman" w:eastAsia="Times New Roman" w:hAnsi="Times New Roman" w:cs="Times New Roman"/>
            <w:sz w:val="24"/>
            <w:szCs w:val="24"/>
          </w:rPr>
          <w:t>(</w:t>
        </w:r>
      </w:ins>
      <w:ins w:id="118" w:author="Benton, Deon" w:date="2023-09-20T18:43:00Z">
        <w:r w:rsidR="00C81244">
          <w:rPr>
            <w:rFonts w:ascii="Times New Roman" w:eastAsia="Times New Roman" w:hAnsi="Times New Roman" w:cs="Times New Roman"/>
            <w:sz w:val="24"/>
            <w:szCs w:val="24"/>
          </w:rPr>
          <w:t>2</w:t>
        </w:r>
      </w:ins>
      <w:ins w:id="119" w:author="Benton, Deon" w:date="2023-09-20T18:34:00Z">
        <w:r w:rsidR="00A472B9">
          <w:rPr>
            <w:rFonts w:ascii="Times New Roman" w:eastAsia="Times New Roman" w:hAnsi="Times New Roman" w:cs="Times New Roman"/>
            <w:sz w:val="24"/>
            <w:szCs w:val="24"/>
          </w:rPr>
          <w:t xml:space="preserve">) = 31.03, </w:t>
        </w:r>
        <w:r w:rsidR="00A472B9">
          <w:rPr>
            <w:rFonts w:ascii="Times New Roman" w:eastAsia="Times New Roman" w:hAnsi="Times New Roman" w:cs="Times New Roman"/>
            <w:i/>
            <w:sz w:val="24"/>
            <w:szCs w:val="24"/>
          </w:rPr>
          <w:t xml:space="preserve">p </w:t>
        </w:r>
        <w:r w:rsidR="00A472B9">
          <w:rPr>
            <w:rFonts w:ascii="Times New Roman" w:eastAsia="Times New Roman" w:hAnsi="Times New Roman" w:cs="Times New Roman"/>
            <w:sz w:val="24"/>
            <w:szCs w:val="24"/>
          </w:rPr>
          <w:t>&lt; .001</w:t>
        </w:r>
      </w:ins>
      <w:ins w:id="120" w:author="Benton, Deon" w:date="2023-09-20T18:36:00Z">
        <w:r w:rsidR="00A472B9">
          <w:rPr>
            <w:rFonts w:ascii="Times New Roman" w:eastAsia="Times New Roman" w:hAnsi="Times New Roman" w:cs="Times New Roman"/>
            <w:sz w:val="24"/>
            <w:szCs w:val="24"/>
          </w:rPr>
          <w:t>. To explore this interaction, we</w:t>
        </w:r>
      </w:ins>
      <w:r>
        <w:rPr>
          <w:rFonts w:ascii="Times New Roman" w:eastAsia="Times New Roman" w:hAnsi="Times New Roman" w:cs="Times New Roman"/>
          <w:sz w:val="24"/>
          <w:szCs w:val="24"/>
        </w:rPr>
        <w:t xml:space="preserve"> constructed a set of one-way linear mixed-effects models for the experimental and control trials within the backwards blocking </w:t>
      </w:r>
      <w:ins w:id="121" w:author="Benton, Deon" w:date="2023-09-20T18:37:00Z">
        <w:r w:rsidR="00A472B9">
          <w:rPr>
            <w:rFonts w:ascii="Times New Roman" w:eastAsia="Times New Roman" w:hAnsi="Times New Roman" w:cs="Times New Roman"/>
            <w:sz w:val="24"/>
            <w:szCs w:val="24"/>
          </w:rPr>
          <w:t>condition</w:t>
        </w:r>
      </w:ins>
      <w:r>
        <w:rPr>
          <w:rFonts w:ascii="Times New Roman" w:eastAsia="Times New Roman" w:hAnsi="Times New Roman" w:cs="Times New Roman"/>
          <w:sz w:val="24"/>
          <w:szCs w:val="24"/>
        </w:rPr>
        <w:t>. The Objects factor was treated as the sole within-participants fixed effect in these follow-up analyses. Participants were once again treated as a random effect to control for the within-participant variance from multiple responses.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w:t>
      </w:r>
      <w:r>
        <w:rPr>
          <w:rFonts w:ascii="Times New Roman" w:eastAsia="Times New Roman" w:hAnsi="Times New Roman" w:cs="Times New Roman"/>
          <w:sz w:val="24"/>
          <w:szCs w:val="24"/>
        </w:rPr>
        <w:lastRenderedPageBreak/>
        <w:t>similarly in the control trials of the backwards blocking condition. In contrast, the second one-way linear model for the experimental trials within the 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55.20,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experimental effect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than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0.50),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6.45,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.001, or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5.62,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Participants treated objects B and C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-1.07,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.29.</w:t>
      </w:r>
    </w:p>
    <w:p w14:paraId="0B3F3F14" w14:textId="1FE8EC5C" w:rsidR="006C5C80" w:rsidRDefault="00C81244">
      <w:pPr>
        <w:spacing w:after="0" w:line="480" w:lineRule="auto"/>
        <w:ind w:firstLine="720"/>
        <w:rPr>
          <w:rFonts w:ascii="Times New Roman" w:eastAsia="Times New Roman" w:hAnsi="Times New Roman" w:cs="Times New Roman"/>
          <w:sz w:val="24"/>
          <w:szCs w:val="24"/>
        </w:rPr>
      </w:pPr>
      <w:ins w:id="122" w:author="Benton, Deon" w:date="2023-09-20T18:41:00Z">
        <w:r>
          <w:rPr>
            <w:rFonts w:ascii="Times New Roman" w:eastAsia="Times New Roman" w:hAnsi="Times New Roman" w:cs="Times New Roman"/>
            <w:sz w:val="24"/>
            <w:szCs w:val="24"/>
          </w:rPr>
          <w:t xml:space="preserve">The two-way linear mixed effects model for the indirect screening-off condition also revealed </w:t>
        </w:r>
      </w:ins>
      <w:ins w:id="123" w:author="Benton, Deon" w:date="2023-09-20T18:43:00Z">
        <w:r>
          <w:rPr>
            <w:rFonts w:ascii="Times New Roman" w:eastAsia="Times New Roman" w:hAnsi="Times New Roman" w:cs="Times New Roman"/>
            <w:sz w:val="24"/>
            <w:szCs w:val="24"/>
          </w:rPr>
          <w:t xml:space="preserve">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43.02,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w:t>
        </w:r>
      </w:ins>
      <w:ins w:id="124" w:author="Benton, Deon" w:date="2023-09-20T18:44:00Z">
        <w:r>
          <w:rPr>
            <w:rFonts w:ascii="Times New Roman" w:eastAsia="Times New Roman" w:hAnsi="Times New Roman" w:cs="Times New Roman"/>
            <w:sz w:val="24"/>
            <w:szCs w:val="24"/>
          </w:rPr>
          <w:t>136.27</w:t>
        </w:r>
      </w:ins>
      <w:ins w:id="125" w:author="Benton, Deon" w:date="2023-09-20T18:4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w:t>
        </w:r>
      </w:ins>
      <w:ins w:id="126" w:author="Benton, Deon" w:date="2023-09-20T18:44:00Z">
        <w:r>
          <w:rPr>
            <w:rFonts w:ascii="Times New Roman" w:eastAsia="Times New Roman" w:hAnsi="Times New Roman" w:cs="Times New Roman"/>
            <w:sz w:val="24"/>
            <w:szCs w:val="24"/>
          </w:rPr>
          <w:t>37.33</w:t>
        </w:r>
      </w:ins>
      <w:ins w:id="127" w:author="Benton, Deon" w:date="2023-09-20T18:4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ins>
      <w:ins w:id="128" w:author="Benton, Deon" w:date="2023-09-20T18:44:00Z">
        <w:r w:rsidR="00C44B8C">
          <w:rPr>
            <w:rFonts w:ascii="Times New Roman" w:eastAsia="Times New Roman" w:hAnsi="Times New Roman" w:cs="Times New Roman"/>
            <w:sz w:val="24"/>
            <w:szCs w:val="24"/>
          </w:rPr>
          <w:t>To explore this interaction, we con</w:t>
        </w:r>
      </w:ins>
      <w:ins w:id="129" w:author="Benton, Deon" w:date="2023-09-20T18:45:00Z">
        <w:r w:rsidR="00C44B8C">
          <w:rPr>
            <w:rFonts w:ascii="Times New Roman" w:eastAsia="Times New Roman" w:hAnsi="Times New Roman" w:cs="Times New Roman"/>
            <w:sz w:val="24"/>
            <w:szCs w:val="24"/>
          </w:rPr>
          <w:t xml:space="preserve">structed a set of one-way linear mixed-effects models for the experimental and control trials within the indirect screening-off condition. </w:t>
        </w:r>
      </w:ins>
      <w:r w:rsidR="00E81900">
        <w:rPr>
          <w:rFonts w:ascii="Times New Roman" w:eastAsia="Times New Roman" w:hAnsi="Times New Roman" w:cs="Times New Roman"/>
          <w:sz w:val="24"/>
          <w:szCs w:val="24"/>
        </w:rPr>
        <w:t>The one-way linear models for the experimental and control trials within the indirect screening-off condition both revealed a significant experimental effect of Objects, both χ</w:t>
      </w:r>
      <w:r w:rsidR="00E81900">
        <w:rPr>
          <w:rFonts w:ascii="Times New Roman" w:eastAsia="Times New Roman" w:hAnsi="Times New Roman" w:cs="Times New Roman"/>
          <w:i/>
          <w:sz w:val="24"/>
          <w:szCs w:val="24"/>
          <w:vertAlign w:val="superscript"/>
        </w:rPr>
        <w:t>2</w:t>
      </w:r>
      <w:r w:rsidR="00E81900">
        <w:rPr>
          <w:rFonts w:ascii="Times New Roman" w:eastAsia="Times New Roman" w:hAnsi="Times New Roman" w:cs="Times New Roman"/>
          <w:sz w:val="24"/>
          <w:szCs w:val="24"/>
        </w:rPr>
        <w:t xml:space="preserve">-values &gt; 76.81, both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-values &lt; .001. Participants considered object A (</w:t>
      </w:r>
      <w:r w:rsidR="00E81900">
        <w:rPr>
          <w:rFonts w:ascii="Times New Roman" w:eastAsia="Times New Roman" w:hAnsi="Times New Roman" w:cs="Times New Roman"/>
          <w:i/>
          <w:sz w:val="24"/>
          <w:szCs w:val="24"/>
        </w:rPr>
        <w:t xml:space="preserve">M </w:t>
      </w:r>
      <w:r w:rsidR="00E81900">
        <w:rPr>
          <w:rFonts w:ascii="Times New Roman" w:eastAsia="Times New Roman" w:hAnsi="Times New Roman" w:cs="Times New Roman"/>
          <w:sz w:val="24"/>
          <w:szCs w:val="24"/>
        </w:rPr>
        <w:t xml:space="preserve">= 0.26, </w:t>
      </w:r>
      <w:r w:rsidR="00E81900">
        <w:rPr>
          <w:rFonts w:ascii="Times New Roman" w:eastAsia="Times New Roman" w:hAnsi="Times New Roman" w:cs="Times New Roman"/>
          <w:i/>
          <w:sz w:val="24"/>
          <w:szCs w:val="24"/>
        </w:rPr>
        <w:t>SD</w:t>
      </w:r>
      <w:r w:rsidR="00E81900">
        <w:rPr>
          <w:rFonts w:ascii="Times New Roman" w:eastAsia="Times New Roman" w:hAnsi="Times New Roman" w:cs="Times New Roman"/>
          <w:sz w:val="24"/>
          <w:szCs w:val="24"/>
        </w:rPr>
        <w:t xml:space="preserve"> = 0.44) in the ISO experimental trials and object D (</w:t>
      </w:r>
      <w:r w:rsidR="00E81900">
        <w:rPr>
          <w:rFonts w:ascii="Times New Roman" w:eastAsia="Times New Roman" w:hAnsi="Times New Roman" w:cs="Times New Roman"/>
          <w:i/>
          <w:sz w:val="24"/>
          <w:szCs w:val="24"/>
        </w:rPr>
        <w:t xml:space="preserve">M </w:t>
      </w:r>
      <w:r w:rsidR="00E81900">
        <w:rPr>
          <w:rFonts w:ascii="Times New Roman" w:eastAsia="Times New Roman" w:hAnsi="Times New Roman" w:cs="Times New Roman"/>
          <w:sz w:val="24"/>
          <w:szCs w:val="24"/>
        </w:rPr>
        <w:t xml:space="preserve">= 0.36, </w:t>
      </w:r>
      <w:r w:rsidR="00E81900">
        <w:rPr>
          <w:rFonts w:ascii="Times New Roman" w:eastAsia="Times New Roman" w:hAnsi="Times New Roman" w:cs="Times New Roman"/>
          <w:i/>
          <w:sz w:val="24"/>
          <w:szCs w:val="24"/>
        </w:rPr>
        <w:t>SD</w:t>
      </w:r>
      <w:r w:rsidR="00E81900">
        <w:rPr>
          <w:rFonts w:ascii="Times New Roman" w:eastAsia="Times New Roman" w:hAnsi="Times New Roman" w:cs="Times New Roman"/>
          <w:sz w:val="24"/>
          <w:szCs w:val="24"/>
        </w:rPr>
        <w:t xml:space="preserve"> = 0.48) in the ISO control trials to be less likely to be blickets than any of the other objects, all </w:t>
      </w:r>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 xml:space="preserve">-values &gt; -7.45, all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 xml:space="preserve">-values &lt; .001. Participants treated object B and C equivalently in the experimental trials, </w:t>
      </w:r>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 xml:space="preserve">(30) = -0.77, </w:t>
      </w:r>
      <w:r w:rsidR="00E81900">
        <w:rPr>
          <w:rFonts w:ascii="Times New Roman" w:eastAsia="Times New Roman" w:hAnsi="Times New Roman" w:cs="Times New Roman"/>
          <w:i/>
          <w:sz w:val="24"/>
          <w:szCs w:val="24"/>
        </w:rPr>
        <w:t xml:space="preserve">p </w:t>
      </w:r>
      <w:r w:rsidR="00E81900">
        <w:rPr>
          <w:rFonts w:ascii="Times New Roman" w:eastAsia="Times New Roman" w:hAnsi="Times New Roman" w:cs="Times New Roman"/>
          <w:sz w:val="24"/>
          <w:szCs w:val="24"/>
        </w:rPr>
        <w:t xml:space="preserve">= .29, and objects A-C equivalently in the control trials, all </w:t>
      </w:r>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 xml:space="preserve">-values &lt; -1.07, all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 xml:space="preserve">-values &gt; .29.  </w:t>
      </w:r>
    </w:p>
    <w:p w14:paraId="146399CA" w14:textId="748E86C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903250">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Pr>
          <w:rFonts w:ascii="Times New Roman" w:eastAsia="Times New Roman" w:hAnsi="Times New Roman" w:cs="Times New Roman"/>
          <w:sz w:val="24"/>
          <w:szCs w:val="24"/>
        </w:rPr>
        <w:t xml:space="preserve">To examine whether participants engaged in backwards blocking reasoning—operationalized as higher combined ratings of objects A-C in the control trials than of objects B and C in the experimental trials—data were entered into a two-way linear mixed-effects model with Trial Type and Object as the within-participants fixed effects and participants as the random effect. This analysis revealed only a main effect of Trial </w:t>
      </w:r>
      <w:r>
        <w:rPr>
          <w:rFonts w:ascii="Times New Roman" w:eastAsia="Times New Roman" w:hAnsi="Times New Roman" w:cs="Times New Roman"/>
          <w:sz w:val="24"/>
          <w:szCs w:val="24"/>
        </w:rPr>
        <w:lastRenderedPageBreak/>
        <w:t xml:space="preserve">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21.97,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result indicated that participants did engage in backwards blocking reasoning: they provided 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0.40)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
    <w:p w14:paraId="4C0FA4B6"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completeness, we ran the same analysis as above, but this time for the indirect screening-off condition. This analysis also only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4.42,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0.36)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0.42). Similar to the results above for the backwards blocking condition, this result indicated that when the object that is shown in isolation was also shown in combination with other objects participants show stronger retrospective reevaluations.</w:t>
      </w:r>
    </w:p>
    <w:p w14:paraId="0F2EBB27" w14:textId="77777777" w:rsidR="006C5C80" w:rsidRDefault="00E81900" w:rsidP="007078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3A8B3C1" w14:textId="6C1467BC"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that one of those objects was or was not efficacious on its own. When that object was efficacious, children </w:t>
      </w:r>
      <w:r w:rsidR="00E62041">
        <w:rPr>
          <w:rFonts w:ascii="Times New Roman" w:eastAsia="Times New Roman" w:hAnsi="Times New Roman" w:cs="Times New Roman"/>
          <w:sz w:val="24"/>
          <w:szCs w:val="24"/>
        </w:rPr>
        <w:t>reevaluated the efficacy of the other two objects</w:t>
      </w:r>
      <w:r w:rsidR="0070788F">
        <w:rPr>
          <w:rFonts w:ascii="Times New Roman" w:eastAsia="Times New Roman" w:hAnsi="Times New Roman" w:cs="Times New Roman"/>
          <w:sz w:val="24"/>
          <w:szCs w:val="24"/>
        </w:rPr>
        <w:t>: They stated that they</w:t>
      </w:r>
      <w:r w:rsidR="00E6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less likely </w:t>
      </w:r>
      <w:r w:rsidR="00E62041">
        <w:rPr>
          <w:rFonts w:ascii="Times New Roman" w:eastAsia="Times New Roman" w:hAnsi="Times New Roman" w:cs="Times New Roman"/>
          <w:sz w:val="24"/>
          <w:szCs w:val="24"/>
        </w:rPr>
        <w:t xml:space="preserve">to have </w:t>
      </w:r>
      <w:r>
        <w:rPr>
          <w:rFonts w:ascii="Times New Roman" w:eastAsia="Times New Roman" w:hAnsi="Times New Roman" w:cs="Times New Roman"/>
          <w:sz w:val="24"/>
          <w:szCs w:val="24"/>
        </w:rPr>
        <w:t xml:space="preserve">efficacy than </w:t>
      </w:r>
      <w:r w:rsidR="00E62041">
        <w:rPr>
          <w:rFonts w:ascii="Times New Roman" w:eastAsia="Times New Roman" w:hAnsi="Times New Roman" w:cs="Times New Roman"/>
          <w:sz w:val="24"/>
          <w:szCs w:val="24"/>
        </w:rPr>
        <w:t xml:space="preserve">objects </w:t>
      </w:r>
      <w:r>
        <w:rPr>
          <w:rFonts w:ascii="Times New Roman" w:eastAsia="Times New Roman" w:hAnsi="Times New Roman" w:cs="Times New Roman"/>
          <w:sz w:val="24"/>
          <w:szCs w:val="24"/>
        </w:rPr>
        <w:t xml:space="preserve">in a control condition in which a fourth, unrelated object was efficacious. </w:t>
      </w:r>
      <w:r w:rsidR="0013287E">
        <w:rPr>
          <w:rFonts w:ascii="Times New Roman" w:eastAsia="Times New Roman" w:hAnsi="Times New Roman" w:cs="Times New Roman"/>
          <w:sz w:val="24"/>
          <w:szCs w:val="24"/>
        </w:rPr>
        <w:t>When th</w:t>
      </w:r>
      <w:r w:rsidR="00E62041">
        <w:rPr>
          <w:rFonts w:ascii="Times New Roman" w:eastAsia="Times New Roman" w:hAnsi="Times New Roman" w:cs="Times New Roman"/>
          <w:sz w:val="24"/>
          <w:szCs w:val="24"/>
        </w:rPr>
        <w:t xml:space="preserve">at object was not efficacious, children did not retrospectively reevaluate the efficacy of the other </w:t>
      </w:r>
      <w:r w:rsidR="0070788F">
        <w:rPr>
          <w:rFonts w:ascii="Times New Roman" w:eastAsia="Times New Roman" w:hAnsi="Times New Roman" w:cs="Times New Roman"/>
          <w:sz w:val="24"/>
          <w:szCs w:val="24"/>
        </w:rPr>
        <w:t>objects and</w:t>
      </w:r>
      <w:r w:rsidR="00E62041">
        <w:rPr>
          <w:rFonts w:ascii="Times New Roman" w:eastAsia="Times New Roman" w:hAnsi="Times New Roman" w:cs="Times New Roman"/>
          <w:sz w:val="24"/>
          <w:szCs w:val="24"/>
        </w:rPr>
        <w:t xml:space="preserve"> treated their judgment of those objects no differently than in the control condition. </w:t>
      </w:r>
    </w:p>
    <w:p w14:paraId="7A04ABC1"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the different mechanisms that might describe these data, we want to consider a second, related retrospective inference. In Experiment 1, the second piece of evidence </w:t>
      </w:r>
      <w:r>
        <w:rPr>
          <w:rFonts w:ascii="Times New Roman" w:eastAsia="Times New Roman" w:hAnsi="Times New Roman" w:cs="Times New Roman"/>
          <w:sz w:val="24"/>
          <w:szCs w:val="24"/>
        </w:rPr>
        <w:lastRenderedPageBreak/>
        <w:t xml:space="preserve">children observed in the Experimental trials involved only one object being placed on the machine. In Experiment 2, we reproduce this procedure presenting children with evidence that the three objects together were efficacious, but then that two of those objects either were or were not together.   </w:t>
      </w:r>
    </w:p>
    <w:p w14:paraId="238E6EBE" w14:textId="77777777" w:rsidR="006C5C80" w:rsidRDefault="00E81900" w:rsidP="00E6204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4A516803"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similar to Experiment 1 except for the number of objects that were placed on the machine during the second part of the experimental trials. In the experimental trials here, children were shown that three objects activated the machine together, and then two of those three objects either did so or did not. These data were compared with a control condition in which three different objects activated the machine, and then two additional novel objects either did so or did not in tandem. </w:t>
      </w:r>
    </w:p>
    <w:p w14:paraId="3D4D9024"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639F91D6" w14:textId="0FCFF280"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5-year-olds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6-year-olds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76.56 months, range = 65-83 months, SD = 4.33). </w:t>
      </w:r>
      <w:r w:rsidR="00903250">
        <w:rPr>
          <w:rFonts w:ascii="Times New Roman" w:eastAsia="Times New Roman" w:hAnsi="Times New Roman" w:cs="Times New Roman"/>
          <w:sz w:val="24"/>
          <w:szCs w:val="24"/>
        </w:rPr>
        <w:t xml:space="preserve">Participants were recruited in the same manner as Experiment 1. </w:t>
      </w:r>
      <w:r>
        <w:rPr>
          <w:rFonts w:ascii="Times New Roman" w:eastAsia="Times New Roman" w:hAnsi="Times New Roman" w:cs="Times New Roman"/>
          <w:sz w:val="24"/>
          <w:szCs w:val="24"/>
        </w:rPr>
        <w:t>Participants were 12% Asian/Asian American, 9% Black/African American, 10% Hispanic, and 69% White/Caucasian.</w:t>
      </w:r>
    </w:p>
    <w:p w14:paraId="7BAAB9FF" w14:textId="15500A69"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&amp; Procedure. </w:t>
      </w:r>
      <w:r>
        <w:rPr>
          <w:rFonts w:ascii="Times New Roman" w:eastAsia="Times New Roman" w:hAnsi="Times New Roman" w:cs="Times New Roman"/>
          <w:sz w:val="24"/>
          <w:szCs w:val="24"/>
        </w:rPr>
        <w:t xml:space="preserve">The materials and procedure for Experiment 2 was identical to that for Experiment 1 with the following exceptions: During the backwards blocking experimental events following an event in which objects A, B, and C together activated the machine, two objects A and B descended onto and subsequently caused the machine to activate (i.e., turn blue). Likewise, during the backwards blocking control events, two objects D and E descended onto and subsequently caused the machine to activate. D and E did not descend onto </w:t>
      </w:r>
      <w:r>
        <w:rPr>
          <w:rFonts w:ascii="Times New Roman" w:eastAsia="Times New Roman" w:hAnsi="Times New Roman" w:cs="Times New Roman"/>
          <w:sz w:val="24"/>
          <w:szCs w:val="24"/>
        </w:rPr>
        <w:lastRenderedPageBreak/>
        <w:t>the machine during the initial event in which A, B, and C activated the machine</w:t>
      </w:r>
      <w:r w:rsidR="0069360A">
        <w:rPr>
          <w:rFonts w:ascii="Times New Roman" w:eastAsia="Times New Roman" w:hAnsi="Times New Roman" w:cs="Times New Roman"/>
          <w:sz w:val="24"/>
          <w:szCs w:val="24"/>
        </w:rPr>
        <w:t xml:space="preserve"> and in this way were “unrelated” to objects A, B, and C</w:t>
      </w:r>
      <w:r>
        <w:rPr>
          <w:rFonts w:ascii="Times New Roman" w:eastAsia="Times New Roman" w:hAnsi="Times New Roman" w:cs="Times New Roman"/>
          <w:sz w:val="24"/>
          <w:szCs w:val="24"/>
        </w:rPr>
        <w:t xml:space="preserve">. The indirect screening-off experimental and control trials were identical to the backwards blocking trials except that the machine neither activated when objects A and B descended onto the machine during the indirect screening-off experimental trials nor when objects D and E descended onto the machine during the indirect screening-off control trials. </w:t>
      </w:r>
      <w:r w:rsidR="00B131D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left- and right-most positions of objects A and B during the experimental trials and objects D and E during the control trials were counterbalanced.</w:t>
      </w:r>
    </w:p>
    <w:p w14:paraId="5FAE641F"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043D619"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the number of times children responded “yes” to the question “Is this a blicket” for each object. The data for this experiment were entered into a five-way linear mixed-effects model with Age as a continuous fixed effect, Condition (Backwards blocking vs. Indirect screening-off) as the between-participants fixed effect, Trial Type (Experimental vs. Control), Objects (A vs. B vs. C vs. D vs. E), and Trial Number (Trial 1 vs. Trial 2) as the within-participants fixed effects, and participant as the random effect. This analysis yielded several experimental-effects and two-way interactions, which were qualified by a single three-way interaction between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185.38,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057958F3" w14:textId="2ADF6EE1" w:rsidR="006C5C80" w:rsidRDefault="00643BE9">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8AD7645" wp14:editId="4368BCDF">
            <wp:extent cx="5486400" cy="4015154"/>
            <wp:effectExtent l="0" t="0" r="0" b="4445"/>
            <wp:docPr id="1992088928" name="Picture 1" descr="A graph of a number of black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88928" name="Picture 1" descr="A graph of a number of black and whit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7918" cy="4016265"/>
                    </a:xfrm>
                    <a:prstGeom prst="rect">
                      <a:avLst/>
                    </a:prstGeom>
                  </pic:spPr>
                </pic:pic>
              </a:graphicData>
            </a:graphic>
          </wp:inline>
        </w:drawing>
      </w:r>
      <w:r w:rsidR="00541C22">
        <w:rPr>
          <w:rFonts w:ascii="Times New Roman" w:eastAsia="Times New Roman" w:hAnsi="Times New Roman" w:cs="Times New Roman"/>
          <w:sz w:val="20"/>
          <w:szCs w:val="20"/>
        </w:rPr>
        <w:br/>
        <w:t>Figure 3. Participants’ mean responses to whether each object was a blicket across the conditions and trial types. Bars show standard error.</w:t>
      </w:r>
    </w:p>
    <w:p w14:paraId="1B5609EB" w14:textId="77777777" w:rsidR="006C5C80" w:rsidRDefault="006C5C80">
      <w:pPr>
        <w:keepNext/>
        <w:spacing w:after="0" w:line="240" w:lineRule="auto"/>
        <w:rPr>
          <w:rFonts w:ascii="Times New Roman" w:eastAsia="Times New Roman" w:hAnsi="Times New Roman" w:cs="Times New Roman"/>
          <w:sz w:val="20"/>
          <w:szCs w:val="20"/>
        </w:rPr>
      </w:pPr>
    </w:p>
    <w:p w14:paraId="4EC73338" w14:textId="717F00CB"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three-way interaction between Condition, Trial Type, and Object, we constructed a set of one-way linear mixed-effects models for the experimental and control trials within the backwards blocking and indirect screening-off conditions</w:t>
      </w:r>
      <w:r w:rsidR="00B131D0">
        <w:rPr>
          <w:rFonts w:ascii="Times New Roman" w:eastAsia="Times New Roman" w:hAnsi="Times New Roman" w:cs="Times New Roman"/>
          <w:sz w:val="24"/>
          <w:szCs w:val="24"/>
        </w:rPr>
        <w:t xml:space="preserve"> separately</w:t>
      </w:r>
      <w:r>
        <w:rPr>
          <w:rFonts w:ascii="Times New Roman" w:eastAsia="Times New Roman" w:hAnsi="Times New Roman" w:cs="Times New Roman"/>
          <w:sz w:val="24"/>
          <w:szCs w:val="24"/>
        </w:rPr>
        <w:t>. Object was treated as the single within-participants fixed effect in these follow-up analyses, and participants were again treated as a random effect.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4.55,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.34. Thus, as in Experiment 1, participants treated the objects similarly in the control trials of the backwards blocking condition. Also consistent with Experiment 1, the second one-way linear model for the experimental trials within the backwards blocking condition revealed a significant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14.26,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w:t>
      </w:r>
      <w:r w:rsidR="00262A88">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reflected the fact that participants </w:t>
      </w:r>
      <w:r>
        <w:rPr>
          <w:rFonts w:ascii="Times New Roman" w:eastAsia="Times New Roman" w:hAnsi="Times New Roman" w:cs="Times New Roman"/>
          <w:sz w:val="24"/>
          <w:szCs w:val="24"/>
        </w:rPr>
        <w:lastRenderedPageBreak/>
        <w:t>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0.37)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(31) = 3.38,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.01. Participants treated the remaining objects equivalently. </w:t>
      </w:r>
    </w:p>
    <w:p w14:paraId="4B04C3AF" w14:textId="219D7E4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with Experiment 1, 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1100.90,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During the indirect screening-off experimental trials, participants considered objects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0.27) and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to be less likely to be blickets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-21.10,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objects A </w:t>
      </w:r>
      <w:r w:rsidR="003D61D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nd B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(31) = 1.43,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.16. During the indirect screening-off control trials, participants considered objects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and 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to be less likely to be blickets than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and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0.18), all </w:t>
      </w:r>
      <w:r w:rsidRPr="00E62041">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-values &gt; 35.79, all </w:t>
      </w:r>
      <w:r w:rsidRPr="00E62041">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-values &lt; .001.  Participants treated objects A-C equivalently.</w:t>
      </w:r>
    </w:p>
    <w:p w14:paraId="2DB7CBF7" w14:textId="1A26C023" w:rsidR="006C5C80" w:rsidRDefault="00E81900" w:rsidP="00C55F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541C22">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sidR="00C55FBB">
        <w:rPr>
          <w:rFonts w:ascii="Times New Roman" w:eastAsia="Times New Roman" w:hAnsi="Times New Roman" w:cs="Times New Roman"/>
          <w:sz w:val="24"/>
          <w:szCs w:val="24"/>
        </w:rPr>
        <w:t>We next</w:t>
      </w:r>
      <w:r>
        <w:rPr>
          <w:rFonts w:ascii="Times New Roman" w:eastAsia="Times New Roman" w:hAnsi="Times New Roman" w:cs="Times New Roman"/>
          <w:sz w:val="24"/>
          <w:szCs w:val="24"/>
        </w:rPr>
        <w:t xml:space="preserve"> examined whether participants engaged in </w:t>
      </w:r>
      <w:r w:rsidR="00541C22">
        <w:rPr>
          <w:rFonts w:ascii="Times New Roman" w:eastAsia="Times New Roman" w:hAnsi="Times New Roman" w:cs="Times New Roman"/>
          <w:sz w:val="24"/>
          <w:szCs w:val="24"/>
        </w:rPr>
        <w:t>retrospective</w:t>
      </w:r>
      <w:r>
        <w:rPr>
          <w:rFonts w:ascii="Times New Roman" w:eastAsia="Times New Roman" w:hAnsi="Times New Roman" w:cs="Times New Roman"/>
          <w:sz w:val="24"/>
          <w:szCs w:val="24"/>
        </w:rPr>
        <w:t xml:space="preserve"> reasoning</w:t>
      </w:r>
      <w:r w:rsidR="00C55FBB">
        <w:rPr>
          <w:rFonts w:ascii="Times New Roman" w:eastAsia="Times New Roman" w:hAnsi="Times New Roman" w:cs="Times New Roman"/>
          <w:sz w:val="24"/>
          <w:szCs w:val="24"/>
        </w:rPr>
        <w:t xml:space="preserve"> using the operationalization of it from Experiment 1</w:t>
      </w:r>
      <w:r>
        <w:rPr>
          <w:rFonts w:ascii="Times New Roman" w:eastAsia="Times New Roman" w:hAnsi="Times New Roman" w:cs="Times New Roman"/>
          <w:sz w:val="24"/>
          <w:szCs w:val="24"/>
        </w:rPr>
        <w:t xml:space="preserve">. 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3.94,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w:t>
      </w:r>
      <w:r w:rsidR="00C55FBB">
        <w:rPr>
          <w:rFonts w:ascii="Times New Roman" w:eastAsia="Times New Roman" w:hAnsi="Times New Roman" w:cs="Times New Roman"/>
          <w:sz w:val="24"/>
          <w:szCs w:val="24"/>
        </w:rPr>
        <w:t>: Participants</w:t>
      </w:r>
      <w:r>
        <w:rPr>
          <w:rFonts w:ascii="Times New Roman" w:eastAsia="Times New Roman" w:hAnsi="Times New Roman" w:cs="Times New Roman"/>
          <w:sz w:val="24"/>
          <w:szCs w:val="24"/>
        </w:rPr>
        <w:t xml:space="preserve"> </w:t>
      </w:r>
      <w:r w:rsidR="00866133">
        <w:rPr>
          <w:rFonts w:ascii="Times New Roman" w:eastAsia="Times New Roman" w:hAnsi="Times New Roman" w:cs="Times New Roman"/>
          <w:sz w:val="24"/>
          <w:szCs w:val="24"/>
        </w:rPr>
        <w:t xml:space="preserve">provided </w:t>
      </w:r>
      <w:r>
        <w:rPr>
          <w:rFonts w:ascii="Times New Roman" w:eastAsia="Times New Roman" w:hAnsi="Times New Roman" w:cs="Times New Roman"/>
          <w:sz w:val="24"/>
          <w:szCs w:val="24"/>
        </w:rPr>
        <w:t>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0.41) than the combined ratings of object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sidR="00C55FB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indirect screening-off condition</w:t>
      </w:r>
      <w:r w:rsidR="00C55FBB">
        <w:rPr>
          <w:rFonts w:ascii="Times New Roman" w:eastAsia="Times New Roman" w:hAnsi="Times New Roman" w:cs="Times New Roman"/>
          <w:sz w:val="24"/>
          <w:szCs w:val="24"/>
        </w:rPr>
        <w:t>, data</w:t>
      </w:r>
      <w:r>
        <w:rPr>
          <w:rFonts w:ascii="Times New Roman" w:eastAsia="Times New Roman" w:hAnsi="Times New Roman" w:cs="Times New Roman"/>
          <w:sz w:val="24"/>
          <w:szCs w:val="24"/>
        </w:rPr>
        <w:t xml:space="preserve"> were entered into a two-way linear mixed-effects model with Trial Type and Object as the within-participants fixed effects and participants as the random effect. This analysis revealed neither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1.40,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.49, nor </w:t>
      </w:r>
      <w:r w:rsidR="00C55FBB">
        <w:rPr>
          <w:rFonts w:ascii="Times New Roman" w:eastAsia="Times New Roman" w:hAnsi="Times New Roman" w:cs="Times New Roman"/>
          <w:sz w:val="24"/>
          <w:szCs w:val="24"/>
        </w:rPr>
        <w:t>a main</w:t>
      </w:r>
      <w:r>
        <w:rPr>
          <w:rFonts w:ascii="Times New Roman" w:eastAsia="Times New Roman" w:hAnsi="Times New Roman" w:cs="Times New Roman"/>
          <w:sz w:val="24"/>
          <w:szCs w:val="24"/>
        </w:rPr>
        <w:t xml:space="preserve"> effect of</w:t>
      </w:r>
      <w:r w:rsidR="00C55FBB">
        <w:rPr>
          <w:rFonts w:ascii="Times New Roman" w:eastAsia="Times New Roman" w:hAnsi="Times New Roman" w:cs="Times New Roman"/>
          <w:sz w:val="24"/>
          <w:szCs w:val="24"/>
        </w:rPr>
        <w:t xml:space="preserve"> Trial Type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0.35,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.55. </w:t>
      </w:r>
    </w:p>
    <w:p w14:paraId="7F188976" w14:textId="77777777" w:rsidR="006C5C80" w:rsidRPr="00E62041" w:rsidRDefault="00E81900" w:rsidP="00E62041">
      <w:pPr>
        <w:spacing w:after="0" w:line="480" w:lineRule="auto"/>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lastRenderedPageBreak/>
        <w:t>Discussion</w:t>
      </w:r>
    </w:p>
    <w:p w14:paraId="1E89CB77" w14:textId="61176494" w:rsidR="006C5C80" w:rsidRPr="00541C22" w:rsidRDefault="00541C22" w:rsidP="00541C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Experiment 1, Experiment 2 found that 5- and 6-year-olds engaged in retrospective reasoning about ambiguous data. In the experimental trials, children were shown three objects that together activated a machine and then that two of those objects was or was not efficacious on their own. When those objects were causally effective, children were less likely to state that the other two objects had efficacy than in a control condition in which a fourth, unrelated object was efficacious. However, when the pair of objects was not efficacious, children were not more likely to make this claim. Across these two experiments, children’s qualitative inferences were consistent with a Bayesian description, in that when objects were presented in compound, children did not appear to simply count the number of times any one individual object activated the machine. However, in neither experiment did children show clear quantitative inferences that suggests they understood and resolved the uncertainty they observed. In the next section, we present fits from two computational models that suggest other descriptions of causal inference might be a better quantitative fit of these data taken together.   </w:t>
      </w:r>
    </w:p>
    <w:p w14:paraId="274F56B2" w14:textId="77777777" w:rsidR="006C5C80" w:rsidRDefault="00E819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29BDA29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fit two different computational models to the behavioral data. The first was a model based on Bayesian inference. This model was described initially by Sobel et al. (2004) and in more detail in Griffiths et al. (2011). The second was a simple connectionist model, trained with the Delta Rule (Widrow &amp; Hoff, 1960). </w:t>
      </w:r>
    </w:p>
    <w:p w14:paraId="6B12351E"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in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w:t>
      </w:r>
      <w:r>
        <w:rPr>
          <w:rFonts w:ascii="Times New Roman" w:eastAsia="Times New Roman" w:hAnsi="Times New Roman" w:cs="Times New Roman"/>
          <w:color w:val="000000"/>
          <w:sz w:val="24"/>
          <w:szCs w:val="24"/>
        </w:rPr>
        <w:lastRenderedPageBreak/>
        <w:t xml:space="preserve">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an updated belief about each hypothesis given the data. This is done using Bayes’ rule, shown in Equation 1: </w:t>
      </w:r>
    </w:p>
    <w:p w14:paraId="348CB2B1" w14:textId="77777777" w:rsidR="006C5C80" w:rsidRDefault="00E8190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4AFEE45"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each a 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3C5488D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set of detectors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any 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to activate. Given that participants are shown that the machine activates when blicket objects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efficacy to activate the detector (see Griffiths &amp; Tenenbaum, 2005, for more computational details). Griffiths et al. (2011) describe the formal parameterization of this hypothesis space and model that results in the hypothesis space shown in Figure 3. </w:t>
      </w:r>
    </w:p>
    <w:p w14:paraId="121337D1" w14:textId="71CD96B7" w:rsidR="006C5C80" w:rsidRDefault="00E81900" w:rsidP="00AB2A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sidR="00AB2A5A">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making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making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065102E1" w14:textId="77777777" w:rsidR="006C5C80" w:rsidRDefault="00E81900">
      <w:pPr>
        <w:keepNext/>
        <w:spacing w:after="0" w:line="480" w:lineRule="auto"/>
      </w:pPr>
      <w:r>
        <w:rPr>
          <w:b/>
          <w:noProof/>
        </w:rPr>
        <w:lastRenderedPageBreak/>
        <w:drawing>
          <wp:inline distT="0" distB="0" distL="0" distR="0" wp14:anchorId="75D73A2E" wp14:editId="756E14D7">
            <wp:extent cx="5561611" cy="3013075"/>
            <wp:effectExtent l="0" t="0" r="127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10"/>
                    <a:srcRect/>
                    <a:stretch>
                      <a:fillRect/>
                    </a:stretch>
                  </pic:blipFill>
                  <pic:spPr>
                    <a:xfrm>
                      <a:off x="0" y="0"/>
                      <a:ext cx="5563373" cy="3014030"/>
                    </a:xfrm>
                    <a:prstGeom prst="rect">
                      <a:avLst/>
                    </a:prstGeom>
                    <a:ln/>
                  </pic:spPr>
                </pic:pic>
              </a:graphicData>
            </a:graphic>
          </wp:inline>
        </w:drawing>
      </w:r>
    </w:p>
    <w:p w14:paraId="6CE81CD2" w14:textId="77777777" w:rsidR="006C5C80" w:rsidRDefault="00E819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1FA68F24" w14:textId="77777777" w:rsidR="006C5C80" w:rsidRDefault="006C5C80">
      <w:pPr>
        <w:spacing w:line="240" w:lineRule="auto"/>
        <w:rPr>
          <w:rFonts w:ascii="Times New Roman" w:eastAsia="Times New Roman" w:hAnsi="Times New Roman" w:cs="Times New Roman"/>
          <w:sz w:val="20"/>
          <w:szCs w:val="20"/>
        </w:rPr>
      </w:pPr>
    </w:p>
    <w:p w14:paraId="53CE0C74"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22C096B5" w14:textId="77777777" w:rsidR="006C5C80" w:rsidRDefault="00E819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51626C0E"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 xml:space="preserve">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47D827CE" w14:textId="2AE1C485" w:rsidR="006C5C80" w:rsidRDefault="00E819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t>
      </w:r>
      <w:r w:rsidR="00E10A0A">
        <w:rPr>
          <w:rFonts w:ascii="Times New Roman" w:eastAsia="Times New Roman" w:hAnsi="Times New Roman" w:cs="Times New Roman"/>
          <w:sz w:val="24"/>
          <w:szCs w:val="24"/>
        </w:rPr>
        <w:t xml:space="preserve">we fit a Bayesian model with the following prior probabilities: </w:t>
      </w:r>
      <w:r>
        <w:rPr>
          <w:rFonts w:ascii="Times New Roman" w:eastAsia="Times New Roman" w:hAnsi="Times New Roman" w:cs="Times New Roman"/>
          <w:sz w:val="24"/>
          <w:szCs w:val="24"/>
        </w:rPr>
        <w:t>.5,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quantitative fit of this model to the data in Experiments 1 and 2 are shown below</w:t>
      </w:r>
      <w:r w:rsidR="00C74866">
        <w:rPr>
          <w:rFonts w:ascii="Times New Roman" w:eastAsia="Times New Roman" w:hAnsi="Times New Roman" w:cs="Times New Roman"/>
          <w:sz w:val="24"/>
          <w:szCs w:val="24"/>
        </w:rPr>
        <w:t xml:space="preserve"> in Table 1</w:t>
      </w:r>
      <w:r>
        <w:rPr>
          <w:rFonts w:ascii="Times New Roman" w:eastAsia="Times New Roman" w:hAnsi="Times New Roman" w:cs="Times New Roman"/>
          <w:sz w:val="24"/>
          <w:szCs w:val="24"/>
        </w:rPr>
        <w:t xml:space="preserve"> in Results.</w:t>
      </w:r>
    </w:p>
    <w:p w14:paraId="4A7BF80E"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set of these models corresponded to Experiment 1 and the other set corresponded to Experiment 2. The model architecture for the Experiment 1 simulations is shown in Figure 4. The rationale for building only a two-layer model was to explore whether a simple learning model trained with the Delta Rule (Kruschke, 1992; Widrow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as was the case for the children.  </w:t>
      </w:r>
    </w:p>
    <w:p w14:paraId="10E81259" w14:textId="69D8493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w:t>
      </w:r>
      <w:r>
        <w:rPr>
          <w:rFonts w:ascii="Times New Roman" w:eastAsia="Times New Roman" w:hAnsi="Times New Roman" w:cs="Times New Roman"/>
          <w:sz w:val="24"/>
          <w:szCs w:val="24"/>
        </w:rPr>
        <w:lastRenderedPageBreak/>
        <w:t>output layer consisted of a single unit</w:t>
      </w:r>
      <w:r w:rsidR="00983B0B">
        <w:rPr>
          <w:rFonts w:ascii="Times New Roman" w:eastAsia="Times New Roman" w:hAnsi="Times New Roman" w:cs="Times New Roman"/>
          <w:sz w:val="24"/>
          <w:szCs w:val="24"/>
        </w:rPr>
        <w:t xml:space="preserve"> for the simulation of both experiments</w:t>
      </w:r>
      <w:r>
        <w:rPr>
          <w:rFonts w:ascii="Times New Roman" w:eastAsia="Times New Roman" w:hAnsi="Times New Roman" w:cs="Times New Roman"/>
          <w:sz w:val="24"/>
          <w:szCs w:val="24"/>
        </w:rPr>
        <w:t xml:space="preserve"> (corresponding to the activation of the machine). </w:t>
      </w:r>
      <w:r w:rsidR="00983B0B">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object was placed on the machine, the activation value of its corresponding input unit was set to a value of 1</w:t>
      </w:r>
      <w:r w:rsidR="00983B0B">
        <w:rPr>
          <w:rFonts w:ascii="Times New Roman" w:eastAsia="Times New Roman" w:hAnsi="Times New Roman" w:cs="Times New Roman"/>
          <w:sz w:val="24"/>
          <w:szCs w:val="24"/>
        </w:rPr>
        <w:t xml:space="preserve"> (and 0 otherwise)</w:t>
      </w:r>
      <w:r>
        <w:rPr>
          <w:rFonts w:ascii="Times New Roman" w:eastAsia="Times New Roman" w:hAnsi="Times New Roman" w:cs="Times New Roman"/>
          <w:sz w:val="24"/>
          <w:szCs w:val="24"/>
        </w:rPr>
        <w:t xml:space="preserve">.  The input units could not take on any other values beside 0 or 1. If an object that was a blicket was placed on the machine, then the model was trained to turn on the single output unit (i.e., to produce an activation of 1). </w:t>
      </w:r>
    </w:p>
    <w:p w14:paraId="32148AF8" w14:textId="7E613103"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simulations used a learning rate of .05 but no momentum. Model weights were initialized to small random values (distribution range = ± 0.1), and the output units used sum-squared activation functions (which enabled the weights to be modified with training). The activation of the single output unit was interpreted as the model’s confidence (or prediction) that a given object was a blicket and could range between 0 and 1 due to the sigmoid activation function (unlike the input units</w:t>
      </w:r>
      <w:r w:rsidR="00B417BE">
        <w:rPr>
          <w:rFonts w:ascii="Times New Roman" w:eastAsia="Times New Roman" w:hAnsi="Times New Roman" w:cs="Times New Roman"/>
          <w:sz w:val="24"/>
          <w:szCs w:val="24"/>
        </w:rPr>
        <w:t>, whose input values were “hard clamped” or fixed</w:t>
      </w:r>
      <w:r>
        <w:rPr>
          <w:rFonts w:ascii="Times New Roman" w:eastAsia="Times New Roman" w:hAnsi="Times New Roman" w:cs="Times New Roman"/>
          <w:sz w:val="24"/>
          <w:szCs w:val="24"/>
        </w:rPr>
        <w:t xml:space="preserve">). </w:t>
      </w:r>
    </w:p>
    <w:p w14:paraId="59240D21" w14:textId="77777777" w:rsidR="006C5C80" w:rsidRDefault="00E81900">
      <w:pPr>
        <w:keepNext/>
        <w:spacing w:after="0" w:line="240" w:lineRule="auto"/>
      </w:pPr>
      <w:r>
        <w:rPr>
          <w:noProof/>
        </w:rPr>
        <w:drawing>
          <wp:inline distT="0" distB="0" distL="0" distR="0" wp14:anchorId="187A7076" wp14:editId="2C392AB2">
            <wp:extent cx="3507579" cy="2358997"/>
            <wp:effectExtent l="0" t="0" r="0" b="0"/>
            <wp:docPr id="4" name="image3.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machine&#10;&#10;Description automatically generated"/>
                    <pic:cNvPicPr preferRelativeResize="0"/>
                  </pic:nvPicPr>
                  <pic:blipFill>
                    <a:blip r:embed="rId11"/>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57189E4D" w14:textId="77777777" w:rsidR="006C5C80" w:rsidRDefault="006C5C80">
      <w:pPr>
        <w:spacing w:after="0" w:line="480" w:lineRule="auto"/>
        <w:ind w:firstLine="720"/>
        <w:rPr>
          <w:rFonts w:ascii="Times New Roman" w:eastAsia="Times New Roman" w:hAnsi="Times New Roman" w:cs="Times New Roman"/>
          <w:sz w:val="24"/>
          <w:szCs w:val="24"/>
        </w:rPr>
      </w:pPr>
    </w:p>
    <w:p w14:paraId="667DDEB7" w14:textId="07B7912C"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w:t>
      </w:r>
      <w:r>
        <w:rPr>
          <w:rFonts w:ascii="Times New Roman" w:eastAsia="Times New Roman" w:hAnsi="Times New Roman" w:cs="Times New Roman"/>
          <w:sz w:val="24"/>
          <w:szCs w:val="24"/>
        </w:rPr>
        <w:lastRenderedPageBreak/>
        <w:t>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Below we show the quantitative fit of this model to the data in Experiments 1 and 2.</w:t>
      </w:r>
    </w:p>
    <w:p w14:paraId="05D5FE28"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D83F8AE" w14:textId="59185262" w:rsidR="006C5C80" w:rsidRDefault="00E819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w:t>
      </w:r>
      <w:r w:rsidR="007A3EEE">
        <w:rPr>
          <w:rFonts w:ascii="Times New Roman" w:eastAsia="Times New Roman" w:hAnsi="Times New Roman" w:cs="Times New Roman"/>
          <w:sz w:val="24"/>
          <w:szCs w:val="24"/>
        </w:rPr>
        <w:t>e.g., Bhat et al., 2022; Buss &amp; Spencer, 2014; Spencer et al., 2022; Steyvers et al., 2003; Stojnic et al., 2023</w:t>
      </w:r>
      <w:r>
        <w:rPr>
          <w:rFonts w:ascii="Times New Roman" w:eastAsia="Times New Roman" w:hAnsi="Times New Roman" w:cs="Times New Roman"/>
          <w:sz w:val="24"/>
          <w:szCs w:val="24"/>
        </w:rPr>
        <w:t xml:space="preserve">). Lower values on each metric indicate better model fit. Table 1 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(e.g. model fit to the data overall, to the backwards blocking data only, etc.).</w:t>
      </w:r>
    </w:p>
    <w:p w14:paraId="4AE8153C" w14:textId="77777777" w:rsidR="006C5C80" w:rsidRDefault="006C5C80">
      <w:pPr>
        <w:spacing w:line="480" w:lineRule="auto"/>
        <w:rPr>
          <w:rFonts w:ascii="Times New Roman" w:eastAsia="Times New Roman" w:hAnsi="Times New Roman" w:cs="Times New Roman"/>
          <w:sz w:val="24"/>
          <w:szCs w:val="24"/>
        </w:rPr>
      </w:pPr>
    </w:p>
    <w:tbl>
      <w:tblPr>
        <w:tblStyle w:val="a"/>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6C5C80" w14:paraId="02DA5557" w14:textId="77777777" w:rsidTr="0070788F">
        <w:trPr>
          <w:trHeight w:val="406"/>
          <w:jc w:val="center"/>
        </w:trPr>
        <w:tc>
          <w:tcPr>
            <w:tcW w:w="8885" w:type="dxa"/>
            <w:gridSpan w:val="8"/>
            <w:tcBorders>
              <w:left w:val="nil"/>
              <w:right w:val="nil"/>
            </w:tcBorders>
          </w:tcPr>
          <w:p w14:paraId="4483798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human data overall </w:t>
            </w:r>
          </w:p>
        </w:tc>
      </w:tr>
      <w:tr w:rsidR="006C5C80" w14:paraId="729D9031" w14:textId="77777777" w:rsidTr="0070788F">
        <w:trPr>
          <w:trHeight w:val="418"/>
          <w:jc w:val="center"/>
        </w:trPr>
        <w:tc>
          <w:tcPr>
            <w:tcW w:w="4495" w:type="dxa"/>
            <w:gridSpan w:val="4"/>
            <w:tcBorders>
              <w:left w:val="nil"/>
              <w:bottom w:val="single" w:sz="4" w:space="0" w:color="000000"/>
              <w:right w:val="nil"/>
            </w:tcBorders>
          </w:tcPr>
          <w:p w14:paraId="0D08928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1CEAB13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08F50E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1B1971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34FECD3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E145C40"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5E23DAD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2625B04A" w14:textId="77777777" w:rsidTr="0070788F">
        <w:trPr>
          <w:trHeight w:val="418"/>
          <w:jc w:val="center"/>
        </w:trPr>
        <w:tc>
          <w:tcPr>
            <w:tcW w:w="1168" w:type="dxa"/>
            <w:tcBorders>
              <w:top w:val="single" w:sz="4" w:space="0" w:color="000000"/>
              <w:left w:val="nil"/>
              <w:bottom w:val="nil"/>
              <w:right w:val="nil"/>
            </w:tcBorders>
          </w:tcPr>
          <w:p w14:paraId="351FB6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C9E1E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916D26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7B92B01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57ACA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2C525A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04329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BA8648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F1AEC17" w14:textId="77777777" w:rsidTr="0070788F">
        <w:trPr>
          <w:trHeight w:val="418"/>
          <w:jc w:val="center"/>
        </w:trPr>
        <w:tc>
          <w:tcPr>
            <w:tcW w:w="1168" w:type="dxa"/>
            <w:tcBorders>
              <w:top w:val="nil"/>
              <w:left w:val="nil"/>
              <w:bottom w:val="nil"/>
              <w:right w:val="nil"/>
            </w:tcBorders>
          </w:tcPr>
          <w:p w14:paraId="0EE8DC8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660F2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203569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5" w:type="dxa"/>
            <w:tcBorders>
              <w:top w:val="nil"/>
              <w:left w:val="nil"/>
              <w:bottom w:val="nil"/>
              <w:right w:val="nil"/>
            </w:tcBorders>
          </w:tcPr>
          <w:p w14:paraId="3C139B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574F181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105B398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16BA41A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5" w:type="dxa"/>
            <w:tcBorders>
              <w:top w:val="nil"/>
              <w:left w:val="nil"/>
              <w:bottom w:val="nil"/>
              <w:right w:val="nil"/>
            </w:tcBorders>
          </w:tcPr>
          <w:p w14:paraId="0275DF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C5C80" w14:paraId="355DB88A" w14:textId="77777777" w:rsidTr="0070788F">
        <w:trPr>
          <w:trHeight w:val="406"/>
          <w:jc w:val="center"/>
        </w:trPr>
        <w:tc>
          <w:tcPr>
            <w:tcW w:w="1168" w:type="dxa"/>
            <w:tcBorders>
              <w:top w:val="nil"/>
              <w:left w:val="nil"/>
              <w:bottom w:val="single" w:sz="4" w:space="0" w:color="000000"/>
              <w:right w:val="nil"/>
            </w:tcBorders>
          </w:tcPr>
          <w:p w14:paraId="46E02C63"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113B074"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B65077E"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3DDD2CD6"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90DF331"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7379CC1"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0B857EEB"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1B62B8F1" w14:textId="77777777" w:rsidR="006C5C80" w:rsidRDefault="006C5C80">
            <w:pPr>
              <w:spacing w:line="480" w:lineRule="auto"/>
              <w:rPr>
                <w:rFonts w:ascii="Times New Roman" w:eastAsia="Times New Roman" w:hAnsi="Times New Roman" w:cs="Times New Roman"/>
                <w:sz w:val="24"/>
                <w:szCs w:val="24"/>
              </w:rPr>
            </w:pPr>
          </w:p>
        </w:tc>
      </w:tr>
      <w:tr w:rsidR="006C5C80" w14:paraId="4C510DBD" w14:textId="77777777" w:rsidTr="0070788F">
        <w:trPr>
          <w:trHeight w:val="418"/>
          <w:jc w:val="center"/>
        </w:trPr>
        <w:tc>
          <w:tcPr>
            <w:tcW w:w="8885" w:type="dxa"/>
            <w:gridSpan w:val="8"/>
            <w:tcBorders>
              <w:top w:val="single" w:sz="4" w:space="0" w:color="000000"/>
              <w:left w:val="nil"/>
              <w:right w:val="nil"/>
            </w:tcBorders>
          </w:tcPr>
          <w:p w14:paraId="677D4871"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6C5C80" w14:paraId="41A4AE1E" w14:textId="77777777" w:rsidTr="0070788F">
        <w:trPr>
          <w:trHeight w:val="406"/>
          <w:jc w:val="center"/>
        </w:trPr>
        <w:tc>
          <w:tcPr>
            <w:tcW w:w="4495" w:type="dxa"/>
            <w:gridSpan w:val="4"/>
            <w:tcBorders>
              <w:left w:val="nil"/>
              <w:bottom w:val="single" w:sz="4" w:space="0" w:color="000000"/>
              <w:right w:val="nil"/>
            </w:tcBorders>
          </w:tcPr>
          <w:p w14:paraId="5C88DAB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093B43C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3731FBB9"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65B899E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75F5070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41CC9F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6F7D5BA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73DEB725" w14:textId="77777777" w:rsidTr="0070788F">
        <w:trPr>
          <w:trHeight w:val="406"/>
          <w:jc w:val="center"/>
        </w:trPr>
        <w:tc>
          <w:tcPr>
            <w:tcW w:w="1168" w:type="dxa"/>
            <w:tcBorders>
              <w:top w:val="single" w:sz="4" w:space="0" w:color="000000"/>
              <w:left w:val="nil"/>
              <w:bottom w:val="nil"/>
              <w:right w:val="nil"/>
            </w:tcBorders>
          </w:tcPr>
          <w:p w14:paraId="1392AA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CB5BF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38E5D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7B7E77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153750B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062054D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162DC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68A0977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7A7AE1B" w14:textId="77777777" w:rsidTr="0070788F">
        <w:trPr>
          <w:trHeight w:val="418"/>
          <w:jc w:val="center"/>
        </w:trPr>
        <w:tc>
          <w:tcPr>
            <w:tcW w:w="1168" w:type="dxa"/>
            <w:tcBorders>
              <w:top w:val="nil"/>
              <w:left w:val="nil"/>
              <w:bottom w:val="nil"/>
              <w:right w:val="nil"/>
            </w:tcBorders>
          </w:tcPr>
          <w:p w14:paraId="4224F24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1E6EDCD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1E1BF3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nil"/>
              <w:right w:val="nil"/>
            </w:tcBorders>
          </w:tcPr>
          <w:p w14:paraId="3147779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1DC29A3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4DA4089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28E9D7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5" w:type="dxa"/>
            <w:tcBorders>
              <w:top w:val="nil"/>
              <w:left w:val="nil"/>
              <w:bottom w:val="nil"/>
              <w:right w:val="nil"/>
            </w:tcBorders>
          </w:tcPr>
          <w:p w14:paraId="2DF3A90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C5C80" w14:paraId="63BA36B7" w14:textId="77777777" w:rsidTr="0070788F">
        <w:trPr>
          <w:trHeight w:val="418"/>
          <w:jc w:val="center"/>
        </w:trPr>
        <w:tc>
          <w:tcPr>
            <w:tcW w:w="1168" w:type="dxa"/>
            <w:tcBorders>
              <w:top w:val="nil"/>
              <w:left w:val="nil"/>
              <w:bottom w:val="single" w:sz="4" w:space="0" w:color="000000"/>
              <w:right w:val="nil"/>
            </w:tcBorders>
          </w:tcPr>
          <w:p w14:paraId="76CF2FBA"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566DE6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66E8ADA"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69D1B5F1"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2D3DDC35"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3935A82F"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5A81DF20"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4359B67A" w14:textId="77777777" w:rsidR="006C5C80" w:rsidRDefault="006C5C80">
            <w:pPr>
              <w:spacing w:line="480" w:lineRule="auto"/>
              <w:rPr>
                <w:rFonts w:ascii="Times New Roman" w:eastAsia="Times New Roman" w:hAnsi="Times New Roman" w:cs="Times New Roman"/>
                <w:sz w:val="24"/>
                <w:szCs w:val="24"/>
              </w:rPr>
            </w:pPr>
          </w:p>
        </w:tc>
      </w:tr>
      <w:tr w:rsidR="006C5C80" w14:paraId="095E13D8"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79D206D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6C5C80" w14:paraId="48B6F2CA"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792C0AE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9AC0E8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06DCEA9E"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D8D18B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18FAA69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2D67EF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59D2CBA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1FA742FA" w14:textId="77777777" w:rsidTr="0070788F">
        <w:trPr>
          <w:trHeight w:val="418"/>
          <w:jc w:val="center"/>
        </w:trPr>
        <w:tc>
          <w:tcPr>
            <w:tcW w:w="1168" w:type="dxa"/>
            <w:tcBorders>
              <w:top w:val="single" w:sz="4" w:space="0" w:color="000000"/>
              <w:left w:val="nil"/>
              <w:bottom w:val="nil"/>
              <w:right w:val="nil"/>
            </w:tcBorders>
          </w:tcPr>
          <w:p w14:paraId="6421746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27B9EC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B8759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274797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2965E3C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4E0906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60FA47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5125512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0FCE134A" w14:textId="77777777" w:rsidTr="0070788F">
        <w:trPr>
          <w:trHeight w:val="418"/>
          <w:jc w:val="center"/>
        </w:trPr>
        <w:tc>
          <w:tcPr>
            <w:tcW w:w="1168" w:type="dxa"/>
            <w:tcBorders>
              <w:top w:val="nil"/>
              <w:left w:val="nil"/>
              <w:bottom w:val="nil"/>
              <w:right w:val="nil"/>
            </w:tcBorders>
          </w:tcPr>
          <w:p w14:paraId="6EC1235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0274EAF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5A66C8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5" w:type="dxa"/>
            <w:tcBorders>
              <w:top w:val="nil"/>
              <w:left w:val="nil"/>
              <w:bottom w:val="nil"/>
              <w:right w:val="nil"/>
            </w:tcBorders>
          </w:tcPr>
          <w:p w14:paraId="34151E5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93915D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0E07C21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5AAD6576"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5" w:type="dxa"/>
            <w:tcBorders>
              <w:top w:val="nil"/>
              <w:left w:val="nil"/>
              <w:bottom w:val="nil"/>
              <w:right w:val="nil"/>
            </w:tcBorders>
          </w:tcPr>
          <w:p w14:paraId="491A44C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C5C80" w14:paraId="0D5339FD" w14:textId="77777777" w:rsidTr="0070788F">
        <w:trPr>
          <w:trHeight w:val="406"/>
          <w:jc w:val="center"/>
        </w:trPr>
        <w:tc>
          <w:tcPr>
            <w:tcW w:w="1168" w:type="dxa"/>
            <w:tcBorders>
              <w:top w:val="nil"/>
              <w:left w:val="nil"/>
              <w:bottom w:val="single" w:sz="4" w:space="0" w:color="000000"/>
              <w:right w:val="nil"/>
            </w:tcBorders>
          </w:tcPr>
          <w:p w14:paraId="6FC6B4CD"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513222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A11C114"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5628FBB9"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D4DD1C7"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D75BCE0"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8DBA156"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3CC9306A" w14:textId="77777777" w:rsidR="006C5C80" w:rsidRDefault="006C5C80">
            <w:pPr>
              <w:spacing w:line="480" w:lineRule="auto"/>
              <w:rPr>
                <w:rFonts w:ascii="Times New Roman" w:eastAsia="Times New Roman" w:hAnsi="Times New Roman" w:cs="Times New Roman"/>
                <w:sz w:val="24"/>
                <w:szCs w:val="24"/>
              </w:rPr>
            </w:pPr>
          </w:p>
        </w:tc>
      </w:tr>
      <w:tr w:rsidR="006C5C80" w14:paraId="6D565BDA"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4CE44C7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6C5C80" w14:paraId="7E24B01C"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250EA63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E0C6FA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12A80DF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60851C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29" w:type="dxa"/>
            <w:gridSpan w:val="2"/>
            <w:tcBorders>
              <w:top w:val="single" w:sz="4" w:space="0" w:color="000000"/>
              <w:left w:val="nil"/>
              <w:bottom w:val="single" w:sz="4" w:space="0" w:color="000000"/>
              <w:right w:val="nil"/>
            </w:tcBorders>
          </w:tcPr>
          <w:p w14:paraId="6DAFD83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0E05AE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0AF9225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041CE490" w14:textId="77777777" w:rsidTr="0070788F">
        <w:trPr>
          <w:trHeight w:val="418"/>
          <w:jc w:val="center"/>
        </w:trPr>
        <w:tc>
          <w:tcPr>
            <w:tcW w:w="1168" w:type="dxa"/>
            <w:tcBorders>
              <w:top w:val="single" w:sz="4" w:space="0" w:color="000000"/>
              <w:left w:val="nil"/>
              <w:bottom w:val="nil"/>
              <w:right w:val="nil"/>
            </w:tcBorders>
          </w:tcPr>
          <w:p w14:paraId="542CC82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5081B1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30463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4A5BA2A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87CE8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2AE3963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80742C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4998C07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497DA9E9" w14:textId="77777777" w:rsidTr="0070788F">
        <w:trPr>
          <w:trHeight w:val="418"/>
          <w:jc w:val="center"/>
        </w:trPr>
        <w:tc>
          <w:tcPr>
            <w:tcW w:w="1168" w:type="dxa"/>
            <w:tcBorders>
              <w:top w:val="nil"/>
              <w:left w:val="nil"/>
              <w:bottom w:val="nil"/>
              <w:right w:val="nil"/>
            </w:tcBorders>
          </w:tcPr>
          <w:p w14:paraId="63790C6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35DEA09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38C2B4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5" w:type="dxa"/>
            <w:tcBorders>
              <w:top w:val="nil"/>
              <w:left w:val="nil"/>
              <w:bottom w:val="nil"/>
              <w:right w:val="nil"/>
            </w:tcBorders>
          </w:tcPr>
          <w:p w14:paraId="20A25CF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0FD5CD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184B733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218EFF5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5" w:type="dxa"/>
            <w:tcBorders>
              <w:top w:val="nil"/>
              <w:left w:val="nil"/>
              <w:bottom w:val="nil"/>
              <w:right w:val="nil"/>
            </w:tcBorders>
          </w:tcPr>
          <w:p w14:paraId="05E551B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C5C80" w14:paraId="0921142A" w14:textId="77777777" w:rsidTr="0070788F">
        <w:trPr>
          <w:trHeight w:val="406"/>
          <w:jc w:val="center"/>
        </w:trPr>
        <w:tc>
          <w:tcPr>
            <w:tcW w:w="1168" w:type="dxa"/>
            <w:tcBorders>
              <w:top w:val="nil"/>
              <w:left w:val="nil"/>
              <w:bottom w:val="single" w:sz="4" w:space="0" w:color="000000"/>
              <w:right w:val="nil"/>
            </w:tcBorders>
          </w:tcPr>
          <w:p w14:paraId="74EC18D9"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082286E"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C55D782"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44395E02"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7D84D03"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700F6792"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A053311"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5484E3B9" w14:textId="77777777" w:rsidR="006C5C80" w:rsidRDefault="006C5C80">
            <w:pPr>
              <w:spacing w:line="480" w:lineRule="auto"/>
              <w:rPr>
                <w:rFonts w:ascii="Times New Roman" w:eastAsia="Times New Roman" w:hAnsi="Times New Roman" w:cs="Times New Roman"/>
                <w:sz w:val="24"/>
                <w:szCs w:val="24"/>
              </w:rPr>
            </w:pPr>
          </w:p>
        </w:tc>
      </w:tr>
      <w:tr w:rsidR="006C5C80" w14:paraId="47462389" w14:textId="77777777" w:rsidTr="0070788F">
        <w:trPr>
          <w:trHeight w:val="418"/>
          <w:jc w:val="center"/>
        </w:trPr>
        <w:tc>
          <w:tcPr>
            <w:tcW w:w="8885" w:type="dxa"/>
            <w:gridSpan w:val="8"/>
            <w:tcBorders>
              <w:top w:val="single" w:sz="4" w:space="0" w:color="000000"/>
              <w:left w:val="nil"/>
              <w:bottom w:val="single" w:sz="4" w:space="0" w:color="000000"/>
              <w:right w:val="nil"/>
            </w:tcBorders>
          </w:tcPr>
          <w:p w14:paraId="550F4E9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6C5C80" w14:paraId="22685A7C" w14:textId="77777777" w:rsidTr="0070788F">
        <w:trPr>
          <w:trHeight w:val="406"/>
          <w:jc w:val="center"/>
        </w:trPr>
        <w:tc>
          <w:tcPr>
            <w:tcW w:w="4495" w:type="dxa"/>
            <w:gridSpan w:val="4"/>
            <w:tcBorders>
              <w:top w:val="single" w:sz="4" w:space="0" w:color="000000"/>
              <w:left w:val="nil"/>
              <w:bottom w:val="single" w:sz="4" w:space="0" w:color="000000"/>
              <w:right w:val="nil"/>
            </w:tcBorders>
          </w:tcPr>
          <w:p w14:paraId="68CE193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45A9E94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EEDBD97"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1864184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5303E50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77564A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4DA430B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1DE90524" w14:textId="77777777" w:rsidTr="0070788F">
        <w:trPr>
          <w:trHeight w:val="406"/>
          <w:jc w:val="center"/>
        </w:trPr>
        <w:tc>
          <w:tcPr>
            <w:tcW w:w="1168" w:type="dxa"/>
            <w:tcBorders>
              <w:top w:val="single" w:sz="4" w:space="0" w:color="000000"/>
              <w:left w:val="nil"/>
              <w:bottom w:val="nil"/>
              <w:right w:val="nil"/>
            </w:tcBorders>
          </w:tcPr>
          <w:p w14:paraId="718F0C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7EF5CA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4C23F0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3AF8802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A5A249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F3BE5A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57E5A46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FE1363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32296333" w14:textId="77777777" w:rsidTr="0070788F">
        <w:trPr>
          <w:trHeight w:val="418"/>
          <w:jc w:val="center"/>
        </w:trPr>
        <w:tc>
          <w:tcPr>
            <w:tcW w:w="1168" w:type="dxa"/>
            <w:tcBorders>
              <w:top w:val="nil"/>
              <w:left w:val="nil"/>
              <w:bottom w:val="single" w:sz="4" w:space="0" w:color="000000"/>
              <w:right w:val="nil"/>
            </w:tcBorders>
          </w:tcPr>
          <w:p w14:paraId="0F76FB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62AAFE9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54F51A9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single" w:sz="4" w:space="0" w:color="000000"/>
              <w:right w:val="nil"/>
            </w:tcBorders>
          </w:tcPr>
          <w:p w14:paraId="5A097D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390F3B0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18587D8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15D51CF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5" w:type="dxa"/>
            <w:tcBorders>
              <w:top w:val="nil"/>
              <w:left w:val="nil"/>
              <w:bottom w:val="single" w:sz="4" w:space="0" w:color="000000"/>
              <w:right w:val="nil"/>
            </w:tcBorders>
          </w:tcPr>
          <w:p w14:paraId="2BC4A637" w14:textId="77777777" w:rsidR="006C5C80" w:rsidRDefault="00E819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8CF5F7C"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1.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468F0E95" w14:textId="77777777" w:rsidR="006C5C80" w:rsidRDefault="006C5C80">
      <w:pPr>
        <w:spacing w:after="0" w:line="480" w:lineRule="auto"/>
        <w:rPr>
          <w:rFonts w:ascii="Times New Roman" w:eastAsia="Times New Roman" w:hAnsi="Times New Roman" w:cs="Times New Roman"/>
          <w:sz w:val="24"/>
          <w:szCs w:val="24"/>
        </w:rPr>
      </w:pPr>
    </w:p>
    <w:p w14:paraId="792F51C0" w14:textId="65484E6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finding from Table 1 is that, although the connectionist model generally performed better than the Bayesian model (achieving higher performance in 7 of 10</w:t>
      </w:r>
      <w:r w:rsidR="0017522D">
        <w:rPr>
          <w:rFonts w:ascii="Times New Roman" w:eastAsia="Times New Roman" w:hAnsi="Times New Roman" w:cs="Times New Roman"/>
          <w:sz w:val="24"/>
          <w:szCs w:val="24"/>
        </w:rPr>
        <w:t xml:space="preserve"> total</w:t>
      </w:r>
      <w:r>
        <w:rPr>
          <w:rFonts w:ascii="Times New Roman" w:eastAsia="Times New Roman" w:hAnsi="Times New Roman" w:cs="Times New Roman"/>
          <w:sz w:val="24"/>
          <w:szCs w:val="24"/>
        </w:rPr>
        <w:t xml:space="preserve"> situations), the Bayesian model either outperformed the connectionist model in 2 situations or exhibited comparable performance in </w:t>
      </w:r>
      <w:r w:rsidR="0017522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situation. These model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causally nor do they permit the conclusion that children rely exclusively on associative learning to reason about causes.  Instead, these data support the conclusion that children weigh these two cognitive mechanisms differently </w:t>
      </w:r>
      <w:r>
        <w:rPr>
          <w:rFonts w:ascii="Times New Roman" w:eastAsia="Times New Roman" w:hAnsi="Times New Roman" w:cs="Times New Roman"/>
          <w:sz w:val="24"/>
          <w:szCs w:val="24"/>
        </w:rPr>
        <w:lastRenderedPageBreak/>
        <w:t>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give more weight to associative learning (such as in the current study).</w:t>
      </w:r>
    </w:p>
    <w:p w14:paraId="27603AF9" w14:textId="77777777" w:rsidR="006C5C80" w:rsidRPr="00E62041" w:rsidRDefault="00E81900" w:rsidP="00E62041">
      <w:pPr>
        <w:spacing w:after="0" w:line="480" w:lineRule="auto"/>
        <w:jc w:val="center"/>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General Discussion</w:t>
      </w:r>
    </w:p>
    <w:p w14:paraId="578494CB" w14:textId="7E51E5B8" w:rsidR="00C97FE7" w:rsidRDefault="00C97FE7" w:rsidP="00C97F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children must track the efficacy of more than two objects. In both experiments, when shown first that three objects activated a machine, and then that a subset of those objects did so on their own, the objects not in that subset were judged as less likely to do so than analogous objects in a control condition. When the subset of those objects did not activate the machine on their own, judgments of the efficacy of the other objects were not different from the control condition.    </w:t>
      </w:r>
    </w:p>
    <w:p w14:paraId="4BBFDD5F" w14:textId="2F223D65" w:rsidR="00E81900" w:rsidRDefault="00E81900" w:rsidP="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in </w:t>
      </w:r>
      <w:r w:rsidR="00CD1592">
        <w:rPr>
          <w:rFonts w:ascii="Times New Roman" w:eastAsia="Times New Roman" w:hAnsi="Times New Roman" w:cs="Times New Roman"/>
          <w:sz w:val="24"/>
          <w:szCs w:val="24"/>
        </w:rPr>
        <w:t>both experiments</w:t>
      </w:r>
      <w:r>
        <w:rPr>
          <w:rFonts w:ascii="Times New Roman" w:eastAsia="Times New Roman" w:hAnsi="Times New Roman" w:cs="Times New Roman"/>
          <w:sz w:val="24"/>
          <w:szCs w:val="24"/>
        </w:rPr>
        <w:t xml:space="preserve">. The Bayesian model did make some qualitative predictions about retrospective reevaluation that were seen in children’s data. However, overall, the connectionist model tended to provide better fits across the trials. In contrast to findings where children only have to reason about two objects, increasing the demand characteristics of the experiment might have made children default to a more associative strategy.    </w:t>
      </w:r>
    </w:p>
    <w:p w14:paraId="4EEBEE61" w14:textId="77777777" w:rsidR="000F720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why this might be the case, consider the underlying inferential process the two models use to account for the control trials</w:t>
      </w:r>
      <w:r w:rsidR="000F7200">
        <w:rPr>
          <w:rFonts w:ascii="Times New Roman" w:eastAsia="Times New Roman" w:hAnsi="Times New Roman" w:cs="Times New Roman"/>
          <w:sz w:val="24"/>
          <w:szCs w:val="24"/>
        </w:rPr>
        <w:t xml:space="preserve"> in the blocking conditions</w:t>
      </w:r>
      <w:r>
        <w:rPr>
          <w:rFonts w:ascii="Times New Roman" w:eastAsia="Times New Roman" w:hAnsi="Times New Roman" w:cs="Times New Roman"/>
          <w:sz w:val="24"/>
          <w:szCs w:val="24"/>
        </w:rPr>
        <w:t xml:space="preserve">. </w:t>
      </w:r>
      <w:r w:rsidR="000F7200">
        <w:rPr>
          <w:rFonts w:ascii="Times New Roman" w:eastAsia="Times New Roman" w:hAnsi="Times New Roman" w:cs="Times New Roman"/>
          <w:sz w:val="24"/>
          <w:szCs w:val="24"/>
        </w:rPr>
        <w:t xml:space="preserve">For example, in Experiment 1 where children see three objects activate the machine together and then a fourth do so independently, the associative model uses a relatively simple “counting” strategy. During the </w:t>
      </w:r>
      <w:r w:rsidR="000F7200">
        <w:rPr>
          <w:rFonts w:ascii="Times New Roman" w:eastAsia="Times New Roman" w:hAnsi="Times New Roman" w:cs="Times New Roman"/>
          <w:sz w:val="24"/>
          <w:szCs w:val="24"/>
        </w:rPr>
        <w:lastRenderedPageBreak/>
        <w:t xml:space="preserve">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w:t>
      </w:r>
    </w:p>
    <w:p w14:paraId="31C31EA0" w14:textId="350113CF" w:rsidR="006C5C80" w:rsidRDefault="000F72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predicts a clear difference between the efficacy of the first three objects and the fourth. By virtue of the fourth object independently activating the machine, it has </w:t>
      </w:r>
      <w:r w:rsidR="0070788F">
        <w:rPr>
          <w:rFonts w:ascii="Times New Roman" w:eastAsia="Times New Roman" w:hAnsi="Times New Roman" w:cs="Times New Roman"/>
          <w:sz w:val="24"/>
          <w:szCs w:val="24"/>
        </w:rPr>
        <w:t xml:space="preserve">unambiguous </w:t>
      </w:r>
      <w:r>
        <w:rPr>
          <w:rFonts w:ascii="Times New Roman" w:eastAsia="Times New Roman" w:hAnsi="Times New Roman" w:cs="Times New Roman"/>
          <w:sz w:val="24"/>
          <w:szCs w:val="24"/>
        </w:rPr>
        <w:t xml:space="preserve">efficacy. In contrast, one of the other three objects have efficacy, so the probability that each is efficacious is greater than the base rate, but not at ceiling. Whereas the Bayesian model makes qualitative predictions about retrospective reevaluation in the experimental trials that were mostly upheld (except in the indirect screening off trials in Experiment 1), this difference between ceiling and non-ceiling level responses was not present in the data.    </w:t>
      </w:r>
    </w:p>
    <w:p w14:paraId="7EB0B8C9" w14:textId="4CF96D64" w:rsidR="006C5C80" w:rsidRDefault="00E819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however, is the nature of this associative </w:t>
      </w:r>
      <w:r w:rsidR="0055460A">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w:t>
      </w:r>
      <w:r w:rsidR="0033186D">
        <w:rPr>
          <w:rFonts w:ascii="Times New Roman" w:eastAsia="Times New Roman" w:hAnsi="Times New Roman" w:cs="Times New Roman"/>
          <w:sz w:val="24"/>
          <w:szCs w:val="24"/>
        </w:rPr>
        <w:t xml:space="preserve">More </w:t>
      </w:r>
      <w:r w:rsidR="0055460A">
        <w:rPr>
          <w:rFonts w:ascii="Times New Roman" w:eastAsia="Times New Roman" w:hAnsi="Times New Roman" w:cs="Times New Roman"/>
          <w:sz w:val="24"/>
          <w:szCs w:val="24"/>
        </w:rPr>
        <w:t>broadly, these</w:t>
      </w:r>
      <w:r w:rsidR="0033186D">
        <w:rPr>
          <w:rFonts w:ascii="Times New Roman" w:eastAsia="Times New Roman" w:hAnsi="Times New Roman" w:cs="Times New Roman"/>
          <w:sz w:val="24"/>
          <w:szCs w:val="24"/>
        </w:rPr>
        <w:t xml:space="preserve"> experiments </w:t>
      </w:r>
      <w:r w:rsidR="000F7200">
        <w:rPr>
          <w:rFonts w:ascii="Times New Roman" w:eastAsia="Times New Roman" w:hAnsi="Times New Roman" w:cs="Times New Roman"/>
          <w:sz w:val="24"/>
          <w:szCs w:val="24"/>
        </w:rPr>
        <w:t xml:space="preserve">suggest that the more objects children have to keep in mind, the more their inferences might indicate multiple reasoning processes. Despite </w:t>
      </w:r>
      <w:r w:rsidR="0033186D">
        <w:rPr>
          <w:rFonts w:ascii="Times New Roman" w:eastAsia="Times New Roman" w:hAnsi="Times New Roman" w:cs="Times New Roman"/>
          <w:sz w:val="24"/>
          <w:szCs w:val="24"/>
        </w:rPr>
        <w:t>a</w:t>
      </w:r>
      <w:r w:rsidR="001408AB">
        <w:rPr>
          <w:rFonts w:ascii="Times New Roman" w:eastAsia="Times New Roman" w:hAnsi="Times New Roman" w:cs="Times New Roman"/>
          <w:sz w:val="24"/>
          <w:szCs w:val="24"/>
        </w:rPr>
        <w:t xml:space="preserve"> general</w:t>
      </w:r>
      <w:r w:rsidR="0033186D">
        <w:rPr>
          <w:rFonts w:ascii="Times New Roman" w:eastAsia="Times New Roman" w:hAnsi="Times New Roman" w:cs="Times New Roman"/>
          <w:sz w:val="24"/>
          <w:szCs w:val="24"/>
        </w:rPr>
        <w:t xml:space="preserve"> tendency</w:t>
      </w:r>
      <w:r w:rsidR="001408AB">
        <w:rPr>
          <w:rFonts w:ascii="Times New Roman" w:eastAsia="Times New Roman" w:hAnsi="Times New Roman" w:cs="Times New Roman"/>
          <w:sz w:val="24"/>
          <w:szCs w:val="24"/>
        </w:rPr>
        <w:t xml:space="preserve"> for learners</w:t>
      </w:r>
      <w:r w:rsidR="0033186D">
        <w:rPr>
          <w:rFonts w:ascii="Times New Roman" w:eastAsia="Times New Roman" w:hAnsi="Times New Roman" w:cs="Times New Roman"/>
          <w:sz w:val="24"/>
          <w:szCs w:val="24"/>
        </w:rPr>
        <w:t xml:space="preserve"> to process information at the </w:t>
      </w:r>
      <w:r w:rsidR="000F7200">
        <w:rPr>
          <w:rFonts w:ascii="Times New Roman" w:eastAsia="Times New Roman" w:hAnsi="Times New Roman" w:cs="Times New Roman"/>
          <w:sz w:val="24"/>
          <w:szCs w:val="24"/>
        </w:rPr>
        <w:t xml:space="preserve">most sophisticated level </w:t>
      </w:r>
      <w:r w:rsidR="0033186D">
        <w:rPr>
          <w:rFonts w:ascii="Times New Roman" w:eastAsia="Times New Roman" w:hAnsi="Times New Roman" w:cs="Times New Roman"/>
          <w:sz w:val="24"/>
          <w:szCs w:val="24"/>
        </w:rPr>
        <w:t>possible</w:t>
      </w:r>
      <w:r w:rsidR="0055460A">
        <w:rPr>
          <w:rFonts w:ascii="Times New Roman" w:eastAsia="Times New Roman" w:hAnsi="Times New Roman" w:cs="Times New Roman"/>
          <w:sz w:val="24"/>
          <w:szCs w:val="24"/>
        </w:rPr>
        <w:t>,</w:t>
      </w:r>
      <w:r w:rsidR="0033186D">
        <w:rPr>
          <w:rFonts w:ascii="Times New Roman" w:eastAsia="Times New Roman" w:hAnsi="Times New Roman" w:cs="Times New Roman"/>
          <w:sz w:val="24"/>
          <w:szCs w:val="24"/>
        </w:rPr>
        <w:t xml:space="preserve"> when tasks exceed children’s information-processing abilities, they resort to less sophisticated strategies and cognitive mechanisms such as associative learning</w:t>
      </w:r>
      <w:r w:rsidR="000F7200">
        <w:rPr>
          <w:rFonts w:ascii="Times New Roman" w:eastAsia="Times New Roman" w:hAnsi="Times New Roman" w:cs="Times New Roman"/>
          <w:sz w:val="24"/>
          <w:szCs w:val="24"/>
        </w:rPr>
        <w:t xml:space="preserve"> (e.g., Cohen et al., 2002)</w:t>
      </w:r>
      <w:r w:rsidR="0033186D">
        <w:rPr>
          <w:rFonts w:ascii="Times New Roman" w:eastAsia="Times New Roman" w:hAnsi="Times New Roman" w:cs="Times New Roman"/>
          <w:sz w:val="24"/>
          <w:szCs w:val="24"/>
        </w:rPr>
        <w:t xml:space="preserve">. </w:t>
      </w:r>
    </w:p>
    <w:p w14:paraId="5CADF69F" w14:textId="0427ED0A" w:rsidR="006C5C80" w:rsidRDefault="00B45B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w:t>
      </w:r>
      <w:r w:rsidR="0055460A">
        <w:rPr>
          <w:rFonts w:ascii="Times New Roman" w:eastAsia="Times New Roman" w:hAnsi="Times New Roman" w:cs="Times New Roman"/>
          <w:sz w:val="24"/>
          <w:szCs w:val="24"/>
        </w:rPr>
        <w:t xml:space="preserve"> potential criticisms are worth noting.</w:t>
      </w:r>
      <w:r w:rsidR="000F7200">
        <w:rPr>
          <w:rFonts w:ascii="Times New Roman" w:eastAsia="Times New Roman" w:hAnsi="Times New Roman" w:cs="Times New Roman"/>
          <w:sz w:val="24"/>
          <w:szCs w:val="24"/>
        </w:rPr>
        <w:t xml:space="preserve"> </w:t>
      </w:r>
      <w:r w:rsidR="00E81900">
        <w:rPr>
          <w:rFonts w:ascii="Times New Roman" w:eastAsia="Times New Roman" w:hAnsi="Times New Roman" w:cs="Times New Roman"/>
          <w:sz w:val="24"/>
          <w:szCs w:val="24"/>
        </w:rPr>
        <w:t xml:space="preserve"> First, </w:t>
      </w:r>
      <w:r w:rsidR="00694E95">
        <w:rPr>
          <w:rFonts w:ascii="Times New Roman" w:eastAsia="Times New Roman" w:hAnsi="Times New Roman" w:cs="Times New Roman"/>
          <w:sz w:val="24"/>
          <w:szCs w:val="24"/>
        </w:rPr>
        <w:t>i</w:t>
      </w:r>
      <w:r w:rsidR="00E81900">
        <w:rPr>
          <w:rFonts w:ascii="Times New Roman" w:eastAsia="Times New Roman" w:hAnsi="Times New Roman" w:cs="Times New Roman"/>
          <w:sz w:val="24"/>
          <w:szCs w:val="24"/>
        </w:rPr>
        <w:t>n the present study, children</w:t>
      </w:r>
      <w:r w:rsidR="00694E95">
        <w:rPr>
          <w:rFonts w:ascii="Times New Roman" w:eastAsia="Times New Roman" w:hAnsi="Times New Roman" w:cs="Times New Roman"/>
          <w:sz w:val="24"/>
          <w:szCs w:val="24"/>
        </w:rPr>
        <w:t xml:space="preserve">’s reasoning overall was more consistent with an associative model than one that is described by Bayesian inference. </w:t>
      </w:r>
      <w:r>
        <w:rPr>
          <w:rFonts w:ascii="Times New Roman" w:eastAsia="Times New Roman" w:hAnsi="Times New Roman" w:cs="Times New Roman"/>
          <w:sz w:val="24"/>
          <w:szCs w:val="24"/>
        </w:rPr>
        <w:t xml:space="preserve">Yet </w:t>
      </w:r>
      <w:r w:rsidR="00694E95">
        <w:rPr>
          <w:rFonts w:ascii="Times New Roman" w:eastAsia="Times New Roman" w:hAnsi="Times New Roman" w:cs="Times New Roman"/>
          <w:sz w:val="24"/>
          <w:szCs w:val="24"/>
        </w:rPr>
        <w:t xml:space="preserve">that does not mean that Bayesian models could not explain the data under some circumstances. For instance, in cases where the causal efficacy is shown to be rare, children might be cued not to use a counting strategy, even when faced with multiple potential causes. That is, their inferences about unambiguous data (i.e., individual objects that specifically do or do not activate the machine) should be unchanged, but other inferences about ambiguous data might be different. Although we can think of modifications to our associative model, which could theoretically consider such base rate data, the </w:t>
      </w:r>
      <w:r>
        <w:rPr>
          <w:rFonts w:ascii="Times New Roman" w:eastAsia="Times New Roman" w:hAnsi="Times New Roman" w:cs="Times New Roman"/>
          <w:sz w:val="24"/>
          <w:szCs w:val="24"/>
        </w:rPr>
        <w:t>simple connectionist model</w:t>
      </w:r>
      <w:r w:rsidR="00694E95">
        <w:rPr>
          <w:rFonts w:ascii="Times New Roman" w:eastAsia="Times New Roman" w:hAnsi="Times New Roman" w:cs="Times New Roman"/>
          <w:sz w:val="24"/>
          <w:szCs w:val="24"/>
        </w:rPr>
        <w:t xml:space="preserve"> that we used to </w:t>
      </w:r>
      <w:r>
        <w:rPr>
          <w:rFonts w:ascii="Times New Roman" w:eastAsia="Times New Roman" w:hAnsi="Times New Roman" w:cs="Times New Roman"/>
          <w:sz w:val="24"/>
          <w:szCs w:val="24"/>
        </w:rPr>
        <w:t>simulate</w:t>
      </w:r>
      <w:r w:rsidR="00694E95">
        <w:rPr>
          <w:rFonts w:ascii="Times New Roman" w:eastAsia="Times New Roman" w:hAnsi="Times New Roman" w:cs="Times New Roman"/>
          <w:sz w:val="24"/>
          <w:szCs w:val="24"/>
        </w:rPr>
        <w:t xml:space="preserve"> the data here would be less explanatory than the Bayesian model we present.</w:t>
      </w:r>
      <w:r w:rsidR="00E81900">
        <w:rPr>
          <w:rFonts w:ascii="Times New Roman" w:eastAsia="Times New Roman" w:hAnsi="Times New Roman" w:cs="Times New Roman"/>
          <w:sz w:val="24"/>
          <w:szCs w:val="24"/>
        </w:rPr>
        <w:t xml:space="preserve">  </w:t>
      </w:r>
    </w:p>
    <w:p w14:paraId="18DB187E" w14:textId="2E21AF0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5D444AED" w14:textId="728CBA6F" w:rsidR="000F7200" w:rsidRDefault="000F7200">
      <w:pPr>
        <w:spacing w:after="0" w:line="480" w:lineRule="auto"/>
        <w:ind w:firstLine="720"/>
        <w:rPr>
          <w:ins w:id="130" w:author="Benton, Deon" w:date="2023-09-21T12: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the logic behind our model fitting is based on </w:t>
      </w:r>
      <w:r w:rsidR="00694E95">
        <w:rPr>
          <w:rFonts w:ascii="Times New Roman" w:eastAsia="Times New Roman" w:hAnsi="Times New Roman" w:cs="Times New Roman"/>
          <w:sz w:val="24"/>
          <w:szCs w:val="24"/>
        </w:rPr>
        <w:t xml:space="preserve">aggregating a group of children’s yes/no responses and fitting those averages to a model’s stochastic prediction. Previous studies on children’s causal inferences used such an approach. Studies with adults, however, asked them to make more graded inferences (e.g., rate on a scale of 1-10 how likely a particular object caused the machine to activate). Given that we investigated a slightly older sample than some </w:t>
      </w:r>
      <w:r w:rsidR="00694E95">
        <w:rPr>
          <w:rFonts w:ascii="Times New Roman" w:eastAsia="Times New Roman" w:hAnsi="Times New Roman" w:cs="Times New Roman"/>
          <w:sz w:val="24"/>
          <w:szCs w:val="24"/>
        </w:rPr>
        <w:lastRenderedPageBreak/>
        <w:t xml:space="preserve">other studies of retrospective reasoning in children, such a graded response measure could be used in a reproduction of these studies. This could further help distinguish between the qualitative predictions of each model and the quantitative model fits.     </w:t>
      </w:r>
      <w:r>
        <w:rPr>
          <w:rFonts w:ascii="Times New Roman" w:eastAsia="Times New Roman" w:hAnsi="Times New Roman" w:cs="Times New Roman"/>
          <w:sz w:val="24"/>
          <w:szCs w:val="24"/>
        </w:rPr>
        <w:t xml:space="preserve"> </w:t>
      </w:r>
    </w:p>
    <w:p w14:paraId="55F5BB47" w14:textId="151ED391" w:rsidR="00073CDF" w:rsidRDefault="00073CDF" w:rsidP="00B51905">
      <w:pPr>
        <w:spacing w:after="0" w:line="480" w:lineRule="auto"/>
        <w:ind w:firstLine="720"/>
        <w:rPr>
          <w:rFonts w:ascii="Times New Roman" w:eastAsia="Times New Roman" w:hAnsi="Times New Roman" w:cs="Times New Roman"/>
          <w:sz w:val="24"/>
          <w:szCs w:val="24"/>
        </w:rPr>
      </w:pPr>
      <w:ins w:id="131" w:author="Benton, Deon" w:date="2023-09-21T12:58:00Z">
        <w:r>
          <w:rPr>
            <w:rFonts w:ascii="Times New Roman" w:eastAsia="Times New Roman" w:hAnsi="Times New Roman" w:cs="Times New Roman"/>
            <w:sz w:val="24"/>
            <w:szCs w:val="24"/>
          </w:rPr>
          <w:t>A third potential criticism</w:t>
        </w:r>
      </w:ins>
      <w:ins w:id="132" w:author="Benton, Deon" w:date="2023-09-21T13:02:00Z">
        <w:r w:rsidR="00AF2F6D">
          <w:rPr>
            <w:rFonts w:ascii="Times New Roman" w:eastAsia="Times New Roman" w:hAnsi="Times New Roman" w:cs="Times New Roman"/>
            <w:sz w:val="24"/>
            <w:szCs w:val="24"/>
          </w:rPr>
          <w:t xml:space="preserve"> concerns the absence of developmental change in children’s </w:t>
        </w:r>
      </w:ins>
      <w:ins w:id="133" w:author="Benton, Deon" w:date="2023-09-21T13:05:00Z">
        <w:r w:rsidR="002711C7">
          <w:rPr>
            <w:rFonts w:ascii="Times New Roman" w:eastAsia="Times New Roman" w:hAnsi="Times New Roman" w:cs="Times New Roman"/>
            <w:sz w:val="24"/>
            <w:szCs w:val="24"/>
          </w:rPr>
          <w:t xml:space="preserve">current </w:t>
        </w:r>
      </w:ins>
      <w:ins w:id="134" w:author="Benton, Deon" w:date="2023-09-21T13:02:00Z">
        <w:r w:rsidR="00AF2F6D">
          <w:rPr>
            <w:rFonts w:ascii="Times New Roman" w:eastAsia="Times New Roman" w:hAnsi="Times New Roman" w:cs="Times New Roman"/>
            <w:sz w:val="24"/>
            <w:szCs w:val="24"/>
          </w:rPr>
          <w:t>retrospective reevaluations</w:t>
        </w:r>
      </w:ins>
      <w:ins w:id="135" w:author="Benton, Deon" w:date="2023-09-21T20:33:00Z">
        <w:r w:rsidR="00F45F09">
          <w:rPr>
            <w:rFonts w:ascii="Times New Roman" w:eastAsia="Times New Roman" w:hAnsi="Times New Roman" w:cs="Times New Roman"/>
            <w:sz w:val="24"/>
            <w:szCs w:val="24"/>
          </w:rPr>
          <w:t xml:space="preserve">: </w:t>
        </w:r>
      </w:ins>
      <w:ins w:id="136" w:author="Benton, Deon" w:date="2023-09-21T20:44:00Z">
        <w:r w:rsidR="00083CAC">
          <w:rPr>
            <w:rFonts w:ascii="Times New Roman" w:eastAsia="Times New Roman" w:hAnsi="Times New Roman" w:cs="Times New Roman"/>
            <w:sz w:val="24"/>
            <w:szCs w:val="24"/>
          </w:rPr>
          <w:t>Children’s backwards blocking and indirect screening-off inferences were unrel</w:t>
        </w:r>
      </w:ins>
      <w:ins w:id="137" w:author="Benton, Deon" w:date="2023-09-21T20:45:00Z">
        <w:r w:rsidR="00083CAC">
          <w:rPr>
            <w:rFonts w:ascii="Times New Roman" w:eastAsia="Times New Roman" w:hAnsi="Times New Roman" w:cs="Times New Roman"/>
            <w:sz w:val="24"/>
            <w:szCs w:val="24"/>
          </w:rPr>
          <w:t xml:space="preserve">ated to age in the current study. </w:t>
        </w:r>
      </w:ins>
      <w:ins w:id="138" w:author="Benton, Deon" w:date="2023-09-21T20:47:00Z">
        <w:r w:rsidR="00083CAC">
          <w:rPr>
            <w:rFonts w:ascii="Times New Roman" w:eastAsia="Times New Roman" w:hAnsi="Times New Roman" w:cs="Times New Roman"/>
            <w:sz w:val="24"/>
            <w:szCs w:val="24"/>
          </w:rPr>
          <w:t>Although</w:t>
        </w:r>
      </w:ins>
      <w:ins w:id="139" w:author="Benton, Deon" w:date="2023-09-21T20:45:00Z">
        <w:r w:rsidR="00083CAC">
          <w:rPr>
            <w:rFonts w:ascii="Times New Roman" w:eastAsia="Times New Roman" w:hAnsi="Times New Roman" w:cs="Times New Roman"/>
            <w:sz w:val="24"/>
            <w:szCs w:val="24"/>
          </w:rPr>
          <w:t xml:space="preserve"> </w:t>
        </w:r>
      </w:ins>
      <w:ins w:id="140" w:author="Benton, Deon" w:date="2023-09-21T21:04:00Z">
        <w:r w:rsidR="00CA404D">
          <w:rPr>
            <w:rFonts w:ascii="Times New Roman" w:eastAsia="Times New Roman" w:hAnsi="Times New Roman" w:cs="Times New Roman"/>
            <w:sz w:val="24"/>
            <w:szCs w:val="24"/>
          </w:rPr>
          <w:t>we failed to observe an age effect,</w:t>
        </w:r>
      </w:ins>
      <w:ins w:id="141" w:author="Benton, Deon" w:date="2023-09-21T20:34:00Z">
        <w:r w:rsidR="0047762B">
          <w:rPr>
            <w:rFonts w:ascii="Times New Roman" w:eastAsia="Times New Roman" w:hAnsi="Times New Roman" w:cs="Times New Roman"/>
            <w:sz w:val="24"/>
            <w:szCs w:val="24"/>
          </w:rPr>
          <w:t xml:space="preserve"> the current results </w:t>
        </w:r>
      </w:ins>
      <w:ins w:id="142" w:author="Benton, Deon" w:date="2023-09-21T20:49:00Z">
        <w:r w:rsidR="00E66D2D">
          <w:rPr>
            <w:rFonts w:ascii="Times New Roman" w:eastAsia="Times New Roman" w:hAnsi="Times New Roman" w:cs="Times New Roman"/>
            <w:sz w:val="24"/>
            <w:szCs w:val="24"/>
          </w:rPr>
          <w:t>do</w:t>
        </w:r>
      </w:ins>
      <w:ins w:id="143" w:author="Benton, Deon" w:date="2023-09-21T20:34:00Z">
        <w:r w:rsidR="0047762B">
          <w:rPr>
            <w:rFonts w:ascii="Times New Roman" w:eastAsia="Times New Roman" w:hAnsi="Times New Roman" w:cs="Times New Roman"/>
            <w:sz w:val="24"/>
            <w:szCs w:val="24"/>
          </w:rPr>
          <w:t xml:space="preserve"> have developmental implications.</w:t>
        </w:r>
      </w:ins>
      <w:ins w:id="144" w:author="Benton, Deon" w:date="2023-09-21T21:05:00Z">
        <w:r w:rsidR="005D3EA1">
          <w:rPr>
            <w:rFonts w:ascii="Times New Roman" w:eastAsia="Times New Roman" w:hAnsi="Times New Roman" w:cs="Times New Roman"/>
            <w:sz w:val="24"/>
            <w:szCs w:val="24"/>
          </w:rPr>
          <w:t xml:space="preserve"> </w:t>
        </w:r>
        <w:r w:rsidR="000148AE">
          <w:rPr>
            <w:rFonts w:ascii="Times New Roman" w:eastAsia="Times New Roman" w:hAnsi="Times New Roman" w:cs="Times New Roman"/>
            <w:sz w:val="24"/>
            <w:szCs w:val="24"/>
          </w:rPr>
          <w:t>If</w:t>
        </w:r>
      </w:ins>
      <w:ins w:id="145" w:author="Benton, Deon" w:date="2023-09-21T20:55:00Z">
        <w:r w:rsidR="0012790F">
          <w:rPr>
            <w:rFonts w:ascii="Times New Roman" w:eastAsia="Times New Roman" w:hAnsi="Times New Roman" w:cs="Times New Roman"/>
            <w:sz w:val="24"/>
            <w:szCs w:val="24"/>
          </w:rPr>
          <w:t xml:space="preserve"> we are correct that </w:t>
        </w:r>
      </w:ins>
      <w:ins w:id="146" w:author="Benton, Deon" w:date="2023-09-21T20:50:00Z">
        <w:r w:rsidR="00E66D2D">
          <w:rPr>
            <w:rFonts w:ascii="Times New Roman" w:eastAsia="Times New Roman" w:hAnsi="Times New Roman" w:cs="Times New Roman"/>
            <w:sz w:val="24"/>
            <w:szCs w:val="24"/>
          </w:rPr>
          <w:t xml:space="preserve">children resort to more associative forms of processing when their information-processing abilities are </w:t>
        </w:r>
      </w:ins>
      <w:ins w:id="147" w:author="Benton, Deon" w:date="2023-09-21T20:58:00Z">
        <w:r w:rsidR="0012790F">
          <w:rPr>
            <w:rFonts w:ascii="Times New Roman" w:eastAsia="Times New Roman" w:hAnsi="Times New Roman" w:cs="Times New Roman"/>
            <w:sz w:val="24"/>
            <w:szCs w:val="24"/>
          </w:rPr>
          <w:t>stretched</w:t>
        </w:r>
      </w:ins>
      <w:ins w:id="148" w:author="Benton, Deon" w:date="2023-09-21T20:50:00Z">
        <w:r w:rsidR="00E66D2D">
          <w:rPr>
            <w:rFonts w:ascii="Times New Roman" w:eastAsia="Times New Roman" w:hAnsi="Times New Roman" w:cs="Times New Roman"/>
            <w:sz w:val="24"/>
            <w:szCs w:val="24"/>
          </w:rPr>
          <w:t xml:space="preserve">, </w:t>
        </w:r>
      </w:ins>
      <w:ins w:id="149" w:author="Benton, Deon" w:date="2023-09-21T20:58:00Z">
        <w:r w:rsidR="005738EC">
          <w:rPr>
            <w:rFonts w:ascii="Times New Roman" w:eastAsia="Times New Roman" w:hAnsi="Times New Roman" w:cs="Times New Roman"/>
            <w:sz w:val="24"/>
            <w:szCs w:val="24"/>
          </w:rPr>
          <w:t xml:space="preserve">then </w:t>
        </w:r>
      </w:ins>
      <w:ins w:id="150" w:author="Benton, Deon" w:date="2023-09-21T20:50:00Z">
        <w:r w:rsidR="00E66D2D">
          <w:rPr>
            <w:rFonts w:ascii="Times New Roman" w:eastAsia="Times New Roman" w:hAnsi="Times New Roman" w:cs="Times New Roman"/>
            <w:sz w:val="24"/>
            <w:szCs w:val="24"/>
          </w:rPr>
          <w:t>the</w:t>
        </w:r>
      </w:ins>
      <w:ins w:id="151" w:author="Benton, Deon" w:date="2023-09-21T20:57:00Z">
        <w:r w:rsidR="0012790F">
          <w:rPr>
            <w:rFonts w:ascii="Times New Roman" w:eastAsia="Times New Roman" w:hAnsi="Times New Roman" w:cs="Times New Roman"/>
            <w:sz w:val="24"/>
            <w:szCs w:val="24"/>
          </w:rPr>
          <w:t xml:space="preserve">se </w:t>
        </w:r>
      </w:ins>
      <w:ins w:id="152" w:author="Benton, Deon" w:date="2023-09-21T20:55:00Z">
        <w:r w:rsidR="0012790F">
          <w:rPr>
            <w:rFonts w:ascii="Times New Roman" w:eastAsia="Times New Roman" w:hAnsi="Times New Roman" w:cs="Times New Roman"/>
            <w:sz w:val="24"/>
            <w:szCs w:val="24"/>
          </w:rPr>
          <w:t>results</w:t>
        </w:r>
      </w:ins>
      <w:ins w:id="153" w:author="Benton, Deon" w:date="2023-09-21T20:46:00Z">
        <w:r w:rsidR="00083CAC">
          <w:rPr>
            <w:rFonts w:ascii="Times New Roman" w:eastAsia="Times New Roman" w:hAnsi="Times New Roman" w:cs="Times New Roman"/>
            <w:sz w:val="24"/>
            <w:szCs w:val="24"/>
          </w:rPr>
          <w:t xml:space="preserve"> suggests that </w:t>
        </w:r>
      </w:ins>
      <w:ins w:id="154" w:author="Benton, Deon" w:date="2023-09-21T20:55:00Z">
        <w:r w:rsidR="0012790F">
          <w:rPr>
            <w:rFonts w:ascii="Times New Roman" w:eastAsia="Times New Roman" w:hAnsi="Times New Roman" w:cs="Times New Roman"/>
            <w:sz w:val="24"/>
            <w:szCs w:val="24"/>
          </w:rPr>
          <w:t>if younger children are tested in a replication of the cur</w:t>
        </w:r>
      </w:ins>
      <w:ins w:id="155" w:author="Benton, Deon" w:date="2023-09-21T20:56:00Z">
        <w:r w:rsidR="0012790F">
          <w:rPr>
            <w:rFonts w:ascii="Times New Roman" w:eastAsia="Times New Roman" w:hAnsi="Times New Roman" w:cs="Times New Roman"/>
            <w:sz w:val="24"/>
            <w:szCs w:val="24"/>
          </w:rPr>
          <w:t>rent stud</w:t>
        </w:r>
      </w:ins>
      <w:ins w:id="156" w:author="Benton, Deon" w:date="2023-09-21T20:58:00Z">
        <w:r w:rsidR="005738EC">
          <w:rPr>
            <w:rFonts w:ascii="Times New Roman" w:eastAsia="Times New Roman" w:hAnsi="Times New Roman" w:cs="Times New Roman"/>
            <w:sz w:val="24"/>
            <w:szCs w:val="24"/>
          </w:rPr>
          <w:t xml:space="preserve">y </w:t>
        </w:r>
      </w:ins>
      <w:ins w:id="157" w:author="Benton, Deon" w:date="2023-09-21T20:51:00Z">
        <w:r w:rsidR="00E66D2D">
          <w:rPr>
            <w:rFonts w:ascii="Times New Roman" w:eastAsia="Times New Roman" w:hAnsi="Times New Roman" w:cs="Times New Roman"/>
            <w:sz w:val="24"/>
            <w:szCs w:val="24"/>
          </w:rPr>
          <w:t>their inferences should</w:t>
        </w:r>
      </w:ins>
      <w:ins w:id="158" w:author="Benton, Deon" w:date="2023-09-21T20:46:00Z">
        <w:r w:rsidR="00083CAC">
          <w:rPr>
            <w:rFonts w:ascii="Times New Roman" w:eastAsia="Times New Roman" w:hAnsi="Times New Roman" w:cs="Times New Roman"/>
            <w:sz w:val="24"/>
            <w:szCs w:val="24"/>
          </w:rPr>
          <w:t xml:space="preserve"> </w:t>
        </w:r>
      </w:ins>
      <w:ins w:id="159" w:author="Benton, Deon" w:date="2023-09-21T20:51:00Z">
        <w:r w:rsidR="00E66D2D">
          <w:rPr>
            <w:rFonts w:ascii="Times New Roman" w:eastAsia="Times New Roman" w:hAnsi="Times New Roman" w:cs="Times New Roman"/>
            <w:sz w:val="24"/>
            <w:szCs w:val="24"/>
          </w:rPr>
          <w:t>be even more associative than the 5- and 6-year-olds tested here.</w:t>
        </w:r>
      </w:ins>
      <w:ins w:id="160" w:author="Benton, Deon" w:date="2023-09-21T20:56:00Z">
        <w:r w:rsidR="0012790F">
          <w:rPr>
            <w:rFonts w:ascii="Times New Roman" w:eastAsia="Times New Roman" w:hAnsi="Times New Roman" w:cs="Times New Roman"/>
            <w:sz w:val="24"/>
            <w:szCs w:val="24"/>
          </w:rPr>
          <w:t xml:space="preserve"> This </w:t>
        </w:r>
      </w:ins>
      <w:ins w:id="161" w:author="Benton, Deon" w:date="2023-09-21T20:58:00Z">
        <w:r w:rsidR="005738EC">
          <w:rPr>
            <w:rFonts w:ascii="Times New Roman" w:eastAsia="Times New Roman" w:hAnsi="Times New Roman" w:cs="Times New Roman"/>
            <w:sz w:val="24"/>
            <w:szCs w:val="24"/>
          </w:rPr>
          <w:t>is because</w:t>
        </w:r>
      </w:ins>
      <w:ins w:id="162" w:author="Benton, Deon" w:date="2023-09-21T20:56:00Z">
        <w:r w:rsidR="0012790F">
          <w:rPr>
            <w:rFonts w:ascii="Times New Roman" w:eastAsia="Times New Roman" w:hAnsi="Times New Roman" w:cs="Times New Roman"/>
            <w:sz w:val="24"/>
            <w:szCs w:val="24"/>
          </w:rPr>
          <w:t xml:space="preserve"> younger children presumably possess less robust information-processing abilities than older children and thus should </w:t>
        </w:r>
      </w:ins>
      <w:ins w:id="163" w:author="Benton, Deon" w:date="2023-09-21T20:57:00Z">
        <w:r w:rsidR="0012790F">
          <w:rPr>
            <w:rFonts w:ascii="Times New Roman" w:eastAsia="Times New Roman" w:hAnsi="Times New Roman" w:cs="Times New Roman"/>
            <w:sz w:val="24"/>
            <w:szCs w:val="24"/>
          </w:rPr>
          <w:t>be more affected by the increase in the number of objects</w:t>
        </w:r>
      </w:ins>
      <w:ins w:id="164" w:author="Benton, Deon" w:date="2023-09-21T20:58:00Z">
        <w:r w:rsidR="00B51905">
          <w:rPr>
            <w:rFonts w:ascii="Times New Roman" w:eastAsia="Times New Roman" w:hAnsi="Times New Roman" w:cs="Times New Roman"/>
            <w:sz w:val="24"/>
            <w:szCs w:val="24"/>
          </w:rPr>
          <w:t xml:space="preserve"> (relative to past studies on retros</w:t>
        </w:r>
      </w:ins>
      <w:ins w:id="165" w:author="Benton, Deon" w:date="2023-09-21T20:59:00Z">
        <w:r w:rsidR="00B51905">
          <w:rPr>
            <w:rFonts w:ascii="Times New Roman" w:eastAsia="Times New Roman" w:hAnsi="Times New Roman" w:cs="Times New Roman"/>
            <w:sz w:val="24"/>
            <w:szCs w:val="24"/>
          </w:rPr>
          <w:t>pective reevaluation)</w:t>
        </w:r>
      </w:ins>
      <w:ins w:id="166" w:author="Benton, Deon" w:date="2023-09-21T20:57:00Z">
        <w:r w:rsidR="0012790F">
          <w:rPr>
            <w:rFonts w:ascii="Times New Roman" w:eastAsia="Times New Roman" w:hAnsi="Times New Roman" w:cs="Times New Roman"/>
            <w:sz w:val="24"/>
            <w:szCs w:val="24"/>
          </w:rPr>
          <w:t xml:space="preserve"> than the 5- and 6-year-olds tested here.</w:t>
        </w:r>
      </w:ins>
      <w:ins w:id="167" w:author="Benton, Deon" w:date="2023-09-21T20:52:00Z">
        <w:r w:rsidR="00E66D2D">
          <w:rPr>
            <w:rFonts w:ascii="Times New Roman" w:eastAsia="Times New Roman" w:hAnsi="Times New Roman" w:cs="Times New Roman"/>
            <w:sz w:val="24"/>
            <w:szCs w:val="24"/>
          </w:rPr>
          <w:t xml:space="preserve"> Conversely, if children older </w:t>
        </w:r>
      </w:ins>
      <w:ins w:id="168" w:author="Benton, Deon" w:date="2023-09-21T20:59:00Z">
        <w:r w:rsidR="00B51905">
          <w:rPr>
            <w:rFonts w:ascii="Times New Roman" w:eastAsia="Times New Roman" w:hAnsi="Times New Roman" w:cs="Times New Roman"/>
            <w:sz w:val="24"/>
            <w:szCs w:val="24"/>
          </w:rPr>
          <w:t xml:space="preserve">than that tested here </w:t>
        </w:r>
      </w:ins>
      <w:ins w:id="169" w:author="Benton, Deon" w:date="2023-09-21T20:53:00Z">
        <w:r w:rsidR="0012790F">
          <w:rPr>
            <w:rFonts w:ascii="Times New Roman" w:eastAsia="Times New Roman" w:hAnsi="Times New Roman" w:cs="Times New Roman"/>
            <w:sz w:val="24"/>
            <w:szCs w:val="24"/>
          </w:rPr>
          <w:t xml:space="preserve">or </w:t>
        </w:r>
      </w:ins>
      <w:ins w:id="170" w:author="Benton, Deon" w:date="2023-09-21T20:59:00Z">
        <w:r w:rsidR="00B51905">
          <w:rPr>
            <w:rFonts w:ascii="Times New Roman" w:eastAsia="Times New Roman" w:hAnsi="Times New Roman" w:cs="Times New Roman"/>
            <w:sz w:val="24"/>
            <w:szCs w:val="24"/>
          </w:rPr>
          <w:t xml:space="preserve">even </w:t>
        </w:r>
      </w:ins>
      <w:ins w:id="171" w:author="Benton, Deon" w:date="2023-09-21T20:53:00Z">
        <w:r w:rsidR="0012790F">
          <w:rPr>
            <w:rFonts w:ascii="Times New Roman" w:eastAsia="Times New Roman" w:hAnsi="Times New Roman" w:cs="Times New Roman"/>
            <w:sz w:val="24"/>
            <w:szCs w:val="24"/>
          </w:rPr>
          <w:t>adults</w:t>
        </w:r>
      </w:ins>
      <w:ins w:id="172" w:author="Benton, Deon" w:date="2023-09-21T20:52:00Z">
        <w:r w:rsidR="00E66D2D">
          <w:rPr>
            <w:rFonts w:ascii="Times New Roman" w:eastAsia="Times New Roman" w:hAnsi="Times New Roman" w:cs="Times New Roman"/>
            <w:sz w:val="24"/>
            <w:szCs w:val="24"/>
          </w:rPr>
          <w:t xml:space="preserve"> are tested </w:t>
        </w:r>
      </w:ins>
      <w:ins w:id="173" w:author="Benton, Deon" w:date="2023-09-21T20:53:00Z">
        <w:r w:rsidR="0012790F">
          <w:rPr>
            <w:rFonts w:ascii="Times New Roman" w:eastAsia="Times New Roman" w:hAnsi="Times New Roman" w:cs="Times New Roman"/>
            <w:sz w:val="24"/>
            <w:szCs w:val="24"/>
          </w:rPr>
          <w:t xml:space="preserve">in </w:t>
        </w:r>
      </w:ins>
      <w:ins w:id="174" w:author="Benton, Deon" w:date="2023-09-21T20:59:00Z">
        <w:r w:rsidR="00B51905">
          <w:rPr>
            <w:rFonts w:ascii="Times New Roman" w:eastAsia="Times New Roman" w:hAnsi="Times New Roman" w:cs="Times New Roman"/>
            <w:sz w:val="24"/>
            <w:szCs w:val="24"/>
          </w:rPr>
          <w:t>a replication of the current study</w:t>
        </w:r>
      </w:ins>
      <w:ins w:id="175" w:author="Benton, Deon" w:date="2023-09-21T20:53:00Z">
        <w:r w:rsidR="0012790F">
          <w:rPr>
            <w:rFonts w:ascii="Times New Roman" w:eastAsia="Times New Roman" w:hAnsi="Times New Roman" w:cs="Times New Roman"/>
            <w:sz w:val="24"/>
            <w:szCs w:val="24"/>
          </w:rPr>
          <w:t>, then not only should they be less affected by the increase in the number of objects</w:t>
        </w:r>
      </w:ins>
      <w:ins w:id="176" w:author="Benton, Deon" w:date="2023-09-21T20:59:00Z">
        <w:r w:rsidR="00B51905">
          <w:rPr>
            <w:rFonts w:ascii="Times New Roman" w:eastAsia="Times New Roman" w:hAnsi="Times New Roman" w:cs="Times New Roman"/>
            <w:sz w:val="24"/>
            <w:szCs w:val="24"/>
          </w:rPr>
          <w:t xml:space="preserve"> presumably because they possess more information-processing abilities than the children tested here,</w:t>
        </w:r>
      </w:ins>
      <w:ins w:id="177" w:author="Benton, Deon" w:date="2023-09-21T20:53:00Z">
        <w:r w:rsidR="0012790F">
          <w:rPr>
            <w:rFonts w:ascii="Times New Roman" w:eastAsia="Times New Roman" w:hAnsi="Times New Roman" w:cs="Times New Roman"/>
            <w:sz w:val="24"/>
            <w:szCs w:val="24"/>
          </w:rPr>
          <w:t xml:space="preserve"> but their inferences should </w:t>
        </w:r>
      </w:ins>
      <w:ins w:id="178" w:author="Benton, Deon" w:date="2023-09-21T20:59:00Z">
        <w:r w:rsidR="00B51905">
          <w:rPr>
            <w:rFonts w:ascii="Times New Roman" w:eastAsia="Times New Roman" w:hAnsi="Times New Roman" w:cs="Times New Roman"/>
            <w:sz w:val="24"/>
            <w:szCs w:val="24"/>
          </w:rPr>
          <w:t>also bet</w:t>
        </w:r>
      </w:ins>
      <w:ins w:id="179" w:author="Benton, Deon" w:date="2023-09-21T21:00:00Z">
        <w:r w:rsidR="00B51905">
          <w:rPr>
            <w:rFonts w:ascii="Times New Roman" w:eastAsia="Times New Roman" w:hAnsi="Times New Roman" w:cs="Times New Roman"/>
            <w:sz w:val="24"/>
            <w:szCs w:val="24"/>
          </w:rPr>
          <w:t>ter align with the predictions of the Bayesian model than the associative model. Although it remains to be seen whether these predictions will be borne out in younger children, recent data by Benton and Rakison (2023) support these predictions: In a study that was</w:t>
        </w:r>
      </w:ins>
      <w:ins w:id="180" w:author="Benton, Deon" w:date="2023-09-21T21:15:00Z">
        <w:r w:rsidR="00C57FB7">
          <w:rPr>
            <w:rFonts w:ascii="Times New Roman" w:eastAsia="Times New Roman" w:hAnsi="Times New Roman" w:cs="Times New Roman"/>
            <w:sz w:val="24"/>
            <w:szCs w:val="24"/>
          </w:rPr>
          <w:t xml:space="preserve"> similar in many ways to</w:t>
        </w:r>
      </w:ins>
      <w:ins w:id="181" w:author="Benton, Deon" w:date="2023-09-21T21:01:00Z">
        <w:r w:rsidR="00B51905">
          <w:rPr>
            <w:rFonts w:ascii="Times New Roman" w:eastAsia="Times New Roman" w:hAnsi="Times New Roman" w:cs="Times New Roman"/>
            <w:sz w:val="24"/>
            <w:szCs w:val="24"/>
          </w:rPr>
          <w:t xml:space="preserve"> the current one</w:t>
        </w:r>
      </w:ins>
      <w:ins w:id="182" w:author="Benton, Deon" w:date="2023-09-21T21:15:00Z">
        <w:r w:rsidR="00C57FB7">
          <w:rPr>
            <w:rFonts w:ascii="Times New Roman" w:eastAsia="Times New Roman" w:hAnsi="Times New Roman" w:cs="Times New Roman"/>
            <w:sz w:val="24"/>
            <w:szCs w:val="24"/>
          </w:rPr>
          <w:t xml:space="preserve">—including in the use of three and four objects—adults’ backwards blocking inferences </w:t>
        </w:r>
      </w:ins>
      <w:ins w:id="183" w:author="Benton, Deon" w:date="2023-09-21T21:01:00Z">
        <w:r w:rsidR="00B51905">
          <w:rPr>
            <w:rFonts w:ascii="Times New Roman" w:eastAsia="Times New Roman" w:hAnsi="Times New Roman" w:cs="Times New Roman"/>
            <w:sz w:val="24"/>
            <w:szCs w:val="24"/>
          </w:rPr>
          <w:t>better align</w:t>
        </w:r>
      </w:ins>
      <w:ins w:id="184" w:author="Benton, Deon" w:date="2023-09-21T21:15:00Z">
        <w:r w:rsidR="00C57FB7">
          <w:rPr>
            <w:rFonts w:ascii="Times New Roman" w:eastAsia="Times New Roman" w:hAnsi="Times New Roman" w:cs="Times New Roman"/>
            <w:sz w:val="24"/>
            <w:szCs w:val="24"/>
          </w:rPr>
          <w:t>ed</w:t>
        </w:r>
      </w:ins>
      <w:ins w:id="185" w:author="Benton, Deon" w:date="2023-09-21T21:01:00Z">
        <w:r w:rsidR="00B51905">
          <w:rPr>
            <w:rFonts w:ascii="Times New Roman" w:eastAsia="Times New Roman" w:hAnsi="Times New Roman" w:cs="Times New Roman"/>
            <w:sz w:val="24"/>
            <w:szCs w:val="24"/>
          </w:rPr>
          <w:t xml:space="preserve"> with Bayesian processes than associative ones. </w:t>
        </w:r>
      </w:ins>
      <w:ins w:id="186" w:author="Benton, Deon" w:date="2023-09-21T21:18:00Z">
        <w:r w:rsidR="00AB29EB">
          <w:rPr>
            <w:rFonts w:ascii="Times New Roman" w:eastAsia="Times New Roman" w:hAnsi="Times New Roman" w:cs="Times New Roman"/>
            <w:sz w:val="24"/>
            <w:szCs w:val="24"/>
          </w:rPr>
          <w:t xml:space="preserve">When one considers </w:t>
        </w:r>
      </w:ins>
      <w:ins w:id="187" w:author="Benton, Deon" w:date="2023-09-21T21:21:00Z">
        <w:r w:rsidR="00AB29EB">
          <w:rPr>
            <w:rFonts w:ascii="Times New Roman" w:eastAsia="Times New Roman" w:hAnsi="Times New Roman" w:cs="Times New Roman"/>
            <w:sz w:val="24"/>
            <w:szCs w:val="24"/>
          </w:rPr>
          <w:t>this finding</w:t>
        </w:r>
      </w:ins>
      <w:ins w:id="188" w:author="Benton, Deon" w:date="2023-09-21T21:18:00Z">
        <w:r w:rsidR="00AB29EB">
          <w:rPr>
            <w:rFonts w:ascii="Times New Roman" w:eastAsia="Times New Roman" w:hAnsi="Times New Roman" w:cs="Times New Roman"/>
            <w:sz w:val="24"/>
            <w:szCs w:val="24"/>
          </w:rPr>
          <w:t xml:space="preserve"> </w:t>
        </w:r>
      </w:ins>
      <w:ins w:id="189" w:author="Benton, Deon" w:date="2023-09-21T21:21:00Z">
        <w:r w:rsidR="00AB29EB">
          <w:rPr>
            <w:rFonts w:ascii="Times New Roman" w:eastAsia="Times New Roman" w:hAnsi="Times New Roman" w:cs="Times New Roman"/>
            <w:sz w:val="24"/>
            <w:szCs w:val="24"/>
          </w:rPr>
          <w:t>in light</w:t>
        </w:r>
      </w:ins>
      <w:ins w:id="190" w:author="Benton, Deon" w:date="2023-09-21T21:18:00Z">
        <w:r w:rsidR="00AB29EB">
          <w:rPr>
            <w:rFonts w:ascii="Times New Roman" w:eastAsia="Times New Roman" w:hAnsi="Times New Roman" w:cs="Times New Roman"/>
            <w:sz w:val="24"/>
            <w:szCs w:val="24"/>
          </w:rPr>
          <w:t xml:space="preserve"> of the current results</w:t>
        </w:r>
      </w:ins>
      <w:ins w:id="191" w:author="Benton, Deon" w:date="2023-09-21T21:16:00Z">
        <w:r w:rsidR="00C57FB7">
          <w:rPr>
            <w:rFonts w:ascii="Times New Roman" w:eastAsia="Times New Roman" w:hAnsi="Times New Roman" w:cs="Times New Roman"/>
            <w:sz w:val="24"/>
            <w:szCs w:val="24"/>
          </w:rPr>
          <w:t xml:space="preserve">, </w:t>
        </w:r>
      </w:ins>
      <w:ins w:id="192" w:author="Benton, Deon" w:date="2023-09-21T21:21:00Z">
        <w:r w:rsidR="00AB29EB">
          <w:rPr>
            <w:rFonts w:ascii="Times New Roman" w:eastAsia="Times New Roman" w:hAnsi="Times New Roman" w:cs="Times New Roman"/>
            <w:sz w:val="24"/>
            <w:szCs w:val="24"/>
          </w:rPr>
          <w:t>a clearer developmental picture emerges</w:t>
        </w:r>
      </w:ins>
      <w:ins w:id="193" w:author="Benton, Deon" w:date="2023-09-21T21:16:00Z">
        <w:r w:rsidR="00C57FB7">
          <w:rPr>
            <w:rFonts w:ascii="Times New Roman" w:eastAsia="Times New Roman" w:hAnsi="Times New Roman" w:cs="Times New Roman"/>
            <w:sz w:val="24"/>
            <w:szCs w:val="24"/>
          </w:rPr>
          <w:t>.</w:t>
        </w:r>
      </w:ins>
      <w:ins w:id="194" w:author="Benton, Deon" w:date="2023-09-21T21:20:00Z">
        <w:r w:rsidR="00AB29EB">
          <w:rPr>
            <w:rFonts w:ascii="Times New Roman" w:eastAsia="Times New Roman" w:hAnsi="Times New Roman" w:cs="Times New Roman"/>
            <w:sz w:val="24"/>
            <w:szCs w:val="24"/>
          </w:rPr>
          <w:t xml:space="preserve"> </w:t>
        </w:r>
      </w:ins>
      <w:ins w:id="195" w:author="Benton, Deon" w:date="2023-09-21T21:29:00Z">
        <w:r w:rsidR="00E508DD">
          <w:rPr>
            <w:rFonts w:ascii="Times New Roman" w:eastAsia="Times New Roman" w:hAnsi="Times New Roman" w:cs="Times New Roman"/>
            <w:sz w:val="24"/>
            <w:szCs w:val="24"/>
          </w:rPr>
          <w:t xml:space="preserve">Together, they </w:t>
        </w:r>
      </w:ins>
      <w:ins w:id="196" w:author="Benton, Deon" w:date="2023-09-21T21:22:00Z">
        <w:r w:rsidR="00AB29EB">
          <w:rPr>
            <w:rFonts w:ascii="Times New Roman" w:eastAsia="Times New Roman" w:hAnsi="Times New Roman" w:cs="Times New Roman"/>
            <w:sz w:val="24"/>
            <w:szCs w:val="24"/>
          </w:rPr>
          <w:t>not only</w:t>
        </w:r>
      </w:ins>
      <w:ins w:id="197" w:author="Benton, Deon" w:date="2023-09-21T21:20:00Z">
        <w:r w:rsidR="00AB29EB">
          <w:rPr>
            <w:rFonts w:ascii="Times New Roman" w:eastAsia="Times New Roman" w:hAnsi="Times New Roman" w:cs="Times New Roman"/>
            <w:sz w:val="24"/>
            <w:szCs w:val="24"/>
          </w:rPr>
          <w:t xml:space="preserve"> suggest that cognitive processing </w:t>
        </w:r>
        <w:r w:rsidR="00AB29EB" w:rsidRPr="00AB29EB">
          <w:rPr>
            <w:rFonts w:ascii="Times New Roman" w:eastAsia="Times New Roman" w:hAnsi="Times New Roman" w:cs="Times New Roman"/>
            <w:sz w:val="24"/>
            <w:szCs w:val="24"/>
          </w:rPr>
          <w:lastRenderedPageBreak/>
          <w:t>evolves from a more associative approach in younger children to a more Bayesian-oriented strategy in adults</w:t>
        </w:r>
      </w:ins>
      <w:ins w:id="198" w:author="Benton, Deon" w:date="2023-09-21T21:22:00Z">
        <w:r w:rsidR="00AB29EB">
          <w:rPr>
            <w:rFonts w:ascii="Times New Roman" w:eastAsia="Times New Roman" w:hAnsi="Times New Roman" w:cs="Times New Roman"/>
            <w:sz w:val="24"/>
            <w:szCs w:val="24"/>
          </w:rPr>
          <w:t xml:space="preserve"> but that this developmental</w:t>
        </w:r>
      </w:ins>
      <w:ins w:id="199" w:author="Benton, Deon" w:date="2023-09-21T21:21:00Z">
        <w:r w:rsidR="00AB29EB">
          <w:rPr>
            <w:rFonts w:ascii="Times New Roman" w:eastAsia="Times New Roman" w:hAnsi="Times New Roman" w:cs="Times New Roman"/>
            <w:sz w:val="24"/>
            <w:szCs w:val="24"/>
          </w:rPr>
          <w:t xml:space="preserve"> shift may be supported by increases in underlying information-processing</w:t>
        </w:r>
      </w:ins>
      <w:ins w:id="200" w:author="Benton, Deon" w:date="2023-09-21T21:20:00Z">
        <w:r w:rsidR="00AB29EB" w:rsidRPr="00AB29EB">
          <w:rPr>
            <w:rFonts w:ascii="Times New Roman" w:eastAsia="Times New Roman" w:hAnsi="Times New Roman" w:cs="Times New Roman"/>
            <w:sz w:val="24"/>
            <w:szCs w:val="24"/>
          </w:rPr>
          <w:t>.</w:t>
        </w:r>
      </w:ins>
      <w:ins w:id="201" w:author="Benton, Deon" w:date="2023-09-21T21:22:00Z">
        <w:r w:rsidR="00AB29EB">
          <w:rPr>
            <w:rFonts w:ascii="Times New Roman" w:eastAsia="Times New Roman" w:hAnsi="Times New Roman" w:cs="Times New Roman"/>
            <w:sz w:val="24"/>
            <w:szCs w:val="24"/>
          </w:rPr>
          <w:t xml:space="preserve"> Nonetheless, </w:t>
        </w:r>
      </w:ins>
      <w:ins w:id="202" w:author="Benton, Deon" w:date="2023-09-21T21:30:00Z">
        <w:r w:rsidR="00D83886">
          <w:rPr>
            <w:rFonts w:ascii="Times New Roman" w:eastAsia="Times New Roman" w:hAnsi="Times New Roman" w:cs="Times New Roman"/>
            <w:sz w:val="24"/>
            <w:szCs w:val="24"/>
          </w:rPr>
          <w:t>future research will want to</w:t>
        </w:r>
      </w:ins>
      <w:ins w:id="203" w:author="Benton, Deon" w:date="2023-09-21T21:23:00Z">
        <w:r w:rsidR="00FB56AF">
          <w:rPr>
            <w:rFonts w:ascii="Times New Roman" w:eastAsia="Times New Roman" w:hAnsi="Times New Roman" w:cs="Times New Roman"/>
            <w:sz w:val="24"/>
            <w:szCs w:val="24"/>
          </w:rPr>
          <w:t xml:space="preserve"> test younger children than that tested here</w:t>
        </w:r>
        <w:r w:rsidR="00077601">
          <w:rPr>
            <w:rFonts w:ascii="Times New Roman" w:eastAsia="Times New Roman" w:hAnsi="Times New Roman" w:cs="Times New Roman"/>
            <w:sz w:val="24"/>
            <w:szCs w:val="24"/>
          </w:rPr>
          <w:t xml:space="preserve"> </w:t>
        </w:r>
        <w:r w:rsidR="00FB56AF">
          <w:rPr>
            <w:rFonts w:ascii="Times New Roman" w:eastAsia="Times New Roman" w:hAnsi="Times New Roman" w:cs="Times New Roman"/>
            <w:sz w:val="24"/>
            <w:szCs w:val="24"/>
          </w:rPr>
          <w:t>to better assess the viability of the current</w:t>
        </w:r>
      </w:ins>
      <w:ins w:id="204" w:author="Benton, Deon" w:date="2023-09-21T21:30:00Z">
        <w:r w:rsidR="00D83886">
          <w:rPr>
            <w:rFonts w:ascii="Times New Roman" w:eastAsia="Times New Roman" w:hAnsi="Times New Roman" w:cs="Times New Roman"/>
            <w:sz w:val="24"/>
            <w:szCs w:val="24"/>
          </w:rPr>
          <w:t xml:space="preserve"> information-processing</w:t>
        </w:r>
      </w:ins>
      <w:ins w:id="205" w:author="Benton, Deon" w:date="2023-09-21T21:23:00Z">
        <w:r w:rsidR="00FB56AF">
          <w:rPr>
            <w:rFonts w:ascii="Times New Roman" w:eastAsia="Times New Roman" w:hAnsi="Times New Roman" w:cs="Times New Roman"/>
            <w:sz w:val="24"/>
            <w:szCs w:val="24"/>
          </w:rPr>
          <w:t xml:space="preserve"> account.</w:t>
        </w:r>
      </w:ins>
    </w:p>
    <w:p w14:paraId="28474E60" w14:textId="77777777" w:rsidR="006C5C80" w:rsidRDefault="00E819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2967FFB" w14:textId="048B3295" w:rsidR="006C5C80" w:rsidRDefault="00E819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w:t>
      </w:r>
      <w:r w:rsidR="00694E95">
        <w:rPr>
          <w:rFonts w:ascii="Times New Roman" w:eastAsia="Times New Roman" w:hAnsi="Times New Roman" w:cs="Times New Roman"/>
          <w:color w:val="000000"/>
          <w:sz w:val="24"/>
          <w:szCs w:val="24"/>
        </w:rPr>
        <w:t>retrospective</w:t>
      </w:r>
      <w:r>
        <w:rPr>
          <w:rFonts w:ascii="Times New Roman" w:eastAsia="Times New Roman" w:hAnsi="Times New Roman" w:cs="Times New Roman"/>
          <w:color w:val="000000"/>
          <w:sz w:val="24"/>
          <w:szCs w:val="24"/>
        </w:rPr>
        <w:t xml:space="preserve"> reasoning in human children in the context of multiple candidate causes. A longstanding view has been that the cognitive mechanism by which people reason about causal events is Bayesian inference rather than associative processes.  The experiments reported here support a different conclusion: children </w:t>
      </w:r>
      <w:r w:rsidR="00694E95">
        <w:rPr>
          <w:rFonts w:ascii="Times New Roman" w:eastAsia="Times New Roman" w:hAnsi="Times New Roman" w:cs="Times New Roman"/>
          <w:color w:val="000000"/>
          <w:sz w:val="24"/>
          <w:szCs w:val="24"/>
        </w:rPr>
        <w:t xml:space="preserve">might be relying on both </w:t>
      </w:r>
      <w:r>
        <w:rPr>
          <w:rFonts w:ascii="Times New Roman" w:eastAsia="Times New Roman" w:hAnsi="Times New Roman" w:cs="Times New Roman"/>
          <w:color w:val="000000"/>
          <w:sz w:val="24"/>
          <w:szCs w:val="24"/>
        </w:rPr>
        <w:t xml:space="preserve"> associative learning </w:t>
      </w:r>
      <w:r>
        <w:rPr>
          <w:rFonts w:ascii="Times New Roman" w:eastAsia="Times New Roman" w:hAnsi="Times New Roman" w:cs="Times New Roman"/>
          <w:i/>
          <w:color w:val="000000"/>
          <w:sz w:val="24"/>
          <w:szCs w:val="24"/>
        </w:rPr>
        <w:t xml:space="preserve">and </w:t>
      </w:r>
      <w:r>
        <w:rPr>
          <w:rFonts w:ascii="Times New Roman" w:eastAsia="Times New Roman" w:hAnsi="Times New Roman" w:cs="Times New Roman"/>
          <w:color w:val="000000"/>
          <w:sz w:val="24"/>
          <w:szCs w:val="24"/>
        </w:rPr>
        <w:t xml:space="preserve">Bayesian inference to reason about causal events. </w:t>
      </w:r>
    </w:p>
    <w:p w14:paraId="72B8A87B" w14:textId="77777777" w:rsidR="006C5C80" w:rsidRDefault="00E81900">
      <w:pPr>
        <w:rPr>
          <w:rFonts w:ascii="Times New Roman" w:eastAsia="Times New Roman" w:hAnsi="Times New Roman" w:cs="Times New Roman"/>
          <w:color w:val="000000"/>
          <w:sz w:val="24"/>
          <w:szCs w:val="24"/>
        </w:rPr>
      </w:pPr>
      <w:r>
        <w:br w:type="page"/>
      </w:r>
    </w:p>
    <w:p w14:paraId="312470E5" w14:textId="77777777" w:rsidR="006C5C80" w:rsidRDefault="00E819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E0BBE8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Beckers, T., Vandorpe, S., Debeys, I., &amp; De Houwer, J. (2009). Three-year-olds’ retrospective revaluation in the blicket detector task: Backward blocking or recovery from overshadowing?.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63C6476E" w14:textId="1FE1901E" w:rsidR="00403B89" w:rsidRDefault="00403B8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D.T., &amp; Rakison, D.H. (in press). Associative learning or Bayesian inference: Revisiting backwards blocking reasoning in human adults. Cognition. </w:t>
      </w:r>
    </w:p>
    <w:p w14:paraId="039A44B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Benton, D. T., Rakison, D. H., &amp; Sobel, D. M. (2021). When correlation equals causation: A behavioral and computational account of second-order correlation learning in children. Journal of Experimental Child Psychology, 202, 105008.</w:t>
      </w:r>
    </w:p>
    <w:p w14:paraId="504B3F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71D7B5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7B62A80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B., &amp; Lombrozo, T. (2012). Occam's rattle: children's use of simplicity and probability to constrain inference. Developmental psychology, 48(4), 1156.</w:t>
      </w:r>
    </w:p>
    <w:p w14:paraId="12D44B0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54F914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88538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Butler, L. P., Gibbs, H. M., &amp; Tavassolie, N. S. (2020). Children’s developing understanding that even reliable sources need to verify their claims. Cognitive Development, 54, 100871.</w:t>
      </w:r>
    </w:p>
    <w:p w14:paraId="79C3E3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Caporaso, J. S., &amp; Marcovitch,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6AFC6A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L.B. (1988). An information processing approach to infant cognitive development. In L. Weiskrantz (Ed.), Thought without language, (pp. 211-228). Oxford: Oxford University Press.</w:t>
      </w:r>
    </w:p>
    <w:p w14:paraId="2788423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31618FB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06D29DB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58F87D12" w14:textId="77777777" w:rsidR="006C5C80" w:rsidRDefault="00E81900">
      <w:pPr>
        <w:spacing w:after="0" w:line="480" w:lineRule="auto"/>
        <w:ind w:left="720" w:hanging="720"/>
        <w:rPr>
          <w:ins w:id="206" w:author="Benton, Deon" w:date="2023-09-20T19:08: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Erb, C. D., &amp; Sobel, D. M. (2014). The development of diagnostic reasoning about uncertain events between ages 4–7. PloS one, 9(3), e92285.</w:t>
      </w:r>
    </w:p>
    <w:p w14:paraId="67691805" w14:textId="1A00AD0D" w:rsidR="00A87729" w:rsidRDefault="00A87729">
      <w:pPr>
        <w:spacing w:after="0" w:line="480" w:lineRule="auto"/>
        <w:ind w:left="720" w:hanging="720"/>
        <w:rPr>
          <w:rFonts w:ascii="Times New Roman" w:eastAsia="Times New Roman" w:hAnsi="Times New Roman" w:cs="Times New Roman"/>
          <w:color w:val="222222"/>
          <w:sz w:val="24"/>
          <w:szCs w:val="24"/>
          <w:highlight w:val="white"/>
        </w:rPr>
      </w:pPr>
      <w:ins w:id="207" w:author="Benton, Deon" w:date="2023-09-20T19:08:00Z">
        <w:r w:rsidRPr="00A87729">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ins>
    </w:p>
    <w:p w14:paraId="4FE2F9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Frye, D., Zelazo, P. D., &amp; Palfai,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5184B50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6B22BF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7D45408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64C915B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Sobel, D. M., Schulz, L. E., &amp; Glymour,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115300C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Wellman, H. M. (2012). Reconstructing constructivism: causal models, Bayesian learning mechanisms, and the theory theory.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8525A7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Greco, C., Hayne, H., &amp; Rovee-Collier, C. (1990). Roles of function, reminding, and variability in categorization by 3-month-old infants. Journal of Experimental Psychology: Learning, memory, and cognition, 16(4), 617.</w:t>
      </w:r>
    </w:p>
    <w:p w14:paraId="6AD0507F" w14:textId="0B21E641"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4A66591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374552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0F3301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7C89301B" w14:textId="77777777" w:rsidR="006C5C80" w:rsidRDefault="00E81900">
      <w:pPr>
        <w:spacing w:after="0" w:line="480" w:lineRule="auto"/>
        <w:ind w:left="720" w:hanging="720"/>
        <w:rPr>
          <w:ins w:id="208" w:author="Benton, Deon" w:date="2023-09-20T19:10: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6A835D64" w14:textId="618DBA2D" w:rsidR="00A87729" w:rsidRDefault="00A87729">
      <w:pPr>
        <w:spacing w:after="0" w:line="480" w:lineRule="auto"/>
        <w:ind w:left="720" w:hanging="720"/>
        <w:rPr>
          <w:rFonts w:ascii="Times New Roman" w:eastAsia="Times New Roman" w:hAnsi="Times New Roman" w:cs="Times New Roman"/>
          <w:color w:val="222222"/>
          <w:sz w:val="24"/>
          <w:szCs w:val="24"/>
          <w:highlight w:val="white"/>
        </w:rPr>
      </w:pPr>
      <w:ins w:id="209" w:author="Benton, Deon" w:date="2023-09-20T19:10:00Z">
        <w:r w:rsidRPr="00A87729">
          <w:rPr>
            <w:rFonts w:ascii="Times New Roman" w:eastAsia="Times New Roman" w:hAnsi="Times New Roman" w:cs="Times New Roman"/>
            <w:color w:val="222222"/>
            <w:sz w:val="24"/>
            <w:szCs w:val="24"/>
          </w:rPr>
          <w:t>Hermes, J., Behne, T., Bich, A. E., Thielert, C., &amp; Rakoczy, H. (2018). Children's selective trust decisions: Rational competence and limiting performance factors. Developmental science, 21(2), e12527.</w:t>
        </w:r>
      </w:ins>
    </w:p>
    <w:p w14:paraId="360773C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Heyes, C. (2012). Simple minds: a qualified defence of associative learning. Philosophical Transactions of the Royal Society B: Biological Sciences, 367(1603), 2695-2703.</w:t>
      </w:r>
    </w:p>
    <w:p w14:paraId="56F11F1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Houwer, J. D., Beckers, T., &amp; Glautier,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7B41822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Kenderla,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1B29F33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336587D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5918EF5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2CA1B0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1F7097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0D3310D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p>
    <w:p w14:paraId="7B19F68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Leslie, A. M., &amp; Keeble, S. (1987). Do six-month-old infants perceive causality?.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2E144F0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C285DE3" w14:textId="77777777" w:rsidR="006C5C80" w:rsidRDefault="00E81900">
      <w:pPr>
        <w:spacing w:after="0" w:line="480" w:lineRule="auto"/>
        <w:ind w:left="720" w:hanging="720"/>
        <w:rPr>
          <w:ins w:id="210" w:author="Benton, Deon" w:date="2023-09-20T19:12: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Marcus, G. F., Vijayan, S., Bandi Rao, S., &amp; Vishton, P. M. (1999). Rule learning by seven-month-old infants. Science, 283(5398), 77-80.</w:t>
      </w:r>
    </w:p>
    <w:p w14:paraId="42784542" w14:textId="6B81853A"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ins w:id="211" w:author="Benton, Deon" w:date="2023-09-20T19:12:00Z">
        <w:r w:rsidRPr="00562433">
          <w:rPr>
            <w:rFonts w:ascii="Times New Roman" w:eastAsia="Times New Roman" w:hAnsi="Times New Roman" w:cs="Times New Roman"/>
            <w:color w:val="222222"/>
            <w:sz w:val="24"/>
            <w:szCs w:val="24"/>
          </w:rPr>
          <w:t>Marr, D. (1982). Vision: A Computational Investigation into the Human Representation and Processing of Visual Information. New York, NY, USA: Henry Holt and Co., Inc.. ISBN: 0716715678</w:t>
        </w:r>
      </w:ins>
    </w:p>
    <w:p w14:paraId="13A6BCF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EABE7A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3E209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Meltzoff, A. N., Waismeyer,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193FAE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50C28C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0E847BF6" w14:textId="77777777" w:rsidR="006C5C80" w:rsidRDefault="00E819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p>
    <w:p w14:paraId="0B944B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5330DE5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14CDBDD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Rovee-Collier, C. (1999). The development of infant memory. Current directions in psychological science, 8(3), 80-85.</w:t>
      </w:r>
    </w:p>
    <w:p w14:paraId="33F9AB7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0C33C874" w14:textId="77777777" w:rsidR="006C5C80" w:rsidRDefault="00E81900">
      <w:pPr>
        <w:spacing w:after="0" w:line="480" w:lineRule="auto"/>
        <w:ind w:left="720" w:hanging="720"/>
        <w:rPr>
          <w:ins w:id="212" w:author="Benton, Deon" w:date="2023-09-20T19:13: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Schulz, L. E., Gopnik, A., &amp; Glymour, C. (2007). Preschool children learn about causal structure from conditional interventions. Developmental science, 10(3), 322-332.</w:t>
      </w:r>
    </w:p>
    <w:p w14:paraId="58DF315A" w14:textId="77777777" w:rsidR="00562433" w:rsidRDefault="00562433" w:rsidP="00562433">
      <w:pPr>
        <w:spacing w:after="0" w:line="480" w:lineRule="auto"/>
        <w:ind w:left="720" w:hanging="720"/>
        <w:rPr>
          <w:moveTo w:id="213" w:author="Benton, Deon" w:date="2023-09-20T19:13:00Z"/>
          <w:rFonts w:ascii="Times New Roman" w:eastAsia="Times New Roman" w:hAnsi="Times New Roman" w:cs="Times New Roman"/>
          <w:color w:val="222222"/>
          <w:sz w:val="24"/>
          <w:szCs w:val="24"/>
          <w:highlight w:val="white"/>
        </w:rPr>
      </w:pPr>
      <w:moveToRangeStart w:id="214" w:author="Benton, Deon" w:date="2023-09-20T19:13:00Z" w:name="move146129616"/>
      <w:moveTo w:id="215" w:author="Benton, Deon" w:date="2023-09-20T19:13:00Z">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moveTo>
    </w:p>
    <w:moveToRangeEnd w:id="214"/>
    <w:p w14:paraId="6660074D" w14:textId="77777777"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p>
    <w:p w14:paraId="399DC3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74719D34" w14:textId="358B0AED" w:rsidR="006C5C80" w:rsidDel="00562433" w:rsidRDefault="00E81900">
      <w:pPr>
        <w:spacing w:after="0" w:line="480" w:lineRule="auto"/>
        <w:ind w:left="720" w:hanging="720"/>
        <w:rPr>
          <w:moveFrom w:id="216" w:author="Benton, Deon" w:date="2023-09-20T19:13:00Z"/>
          <w:rFonts w:ascii="Times New Roman" w:eastAsia="Times New Roman" w:hAnsi="Times New Roman" w:cs="Times New Roman"/>
          <w:color w:val="222222"/>
          <w:sz w:val="24"/>
          <w:szCs w:val="24"/>
          <w:highlight w:val="white"/>
        </w:rPr>
      </w:pPr>
      <w:moveFromRangeStart w:id="217" w:author="Benton, Deon" w:date="2023-09-20T19:13:00Z" w:name="move146129616"/>
      <w:moveFrom w:id="218" w:author="Benton, Deon" w:date="2023-09-20T19:13:00Z">
        <w:r w:rsidDel="00562433">
          <w:rPr>
            <w:rFonts w:ascii="Times New Roman" w:eastAsia="Times New Roman" w:hAnsi="Times New Roman" w:cs="Times New Roman"/>
            <w:color w:val="222222"/>
            <w:sz w:val="24"/>
            <w:szCs w:val="24"/>
            <w:highlight w:val="white"/>
          </w:rPr>
          <w:t>Shanks, D. R. (1985). Forward and backward blocking in human contingency judgement. </w:t>
        </w:r>
        <w:r w:rsidDel="00562433">
          <w:rPr>
            <w:rFonts w:ascii="Times New Roman" w:eastAsia="Times New Roman" w:hAnsi="Times New Roman" w:cs="Times New Roman"/>
            <w:i/>
            <w:color w:val="222222"/>
            <w:sz w:val="24"/>
            <w:szCs w:val="24"/>
            <w:highlight w:val="white"/>
          </w:rPr>
          <w:t>The Quarterly Journal of Experimental Psychology Section B</w:t>
        </w:r>
        <w:r w:rsidDel="00562433">
          <w:rPr>
            <w:rFonts w:ascii="Times New Roman" w:eastAsia="Times New Roman" w:hAnsi="Times New Roman" w:cs="Times New Roman"/>
            <w:color w:val="222222"/>
            <w:sz w:val="24"/>
            <w:szCs w:val="24"/>
            <w:highlight w:val="white"/>
          </w:rPr>
          <w:t>, </w:t>
        </w:r>
        <w:r w:rsidDel="00562433">
          <w:rPr>
            <w:rFonts w:ascii="Times New Roman" w:eastAsia="Times New Roman" w:hAnsi="Times New Roman" w:cs="Times New Roman"/>
            <w:i/>
            <w:color w:val="222222"/>
            <w:sz w:val="24"/>
            <w:szCs w:val="24"/>
            <w:highlight w:val="white"/>
          </w:rPr>
          <w:t>37</w:t>
        </w:r>
        <w:r w:rsidDel="00562433">
          <w:rPr>
            <w:rFonts w:ascii="Times New Roman" w:eastAsia="Times New Roman" w:hAnsi="Times New Roman" w:cs="Times New Roman"/>
            <w:color w:val="222222"/>
            <w:sz w:val="24"/>
            <w:szCs w:val="24"/>
            <w:highlight w:val="white"/>
          </w:rPr>
          <w:t>(1b), 1-21.</w:t>
        </w:r>
      </w:moveFrom>
    </w:p>
    <w:moveFromRangeEnd w:id="217"/>
    <w:p w14:paraId="45A8D2BF" w14:textId="77777777" w:rsidR="006C5C80" w:rsidRDefault="00E81900">
      <w:pPr>
        <w:spacing w:after="0" w:line="480" w:lineRule="auto"/>
        <w:ind w:left="720" w:hanging="720"/>
        <w:rPr>
          <w:ins w:id="219" w:author="Benton, Deon" w:date="2023-09-20T19:14: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782E1F5D" w14:textId="52B9E9A0"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ins w:id="220" w:author="Benton, Deon" w:date="2023-09-20T19:14:00Z">
        <w:r w:rsidRPr="00562433">
          <w:rPr>
            <w:rFonts w:ascii="Times New Roman" w:eastAsia="Times New Roman" w:hAnsi="Times New Roman" w:cs="Times New Roman"/>
            <w:color w:val="222222"/>
            <w:sz w:val="24"/>
            <w:szCs w:val="24"/>
          </w:rPr>
          <w:t>Sobel, D. M., Erb, C. D., Tassin, T., &amp; Weisberg, D. S. (2017). The development of diagnostic inference about uncertain causes. Journal of Cognition and Development, 18(5), 556-576.</w:t>
        </w:r>
      </w:ins>
    </w:p>
    <w:p w14:paraId="78A9B0C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20F0398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3ADCE64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477C49D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Steinbeis,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0B84D61A" w14:textId="2FF31889" w:rsidR="00AF2158" w:rsidRDefault="00AF2158">
      <w:pPr>
        <w:spacing w:after="0" w:line="480" w:lineRule="auto"/>
        <w:ind w:left="720" w:hanging="720"/>
        <w:rPr>
          <w:rFonts w:ascii="Times New Roman" w:eastAsia="Times New Roman" w:hAnsi="Times New Roman" w:cs="Times New Roman"/>
          <w:color w:val="222222"/>
          <w:sz w:val="24"/>
          <w:szCs w:val="24"/>
          <w:highlight w:val="white"/>
        </w:rPr>
      </w:pPr>
      <w:r w:rsidRPr="00AF2158">
        <w:rPr>
          <w:rFonts w:ascii="Times New Roman" w:eastAsia="Times New Roman" w:hAnsi="Times New Roman" w:cs="Times New Roman"/>
          <w:color w:val="222222"/>
          <w:sz w:val="24"/>
          <w:szCs w:val="24"/>
        </w:rPr>
        <w:t>Steyvers, M., Tenenbaum, J. B., Wagenmakers, E. J., &amp; Blum, B. (2003). Inferring causal networks from observations and interventions. Cognitive science, 27(3), 453-489.</w:t>
      </w:r>
    </w:p>
    <w:p w14:paraId="062A124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Stojnić, G., Gandhi, K., Yasuda, S., Lake, B. M., &amp; Dillon, M. R. (2023). Commonsense psychology in human infants and machines. Cognition, 235, 105406.</w:t>
      </w:r>
    </w:p>
    <w:p w14:paraId="170BFEB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Van Hamme, L. J., &amp; Wasserman, E. A. (1994). Cue competition in causality judgments: The role of nonpresentation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23792E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90BEC1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Nyhout, A. (2020). Asking “why?” and “what if?”: The influence of questions on children’s inferences. The questioning child: Insights from psychology and education, 252-280.</w:t>
      </w:r>
    </w:p>
    <w:p w14:paraId="28AD6165" w14:textId="2BA5A1DB"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96CA9A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Widrow, B., &amp; Hoff, M. E. (1960). Adaptive switching circuits. Stanford Univ Ca Stanford Electronics Labs.</w:t>
      </w:r>
    </w:p>
    <w:p w14:paraId="28B49B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3ACE41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AB814B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Müller, U., Frye, D., Marcovitch, S., Argitis, G., Boseovski,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2FE69D8" w14:textId="77777777" w:rsidR="006C5C80" w:rsidRDefault="006C5C80">
      <w:pPr>
        <w:rPr>
          <w:rFonts w:ascii="Times New Roman" w:eastAsia="Times New Roman" w:hAnsi="Times New Roman" w:cs="Times New Roman"/>
          <w:color w:val="222222"/>
          <w:sz w:val="24"/>
          <w:szCs w:val="24"/>
          <w:highlight w:val="white"/>
        </w:rPr>
      </w:pPr>
    </w:p>
    <w:sectPr w:rsidR="006C5C80">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7C93B" w14:textId="77777777" w:rsidR="009C0DEA" w:rsidRDefault="009C0DEA">
      <w:pPr>
        <w:spacing w:after="0" w:line="240" w:lineRule="auto"/>
      </w:pPr>
      <w:r>
        <w:separator/>
      </w:r>
    </w:p>
  </w:endnote>
  <w:endnote w:type="continuationSeparator" w:id="0">
    <w:p w14:paraId="1D4B5FA7" w14:textId="77777777" w:rsidR="009C0DEA" w:rsidRDefault="009C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93610" w14:textId="77777777" w:rsidR="009C0DEA" w:rsidRDefault="009C0DEA">
      <w:pPr>
        <w:spacing w:after="0" w:line="240" w:lineRule="auto"/>
      </w:pPr>
      <w:r>
        <w:separator/>
      </w:r>
    </w:p>
  </w:footnote>
  <w:footnote w:type="continuationSeparator" w:id="0">
    <w:p w14:paraId="717A1A4D" w14:textId="77777777" w:rsidR="009C0DEA" w:rsidRDefault="009C0DEA">
      <w:pPr>
        <w:spacing w:after="0" w:line="240" w:lineRule="auto"/>
      </w:pPr>
      <w:r>
        <w:continuationSeparator/>
      </w:r>
    </w:p>
  </w:footnote>
  <w:footnote w:id="1">
    <w:p w14:paraId="49ABAE37" w14:textId="3F1E75D0" w:rsidR="00717614" w:rsidRDefault="00717614">
      <w:pPr>
        <w:pStyle w:val="FootnoteText"/>
      </w:pPr>
      <w:r w:rsidRPr="006231D0">
        <w:rPr>
          <w:rStyle w:val="FootnoteReference"/>
          <w:rFonts w:ascii="Times New Roman" w:hAnsi="Times New Roman" w:cs="Times New Roman"/>
          <w:sz w:val="24"/>
          <w:szCs w:val="24"/>
        </w:rPr>
        <w:footnoteRef/>
      </w:r>
      <w:r>
        <w:t xml:space="preserve"> </w:t>
      </w:r>
      <w:r w:rsidRPr="006231D0">
        <w:rPr>
          <w:rFonts w:ascii="Times New Roman" w:hAnsi="Times New Roman" w:cs="Times New Roman"/>
          <w:color w:val="000000" w:themeColor="text1"/>
          <w:sz w:val="24"/>
          <w:szCs w:val="24"/>
        </w:rPr>
        <w:t xml:space="preserve">An open question is how there could be a significant three-way interaction between Age, Condition, and Object despite the fact that follow-up analyses for both conditions did not show a significant two-way interaction between Age and Condition. We suspect that </w:t>
      </w:r>
      <w:r w:rsidR="00C32B85">
        <w:rPr>
          <w:rFonts w:ascii="Times New Roman" w:hAnsi="Times New Roman" w:cs="Times New Roman"/>
          <w:color w:val="FF0000"/>
          <w:sz w:val="24"/>
          <w:szCs w:val="24"/>
        </w:rPr>
        <w:t>because at least one of the differences in slopes</w:t>
      </w:r>
      <w:r w:rsidR="00284005" w:rsidRPr="006231D0">
        <w:rPr>
          <w:rFonts w:ascii="Times New Roman" w:hAnsi="Times New Roman" w:cs="Times New Roman"/>
          <w:color w:val="000000" w:themeColor="text1"/>
          <w:sz w:val="24"/>
          <w:szCs w:val="24"/>
        </w:rPr>
        <w:t xml:space="preserve"> (i.e., the difference in slopes between object A and B) approached</w:t>
      </w:r>
      <w:r w:rsidR="009F6461" w:rsidRPr="006231D0">
        <w:rPr>
          <w:rFonts w:ascii="Times New Roman" w:hAnsi="Times New Roman" w:cs="Times New Roman"/>
          <w:color w:val="000000" w:themeColor="text1"/>
          <w:sz w:val="24"/>
          <w:szCs w:val="24"/>
        </w:rPr>
        <w:t xml:space="preserve"> statistical </w:t>
      </w:r>
      <w:r w:rsidR="00284005" w:rsidRPr="006231D0">
        <w:rPr>
          <w:rFonts w:ascii="Times New Roman" w:hAnsi="Times New Roman" w:cs="Times New Roman"/>
          <w:color w:val="000000" w:themeColor="text1"/>
          <w:sz w:val="24"/>
          <w:szCs w:val="24"/>
        </w:rPr>
        <w:t xml:space="preserve">significance in the backwards blocking condition </w:t>
      </w:r>
      <w:r w:rsidR="009F6461" w:rsidRPr="006231D0">
        <w:rPr>
          <w:rFonts w:ascii="Times New Roman" w:hAnsi="Times New Roman" w:cs="Times New Roman"/>
          <w:color w:val="000000" w:themeColor="text1"/>
          <w:sz w:val="24"/>
          <w:szCs w:val="24"/>
        </w:rPr>
        <w:t>(</w:t>
      </w:r>
      <w:r w:rsidR="009F6461" w:rsidRPr="006231D0">
        <w:rPr>
          <w:rFonts w:ascii="Times New Roman" w:hAnsi="Times New Roman" w:cs="Times New Roman"/>
          <w:i/>
          <w:iCs/>
          <w:color w:val="000000" w:themeColor="text1"/>
          <w:sz w:val="24"/>
          <w:szCs w:val="24"/>
        </w:rPr>
        <w:t xml:space="preserve">p </w:t>
      </w:r>
      <w:r w:rsidR="009F6461" w:rsidRPr="006231D0">
        <w:rPr>
          <w:rFonts w:ascii="Times New Roman" w:hAnsi="Times New Roman" w:cs="Times New Roman"/>
          <w:color w:val="000000" w:themeColor="text1"/>
          <w:sz w:val="24"/>
          <w:szCs w:val="24"/>
        </w:rPr>
        <w:t>= .07)</w:t>
      </w:r>
      <w:r w:rsidR="00284005" w:rsidRPr="006231D0">
        <w:rPr>
          <w:rFonts w:ascii="Times New Roman" w:hAnsi="Times New Roman" w:cs="Times New Roman"/>
          <w:color w:val="000000" w:themeColor="text1"/>
          <w:sz w:val="24"/>
          <w:szCs w:val="24"/>
        </w:rPr>
        <w:t>, whereas none of the slope differences approached statistical significance in the indirect screening-off condition</w:t>
      </w:r>
      <w:r w:rsidR="00C32B85">
        <w:rPr>
          <w:rFonts w:ascii="Times New Roman" w:hAnsi="Times New Roman" w:cs="Times New Roman"/>
          <w:color w:val="000000" w:themeColor="text1"/>
          <w:sz w:val="24"/>
          <w:szCs w:val="24"/>
        </w:rPr>
        <w:t>, this is what led to the significant three-way interaction</w:t>
      </w:r>
      <w:r w:rsidR="009F6461" w:rsidRPr="006231D0">
        <w:rPr>
          <w:rFonts w:ascii="Times New Roman" w:hAnsi="Times New Roman" w:cs="Times New Roman"/>
          <w:color w:val="000000" w:themeColor="text1"/>
          <w:sz w:val="24"/>
          <w:szCs w:val="24"/>
        </w:rPr>
        <w:t xml:space="preserve">. </w:t>
      </w:r>
    </w:p>
  </w:footnote>
  <w:footnote w:id="2">
    <w:p w14:paraId="42125984" w14:textId="77777777" w:rsidR="00E81900" w:rsidRDefault="00E819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8F97" w14:textId="77777777" w:rsidR="00E81900" w:rsidRDefault="00E819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84B94A8" w14:textId="77777777" w:rsidR="00E81900" w:rsidRDefault="00E819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80"/>
    <w:rsid w:val="000023FE"/>
    <w:rsid w:val="0000534D"/>
    <w:rsid w:val="000148AE"/>
    <w:rsid w:val="00017955"/>
    <w:rsid w:val="00073CDF"/>
    <w:rsid w:val="00077601"/>
    <w:rsid w:val="00083CAC"/>
    <w:rsid w:val="00086C39"/>
    <w:rsid w:val="000B6A24"/>
    <w:rsid w:val="000C3E30"/>
    <w:rsid w:val="000E6EC3"/>
    <w:rsid w:val="000F4AAB"/>
    <w:rsid w:val="000F7200"/>
    <w:rsid w:val="0012790F"/>
    <w:rsid w:val="0013287E"/>
    <w:rsid w:val="001408AB"/>
    <w:rsid w:val="00141508"/>
    <w:rsid w:val="0017522D"/>
    <w:rsid w:val="001A2095"/>
    <w:rsid w:val="001C79F8"/>
    <w:rsid w:val="001D703C"/>
    <w:rsid w:val="00221DB0"/>
    <w:rsid w:val="00224371"/>
    <w:rsid w:val="00231FC4"/>
    <w:rsid w:val="00243F7E"/>
    <w:rsid w:val="00262A88"/>
    <w:rsid w:val="002711C7"/>
    <w:rsid w:val="00284005"/>
    <w:rsid w:val="002A54E8"/>
    <w:rsid w:val="0032580A"/>
    <w:rsid w:val="0033186D"/>
    <w:rsid w:val="00352219"/>
    <w:rsid w:val="00382FFA"/>
    <w:rsid w:val="00385285"/>
    <w:rsid w:val="003D24BA"/>
    <w:rsid w:val="003D61D3"/>
    <w:rsid w:val="00403B89"/>
    <w:rsid w:val="00411BAD"/>
    <w:rsid w:val="00416D4A"/>
    <w:rsid w:val="00421277"/>
    <w:rsid w:val="0045148D"/>
    <w:rsid w:val="0047762B"/>
    <w:rsid w:val="00541C22"/>
    <w:rsid w:val="0055460A"/>
    <w:rsid w:val="00562433"/>
    <w:rsid w:val="005738EC"/>
    <w:rsid w:val="005B1996"/>
    <w:rsid w:val="005D29A6"/>
    <w:rsid w:val="005D3EA1"/>
    <w:rsid w:val="005E3841"/>
    <w:rsid w:val="005E648C"/>
    <w:rsid w:val="00601CE1"/>
    <w:rsid w:val="00612BCF"/>
    <w:rsid w:val="00614623"/>
    <w:rsid w:val="00614CFE"/>
    <w:rsid w:val="006231D0"/>
    <w:rsid w:val="00643BE9"/>
    <w:rsid w:val="00680063"/>
    <w:rsid w:val="0069360A"/>
    <w:rsid w:val="00694E95"/>
    <w:rsid w:val="006A25D3"/>
    <w:rsid w:val="006A6027"/>
    <w:rsid w:val="006B5879"/>
    <w:rsid w:val="006C5C80"/>
    <w:rsid w:val="00702A0D"/>
    <w:rsid w:val="0070788F"/>
    <w:rsid w:val="00717614"/>
    <w:rsid w:val="0072568F"/>
    <w:rsid w:val="00726024"/>
    <w:rsid w:val="007A3EEE"/>
    <w:rsid w:val="007B187E"/>
    <w:rsid w:val="007D5440"/>
    <w:rsid w:val="007F105E"/>
    <w:rsid w:val="00814966"/>
    <w:rsid w:val="008237DC"/>
    <w:rsid w:val="00853D8A"/>
    <w:rsid w:val="00866133"/>
    <w:rsid w:val="00893CF3"/>
    <w:rsid w:val="008A15C1"/>
    <w:rsid w:val="008C3944"/>
    <w:rsid w:val="008C7AA0"/>
    <w:rsid w:val="009007EB"/>
    <w:rsid w:val="00903250"/>
    <w:rsid w:val="009124C8"/>
    <w:rsid w:val="0092282F"/>
    <w:rsid w:val="00955C16"/>
    <w:rsid w:val="00967C0D"/>
    <w:rsid w:val="00972D9E"/>
    <w:rsid w:val="00983B0B"/>
    <w:rsid w:val="009B0F6E"/>
    <w:rsid w:val="009B4880"/>
    <w:rsid w:val="009C0DEA"/>
    <w:rsid w:val="009F6461"/>
    <w:rsid w:val="00A12050"/>
    <w:rsid w:val="00A21478"/>
    <w:rsid w:val="00A40C67"/>
    <w:rsid w:val="00A472B9"/>
    <w:rsid w:val="00A86A25"/>
    <w:rsid w:val="00A87729"/>
    <w:rsid w:val="00AB29EB"/>
    <w:rsid w:val="00AB2A5A"/>
    <w:rsid w:val="00AC3E17"/>
    <w:rsid w:val="00AD704F"/>
    <w:rsid w:val="00AE0646"/>
    <w:rsid w:val="00AF2158"/>
    <w:rsid w:val="00AF2F6D"/>
    <w:rsid w:val="00AF7646"/>
    <w:rsid w:val="00B131D0"/>
    <w:rsid w:val="00B417BE"/>
    <w:rsid w:val="00B45B3E"/>
    <w:rsid w:val="00B51905"/>
    <w:rsid w:val="00B52F6D"/>
    <w:rsid w:val="00BA0AA5"/>
    <w:rsid w:val="00BE1020"/>
    <w:rsid w:val="00BE1E93"/>
    <w:rsid w:val="00C32B85"/>
    <w:rsid w:val="00C37126"/>
    <w:rsid w:val="00C44B8C"/>
    <w:rsid w:val="00C55FBB"/>
    <w:rsid w:val="00C57FB7"/>
    <w:rsid w:val="00C71F2D"/>
    <w:rsid w:val="00C74866"/>
    <w:rsid w:val="00C81244"/>
    <w:rsid w:val="00C97FE7"/>
    <w:rsid w:val="00CA404D"/>
    <w:rsid w:val="00CC61A6"/>
    <w:rsid w:val="00CD1592"/>
    <w:rsid w:val="00CF6806"/>
    <w:rsid w:val="00D60D22"/>
    <w:rsid w:val="00D83886"/>
    <w:rsid w:val="00D965F7"/>
    <w:rsid w:val="00DC0D21"/>
    <w:rsid w:val="00E10A0A"/>
    <w:rsid w:val="00E27DE9"/>
    <w:rsid w:val="00E4090F"/>
    <w:rsid w:val="00E4161E"/>
    <w:rsid w:val="00E508DD"/>
    <w:rsid w:val="00E62041"/>
    <w:rsid w:val="00E66D2D"/>
    <w:rsid w:val="00E81900"/>
    <w:rsid w:val="00EB14C9"/>
    <w:rsid w:val="00ED7118"/>
    <w:rsid w:val="00F019B2"/>
    <w:rsid w:val="00F45F09"/>
    <w:rsid w:val="00F9134E"/>
    <w:rsid w:val="00F957B7"/>
    <w:rsid w:val="00FB56AF"/>
    <w:rsid w:val="00FC5435"/>
    <w:rsid w:val="00FE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AEF1"/>
  <w15:docId w15:val="{E9C112CF-9BEE-4DC3-8FF5-20CAD429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14C9"/>
    <w:pPr>
      <w:spacing w:after="0" w:line="240" w:lineRule="auto"/>
    </w:pPr>
  </w:style>
  <w:style w:type="paragraph" w:styleId="CommentSubject">
    <w:name w:val="annotation subject"/>
    <w:basedOn w:val="CommentText"/>
    <w:next w:val="CommentText"/>
    <w:link w:val="CommentSubjectChar"/>
    <w:uiPriority w:val="99"/>
    <w:semiHidden/>
    <w:unhideWhenUsed/>
    <w:rsid w:val="00903250"/>
    <w:rPr>
      <w:b/>
      <w:bCs/>
    </w:rPr>
  </w:style>
  <w:style w:type="character" w:customStyle="1" w:styleId="CommentSubjectChar">
    <w:name w:val="Comment Subject Char"/>
    <w:basedOn w:val="CommentTextChar"/>
    <w:link w:val="CommentSubject"/>
    <w:uiPriority w:val="99"/>
    <w:semiHidden/>
    <w:rsid w:val="00903250"/>
    <w:rPr>
      <w:b/>
      <w:bCs/>
      <w:sz w:val="20"/>
      <w:szCs w:val="20"/>
    </w:rPr>
  </w:style>
  <w:style w:type="paragraph" w:styleId="BalloonText">
    <w:name w:val="Balloon Text"/>
    <w:basedOn w:val="Normal"/>
    <w:link w:val="BalloonTextChar"/>
    <w:uiPriority w:val="99"/>
    <w:semiHidden/>
    <w:unhideWhenUsed/>
    <w:rsid w:val="000B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A24"/>
    <w:rPr>
      <w:rFonts w:ascii="Segoe UI" w:hAnsi="Segoe UI" w:cs="Segoe UI"/>
      <w:sz w:val="18"/>
      <w:szCs w:val="18"/>
    </w:rPr>
  </w:style>
  <w:style w:type="paragraph" w:styleId="FootnoteText">
    <w:name w:val="footnote text"/>
    <w:basedOn w:val="Normal"/>
    <w:link w:val="FootnoteTextChar"/>
    <w:uiPriority w:val="99"/>
    <w:semiHidden/>
    <w:unhideWhenUsed/>
    <w:rsid w:val="007176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614"/>
    <w:rPr>
      <w:sz w:val="20"/>
      <w:szCs w:val="20"/>
    </w:rPr>
  </w:style>
  <w:style w:type="character" w:styleId="FootnoteReference">
    <w:name w:val="footnote reference"/>
    <w:basedOn w:val="DefaultParagraphFont"/>
    <w:uiPriority w:val="99"/>
    <w:semiHidden/>
    <w:unhideWhenUsed/>
    <w:rsid w:val="007176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E2FDB-2865-45D1-9CC7-1D63D688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43</Pages>
  <Words>10749</Words>
  <Characters>61270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Deon</dc:creator>
  <cp:lastModifiedBy>Benton, Deon</cp:lastModifiedBy>
  <cp:revision>15</cp:revision>
  <dcterms:created xsi:type="dcterms:W3CDTF">2023-09-21T20:30:00Z</dcterms:created>
  <dcterms:modified xsi:type="dcterms:W3CDTF">2023-09-22T02:30:00Z</dcterms:modified>
</cp:coreProperties>
</file>