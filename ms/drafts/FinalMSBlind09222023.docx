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5DBD9343"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ins w:id="0" w:author="Benton, Deon" w:date="2023-09-22T10:25:00Z">
        <w:r w:rsidR="00D40FB5">
          <w:rPr>
            <w:rFonts w:ascii="Times New Roman" w:eastAsia="Times New Roman" w:hAnsi="Times New Roman" w:cs="Times New Roman"/>
            <w:sz w:val="24"/>
            <w:szCs w:val="24"/>
          </w:rPr>
          <w:t xml:space="preserve"> revision</w:t>
        </w:r>
      </w:ins>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ins w:id="1" w:author="Benton, Deon" w:date="2023-09-22T10:25:00Z">
        <w:r w:rsidR="00D40FB5">
          <w:rPr>
            <w:rFonts w:ascii="Times New Roman" w:eastAsia="Times New Roman" w:hAnsi="Times New Roman" w:cs="Times New Roman"/>
            <w:sz w:val="24"/>
            <w:szCs w:val="24"/>
          </w:rPr>
          <w:t>XX</w:t>
        </w:r>
      </w:ins>
      <w:r w:rsidR="00017955">
        <w:rPr>
          <w:rFonts w:ascii="Times New Roman" w:eastAsia="Times New Roman" w:hAnsi="Times New Roman" w:cs="Times New Roman"/>
          <w:sz w:val="24"/>
          <w:szCs w:val="24"/>
        </w:rPr>
        <w:t>/</w:t>
      </w:r>
      <w:ins w:id="2" w:author="Benton, Deon" w:date="2023-09-22T10:25:00Z">
        <w:r w:rsidR="00D40FB5">
          <w:rPr>
            <w:rFonts w:ascii="Times New Roman" w:eastAsia="Times New Roman" w:hAnsi="Times New Roman" w:cs="Times New Roman"/>
            <w:sz w:val="24"/>
            <w:szCs w:val="24"/>
          </w:rPr>
          <w:t>XX</w:t>
        </w:r>
      </w:ins>
      <w:r w:rsidR="00017955">
        <w:rPr>
          <w:rFonts w:ascii="Times New Roman" w:eastAsia="Times New Roman" w:hAnsi="Times New Roman" w:cs="Times New Roman"/>
          <w:sz w:val="24"/>
          <w:szCs w:val="24"/>
        </w:rPr>
        <w:t>/</w:t>
      </w:r>
      <w:ins w:id="3" w:author="Benton, Deon" w:date="2023-09-22T10:25:00Z">
        <w:r w:rsidR="00D40FB5">
          <w:rPr>
            <w:rFonts w:ascii="Times New Roman" w:eastAsia="Times New Roman" w:hAnsi="Times New Roman" w:cs="Times New Roman"/>
            <w:sz w:val="24"/>
            <w:szCs w:val="24"/>
          </w:rPr>
          <w:t>XXXX</w:t>
        </w:r>
      </w:ins>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xml:space="preserve">, 2012; Gopnik et al., 2001; </w:t>
      </w:r>
      <w:proofErr w:type="spellStart"/>
      <w:r>
        <w:rPr>
          <w:rFonts w:ascii="Times New Roman" w:eastAsia="Times New Roman" w:hAnsi="Times New Roman" w:cs="Times New Roman"/>
          <w:sz w:val="24"/>
          <w:szCs w:val="24"/>
        </w:rPr>
        <w:t>Legare</w:t>
      </w:r>
      <w:proofErr w:type="spellEnd"/>
      <w:r>
        <w:rPr>
          <w:rFonts w:ascii="Times New Roman" w:eastAsia="Times New Roman" w:hAnsi="Times New Roman" w:cs="Times New Roman"/>
          <w:sz w:val="24"/>
          <w:szCs w:val="24"/>
        </w:rPr>
        <w:t xml:space="preserv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w:t>
      </w:r>
      <w:proofErr w:type="spellStart"/>
      <w:r w:rsidR="00614623">
        <w:rPr>
          <w:rFonts w:ascii="Times New Roman" w:eastAsia="Times New Roman" w:hAnsi="Times New Roman" w:cs="Times New Roman"/>
          <w:sz w:val="24"/>
          <w:szCs w:val="24"/>
        </w:rPr>
        <w:t>Bonawitz</w:t>
      </w:r>
      <w:proofErr w:type="spellEnd"/>
      <w:r w:rsidR="00614623">
        <w:rPr>
          <w:rFonts w:ascii="Times New Roman" w:eastAsia="Times New Roman" w:hAnsi="Times New Roman" w:cs="Times New Roman"/>
          <w:sz w:val="24"/>
          <w:szCs w:val="24"/>
        </w:rPr>
        <w:t xml:space="preserve">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ausal reasoning starts with statistical learning capacities that are present in infancy (e.g., Gomez, 2002; Kirkham et al., 2002; Marcus et al., 1999;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w:t>
      </w:r>
      <w:proofErr w:type="spellStart"/>
      <w:r>
        <w:rPr>
          <w:rFonts w:ascii="Times New Roman" w:eastAsia="Times New Roman" w:hAnsi="Times New Roman" w:cs="Times New Roman"/>
          <w:sz w:val="24"/>
          <w:szCs w:val="24"/>
        </w:rPr>
        <w:t>Heyes</w:t>
      </w:r>
      <w:proofErr w:type="spellEnd"/>
      <w:r>
        <w:rPr>
          <w:rFonts w:ascii="Times New Roman" w:eastAsia="Times New Roman" w:hAnsi="Times New Roman" w:cs="Times New Roman"/>
          <w:sz w:val="24"/>
          <w:szCs w:val="24"/>
        </w:rPr>
        <w:t xml:space="preserve">,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4" w:name="_gjdgxs" w:colFirst="0" w:colLast="0"/>
      <w:bookmarkEnd w:id="4"/>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&amp; Blair, 2000; Lovibond, 2003;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 xml:space="preserve">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ins w:id="5" w:author="Benton, Deon" w:date="2023-09-21T10:42:00Z"/>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7D2D97FA" w14:textId="1CFE35FA" w:rsidR="00C37126" w:rsidRDefault="00C37126" w:rsidP="007D5440">
      <w:pPr>
        <w:spacing w:after="0" w:line="480" w:lineRule="auto"/>
        <w:ind w:firstLine="720"/>
        <w:rPr>
          <w:rFonts w:ascii="Times New Roman" w:eastAsia="Times New Roman" w:hAnsi="Times New Roman" w:cs="Times New Roman"/>
          <w:sz w:val="24"/>
          <w:szCs w:val="24"/>
        </w:rPr>
      </w:pPr>
      <w:ins w:id="6" w:author="Benton, Deon" w:date="2023-09-21T10:42:00Z">
        <w:r>
          <w:rPr>
            <w:rFonts w:ascii="Times New Roman" w:eastAsia="Times New Roman" w:hAnsi="Times New Roman" w:cs="Times New Roman"/>
            <w:sz w:val="24"/>
            <w:szCs w:val="24"/>
          </w:rPr>
          <w:t>Second,</w:t>
        </w:r>
      </w:ins>
      <w:ins w:id="7" w:author="Benton, Deon" w:date="2023-09-21T10:43:00Z">
        <w:r>
          <w:rPr>
            <w:rFonts w:ascii="Times New Roman" w:eastAsia="Times New Roman" w:hAnsi="Times New Roman" w:cs="Times New Roman"/>
            <w:sz w:val="24"/>
            <w:szCs w:val="24"/>
          </w:rPr>
          <w:t xml:space="preserve"> because few </w:t>
        </w:r>
      </w:ins>
      <w:ins w:id="8" w:author="Benton, Deon" w:date="2023-09-21T12:32:00Z">
        <w:r w:rsidR="00F9134E">
          <w:rPr>
            <w:rFonts w:ascii="Times New Roman" w:eastAsia="Times New Roman" w:hAnsi="Times New Roman" w:cs="Times New Roman"/>
            <w:sz w:val="24"/>
            <w:szCs w:val="24"/>
          </w:rPr>
          <w:t>attempts have been made to fit</w:t>
        </w:r>
      </w:ins>
      <w:ins w:id="9" w:author="Benton, Deon" w:date="2023-09-21T10:44:00Z">
        <w:r w:rsidR="00F957B7">
          <w:rPr>
            <w:rFonts w:ascii="Times New Roman" w:eastAsia="Times New Roman" w:hAnsi="Times New Roman" w:cs="Times New Roman"/>
            <w:sz w:val="24"/>
            <w:szCs w:val="24"/>
          </w:rPr>
          <w:t xml:space="preserve"> associative learning and Bayesian models to children’s </w:t>
        </w:r>
      </w:ins>
      <w:ins w:id="10" w:author="Benton, Deon" w:date="2023-09-21T12:32:00Z">
        <w:r w:rsidR="00F9134E">
          <w:rPr>
            <w:rFonts w:ascii="Times New Roman" w:eastAsia="Times New Roman" w:hAnsi="Times New Roman" w:cs="Times New Roman"/>
            <w:sz w:val="24"/>
            <w:szCs w:val="24"/>
          </w:rPr>
          <w:t>retrospective reevaluations</w:t>
        </w:r>
      </w:ins>
      <w:ins w:id="11" w:author="Benton, Deon" w:date="2023-09-21T10:44:00Z">
        <w:r w:rsidR="00F957B7">
          <w:rPr>
            <w:rFonts w:ascii="Times New Roman" w:eastAsia="Times New Roman" w:hAnsi="Times New Roman" w:cs="Times New Roman"/>
            <w:sz w:val="24"/>
            <w:szCs w:val="24"/>
          </w:rPr>
          <w:t xml:space="preserve">, it is difficult to </w:t>
        </w:r>
      </w:ins>
      <w:ins w:id="12" w:author="Benton, Deon" w:date="2023-09-21T12:28:00Z">
        <w:r w:rsidR="00814966">
          <w:rPr>
            <w:rFonts w:ascii="Times New Roman" w:eastAsia="Times New Roman" w:hAnsi="Times New Roman" w:cs="Times New Roman"/>
            <w:sz w:val="24"/>
            <w:szCs w:val="24"/>
          </w:rPr>
          <w:t>quantify</w:t>
        </w:r>
      </w:ins>
      <w:ins w:id="13" w:author="Benton, Deon" w:date="2023-09-21T12:35:00Z">
        <w:r w:rsidR="00D60D22">
          <w:rPr>
            <w:rFonts w:ascii="Times New Roman" w:eastAsia="Times New Roman" w:hAnsi="Times New Roman" w:cs="Times New Roman"/>
            <w:sz w:val="24"/>
            <w:szCs w:val="24"/>
          </w:rPr>
          <w:t xml:space="preserve"> precisely how associative or how Bayesian children are in their </w:t>
        </w:r>
      </w:ins>
      <w:ins w:id="14" w:author="Benton, Deon" w:date="2023-09-21T12:36:00Z">
        <w:r w:rsidR="001A2095">
          <w:rPr>
            <w:rFonts w:ascii="Times New Roman" w:eastAsia="Times New Roman" w:hAnsi="Times New Roman" w:cs="Times New Roman"/>
            <w:sz w:val="24"/>
            <w:szCs w:val="24"/>
          </w:rPr>
          <w:t>reevaluations.</w:t>
        </w:r>
      </w:ins>
      <w:ins w:id="15" w:author="Benton, Deon" w:date="2023-09-21T10:45:00Z">
        <w:r w:rsidR="00F957B7">
          <w:rPr>
            <w:rFonts w:ascii="Times New Roman" w:eastAsia="Times New Roman" w:hAnsi="Times New Roman" w:cs="Times New Roman"/>
            <w:sz w:val="24"/>
            <w:szCs w:val="24"/>
          </w:rPr>
          <w:t xml:space="preserve"> </w:t>
        </w:r>
        <w:r w:rsidR="00601CE1">
          <w:rPr>
            <w:rFonts w:ascii="Times New Roman" w:eastAsia="Times New Roman" w:hAnsi="Times New Roman" w:cs="Times New Roman"/>
            <w:sz w:val="24"/>
            <w:szCs w:val="24"/>
          </w:rPr>
          <w:t xml:space="preserve">Moreover, </w:t>
        </w:r>
      </w:ins>
      <w:ins w:id="16" w:author="Benton, Deon" w:date="2023-09-21T12:36:00Z">
        <w:r w:rsidR="00D60D22">
          <w:rPr>
            <w:rFonts w:ascii="Times New Roman" w:eastAsia="Times New Roman" w:hAnsi="Times New Roman" w:cs="Times New Roman"/>
            <w:sz w:val="24"/>
            <w:szCs w:val="24"/>
          </w:rPr>
          <w:t>given the absence of such model fits</w:t>
        </w:r>
      </w:ins>
      <w:ins w:id="17" w:author="Benton, Deon" w:date="2023-09-21T10:45:00Z">
        <w:r w:rsidR="00601CE1">
          <w:rPr>
            <w:rFonts w:ascii="Times New Roman" w:eastAsia="Times New Roman" w:hAnsi="Times New Roman" w:cs="Times New Roman"/>
            <w:sz w:val="24"/>
            <w:szCs w:val="24"/>
          </w:rPr>
          <w:t>, it remains una</w:t>
        </w:r>
      </w:ins>
      <w:ins w:id="18" w:author="Benton, Deon" w:date="2023-09-21T10:46:00Z">
        <w:r w:rsidR="00601CE1">
          <w:rPr>
            <w:rFonts w:ascii="Times New Roman" w:eastAsia="Times New Roman" w:hAnsi="Times New Roman" w:cs="Times New Roman"/>
            <w:sz w:val="24"/>
            <w:szCs w:val="24"/>
          </w:rPr>
          <w:t xml:space="preserve">nswered whether </w:t>
        </w:r>
      </w:ins>
      <w:ins w:id="19" w:author="Benton, Deon" w:date="2023-09-21T12:37:00Z">
        <w:r w:rsidR="001A2095">
          <w:rPr>
            <w:rFonts w:ascii="Times New Roman" w:eastAsia="Times New Roman" w:hAnsi="Times New Roman" w:cs="Times New Roman"/>
            <w:sz w:val="24"/>
            <w:szCs w:val="24"/>
          </w:rPr>
          <w:t>one model fits the overall data better than another model or</w:t>
        </w:r>
        <w:r w:rsidR="00726024">
          <w:rPr>
            <w:rFonts w:ascii="Times New Roman" w:eastAsia="Times New Roman" w:hAnsi="Times New Roman" w:cs="Times New Roman"/>
            <w:sz w:val="24"/>
            <w:szCs w:val="24"/>
          </w:rPr>
          <w:t xml:space="preserve"> whether, instead, whether one</w:t>
        </w:r>
      </w:ins>
      <w:ins w:id="20" w:author="Benton, Deon" w:date="2023-09-21T10:46:00Z">
        <w:r w:rsidR="00601CE1">
          <w:rPr>
            <w:rFonts w:ascii="Times New Roman" w:eastAsia="Times New Roman" w:hAnsi="Times New Roman" w:cs="Times New Roman"/>
            <w:sz w:val="24"/>
            <w:szCs w:val="24"/>
          </w:rPr>
          <w:t xml:space="preserve"> model better fits one aspect of the data, whereas </w:t>
        </w:r>
      </w:ins>
      <w:ins w:id="21" w:author="Benton, Deon" w:date="2023-09-21T12:38:00Z">
        <w:r w:rsidR="00726024">
          <w:rPr>
            <w:rFonts w:ascii="Times New Roman" w:eastAsia="Times New Roman" w:hAnsi="Times New Roman" w:cs="Times New Roman"/>
            <w:sz w:val="24"/>
            <w:szCs w:val="24"/>
          </w:rPr>
          <w:t>the other model</w:t>
        </w:r>
      </w:ins>
      <w:ins w:id="22" w:author="Benton, Deon" w:date="2023-09-21T10:47:00Z">
        <w:r w:rsidR="00601CE1">
          <w:rPr>
            <w:rFonts w:ascii="Times New Roman" w:eastAsia="Times New Roman" w:hAnsi="Times New Roman" w:cs="Times New Roman"/>
            <w:sz w:val="24"/>
            <w:szCs w:val="24"/>
          </w:rPr>
          <w:t xml:space="preserve"> better fits other aspects of the data. </w:t>
        </w:r>
      </w:ins>
      <w:ins w:id="23" w:author="Benton, Deon" w:date="2023-09-21T12:38:00Z">
        <w:r w:rsidR="00A40C67">
          <w:rPr>
            <w:rFonts w:ascii="Times New Roman" w:eastAsia="Times New Roman" w:hAnsi="Times New Roman" w:cs="Times New Roman"/>
            <w:sz w:val="24"/>
            <w:szCs w:val="24"/>
          </w:rPr>
          <w:t>The reason this is a worthy issue is</w:t>
        </w:r>
      </w:ins>
      <w:ins w:id="24" w:author="Benton, Deon" w:date="2023-09-21T10:47:00Z">
        <w:r w:rsidR="00601CE1">
          <w:rPr>
            <w:rFonts w:ascii="Times New Roman" w:eastAsia="Times New Roman" w:hAnsi="Times New Roman" w:cs="Times New Roman"/>
            <w:sz w:val="24"/>
            <w:szCs w:val="24"/>
          </w:rPr>
          <w:t xml:space="preserve"> because if it turns out that Bayesian inference and associative learning models better account for different </w:t>
        </w:r>
        <w:r w:rsidR="00601CE1">
          <w:rPr>
            <w:rFonts w:ascii="Times New Roman" w:eastAsia="Times New Roman" w:hAnsi="Times New Roman" w:cs="Times New Roman"/>
            <w:sz w:val="24"/>
            <w:szCs w:val="24"/>
          </w:rPr>
          <w:lastRenderedPageBreak/>
          <w:t>facets of the same data</w:t>
        </w:r>
        <w:r w:rsidR="00CF6806">
          <w:rPr>
            <w:rFonts w:ascii="Times New Roman" w:eastAsia="Times New Roman" w:hAnsi="Times New Roman" w:cs="Times New Roman"/>
            <w:sz w:val="24"/>
            <w:szCs w:val="24"/>
          </w:rPr>
          <w:t>,</w:t>
        </w:r>
      </w:ins>
      <w:ins w:id="25" w:author="Benton, Deon" w:date="2023-09-21T10:48:00Z">
        <w:r w:rsidR="00CF6806">
          <w:rPr>
            <w:rFonts w:ascii="Times New Roman" w:eastAsia="Times New Roman" w:hAnsi="Times New Roman" w:cs="Times New Roman"/>
            <w:sz w:val="24"/>
            <w:szCs w:val="24"/>
          </w:rPr>
          <w:t xml:space="preserve"> then this would suggest that multiple cognitive mechanisms are in operation </w:t>
        </w:r>
      </w:ins>
      <w:ins w:id="26" w:author="Benton, Deon" w:date="2023-09-21T10:49:00Z">
        <w:r w:rsidR="00CF6806">
          <w:rPr>
            <w:rFonts w:ascii="Times New Roman" w:eastAsia="Times New Roman" w:hAnsi="Times New Roman" w:cs="Times New Roman"/>
            <w:sz w:val="24"/>
            <w:szCs w:val="24"/>
          </w:rPr>
          <w:t>in children’s retrospective reevaluations</w:t>
        </w:r>
      </w:ins>
      <w:ins w:id="27" w:author="Benton, Deon" w:date="2023-09-21T10:48:00Z">
        <w:r w:rsidR="00CF6806">
          <w:rPr>
            <w:rFonts w:ascii="Times New Roman" w:eastAsia="Times New Roman" w:hAnsi="Times New Roman" w:cs="Times New Roman"/>
            <w:sz w:val="24"/>
            <w:szCs w:val="24"/>
          </w:rPr>
          <w:t xml:space="preserve">. </w:t>
        </w:r>
      </w:ins>
      <w:ins w:id="28" w:author="Benton, Deon" w:date="2023-09-21T12:39:00Z">
        <w:r w:rsidR="00A40C67">
          <w:rPr>
            <w:rFonts w:ascii="Times New Roman" w:eastAsia="Times New Roman" w:hAnsi="Times New Roman" w:cs="Times New Roman"/>
            <w:sz w:val="24"/>
            <w:szCs w:val="24"/>
          </w:rPr>
          <w:t xml:space="preserve">Such a demonstration would represent a significant contribution to current theories of causal reasoning </w:t>
        </w:r>
        <w:r w:rsidR="00853D8A">
          <w:rPr>
            <w:rFonts w:ascii="Times New Roman" w:eastAsia="Times New Roman" w:hAnsi="Times New Roman" w:cs="Times New Roman"/>
            <w:sz w:val="24"/>
            <w:szCs w:val="24"/>
          </w:rPr>
          <w:t>that tend to explain causal reasoning in terms of one (or another) mechanism rather than in terms of co</w:t>
        </w:r>
      </w:ins>
      <w:ins w:id="29" w:author="Benton, Deon" w:date="2023-09-21T12:40:00Z">
        <w:r w:rsidR="00853D8A">
          <w:rPr>
            <w:rFonts w:ascii="Times New Roman" w:eastAsia="Times New Roman" w:hAnsi="Times New Roman" w:cs="Times New Roman"/>
            <w:sz w:val="24"/>
            <w:szCs w:val="24"/>
          </w:rPr>
          <w:t>-</w:t>
        </w:r>
      </w:ins>
      <w:ins w:id="30" w:author="Benton, Deon" w:date="2023-09-21T12:39:00Z">
        <w:r w:rsidR="00853D8A">
          <w:rPr>
            <w:rFonts w:ascii="Times New Roman" w:eastAsia="Times New Roman" w:hAnsi="Times New Roman" w:cs="Times New Roman"/>
            <w:sz w:val="24"/>
            <w:szCs w:val="24"/>
          </w:rPr>
          <w:t>a</w:t>
        </w:r>
      </w:ins>
      <w:ins w:id="31" w:author="Benton, Deon" w:date="2023-09-21T12:40:00Z">
        <w:r w:rsidR="00853D8A">
          <w:rPr>
            <w:rFonts w:ascii="Times New Roman" w:eastAsia="Times New Roman" w:hAnsi="Times New Roman" w:cs="Times New Roman"/>
            <w:sz w:val="24"/>
            <w:szCs w:val="24"/>
          </w:rPr>
          <w:t>cting mechanisms.</w:t>
        </w:r>
      </w:ins>
      <w:ins w:id="32" w:author="Benton, Deon" w:date="2023-09-21T10:49:00Z">
        <w:r w:rsidR="00CF6806">
          <w:rPr>
            <w:rFonts w:ascii="Times New Roman" w:eastAsia="Times New Roman" w:hAnsi="Times New Roman" w:cs="Times New Roman"/>
            <w:sz w:val="24"/>
            <w:szCs w:val="24"/>
          </w:rPr>
          <w:t xml:space="preserve"> </w:t>
        </w:r>
      </w:ins>
      <w:ins w:id="33" w:author="Benton, Deon" w:date="2023-09-21T12:41:00Z">
        <w:r w:rsidR="00385285">
          <w:rPr>
            <w:rFonts w:ascii="Times New Roman" w:eastAsia="Times New Roman" w:hAnsi="Times New Roman" w:cs="Times New Roman"/>
            <w:sz w:val="24"/>
            <w:szCs w:val="24"/>
          </w:rPr>
          <w:t>A key</w:t>
        </w:r>
      </w:ins>
      <w:ins w:id="34" w:author="Benton, Deon" w:date="2023-09-21T12:40:00Z">
        <w:r w:rsidR="00853D8A">
          <w:rPr>
            <w:rFonts w:ascii="Times New Roman" w:eastAsia="Times New Roman" w:hAnsi="Times New Roman" w:cs="Times New Roman"/>
            <w:sz w:val="24"/>
            <w:szCs w:val="24"/>
          </w:rPr>
          <w:t xml:space="preserve"> contribution of the experiments reported here is that we fit models that implement associative learning and models that implement Bayesian inferen</w:t>
        </w:r>
      </w:ins>
      <w:ins w:id="35" w:author="Benton, Deon" w:date="2023-09-21T12:41:00Z">
        <w:r w:rsidR="00853D8A">
          <w:rPr>
            <w:rFonts w:ascii="Times New Roman" w:eastAsia="Times New Roman" w:hAnsi="Times New Roman" w:cs="Times New Roman"/>
            <w:sz w:val="24"/>
            <w:szCs w:val="24"/>
          </w:rPr>
          <w:t xml:space="preserve">ce to quantify the relative contributions of both processes. </w:t>
        </w:r>
      </w:ins>
    </w:p>
    <w:p w14:paraId="00C3D0D9" w14:textId="587DC838" w:rsidR="00231FC4" w:rsidRDefault="00C37126" w:rsidP="007D5440">
      <w:pPr>
        <w:spacing w:after="0" w:line="480" w:lineRule="auto"/>
        <w:ind w:firstLine="720"/>
        <w:rPr>
          <w:ins w:id="36" w:author="Benton, Deon" w:date="2023-09-20T14:42:00Z"/>
          <w:rFonts w:ascii="Times New Roman" w:eastAsia="Times New Roman" w:hAnsi="Times New Roman" w:cs="Times New Roman"/>
          <w:sz w:val="24"/>
          <w:szCs w:val="24"/>
        </w:rPr>
      </w:pPr>
      <w:ins w:id="37" w:author="Benton, Deon" w:date="2023-09-21T10:42:00Z">
        <w:r>
          <w:rPr>
            <w:rFonts w:ascii="Times New Roman" w:eastAsia="Times New Roman" w:hAnsi="Times New Roman" w:cs="Times New Roman"/>
            <w:sz w:val="24"/>
            <w:szCs w:val="24"/>
          </w:rPr>
          <w:t>Third</w:t>
        </w:r>
      </w:ins>
      <w:r w:rsidR="007D5440">
        <w:rPr>
          <w:rFonts w:ascii="Times New Roman" w:eastAsia="Times New Roman" w:hAnsi="Times New Roman" w:cs="Times New Roman"/>
          <w:sz w:val="24"/>
          <w:szCs w:val="24"/>
        </w:rPr>
        <w:t>,</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 xml:space="preserve">To illustrate why this </w:t>
      </w:r>
      <w:ins w:id="38" w:author="Benton, Deon" w:date="2023-09-22T10:26:00Z">
        <w:r w:rsidR="00A37314">
          <w:rPr>
            <w:rFonts w:ascii="Times New Roman" w:eastAsia="Times New Roman" w:hAnsi="Times New Roman" w:cs="Times New Roman"/>
            <w:sz w:val="24"/>
            <w:szCs w:val="24"/>
          </w:rPr>
          <w:t>issue is important</w:t>
        </w:r>
      </w:ins>
      <w:ins w:id="39" w:author="Benton, Deon" w:date="2023-09-20T14:35:00Z">
        <w:r w:rsidR="00680063">
          <w:rPr>
            <w:rFonts w:ascii="Times New Roman" w:eastAsia="Times New Roman" w:hAnsi="Times New Roman" w:cs="Times New Roman"/>
            <w:sz w:val="24"/>
            <w:szCs w:val="24"/>
          </w:rPr>
          <w:t xml:space="preserve">, </w:t>
        </w:r>
      </w:ins>
      <w:ins w:id="40"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41"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42" w:author="Benton, Deon" w:date="2023-09-20T14:36:00Z">
        <w:r w:rsidR="009007EB">
          <w:rPr>
            <w:rFonts w:ascii="Times New Roman" w:eastAsia="Times New Roman" w:hAnsi="Times New Roman" w:cs="Times New Roman"/>
            <w:sz w:val="24"/>
            <w:szCs w:val="24"/>
          </w:rPr>
          <w:t xml:space="preserve"> </w:t>
        </w:r>
      </w:ins>
      <w:del w:id="43" w:author="Benton, Deon" w:date="2023-09-22T10:27:00Z">
        <w:r w:rsidR="00680063" w:rsidRPr="00680063" w:rsidDel="00A37314">
          <w:rPr>
            <w:rFonts w:ascii="Times New Roman" w:eastAsia="Times New Roman" w:hAnsi="Times New Roman" w:cs="Times New Roman"/>
            <w:sz w:val="24"/>
            <w:szCs w:val="24"/>
          </w:rPr>
          <w:delText xml:space="preserve"> </w:delText>
        </w:r>
      </w:del>
      <w:r w:rsidR="00680063" w:rsidRPr="00680063">
        <w:rPr>
          <w:rFonts w:ascii="Times New Roman" w:eastAsia="Times New Roman" w:hAnsi="Times New Roman" w:cs="Times New Roman"/>
          <w:sz w:val="24"/>
          <w:szCs w:val="24"/>
        </w:rPr>
        <w:t>If backwards blocking reasoning is unaffected by the number of presented objects, then children should be less likely to label objects B and C as 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44" w:author="Benton, Deon" w:date="2023-09-20T14:42:00Z">
        <w:r w:rsidRPr="00231FC4">
          <w:rPr>
            <w:rFonts w:ascii="Times New Roman" w:eastAsia="Times New Roman" w:hAnsi="Times New Roman" w:cs="Times New Roman"/>
            <w:sz w:val="24"/>
            <w:szCs w:val="24"/>
          </w:rPr>
          <w:t xml:space="preserve">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backwards blocking reasoning in human beings, then the difference between these two settings is far from trivial. This is because in the two-cause setting, participants need only to determine </w:t>
        </w:r>
        <w:r w:rsidRPr="00231FC4">
          <w:rPr>
            <w:rFonts w:ascii="Times New Roman" w:eastAsia="Times New Roman" w:hAnsi="Times New Roman" w:cs="Times New Roman"/>
            <w:sz w:val="24"/>
            <w:szCs w:val="24"/>
          </w:rPr>
          <w:lastRenderedPageBreak/>
          <w:t>which of four candidate causal hypotheses generated the observed data</w:t>
        </w:r>
      </w:ins>
      <w:ins w:id="45" w:author="Benton, Deon" w:date="2023-09-20T14:43:00Z">
        <w:r>
          <w:rPr>
            <w:rFonts w:ascii="Times New Roman" w:eastAsia="Times New Roman" w:hAnsi="Times New Roman" w:cs="Times New Roman"/>
            <w:sz w:val="24"/>
            <w:szCs w:val="24"/>
          </w:rPr>
          <w:t xml:space="preserve">. However, </w:t>
        </w:r>
      </w:ins>
      <w:ins w:id="46"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47"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48"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49"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50"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51"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52" w:author="Benton, Deon" w:date="2023-09-20T14:52:00Z">
        <w:r w:rsidR="00F019B2">
          <w:rPr>
            <w:rFonts w:ascii="Times New Roman" w:eastAsia="Times New Roman" w:hAnsi="Times New Roman" w:cs="Times New Roman"/>
            <w:sz w:val="24"/>
            <w:szCs w:val="24"/>
          </w:rPr>
          <w:t>king that approximate</w:t>
        </w:r>
      </w:ins>
      <w:ins w:id="53" w:author="Benton, Deon" w:date="2023-09-20T14:51:00Z">
        <w:r w:rsidR="00F019B2">
          <w:rPr>
            <w:rFonts w:ascii="Times New Roman" w:eastAsia="Times New Roman" w:hAnsi="Times New Roman" w:cs="Times New Roman"/>
            <w:sz w:val="24"/>
            <w:szCs w:val="24"/>
          </w:rPr>
          <w:t xml:space="preserve"> Bayesian inference. </w:t>
        </w:r>
      </w:ins>
    </w:p>
    <w:p w14:paraId="2D12300A" w14:textId="43B24D25" w:rsidR="00AD704F" w:rsidRDefault="001C43E0" w:rsidP="00416D4A">
      <w:pPr>
        <w:spacing w:after="0" w:line="480" w:lineRule="auto"/>
        <w:ind w:firstLine="720"/>
        <w:rPr>
          <w:rFonts w:ascii="Times New Roman" w:eastAsia="Times New Roman" w:hAnsi="Times New Roman" w:cs="Times New Roman"/>
          <w:sz w:val="24"/>
          <w:szCs w:val="24"/>
        </w:rPr>
      </w:pPr>
      <w:ins w:id="54" w:author="Benton, Deon" w:date="2023-09-22T10:27:00Z">
        <w:r>
          <w:rPr>
            <w:rFonts w:ascii="Times New Roman" w:eastAsia="Times New Roman" w:hAnsi="Times New Roman" w:cs="Times New Roman"/>
            <w:sz w:val="24"/>
            <w:szCs w:val="24"/>
          </w:rPr>
          <w:t xml:space="preserve">There is now </w:t>
        </w:r>
      </w:ins>
      <w:ins w:id="55" w:author="Benton, Deon" w:date="2023-09-20T14:54:00Z">
        <w:r w:rsidR="000F4AAB">
          <w:rPr>
            <w:rFonts w:ascii="Times New Roman" w:eastAsia="Times New Roman" w:hAnsi="Times New Roman" w:cs="Times New Roman"/>
            <w:sz w:val="24"/>
            <w:szCs w:val="24"/>
          </w:rPr>
          <w:t xml:space="preserve">considerable evidence </w:t>
        </w:r>
      </w:ins>
      <w:ins w:id="56" w:author="Benton, Deon" w:date="2023-09-20T14:57:00Z">
        <w:r w:rsidR="00416D4A">
          <w:rPr>
            <w:rFonts w:ascii="Times New Roman" w:eastAsia="Times New Roman" w:hAnsi="Times New Roman" w:cs="Times New Roman"/>
            <w:sz w:val="24"/>
            <w:szCs w:val="24"/>
          </w:rPr>
          <w:t>demonstrating</w:t>
        </w:r>
      </w:ins>
      <w:ins w:id="57" w:author="Benton, Deon" w:date="2023-09-20T14:54:00Z">
        <w:r w:rsidR="000F4AAB">
          <w:rPr>
            <w:rFonts w:ascii="Times New Roman" w:eastAsia="Times New Roman" w:hAnsi="Times New Roman" w:cs="Times New Roman"/>
            <w:sz w:val="24"/>
            <w:szCs w:val="24"/>
          </w:rPr>
          <w:t xml:space="preserve"> that </w:t>
        </w:r>
      </w:ins>
      <w:ins w:id="58" w:author="Benton, Deon" w:date="2023-09-20T14:53:00Z">
        <w:r w:rsidR="00972D9E">
          <w:rPr>
            <w:rFonts w:ascii="Times New Roman" w:eastAsia="Times New Roman" w:hAnsi="Times New Roman" w:cs="Times New Roman"/>
            <w:sz w:val="24"/>
            <w:szCs w:val="24"/>
          </w:rPr>
          <w:t xml:space="preserve">children </w:t>
        </w:r>
      </w:ins>
      <w:ins w:id="59" w:author="Benton, Deon" w:date="2023-09-20T14:54:00Z">
        <w:r w:rsidR="000F4AAB">
          <w:rPr>
            <w:rFonts w:ascii="Times New Roman" w:eastAsia="Times New Roman" w:hAnsi="Times New Roman" w:cs="Times New Roman"/>
            <w:sz w:val="24"/>
            <w:szCs w:val="24"/>
          </w:rPr>
          <w:t>will</w:t>
        </w:r>
      </w:ins>
      <w:ins w:id="60"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61" w:author="Benton, Deon" w:date="2023-09-20T14:54:00Z">
        <w:r w:rsidR="000F4AAB">
          <w:rPr>
            <w:rFonts w:ascii="Times New Roman" w:eastAsia="Times New Roman" w:hAnsi="Times New Roman" w:cs="Times New Roman"/>
            <w:sz w:val="24"/>
            <w:szCs w:val="24"/>
          </w:rPr>
          <w:t>processing</w:t>
        </w:r>
      </w:ins>
      <w:ins w:id="62"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 xml:space="preserve">(e.g., </w:t>
      </w:r>
      <w:proofErr w:type="spellStart"/>
      <w:r w:rsidR="00AD704F">
        <w:rPr>
          <w:rFonts w:ascii="Times New Roman" w:eastAsia="Times New Roman" w:hAnsi="Times New Roman" w:cs="Times New Roman"/>
          <w:sz w:val="24"/>
          <w:szCs w:val="24"/>
        </w:rPr>
        <w:t>Doebel</w:t>
      </w:r>
      <w:proofErr w:type="spellEnd"/>
      <w:r w:rsidR="00AD704F">
        <w:rPr>
          <w:rFonts w:ascii="Times New Roman" w:eastAsia="Times New Roman" w:hAnsi="Times New Roman" w:cs="Times New Roman"/>
          <w:sz w:val="24"/>
          <w:szCs w:val="24"/>
        </w:rPr>
        <w:t xml:space="preserve"> &amp;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2015; Frye</w:t>
      </w:r>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1995; </w:t>
      </w:r>
      <w:proofErr w:type="spellStart"/>
      <w:r w:rsidR="00AD704F">
        <w:rPr>
          <w:rFonts w:ascii="Times New Roman" w:eastAsia="Times New Roman" w:hAnsi="Times New Roman" w:cs="Times New Roman"/>
          <w:sz w:val="24"/>
          <w:szCs w:val="24"/>
        </w:rPr>
        <w:t>Zelazo</w:t>
      </w:r>
      <w:proofErr w:type="spellEnd"/>
      <w:r w:rsidR="00A87729">
        <w:rPr>
          <w:rFonts w:ascii="Times New Roman" w:eastAsia="Times New Roman" w:hAnsi="Times New Roman" w:cs="Times New Roman"/>
          <w:sz w:val="24"/>
          <w:szCs w:val="24"/>
        </w:rPr>
        <w:t xml:space="preserve"> et al., </w:t>
      </w:r>
      <w:r w:rsidR="00AD704F">
        <w:rPr>
          <w:rFonts w:ascii="Times New Roman" w:eastAsia="Times New Roman" w:hAnsi="Times New Roman" w:cs="Times New Roman"/>
          <w:sz w:val="24"/>
          <w:szCs w:val="24"/>
        </w:rPr>
        <w:t xml:space="preserve">1996;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xml:space="preserve"> et al., 2003). </w:t>
      </w:r>
      <w:ins w:id="63" w:author="Benton, Deon" w:date="2023-09-20T14:58:00Z">
        <w:r w:rsidR="001D703C">
          <w:rPr>
            <w:rFonts w:ascii="Times New Roman" w:eastAsia="Times New Roman" w:hAnsi="Times New Roman" w:cs="Times New Roman"/>
            <w:sz w:val="24"/>
            <w:szCs w:val="24"/>
          </w:rPr>
          <w:t xml:space="preserve">For example, </w:t>
        </w:r>
      </w:ins>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ins w:id="64"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ins w:id="65" w:author="Benton, Deon" w:date="2023-09-20T14:56:00Z">
        <w:r w:rsidR="00416D4A">
          <w:rPr>
            <w:rFonts w:ascii="Times New Roman" w:eastAsia="Times New Roman" w:hAnsi="Times New Roman" w:cs="Times New Roman"/>
            <w:sz w:val="24"/>
            <w:szCs w:val="24"/>
          </w:rPr>
          <w:t xml:space="preserve">In addition, </w:t>
        </w:r>
        <w:proofErr w:type="gramStart"/>
        <w:r w:rsidR="00416D4A">
          <w:rPr>
            <w:rFonts w:ascii="Times New Roman" w:eastAsia="Times New Roman" w:hAnsi="Times New Roman" w:cs="Times New Roman"/>
            <w:sz w:val="24"/>
            <w:szCs w:val="24"/>
          </w:rPr>
          <w:t>Sobel</w:t>
        </w:r>
        <w:proofErr w:type="gramEnd"/>
        <w:r w:rsidR="00416D4A">
          <w:rPr>
            <w:rFonts w:ascii="Times New Roman" w:eastAsia="Times New Roman" w:hAnsi="Times New Roman" w:cs="Times New Roman"/>
            <w:sz w:val="24"/>
            <w:szCs w:val="24"/>
          </w:rPr>
          <w:t xml:space="preserve"> and Kirkham (2007) found that although</w:t>
        </w:r>
      </w:ins>
      <w:r w:rsidR="00AD704F">
        <w:rPr>
          <w:rFonts w:ascii="Times New Roman" w:eastAsia="Times New Roman" w:hAnsi="Times New Roman" w:cs="Times New Roman"/>
          <w:sz w:val="24"/>
          <w:szCs w:val="24"/>
        </w:rPr>
        <w:t xml:space="preserve"> 8-month-olds exhibited backwards blocking inferences similar to </w:t>
      </w:r>
      <w:r w:rsidR="00AD704F">
        <w:rPr>
          <w:rFonts w:ascii="Times New Roman" w:eastAsia="Times New Roman" w:hAnsi="Times New Roman" w:cs="Times New Roman"/>
          <w:sz w:val="24"/>
          <w:szCs w:val="24"/>
        </w:rPr>
        <w:lastRenderedPageBreak/>
        <w:t>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66"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557840B8"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w:t>
      </w:r>
      <w:proofErr w:type="spellStart"/>
      <w:r w:rsidR="005D29A6">
        <w:rPr>
          <w:rFonts w:ascii="Times New Roman" w:eastAsia="Times New Roman" w:hAnsi="Times New Roman" w:cs="Times New Roman"/>
          <w:sz w:val="24"/>
          <w:szCs w:val="24"/>
        </w:rPr>
        <w:t>Fernbach</w:t>
      </w:r>
      <w:proofErr w:type="spellEnd"/>
      <w:r w:rsidR="005D29A6">
        <w:rPr>
          <w:rFonts w:ascii="Times New Roman" w:eastAsia="Times New Roman" w:hAnsi="Times New Roman" w:cs="Times New Roman"/>
          <w:sz w:val="24"/>
          <w:szCs w:val="24"/>
        </w:rPr>
        <w:t xml:space="preserve">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w:t>
      </w:r>
      <w:del w:id="67" w:author="Benton, Deon" w:date="2023-09-20T19:06:00Z">
        <w:r w:rsidR="005D29A6" w:rsidDel="00A87729">
          <w:rPr>
            <w:rFonts w:ascii="Times New Roman" w:eastAsia="Times New Roman" w:hAnsi="Times New Roman" w:cs="Times New Roman"/>
            <w:sz w:val="24"/>
            <w:szCs w:val="24"/>
          </w:rPr>
          <w:delText>; Cohen et al., 1998, 1999</w:delText>
        </w:r>
      </w:del>
      <w:r w:rsidR="005D29A6">
        <w:rPr>
          <w:rFonts w:ascii="Times New Roman" w:eastAsia="Times New Roman" w:hAnsi="Times New Roman" w:cs="Times New Roman"/>
          <w:sz w:val="24"/>
          <w:szCs w:val="24"/>
        </w:rPr>
        <w:t>).</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w:t>
      </w:r>
      <w:r>
        <w:rPr>
          <w:rFonts w:ascii="Times New Roman" w:eastAsia="Times New Roman" w:hAnsi="Times New Roman" w:cs="Times New Roman"/>
          <w:sz w:val="24"/>
          <w:szCs w:val="24"/>
        </w:rPr>
        <w:lastRenderedPageBreak/>
        <w:t xml:space="preserve">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objects (A’, B’ and C’) activate the machine, followed by an event in which a fourth object (D) either caused or failed to cause the machine to activate. </w:t>
      </w:r>
      <w:ins w:id="68"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69" w:author="Benton, Deon" w:date="2023-09-20T15:11:00Z">
        <w:r w:rsidR="00D965F7">
          <w:rPr>
            <w:rFonts w:ascii="Times New Roman" w:eastAsia="Times New Roman" w:hAnsi="Times New Roman" w:cs="Times New Roman"/>
            <w:sz w:val="24"/>
            <w:szCs w:val="24"/>
          </w:rPr>
          <w:t xml:space="preserve">their combined ratings of objects B and C </w:t>
        </w:r>
      </w:ins>
      <w:ins w:id="70"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71" w:author="Benton, Deon" w:date="2023-09-20T15:14:00Z">
        <w:r w:rsidR="00A86A25">
          <w:rPr>
            <w:rFonts w:ascii="Times New Roman" w:eastAsia="Times New Roman" w:hAnsi="Times New Roman" w:cs="Times New Roman"/>
            <w:sz w:val="24"/>
            <w:szCs w:val="24"/>
          </w:rPr>
          <w:t xml:space="preserve"> of the backwards blocking condition</w:t>
        </w:r>
      </w:ins>
      <w:ins w:id="72" w:author="Benton, Deon" w:date="2023-09-20T15:12:00Z">
        <w:r w:rsidR="00D965F7">
          <w:rPr>
            <w:rFonts w:ascii="Times New Roman" w:eastAsia="Times New Roman" w:hAnsi="Times New Roman" w:cs="Times New Roman"/>
            <w:sz w:val="24"/>
            <w:szCs w:val="24"/>
          </w:rPr>
          <w:t xml:space="preserve"> </w:t>
        </w:r>
      </w:ins>
      <w:ins w:id="73" w:author="Benton, Deon" w:date="2023-09-20T15:16:00Z">
        <w:r w:rsidR="009B0F6E">
          <w:rPr>
            <w:rFonts w:ascii="Times New Roman" w:eastAsia="Times New Roman" w:hAnsi="Times New Roman" w:cs="Times New Roman"/>
            <w:sz w:val="24"/>
            <w:szCs w:val="24"/>
          </w:rPr>
          <w:t>were</w:t>
        </w:r>
      </w:ins>
      <w:ins w:id="74"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75" w:author="Benton, Deon" w:date="2023-09-20T15:16:00Z">
        <w:r w:rsidR="009B0F6E">
          <w:rPr>
            <w:rFonts w:ascii="Times New Roman" w:eastAsia="Times New Roman" w:hAnsi="Times New Roman" w:cs="Times New Roman"/>
            <w:sz w:val="24"/>
            <w:szCs w:val="24"/>
          </w:rPr>
          <w:t xml:space="preserve"> of the same condition.</w:t>
        </w:r>
      </w:ins>
      <w:ins w:id="76" w:author="Benton, Deon" w:date="2023-09-20T15:18:00Z">
        <w:r w:rsidR="00421277">
          <w:rPr>
            <w:rFonts w:ascii="Times New Roman" w:eastAsia="Times New Roman" w:hAnsi="Times New Roman" w:cs="Times New Roman"/>
            <w:sz w:val="24"/>
            <w:szCs w:val="24"/>
          </w:rPr>
          <w:t xml:space="preserve"> </w:t>
        </w:r>
      </w:ins>
      <w:ins w:id="77"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78"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should have no bearing on </w:t>
        </w:r>
      </w:ins>
      <w:ins w:id="79" w:author="Benton, Deon" w:date="2023-09-20T15:21:00Z">
        <w:r w:rsidR="00614CFE">
          <w:rPr>
            <w:rFonts w:ascii="Times New Roman" w:eastAsia="Times New Roman" w:hAnsi="Times New Roman" w:cs="Times New Roman"/>
            <w:sz w:val="24"/>
            <w:szCs w:val="24"/>
          </w:rPr>
          <w:t>participants</w:t>
        </w:r>
      </w:ins>
      <w:ins w:id="80" w:author="Benton, Deon" w:date="2023-09-20T15:20:00Z">
        <w:r w:rsidR="006A6027">
          <w:rPr>
            <w:rFonts w:ascii="Times New Roman" w:eastAsia="Times New Roman" w:hAnsi="Times New Roman" w:cs="Times New Roman"/>
            <w:sz w:val="24"/>
            <w:szCs w:val="24"/>
          </w:rPr>
          <w:t>’ treatment of objects A-C. This explains</w:t>
        </w:r>
      </w:ins>
      <w:ins w:id="81"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82" w:author="Benton, Deon" w:date="2023-09-20T15:22:00Z">
        <w:r w:rsidR="00614CFE">
          <w:rPr>
            <w:rFonts w:ascii="Times New Roman" w:eastAsia="Times New Roman" w:hAnsi="Times New Roman" w:cs="Times New Roman"/>
            <w:sz w:val="24"/>
            <w:szCs w:val="24"/>
          </w:rPr>
          <w:t xml:space="preserve">ferently between the experimental </w:t>
        </w:r>
        <w:r w:rsidR="00614CFE">
          <w:rPr>
            <w:rFonts w:ascii="Times New Roman" w:eastAsia="Times New Roman" w:hAnsi="Times New Roman" w:cs="Times New Roman"/>
            <w:sz w:val="24"/>
            <w:szCs w:val="24"/>
          </w:rPr>
          <w:lastRenderedPageBreak/>
          <w:t>and control trials.</w:t>
        </w:r>
      </w:ins>
      <w:ins w:id="83" w:author="Benton, Deon" w:date="2023-09-20T15:16:00Z">
        <w:r w:rsidR="009B0F6E">
          <w:rPr>
            <w:rFonts w:ascii="Times New Roman" w:eastAsia="Times New Roman" w:hAnsi="Times New Roman" w:cs="Times New Roman"/>
            <w:sz w:val="24"/>
            <w:szCs w:val="24"/>
          </w:rPr>
          <w:t xml:space="preserve"> In contrast, participants were said to engage</w:t>
        </w:r>
      </w:ins>
      <w:ins w:id="84" w:author="Benton, Deon" w:date="2023-09-20T15:17:00Z">
        <w:r w:rsidR="009B0F6E">
          <w:rPr>
            <w:rFonts w:ascii="Times New Roman" w:eastAsia="Times New Roman" w:hAnsi="Times New Roman" w:cs="Times New Roman"/>
            <w:sz w:val="24"/>
            <w:szCs w:val="24"/>
          </w:rPr>
          <w:t xml:space="preserve"> in indirect screening-off if </w:t>
        </w:r>
      </w:ins>
      <w:ins w:id="85" w:author="Benton, Deon" w:date="2023-09-20T15:22:00Z">
        <w:r w:rsidR="00614CFE">
          <w:rPr>
            <w:rFonts w:ascii="Times New Roman" w:eastAsia="Times New Roman" w:hAnsi="Times New Roman" w:cs="Times New Roman"/>
            <w:sz w:val="24"/>
            <w:szCs w:val="24"/>
          </w:rPr>
          <w:t>their</w:t>
        </w:r>
      </w:ins>
      <w:ins w:id="86"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87" w:author="Benton, Deon" w:date="2023-09-20T15:18:00Z">
        <w:r w:rsidR="00421277">
          <w:rPr>
            <w:rFonts w:ascii="Times New Roman" w:eastAsia="Times New Roman" w:hAnsi="Times New Roman" w:cs="Times New Roman"/>
            <w:sz w:val="24"/>
            <w:szCs w:val="24"/>
          </w:rPr>
          <w:t>mbined ratings of</w:t>
        </w:r>
      </w:ins>
      <w:ins w:id="88"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89"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90"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91" w:author="Benton, Deon" w:date="2023-09-20T15:24:00Z">
        <w:r w:rsidR="009B4880">
          <w:rPr>
            <w:rFonts w:ascii="Times New Roman" w:eastAsia="Times New Roman" w:hAnsi="Times New Roman" w:cs="Times New Roman"/>
            <w:sz w:val="24"/>
            <w:szCs w:val="24"/>
          </w:rPr>
          <w:t>have decided to test the same-age children.</w:t>
        </w:r>
      </w:ins>
      <w:del w:id="92"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w:t>
      </w:r>
      <w:bookmarkStart w:id="93" w:name="_Hlk146130918"/>
      <w:r>
        <w:rPr>
          <w:rFonts w:ascii="Times New Roman" w:eastAsia="Times New Roman" w:hAnsi="Times New Roman" w:cs="Times New Roman"/>
          <w:sz w:val="24"/>
          <w:szCs w:val="24"/>
        </w:rPr>
        <w:t>Sample size was determined based on previous studies on 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w:t>
      </w:r>
      <w:bookmarkEnd w:id="93"/>
      <w:r>
        <w:rPr>
          <w:rFonts w:ascii="Times New Roman" w:eastAsia="Times New Roman" w:hAnsi="Times New Roman" w:cs="Times New Roman"/>
          <w:sz w:val="24"/>
          <w:szCs w:val="24"/>
        </w:rPr>
        <w:t>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94"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w:t>
      </w:r>
      <w:del w:id="95" w:author="Benton, Deon" w:date="2023-09-20T15:25:00Z">
        <w:r w:rsidDel="009B4880">
          <w:rPr>
            <w:rFonts w:ascii="Times New Roman" w:eastAsia="Times New Roman" w:hAnsi="Times New Roman" w:cs="Times New Roman"/>
            <w:color w:val="000000"/>
            <w:sz w:val="24"/>
            <w:szCs w:val="24"/>
          </w:rPr>
          <w:delText>38K</w:delText>
        </w:r>
      </w:del>
      <w:ins w:id="96" w:author="Benton, Deon" w:date="2023-09-20T15:25:00Z">
        <w:r w:rsidR="009B4880">
          <w:rPr>
            <w:rFonts w:ascii="Times New Roman" w:eastAsia="Times New Roman" w:hAnsi="Times New Roman" w:cs="Times New Roman"/>
            <w:color w:val="000000"/>
            <w:sz w:val="24"/>
            <w:szCs w:val="24"/>
          </w:rPr>
          <w:t>38%</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1A990164"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w:t>
      </w:r>
      <w:bookmarkStart w:id="97" w:name="_Hlk146130575"/>
      <w:r>
        <w:rPr>
          <w:rFonts w:ascii="Times New Roman" w:eastAsia="Times New Roman" w:hAnsi="Times New Roman" w:cs="Times New Roman"/>
          <w:sz w:val="24"/>
          <w:szCs w:val="24"/>
        </w:rPr>
        <w:t>Finally, the videos contained a built-in script, which experimenters</w:t>
      </w:r>
      <w:ins w:id="98" w:author="Benton, Deon" w:date="2023-09-20T19:28:00Z">
        <w:r w:rsidR="00E4090F">
          <w:rPr>
            <w:rFonts w:ascii="Times New Roman" w:eastAsia="Times New Roman" w:hAnsi="Times New Roman" w:cs="Times New Roman"/>
            <w:sz w:val="24"/>
            <w:szCs w:val="24"/>
          </w:rPr>
          <w:t>, but not the study participants,</w:t>
        </w:r>
      </w:ins>
      <w:r>
        <w:rPr>
          <w:rFonts w:ascii="Times New Roman" w:eastAsia="Times New Roman" w:hAnsi="Times New Roman" w:cs="Times New Roman"/>
          <w:sz w:val="24"/>
          <w:szCs w:val="24"/>
        </w:rPr>
        <w:t xml:space="preserve"> read</w:t>
      </w:r>
      <w:bookmarkEnd w:id="97"/>
      <w:r>
        <w:rPr>
          <w:rFonts w:ascii="Times New Roman" w:eastAsia="Times New Roman" w:hAnsi="Times New Roman" w:cs="Times New Roman"/>
          <w:sz w:val="24"/>
          <w:szCs w:val="24"/>
        </w:rPr>
        <w:t xml:space="preserve">.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w:t>
      </w:r>
      <w:r>
        <w:rPr>
          <w:rFonts w:ascii="Times New Roman" w:eastAsia="Times New Roman" w:hAnsi="Times New Roman" w:cs="Times New Roman"/>
          <w:sz w:val="24"/>
          <w:szCs w:val="24"/>
        </w:rPr>
        <w:lastRenderedPageBreak/>
        <w:t xml:space="preserve">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33D654C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w:t>
      </w:r>
      <w:del w:id="99" w:author="Benton, Deon" w:date="2023-09-20T19:33:00Z">
        <w:r w:rsidDel="007F105E">
          <w:rPr>
            <w:rFonts w:ascii="Times New Roman" w:eastAsia="Times New Roman" w:hAnsi="Times New Roman" w:cs="Times New Roman"/>
            <w:sz w:val="24"/>
            <w:szCs w:val="24"/>
          </w:rPr>
          <w:delText>Table 1</w:delText>
        </w:r>
      </w:del>
      <w:ins w:id="100" w:author="Benton, Deon" w:date="2023-09-20T19:33:00Z">
        <w:r w:rsidR="007F105E">
          <w:rPr>
            <w:rFonts w:ascii="Times New Roman" w:eastAsia="Times New Roman" w:hAnsi="Times New Roman" w:cs="Times New Roman"/>
            <w:sz w:val="24"/>
            <w:szCs w:val="24"/>
          </w:rPr>
          <w:t>Figure 1</w:t>
        </w:r>
      </w:ins>
      <w:r>
        <w:rPr>
          <w:rFonts w:ascii="Times New Roman" w:eastAsia="Times New Roman" w:hAnsi="Times New Roman" w:cs="Times New Roman"/>
          <w:sz w:val="24"/>
          <w:szCs w:val="24"/>
        </w:rPr>
        <w:t>.</w:t>
      </w:r>
      <w:ins w:id="101" w:author="Benton, Deon" w:date="2023-09-20T19:31:00Z">
        <w:r w:rsidR="00E4090F">
          <w:rPr>
            <w:rFonts w:ascii="Times New Roman" w:eastAsia="Times New Roman" w:hAnsi="Times New Roman" w:cs="Times New Roman"/>
            <w:sz w:val="24"/>
            <w:szCs w:val="24"/>
          </w:rPr>
          <w:t xml:space="preserve"> Finally, all study responses were coded offline after each study session</w:t>
        </w:r>
      </w:ins>
      <w:ins w:id="102" w:author="Benton, Deon" w:date="2023-09-20T19:32:00Z">
        <w:r w:rsidR="007F105E">
          <w:rPr>
            <w:rFonts w:ascii="Times New Roman" w:eastAsia="Times New Roman" w:hAnsi="Times New Roman" w:cs="Times New Roman"/>
            <w:sz w:val="24"/>
            <w:szCs w:val="24"/>
          </w:rPr>
          <w:t>. Although study responses were coded offline, an experimenter was present throughout an entire study session.</w:t>
        </w:r>
      </w:ins>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3C6CA38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4F6E5C2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w:t>
      </w:r>
      <w:del w:id="103" w:author="Benton, Deon" w:date="2023-09-22T11:48:00Z">
        <w:r w:rsidDel="008E7262">
          <w:rPr>
            <w:rFonts w:ascii="Times New Roman" w:eastAsia="Times New Roman" w:hAnsi="Times New Roman" w:cs="Times New Roman"/>
            <w:sz w:val="24"/>
            <w:szCs w:val="24"/>
          </w:rPr>
          <w:delText>the number of times children responded “yes” to the question</w:delText>
        </w:r>
      </w:del>
      <w:ins w:id="104" w:author="Benton, Deon" w:date="2023-09-22T11:48:00Z">
        <w:r w:rsidR="008E7262">
          <w:rPr>
            <w:rFonts w:ascii="Times New Roman" w:eastAsia="Times New Roman" w:hAnsi="Times New Roman" w:cs="Times New Roman"/>
            <w:sz w:val="24"/>
            <w:szCs w:val="24"/>
          </w:rPr>
          <w:t>participants’ responses to</w:t>
        </w:r>
      </w:ins>
      <w:r>
        <w:rPr>
          <w:rFonts w:ascii="Times New Roman" w:eastAsia="Times New Roman" w:hAnsi="Times New Roman" w:cs="Times New Roman"/>
          <w:sz w:val="24"/>
          <w:szCs w:val="24"/>
        </w:rPr>
        <w:t xml:space="preserve"> “Is this a blicket” for each object. </w:t>
      </w:r>
      <w:ins w:id="105" w:author="Benton, Deon" w:date="2023-09-22T11:49:00Z">
        <w:r w:rsidR="008E7262">
          <w:rPr>
            <w:rFonts w:ascii="Times New Roman" w:eastAsia="Times New Roman" w:hAnsi="Times New Roman" w:cs="Times New Roman"/>
            <w:sz w:val="24"/>
            <w:szCs w:val="24"/>
          </w:rPr>
          <w:t xml:space="preserve">Participants’ responses to this question were treated primary binary dependent measure. </w:t>
        </w:r>
      </w:ins>
      <w:del w:id="106" w:author="Benton, Deon" w:date="2023-09-22T11:50:00Z">
        <w:r w:rsidDel="008E7262">
          <w:rPr>
            <w:rFonts w:ascii="Times New Roman" w:eastAsia="Times New Roman" w:hAnsi="Times New Roman" w:cs="Times New Roman"/>
            <w:sz w:val="24"/>
            <w:szCs w:val="24"/>
          </w:rPr>
          <w:delText>Using this dependent measure, the data</w:delText>
        </w:r>
      </w:del>
      <w:ins w:id="107" w:author="Benton, Deon" w:date="2023-09-22T11:50:00Z">
        <w:r w:rsidR="008E7262">
          <w:rPr>
            <w:rFonts w:ascii="Times New Roman" w:eastAsia="Times New Roman" w:hAnsi="Times New Roman" w:cs="Times New Roman"/>
            <w:sz w:val="24"/>
            <w:szCs w:val="24"/>
          </w:rPr>
          <w:t>Data</w:t>
        </w:r>
      </w:ins>
      <w:r>
        <w:rPr>
          <w:rFonts w:ascii="Times New Roman" w:eastAsia="Times New Roman" w:hAnsi="Times New Roman" w:cs="Times New Roman"/>
          <w:sz w:val="24"/>
          <w:szCs w:val="24"/>
        </w:rPr>
        <w:t xml:space="preserve"> were entered into a five-way </w:t>
      </w:r>
      <w:del w:id="108" w:author="Benton, Deon" w:date="2023-09-22T11:50:00Z">
        <w:r w:rsidDel="008E7262">
          <w:rPr>
            <w:rFonts w:ascii="Times New Roman" w:eastAsia="Times New Roman" w:hAnsi="Times New Roman" w:cs="Times New Roman"/>
            <w:sz w:val="24"/>
            <w:szCs w:val="24"/>
          </w:rPr>
          <w:delText xml:space="preserve">linear </w:delText>
        </w:r>
      </w:del>
      <w:ins w:id="109" w:author="Benton, Deon" w:date="2023-09-22T11:50:00Z">
        <w:r w:rsidR="008E7262">
          <w:rPr>
            <w:rFonts w:ascii="Times New Roman" w:eastAsia="Times New Roman" w:hAnsi="Times New Roman" w:cs="Times New Roman"/>
            <w:sz w:val="24"/>
            <w:szCs w:val="24"/>
          </w:rPr>
          <w:t xml:space="preserve">binary </w:t>
        </w:r>
      </w:ins>
      <w:r>
        <w:rPr>
          <w:rFonts w:ascii="Times New Roman" w:eastAsia="Times New Roman" w:hAnsi="Times New Roman" w:cs="Times New Roman"/>
          <w:sz w:val="24"/>
          <w:szCs w:val="24"/>
        </w:rPr>
        <w:t>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w:t>
      </w:r>
      <w:ins w:id="110" w:author="Benton, Deon" w:date="2023-09-22T10:35:00Z">
        <w:r w:rsidR="000243F6">
          <w:rPr>
            <w:rFonts w:ascii="Times New Roman" w:eastAsia="Times New Roman" w:hAnsi="Times New Roman" w:cs="Times New Roman"/>
            <w:sz w:val="24"/>
            <w:szCs w:val="24"/>
          </w:rPr>
          <w:t xml:space="preserve"> Our rationale for using linear mixed-effects models was the following: </w:t>
        </w:r>
      </w:ins>
      <w:ins w:id="111" w:author="Benton, Deon" w:date="2023-09-22T10:36:00Z">
        <w:r w:rsidR="000243F6">
          <w:rPr>
            <w:rFonts w:ascii="Times New Roman" w:eastAsia="Times New Roman" w:hAnsi="Times New Roman" w:cs="Times New Roman"/>
            <w:sz w:val="24"/>
            <w:szCs w:val="24"/>
          </w:rPr>
          <w:t xml:space="preserve"> Although</w:t>
        </w:r>
        <w:r w:rsidR="000243F6" w:rsidRPr="000243F6">
          <w:rPr>
            <w:rFonts w:ascii="Times New Roman" w:eastAsia="Times New Roman" w:hAnsi="Times New Roman" w:cs="Times New Roman"/>
            <w:sz w:val="24"/>
            <w:szCs w:val="24"/>
          </w:rPr>
          <w:t xml:space="preserve"> on any one </w:t>
        </w:r>
        <w:r w:rsidR="000243F6" w:rsidRPr="000243F6">
          <w:rPr>
            <w:rFonts w:ascii="Times New Roman" w:eastAsia="Times New Roman" w:hAnsi="Times New Roman" w:cs="Times New Roman"/>
            <w:sz w:val="24"/>
            <w:szCs w:val="24"/>
          </w:rPr>
          <w:lastRenderedPageBreak/>
          <w:t>trial a participants</w:t>
        </w:r>
        <w:r w:rsidR="000243F6">
          <w:rPr>
            <w:rFonts w:ascii="Times New Roman" w:eastAsia="Times New Roman" w:hAnsi="Times New Roman" w:cs="Times New Roman"/>
            <w:sz w:val="24"/>
            <w:szCs w:val="24"/>
          </w:rPr>
          <w:t>’</w:t>
        </w:r>
        <w:r w:rsidR="000243F6" w:rsidRPr="000243F6">
          <w:rPr>
            <w:rFonts w:ascii="Times New Roman" w:eastAsia="Times New Roman" w:hAnsi="Times New Roman" w:cs="Times New Roman"/>
            <w:sz w:val="24"/>
            <w:szCs w:val="24"/>
          </w:rPr>
          <w:t xml:space="preserve"> response was binary (i.e., they could respond either that an object was a blicket or </w:t>
        </w:r>
        <w:r w:rsidR="000243F6">
          <w:rPr>
            <w:rFonts w:ascii="Times New Roman" w:eastAsia="Times New Roman" w:hAnsi="Times New Roman" w:cs="Times New Roman"/>
            <w:sz w:val="24"/>
            <w:szCs w:val="24"/>
          </w:rPr>
          <w:t xml:space="preserve">that it was </w:t>
        </w:r>
        <w:r w:rsidR="000243F6" w:rsidRPr="000243F6">
          <w:rPr>
            <w:rFonts w:ascii="Times New Roman" w:eastAsia="Times New Roman" w:hAnsi="Times New Roman" w:cs="Times New Roman"/>
            <w:sz w:val="24"/>
            <w:szCs w:val="24"/>
          </w:rPr>
          <w:t>not), we decided to use linear mixed effects models because we summed across two trials</w:t>
        </w:r>
      </w:ins>
      <w:ins w:id="112" w:author="Benton, Deon" w:date="2023-09-22T10:37:00Z">
        <w:r w:rsidR="00804EB5">
          <w:rPr>
            <w:rFonts w:ascii="Times New Roman" w:eastAsia="Times New Roman" w:hAnsi="Times New Roman" w:cs="Times New Roman"/>
            <w:sz w:val="24"/>
            <w:szCs w:val="24"/>
          </w:rPr>
          <w:t xml:space="preserve"> </w:t>
        </w:r>
        <w:r w:rsidR="00804EB5" w:rsidRPr="000243F6">
          <w:rPr>
            <w:rFonts w:ascii="Times New Roman" w:eastAsia="Times New Roman" w:hAnsi="Times New Roman" w:cs="Times New Roman"/>
            <w:sz w:val="24"/>
            <w:szCs w:val="24"/>
          </w:rPr>
          <w:t>number of times that participants responded that a given object was a blicket</w:t>
        </w:r>
        <w:r w:rsidR="00804EB5">
          <w:rPr>
            <w:rFonts w:ascii="Times New Roman" w:eastAsia="Times New Roman" w:hAnsi="Times New Roman" w:cs="Times New Roman"/>
            <w:sz w:val="24"/>
            <w:szCs w:val="24"/>
          </w:rPr>
          <w:t xml:space="preserve"> (with a maximum score of 2 and a minimum score of 0)</w:t>
        </w:r>
      </w:ins>
      <w:ins w:id="113" w:author="Benton, Deon" w:date="2023-09-22T10:36:00Z">
        <w:r w:rsidR="000243F6" w:rsidRPr="000243F6">
          <w:rPr>
            <w:rFonts w:ascii="Times New Roman" w:eastAsia="Times New Roman" w:hAnsi="Times New Roman" w:cs="Times New Roman"/>
            <w:sz w:val="24"/>
            <w:szCs w:val="24"/>
          </w:rPr>
          <w:t xml:space="preserve"> and then averaged across participants</w:t>
        </w:r>
      </w:ins>
      <w:ins w:id="114" w:author="Benton, Deon" w:date="2023-09-22T10:37:00Z">
        <w:r w:rsidR="00804EB5">
          <w:rPr>
            <w:rFonts w:ascii="Times New Roman" w:eastAsia="Times New Roman" w:hAnsi="Times New Roman" w:cs="Times New Roman"/>
            <w:sz w:val="24"/>
            <w:szCs w:val="24"/>
          </w:rPr>
          <w:t xml:space="preserve">. This </w:t>
        </w:r>
      </w:ins>
      <w:ins w:id="115" w:author="Benton, Deon" w:date="2023-09-22T10:36:00Z">
        <w:r w:rsidR="000243F6" w:rsidRPr="000243F6">
          <w:rPr>
            <w:rFonts w:ascii="Times New Roman" w:eastAsia="Times New Roman" w:hAnsi="Times New Roman" w:cs="Times New Roman"/>
            <w:sz w:val="24"/>
            <w:szCs w:val="24"/>
          </w:rPr>
          <w:t xml:space="preserve">resulted in a </w:t>
        </w:r>
      </w:ins>
      <w:proofErr w:type="spellStart"/>
      <w:ins w:id="116" w:author="Benton, Deon" w:date="2023-09-22T10:49:00Z">
        <w:r w:rsidR="00E66EEE">
          <w:rPr>
            <w:rFonts w:ascii="Times New Roman" w:eastAsia="Times New Roman" w:hAnsi="Times New Roman" w:cs="Times New Roman"/>
            <w:sz w:val="24"/>
            <w:szCs w:val="24"/>
          </w:rPr>
          <w:t>a</w:t>
        </w:r>
        <w:proofErr w:type="spellEnd"/>
        <w:r w:rsidR="00E66EEE">
          <w:rPr>
            <w:rFonts w:ascii="Times New Roman" w:eastAsia="Times New Roman" w:hAnsi="Times New Roman" w:cs="Times New Roman"/>
            <w:sz w:val="24"/>
            <w:szCs w:val="24"/>
          </w:rPr>
          <w:t xml:space="preserve"> continuous score between 0 and 1</w:t>
        </w:r>
      </w:ins>
      <w:ins w:id="117" w:author="Benton, Deon" w:date="2023-09-22T10:38:00Z">
        <w:r w:rsidR="00804EB5">
          <w:rPr>
            <w:rFonts w:ascii="Times New Roman" w:eastAsia="Times New Roman" w:hAnsi="Times New Roman" w:cs="Times New Roman"/>
            <w:sz w:val="24"/>
            <w:szCs w:val="24"/>
          </w:rPr>
          <w:t>.</w:t>
        </w:r>
      </w:ins>
      <w:ins w:id="118" w:author="Benton, Deon" w:date="2023-09-22T10:29:00Z">
        <w:r w:rsidR="00947890">
          <w:rPr>
            <w:rFonts w:ascii="Times New Roman" w:eastAsia="Times New Roman" w:hAnsi="Times New Roman" w:cs="Times New Roman"/>
            <w:sz w:val="24"/>
            <w:szCs w:val="24"/>
          </w:rPr>
          <w:t xml:space="preserve"> </w:t>
        </w:r>
      </w:ins>
      <w:del w:id="119" w:author="Benton, Deon" w:date="2023-09-22T10:38:00Z">
        <w:r w:rsidDel="00804EB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This analysis yielded several experimental-effects and two-way interactions, which were qualified by 3 three-way interactions. These included a three-way interaction among Age, Condition,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E21312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w:t>
      </w:r>
      <w:r w:rsidR="00717614">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.45. In contrast, in the indirect screening-off condition, participants were less confident </w:t>
      </w:r>
      <w:r>
        <w:rPr>
          <w:rFonts w:ascii="Times New Roman" w:eastAsia="Times New Roman" w:hAnsi="Times New Roman" w:cs="Times New Roman"/>
          <w:sz w:val="24"/>
          <w:szCs w:val="24"/>
        </w:rPr>
        <w:lastRenderedPageBreak/>
        <w:t>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0BACC117" w:rsidR="006C5C80" w:rsidRDefault="00E81900" w:rsidP="00A472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w:t>
      </w:r>
      <w:ins w:id="122" w:author="Benton, Deon" w:date="2023-09-20T18:26:00Z">
        <w:r w:rsidR="003D24BA">
          <w:rPr>
            <w:rFonts w:ascii="Times New Roman" w:eastAsia="Times New Roman" w:hAnsi="Times New Roman" w:cs="Times New Roman"/>
            <w:sz w:val="24"/>
            <w:szCs w:val="24"/>
          </w:rPr>
          <w:t xml:space="preserve"> ran separate two-way linear mixed-effects models separately for the backwards blocking and indirect screening-off condition</w:t>
        </w:r>
      </w:ins>
      <w:ins w:id="123" w:author="Benton, Deon" w:date="2023-09-20T18:27:00Z">
        <w:r w:rsidR="003D24BA">
          <w:rPr>
            <w:rFonts w:ascii="Times New Roman" w:eastAsia="Times New Roman" w:hAnsi="Times New Roman" w:cs="Times New Roman"/>
            <w:sz w:val="24"/>
            <w:szCs w:val="24"/>
          </w:rPr>
          <w:t>s</w:t>
        </w:r>
      </w:ins>
      <w:ins w:id="124" w:author="Benton, Deon" w:date="2023-09-20T18:31:00Z">
        <w:r w:rsidR="008C7AA0">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w:t>
        </w:r>
      </w:ins>
      <w:ins w:id="125" w:author="Benton, Deon" w:date="2023-09-20T18:27:00Z">
        <w:r w:rsidR="003D24BA">
          <w:rPr>
            <w:rFonts w:ascii="Times New Roman" w:eastAsia="Times New Roman" w:hAnsi="Times New Roman" w:cs="Times New Roman"/>
            <w:sz w:val="24"/>
            <w:szCs w:val="24"/>
          </w:rPr>
          <w:t>.</w:t>
        </w:r>
      </w:ins>
      <w:ins w:id="126" w:author="Benton, Deon" w:date="2023-09-20T18:31:00Z">
        <w:r w:rsidR="00086C39">
          <w:rPr>
            <w:rFonts w:ascii="Times New Roman" w:eastAsia="Times New Roman" w:hAnsi="Times New Roman" w:cs="Times New Roman"/>
            <w:sz w:val="24"/>
            <w:szCs w:val="24"/>
          </w:rPr>
          <w:t xml:space="preserve"> The </w:t>
        </w:r>
      </w:ins>
      <w:ins w:id="127" w:author="Benton, Deon" w:date="2023-09-20T18:41:00Z">
        <w:r w:rsidR="00ED7118">
          <w:rPr>
            <w:rFonts w:ascii="Times New Roman" w:eastAsia="Times New Roman" w:hAnsi="Times New Roman" w:cs="Times New Roman"/>
            <w:sz w:val="24"/>
            <w:szCs w:val="24"/>
          </w:rPr>
          <w:t xml:space="preserve">two-way linear mixed effects model </w:t>
        </w:r>
      </w:ins>
      <w:ins w:id="128" w:author="Benton, Deon" w:date="2023-09-20T18:31:00Z">
        <w:r w:rsidR="00086C39">
          <w:rPr>
            <w:rFonts w:ascii="Times New Roman" w:eastAsia="Times New Roman" w:hAnsi="Times New Roman" w:cs="Times New Roman"/>
            <w:sz w:val="24"/>
            <w:szCs w:val="24"/>
          </w:rPr>
          <w:t xml:space="preserve">for the backwards blocking condition revealed a main effect of </w:t>
        </w:r>
      </w:ins>
      <w:ins w:id="129" w:author="Benton, Deon" w:date="2023-09-20T18:32:00Z">
        <w:r w:rsidR="00086C39">
          <w:rPr>
            <w:rFonts w:ascii="Times New Roman" w:eastAsia="Times New Roman" w:hAnsi="Times New Roman" w:cs="Times New Roman"/>
            <w:sz w:val="24"/>
            <w:szCs w:val="24"/>
          </w:rPr>
          <w:t xml:space="preserve">Trial Type,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 xml:space="preserve">(1) = 5.72, </w:t>
        </w:r>
        <w:r w:rsidR="00086C39">
          <w:rPr>
            <w:rFonts w:ascii="Times New Roman" w:eastAsia="Times New Roman" w:hAnsi="Times New Roman" w:cs="Times New Roman"/>
            <w:i/>
            <w:sz w:val="24"/>
            <w:szCs w:val="24"/>
          </w:rPr>
          <w:t xml:space="preserve">p </w:t>
        </w:r>
        <w:r w:rsidR="00086C39">
          <w:rPr>
            <w:rFonts w:ascii="Times New Roman" w:eastAsia="Times New Roman" w:hAnsi="Times New Roman" w:cs="Times New Roman"/>
            <w:sz w:val="24"/>
            <w:szCs w:val="24"/>
          </w:rPr>
          <w:t xml:space="preserve">= .02, a main effect of Objects, </w:t>
        </w:r>
        <w:r w:rsidR="00086C39">
          <w:rPr>
            <w:rFonts w:ascii="Times New Roman" w:eastAsia="Times New Roman" w:hAnsi="Times New Roman" w:cs="Times New Roman"/>
            <w:i/>
            <w:sz w:val="24"/>
            <w:szCs w:val="24"/>
          </w:rPr>
          <w:t>χ</w:t>
        </w:r>
        <w:r w:rsidR="00086C39">
          <w:rPr>
            <w:rFonts w:ascii="Times New Roman" w:eastAsia="Times New Roman" w:hAnsi="Times New Roman" w:cs="Times New Roman"/>
            <w:i/>
            <w:sz w:val="24"/>
            <w:szCs w:val="24"/>
            <w:vertAlign w:val="superscript"/>
          </w:rPr>
          <w:t>2</w:t>
        </w:r>
        <w:r w:rsidR="00086C39">
          <w:rPr>
            <w:rFonts w:ascii="Times New Roman" w:eastAsia="Times New Roman" w:hAnsi="Times New Roman" w:cs="Times New Roman"/>
            <w:sz w:val="24"/>
            <w:szCs w:val="24"/>
          </w:rPr>
          <w:t>(</w:t>
        </w:r>
      </w:ins>
      <w:ins w:id="130" w:author="Benton, Deon" w:date="2023-09-20T18:43:00Z">
        <w:r w:rsidR="00C81244">
          <w:rPr>
            <w:rFonts w:ascii="Times New Roman" w:eastAsia="Times New Roman" w:hAnsi="Times New Roman" w:cs="Times New Roman"/>
            <w:sz w:val="24"/>
            <w:szCs w:val="24"/>
          </w:rPr>
          <w:t>3</w:t>
        </w:r>
      </w:ins>
      <w:ins w:id="131" w:author="Benton, Deon" w:date="2023-09-20T18:32:00Z">
        <w:r w:rsidR="00086C39">
          <w:rPr>
            <w:rFonts w:ascii="Times New Roman" w:eastAsia="Times New Roman" w:hAnsi="Times New Roman" w:cs="Times New Roman"/>
            <w:sz w:val="24"/>
            <w:szCs w:val="24"/>
          </w:rPr>
          <w:t xml:space="preserve">) = </w:t>
        </w:r>
      </w:ins>
      <w:ins w:id="132" w:author="Benton, Deon" w:date="2023-09-20T18:33:00Z">
        <w:r w:rsidR="00086C39">
          <w:rPr>
            <w:rFonts w:ascii="Times New Roman" w:eastAsia="Times New Roman" w:hAnsi="Times New Roman" w:cs="Times New Roman"/>
            <w:sz w:val="24"/>
            <w:szCs w:val="24"/>
          </w:rPr>
          <w:t>31.03</w:t>
        </w:r>
      </w:ins>
      <w:ins w:id="133" w:author="Benton, Deon" w:date="2023-09-20T18:32:00Z">
        <w:r w:rsidR="00086C39">
          <w:rPr>
            <w:rFonts w:ascii="Times New Roman" w:eastAsia="Times New Roman" w:hAnsi="Times New Roman" w:cs="Times New Roman"/>
            <w:sz w:val="24"/>
            <w:szCs w:val="24"/>
          </w:rPr>
          <w:t xml:space="preserve">, </w:t>
        </w:r>
        <w:r w:rsidR="00086C39">
          <w:rPr>
            <w:rFonts w:ascii="Times New Roman" w:eastAsia="Times New Roman" w:hAnsi="Times New Roman" w:cs="Times New Roman"/>
            <w:i/>
            <w:sz w:val="24"/>
            <w:szCs w:val="24"/>
          </w:rPr>
          <w:t xml:space="preserve">p </w:t>
        </w:r>
      </w:ins>
      <w:ins w:id="134" w:author="Benton, Deon" w:date="2023-09-20T18:33:00Z">
        <w:r w:rsidR="00086C39">
          <w:rPr>
            <w:rFonts w:ascii="Times New Roman" w:eastAsia="Times New Roman" w:hAnsi="Times New Roman" w:cs="Times New Roman"/>
            <w:sz w:val="24"/>
            <w:szCs w:val="24"/>
          </w:rPr>
          <w:t>&lt; .001,</w:t>
        </w:r>
        <w:r w:rsidR="00A472B9">
          <w:rPr>
            <w:rFonts w:ascii="Times New Roman" w:eastAsia="Times New Roman" w:hAnsi="Times New Roman" w:cs="Times New Roman"/>
            <w:sz w:val="24"/>
            <w:szCs w:val="24"/>
          </w:rPr>
          <w:t xml:space="preserve"> and a</w:t>
        </w:r>
      </w:ins>
      <w:ins w:id="135" w:author="Benton, Deon" w:date="2023-09-20T18:43:00Z">
        <w:r w:rsidR="00C81244">
          <w:rPr>
            <w:rFonts w:ascii="Times New Roman" w:eastAsia="Times New Roman" w:hAnsi="Times New Roman" w:cs="Times New Roman"/>
            <w:sz w:val="24"/>
            <w:szCs w:val="24"/>
          </w:rPr>
          <w:t xml:space="preserve">n </w:t>
        </w:r>
      </w:ins>
      <w:ins w:id="136" w:author="Benton, Deon" w:date="2023-09-20T18:34:00Z">
        <w:r w:rsidR="00A472B9">
          <w:rPr>
            <w:rFonts w:ascii="Times New Roman" w:eastAsia="Times New Roman" w:hAnsi="Times New Roman" w:cs="Times New Roman"/>
            <w:sz w:val="24"/>
            <w:szCs w:val="24"/>
          </w:rPr>
          <w:t xml:space="preserve">interaction between Trial Type and </w:t>
        </w:r>
      </w:ins>
      <w:ins w:id="137" w:author="Benton, Deon" w:date="2023-09-22T10:41:00Z">
        <w:r w:rsidR="005F37F1">
          <w:rPr>
            <w:rFonts w:ascii="Times New Roman" w:eastAsia="Times New Roman" w:hAnsi="Times New Roman" w:cs="Times New Roman"/>
            <w:sz w:val="24"/>
            <w:szCs w:val="24"/>
          </w:rPr>
          <w:t>Objects, χ</w:t>
        </w:r>
      </w:ins>
      <w:ins w:id="138" w:author="Benton, Deon" w:date="2023-09-20T18:34:00Z">
        <w:r w:rsidR="00A472B9">
          <w:rPr>
            <w:rFonts w:ascii="Times New Roman" w:eastAsia="Times New Roman" w:hAnsi="Times New Roman" w:cs="Times New Roman"/>
            <w:i/>
            <w:sz w:val="24"/>
            <w:szCs w:val="24"/>
            <w:vertAlign w:val="superscript"/>
          </w:rPr>
          <w:t>2</w:t>
        </w:r>
        <w:r w:rsidR="00A472B9">
          <w:rPr>
            <w:rFonts w:ascii="Times New Roman" w:eastAsia="Times New Roman" w:hAnsi="Times New Roman" w:cs="Times New Roman"/>
            <w:sz w:val="24"/>
            <w:szCs w:val="24"/>
          </w:rPr>
          <w:t>(</w:t>
        </w:r>
      </w:ins>
      <w:ins w:id="139" w:author="Benton, Deon" w:date="2023-09-20T18:43:00Z">
        <w:r w:rsidR="00C81244">
          <w:rPr>
            <w:rFonts w:ascii="Times New Roman" w:eastAsia="Times New Roman" w:hAnsi="Times New Roman" w:cs="Times New Roman"/>
            <w:sz w:val="24"/>
            <w:szCs w:val="24"/>
          </w:rPr>
          <w:t>2</w:t>
        </w:r>
      </w:ins>
      <w:ins w:id="140" w:author="Benton, Deon" w:date="2023-09-20T18:34:00Z">
        <w:r w:rsidR="00A472B9">
          <w:rPr>
            <w:rFonts w:ascii="Times New Roman" w:eastAsia="Times New Roman" w:hAnsi="Times New Roman" w:cs="Times New Roman"/>
            <w:sz w:val="24"/>
            <w:szCs w:val="24"/>
          </w:rPr>
          <w:t xml:space="preserve">) = 31.03, </w:t>
        </w:r>
        <w:r w:rsidR="00A472B9">
          <w:rPr>
            <w:rFonts w:ascii="Times New Roman" w:eastAsia="Times New Roman" w:hAnsi="Times New Roman" w:cs="Times New Roman"/>
            <w:i/>
            <w:sz w:val="24"/>
            <w:szCs w:val="24"/>
          </w:rPr>
          <w:t xml:space="preserve">p </w:t>
        </w:r>
        <w:r w:rsidR="00A472B9">
          <w:rPr>
            <w:rFonts w:ascii="Times New Roman" w:eastAsia="Times New Roman" w:hAnsi="Times New Roman" w:cs="Times New Roman"/>
            <w:sz w:val="24"/>
            <w:szCs w:val="24"/>
          </w:rPr>
          <w:t>&lt; .001</w:t>
        </w:r>
      </w:ins>
      <w:ins w:id="141" w:author="Benton, Deon" w:date="2023-09-20T18:36:00Z">
        <w:r w:rsidR="00A472B9">
          <w:rPr>
            <w:rFonts w:ascii="Times New Roman" w:eastAsia="Times New Roman" w:hAnsi="Times New Roman" w:cs="Times New Roman"/>
            <w:sz w:val="24"/>
            <w:szCs w:val="24"/>
          </w:rPr>
          <w:t>. To explore this interaction, we</w:t>
        </w:r>
      </w:ins>
      <w:r>
        <w:rPr>
          <w:rFonts w:ascii="Times New Roman" w:eastAsia="Times New Roman" w:hAnsi="Times New Roman" w:cs="Times New Roman"/>
          <w:sz w:val="24"/>
          <w:szCs w:val="24"/>
        </w:rPr>
        <w:t xml:space="preserve"> constructed a set of one-way linear mixed-effects models for the experimental and control trials within the backwards blocking </w:t>
      </w:r>
      <w:ins w:id="142" w:author="Benton, Deon" w:date="2023-09-20T18:37:00Z">
        <w:r w:rsidR="00A472B9">
          <w:rPr>
            <w:rFonts w:ascii="Times New Roman" w:eastAsia="Times New Roman" w:hAnsi="Times New Roman" w:cs="Times New Roman"/>
            <w:sz w:val="24"/>
            <w:szCs w:val="24"/>
          </w:rPr>
          <w:t>condition</w:t>
        </w:r>
      </w:ins>
      <w:r>
        <w:rPr>
          <w:rFonts w:ascii="Times New Roman" w:eastAsia="Times New Roman" w:hAnsi="Times New Roman" w:cs="Times New Roman"/>
          <w:sz w:val="24"/>
          <w:szCs w:val="24"/>
        </w:rPr>
        <w:t>.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w:t>
      </w:r>
      <w:r>
        <w:rPr>
          <w:rFonts w:ascii="Times New Roman" w:eastAsia="Times New Roman" w:hAnsi="Times New Roman" w:cs="Times New Roman"/>
          <w:sz w:val="24"/>
          <w:szCs w:val="24"/>
        </w:rPr>
        <w:lastRenderedPageBreak/>
        <w:t>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1FE8EC5C" w:rsidR="006C5C80" w:rsidRDefault="00C81244">
      <w:pPr>
        <w:spacing w:after="0" w:line="480" w:lineRule="auto"/>
        <w:ind w:firstLine="720"/>
        <w:rPr>
          <w:rFonts w:ascii="Times New Roman" w:eastAsia="Times New Roman" w:hAnsi="Times New Roman" w:cs="Times New Roman"/>
          <w:sz w:val="24"/>
          <w:szCs w:val="24"/>
        </w:rPr>
      </w:pPr>
      <w:ins w:id="143" w:author="Benton, Deon" w:date="2023-09-20T18:41:00Z">
        <w:r>
          <w:rPr>
            <w:rFonts w:ascii="Times New Roman" w:eastAsia="Times New Roman" w:hAnsi="Times New Roman" w:cs="Times New Roman"/>
            <w:sz w:val="24"/>
            <w:szCs w:val="24"/>
          </w:rPr>
          <w:t xml:space="preserve">The two-way linear mixed effects model for the indirect screening-off condition also revealed </w:t>
        </w:r>
      </w:ins>
      <w:ins w:id="144" w:author="Benton, Deon" w:date="2023-09-20T18:43:00Z">
        <w:r>
          <w:rPr>
            <w:rFonts w:ascii="Times New Roman" w:eastAsia="Times New Roman" w:hAnsi="Times New Roman" w:cs="Times New Roman"/>
            <w:sz w:val="24"/>
            <w:szCs w:val="24"/>
          </w:rPr>
          <w:t xml:space="preserve">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43.02,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w:t>
        </w:r>
      </w:ins>
      <w:ins w:id="145" w:author="Benton, Deon" w:date="2023-09-20T18:44:00Z">
        <w:r>
          <w:rPr>
            <w:rFonts w:ascii="Times New Roman" w:eastAsia="Times New Roman" w:hAnsi="Times New Roman" w:cs="Times New Roman"/>
            <w:sz w:val="24"/>
            <w:szCs w:val="24"/>
          </w:rPr>
          <w:t>136.27</w:t>
        </w:r>
      </w:ins>
      <w:ins w:id="146"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w:t>
        </w:r>
        <w:proofErr w:type="gramStart"/>
        <w:r>
          <w:rPr>
            <w:rFonts w:ascii="Times New Roman" w:eastAsia="Times New Roman" w:hAnsi="Times New Roman" w:cs="Times New Roman"/>
            <w:sz w:val="24"/>
            <w:szCs w:val="24"/>
          </w:rPr>
          <w:t xml:space="preserve">Objects,  </w:t>
        </w:r>
        <w:r>
          <w:rPr>
            <w:rFonts w:ascii="Times New Roman" w:eastAsia="Times New Roman" w:hAnsi="Times New Roman" w:cs="Times New Roman"/>
            <w:i/>
            <w:sz w:val="24"/>
            <w:szCs w:val="24"/>
          </w:rPr>
          <w:t>χ</w:t>
        </w:r>
        <w:proofErr w:type="gramEnd"/>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w:t>
        </w:r>
      </w:ins>
      <w:ins w:id="147" w:author="Benton, Deon" w:date="2023-09-20T18:44:00Z">
        <w:r>
          <w:rPr>
            <w:rFonts w:ascii="Times New Roman" w:eastAsia="Times New Roman" w:hAnsi="Times New Roman" w:cs="Times New Roman"/>
            <w:sz w:val="24"/>
            <w:szCs w:val="24"/>
          </w:rPr>
          <w:t>37.33</w:t>
        </w:r>
      </w:ins>
      <w:ins w:id="148" w:author="Benton, Deon" w:date="2023-09-20T18:43:00Z">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ins>
      <w:ins w:id="149" w:author="Benton, Deon" w:date="2023-09-20T18:44:00Z">
        <w:r w:rsidR="00C44B8C">
          <w:rPr>
            <w:rFonts w:ascii="Times New Roman" w:eastAsia="Times New Roman" w:hAnsi="Times New Roman" w:cs="Times New Roman"/>
            <w:sz w:val="24"/>
            <w:szCs w:val="24"/>
          </w:rPr>
          <w:t>To explore this interaction, we con</w:t>
        </w:r>
      </w:ins>
      <w:ins w:id="150" w:author="Benton, Deon" w:date="2023-09-20T18:45:00Z">
        <w:r w:rsidR="00C44B8C">
          <w:rPr>
            <w:rFonts w:ascii="Times New Roman" w:eastAsia="Times New Roman" w:hAnsi="Times New Roman" w:cs="Times New Roman"/>
            <w:sz w:val="24"/>
            <w:szCs w:val="24"/>
          </w:rPr>
          <w:t xml:space="preserve">structed a set of one-way linear mixed-effects models for the experimental and control trials within the indirect screening-off condition. </w:t>
        </w:r>
      </w:ins>
      <w:r w:rsidR="00E81900">
        <w:rPr>
          <w:rFonts w:ascii="Times New Roman" w:eastAsia="Times New Roman" w:hAnsi="Times New Roman" w:cs="Times New Roman"/>
          <w:sz w:val="24"/>
          <w:szCs w:val="24"/>
        </w:rPr>
        <w:t>The one-way linear models for the experimental and control trials within the indirect screening-off condition both revealed a significant experimental effect of Objects, both χ</w:t>
      </w:r>
      <w:r w:rsidR="00E81900">
        <w:rPr>
          <w:rFonts w:ascii="Times New Roman" w:eastAsia="Times New Roman" w:hAnsi="Times New Roman" w:cs="Times New Roman"/>
          <w:i/>
          <w:sz w:val="24"/>
          <w:szCs w:val="24"/>
          <w:vertAlign w:val="superscript"/>
        </w:rPr>
        <w:t>2</w:t>
      </w:r>
      <w:r w:rsidR="00E81900">
        <w:rPr>
          <w:rFonts w:ascii="Times New Roman" w:eastAsia="Times New Roman" w:hAnsi="Times New Roman" w:cs="Times New Roman"/>
          <w:sz w:val="24"/>
          <w:szCs w:val="24"/>
        </w:rPr>
        <w:t xml:space="preserve">-values &gt; 76.81, both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-values &lt; .001. Participants considered object A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0.26,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0.44) in the ISO experimental trials and object D (</w:t>
      </w:r>
      <w:r w:rsidR="00E81900">
        <w:rPr>
          <w:rFonts w:ascii="Times New Roman" w:eastAsia="Times New Roman" w:hAnsi="Times New Roman" w:cs="Times New Roman"/>
          <w:i/>
          <w:sz w:val="24"/>
          <w:szCs w:val="24"/>
        </w:rPr>
        <w:t xml:space="preserve">M </w:t>
      </w:r>
      <w:r w:rsidR="00E81900">
        <w:rPr>
          <w:rFonts w:ascii="Times New Roman" w:eastAsia="Times New Roman" w:hAnsi="Times New Roman" w:cs="Times New Roman"/>
          <w:sz w:val="24"/>
          <w:szCs w:val="24"/>
        </w:rPr>
        <w:t xml:space="preserve">= 0.36, </w:t>
      </w:r>
      <w:r w:rsidR="00E81900">
        <w:rPr>
          <w:rFonts w:ascii="Times New Roman" w:eastAsia="Times New Roman" w:hAnsi="Times New Roman" w:cs="Times New Roman"/>
          <w:i/>
          <w:sz w:val="24"/>
          <w:szCs w:val="24"/>
        </w:rPr>
        <w:t>SD</w:t>
      </w:r>
      <w:r w:rsidR="00E81900">
        <w:rPr>
          <w:rFonts w:ascii="Times New Roman" w:eastAsia="Times New Roman" w:hAnsi="Times New Roman" w:cs="Times New Roman"/>
          <w:sz w:val="24"/>
          <w:szCs w:val="24"/>
        </w:rPr>
        <w:t xml:space="preserve"> = 0.48) in the ISO control trials to be less likely to be blickets than any of the other objects,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&gt; -7.45,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&lt; .001. Participants treated object B and C equivalently in the experimental trials, </w:t>
      </w:r>
      <w:proofErr w:type="gramStart"/>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w:t>
      </w:r>
      <w:proofErr w:type="gramEnd"/>
      <w:r w:rsidR="00E81900">
        <w:rPr>
          <w:rFonts w:ascii="Times New Roman" w:eastAsia="Times New Roman" w:hAnsi="Times New Roman" w:cs="Times New Roman"/>
          <w:sz w:val="24"/>
          <w:szCs w:val="24"/>
        </w:rPr>
        <w:t xml:space="preserve">30) = -0.77, </w:t>
      </w:r>
      <w:r w:rsidR="00E81900">
        <w:rPr>
          <w:rFonts w:ascii="Times New Roman" w:eastAsia="Times New Roman" w:hAnsi="Times New Roman" w:cs="Times New Roman"/>
          <w:i/>
          <w:sz w:val="24"/>
          <w:szCs w:val="24"/>
        </w:rPr>
        <w:t xml:space="preserve">p </w:t>
      </w:r>
      <w:r w:rsidR="00E81900">
        <w:rPr>
          <w:rFonts w:ascii="Times New Roman" w:eastAsia="Times New Roman" w:hAnsi="Times New Roman" w:cs="Times New Roman"/>
          <w:sz w:val="24"/>
          <w:szCs w:val="24"/>
        </w:rPr>
        <w:t xml:space="preserve">= .29, and objects A-C equivalently in the control trials, all </w:t>
      </w:r>
      <w:r w:rsidR="00E81900">
        <w:rPr>
          <w:rFonts w:ascii="Times New Roman" w:eastAsia="Times New Roman" w:hAnsi="Times New Roman" w:cs="Times New Roman"/>
          <w:i/>
          <w:sz w:val="24"/>
          <w:szCs w:val="24"/>
        </w:rPr>
        <w:t>t</w:t>
      </w:r>
      <w:r w:rsidR="00E81900">
        <w:rPr>
          <w:rFonts w:ascii="Times New Roman" w:eastAsia="Times New Roman" w:hAnsi="Times New Roman" w:cs="Times New Roman"/>
          <w:sz w:val="24"/>
          <w:szCs w:val="24"/>
        </w:rPr>
        <w:t xml:space="preserve">-values &lt; -1.07, all </w:t>
      </w:r>
      <w:r w:rsidR="00E81900">
        <w:rPr>
          <w:rFonts w:ascii="Times New Roman" w:eastAsia="Times New Roman" w:hAnsi="Times New Roman" w:cs="Times New Roman"/>
          <w:i/>
          <w:sz w:val="24"/>
          <w:szCs w:val="24"/>
        </w:rPr>
        <w:t>p</w:t>
      </w:r>
      <w:r w:rsidR="00E81900">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w:t>
      </w:r>
      <w:r>
        <w:rPr>
          <w:rFonts w:ascii="Times New Roman" w:eastAsia="Times New Roman" w:hAnsi="Times New Roman" w:cs="Times New Roman"/>
          <w:sz w:val="24"/>
          <w:szCs w:val="24"/>
        </w:rPr>
        <w:lastRenderedPageBreak/>
        <w:t xml:space="preserve">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w:t>
      </w:r>
      <w:r>
        <w:rPr>
          <w:rFonts w:ascii="Times New Roman" w:eastAsia="Times New Roman" w:hAnsi="Times New Roman" w:cs="Times New Roman"/>
          <w:sz w:val="24"/>
          <w:szCs w:val="24"/>
        </w:rPr>
        <w:lastRenderedPageBreak/>
        <w:t xml:space="preserve">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 xml:space="preserve">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w:t>
      </w:r>
      <w:r>
        <w:rPr>
          <w:rFonts w:ascii="Times New Roman" w:eastAsia="Times New Roman" w:hAnsi="Times New Roman" w:cs="Times New Roman"/>
          <w:sz w:val="24"/>
          <w:szCs w:val="24"/>
        </w:rPr>
        <w:lastRenderedPageBreak/>
        <w:t>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2ADF6EE1" w:rsidR="006C5C80" w:rsidRDefault="00643BE9">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8AD7645" wp14:editId="4368BCDF">
            <wp:extent cx="5486400" cy="4015154"/>
            <wp:effectExtent l="0" t="0" r="0" b="4445"/>
            <wp:docPr id="1992088928" name="Picture 1" descr="A graph of a number of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8928" name="Picture 1" descr="A graph of a number of black and whit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918" cy="4016265"/>
                    </a:xfrm>
                    <a:prstGeom prst="rect">
                      <a:avLst/>
                    </a:prstGeom>
                  </pic:spPr>
                </pic:pic>
              </a:graphicData>
            </a:graphic>
          </wp:inline>
        </w:drawing>
      </w:r>
      <w:r w:rsidR="00541C22">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w:t>
      </w:r>
      <w:r>
        <w:rPr>
          <w:rFonts w:ascii="Times New Roman" w:eastAsia="Times New Roman" w:hAnsi="Times New Roman" w:cs="Times New Roman"/>
          <w:sz w:val="24"/>
          <w:szCs w:val="24"/>
        </w:rPr>
        <w:lastRenderedPageBreak/>
        <w:t>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lastRenderedPageBreak/>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w:t>
      </w:r>
      <w:r>
        <w:rPr>
          <w:rFonts w:ascii="Times New Roman" w:eastAsia="Times New Roman" w:hAnsi="Times New Roman" w:cs="Times New Roman"/>
          <w:color w:val="000000"/>
          <w:sz w:val="24"/>
          <w:szCs w:val="24"/>
        </w:rPr>
        <w:lastRenderedPageBreak/>
        <w:t xml:space="preserve">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w:t>
      </w:r>
      <w:proofErr w:type="spellStart"/>
      <w:r>
        <w:rPr>
          <w:rFonts w:ascii="Times New Roman" w:eastAsia="Times New Roman" w:hAnsi="Times New Roman" w:cs="Times New Roman"/>
          <w:sz w:val="24"/>
          <w:szCs w:val="24"/>
        </w:rPr>
        <w:t>Danks</w:t>
      </w:r>
      <w:proofErr w:type="spellEnd"/>
      <w:r>
        <w:rPr>
          <w:rFonts w:ascii="Times New Roman" w:eastAsia="Times New Roman" w:hAnsi="Times New Roman" w:cs="Times New Roman"/>
          <w:sz w:val="24"/>
          <w:szCs w:val="24"/>
        </w:rPr>
        <w:t xml:space="preserve">,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ins w:id="151" w:author="Benton, Deon" w:date="2023-09-21T12: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55F5BB47" w14:textId="151ED391" w:rsidR="00073CDF" w:rsidRDefault="00073CDF" w:rsidP="00B51905">
      <w:pPr>
        <w:spacing w:after="0" w:line="480" w:lineRule="auto"/>
        <w:ind w:firstLine="720"/>
        <w:rPr>
          <w:rFonts w:ascii="Times New Roman" w:eastAsia="Times New Roman" w:hAnsi="Times New Roman" w:cs="Times New Roman"/>
          <w:sz w:val="24"/>
          <w:szCs w:val="24"/>
        </w:rPr>
      </w:pPr>
      <w:ins w:id="152" w:author="Benton, Deon" w:date="2023-09-21T12:58:00Z">
        <w:r>
          <w:rPr>
            <w:rFonts w:ascii="Times New Roman" w:eastAsia="Times New Roman" w:hAnsi="Times New Roman" w:cs="Times New Roman"/>
            <w:sz w:val="24"/>
            <w:szCs w:val="24"/>
          </w:rPr>
          <w:t>A third potential criticism</w:t>
        </w:r>
      </w:ins>
      <w:ins w:id="153" w:author="Benton, Deon" w:date="2023-09-21T13:02:00Z">
        <w:r w:rsidR="00AF2F6D">
          <w:rPr>
            <w:rFonts w:ascii="Times New Roman" w:eastAsia="Times New Roman" w:hAnsi="Times New Roman" w:cs="Times New Roman"/>
            <w:sz w:val="24"/>
            <w:szCs w:val="24"/>
          </w:rPr>
          <w:t xml:space="preserve"> concerns the absence of developmental change in children’s </w:t>
        </w:r>
      </w:ins>
      <w:ins w:id="154" w:author="Benton, Deon" w:date="2023-09-21T13:05:00Z">
        <w:r w:rsidR="002711C7">
          <w:rPr>
            <w:rFonts w:ascii="Times New Roman" w:eastAsia="Times New Roman" w:hAnsi="Times New Roman" w:cs="Times New Roman"/>
            <w:sz w:val="24"/>
            <w:szCs w:val="24"/>
          </w:rPr>
          <w:t xml:space="preserve">current </w:t>
        </w:r>
      </w:ins>
      <w:ins w:id="155" w:author="Benton, Deon" w:date="2023-09-21T13:02:00Z">
        <w:r w:rsidR="00AF2F6D">
          <w:rPr>
            <w:rFonts w:ascii="Times New Roman" w:eastAsia="Times New Roman" w:hAnsi="Times New Roman" w:cs="Times New Roman"/>
            <w:sz w:val="24"/>
            <w:szCs w:val="24"/>
          </w:rPr>
          <w:t>retrospective reevaluations</w:t>
        </w:r>
      </w:ins>
      <w:ins w:id="156" w:author="Benton, Deon" w:date="2023-09-21T20:33:00Z">
        <w:r w:rsidR="00F45F09">
          <w:rPr>
            <w:rFonts w:ascii="Times New Roman" w:eastAsia="Times New Roman" w:hAnsi="Times New Roman" w:cs="Times New Roman"/>
            <w:sz w:val="24"/>
            <w:szCs w:val="24"/>
          </w:rPr>
          <w:t xml:space="preserve">: </w:t>
        </w:r>
      </w:ins>
      <w:ins w:id="157" w:author="Benton, Deon" w:date="2023-09-21T20:44:00Z">
        <w:r w:rsidR="00083CAC">
          <w:rPr>
            <w:rFonts w:ascii="Times New Roman" w:eastAsia="Times New Roman" w:hAnsi="Times New Roman" w:cs="Times New Roman"/>
            <w:sz w:val="24"/>
            <w:szCs w:val="24"/>
          </w:rPr>
          <w:t>Children’s backwards blocking and indirect screening-off inferences were unrel</w:t>
        </w:r>
      </w:ins>
      <w:ins w:id="158" w:author="Benton, Deon" w:date="2023-09-21T20:45:00Z">
        <w:r w:rsidR="00083CAC">
          <w:rPr>
            <w:rFonts w:ascii="Times New Roman" w:eastAsia="Times New Roman" w:hAnsi="Times New Roman" w:cs="Times New Roman"/>
            <w:sz w:val="24"/>
            <w:szCs w:val="24"/>
          </w:rPr>
          <w:t xml:space="preserve">ated to age in the current study. </w:t>
        </w:r>
      </w:ins>
      <w:ins w:id="159" w:author="Benton, Deon" w:date="2023-09-21T20:47:00Z">
        <w:r w:rsidR="00083CAC">
          <w:rPr>
            <w:rFonts w:ascii="Times New Roman" w:eastAsia="Times New Roman" w:hAnsi="Times New Roman" w:cs="Times New Roman"/>
            <w:sz w:val="24"/>
            <w:szCs w:val="24"/>
          </w:rPr>
          <w:t>Although</w:t>
        </w:r>
      </w:ins>
      <w:ins w:id="160" w:author="Benton, Deon" w:date="2023-09-21T20:45:00Z">
        <w:r w:rsidR="00083CAC">
          <w:rPr>
            <w:rFonts w:ascii="Times New Roman" w:eastAsia="Times New Roman" w:hAnsi="Times New Roman" w:cs="Times New Roman"/>
            <w:sz w:val="24"/>
            <w:szCs w:val="24"/>
          </w:rPr>
          <w:t xml:space="preserve"> </w:t>
        </w:r>
      </w:ins>
      <w:ins w:id="161" w:author="Benton, Deon" w:date="2023-09-21T21:04:00Z">
        <w:r w:rsidR="00CA404D">
          <w:rPr>
            <w:rFonts w:ascii="Times New Roman" w:eastAsia="Times New Roman" w:hAnsi="Times New Roman" w:cs="Times New Roman"/>
            <w:sz w:val="24"/>
            <w:szCs w:val="24"/>
          </w:rPr>
          <w:t>we failed to observe an age effect,</w:t>
        </w:r>
      </w:ins>
      <w:ins w:id="162" w:author="Benton, Deon" w:date="2023-09-21T20:34:00Z">
        <w:r w:rsidR="0047762B">
          <w:rPr>
            <w:rFonts w:ascii="Times New Roman" w:eastAsia="Times New Roman" w:hAnsi="Times New Roman" w:cs="Times New Roman"/>
            <w:sz w:val="24"/>
            <w:szCs w:val="24"/>
          </w:rPr>
          <w:t xml:space="preserve"> the current results </w:t>
        </w:r>
      </w:ins>
      <w:ins w:id="163" w:author="Benton, Deon" w:date="2023-09-21T20:49:00Z">
        <w:r w:rsidR="00E66D2D">
          <w:rPr>
            <w:rFonts w:ascii="Times New Roman" w:eastAsia="Times New Roman" w:hAnsi="Times New Roman" w:cs="Times New Roman"/>
            <w:sz w:val="24"/>
            <w:szCs w:val="24"/>
          </w:rPr>
          <w:t>do</w:t>
        </w:r>
      </w:ins>
      <w:ins w:id="164" w:author="Benton, Deon" w:date="2023-09-21T20:34:00Z">
        <w:r w:rsidR="0047762B">
          <w:rPr>
            <w:rFonts w:ascii="Times New Roman" w:eastAsia="Times New Roman" w:hAnsi="Times New Roman" w:cs="Times New Roman"/>
            <w:sz w:val="24"/>
            <w:szCs w:val="24"/>
          </w:rPr>
          <w:t xml:space="preserve"> have developmental implications.</w:t>
        </w:r>
      </w:ins>
      <w:ins w:id="165" w:author="Benton, Deon" w:date="2023-09-21T21:05:00Z">
        <w:r w:rsidR="005D3EA1">
          <w:rPr>
            <w:rFonts w:ascii="Times New Roman" w:eastAsia="Times New Roman" w:hAnsi="Times New Roman" w:cs="Times New Roman"/>
            <w:sz w:val="24"/>
            <w:szCs w:val="24"/>
          </w:rPr>
          <w:t xml:space="preserve"> </w:t>
        </w:r>
        <w:r w:rsidR="000148AE">
          <w:rPr>
            <w:rFonts w:ascii="Times New Roman" w:eastAsia="Times New Roman" w:hAnsi="Times New Roman" w:cs="Times New Roman"/>
            <w:sz w:val="24"/>
            <w:szCs w:val="24"/>
          </w:rPr>
          <w:t>If</w:t>
        </w:r>
      </w:ins>
      <w:ins w:id="166" w:author="Benton, Deon" w:date="2023-09-21T20:55:00Z">
        <w:r w:rsidR="0012790F">
          <w:rPr>
            <w:rFonts w:ascii="Times New Roman" w:eastAsia="Times New Roman" w:hAnsi="Times New Roman" w:cs="Times New Roman"/>
            <w:sz w:val="24"/>
            <w:szCs w:val="24"/>
          </w:rPr>
          <w:t xml:space="preserve"> we are correct that </w:t>
        </w:r>
      </w:ins>
      <w:ins w:id="167" w:author="Benton, Deon" w:date="2023-09-21T20:50:00Z">
        <w:r w:rsidR="00E66D2D">
          <w:rPr>
            <w:rFonts w:ascii="Times New Roman" w:eastAsia="Times New Roman" w:hAnsi="Times New Roman" w:cs="Times New Roman"/>
            <w:sz w:val="24"/>
            <w:szCs w:val="24"/>
          </w:rPr>
          <w:t xml:space="preserve">children resort to more associative forms of processing when their information-processing abilities are </w:t>
        </w:r>
      </w:ins>
      <w:ins w:id="168" w:author="Benton, Deon" w:date="2023-09-21T20:58:00Z">
        <w:r w:rsidR="0012790F">
          <w:rPr>
            <w:rFonts w:ascii="Times New Roman" w:eastAsia="Times New Roman" w:hAnsi="Times New Roman" w:cs="Times New Roman"/>
            <w:sz w:val="24"/>
            <w:szCs w:val="24"/>
          </w:rPr>
          <w:t>stretched</w:t>
        </w:r>
      </w:ins>
      <w:ins w:id="169" w:author="Benton, Deon" w:date="2023-09-21T20:50:00Z">
        <w:r w:rsidR="00E66D2D">
          <w:rPr>
            <w:rFonts w:ascii="Times New Roman" w:eastAsia="Times New Roman" w:hAnsi="Times New Roman" w:cs="Times New Roman"/>
            <w:sz w:val="24"/>
            <w:szCs w:val="24"/>
          </w:rPr>
          <w:t xml:space="preserve">, </w:t>
        </w:r>
      </w:ins>
      <w:ins w:id="170" w:author="Benton, Deon" w:date="2023-09-21T20:58:00Z">
        <w:r w:rsidR="005738EC">
          <w:rPr>
            <w:rFonts w:ascii="Times New Roman" w:eastAsia="Times New Roman" w:hAnsi="Times New Roman" w:cs="Times New Roman"/>
            <w:sz w:val="24"/>
            <w:szCs w:val="24"/>
          </w:rPr>
          <w:t xml:space="preserve">then </w:t>
        </w:r>
      </w:ins>
      <w:ins w:id="171" w:author="Benton, Deon" w:date="2023-09-21T20:50:00Z">
        <w:r w:rsidR="00E66D2D">
          <w:rPr>
            <w:rFonts w:ascii="Times New Roman" w:eastAsia="Times New Roman" w:hAnsi="Times New Roman" w:cs="Times New Roman"/>
            <w:sz w:val="24"/>
            <w:szCs w:val="24"/>
          </w:rPr>
          <w:t>the</w:t>
        </w:r>
      </w:ins>
      <w:ins w:id="172" w:author="Benton, Deon" w:date="2023-09-21T20:57:00Z">
        <w:r w:rsidR="0012790F">
          <w:rPr>
            <w:rFonts w:ascii="Times New Roman" w:eastAsia="Times New Roman" w:hAnsi="Times New Roman" w:cs="Times New Roman"/>
            <w:sz w:val="24"/>
            <w:szCs w:val="24"/>
          </w:rPr>
          <w:t xml:space="preserve">se </w:t>
        </w:r>
      </w:ins>
      <w:ins w:id="173" w:author="Benton, Deon" w:date="2023-09-21T20:55:00Z">
        <w:r w:rsidR="0012790F">
          <w:rPr>
            <w:rFonts w:ascii="Times New Roman" w:eastAsia="Times New Roman" w:hAnsi="Times New Roman" w:cs="Times New Roman"/>
            <w:sz w:val="24"/>
            <w:szCs w:val="24"/>
          </w:rPr>
          <w:t>results</w:t>
        </w:r>
      </w:ins>
      <w:ins w:id="174" w:author="Benton, Deon" w:date="2023-09-21T20:46:00Z">
        <w:r w:rsidR="00083CAC">
          <w:rPr>
            <w:rFonts w:ascii="Times New Roman" w:eastAsia="Times New Roman" w:hAnsi="Times New Roman" w:cs="Times New Roman"/>
            <w:sz w:val="24"/>
            <w:szCs w:val="24"/>
          </w:rPr>
          <w:t xml:space="preserve"> suggests that </w:t>
        </w:r>
      </w:ins>
      <w:ins w:id="175" w:author="Benton, Deon" w:date="2023-09-21T20:55:00Z">
        <w:r w:rsidR="0012790F">
          <w:rPr>
            <w:rFonts w:ascii="Times New Roman" w:eastAsia="Times New Roman" w:hAnsi="Times New Roman" w:cs="Times New Roman"/>
            <w:sz w:val="24"/>
            <w:szCs w:val="24"/>
          </w:rPr>
          <w:t>if younger children are tested in a replication of the cur</w:t>
        </w:r>
      </w:ins>
      <w:ins w:id="176" w:author="Benton, Deon" w:date="2023-09-21T20:56:00Z">
        <w:r w:rsidR="0012790F">
          <w:rPr>
            <w:rFonts w:ascii="Times New Roman" w:eastAsia="Times New Roman" w:hAnsi="Times New Roman" w:cs="Times New Roman"/>
            <w:sz w:val="24"/>
            <w:szCs w:val="24"/>
          </w:rPr>
          <w:t>rent stud</w:t>
        </w:r>
      </w:ins>
      <w:ins w:id="177" w:author="Benton, Deon" w:date="2023-09-21T20:58:00Z">
        <w:r w:rsidR="005738EC">
          <w:rPr>
            <w:rFonts w:ascii="Times New Roman" w:eastAsia="Times New Roman" w:hAnsi="Times New Roman" w:cs="Times New Roman"/>
            <w:sz w:val="24"/>
            <w:szCs w:val="24"/>
          </w:rPr>
          <w:t xml:space="preserve">y </w:t>
        </w:r>
      </w:ins>
      <w:ins w:id="178" w:author="Benton, Deon" w:date="2023-09-21T20:51:00Z">
        <w:r w:rsidR="00E66D2D">
          <w:rPr>
            <w:rFonts w:ascii="Times New Roman" w:eastAsia="Times New Roman" w:hAnsi="Times New Roman" w:cs="Times New Roman"/>
            <w:sz w:val="24"/>
            <w:szCs w:val="24"/>
          </w:rPr>
          <w:t>their inferences should</w:t>
        </w:r>
      </w:ins>
      <w:ins w:id="179" w:author="Benton, Deon" w:date="2023-09-21T20:46:00Z">
        <w:r w:rsidR="00083CAC">
          <w:rPr>
            <w:rFonts w:ascii="Times New Roman" w:eastAsia="Times New Roman" w:hAnsi="Times New Roman" w:cs="Times New Roman"/>
            <w:sz w:val="24"/>
            <w:szCs w:val="24"/>
          </w:rPr>
          <w:t xml:space="preserve"> </w:t>
        </w:r>
      </w:ins>
      <w:ins w:id="180" w:author="Benton, Deon" w:date="2023-09-21T20:51:00Z">
        <w:r w:rsidR="00E66D2D">
          <w:rPr>
            <w:rFonts w:ascii="Times New Roman" w:eastAsia="Times New Roman" w:hAnsi="Times New Roman" w:cs="Times New Roman"/>
            <w:sz w:val="24"/>
            <w:szCs w:val="24"/>
          </w:rPr>
          <w:t>be even more associative than the 5- and 6-year-olds tested here.</w:t>
        </w:r>
      </w:ins>
      <w:ins w:id="181" w:author="Benton, Deon" w:date="2023-09-21T20:56:00Z">
        <w:r w:rsidR="0012790F">
          <w:rPr>
            <w:rFonts w:ascii="Times New Roman" w:eastAsia="Times New Roman" w:hAnsi="Times New Roman" w:cs="Times New Roman"/>
            <w:sz w:val="24"/>
            <w:szCs w:val="24"/>
          </w:rPr>
          <w:t xml:space="preserve"> This </w:t>
        </w:r>
      </w:ins>
      <w:ins w:id="182" w:author="Benton, Deon" w:date="2023-09-21T20:58:00Z">
        <w:r w:rsidR="005738EC">
          <w:rPr>
            <w:rFonts w:ascii="Times New Roman" w:eastAsia="Times New Roman" w:hAnsi="Times New Roman" w:cs="Times New Roman"/>
            <w:sz w:val="24"/>
            <w:szCs w:val="24"/>
          </w:rPr>
          <w:t>is because</w:t>
        </w:r>
      </w:ins>
      <w:ins w:id="183" w:author="Benton, Deon" w:date="2023-09-21T20:56:00Z">
        <w:r w:rsidR="0012790F">
          <w:rPr>
            <w:rFonts w:ascii="Times New Roman" w:eastAsia="Times New Roman" w:hAnsi="Times New Roman" w:cs="Times New Roman"/>
            <w:sz w:val="24"/>
            <w:szCs w:val="24"/>
          </w:rPr>
          <w:t xml:space="preserve"> younger children presumably possess less robust information-processing abilities than older children and thus should </w:t>
        </w:r>
      </w:ins>
      <w:ins w:id="184" w:author="Benton, Deon" w:date="2023-09-21T20:57:00Z">
        <w:r w:rsidR="0012790F">
          <w:rPr>
            <w:rFonts w:ascii="Times New Roman" w:eastAsia="Times New Roman" w:hAnsi="Times New Roman" w:cs="Times New Roman"/>
            <w:sz w:val="24"/>
            <w:szCs w:val="24"/>
          </w:rPr>
          <w:t>be more affected by the increase in the number of objects</w:t>
        </w:r>
      </w:ins>
      <w:ins w:id="185" w:author="Benton, Deon" w:date="2023-09-21T20:58:00Z">
        <w:r w:rsidR="00B51905">
          <w:rPr>
            <w:rFonts w:ascii="Times New Roman" w:eastAsia="Times New Roman" w:hAnsi="Times New Roman" w:cs="Times New Roman"/>
            <w:sz w:val="24"/>
            <w:szCs w:val="24"/>
          </w:rPr>
          <w:t xml:space="preserve"> (relative to past studies on retros</w:t>
        </w:r>
      </w:ins>
      <w:ins w:id="186" w:author="Benton, Deon" w:date="2023-09-21T20:59:00Z">
        <w:r w:rsidR="00B51905">
          <w:rPr>
            <w:rFonts w:ascii="Times New Roman" w:eastAsia="Times New Roman" w:hAnsi="Times New Roman" w:cs="Times New Roman"/>
            <w:sz w:val="24"/>
            <w:szCs w:val="24"/>
          </w:rPr>
          <w:t>pective reevaluation)</w:t>
        </w:r>
      </w:ins>
      <w:ins w:id="187" w:author="Benton, Deon" w:date="2023-09-21T20:57:00Z">
        <w:r w:rsidR="0012790F">
          <w:rPr>
            <w:rFonts w:ascii="Times New Roman" w:eastAsia="Times New Roman" w:hAnsi="Times New Roman" w:cs="Times New Roman"/>
            <w:sz w:val="24"/>
            <w:szCs w:val="24"/>
          </w:rPr>
          <w:t xml:space="preserve"> than the 5- and 6-year-olds tested here.</w:t>
        </w:r>
      </w:ins>
      <w:ins w:id="188" w:author="Benton, Deon" w:date="2023-09-21T20:52:00Z">
        <w:r w:rsidR="00E66D2D">
          <w:rPr>
            <w:rFonts w:ascii="Times New Roman" w:eastAsia="Times New Roman" w:hAnsi="Times New Roman" w:cs="Times New Roman"/>
            <w:sz w:val="24"/>
            <w:szCs w:val="24"/>
          </w:rPr>
          <w:t xml:space="preserve"> Conversely, if children older </w:t>
        </w:r>
      </w:ins>
      <w:ins w:id="189" w:author="Benton, Deon" w:date="2023-09-21T20:59:00Z">
        <w:r w:rsidR="00B51905">
          <w:rPr>
            <w:rFonts w:ascii="Times New Roman" w:eastAsia="Times New Roman" w:hAnsi="Times New Roman" w:cs="Times New Roman"/>
            <w:sz w:val="24"/>
            <w:szCs w:val="24"/>
          </w:rPr>
          <w:t xml:space="preserve">than that tested here </w:t>
        </w:r>
      </w:ins>
      <w:ins w:id="190" w:author="Benton, Deon" w:date="2023-09-21T20:53:00Z">
        <w:r w:rsidR="0012790F">
          <w:rPr>
            <w:rFonts w:ascii="Times New Roman" w:eastAsia="Times New Roman" w:hAnsi="Times New Roman" w:cs="Times New Roman"/>
            <w:sz w:val="24"/>
            <w:szCs w:val="24"/>
          </w:rPr>
          <w:t xml:space="preserve">or </w:t>
        </w:r>
      </w:ins>
      <w:ins w:id="191" w:author="Benton, Deon" w:date="2023-09-21T20:59:00Z">
        <w:r w:rsidR="00B51905">
          <w:rPr>
            <w:rFonts w:ascii="Times New Roman" w:eastAsia="Times New Roman" w:hAnsi="Times New Roman" w:cs="Times New Roman"/>
            <w:sz w:val="24"/>
            <w:szCs w:val="24"/>
          </w:rPr>
          <w:t xml:space="preserve">even </w:t>
        </w:r>
      </w:ins>
      <w:ins w:id="192" w:author="Benton, Deon" w:date="2023-09-21T20:53:00Z">
        <w:r w:rsidR="0012790F">
          <w:rPr>
            <w:rFonts w:ascii="Times New Roman" w:eastAsia="Times New Roman" w:hAnsi="Times New Roman" w:cs="Times New Roman"/>
            <w:sz w:val="24"/>
            <w:szCs w:val="24"/>
          </w:rPr>
          <w:t>adults</w:t>
        </w:r>
      </w:ins>
      <w:ins w:id="193" w:author="Benton, Deon" w:date="2023-09-21T20:52:00Z">
        <w:r w:rsidR="00E66D2D">
          <w:rPr>
            <w:rFonts w:ascii="Times New Roman" w:eastAsia="Times New Roman" w:hAnsi="Times New Roman" w:cs="Times New Roman"/>
            <w:sz w:val="24"/>
            <w:szCs w:val="24"/>
          </w:rPr>
          <w:t xml:space="preserve"> are tested </w:t>
        </w:r>
      </w:ins>
      <w:ins w:id="194" w:author="Benton, Deon" w:date="2023-09-21T20:53:00Z">
        <w:r w:rsidR="0012790F">
          <w:rPr>
            <w:rFonts w:ascii="Times New Roman" w:eastAsia="Times New Roman" w:hAnsi="Times New Roman" w:cs="Times New Roman"/>
            <w:sz w:val="24"/>
            <w:szCs w:val="24"/>
          </w:rPr>
          <w:t xml:space="preserve">in </w:t>
        </w:r>
      </w:ins>
      <w:ins w:id="195" w:author="Benton, Deon" w:date="2023-09-21T20:59:00Z">
        <w:r w:rsidR="00B51905">
          <w:rPr>
            <w:rFonts w:ascii="Times New Roman" w:eastAsia="Times New Roman" w:hAnsi="Times New Roman" w:cs="Times New Roman"/>
            <w:sz w:val="24"/>
            <w:szCs w:val="24"/>
          </w:rPr>
          <w:t>a replication of the current study</w:t>
        </w:r>
      </w:ins>
      <w:ins w:id="196" w:author="Benton, Deon" w:date="2023-09-21T20:53:00Z">
        <w:r w:rsidR="0012790F">
          <w:rPr>
            <w:rFonts w:ascii="Times New Roman" w:eastAsia="Times New Roman" w:hAnsi="Times New Roman" w:cs="Times New Roman"/>
            <w:sz w:val="24"/>
            <w:szCs w:val="24"/>
          </w:rPr>
          <w:t>, then not only should they be less affected by the increase in the number of objects</w:t>
        </w:r>
      </w:ins>
      <w:ins w:id="197" w:author="Benton, Deon" w:date="2023-09-21T20:59:00Z">
        <w:r w:rsidR="00B51905">
          <w:rPr>
            <w:rFonts w:ascii="Times New Roman" w:eastAsia="Times New Roman" w:hAnsi="Times New Roman" w:cs="Times New Roman"/>
            <w:sz w:val="24"/>
            <w:szCs w:val="24"/>
          </w:rPr>
          <w:t xml:space="preserve"> presumably because they possess more information-processing abilities than the children tested here,</w:t>
        </w:r>
      </w:ins>
      <w:ins w:id="198" w:author="Benton, Deon" w:date="2023-09-21T20:53:00Z">
        <w:r w:rsidR="0012790F">
          <w:rPr>
            <w:rFonts w:ascii="Times New Roman" w:eastAsia="Times New Roman" w:hAnsi="Times New Roman" w:cs="Times New Roman"/>
            <w:sz w:val="24"/>
            <w:szCs w:val="24"/>
          </w:rPr>
          <w:t xml:space="preserve"> but their inferences should </w:t>
        </w:r>
      </w:ins>
      <w:ins w:id="199" w:author="Benton, Deon" w:date="2023-09-21T20:59:00Z">
        <w:r w:rsidR="00B51905">
          <w:rPr>
            <w:rFonts w:ascii="Times New Roman" w:eastAsia="Times New Roman" w:hAnsi="Times New Roman" w:cs="Times New Roman"/>
            <w:sz w:val="24"/>
            <w:szCs w:val="24"/>
          </w:rPr>
          <w:t>also bet</w:t>
        </w:r>
      </w:ins>
      <w:ins w:id="200" w:author="Benton, Deon" w:date="2023-09-21T21:00:00Z">
        <w:r w:rsidR="00B51905">
          <w:rPr>
            <w:rFonts w:ascii="Times New Roman" w:eastAsia="Times New Roman" w:hAnsi="Times New Roman" w:cs="Times New Roman"/>
            <w:sz w:val="24"/>
            <w:szCs w:val="24"/>
          </w:rPr>
          <w:t xml:space="preserve">ter align with the predictions of the Bayesian model than the associative model. Although it remains to be seen whether these predictions will be borne out in younger children, recent data by Benton and </w:t>
        </w:r>
        <w:proofErr w:type="spellStart"/>
        <w:r w:rsidR="00B51905">
          <w:rPr>
            <w:rFonts w:ascii="Times New Roman" w:eastAsia="Times New Roman" w:hAnsi="Times New Roman" w:cs="Times New Roman"/>
            <w:sz w:val="24"/>
            <w:szCs w:val="24"/>
          </w:rPr>
          <w:t>Rakison</w:t>
        </w:r>
        <w:proofErr w:type="spellEnd"/>
        <w:r w:rsidR="00B51905">
          <w:rPr>
            <w:rFonts w:ascii="Times New Roman" w:eastAsia="Times New Roman" w:hAnsi="Times New Roman" w:cs="Times New Roman"/>
            <w:sz w:val="24"/>
            <w:szCs w:val="24"/>
          </w:rPr>
          <w:t xml:space="preserve"> (2023) support these predictions: In a study that was</w:t>
        </w:r>
      </w:ins>
      <w:ins w:id="201" w:author="Benton, Deon" w:date="2023-09-21T21:15:00Z">
        <w:r w:rsidR="00C57FB7">
          <w:rPr>
            <w:rFonts w:ascii="Times New Roman" w:eastAsia="Times New Roman" w:hAnsi="Times New Roman" w:cs="Times New Roman"/>
            <w:sz w:val="24"/>
            <w:szCs w:val="24"/>
          </w:rPr>
          <w:t xml:space="preserve"> similar in many ways to</w:t>
        </w:r>
      </w:ins>
      <w:ins w:id="202" w:author="Benton, Deon" w:date="2023-09-21T21:01:00Z">
        <w:r w:rsidR="00B51905">
          <w:rPr>
            <w:rFonts w:ascii="Times New Roman" w:eastAsia="Times New Roman" w:hAnsi="Times New Roman" w:cs="Times New Roman"/>
            <w:sz w:val="24"/>
            <w:szCs w:val="24"/>
          </w:rPr>
          <w:t xml:space="preserve"> the current one</w:t>
        </w:r>
      </w:ins>
      <w:ins w:id="203" w:author="Benton, Deon" w:date="2023-09-21T21:15:00Z">
        <w:r w:rsidR="00C57FB7">
          <w:rPr>
            <w:rFonts w:ascii="Times New Roman" w:eastAsia="Times New Roman" w:hAnsi="Times New Roman" w:cs="Times New Roman"/>
            <w:sz w:val="24"/>
            <w:szCs w:val="24"/>
          </w:rPr>
          <w:t xml:space="preserve">—including in the use of three and four objects—adults’ backwards blocking inferences </w:t>
        </w:r>
      </w:ins>
      <w:ins w:id="204" w:author="Benton, Deon" w:date="2023-09-21T21:01:00Z">
        <w:r w:rsidR="00B51905">
          <w:rPr>
            <w:rFonts w:ascii="Times New Roman" w:eastAsia="Times New Roman" w:hAnsi="Times New Roman" w:cs="Times New Roman"/>
            <w:sz w:val="24"/>
            <w:szCs w:val="24"/>
          </w:rPr>
          <w:t>better align</w:t>
        </w:r>
      </w:ins>
      <w:ins w:id="205" w:author="Benton, Deon" w:date="2023-09-21T21:15:00Z">
        <w:r w:rsidR="00C57FB7">
          <w:rPr>
            <w:rFonts w:ascii="Times New Roman" w:eastAsia="Times New Roman" w:hAnsi="Times New Roman" w:cs="Times New Roman"/>
            <w:sz w:val="24"/>
            <w:szCs w:val="24"/>
          </w:rPr>
          <w:t>ed</w:t>
        </w:r>
      </w:ins>
      <w:ins w:id="206" w:author="Benton, Deon" w:date="2023-09-21T21:01:00Z">
        <w:r w:rsidR="00B51905">
          <w:rPr>
            <w:rFonts w:ascii="Times New Roman" w:eastAsia="Times New Roman" w:hAnsi="Times New Roman" w:cs="Times New Roman"/>
            <w:sz w:val="24"/>
            <w:szCs w:val="24"/>
          </w:rPr>
          <w:t xml:space="preserve"> with Bayesian processes than associative ones. </w:t>
        </w:r>
      </w:ins>
      <w:ins w:id="207" w:author="Benton, Deon" w:date="2023-09-21T21:18:00Z">
        <w:r w:rsidR="00AB29EB">
          <w:rPr>
            <w:rFonts w:ascii="Times New Roman" w:eastAsia="Times New Roman" w:hAnsi="Times New Roman" w:cs="Times New Roman"/>
            <w:sz w:val="24"/>
            <w:szCs w:val="24"/>
          </w:rPr>
          <w:t xml:space="preserve">When one considers </w:t>
        </w:r>
      </w:ins>
      <w:ins w:id="208" w:author="Benton, Deon" w:date="2023-09-21T21:21:00Z">
        <w:r w:rsidR="00AB29EB">
          <w:rPr>
            <w:rFonts w:ascii="Times New Roman" w:eastAsia="Times New Roman" w:hAnsi="Times New Roman" w:cs="Times New Roman"/>
            <w:sz w:val="24"/>
            <w:szCs w:val="24"/>
          </w:rPr>
          <w:t>this finding</w:t>
        </w:r>
      </w:ins>
      <w:ins w:id="209" w:author="Benton, Deon" w:date="2023-09-21T21:18:00Z">
        <w:r w:rsidR="00AB29EB">
          <w:rPr>
            <w:rFonts w:ascii="Times New Roman" w:eastAsia="Times New Roman" w:hAnsi="Times New Roman" w:cs="Times New Roman"/>
            <w:sz w:val="24"/>
            <w:szCs w:val="24"/>
          </w:rPr>
          <w:t xml:space="preserve"> </w:t>
        </w:r>
      </w:ins>
      <w:ins w:id="210" w:author="Benton, Deon" w:date="2023-09-21T21:21:00Z">
        <w:r w:rsidR="00AB29EB">
          <w:rPr>
            <w:rFonts w:ascii="Times New Roman" w:eastAsia="Times New Roman" w:hAnsi="Times New Roman" w:cs="Times New Roman"/>
            <w:sz w:val="24"/>
            <w:szCs w:val="24"/>
          </w:rPr>
          <w:t>in light</w:t>
        </w:r>
      </w:ins>
      <w:ins w:id="211" w:author="Benton, Deon" w:date="2023-09-21T21:18:00Z">
        <w:r w:rsidR="00AB29EB">
          <w:rPr>
            <w:rFonts w:ascii="Times New Roman" w:eastAsia="Times New Roman" w:hAnsi="Times New Roman" w:cs="Times New Roman"/>
            <w:sz w:val="24"/>
            <w:szCs w:val="24"/>
          </w:rPr>
          <w:t xml:space="preserve"> of the current results</w:t>
        </w:r>
      </w:ins>
      <w:ins w:id="212" w:author="Benton, Deon" w:date="2023-09-21T21:16:00Z">
        <w:r w:rsidR="00C57FB7">
          <w:rPr>
            <w:rFonts w:ascii="Times New Roman" w:eastAsia="Times New Roman" w:hAnsi="Times New Roman" w:cs="Times New Roman"/>
            <w:sz w:val="24"/>
            <w:szCs w:val="24"/>
          </w:rPr>
          <w:t xml:space="preserve">, </w:t>
        </w:r>
      </w:ins>
      <w:ins w:id="213" w:author="Benton, Deon" w:date="2023-09-21T21:21:00Z">
        <w:r w:rsidR="00AB29EB">
          <w:rPr>
            <w:rFonts w:ascii="Times New Roman" w:eastAsia="Times New Roman" w:hAnsi="Times New Roman" w:cs="Times New Roman"/>
            <w:sz w:val="24"/>
            <w:szCs w:val="24"/>
          </w:rPr>
          <w:t>a clearer developmental picture emerges</w:t>
        </w:r>
      </w:ins>
      <w:ins w:id="214" w:author="Benton, Deon" w:date="2023-09-21T21:16:00Z">
        <w:r w:rsidR="00C57FB7">
          <w:rPr>
            <w:rFonts w:ascii="Times New Roman" w:eastAsia="Times New Roman" w:hAnsi="Times New Roman" w:cs="Times New Roman"/>
            <w:sz w:val="24"/>
            <w:szCs w:val="24"/>
          </w:rPr>
          <w:t>.</w:t>
        </w:r>
      </w:ins>
      <w:ins w:id="215" w:author="Benton, Deon" w:date="2023-09-21T21:20:00Z">
        <w:r w:rsidR="00AB29EB">
          <w:rPr>
            <w:rFonts w:ascii="Times New Roman" w:eastAsia="Times New Roman" w:hAnsi="Times New Roman" w:cs="Times New Roman"/>
            <w:sz w:val="24"/>
            <w:szCs w:val="24"/>
          </w:rPr>
          <w:t xml:space="preserve"> </w:t>
        </w:r>
      </w:ins>
      <w:ins w:id="216" w:author="Benton, Deon" w:date="2023-09-21T21:29:00Z">
        <w:r w:rsidR="00E508DD">
          <w:rPr>
            <w:rFonts w:ascii="Times New Roman" w:eastAsia="Times New Roman" w:hAnsi="Times New Roman" w:cs="Times New Roman"/>
            <w:sz w:val="24"/>
            <w:szCs w:val="24"/>
          </w:rPr>
          <w:t xml:space="preserve">Together, they </w:t>
        </w:r>
      </w:ins>
      <w:ins w:id="217" w:author="Benton, Deon" w:date="2023-09-21T21:22:00Z">
        <w:r w:rsidR="00AB29EB">
          <w:rPr>
            <w:rFonts w:ascii="Times New Roman" w:eastAsia="Times New Roman" w:hAnsi="Times New Roman" w:cs="Times New Roman"/>
            <w:sz w:val="24"/>
            <w:szCs w:val="24"/>
          </w:rPr>
          <w:t>not only</w:t>
        </w:r>
      </w:ins>
      <w:ins w:id="218" w:author="Benton, Deon" w:date="2023-09-21T21:20:00Z">
        <w:r w:rsidR="00AB29EB">
          <w:rPr>
            <w:rFonts w:ascii="Times New Roman" w:eastAsia="Times New Roman" w:hAnsi="Times New Roman" w:cs="Times New Roman"/>
            <w:sz w:val="24"/>
            <w:szCs w:val="24"/>
          </w:rPr>
          <w:t xml:space="preserve"> suggest that cognitive processing </w:t>
        </w:r>
        <w:r w:rsidR="00AB29EB" w:rsidRPr="00AB29EB">
          <w:rPr>
            <w:rFonts w:ascii="Times New Roman" w:eastAsia="Times New Roman" w:hAnsi="Times New Roman" w:cs="Times New Roman"/>
            <w:sz w:val="24"/>
            <w:szCs w:val="24"/>
          </w:rPr>
          <w:lastRenderedPageBreak/>
          <w:t>evolves from a more associative approach in younger children to a more Bayesian-oriented strategy in adults</w:t>
        </w:r>
      </w:ins>
      <w:ins w:id="219" w:author="Benton, Deon" w:date="2023-09-21T21:22:00Z">
        <w:r w:rsidR="00AB29EB">
          <w:rPr>
            <w:rFonts w:ascii="Times New Roman" w:eastAsia="Times New Roman" w:hAnsi="Times New Roman" w:cs="Times New Roman"/>
            <w:sz w:val="24"/>
            <w:szCs w:val="24"/>
          </w:rPr>
          <w:t xml:space="preserve"> but that this developmental</w:t>
        </w:r>
      </w:ins>
      <w:ins w:id="220" w:author="Benton, Deon" w:date="2023-09-21T21:21:00Z">
        <w:r w:rsidR="00AB29EB">
          <w:rPr>
            <w:rFonts w:ascii="Times New Roman" w:eastAsia="Times New Roman" w:hAnsi="Times New Roman" w:cs="Times New Roman"/>
            <w:sz w:val="24"/>
            <w:szCs w:val="24"/>
          </w:rPr>
          <w:t xml:space="preserve"> shift may be supported by increases in underlying information-processing</w:t>
        </w:r>
      </w:ins>
      <w:ins w:id="221" w:author="Benton, Deon" w:date="2023-09-21T21:20:00Z">
        <w:r w:rsidR="00AB29EB" w:rsidRPr="00AB29EB">
          <w:rPr>
            <w:rFonts w:ascii="Times New Roman" w:eastAsia="Times New Roman" w:hAnsi="Times New Roman" w:cs="Times New Roman"/>
            <w:sz w:val="24"/>
            <w:szCs w:val="24"/>
          </w:rPr>
          <w:t>.</w:t>
        </w:r>
      </w:ins>
      <w:ins w:id="222" w:author="Benton, Deon" w:date="2023-09-21T21:22:00Z">
        <w:r w:rsidR="00AB29EB">
          <w:rPr>
            <w:rFonts w:ascii="Times New Roman" w:eastAsia="Times New Roman" w:hAnsi="Times New Roman" w:cs="Times New Roman"/>
            <w:sz w:val="24"/>
            <w:szCs w:val="24"/>
          </w:rPr>
          <w:t xml:space="preserve"> Nonetheless, </w:t>
        </w:r>
      </w:ins>
      <w:ins w:id="223" w:author="Benton, Deon" w:date="2023-09-21T21:30:00Z">
        <w:r w:rsidR="00D83886">
          <w:rPr>
            <w:rFonts w:ascii="Times New Roman" w:eastAsia="Times New Roman" w:hAnsi="Times New Roman" w:cs="Times New Roman"/>
            <w:sz w:val="24"/>
            <w:szCs w:val="24"/>
          </w:rPr>
          <w:t>future research will want to</w:t>
        </w:r>
      </w:ins>
      <w:ins w:id="224" w:author="Benton, Deon" w:date="2023-09-21T21:23:00Z">
        <w:r w:rsidR="00FB56AF">
          <w:rPr>
            <w:rFonts w:ascii="Times New Roman" w:eastAsia="Times New Roman" w:hAnsi="Times New Roman" w:cs="Times New Roman"/>
            <w:sz w:val="24"/>
            <w:szCs w:val="24"/>
          </w:rPr>
          <w:t xml:space="preserve"> test younger children than that tested here</w:t>
        </w:r>
        <w:r w:rsidR="00077601">
          <w:rPr>
            <w:rFonts w:ascii="Times New Roman" w:eastAsia="Times New Roman" w:hAnsi="Times New Roman" w:cs="Times New Roman"/>
            <w:sz w:val="24"/>
            <w:szCs w:val="24"/>
          </w:rPr>
          <w:t xml:space="preserve"> </w:t>
        </w:r>
        <w:r w:rsidR="00FB56AF">
          <w:rPr>
            <w:rFonts w:ascii="Times New Roman" w:eastAsia="Times New Roman" w:hAnsi="Times New Roman" w:cs="Times New Roman"/>
            <w:sz w:val="24"/>
            <w:szCs w:val="24"/>
          </w:rPr>
          <w:t>to better assess the viability of the current</w:t>
        </w:r>
      </w:ins>
      <w:ins w:id="225" w:author="Benton, Deon" w:date="2023-09-21T21:30:00Z">
        <w:r w:rsidR="00D83886">
          <w:rPr>
            <w:rFonts w:ascii="Times New Roman" w:eastAsia="Times New Roman" w:hAnsi="Times New Roman" w:cs="Times New Roman"/>
            <w:sz w:val="24"/>
            <w:szCs w:val="24"/>
          </w:rPr>
          <w:t xml:space="preserve"> information-processing</w:t>
        </w:r>
      </w:ins>
      <w:ins w:id="226" w:author="Benton, Deon" w:date="2023-09-21T21:23:00Z">
        <w:r w:rsidR="00FB56AF">
          <w:rPr>
            <w:rFonts w:ascii="Times New Roman" w:eastAsia="Times New Roman" w:hAnsi="Times New Roman" w:cs="Times New Roman"/>
            <w:sz w:val="24"/>
            <w:szCs w:val="24"/>
          </w:rPr>
          <w:t xml:space="preserve"> account.</w:t>
        </w:r>
      </w:ins>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w:t>
      </w:r>
      <w:proofErr w:type="spellStart"/>
      <w:r>
        <w:rPr>
          <w:rFonts w:ascii="Times New Roman" w:eastAsia="Times New Roman" w:hAnsi="Times New Roman" w:cs="Times New Roman"/>
          <w:color w:val="222222"/>
          <w:sz w:val="24"/>
          <w:szCs w:val="24"/>
          <w:highlight w:val="white"/>
        </w:rPr>
        <w:t>Vandorpe</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63C6476E" w14:textId="1FE1901E" w:rsidR="00403B89" w:rsidRDefault="00403B89">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xml:space="preserve">,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Caporaso</w:t>
      </w:r>
      <w:proofErr w:type="spellEnd"/>
      <w:r>
        <w:rPr>
          <w:rFonts w:ascii="Times New Roman" w:eastAsia="Times New Roman" w:hAnsi="Times New Roman" w:cs="Times New Roman"/>
          <w:color w:val="222222"/>
          <w:sz w:val="24"/>
          <w:szCs w:val="24"/>
          <w:highlight w:val="white"/>
        </w:rPr>
        <w:t xml:space="preserve">,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w:t>
      </w:r>
      <w:proofErr w:type="spellStart"/>
      <w:r>
        <w:rPr>
          <w:rFonts w:ascii="Times New Roman" w:eastAsia="Times New Roman" w:hAnsi="Times New Roman" w:cs="Times New Roman"/>
          <w:color w:val="222222"/>
          <w:sz w:val="24"/>
          <w:szCs w:val="24"/>
          <w:highlight w:val="white"/>
        </w:rPr>
        <w:t>Chaput</w:t>
      </w:r>
      <w:proofErr w:type="spellEnd"/>
      <w:r>
        <w:rPr>
          <w:rFonts w:ascii="Times New Roman" w:eastAsia="Times New Roman" w:hAnsi="Times New Roman" w:cs="Times New Roman"/>
          <w:color w:val="222222"/>
          <w:sz w:val="24"/>
          <w:szCs w:val="24"/>
          <w:highlight w:val="white"/>
        </w:rPr>
        <w:t xml:space="preserve">, H. H., &amp; </w:t>
      </w:r>
      <w:proofErr w:type="spellStart"/>
      <w:r>
        <w:rPr>
          <w:rFonts w:ascii="Times New Roman" w:eastAsia="Times New Roman" w:hAnsi="Times New Roman" w:cs="Times New Roman"/>
          <w:color w:val="222222"/>
          <w:sz w:val="24"/>
          <w:szCs w:val="24"/>
          <w:highlight w:val="white"/>
        </w:rPr>
        <w:t>Cashon</w:t>
      </w:r>
      <w:proofErr w:type="spellEnd"/>
      <w:r>
        <w:rPr>
          <w:rFonts w:ascii="Times New Roman" w:eastAsia="Times New Roman" w:hAnsi="Times New Roman" w:cs="Times New Roman"/>
          <w:color w:val="222222"/>
          <w:sz w:val="24"/>
          <w:szCs w:val="24"/>
          <w:highlight w:val="white"/>
        </w:rPr>
        <w:t>,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Danks</w:t>
      </w:r>
      <w:proofErr w:type="spellEnd"/>
      <w:r>
        <w:rPr>
          <w:rFonts w:ascii="Times New Roman" w:eastAsia="Times New Roman" w:hAnsi="Times New Roman" w:cs="Times New Roman"/>
          <w:color w:val="222222"/>
          <w:sz w:val="24"/>
          <w:szCs w:val="24"/>
          <w:highlight w:val="white"/>
        </w:rPr>
        <w:t>,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Doebel</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ins w:id="227" w:author="Benton, Deon" w:date="2023-09-20T19:08:00Z"/>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67691805" w14:textId="1A00AD0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proofErr w:type="spellStart"/>
      <w:ins w:id="228" w:author="Benton, Deon" w:date="2023-09-20T19:08:00Z">
        <w:r w:rsidRPr="00A87729">
          <w:rPr>
            <w:rFonts w:ascii="Times New Roman" w:eastAsia="Times New Roman" w:hAnsi="Times New Roman" w:cs="Times New Roman"/>
            <w:color w:val="222222"/>
            <w:sz w:val="24"/>
            <w:szCs w:val="24"/>
          </w:rPr>
          <w:t>Fernbach</w:t>
        </w:r>
        <w:proofErr w:type="spellEnd"/>
        <w:r w:rsidRPr="00A87729">
          <w:rPr>
            <w:rFonts w:ascii="Times New Roman" w:eastAsia="Times New Roman" w:hAnsi="Times New Roman" w:cs="Times New Roman"/>
            <w:color w:val="222222"/>
            <w:sz w:val="24"/>
            <w:szCs w:val="24"/>
          </w:rPr>
          <w:t xml:space="preserve">, P. M., </w:t>
        </w:r>
        <w:proofErr w:type="spellStart"/>
        <w:r w:rsidRPr="00A87729">
          <w:rPr>
            <w:rFonts w:ascii="Times New Roman" w:eastAsia="Times New Roman" w:hAnsi="Times New Roman" w:cs="Times New Roman"/>
            <w:color w:val="222222"/>
            <w:sz w:val="24"/>
            <w:szCs w:val="24"/>
          </w:rPr>
          <w:t>Macris</w:t>
        </w:r>
        <w:proofErr w:type="spellEnd"/>
        <w:r w:rsidRPr="00A87729">
          <w:rPr>
            <w:rFonts w:ascii="Times New Roman" w:eastAsia="Times New Roman" w:hAnsi="Times New Roman" w:cs="Times New Roman"/>
            <w:color w:val="222222"/>
            <w:sz w:val="24"/>
            <w:szCs w:val="24"/>
          </w:rPr>
          <w:t>, D. M., &amp; Sobel, D. M. (2012). Which one made it go? The emergence of diagnostic reasoning in preschoolers. Cognitive Development, 27(1), 39-53.</w:t>
        </w:r>
      </w:ins>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E81900">
      <w:pPr>
        <w:spacing w:after="0" w:line="480" w:lineRule="auto"/>
        <w:ind w:left="720" w:hanging="720"/>
        <w:rPr>
          <w:ins w:id="229" w:author="Benton, Deon" w:date="2023-09-20T19:10: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A835D64" w14:textId="618DBA2D" w:rsidR="00A87729" w:rsidRDefault="00A87729">
      <w:pPr>
        <w:spacing w:after="0" w:line="480" w:lineRule="auto"/>
        <w:ind w:left="720" w:hanging="720"/>
        <w:rPr>
          <w:rFonts w:ascii="Times New Roman" w:eastAsia="Times New Roman" w:hAnsi="Times New Roman" w:cs="Times New Roman"/>
          <w:color w:val="222222"/>
          <w:sz w:val="24"/>
          <w:szCs w:val="24"/>
          <w:highlight w:val="white"/>
        </w:rPr>
      </w:pPr>
      <w:ins w:id="230" w:author="Benton, Deon" w:date="2023-09-20T19:10:00Z">
        <w:r w:rsidRPr="00A87729">
          <w:rPr>
            <w:rFonts w:ascii="Times New Roman" w:eastAsia="Times New Roman" w:hAnsi="Times New Roman" w:cs="Times New Roman"/>
            <w:color w:val="222222"/>
            <w:sz w:val="24"/>
            <w:szCs w:val="24"/>
          </w:rPr>
          <w:t xml:space="preserve">Hermes, J., </w:t>
        </w:r>
        <w:proofErr w:type="spellStart"/>
        <w:r w:rsidRPr="00A87729">
          <w:rPr>
            <w:rFonts w:ascii="Times New Roman" w:eastAsia="Times New Roman" w:hAnsi="Times New Roman" w:cs="Times New Roman"/>
            <w:color w:val="222222"/>
            <w:sz w:val="24"/>
            <w:szCs w:val="24"/>
          </w:rPr>
          <w:t>Behne</w:t>
        </w:r>
        <w:proofErr w:type="spellEnd"/>
        <w:r w:rsidRPr="00A87729">
          <w:rPr>
            <w:rFonts w:ascii="Times New Roman" w:eastAsia="Times New Roman" w:hAnsi="Times New Roman" w:cs="Times New Roman"/>
            <w:color w:val="222222"/>
            <w:sz w:val="24"/>
            <w:szCs w:val="24"/>
          </w:rPr>
          <w:t xml:space="preserve">, T., Bich, A. E., </w:t>
        </w:r>
        <w:proofErr w:type="spellStart"/>
        <w:r w:rsidRPr="00A87729">
          <w:rPr>
            <w:rFonts w:ascii="Times New Roman" w:eastAsia="Times New Roman" w:hAnsi="Times New Roman" w:cs="Times New Roman"/>
            <w:color w:val="222222"/>
            <w:sz w:val="24"/>
            <w:szCs w:val="24"/>
          </w:rPr>
          <w:t>Thielert</w:t>
        </w:r>
        <w:proofErr w:type="spellEnd"/>
        <w:r w:rsidRPr="00A87729">
          <w:rPr>
            <w:rFonts w:ascii="Times New Roman" w:eastAsia="Times New Roman" w:hAnsi="Times New Roman" w:cs="Times New Roman"/>
            <w:color w:val="222222"/>
            <w:sz w:val="24"/>
            <w:szCs w:val="24"/>
          </w:rPr>
          <w:t xml:space="preserve">, C., &amp; </w:t>
        </w:r>
        <w:proofErr w:type="spellStart"/>
        <w:r w:rsidRPr="00A87729">
          <w:rPr>
            <w:rFonts w:ascii="Times New Roman" w:eastAsia="Times New Roman" w:hAnsi="Times New Roman" w:cs="Times New Roman"/>
            <w:color w:val="222222"/>
            <w:sz w:val="24"/>
            <w:szCs w:val="24"/>
          </w:rPr>
          <w:t>Rakoczy</w:t>
        </w:r>
        <w:proofErr w:type="spellEnd"/>
        <w:r w:rsidRPr="00A87729">
          <w:rPr>
            <w:rFonts w:ascii="Times New Roman" w:eastAsia="Times New Roman" w:hAnsi="Times New Roman" w:cs="Times New Roman"/>
            <w:color w:val="222222"/>
            <w:sz w:val="24"/>
            <w:szCs w:val="24"/>
          </w:rPr>
          <w:t>, H. (2018). Children's selective trust decisions: Rational competence and limiting performance factors. Developmental science, 21(2), e12527.</w:t>
        </w:r>
      </w:ins>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Heyes</w:t>
      </w:r>
      <w:proofErr w:type="spellEnd"/>
      <w:r>
        <w:rPr>
          <w:rFonts w:ascii="Times New Roman" w:eastAsia="Times New Roman" w:hAnsi="Times New Roman" w:cs="Times New Roman"/>
          <w:color w:val="222222"/>
          <w:sz w:val="24"/>
          <w:szCs w:val="24"/>
          <w:highlight w:val="white"/>
        </w:rPr>
        <w:t xml:space="preserve">,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Kirkham, N. Z., </w:t>
      </w:r>
      <w:proofErr w:type="spellStart"/>
      <w:r>
        <w:rPr>
          <w:rFonts w:ascii="Times New Roman" w:eastAsia="Times New Roman" w:hAnsi="Times New Roman" w:cs="Times New Roman"/>
          <w:color w:val="222222"/>
          <w:sz w:val="24"/>
          <w:szCs w:val="24"/>
          <w:highlight w:val="white"/>
        </w:rPr>
        <w:t>Slemmer</w:t>
      </w:r>
      <w:proofErr w:type="spellEnd"/>
      <w:r>
        <w:rPr>
          <w:rFonts w:ascii="Times New Roman" w:eastAsia="Times New Roman" w:hAnsi="Times New Roman" w:cs="Times New Roman"/>
          <w:color w:val="222222"/>
          <w:sz w:val="24"/>
          <w:szCs w:val="24"/>
          <w:highlight w:val="white"/>
        </w:rPr>
        <w:t>,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Legare</w:t>
      </w:r>
      <w:proofErr w:type="spellEnd"/>
      <w:r>
        <w:rPr>
          <w:rFonts w:ascii="Times New Roman" w:eastAsia="Times New Roman" w:hAnsi="Times New Roman" w:cs="Times New Roman"/>
          <w:color w:val="222222"/>
          <w:sz w:val="24"/>
          <w:szCs w:val="24"/>
          <w:highlight w:val="white"/>
        </w:rPr>
        <w:t>,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ins w:id="231" w:author="Benton, Deon" w:date="2023-09-20T19:12: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w:t>
      </w:r>
      <w:proofErr w:type="spellStart"/>
      <w:r>
        <w:rPr>
          <w:rFonts w:ascii="Times New Roman" w:eastAsia="Times New Roman" w:hAnsi="Times New Roman" w:cs="Times New Roman"/>
          <w:color w:val="222222"/>
          <w:sz w:val="24"/>
          <w:szCs w:val="24"/>
          <w:highlight w:val="white"/>
        </w:rPr>
        <w:t>Bandi</w:t>
      </w:r>
      <w:proofErr w:type="spellEnd"/>
      <w:r>
        <w:rPr>
          <w:rFonts w:ascii="Times New Roman" w:eastAsia="Times New Roman" w:hAnsi="Times New Roman" w:cs="Times New Roman"/>
          <w:color w:val="222222"/>
          <w:sz w:val="24"/>
          <w:szCs w:val="24"/>
          <w:highlight w:val="white"/>
        </w:rPr>
        <w:t xml:space="preserve">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42784542" w14:textId="6B81853A"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232" w:author="Benton, Deon" w:date="2023-09-20T19:12:00Z">
        <w:r w:rsidRPr="00562433">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sidRPr="00562433">
          <w:rPr>
            <w:rFonts w:ascii="Times New Roman" w:eastAsia="Times New Roman" w:hAnsi="Times New Roman" w:cs="Times New Roman"/>
            <w:color w:val="222222"/>
            <w:sz w:val="24"/>
            <w:szCs w:val="24"/>
          </w:rPr>
          <w:t>Inc..</w:t>
        </w:r>
        <w:proofErr w:type="gramEnd"/>
        <w:r w:rsidRPr="00562433">
          <w:rPr>
            <w:rFonts w:ascii="Times New Roman" w:eastAsia="Times New Roman" w:hAnsi="Times New Roman" w:cs="Times New Roman"/>
            <w:color w:val="222222"/>
            <w:sz w:val="24"/>
            <w:szCs w:val="24"/>
          </w:rPr>
          <w:t xml:space="preserve"> ISBN: 0716715678</w:t>
        </w:r>
      </w:ins>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McCormack, T., </w:t>
      </w:r>
      <w:proofErr w:type="spellStart"/>
      <w:r>
        <w:rPr>
          <w:rFonts w:ascii="Times New Roman" w:eastAsia="Times New Roman" w:hAnsi="Times New Roman" w:cs="Times New Roman"/>
          <w:color w:val="222222"/>
          <w:sz w:val="24"/>
          <w:szCs w:val="24"/>
          <w:highlight w:val="white"/>
        </w:rPr>
        <w:t>Butterfill</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Hoerl</w:t>
      </w:r>
      <w:proofErr w:type="spellEnd"/>
      <w:r>
        <w:rPr>
          <w:rFonts w:ascii="Times New Roman" w:eastAsia="Times New Roman" w:hAnsi="Times New Roman" w:cs="Times New Roman"/>
          <w:color w:val="222222"/>
          <w:sz w:val="24"/>
          <w:szCs w:val="24"/>
          <w:highlight w:val="white"/>
        </w:rPr>
        <w:t>,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Richland, L. E., Morrison, R. G., &amp; </w:t>
      </w:r>
      <w:proofErr w:type="spellStart"/>
      <w:r>
        <w:rPr>
          <w:rFonts w:ascii="Times New Roman" w:eastAsia="Times New Roman" w:hAnsi="Times New Roman" w:cs="Times New Roman"/>
          <w:color w:val="222222"/>
          <w:sz w:val="24"/>
          <w:szCs w:val="24"/>
          <w:highlight w:val="white"/>
        </w:rPr>
        <w:t>Holyoak</w:t>
      </w:r>
      <w:proofErr w:type="spellEnd"/>
      <w:r>
        <w:rPr>
          <w:rFonts w:ascii="Times New Roman" w:eastAsia="Times New Roman" w:hAnsi="Times New Roman" w:cs="Times New Roman"/>
          <w:color w:val="222222"/>
          <w:sz w:val="24"/>
          <w:szCs w:val="24"/>
          <w:highlight w:val="white"/>
        </w:rPr>
        <w:t>,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Saffran</w:t>
      </w:r>
      <w:proofErr w:type="spellEnd"/>
      <w:r>
        <w:rPr>
          <w:rFonts w:ascii="Times New Roman" w:eastAsia="Times New Roman" w:hAnsi="Times New Roman" w:cs="Times New Roman"/>
          <w:color w:val="222222"/>
          <w:sz w:val="24"/>
          <w:szCs w:val="24"/>
          <w:highlight w:val="white"/>
        </w:rPr>
        <w:t xml:space="preserve">, J. R., </w:t>
      </w:r>
      <w:proofErr w:type="spellStart"/>
      <w:r>
        <w:rPr>
          <w:rFonts w:ascii="Times New Roman" w:eastAsia="Times New Roman" w:hAnsi="Times New Roman" w:cs="Times New Roman"/>
          <w:color w:val="222222"/>
          <w:sz w:val="24"/>
          <w:szCs w:val="24"/>
          <w:highlight w:val="white"/>
        </w:rPr>
        <w:t>Aslin</w:t>
      </w:r>
      <w:proofErr w:type="spellEnd"/>
      <w:r>
        <w:rPr>
          <w:rFonts w:ascii="Times New Roman" w:eastAsia="Times New Roman" w:hAnsi="Times New Roman" w:cs="Times New Roman"/>
          <w:color w:val="222222"/>
          <w:sz w:val="24"/>
          <w:szCs w:val="24"/>
          <w:highlight w:val="white"/>
        </w:rPr>
        <w:t>, R. N., &amp; Newport, E. L. (1996). Statistical learning by 8-month-old infants. Science, 274(5294), 1926-1928.</w:t>
      </w:r>
    </w:p>
    <w:p w14:paraId="0C33C874" w14:textId="77777777" w:rsidR="006C5C80" w:rsidRDefault="00E81900">
      <w:pPr>
        <w:spacing w:after="0" w:line="480" w:lineRule="auto"/>
        <w:ind w:left="720" w:hanging="720"/>
        <w:rPr>
          <w:ins w:id="233" w:author="Benton, Deon" w:date="2023-09-20T19:13: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58DF315A" w14:textId="77777777" w:rsidR="00562433" w:rsidRDefault="00562433" w:rsidP="00562433">
      <w:pPr>
        <w:spacing w:after="0" w:line="480" w:lineRule="auto"/>
        <w:ind w:left="720" w:hanging="720"/>
        <w:rPr>
          <w:moveTo w:id="234" w:author="Benton, Deon" w:date="2023-09-20T19:13:00Z"/>
          <w:rFonts w:ascii="Times New Roman" w:eastAsia="Times New Roman" w:hAnsi="Times New Roman" w:cs="Times New Roman"/>
          <w:color w:val="222222"/>
          <w:sz w:val="24"/>
          <w:szCs w:val="24"/>
          <w:highlight w:val="white"/>
        </w:rPr>
      </w:pPr>
      <w:moveToRangeStart w:id="235" w:author="Benton, Deon" w:date="2023-09-20T19:13:00Z" w:name="move146129616"/>
      <w:moveTo w:id="236" w:author="Benton, Deon" w:date="2023-09-20T19:13:00Z">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moveTo>
    </w:p>
    <w:moveToRangeEnd w:id="235"/>
    <w:p w14:paraId="6660074D" w14:textId="77777777"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358B0AED" w:rsidR="006C5C80" w:rsidDel="00562433" w:rsidRDefault="00E81900">
      <w:pPr>
        <w:spacing w:after="0" w:line="480" w:lineRule="auto"/>
        <w:ind w:left="720" w:hanging="720"/>
        <w:rPr>
          <w:moveFrom w:id="237" w:author="Benton, Deon" w:date="2023-09-20T19:13:00Z"/>
          <w:rFonts w:ascii="Times New Roman" w:eastAsia="Times New Roman" w:hAnsi="Times New Roman" w:cs="Times New Roman"/>
          <w:color w:val="222222"/>
          <w:sz w:val="24"/>
          <w:szCs w:val="24"/>
          <w:highlight w:val="white"/>
        </w:rPr>
      </w:pPr>
      <w:moveFromRangeStart w:id="238" w:author="Benton, Deon" w:date="2023-09-20T19:13:00Z" w:name="move146129616"/>
      <w:moveFrom w:id="239" w:author="Benton, Deon" w:date="2023-09-20T19:13:00Z">
        <w:r w:rsidDel="00562433">
          <w:rPr>
            <w:rFonts w:ascii="Times New Roman" w:eastAsia="Times New Roman" w:hAnsi="Times New Roman" w:cs="Times New Roman"/>
            <w:color w:val="222222"/>
            <w:sz w:val="24"/>
            <w:szCs w:val="24"/>
            <w:highlight w:val="white"/>
          </w:rPr>
          <w:t>Shanks, D. R. (1985). Forward and backward blocking in human contingency judgement. </w:t>
        </w:r>
        <w:r w:rsidDel="00562433">
          <w:rPr>
            <w:rFonts w:ascii="Times New Roman" w:eastAsia="Times New Roman" w:hAnsi="Times New Roman" w:cs="Times New Roman"/>
            <w:i/>
            <w:color w:val="222222"/>
            <w:sz w:val="24"/>
            <w:szCs w:val="24"/>
            <w:highlight w:val="white"/>
          </w:rPr>
          <w:t>The Quarterly Journal of Experimental Psychology Section B</w:t>
        </w:r>
        <w:r w:rsidDel="00562433">
          <w:rPr>
            <w:rFonts w:ascii="Times New Roman" w:eastAsia="Times New Roman" w:hAnsi="Times New Roman" w:cs="Times New Roman"/>
            <w:color w:val="222222"/>
            <w:sz w:val="24"/>
            <w:szCs w:val="24"/>
            <w:highlight w:val="white"/>
          </w:rPr>
          <w:t>, </w:t>
        </w:r>
        <w:r w:rsidDel="00562433">
          <w:rPr>
            <w:rFonts w:ascii="Times New Roman" w:eastAsia="Times New Roman" w:hAnsi="Times New Roman" w:cs="Times New Roman"/>
            <w:i/>
            <w:color w:val="222222"/>
            <w:sz w:val="24"/>
            <w:szCs w:val="24"/>
            <w:highlight w:val="white"/>
          </w:rPr>
          <w:t>37</w:t>
        </w:r>
        <w:r w:rsidDel="00562433">
          <w:rPr>
            <w:rFonts w:ascii="Times New Roman" w:eastAsia="Times New Roman" w:hAnsi="Times New Roman" w:cs="Times New Roman"/>
            <w:color w:val="222222"/>
            <w:sz w:val="24"/>
            <w:szCs w:val="24"/>
            <w:highlight w:val="white"/>
          </w:rPr>
          <w:t>(1b), 1-21.</w:t>
        </w:r>
      </w:moveFrom>
    </w:p>
    <w:moveFromRangeEnd w:id="238"/>
    <w:p w14:paraId="45A8D2BF" w14:textId="77777777" w:rsidR="006C5C80" w:rsidRDefault="00E81900">
      <w:pPr>
        <w:spacing w:after="0" w:line="480" w:lineRule="auto"/>
        <w:ind w:left="720" w:hanging="720"/>
        <w:rPr>
          <w:ins w:id="240" w:author="Benton, Deon" w:date="2023-09-20T19:14: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2E1F5D" w14:textId="52B9E9A0" w:rsidR="00562433" w:rsidRDefault="00562433">
      <w:pPr>
        <w:spacing w:after="0" w:line="480" w:lineRule="auto"/>
        <w:ind w:left="720" w:hanging="720"/>
        <w:rPr>
          <w:rFonts w:ascii="Times New Roman" w:eastAsia="Times New Roman" w:hAnsi="Times New Roman" w:cs="Times New Roman"/>
          <w:color w:val="222222"/>
          <w:sz w:val="24"/>
          <w:szCs w:val="24"/>
          <w:highlight w:val="white"/>
        </w:rPr>
      </w:pPr>
      <w:ins w:id="241" w:author="Benton, Deon" w:date="2023-09-20T19:14:00Z">
        <w:r w:rsidRPr="00562433">
          <w:rPr>
            <w:rFonts w:ascii="Times New Roman" w:eastAsia="Times New Roman" w:hAnsi="Times New Roman" w:cs="Times New Roman"/>
            <w:color w:val="222222"/>
            <w:sz w:val="24"/>
            <w:szCs w:val="24"/>
          </w:rPr>
          <w:t xml:space="preserve">Sobel, D. M., </w:t>
        </w:r>
        <w:proofErr w:type="spellStart"/>
        <w:r w:rsidRPr="00562433">
          <w:rPr>
            <w:rFonts w:ascii="Times New Roman" w:eastAsia="Times New Roman" w:hAnsi="Times New Roman" w:cs="Times New Roman"/>
            <w:color w:val="222222"/>
            <w:sz w:val="24"/>
            <w:szCs w:val="24"/>
          </w:rPr>
          <w:t>Erb</w:t>
        </w:r>
        <w:proofErr w:type="spellEnd"/>
        <w:r w:rsidRPr="00562433">
          <w:rPr>
            <w:rFonts w:ascii="Times New Roman" w:eastAsia="Times New Roman" w:hAnsi="Times New Roman" w:cs="Times New Roman"/>
            <w:color w:val="222222"/>
            <w:sz w:val="24"/>
            <w:szCs w:val="24"/>
          </w:rPr>
          <w:t xml:space="preserve">, C. D., </w:t>
        </w:r>
        <w:proofErr w:type="spellStart"/>
        <w:r w:rsidRPr="00562433">
          <w:rPr>
            <w:rFonts w:ascii="Times New Roman" w:eastAsia="Times New Roman" w:hAnsi="Times New Roman" w:cs="Times New Roman"/>
            <w:color w:val="222222"/>
            <w:sz w:val="24"/>
            <w:szCs w:val="24"/>
          </w:rPr>
          <w:t>Tassin</w:t>
        </w:r>
        <w:proofErr w:type="spellEnd"/>
        <w:r w:rsidRPr="00562433">
          <w:rPr>
            <w:rFonts w:ascii="Times New Roman" w:eastAsia="Times New Roman" w:hAnsi="Times New Roman" w:cs="Times New Roman"/>
            <w:color w:val="222222"/>
            <w:sz w:val="24"/>
            <w:szCs w:val="24"/>
          </w:rPr>
          <w:t>, T., &amp; Weisberg, D. S. (2017). The development of diagnostic inference about uncertain causes. Journal of Cognition and Development, 18(5), 556-576.</w:t>
        </w:r>
      </w:ins>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Spencer, J. P., Ross‐Sheehy, S., &amp; </w:t>
      </w:r>
      <w:proofErr w:type="spellStart"/>
      <w:r>
        <w:rPr>
          <w:rFonts w:ascii="Times New Roman" w:eastAsia="Times New Roman" w:hAnsi="Times New Roman" w:cs="Times New Roman"/>
          <w:color w:val="222222"/>
          <w:sz w:val="24"/>
          <w:szCs w:val="24"/>
          <w:highlight w:val="white"/>
        </w:rPr>
        <w:t>Eschman</w:t>
      </w:r>
      <w:proofErr w:type="spellEnd"/>
      <w:r>
        <w:rPr>
          <w:rFonts w:ascii="Times New Roman" w:eastAsia="Times New Roman" w:hAnsi="Times New Roman" w:cs="Times New Roman"/>
          <w:color w:val="222222"/>
          <w:sz w:val="24"/>
          <w:szCs w:val="24"/>
          <w:highlight w:val="white"/>
        </w:rPr>
        <w:t>,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Hamme</w:t>
      </w:r>
      <w:proofErr w:type="spellEnd"/>
      <w:r>
        <w:rPr>
          <w:rFonts w:ascii="Times New Roman" w:eastAsia="Times New Roman" w:hAnsi="Times New Roman" w:cs="Times New Roman"/>
          <w:color w:val="222222"/>
          <w:sz w:val="24"/>
          <w:szCs w:val="24"/>
          <w:highlight w:val="white"/>
        </w:rPr>
        <w:t xml:space="preserv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Frye, D., &amp; </w:t>
      </w:r>
      <w:proofErr w:type="spellStart"/>
      <w:r>
        <w:rPr>
          <w:rFonts w:ascii="Times New Roman" w:eastAsia="Times New Roman" w:hAnsi="Times New Roman" w:cs="Times New Roman"/>
          <w:color w:val="222222"/>
          <w:sz w:val="24"/>
          <w:szCs w:val="24"/>
          <w:highlight w:val="white"/>
        </w:rPr>
        <w:t>Rapus</w:t>
      </w:r>
      <w:proofErr w:type="spellEnd"/>
      <w:r>
        <w:rPr>
          <w:rFonts w:ascii="Times New Roman" w:eastAsia="Times New Roman" w:hAnsi="Times New Roman" w:cs="Times New Roman"/>
          <w:color w:val="222222"/>
          <w:sz w:val="24"/>
          <w:szCs w:val="24"/>
          <w:highlight w:val="white"/>
        </w:rPr>
        <w:t>,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FCD6" w14:textId="77777777" w:rsidR="00E6749E" w:rsidRDefault="00E6749E">
      <w:pPr>
        <w:spacing w:after="0" w:line="240" w:lineRule="auto"/>
      </w:pPr>
      <w:r>
        <w:separator/>
      </w:r>
    </w:p>
  </w:endnote>
  <w:endnote w:type="continuationSeparator" w:id="0">
    <w:p w14:paraId="16AC535B" w14:textId="77777777" w:rsidR="00E6749E" w:rsidRDefault="00E6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C707" w14:textId="77777777" w:rsidR="00E6749E" w:rsidRDefault="00E6749E">
      <w:pPr>
        <w:spacing w:after="0" w:line="240" w:lineRule="auto"/>
      </w:pPr>
      <w:r>
        <w:separator/>
      </w:r>
    </w:p>
  </w:footnote>
  <w:footnote w:type="continuationSeparator" w:id="0">
    <w:p w14:paraId="46F4D1E5" w14:textId="77777777" w:rsidR="00E6749E" w:rsidRDefault="00E6749E">
      <w:pPr>
        <w:spacing w:after="0" w:line="240" w:lineRule="auto"/>
      </w:pPr>
      <w:r>
        <w:continuationSeparator/>
      </w:r>
    </w:p>
  </w:footnote>
  <w:footnote w:id="1">
    <w:p w14:paraId="49ABAE37" w14:textId="24979C6D" w:rsidR="00717614" w:rsidRDefault="00717614">
      <w:pPr>
        <w:pStyle w:val="FootnoteText"/>
      </w:pPr>
      <w:r w:rsidRPr="006231D0">
        <w:rPr>
          <w:rStyle w:val="FootnoteReference"/>
          <w:rFonts w:ascii="Times New Roman" w:hAnsi="Times New Roman" w:cs="Times New Roman"/>
          <w:sz w:val="24"/>
          <w:szCs w:val="24"/>
        </w:rPr>
        <w:footnoteRef/>
      </w:r>
      <w:r>
        <w:t xml:space="preserve"> </w:t>
      </w:r>
      <w:r w:rsidRPr="006231D0">
        <w:rPr>
          <w:rFonts w:ascii="Times New Roman" w:hAnsi="Times New Roman" w:cs="Times New Roman"/>
          <w:color w:val="000000" w:themeColor="text1"/>
          <w:sz w:val="24"/>
          <w:szCs w:val="24"/>
        </w:rPr>
        <w:t>An open question is how there could be a significant three-way interaction between Age,</w:t>
      </w:r>
      <w:ins w:id="120" w:author="Benton, Deon" w:date="2023-09-22T10:40:00Z">
        <w:r w:rsidR="00AE1665">
          <w:rPr>
            <w:rFonts w:ascii="Times New Roman" w:hAnsi="Times New Roman" w:cs="Times New Roman"/>
            <w:color w:val="000000" w:themeColor="text1"/>
            <w:sz w:val="24"/>
            <w:szCs w:val="24"/>
          </w:rPr>
          <w:t xml:space="preserve"> </w:t>
        </w:r>
      </w:ins>
      <w:del w:id="121" w:author="Benton, Deon" w:date="2023-09-22T10:40:00Z">
        <w:r w:rsidRPr="006231D0" w:rsidDel="00AE1665">
          <w:rPr>
            <w:rFonts w:ascii="Times New Roman" w:hAnsi="Times New Roman" w:cs="Times New Roman"/>
            <w:color w:val="000000" w:themeColor="text1"/>
            <w:sz w:val="24"/>
            <w:szCs w:val="24"/>
          </w:rPr>
          <w:delText xml:space="preserve"> </w:delText>
        </w:r>
      </w:del>
      <w:r w:rsidRPr="006231D0">
        <w:rPr>
          <w:rFonts w:ascii="Times New Roman" w:hAnsi="Times New Roman" w:cs="Times New Roman"/>
          <w:color w:val="000000" w:themeColor="text1"/>
          <w:sz w:val="24"/>
          <w:szCs w:val="24"/>
        </w:rPr>
        <w:t xml:space="preserve">Condition, and Object despite the fact that follow-up analyses for both conditions did not show a significant two-way interaction between Age and Condition. We suspect that </w:t>
      </w:r>
      <w:r w:rsidR="00C32B85">
        <w:rPr>
          <w:rFonts w:ascii="Times New Roman" w:hAnsi="Times New Roman" w:cs="Times New Roman"/>
          <w:color w:val="FF0000"/>
          <w:sz w:val="24"/>
          <w:szCs w:val="24"/>
        </w:rPr>
        <w:t>because at least one of the differences in slopes</w:t>
      </w:r>
      <w:r w:rsidR="00284005" w:rsidRPr="006231D0">
        <w:rPr>
          <w:rFonts w:ascii="Times New Roman" w:hAnsi="Times New Roman" w:cs="Times New Roman"/>
          <w:color w:val="000000" w:themeColor="text1"/>
          <w:sz w:val="24"/>
          <w:szCs w:val="24"/>
        </w:rPr>
        <w:t xml:space="preserve"> (i.e., the difference in slopes between object A and B) approached</w:t>
      </w:r>
      <w:r w:rsidR="009F6461" w:rsidRPr="006231D0">
        <w:rPr>
          <w:rFonts w:ascii="Times New Roman" w:hAnsi="Times New Roman" w:cs="Times New Roman"/>
          <w:color w:val="000000" w:themeColor="text1"/>
          <w:sz w:val="24"/>
          <w:szCs w:val="24"/>
        </w:rPr>
        <w:t xml:space="preserve"> statistical </w:t>
      </w:r>
      <w:r w:rsidR="00284005" w:rsidRPr="006231D0">
        <w:rPr>
          <w:rFonts w:ascii="Times New Roman" w:hAnsi="Times New Roman" w:cs="Times New Roman"/>
          <w:color w:val="000000" w:themeColor="text1"/>
          <w:sz w:val="24"/>
          <w:szCs w:val="24"/>
        </w:rPr>
        <w:t xml:space="preserve">significance in the backwards blocking condition </w:t>
      </w:r>
      <w:r w:rsidR="009F6461" w:rsidRPr="006231D0">
        <w:rPr>
          <w:rFonts w:ascii="Times New Roman" w:hAnsi="Times New Roman" w:cs="Times New Roman"/>
          <w:color w:val="000000" w:themeColor="text1"/>
          <w:sz w:val="24"/>
          <w:szCs w:val="24"/>
        </w:rPr>
        <w:t>(</w:t>
      </w:r>
      <w:r w:rsidR="009F6461" w:rsidRPr="006231D0">
        <w:rPr>
          <w:rFonts w:ascii="Times New Roman" w:hAnsi="Times New Roman" w:cs="Times New Roman"/>
          <w:i/>
          <w:iCs/>
          <w:color w:val="000000" w:themeColor="text1"/>
          <w:sz w:val="24"/>
          <w:szCs w:val="24"/>
        </w:rPr>
        <w:t xml:space="preserve">p </w:t>
      </w:r>
      <w:r w:rsidR="009F6461" w:rsidRPr="006231D0">
        <w:rPr>
          <w:rFonts w:ascii="Times New Roman" w:hAnsi="Times New Roman" w:cs="Times New Roman"/>
          <w:color w:val="000000" w:themeColor="text1"/>
          <w:sz w:val="24"/>
          <w:szCs w:val="24"/>
        </w:rPr>
        <w:t>= .07)</w:t>
      </w:r>
      <w:r w:rsidR="00284005" w:rsidRPr="006231D0">
        <w:rPr>
          <w:rFonts w:ascii="Times New Roman" w:hAnsi="Times New Roman" w:cs="Times New Roman"/>
          <w:color w:val="000000" w:themeColor="text1"/>
          <w:sz w:val="24"/>
          <w:szCs w:val="24"/>
        </w:rPr>
        <w:t>, whereas none of the slope differences approached statistical significance in the indirect screening-off condition</w:t>
      </w:r>
      <w:r w:rsidR="00C32B85">
        <w:rPr>
          <w:rFonts w:ascii="Times New Roman" w:hAnsi="Times New Roman" w:cs="Times New Roman"/>
          <w:color w:val="000000" w:themeColor="text1"/>
          <w:sz w:val="24"/>
          <w:szCs w:val="24"/>
        </w:rPr>
        <w:t>, this is what led to the significant three-way interaction</w:t>
      </w:r>
      <w:r w:rsidR="009F6461" w:rsidRPr="006231D0">
        <w:rPr>
          <w:rFonts w:ascii="Times New Roman" w:hAnsi="Times New Roman" w:cs="Times New Roman"/>
          <w:color w:val="000000" w:themeColor="text1"/>
          <w:sz w:val="24"/>
          <w:szCs w:val="24"/>
        </w:rPr>
        <w:t xml:space="preserve">. </w:t>
      </w:r>
    </w:p>
  </w:footnote>
  <w:footnote w:id="2">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48AE"/>
    <w:rsid w:val="00017955"/>
    <w:rsid w:val="000243F6"/>
    <w:rsid w:val="00073CDF"/>
    <w:rsid w:val="00077601"/>
    <w:rsid w:val="00083CAC"/>
    <w:rsid w:val="00086C39"/>
    <w:rsid w:val="000B6A24"/>
    <w:rsid w:val="000C3E30"/>
    <w:rsid w:val="000E6EC3"/>
    <w:rsid w:val="000F4AAB"/>
    <w:rsid w:val="000F7200"/>
    <w:rsid w:val="0012790F"/>
    <w:rsid w:val="0013287E"/>
    <w:rsid w:val="001408AB"/>
    <w:rsid w:val="00141508"/>
    <w:rsid w:val="0017522D"/>
    <w:rsid w:val="001A2095"/>
    <w:rsid w:val="001C43E0"/>
    <w:rsid w:val="001C79F8"/>
    <w:rsid w:val="001D703C"/>
    <w:rsid w:val="00221DB0"/>
    <w:rsid w:val="00224371"/>
    <w:rsid w:val="00231FC4"/>
    <w:rsid w:val="00243F7E"/>
    <w:rsid w:val="00262A88"/>
    <w:rsid w:val="002711C7"/>
    <w:rsid w:val="00284005"/>
    <w:rsid w:val="002A54E8"/>
    <w:rsid w:val="0032580A"/>
    <w:rsid w:val="0033186D"/>
    <w:rsid w:val="00352219"/>
    <w:rsid w:val="00382FFA"/>
    <w:rsid w:val="00385285"/>
    <w:rsid w:val="003D24BA"/>
    <w:rsid w:val="003D61D3"/>
    <w:rsid w:val="00403B89"/>
    <w:rsid w:val="00411BAD"/>
    <w:rsid w:val="00416D4A"/>
    <w:rsid w:val="00421277"/>
    <w:rsid w:val="0045148D"/>
    <w:rsid w:val="0047762B"/>
    <w:rsid w:val="00541C22"/>
    <w:rsid w:val="0055460A"/>
    <w:rsid w:val="00562433"/>
    <w:rsid w:val="005738EC"/>
    <w:rsid w:val="005B1996"/>
    <w:rsid w:val="005D29A6"/>
    <w:rsid w:val="005D3EA1"/>
    <w:rsid w:val="005E3841"/>
    <w:rsid w:val="005E648C"/>
    <w:rsid w:val="005F37F1"/>
    <w:rsid w:val="00601CE1"/>
    <w:rsid w:val="00612BCF"/>
    <w:rsid w:val="00614623"/>
    <w:rsid w:val="00614CFE"/>
    <w:rsid w:val="006231D0"/>
    <w:rsid w:val="00643BE9"/>
    <w:rsid w:val="00680063"/>
    <w:rsid w:val="0069360A"/>
    <w:rsid w:val="00694E95"/>
    <w:rsid w:val="006A25D3"/>
    <w:rsid w:val="006A6027"/>
    <w:rsid w:val="006B5879"/>
    <w:rsid w:val="006C5C80"/>
    <w:rsid w:val="00702A0D"/>
    <w:rsid w:val="0070788F"/>
    <w:rsid w:val="00717614"/>
    <w:rsid w:val="0072568F"/>
    <w:rsid w:val="00726024"/>
    <w:rsid w:val="007A3EEE"/>
    <w:rsid w:val="007B187E"/>
    <w:rsid w:val="007D5440"/>
    <w:rsid w:val="007F105E"/>
    <w:rsid w:val="00804EB5"/>
    <w:rsid w:val="00814966"/>
    <w:rsid w:val="008237DC"/>
    <w:rsid w:val="00853D8A"/>
    <w:rsid w:val="00866133"/>
    <w:rsid w:val="00893CF3"/>
    <w:rsid w:val="008A15C1"/>
    <w:rsid w:val="008C3944"/>
    <w:rsid w:val="008C7AA0"/>
    <w:rsid w:val="008E7262"/>
    <w:rsid w:val="009007EB"/>
    <w:rsid w:val="00903250"/>
    <w:rsid w:val="009124C8"/>
    <w:rsid w:val="0092282F"/>
    <w:rsid w:val="00947890"/>
    <w:rsid w:val="00955C16"/>
    <w:rsid w:val="00967C0D"/>
    <w:rsid w:val="00972D9E"/>
    <w:rsid w:val="00983B0B"/>
    <w:rsid w:val="009B0F6E"/>
    <w:rsid w:val="009B4880"/>
    <w:rsid w:val="009C0DEA"/>
    <w:rsid w:val="009F6461"/>
    <w:rsid w:val="00A12050"/>
    <w:rsid w:val="00A21478"/>
    <w:rsid w:val="00A37314"/>
    <w:rsid w:val="00A40C67"/>
    <w:rsid w:val="00A472B9"/>
    <w:rsid w:val="00A86A25"/>
    <w:rsid w:val="00A87729"/>
    <w:rsid w:val="00AB29EB"/>
    <w:rsid w:val="00AB2A5A"/>
    <w:rsid w:val="00AC3E17"/>
    <w:rsid w:val="00AD704F"/>
    <w:rsid w:val="00AE0646"/>
    <w:rsid w:val="00AE1665"/>
    <w:rsid w:val="00AF2158"/>
    <w:rsid w:val="00AF2F6D"/>
    <w:rsid w:val="00AF7646"/>
    <w:rsid w:val="00B131D0"/>
    <w:rsid w:val="00B417BE"/>
    <w:rsid w:val="00B45B3E"/>
    <w:rsid w:val="00B51905"/>
    <w:rsid w:val="00B52F6D"/>
    <w:rsid w:val="00BA0AA5"/>
    <w:rsid w:val="00BE1020"/>
    <w:rsid w:val="00BE1E93"/>
    <w:rsid w:val="00C01329"/>
    <w:rsid w:val="00C32B85"/>
    <w:rsid w:val="00C37126"/>
    <w:rsid w:val="00C44B8C"/>
    <w:rsid w:val="00C55FBB"/>
    <w:rsid w:val="00C57FB7"/>
    <w:rsid w:val="00C71F2D"/>
    <w:rsid w:val="00C74866"/>
    <w:rsid w:val="00C81244"/>
    <w:rsid w:val="00C97FE7"/>
    <w:rsid w:val="00CA404D"/>
    <w:rsid w:val="00CC61A6"/>
    <w:rsid w:val="00CD1592"/>
    <w:rsid w:val="00CF6806"/>
    <w:rsid w:val="00D40FB5"/>
    <w:rsid w:val="00D60D22"/>
    <w:rsid w:val="00D83886"/>
    <w:rsid w:val="00D965F7"/>
    <w:rsid w:val="00DC0D21"/>
    <w:rsid w:val="00E10A0A"/>
    <w:rsid w:val="00E27DE9"/>
    <w:rsid w:val="00E4090F"/>
    <w:rsid w:val="00E4161E"/>
    <w:rsid w:val="00E508DD"/>
    <w:rsid w:val="00E62041"/>
    <w:rsid w:val="00E66D2D"/>
    <w:rsid w:val="00E66EEE"/>
    <w:rsid w:val="00E6749E"/>
    <w:rsid w:val="00E81900"/>
    <w:rsid w:val="00EB14C9"/>
    <w:rsid w:val="00ED7118"/>
    <w:rsid w:val="00F019B2"/>
    <w:rsid w:val="00F45F09"/>
    <w:rsid w:val="00F9134E"/>
    <w:rsid w:val="00F957B7"/>
    <w:rsid w:val="00FB56AF"/>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43</Pages>
  <Words>10825</Words>
  <Characters>61705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9</cp:revision>
  <dcterms:created xsi:type="dcterms:W3CDTF">2023-09-22T15:25:00Z</dcterms:created>
  <dcterms:modified xsi:type="dcterms:W3CDTF">2023-09-22T16:50:00Z</dcterms:modified>
</cp:coreProperties>
</file>