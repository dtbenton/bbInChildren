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 xml:space="preserve">causes in human </w:t>
      </w:r>
      <w:proofErr w:type="gramStart"/>
      <w:r w:rsidR="0015239E">
        <w:rPr>
          <w:rFonts w:ascii="Times New Roman" w:hAnsi="Times New Roman" w:cs="Times New Roman"/>
          <w:sz w:val="24"/>
          <w:szCs w:val="24"/>
        </w:rPr>
        <w:t>children</w:t>
      </w:r>
      <w:proofErr w:type="gramEnd"/>
    </w:p>
    <w:p w14:paraId="3B9B09DF" w14:textId="46C40F21"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19E407A3"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w:t>
      </w:r>
      <w:r w:rsidR="00A04ED6">
        <w:rPr>
          <w:rFonts w:ascii="Times New Roman" w:hAnsi="Times New Roman" w:cs="Times New Roman"/>
          <w:sz w:val="24"/>
          <w:szCs w:val="24"/>
        </w:rPr>
        <w:t>and indirect screening-off</w:t>
      </w:r>
      <w:r>
        <w:rPr>
          <w:rFonts w:ascii="Times New Roman" w:hAnsi="Times New Roman" w:cs="Times New Roman"/>
          <w:sz w:val="24"/>
          <w:szCs w:val="24"/>
        </w:rPr>
        <w:t xml:space="preserve">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21145B">
        <w:rPr>
          <w:rFonts w:ascii="Times New Roman" w:hAnsi="Times New Roman" w:cs="Times New Roman"/>
          <w:sz w:val="24"/>
          <w:szCs w:val="24"/>
        </w:rPr>
        <w:t xml:space="preserve">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42CC27A2" w14:textId="77777777" w:rsidR="00AC5982" w:rsidRDefault="00AC5982" w:rsidP="00AC5982">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128D1C5F" w14:textId="1AAF206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0D2059C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complex and rational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5E816ACD"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is sufficient to explain children’s causal inferences. Connectionist accounts of causal reasoning (e.g., Rogers &amp; McClelland, 2004), comparative investigation between non-human animals and adults (e.g., </w:t>
      </w:r>
      <w:proofErr w:type="spellStart"/>
      <w:r>
        <w:rPr>
          <w:rFonts w:ascii="Times New Roman" w:hAnsi="Times New Roman" w:cs="Times New Roman"/>
          <w:sz w:val="24"/>
          <w:szCs w:val="24"/>
        </w:rPr>
        <w:lastRenderedPageBreak/>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w:t>
      </w:r>
      <w:proofErr w:type="gramStart"/>
      <w:r w:rsidR="008A6C7D">
        <w:rPr>
          <w:rFonts w:ascii="Times New Roman" w:hAnsi="Times New Roman" w:cs="Times New Roman"/>
          <w:sz w:val="24"/>
          <w:szCs w:val="24"/>
        </w:rPr>
        <w:t>Sobel</w:t>
      </w:r>
      <w:proofErr w:type="gramEnd"/>
      <w:r w:rsidR="008A6C7D">
        <w:rPr>
          <w:rFonts w:ascii="Times New Roman" w:hAnsi="Times New Roman" w:cs="Times New Roman"/>
          <w:sz w:val="24"/>
          <w:szCs w:val="24"/>
        </w:rPr>
        <w:t xml:space="preserve"> and Kirkham (2006) found that 8-month-olds showed this same response pattern. </w:t>
      </w:r>
    </w:p>
    <w:p w14:paraId="72E7DA11" w14:textId="29700474" w:rsidR="003267EB" w:rsidRDefault="009E165E" w:rsidP="003267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Rescorla-Wagner model)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w:t>
      </w:r>
      <w:r w:rsidR="004F2D1F">
        <w:rPr>
          <w:rFonts w:ascii="Times New Roman" w:hAnsi="Times New Roman" w:cs="Times New Roman"/>
          <w:sz w:val="24"/>
          <w:szCs w:val="24"/>
        </w:rPr>
        <w:lastRenderedPageBreak/>
        <w:t>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8832A6">
        <w:rPr>
          <w:rFonts w:ascii="Times New Roman" w:hAnsi="Times New Roman" w:cs="Times New Roman"/>
          <w:sz w:val="24"/>
          <w:szCs w:val="24"/>
        </w:rPr>
        <w:t>.</w:t>
      </w:r>
      <w:r w:rsidR="00195BDA">
        <w:rPr>
          <w:rFonts w:ascii="Times New Roman" w:hAnsi="Times New Roman" w:cs="Times New Roman"/>
          <w:sz w:val="24"/>
          <w:szCs w:val="24"/>
        </w:rPr>
        <w:t xml:space="preserve"> Both </w:t>
      </w:r>
      <w:proofErr w:type="spellStart"/>
      <w:r w:rsidR="00195BDA">
        <w:rPr>
          <w:rFonts w:ascii="Times New Roman" w:hAnsi="Times New Roman" w:cs="Times New Roman"/>
          <w:sz w:val="24"/>
          <w:szCs w:val="24"/>
        </w:rPr>
        <w:t>Beckers</w:t>
      </w:r>
      <w:proofErr w:type="spellEnd"/>
      <w:r w:rsidR="00195BDA">
        <w:rPr>
          <w:rFonts w:ascii="Times New Roman" w:hAnsi="Times New Roman" w:cs="Times New Roman"/>
          <w:sz w:val="24"/>
          <w:szCs w:val="24"/>
        </w:rPr>
        <w:t xml:space="preserve"> et al. (2005) and McCormack et al. (2009) were the first to raise this objection. </w:t>
      </w:r>
      <w:r w:rsidR="008832A6">
        <w:rPr>
          <w:rFonts w:ascii="Times New Roman" w:hAnsi="Times New Roman" w:cs="Times New Roman"/>
          <w:sz w:val="24"/>
          <w:szCs w:val="24"/>
        </w:rPr>
        <w:t xml:space="preserve"> </w:t>
      </w:r>
      <w:r w:rsidR="004552E4">
        <w:rPr>
          <w:rFonts w:ascii="Times New Roman" w:hAnsi="Times New Roman" w:cs="Times New Roman"/>
          <w:sz w:val="24"/>
          <w:szCs w:val="24"/>
        </w:rPr>
        <w:t>McCormack et al. (2009) showed when a more appropriate operationalization is adopted—in which participants treatment of object B following the standard backwards blocking event (i.e., AB+; A+) is compared to their treatment of object B following a closely matched control event (i.e., AB+; D+)—</w:t>
      </w:r>
      <w:r w:rsidR="00195467">
        <w:rPr>
          <w:rFonts w:ascii="Times New Roman" w:hAnsi="Times New Roman" w:cs="Times New Roman"/>
          <w:sz w:val="24"/>
          <w:szCs w:val="24"/>
        </w:rPr>
        <w:t>4</w:t>
      </w:r>
      <w:r w:rsidR="005519F8">
        <w:rPr>
          <w:rFonts w:ascii="Times New Roman" w:hAnsi="Times New Roman" w:cs="Times New Roman"/>
          <w:sz w:val="24"/>
          <w:szCs w:val="24"/>
        </w:rPr>
        <w:t>-year-olds treated object B equivalently across both trials</w:t>
      </w:r>
      <w:r w:rsidR="00195467">
        <w:rPr>
          <w:rFonts w:ascii="Times New Roman" w:hAnsi="Times New Roman" w:cs="Times New Roman"/>
          <w:sz w:val="24"/>
          <w:szCs w:val="24"/>
        </w:rPr>
        <w:t xml:space="preserve">; the 5-year-olds, in contrast, were more likely to place object B on the machine in the control condition than in the backwards blocking condition. </w:t>
      </w:r>
      <w:r w:rsidR="003267EB">
        <w:rPr>
          <w:rFonts w:ascii="Times New Roman" w:hAnsi="Times New Roman" w:cs="Times New Roman"/>
          <w:sz w:val="24"/>
          <w:szCs w:val="24"/>
        </w:rPr>
        <w:t>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507BA78F" w14:textId="053329CF"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135AD9">
        <w:rPr>
          <w:rFonts w:ascii="Times New Roman" w:hAnsi="Times New Roman" w:cs="Times New Roman"/>
          <w:sz w:val="24"/>
          <w:szCs w:val="24"/>
        </w:rPr>
        <w:t xml:space="preserve">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w:t>
      </w:r>
      <w:r w:rsidR="00681EF8">
        <w:rPr>
          <w:rFonts w:ascii="Times New Roman" w:hAnsi="Times New Roman" w:cs="Times New Roman"/>
          <w:sz w:val="24"/>
          <w:szCs w:val="24"/>
        </w:rPr>
        <w:t>backwards blocking</w:t>
      </w:r>
      <w:r w:rsidR="007C473F">
        <w:rPr>
          <w:rFonts w:ascii="Times New Roman" w:hAnsi="Times New Roman" w:cs="Times New Roman"/>
          <w:sz w:val="24"/>
          <w:szCs w:val="24"/>
        </w:rPr>
        <w:t xml:space="preserve">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w:t>
      </w:r>
      <w:r w:rsidR="00681EF8">
        <w:rPr>
          <w:rFonts w:ascii="Times New Roman" w:hAnsi="Times New Roman" w:cs="Times New Roman"/>
          <w:sz w:val="24"/>
          <w:szCs w:val="24"/>
        </w:rPr>
        <w:t>backwards blocking</w:t>
      </w:r>
      <w:r w:rsidR="00195C15">
        <w:rPr>
          <w:rFonts w:ascii="Times New Roman" w:hAnsi="Times New Roman" w:cs="Times New Roman"/>
          <w:sz w:val="24"/>
          <w:szCs w:val="24"/>
        </w:rPr>
        <w:t xml:space="preserve"> event</w:t>
      </w:r>
      <w:r w:rsidR="00CC7D9D">
        <w:rPr>
          <w:rFonts w:ascii="Times New Roman" w:hAnsi="Times New Roman" w:cs="Times New Roman"/>
          <w:sz w:val="24"/>
          <w:szCs w:val="24"/>
        </w:rPr>
        <w:t xml:space="preserve"> </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 xml:space="preserve">If </w:t>
      </w:r>
      <w:r w:rsidR="00681EF8">
        <w:rPr>
          <w:rFonts w:ascii="Times New Roman" w:hAnsi="Times New Roman" w:cs="Times New Roman"/>
          <w:sz w:val="24"/>
          <w:szCs w:val="24"/>
        </w:rPr>
        <w:t>backwards blocking</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1BEC6ED6" w14:textId="77777777" w:rsidR="00DD2256" w:rsidRDefault="00C4081B" w:rsidP="00D95F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681EF8">
        <w:rPr>
          <w:rFonts w:ascii="Times New Roman" w:hAnsi="Times New Roman" w:cs="Times New Roman"/>
          <w:sz w:val="24"/>
          <w:szCs w:val="24"/>
        </w:rPr>
        <w:t>backwards blocking</w:t>
      </w:r>
      <w:r w:rsidR="00BC2D3D">
        <w:rPr>
          <w:rFonts w:ascii="Times New Roman" w:hAnsi="Times New Roman" w:cs="Times New Roman"/>
          <w:sz w:val="24"/>
          <w:szCs w:val="24"/>
        </w:rPr>
        <w:t xml:space="preserve">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CC7D9D">
        <w:rPr>
          <w:rFonts w:ascii="Times New Roman" w:hAnsi="Times New Roman" w:cs="Times New Roman"/>
          <w:sz w:val="24"/>
          <w:szCs w:val="24"/>
        </w:rPr>
        <w:t>—if each object can either be a blicket or not</w:t>
      </w:r>
      <w:r w:rsidR="007F437C">
        <w:rPr>
          <w:rFonts w:ascii="Times New Roman" w:hAnsi="Times New Roman" w:cs="Times New Roman"/>
          <w:sz w:val="24"/>
          <w:szCs w:val="24"/>
        </w:rPr>
        <w:t xml:space="preserve"> and children are asked to reason about four blickets</w:t>
      </w:r>
      <w:r w:rsidR="00CC7D9D">
        <w:rPr>
          <w:rFonts w:ascii="Times New Roman" w:hAnsi="Times New Roman" w:cs="Times New Roman"/>
          <w:sz w:val="24"/>
          <w:szCs w:val="24"/>
        </w:rPr>
        <w:t xml:space="preserve">, then there are </w:t>
      </w:r>
      <w:r w:rsidR="007F437C">
        <w:rPr>
          <w:rFonts w:ascii="Times New Roman" w:hAnsi="Times New Roman" w:cs="Times New Roman"/>
          <w:sz w:val="24"/>
          <w:szCs w:val="24"/>
        </w:rPr>
        <w:t>2</w:t>
      </w:r>
      <w:r w:rsidR="007F437C">
        <w:rPr>
          <w:rFonts w:ascii="Times New Roman" w:hAnsi="Times New Roman" w:cs="Times New Roman"/>
          <w:sz w:val="24"/>
          <w:szCs w:val="24"/>
          <w:vertAlign w:val="superscript"/>
        </w:rPr>
        <w:t>4</w:t>
      </w:r>
      <w:r w:rsidR="007F437C">
        <w:rPr>
          <w:rFonts w:ascii="Times New Roman" w:hAnsi="Times New Roman" w:cs="Times New Roman"/>
          <w:sz w:val="24"/>
          <w:szCs w:val="24"/>
        </w:rPr>
        <w:t xml:space="preserve"> possible combinations of blickets and non-blickets</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 xml:space="preserve">in </w:t>
      </w:r>
      <w:r w:rsidR="007F437C">
        <w:rPr>
          <w:rFonts w:ascii="Times New Roman" w:hAnsi="Times New Roman" w:cs="Times New Roman"/>
          <w:sz w:val="24"/>
          <w:szCs w:val="24"/>
        </w:rPr>
        <w:t xml:space="preserve">a </w:t>
      </w:r>
      <w:r w:rsidR="00E47A11">
        <w:rPr>
          <w:rFonts w:ascii="Times New Roman" w:hAnsi="Times New Roman" w:cs="Times New Roman"/>
          <w:sz w:val="24"/>
          <w:szCs w:val="24"/>
        </w:rPr>
        <w:t>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w:t>
      </w:r>
      <w:r w:rsidR="007F437C">
        <w:rPr>
          <w:rFonts w:ascii="Times New Roman" w:hAnsi="Times New Roman" w:cs="Times New Roman"/>
          <w:sz w:val="24"/>
          <w:szCs w:val="24"/>
        </w:rPr>
        <w:t xml:space="preserve"> like that just discussed</w:t>
      </w:r>
      <w:r w:rsidR="00E47A11">
        <w:rPr>
          <w:rFonts w:ascii="Times New Roman" w:hAnsi="Times New Roman" w:cs="Times New Roman"/>
          <w:sz w:val="24"/>
          <w:szCs w:val="24"/>
        </w:rPr>
        <w:t xml:space="preserve">,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w:t>
      </w:r>
      <w:r w:rsidR="007F437C">
        <w:rPr>
          <w:rFonts w:ascii="Times New Roman" w:hAnsi="Times New Roman" w:cs="Times New Roman"/>
          <w:sz w:val="24"/>
          <w:szCs w:val="24"/>
        </w:rPr>
        <w:t>right none</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 xml:space="preserve">across </w:t>
      </w:r>
      <w:r w:rsidR="007F437C">
        <w:rPr>
          <w:rFonts w:ascii="Times New Roman" w:hAnsi="Times New Roman" w:cs="Times New Roman"/>
          <w:sz w:val="24"/>
          <w:szCs w:val="24"/>
        </w:rPr>
        <w:t>these two situations</w:t>
      </w:r>
      <w:r w:rsidR="00365CAA">
        <w:rPr>
          <w:rFonts w:ascii="Times New Roman" w:hAnsi="Times New Roman" w:cs="Times New Roman"/>
          <w:sz w:val="24"/>
          <w:szCs w:val="24"/>
        </w:rPr>
        <w:t xml:space="preserve">. </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w:t>
      </w:r>
      <w:r w:rsidR="00017D17">
        <w:rPr>
          <w:rFonts w:ascii="Times New Roman" w:hAnsi="Times New Roman" w:cs="Times New Roman"/>
          <w:sz w:val="24"/>
          <w:szCs w:val="24"/>
        </w:rPr>
        <w:lastRenderedPageBreak/>
        <w:t xml:space="preserve">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63890187"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B79838F"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6902FB7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 xml:space="preserve">circles appeared above the </w:t>
      </w:r>
      <w:r>
        <w:rPr>
          <w:rFonts w:ascii="Times New Roman" w:hAnsi="Times New Roman" w:cs="Times New Roman"/>
          <w:sz w:val="24"/>
          <w:szCs w:val="24"/>
        </w:rPr>
        <w:lastRenderedPageBreak/>
        <w:t>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3DEFE6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18D3D6A" w14:textId="737A5766"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 xml:space="preserve">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w:t>
      </w:r>
      <w:r w:rsidR="003F082D">
        <w:rPr>
          <w:rFonts w:ascii="Times New Roman" w:hAnsi="Times New Roman" w:cs="Times New Roman"/>
          <w:sz w:val="24"/>
          <w:szCs w:val="24"/>
        </w:rPr>
        <w:t xml:space="preserve"> or two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853B388"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w:t>
      </w:r>
      <w:r>
        <w:rPr>
          <w:rFonts w:ascii="Times New Roman" w:hAnsi="Times New Roman" w:cs="Times New Roman"/>
          <w:sz w:val="24"/>
          <w:szCs w:val="24"/>
        </w:rPr>
        <w:lastRenderedPageBreak/>
        <w:t xml:space="preserve">“Look,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w:t>
      </w:r>
      <w:r w:rsidR="00681EF8">
        <w:rPr>
          <w:rFonts w:ascii="Times New Roman" w:hAnsi="Times New Roman" w:cs="Times New Roman"/>
          <w:sz w:val="24"/>
          <w:szCs w:val="24"/>
        </w:rPr>
        <w:t>backwards blocking</w:t>
      </w:r>
      <w:r w:rsidR="00810F8D">
        <w:rPr>
          <w:rFonts w:ascii="Times New Roman" w:hAnsi="Times New Roman" w:cs="Times New Roman"/>
          <w:sz w:val="24"/>
          <w:szCs w:val="24"/>
        </w:rPr>
        <w:t xml:space="preserve"> experimental event)</w:t>
      </w:r>
      <w:r>
        <w:rPr>
          <w:rFonts w:ascii="Times New Roman" w:hAnsi="Times New Roman" w:cs="Times New Roman"/>
          <w:sz w:val="24"/>
          <w:szCs w:val="24"/>
        </w:rPr>
        <w:t xml:space="preserve">.  </w:t>
      </w:r>
    </w:p>
    <w:p w14:paraId="2D400C63" w14:textId="2C36E8D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2FA06E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conditions were identical to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except that objects A</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B3CF4F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backwards blocking</w:t>
            </w:r>
            <w:r w:rsidR="009363F8">
              <w:rPr>
                <w:rFonts w:ascii="Times New Roman" w:hAnsi="Times New Roman" w:cs="Times New Roman"/>
                <w:sz w:val="24"/>
                <w:szCs w:val="24"/>
              </w:rPr>
              <w:t xml:space="preserve">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492FAE7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backwards blocking</w:t>
            </w:r>
            <w:r w:rsidR="009363F8">
              <w:rPr>
                <w:rFonts w:ascii="Times New Roman" w:hAnsi="Times New Roman" w:cs="Times New Roman"/>
                <w:sz w:val="24"/>
                <w:szCs w:val="24"/>
              </w:rPr>
              <w:t xml:space="preserve">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6D9AD576"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6F3EFDDC"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77777777" w:rsidR="00887416" w:rsidRDefault="00887416"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204F2F" wp14:editId="70B578FC">
            <wp:extent cx="4657725" cy="46577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4657725"/>
                    </a:xfrm>
                    <a:prstGeom prst="rect">
                      <a:avLst/>
                    </a:prstGeom>
                  </pic:spPr>
                </pic:pic>
              </a:graphicData>
            </a:graphic>
          </wp:inline>
        </w:drawing>
      </w:r>
    </w:p>
    <w:p w14:paraId="238A0655" w14:textId="3F4F84F6" w:rsidR="00D60BFD" w:rsidRDefault="00D60BFD" w:rsidP="00DC4702">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Pr="00DC4702">
        <w:rPr>
          <w:rFonts w:ascii="Times New Roman" w:hAnsi="Times New Roman" w:cs="Times New Roman"/>
          <w:sz w:val="20"/>
          <w:szCs w:val="20"/>
        </w:rPr>
        <w:fldChar w:fldCharType="begin"/>
      </w:r>
      <w:r w:rsidRPr="00DC4702">
        <w:rPr>
          <w:rFonts w:ascii="Times New Roman" w:hAnsi="Times New Roman" w:cs="Times New Roman"/>
          <w:sz w:val="20"/>
          <w:szCs w:val="20"/>
        </w:rPr>
        <w:instrText xml:space="preserve"> SEQ Figure \* ARABIC </w:instrText>
      </w:r>
      <w:r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Pr="00DC4702">
        <w:rPr>
          <w:rFonts w:ascii="Times New Roman" w:hAnsi="Times New Roman" w:cs="Times New Roman"/>
          <w:sz w:val="20"/>
          <w:szCs w:val="20"/>
        </w:rPr>
        <w:fldChar w:fldCharType="end"/>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7F3AD6E6"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w:t>
      </w:r>
      <w:r w:rsidR="00887416">
        <w:rPr>
          <w:rFonts w:ascii="Times New Roman" w:hAnsi="Times New Roman" w:cs="Times New Roman"/>
          <w:bCs/>
          <w:sz w:val="24"/>
          <w:szCs w:val="24"/>
        </w:rPr>
        <w:t xml:space="preserve">6 </w:t>
      </w:r>
      <w:r w:rsidR="00A45E22">
        <w:rPr>
          <w:rFonts w:ascii="Times New Roman" w:hAnsi="Times New Roman" w:cs="Times New Roman"/>
          <w:bCs/>
          <w:sz w:val="24"/>
          <w:szCs w:val="24"/>
        </w:rPr>
        <w:t xml:space="preserve">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Using this dependent measure, the data were entered into a four-way linear model with Age (5-year-olds vs. 6-year-olds) and Condition (</w:t>
      </w:r>
      <w:r w:rsidR="00681EF8">
        <w:rPr>
          <w:rFonts w:ascii="Times New Roman" w:hAnsi="Times New Roman" w:cs="Times New Roman"/>
          <w:bCs/>
          <w:sz w:val="24"/>
          <w:szCs w:val="24"/>
        </w:rPr>
        <w:t>backwards blocking</w:t>
      </w:r>
      <w:r w:rsidR="00A45E22">
        <w:rPr>
          <w:rFonts w:ascii="Times New Roman" w:hAnsi="Times New Roman" w:cs="Times New Roman"/>
          <w:bCs/>
          <w:sz w:val="24"/>
          <w:szCs w:val="24"/>
        </w:rPr>
        <w:t xml:space="preserve"> vs. </w:t>
      </w:r>
      <w:r w:rsidR="00681EF8">
        <w:rPr>
          <w:rFonts w:ascii="Times New Roman" w:hAnsi="Times New Roman" w:cs="Times New Roman"/>
          <w:bCs/>
          <w:sz w:val="24"/>
          <w:szCs w:val="24"/>
        </w:rPr>
        <w:t>indirect screening-off</w:t>
      </w:r>
      <w:r w:rsidR="00A45E22">
        <w:rPr>
          <w:rFonts w:ascii="Times New Roman" w:hAnsi="Times New Roman" w:cs="Times New Roman"/>
          <w:bCs/>
          <w:sz w:val="24"/>
          <w:szCs w:val="24"/>
        </w:rPr>
        <w:t>) as the between-subjects factor</w:t>
      </w:r>
      <w:r w:rsidR="00095310">
        <w:rPr>
          <w:rFonts w:ascii="Times New Roman" w:hAnsi="Times New Roman" w:cs="Times New Roman"/>
          <w:bCs/>
          <w:sz w:val="24"/>
          <w:szCs w:val="24"/>
        </w:rPr>
        <w:t>s</w:t>
      </w:r>
      <w:r w:rsidR="00A45E22">
        <w:rPr>
          <w:rFonts w:ascii="Times New Roman" w:hAnsi="Times New Roman" w:cs="Times New Roman"/>
          <w:bCs/>
          <w:sz w:val="24"/>
          <w:szCs w:val="24"/>
        </w:rPr>
        <w:t xml:space="preserve"> and Trial Type (experimental vs. control) and Objects (A vs. B vs. C vs. D) as the within-</w:t>
      </w:r>
      <w:proofErr w:type="gramStart"/>
      <w:r w:rsidR="00A45E22">
        <w:rPr>
          <w:rFonts w:ascii="Times New Roman" w:hAnsi="Times New Roman" w:cs="Times New Roman"/>
          <w:bCs/>
          <w:sz w:val="24"/>
          <w:szCs w:val="24"/>
        </w:rPr>
        <w:t>subjects</w:t>
      </w:r>
      <w:proofErr w:type="gramEnd"/>
      <w:r w:rsidR="00A45E22">
        <w:rPr>
          <w:rFonts w:ascii="Times New Roman" w:hAnsi="Times New Roman" w:cs="Times New Roman"/>
          <w:bCs/>
          <w:sz w:val="24"/>
          <w:szCs w:val="24"/>
        </w:rPr>
        <w:t xml:space="preserve">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9.21</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r w:rsidR="00F8129A">
        <w:rPr>
          <w:rFonts w:ascii="Times New Roman" w:hAnsi="Times New Roman" w:cs="Times New Roman"/>
          <w:sz w:val="24"/>
          <w:szCs w:val="24"/>
        </w:rPr>
        <w:t>5</w:t>
      </w:r>
      <w:r w:rsidR="00A45E22">
        <w:rPr>
          <w:rFonts w:ascii="Times New Roman" w:hAnsi="Times New Roman" w:cs="Times New Roman"/>
          <w:sz w:val="24"/>
          <w:szCs w:val="24"/>
        </w:rPr>
        <w:t xml:space="preserve">, a main </w:t>
      </w:r>
      <w:r w:rsidR="00A45E22">
        <w:rPr>
          <w:rFonts w:ascii="Times New Roman" w:hAnsi="Times New Roman" w:cs="Times New Roman"/>
          <w:sz w:val="24"/>
          <w:szCs w:val="24"/>
        </w:rPr>
        <w:lastRenderedPageBreak/>
        <w:t xml:space="preserve">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8.</w:t>
      </w:r>
      <w:r w:rsidR="00F8129A">
        <w:rPr>
          <w:rFonts w:ascii="Times New Roman" w:hAnsi="Times New Roman" w:cs="Times New Roman"/>
          <w:sz w:val="24"/>
          <w:szCs w:val="24"/>
        </w:rPr>
        <w:t>78</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13.29</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24.</w:t>
      </w:r>
      <w:r w:rsidR="00F8129A">
        <w:rPr>
          <w:rFonts w:ascii="Times New Roman" w:hAnsi="Times New Roman" w:cs="Times New Roman"/>
          <w:sz w:val="24"/>
          <w:szCs w:val="24"/>
        </w:rPr>
        <w:t>72</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r w:rsidR="009B616F">
        <w:rPr>
          <w:rFonts w:ascii="Times New Roman" w:hAnsi="Times New Roman" w:cs="Times New Roman"/>
          <w:sz w:val="24"/>
          <w:szCs w:val="24"/>
        </w:rPr>
        <w:t>,</w:t>
      </w:r>
      <w:r w:rsidR="00FE63EF">
        <w:rPr>
          <w:rFonts w:ascii="Times New Roman" w:hAnsi="Times New Roman" w:cs="Times New Roman"/>
          <w:sz w:val="24"/>
          <w:szCs w:val="24"/>
        </w:rPr>
        <w:t xml:space="preserve"> and</w:t>
      </w:r>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E63EF">
        <w:rPr>
          <w:rFonts w:ascii="Times New Roman" w:hAnsi="Times New Roman" w:cs="Times New Roman"/>
          <w:sz w:val="24"/>
          <w:szCs w:val="24"/>
        </w:rPr>
        <w:t>97</w:t>
      </w:r>
      <w:r w:rsidR="00A45E22">
        <w:rPr>
          <w:rFonts w:ascii="Times New Roman" w:hAnsi="Times New Roman" w:cs="Times New Roman"/>
          <w:sz w:val="24"/>
          <w:szCs w:val="24"/>
        </w:rPr>
        <w:t>) = 5.</w:t>
      </w:r>
      <w:r w:rsidR="00FE63EF">
        <w:rPr>
          <w:rFonts w:ascii="Times New Roman" w:hAnsi="Times New Roman" w:cs="Times New Roman"/>
          <w:sz w:val="24"/>
          <w:szCs w:val="24"/>
        </w:rPr>
        <w:t>47</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FE63EF">
        <w:rPr>
          <w:rFonts w:ascii="Times New Roman" w:hAnsi="Times New Roman" w:cs="Times New Roman"/>
          <w:sz w:val="24"/>
          <w:szCs w:val="24"/>
        </w:rPr>
        <w:t>= .02</w:t>
      </w:r>
      <w:r w:rsidR="00A45E22">
        <w:rPr>
          <w:rFonts w:ascii="Times New Roman" w:hAnsi="Times New Roman" w:cs="Times New Roman"/>
          <w:sz w:val="24"/>
          <w:szCs w:val="24"/>
        </w:rPr>
        <w:t xml:space="preserve">. These two-way interactions were further qualified by a significant three-way interaction between Condition, Objects, and Trial Type, </w:t>
      </w:r>
      <w:proofErr w:type="gramStart"/>
      <w:r w:rsidR="00A45E22">
        <w:rPr>
          <w:rFonts w:ascii="Times New Roman" w:hAnsi="Times New Roman" w:cs="Times New Roman"/>
          <w:i/>
          <w:iCs/>
          <w:sz w:val="24"/>
          <w:szCs w:val="24"/>
        </w:rPr>
        <w:t>F</w:t>
      </w:r>
      <w:r w:rsidR="00A45E22">
        <w:rPr>
          <w:rFonts w:ascii="Times New Roman" w:hAnsi="Times New Roman" w:cs="Times New Roman"/>
          <w:sz w:val="24"/>
          <w:szCs w:val="24"/>
        </w:rPr>
        <w:t>(</w:t>
      </w:r>
      <w:proofErr w:type="gramEnd"/>
      <w:r w:rsidR="00A45E22">
        <w:rPr>
          <w:rFonts w:ascii="Times New Roman" w:hAnsi="Times New Roman" w:cs="Times New Roman"/>
          <w:sz w:val="24"/>
          <w:szCs w:val="24"/>
        </w:rPr>
        <w:t>2, 3</w:t>
      </w:r>
      <w:r w:rsidR="002D37E8">
        <w:rPr>
          <w:rFonts w:ascii="Times New Roman" w:hAnsi="Times New Roman" w:cs="Times New Roman"/>
          <w:sz w:val="24"/>
          <w:szCs w:val="24"/>
        </w:rPr>
        <w:t>97</w:t>
      </w:r>
      <w:r w:rsidR="00A45E22">
        <w:rPr>
          <w:rFonts w:ascii="Times New Roman" w:hAnsi="Times New Roman" w:cs="Times New Roman"/>
          <w:sz w:val="24"/>
          <w:szCs w:val="24"/>
        </w:rPr>
        <w:t xml:space="preserve">) = </w:t>
      </w:r>
      <w:r w:rsidR="002D37E8">
        <w:rPr>
          <w:rFonts w:ascii="Times New Roman" w:hAnsi="Times New Roman" w:cs="Times New Roman"/>
          <w:sz w:val="24"/>
          <w:szCs w:val="24"/>
        </w:rPr>
        <w:t>21.05</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r w:rsidR="002D37E8">
        <w:rPr>
          <w:rFonts w:ascii="Times New Roman" w:hAnsi="Times New Roman" w:cs="Times New Roman"/>
          <w:sz w:val="24"/>
          <w:szCs w:val="24"/>
        </w:rPr>
        <w:t xml:space="preserve"> </w:t>
      </w:r>
    </w:p>
    <w:p w14:paraId="3E92C5AD" w14:textId="719E12F9" w:rsidR="00A45E22"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conditions. The Objects factor was treated as the sole within-subjects factor in these follow-up analyses. The first one-way linear model for the control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3, 1</w:t>
      </w:r>
      <w:r w:rsidR="00D34C19">
        <w:rPr>
          <w:rFonts w:ascii="Times New Roman" w:hAnsi="Times New Roman" w:cs="Times New Roman"/>
          <w:sz w:val="24"/>
          <w:szCs w:val="24"/>
        </w:rPr>
        <w:t>20</w:t>
      </w:r>
      <w:r>
        <w:rPr>
          <w:rFonts w:ascii="Times New Roman" w:hAnsi="Times New Roman" w:cs="Times New Roman"/>
          <w:sz w:val="24"/>
          <w:szCs w:val="24"/>
        </w:rPr>
        <w:t>) = 0.2</w:t>
      </w:r>
      <w:r w:rsidR="00D34C1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r w:rsidR="00D34C19">
        <w:rPr>
          <w:rFonts w:ascii="Times New Roman" w:hAnsi="Times New Roman" w:cs="Times New Roman"/>
          <w:sz w:val="24"/>
          <w:szCs w:val="24"/>
        </w:rPr>
        <w:t>8</w:t>
      </w:r>
      <w:r>
        <w:rPr>
          <w:rFonts w:ascii="Times New Roman" w:hAnsi="Times New Roman" w:cs="Times New Roman"/>
          <w:sz w:val="24"/>
          <w:szCs w:val="24"/>
        </w:rPr>
        <w:t xml:space="preserve">. This means that participants treated the objects similarly during the control trials of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w:t>
      </w:r>
      <w:r w:rsidR="00D34C19">
        <w:rPr>
          <w:rFonts w:ascii="Times New Roman" w:hAnsi="Times New Roman" w:cs="Times New Roman"/>
          <w:sz w:val="24"/>
          <w:szCs w:val="24"/>
        </w:rPr>
        <w:t xml:space="preserve">. </w:t>
      </w:r>
      <w:r>
        <w:rPr>
          <w:rFonts w:ascii="Times New Roman" w:hAnsi="Times New Roman" w:cs="Times New Roman"/>
          <w:sz w:val="24"/>
          <w:szCs w:val="24"/>
        </w:rPr>
        <w:t xml:space="preserve">In contrast, the second one-way linear model for the main trials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w:t>
      </w:r>
      <w:r w:rsidR="00850365">
        <w:rPr>
          <w:rFonts w:ascii="Times New Roman" w:hAnsi="Times New Roman" w:cs="Times New Roman"/>
          <w:sz w:val="24"/>
          <w:szCs w:val="24"/>
        </w:rPr>
        <w:t>11.04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850365">
        <w:rPr>
          <w:rFonts w:ascii="Times New Roman" w:hAnsi="Times New Roman" w:cs="Times New Roman"/>
          <w:sz w:val="24"/>
          <w:szCs w:val="24"/>
        </w:rPr>
        <w:t>&lt;</w:t>
      </w:r>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r w:rsidR="00850365">
        <w:rPr>
          <w:rFonts w:ascii="Times New Roman" w:hAnsi="Times New Roman" w:cs="Times New Roman"/>
          <w:sz w:val="24"/>
          <w:szCs w:val="24"/>
        </w:rPr>
        <w:t>1</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850365">
        <w:rPr>
          <w:rFonts w:ascii="Times New Roman" w:hAnsi="Times New Roman" w:cs="Times New Roman"/>
          <w:sz w:val="24"/>
          <w:szCs w:val="24"/>
        </w:rPr>
        <w:t>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27) = 4.</w:t>
      </w:r>
      <w:r w:rsidR="00850365">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r w:rsidR="00E75262">
        <w:rPr>
          <w:rFonts w:ascii="Times New Roman" w:hAnsi="Times New Roman" w:cs="Times New Roman"/>
          <w:sz w:val="24"/>
          <w:szCs w:val="24"/>
        </w:rPr>
        <w:t xml:space="preserve">Participants treated objects B and C equivalently, </w:t>
      </w:r>
      <w:proofErr w:type="gramStart"/>
      <w:r w:rsidR="00E75262">
        <w:rPr>
          <w:rFonts w:ascii="Times New Roman" w:hAnsi="Times New Roman" w:cs="Times New Roman"/>
          <w:i/>
          <w:iCs/>
          <w:sz w:val="24"/>
          <w:szCs w:val="24"/>
        </w:rPr>
        <w:t>t</w:t>
      </w:r>
      <w:r w:rsidR="00E75262">
        <w:rPr>
          <w:rFonts w:ascii="Times New Roman" w:hAnsi="Times New Roman" w:cs="Times New Roman"/>
          <w:sz w:val="24"/>
          <w:szCs w:val="24"/>
        </w:rPr>
        <w:t>(</w:t>
      </w:r>
      <w:proofErr w:type="gramEnd"/>
      <w:r w:rsidR="00E75262">
        <w:rPr>
          <w:rFonts w:ascii="Times New Roman" w:hAnsi="Times New Roman" w:cs="Times New Roman"/>
          <w:sz w:val="24"/>
          <w:szCs w:val="24"/>
        </w:rPr>
        <w:t xml:space="preserve">27) = -0.72, </w:t>
      </w:r>
      <w:r w:rsidR="00E75262">
        <w:rPr>
          <w:rFonts w:ascii="Times New Roman" w:hAnsi="Times New Roman" w:cs="Times New Roman"/>
          <w:i/>
          <w:iCs/>
          <w:sz w:val="24"/>
          <w:szCs w:val="24"/>
        </w:rPr>
        <w:t xml:space="preserve">p </w:t>
      </w:r>
      <w:r w:rsidR="00E75262">
        <w:rPr>
          <w:rFonts w:ascii="Times New Roman" w:hAnsi="Times New Roman" w:cs="Times New Roman"/>
          <w:sz w:val="24"/>
          <w:szCs w:val="24"/>
        </w:rPr>
        <w:t>= .48.</w:t>
      </w:r>
    </w:p>
    <w:p w14:paraId="42834ED3" w14:textId="7A8F7C2F"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r w:rsidR="00BB6E2B">
        <w:rPr>
          <w:rFonts w:ascii="Times New Roman" w:hAnsi="Times New Roman" w:cs="Times New Roman"/>
          <w:sz w:val="24"/>
          <w:szCs w:val="24"/>
        </w:rPr>
        <w:t>2.76</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lastRenderedPageBreak/>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proofErr w:type="gramStart"/>
      <w:r w:rsidRPr="001D3788">
        <w:rPr>
          <w:rFonts w:ascii="Times New Roman" w:hAnsi="Times New Roman" w:cs="Times New Roman"/>
          <w:sz w:val="24"/>
          <w:szCs w:val="24"/>
        </w:rPr>
        <w:t>)</w:t>
      </w:r>
      <w:r>
        <w:rPr>
          <w:rFonts w:ascii="Times New Roman" w:hAnsi="Times New Roman" w:cs="Times New Roman"/>
          <w:sz w:val="24"/>
          <w:szCs w:val="24"/>
        </w:rPr>
        <w:t xml:space="preserve">  during</w:t>
      </w:r>
      <w:proofErr w:type="gramEnd"/>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p>
    <w:p w14:paraId="325CFF6D" w14:textId="3F49CD9B" w:rsidR="001E745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w:t>
      </w:r>
      <w:r w:rsidR="00F35F95">
        <w:rPr>
          <w:rFonts w:ascii="Times New Roman" w:hAnsi="Times New Roman" w:cs="Times New Roman"/>
          <w:sz w:val="24"/>
          <w:szCs w:val="24"/>
        </w:rPr>
        <w:t xml:space="preserve"> specifically</w:t>
      </w:r>
      <w:r>
        <w:rPr>
          <w:rFonts w:ascii="Times New Roman" w:hAnsi="Times New Roman" w:cs="Times New Roman"/>
          <w:sz w:val="24"/>
          <w:szCs w:val="24"/>
        </w:rPr>
        <w:t xml:space="preserve"> of </w:t>
      </w:r>
      <w:r w:rsidR="00BB55AE">
        <w:rPr>
          <w:rFonts w:ascii="Times New Roman" w:hAnsi="Times New Roman" w:cs="Times New Roman"/>
          <w:sz w:val="24"/>
          <w:szCs w:val="24"/>
        </w:rPr>
        <w:t>backwards blocking</w:t>
      </w:r>
      <w:r w:rsidR="00681EF8">
        <w:rPr>
          <w:rFonts w:ascii="Times New Roman" w:hAnsi="Times New Roman" w:cs="Times New Roman"/>
          <w:sz w:val="24"/>
          <w:szCs w:val="24"/>
        </w:rPr>
        <w:t xml:space="preserve"> </w:t>
      </w:r>
      <w:r>
        <w:rPr>
          <w:rFonts w:ascii="Times New Roman" w:hAnsi="Times New Roman" w:cs="Times New Roman"/>
          <w:sz w:val="24"/>
          <w:szCs w:val="24"/>
        </w:rPr>
        <w:t xml:space="preserve">data for the redundant causes within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were entered into a t</w:t>
      </w:r>
      <w:r w:rsidR="00415CC9">
        <w:rPr>
          <w:rFonts w:ascii="Times New Roman" w:hAnsi="Times New Roman" w:cs="Times New Roman"/>
          <w:sz w:val="24"/>
          <w:szCs w:val="24"/>
        </w:rPr>
        <w:t>hree</w:t>
      </w:r>
      <w:r>
        <w:rPr>
          <w:rFonts w:ascii="Times New Roman" w:hAnsi="Times New Roman" w:cs="Times New Roman"/>
          <w:sz w:val="24"/>
          <w:szCs w:val="24"/>
        </w:rPr>
        <w:t xml:space="preserve">-way linear model with </w:t>
      </w:r>
      <w:r w:rsidR="00931815">
        <w:rPr>
          <w:rFonts w:ascii="Times New Roman" w:hAnsi="Times New Roman" w:cs="Times New Roman"/>
          <w:sz w:val="24"/>
          <w:szCs w:val="24"/>
        </w:rPr>
        <w:t xml:space="preserve">Age (5-year-olds vs. 6-year-olds) as the between-subjects factor and </w:t>
      </w:r>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r w:rsidR="007508D8">
        <w:rPr>
          <w:rFonts w:ascii="Times New Roman" w:hAnsi="Times New Roman" w:cs="Times New Roman"/>
          <w:sz w:val="24"/>
          <w:szCs w:val="24"/>
        </w:rPr>
        <w:t xml:space="preserve"> </w:t>
      </w:r>
      <w:r w:rsidR="00F949E2">
        <w:rPr>
          <w:rFonts w:ascii="Times New Roman" w:hAnsi="Times New Roman" w:cs="Times New Roman"/>
          <w:sz w:val="24"/>
          <w:szCs w:val="24"/>
        </w:rPr>
        <w:t>If participants engaged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7636C2">
        <w:rPr>
          <w:rFonts w:ascii="Times New Roman" w:hAnsi="Times New Roman" w:cs="Times New Roman"/>
          <w:sz w:val="24"/>
          <w:szCs w:val="24"/>
        </w:rPr>
        <w:t xml:space="preserve"> reasoning </w:t>
      </w:r>
      <w:r w:rsidR="007508D8">
        <w:rPr>
          <w:rFonts w:ascii="Times New Roman" w:hAnsi="Times New Roman" w:cs="Times New Roman"/>
          <w:sz w:val="24"/>
          <w:szCs w:val="24"/>
        </w:rPr>
        <w:t>based on</w:t>
      </w:r>
      <w:r w:rsidR="007636C2">
        <w:rPr>
          <w:rFonts w:ascii="Times New Roman" w:hAnsi="Times New Roman" w:cs="Times New Roman"/>
          <w:sz w:val="24"/>
          <w:szCs w:val="24"/>
        </w:rPr>
        <w:t xml:space="preserve"> this operationalization</w:t>
      </w:r>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r w:rsidR="007636C2">
        <w:rPr>
          <w:rFonts w:ascii="Times New Roman" w:hAnsi="Times New Roman" w:cs="Times New Roman"/>
          <w:sz w:val="24"/>
          <w:szCs w:val="24"/>
        </w:rPr>
        <w:t xml:space="preserve"> main effect of</w:t>
      </w:r>
      <w:r w:rsidR="0092077D">
        <w:rPr>
          <w:rFonts w:ascii="Times New Roman" w:hAnsi="Times New Roman" w:cs="Times New Roman"/>
          <w:sz w:val="24"/>
          <w:szCs w:val="24"/>
        </w:rPr>
        <w:t xml:space="preserve"> Trial Type. </w:t>
      </w:r>
      <w:r>
        <w:rPr>
          <w:rFonts w:ascii="Times New Roman" w:hAnsi="Times New Roman" w:cs="Times New Roman"/>
          <w:sz w:val="24"/>
          <w:szCs w:val="24"/>
        </w:rPr>
        <w:t>This</w:t>
      </w:r>
      <w:r w:rsidR="00835D38">
        <w:rPr>
          <w:rFonts w:ascii="Times New Roman" w:hAnsi="Times New Roman" w:cs="Times New Roman"/>
          <w:sz w:val="24"/>
          <w:szCs w:val="24"/>
        </w:rPr>
        <w:t xml:space="preserve"> is what we found</w:t>
      </w:r>
      <w:r w:rsidR="00C1101A">
        <w:rPr>
          <w:rFonts w:ascii="Times New Roman" w:hAnsi="Times New Roman" w:cs="Times New Roman"/>
          <w:sz w:val="24"/>
          <w:szCs w:val="24"/>
        </w:rPr>
        <w:t>. 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24677D">
        <w:rPr>
          <w:rFonts w:ascii="Times New Roman" w:hAnsi="Times New Roman" w:cs="Times New Roman"/>
          <w:sz w:val="24"/>
          <w:szCs w:val="24"/>
        </w:rPr>
        <w:t xml:space="preserve"> </w:t>
      </w:r>
      <w:r w:rsidR="004757BA">
        <w:rPr>
          <w:rFonts w:ascii="Times New Roman" w:hAnsi="Times New Roman" w:cs="Times New Roman"/>
          <w:sz w:val="24"/>
          <w:szCs w:val="24"/>
        </w:rPr>
        <w:t xml:space="preserve">Follow-up planned comparisons </w:t>
      </w:r>
      <w:r w:rsidR="00DC3D77">
        <w:rPr>
          <w:rFonts w:ascii="Times New Roman" w:hAnsi="Times New Roman" w:cs="Times New Roman"/>
          <w:sz w:val="24"/>
          <w:szCs w:val="24"/>
        </w:rPr>
        <w:t xml:space="preserve">revealed that participants were less likely to respond that object B was a blicket </w:t>
      </w:r>
      <w:r w:rsidR="006F6320">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6F6320">
        <w:rPr>
          <w:rFonts w:ascii="Times New Roman" w:hAnsi="Times New Roman" w:cs="Times New Roman"/>
          <w:sz w:val="24"/>
          <w:szCs w:val="24"/>
        </w:rPr>
        <w:t xml:space="preserve"> main trials</w:t>
      </w:r>
      <w:r w:rsidR="00DC3D77">
        <w:rPr>
          <w:rFonts w:ascii="Times New Roman" w:hAnsi="Times New Roman" w:cs="Times New Roman"/>
          <w:sz w:val="24"/>
          <w:szCs w:val="24"/>
        </w:rPr>
        <w:t xml:space="preserve"> (</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0.83) compared to object A </w:t>
      </w:r>
      <w:r w:rsidR="006F6320">
        <w:rPr>
          <w:rFonts w:ascii="Times New Roman" w:hAnsi="Times New Roman" w:cs="Times New Roman"/>
          <w:sz w:val="24"/>
          <w:szCs w:val="24"/>
        </w:rPr>
        <w:t>during the</w:t>
      </w:r>
      <w:r w:rsidR="00414F15">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414F15">
        <w:rPr>
          <w:rFonts w:ascii="Times New Roman" w:hAnsi="Times New Roman" w:cs="Times New Roman"/>
          <w:sz w:val="24"/>
          <w:szCs w:val="24"/>
        </w:rPr>
        <w:t xml:space="preserve"> control </w:t>
      </w:r>
      <w:r w:rsidR="00961FC9">
        <w:rPr>
          <w:rFonts w:ascii="Times New Roman" w:hAnsi="Times New Roman" w:cs="Times New Roman"/>
          <w:sz w:val="24"/>
          <w:szCs w:val="24"/>
        </w:rPr>
        <w:t>trials</w:t>
      </w:r>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r w:rsidR="006F6320">
        <w:rPr>
          <w:rFonts w:ascii="Times New Roman" w:hAnsi="Times New Roman" w:cs="Times New Roman"/>
          <w:sz w:val="24"/>
          <w:szCs w:val="24"/>
        </w:rPr>
        <w:t xml:space="preserve">. Moreover, participants were </w:t>
      </w:r>
      <w:r w:rsidR="00414F15">
        <w:rPr>
          <w:rFonts w:ascii="Times New Roman" w:hAnsi="Times New Roman" w:cs="Times New Roman"/>
          <w:sz w:val="24"/>
          <w:szCs w:val="24"/>
        </w:rPr>
        <w:t xml:space="preserve">less likely to respond that object B was a blicket </w:t>
      </w:r>
      <w:r w:rsidR="006F6320">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6F6320">
        <w:rPr>
          <w:rFonts w:ascii="Times New Roman" w:hAnsi="Times New Roman" w:cs="Times New Roman"/>
          <w:sz w:val="24"/>
          <w:szCs w:val="24"/>
        </w:rPr>
        <w:t xml:space="preserve"> main trials</w:t>
      </w:r>
      <w:r w:rsidR="00414F15">
        <w:rPr>
          <w:rFonts w:ascii="Times New Roman" w:hAnsi="Times New Roman" w:cs="Times New Roman"/>
          <w:sz w:val="24"/>
          <w:szCs w:val="24"/>
        </w:rPr>
        <w:t xml:space="preserve"> compared to </w:t>
      </w:r>
      <w:r w:rsidR="006F6320">
        <w:rPr>
          <w:rFonts w:ascii="Times New Roman" w:hAnsi="Times New Roman" w:cs="Times New Roman"/>
          <w:sz w:val="24"/>
          <w:szCs w:val="24"/>
        </w:rPr>
        <w:t xml:space="preserve">object B </w:t>
      </w:r>
      <w:r w:rsidR="00F7293D">
        <w:rPr>
          <w:rFonts w:ascii="Times New Roman" w:hAnsi="Times New Roman" w:cs="Times New Roman"/>
          <w:sz w:val="24"/>
          <w:szCs w:val="24"/>
        </w:rPr>
        <w:t xml:space="preserve">during the </w:t>
      </w:r>
      <w:r w:rsidR="00681EF8">
        <w:rPr>
          <w:rFonts w:ascii="Times New Roman" w:hAnsi="Times New Roman" w:cs="Times New Roman"/>
          <w:sz w:val="24"/>
          <w:szCs w:val="24"/>
        </w:rPr>
        <w:t>backwards blocking</w:t>
      </w:r>
      <w:r w:rsidR="00F7293D">
        <w:rPr>
          <w:rFonts w:ascii="Times New Roman" w:hAnsi="Times New Roman" w:cs="Times New Roman"/>
          <w:sz w:val="24"/>
          <w:szCs w:val="24"/>
        </w:rPr>
        <w:t xml:space="preserve">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xml:space="preserve">= 1.58,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r w:rsidR="00F7293D">
        <w:rPr>
          <w:rFonts w:ascii="Times New Roman" w:hAnsi="Times New Roman" w:cs="Times New Roman"/>
          <w:sz w:val="24"/>
          <w:szCs w:val="24"/>
        </w:rPr>
        <w:t>. Finally, participants were less likely to consider</w:t>
      </w:r>
      <w:r w:rsidR="006F5E6F">
        <w:rPr>
          <w:rFonts w:ascii="Times New Roman" w:hAnsi="Times New Roman" w:cs="Times New Roman"/>
          <w:sz w:val="24"/>
          <w:szCs w:val="24"/>
        </w:rPr>
        <w:t xml:space="preserve"> object B to be a blicket during the </w:t>
      </w:r>
      <w:r w:rsidR="00681EF8">
        <w:rPr>
          <w:rFonts w:ascii="Times New Roman" w:hAnsi="Times New Roman" w:cs="Times New Roman"/>
          <w:sz w:val="24"/>
          <w:szCs w:val="24"/>
        </w:rPr>
        <w:t>backwards blocking</w:t>
      </w:r>
      <w:r w:rsidR="006F5E6F">
        <w:rPr>
          <w:rFonts w:ascii="Times New Roman" w:hAnsi="Times New Roman" w:cs="Times New Roman"/>
          <w:sz w:val="24"/>
          <w:szCs w:val="24"/>
        </w:rPr>
        <w:t xml:space="preserve"> main trial</w:t>
      </w:r>
      <w:r w:rsidR="008D4077">
        <w:rPr>
          <w:rFonts w:ascii="Times New Roman" w:hAnsi="Times New Roman" w:cs="Times New Roman"/>
          <w:sz w:val="24"/>
          <w:szCs w:val="24"/>
        </w:rPr>
        <w:t>s</w:t>
      </w:r>
      <w:r w:rsidR="006F5E6F">
        <w:rPr>
          <w:rFonts w:ascii="Times New Roman" w:hAnsi="Times New Roman" w:cs="Times New Roman"/>
          <w:sz w:val="24"/>
          <w:szCs w:val="24"/>
        </w:rPr>
        <w:t xml:space="preserve"> compared to object C during the </w:t>
      </w:r>
      <w:r w:rsidR="00681EF8">
        <w:rPr>
          <w:rFonts w:ascii="Times New Roman" w:hAnsi="Times New Roman" w:cs="Times New Roman"/>
          <w:sz w:val="24"/>
          <w:szCs w:val="24"/>
        </w:rPr>
        <w:t>backwards blocking</w:t>
      </w:r>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r w:rsidR="00157A66">
        <w:rPr>
          <w:rFonts w:ascii="Times New Roman" w:hAnsi="Times New Roman" w:cs="Times New Roman"/>
          <w:sz w:val="24"/>
          <w:szCs w:val="24"/>
        </w:rPr>
        <w:t>61</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r w:rsidR="006F5E6F">
        <w:rPr>
          <w:rFonts w:ascii="Times New Roman" w:hAnsi="Times New Roman" w:cs="Times New Roman"/>
          <w:sz w:val="24"/>
          <w:szCs w:val="24"/>
        </w:rPr>
        <w:t xml:space="preserve"> </w:t>
      </w:r>
      <w:r w:rsidR="00AA0D13">
        <w:rPr>
          <w:rFonts w:ascii="Times New Roman" w:hAnsi="Times New Roman" w:cs="Times New Roman"/>
          <w:sz w:val="24"/>
          <w:szCs w:val="24"/>
        </w:rPr>
        <w:t xml:space="preserve">No other differences reached statistical significance. </w:t>
      </w:r>
      <w:r w:rsidR="004F6B36">
        <w:rPr>
          <w:rFonts w:ascii="Times New Roman" w:hAnsi="Times New Roman" w:cs="Times New Roman"/>
          <w:sz w:val="24"/>
          <w:szCs w:val="24"/>
        </w:rPr>
        <w:t xml:space="preserve">There was an absence of </w:t>
      </w:r>
      <w:r w:rsidR="007736CE">
        <w:rPr>
          <w:rFonts w:ascii="Times New Roman" w:hAnsi="Times New Roman" w:cs="Times New Roman"/>
          <w:sz w:val="24"/>
          <w:szCs w:val="24"/>
        </w:rPr>
        <w:t xml:space="preserve">evidence for </w:t>
      </w:r>
      <w:r w:rsidR="00681EF8">
        <w:rPr>
          <w:rFonts w:ascii="Times New Roman" w:hAnsi="Times New Roman" w:cs="Times New Roman"/>
          <w:sz w:val="24"/>
          <w:szCs w:val="24"/>
        </w:rPr>
        <w:t>backwards blocking</w:t>
      </w:r>
      <w:r w:rsidR="007736CE">
        <w:rPr>
          <w:rFonts w:ascii="Times New Roman" w:hAnsi="Times New Roman" w:cs="Times New Roman"/>
          <w:sz w:val="24"/>
          <w:szCs w:val="24"/>
        </w:rPr>
        <w:t xml:space="preserve"> reasoning for the remaining three comparisons (i.e., given</w:t>
      </w:r>
      <w:r w:rsidR="00B72441">
        <w:rPr>
          <w:rFonts w:ascii="Times New Roman" w:hAnsi="Times New Roman" w:cs="Times New Roman"/>
          <w:sz w:val="24"/>
          <w:szCs w:val="24"/>
        </w:rPr>
        <w:t xml:space="preserve"> that participants did not treat object </w:t>
      </w:r>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than objects A, B, </w:t>
      </w:r>
      <w:r w:rsidR="00BB01A3">
        <w:rPr>
          <w:rFonts w:ascii="Times New Roman" w:hAnsi="Times New Roman" w:cs="Times New Roman"/>
          <w:sz w:val="24"/>
          <w:szCs w:val="24"/>
        </w:rPr>
        <w:lastRenderedPageBreak/>
        <w:t>and C during the control trials</w:t>
      </w:r>
      <w:r w:rsidR="007736CE">
        <w:rPr>
          <w:rFonts w:ascii="Times New Roman" w:hAnsi="Times New Roman" w:cs="Times New Roman"/>
          <w:sz w:val="24"/>
          <w:szCs w:val="24"/>
        </w:rPr>
        <w:t>)</w:t>
      </w:r>
      <w:r w:rsidR="00671A01">
        <w:rPr>
          <w:rFonts w:ascii="Times New Roman" w:hAnsi="Times New Roman" w:cs="Times New Roman"/>
          <w:sz w:val="24"/>
          <w:szCs w:val="24"/>
        </w:rPr>
        <w:t>.</w:t>
      </w:r>
      <w:r w:rsidR="00BB01A3">
        <w:rPr>
          <w:rFonts w:ascii="Times New Roman" w:hAnsi="Times New Roman" w:cs="Times New Roman"/>
          <w:sz w:val="24"/>
          <w:szCs w:val="24"/>
        </w:rPr>
        <w:t xml:space="preserve">, these data </w:t>
      </w:r>
      <w:r w:rsidR="00F11A6F">
        <w:rPr>
          <w:rFonts w:ascii="Times New Roman" w:hAnsi="Times New Roman" w:cs="Times New Roman"/>
          <w:sz w:val="24"/>
          <w:szCs w:val="24"/>
        </w:rPr>
        <w:t xml:space="preserve">minimally </w:t>
      </w:r>
      <w:r w:rsidR="008F75BC">
        <w:rPr>
          <w:rFonts w:ascii="Times New Roman" w:hAnsi="Times New Roman" w:cs="Times New Roman"/>
          <w:sz w:val="24"/>
          <w:szCs w:val="24"/>
        </w:rPr>
        <w:t xml:space="preserve">provide evidence of </w:t>
      </w:r>
      <w:r w:rsidR="00681EF8">
        <w:rPr>
          <w:rFonts w:ascii="Times New Roman" w:hAnsi="Times New Roman" w:cs="Times New Roman"/>
          <w:sz w:val="24"/>
          <w:szCs w:val="24"/>
        </w:rPr>
        <w:t>backwards blocking</w:t>
      </w:r>
      <w:r w:rsidR="008F75BC">
        <w:rPr>
          <w:rFonts w:ascii="Times New Roman" w:hAnsi="Times New Roman" w:cs="Times New Roman"/>
          <w:sz w:val="24"/>
          <w:szCs w:val="24"/>
        </w:rPr>
        <w:t xml:space="preserve"> reasoning. </w:t>
      </w:r>
      <w:r w:rsidR="00B72441">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27A6E3C9" w14:textId="670B1915" w:rsidR="004F6B36" w:rsidRPr="004F6B36" w:rsidRDefault="004F6B36" w:rsidP="004F6B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the main experiment </w:t>
      </w:r>
      <w:r w:rsidR="00671A01">
        <w:rPr>
          <w:rFonts w:ascii="Times New Roman" w:hAnsi="Times New Roman" w:cs="Times New Roman"/>
          <w:sz w:val="24"/>
          <w:szCs w:val="24"/>
        </w:rPr>
        <w:t>only provided minimal support for backwards blocking reasoning. Specifically, participants treated object B differently between the experimental and control trials, but they did not treat object C differently between these same trials. These result</w:t>
      </w:r>
      <w:r w:rsidR="00A75AE2">
        <w:rPr>
          <w:rFonts w:ascii="Times New Roman" w:hAnsi="Times New Roman" w:cs="Times New Roman"/>
          <w:sz w:val="24"/>
          <w:szCs w:val="24"/>
        </w:rPr>
        <w:t>s</w:t>
      </w:r>
      <w:r w:rsidR="00671A01">
        <w:rPr>
          <w:rFonts w:ascii="Times New Roman" w:hAnsi="Times New Roman" w:cs="Times New Roman"/>
          <w:sz w:val="24"/>
          <w:szCs w:val="24"/>
        </w:rPr>
        <w:t xml:space="preserve"> indicate that participants show some evidence of backwards blocking reasoning when asked to make inferences about multiple </w:t>
      </w:r>
      <w:proofErr w:type="gramStart"/>
      <w:r w:rsidR="00671A01">
        <w:rPr>
          <w:rFonts w:ascii="Times New Roman" w:hAnsi="Times New Roman" w:cs="Times New Roman"/>
          <w:sz w:val="24"/>
          <w:szCs w:val="24"/>
        </w:rPr>
        <w:t>candidate</w:t>
      </w:r>
      <w:proofErr w:type="gramEnd"/>
      <w:r w:rsidR="00671A01">
        <w:rPr>
          <w:rFonts w:ascii="Times New Roman" w:hAnsi="Times New Roman" w:cs="Times New Roman"/>
          <w:sz w:val="24"/>
          <w:szCs w:val="24"/>
        </w:rPr>
        <w:t xml:space="preserve"> causes. However, an open question concerns whether participants’ inferences in this experiment are best explained by an associative-learning mechanism or a Bayesian-infe</w:t>
      </w:r>
      <w:r w:rsidR="00540F12">
        <w:rPr>
          <w:rFonts w:ascii="Times New Roman" w:hAnsi="Times New Roman" w:cs="Times New Roman"/>
          <w:sz w:val="24"/>
          <w:szCs w:val="24"/>
        </w:rPr>
        <w:t xml:space="preserve">rence. We examine this issue below in the computer simulations. </w:t>
      </w:r>
    </w:p>
    <w:p w14:paraId="7D19E60D" w14:textId="46C8895C" w:rsidR="00AC44D4" w:rsidRPr="00540F12" w:rsidRDefault="00540F12" w:rsidP="00DD225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w:t>
      </w:r>
    </w:p>
    <w:p w14:paraId="2D5CD476" w14:textId="37D2B08C" w:rsidR="00AC3CA3" w:rsidRDefault="00AC3CA3" w:rsidP="00AC3CA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 simple Bayesian</w:t>
      </w:r>
      <w:r w:rsidR="00DD3171">
        <w:rPr>
          <w:rFonts w:ascii="Times New Roman" w:hAnsi="Times New Roman" w:cs="Times New Roman"/>
          <w:b/>
          <w:bCs/>
          <w:sz w:val="24"/>
          <w:szCs w:val="24"/>
        </w:rPr>
        <w:t xml:space="preserve"> computational</w:t>
      </w:r>
      <w:r>
        <w:rPr>
          <w:rFonts w:ascii="Times New Roman" w:hAnsi="Times New Roman" w:cs="Times New Roman"/>
          <w:b/>
          <w:bCs/>
          <w:sz w:val="24"/>
          <w:szCs w:val="24"/>
        </w:rPr>
        <w:t xml:space="preserve"> model</w:t>
      </w:r>
    </w:p>
    <w:p w14:paraId="1B0BF049" w14:textId="5D80DD30" w:rsidR="00A75AE2" w:rsidRDefault="00925844" w:rsidP="0092584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key</w:t>
      </w:r>
      <w:r w:rsidRPr="00234BE9">
        <w:rPr>
          <w:rFonts w:ascii="Times New Roman" w:hAnsi="Times New Roman" w:cs="Times New Roman"/>
          <w:sz w:val="24"/>
          <w:szCs w:val="24"/>
        </w:rPr>
        <w:t xml:space="preserve"> </w:t>
      </w:r>
      <w:r>
        <w:rPr>
          <w:rFonts w:ascii="Times New Roman" w:hAnsi="Times New Roman" w:cs="Times New Roman"/>
          <w:sz w:val="24"/>
          <w:szCs w:val="24"/>
        </w:rPr>
        <w:t>assumption of Bayesian inference</w:t>
      </w:r>
      <w:r w:rsidRPr="00234BE9">
        <w:rPr>
          <w:rFonts w:ascii="Times New Roman" w:hAnsi="Times New Roman" w:cs="Times New Roman"/>
          <w:sz w:val="24"/>
          <w:szCs w:val="24"/>
        </w:rPr>
        <w:t xml:space="preserve"> is that causal induction is a process that involves representing the entire space of candidate causal hypotheses</w:t>
      </w:r>
      <w:r>
        <w:rPr>
          <w:rFonts w:ascii="Times New Roman" w:hAnsi="Times New Roman" w:cs="Times New Roman"/>
          <w:sz w:val="24"/>
          <w:szCs w:val="24"/>
        </w:rPr>
        <w:t>—which can be expressed as</w:t>
      </w:r>
      <w:r w:rsidRPr="00234BE9">
        <w:rPr>
          <w:rFonts w:ascii="Times New Roman" w:hAnsi="Times New Roman" w:cs="Times New Roman"/>
          <w:sz w:val="24"/>
          <w:szCs w:val="24"/>
        </w:rPr>
        <w:t xml:space="preserve">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and then choosing the hypothesis that is most consistent with the data</w:t>
      </w:r>
      <w:r>
        <w:rPr>
          <w:rFonts w:ascii="Times New Roman" w:hAnsi="Times New Roman" w:cs="Times New Roman"/>
          <w:sz w:val="24"/>
          <w:szCs w:val="24"/>
        </w:rPr>
        <w:t>. We can use Bayes rule to choose among these hypotheses.</w:t>
      </w:r>
      <w:r w:rsidRPr="00234BE9">
        <w:rPr>
          <w:rFonts w:ascii="Times New Roman" w:hAnsi="Times New Roman" w:cs="Times New Roman"/>
          <w:sz w:val="24"/>
          <w:szCs w:val="24"/>
        </w:rPr>
        <w:t xml:space="preserve"> </w:t>
      </w:r>
      <w:r w:rsidR="003A418F">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learning episode, an ideal </w:t>
      </w:r>
      <w:r w:rsidR="00A75AE2">
        <w:rPr>
          <w:rFonts w:ascii="Times New Roman" w:hAnsi="Times New Roman" w:cs="Times New Roman"/>
          <w:sz w:val="24"/>
          <w:szCs w:val="24"/>
        </w:rPr>
        <w:t>learner</w:t>
      </w:r>
      <w:r w:rsidRPr="00234BE9">
        <w:rPr>
          <w:rFonts w:ascii="Times New Roman" w:hAnsi="Times New Roman" w:cs="Times New Roman"/>
          <w:sz w:val="24"/>
          <w:szCs w:val="24"/>
        </w:rPr>
        <w:t xml:space="preserve">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w:t>
      </w:r>
      <w:r w:rsidR="00A75AE2">
        <w:rPr>
          <w:rFonts w:ascii="Times New Roman" w:hAnsi="Times New Roman" w:cs="Times New Roman"/>
          <w:sz w:val="24"/>
          <w:szCs w:val="24"/>
        </w:rPr>
        <w:t xml:space="preserve"> Figure </w:t>
      </w:r>
      <w:r w:rsidR="0062511D">
        <w:rPr>
          <w:rFonts w:ascii="Times New Roman" w:hAnsi="Times New Roman" w:cs="Times New Roman"/>
          <w:sz w:val="24"/>
          <w:szCs w:val="24"/>
        </w:rPr>
        <w:t>7</w:t>
      </w:r>
      <w:r w:rsidR="00A75AE2">
        <w:rPr>
          <w:rFonts w:ascii="Times New Roman" w:hAnsi="Times New Roman" w:cs="Times New Roman"/>
          <w:sz w:val="24"/>
          <w:szCs w:val="24"/>
        </w:rPr>
        <w:t xml:space="preserve"> below shows the hypothetical hypothesis space for three objects.</w:t>
      </w:r>
    </w:p>
    <w:p w14:paraId="1108F349" w14:textId="77777777" w:rsidR="00A75AE2" w:rsidRDefault="00A75AE2" w:rsidP="00A75A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50A66C1A"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Figure 7</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6F9EBB6D" w14:textId="6684FA24" w:rsidR="00925844" w:rsidRDefault="00925844" w:rsidP="00925844">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378925DB" w14:textId="77777777" w:rsidR="00925844" w:rsidRPr="00EF586E" w:rsidRDefault="00925844" w:rsidP="00925844">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48B9DB90" w14:textId="6C702A09" w:rsidR="00182A34" w:rsidRPr="003640D1" w:rsidRDefault="00925844" w:rsidP="00182A34">
      <w:pPr>
        <w:spacing w:line="480" w:lineRule="auto"/>
        <w:ind w:firstLine="720"/>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The denominator serves as the normalizing term</w:t>
      </w:r>
      <w:r w:rsidR="0062511D">
        <w:rPr>
          <w:rFonts w:ascii="Times New Roman" w:hAnsi="Times New Roman" w:cs="Times New Roman"/>
          <w:sz w:val="24"/>
          <w:szCs w:val="24"/>
        </w:rPr>
        <w:t>—it allows the posterior probabilities the hypotheses to sum to 1</w:t>
      </w:r>
      <w:r>
        <w:rPr>
          <w:rFonts w:ascii="Times New Roman" w:hAnsi="Times New Roman" w:cs="Times New Roman"/>
          <w:sz w:val="24"/>
          <w:szCs w:val="24"/>
        </w:rPr>
        <w:t>.</w:t>
      </w:r>
      <w:r w:rsidR="0062511D">
        <w:rPr>
          <w:rFonts w:ascii="Times New Roman" w:hAnsi="Times New Roman" w:cs="Times New Roman"/>
          <w:sz w:val="24"/>
          <w:szCs w:val="24"/>
        </w:rPr>
        <w:t xml:space="preserve"> Given that the machine behaved deterministically in the present context</w:t>
      </w:r>
      <w:r>
        <w:rPr>
          <w:rFonts w:ascii="Times New Roman" w:hAnsi="Times New Roman" w:cs="Times New Roman"/>
          <w:sz w:val="24"/>
          <w:szCs w:val="24"/>
        </w:rPr>
        <w:t xml:space="preserve"> (i.e.,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w:t>
      </w:r>
      <w:r w:rsidRPr="001C0F80">
        <w:rPr>
          <w:rFonts w:ascii="Times New Roman" w:hAnsi="Times New Roman" w:cs="Times New Roman"/>
          <w:sz w:val="24"/>
          <w:szCs w:val="24"/>
        </w:rPr>
        <w:t>and is consistent with the observed data; otherwise, they are set t</w:t>
      </w:r>
      <w:r>
        <w:rPr>
          <w:rFonts w:ascii="Times New Roman" w:hAnsi="Times New Roman" w:cs="Times New Roman"/>
          <w:sz w:val="24"/>
          <w:szCs w:val="24"/>
        </w:rPr>
        <w:t xml:space="preserve">o 0. </w:t>
      </w:r>
      <w:r w:rsidR="00182A34" w:rsidRPr="00826F13">
        <w:rPr>
          <w:rFonts w:ascii="Times New Roman" w:hAnsi="Times New Roman" w:cs="Times New Roman"/>
          <w:sz w:val="24"/>
          <w:szCs w:val="24"/>
        </w:rPr>
        <w:t>Once we have d</w:t>
      </w:r>
      <w:r w:rsidR="00182A34">
        <w:rPr>
          <w:rFonts w:ascii="Times New Roman" w:hAnsi="Times New Roman" w:cs="Times New Roman"/>
          <w:sz w:val="24"/>
          <w:szCs w:val="24"/>
        </w:rPr>
        <w:t xml:space="preserve">etermined </w:t>
      </w:r>
      <w:r w:rsidR="00182A34" w:rsidRPr="00826F13">
        <w:rPr>
          <w:rFonts w:ascii="Times New Roman" w:hAnsi="Times New Roman" w:cs="Times New Roman"/>
          <w:sz w:val="24"/>
          <w:szCs w:val="24"/>
        </w:rPr>
        <w:t>whether such a link exists</w:t>
      </w:r>
      <w:r w:rsidR="00182A34">
        <w:rPr>
          <w:rFonts w:ascii="Times New Roman" w:hAnsi="Times New Roman" w:cs="Times New Roman"/>
          <w:sz w:val="24"/>
          <w:szCs w:val="24"/>
        </w:rPr>
        <w:t xml:space="preserve"> for a particular object</w:t>
      </w:r>
      <w:r w:rsidR="00182A34" w:rsidRPr="00826F13">
        <w:rPr>
          <w:rFonts w:ascii="Times New Roman" w:hAnsi="Times New Roman" w:cs="Times New Roman"/>
          <w:sz w:val="24"/>
          <w:szCs w:val="24"/>
        </w:rPr>
        <w:t>, we can compute the likelihood that</w:t>
      </w:r>
      <w:r w:rsidR="00182A34">
        <w:rPr>
          <w:rFonts w:ascii="Times New Roman" w:hAnsi="Times New Roman" w:cs="Times New Roman"/>
          <w:sz w:val="24"/>
          <w:szCs w:val="24"/>
        </w:rPr>
        <w:t xml:space="preserve"> any of the objects is a blicket</w:t>
      </w:r>
      <w:r w:rsidR="00182A34" w:rsidRPr="00826F13">
        <w:rPr>
          <w:rFonts w:ascii="Times New Roman" w:hAnsi="Times New Roman" w:cs="Times New Roman"/>
          <w:sz w:val="24"/>
          <w:szCs w:val="24"/>
        </w:rPr>
        <w:t xml:space="preserve"> by taking the product of the likelihood that</w:t>
      </w:r>
      <w:r w:rsidR="00182A34">
        <w:rPr>
          <w:rFonts w:ascii="Times New Roman" w:hAnsi="Times New Roman" w:cs="Times New Roman"/>
          <w:sz w:val="24"/>
          <w:szCs w:val="24"/>
        </w:rPr>
        <w:t xml:space="preserve"> that</w:t>
      </w:r>
      <w:r w:rsidR="00182A34" w:rsidRPr="00826F13">
        <w:rPr>
          <w:rFonts w:ascii="Times New Roman" w:hAnsi="Times New Roman" w:cs="Times New Roman"/>
          <w:sz w:val="24"/>
          <w:szCs w:val="24"/>
        </w:rPr>
        <w:t xml:space="preserve"> </w:t>
      </w:r>
      <w:r w:rsidR="00182A34">
        <w:rPr>
          <w:rFonts w:ascii="Times New Roman" w:hAnsi="Times New Roman" w:cs="Times New Roman"/>
          <w:sz w:val="24"/>
          <w:szCs w:val="24"/>
        </w:rPr>
        <w:t>object</w:t>
      </w:r>
      <w:r w:rsidR="00182A34" w:rsidRPr="00826F13">
        <w:rPr>
          <w:rFonts w:ascii="Times New Roman" w:hAnsi="Times New Roman" w:cs="Times New Roman"/>
          <w:sz w:val="24"/>
          <w:szCs w:val="24"/>
        </w:rPr>
        <w:t xml:space="preserve"> activated the detector under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lastRenderedPageBreak/>
        <w:t>and the prior probability of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and then summing this product. </w:t>
      </w:r>
      <w:r w:rsidR="00182A34">
        <w:rPr>
          <w:rFonts w:ascii="Times New Roman" w:hAnsi="Times New Roman" w:cs="Times New Roman"/>
          <w:sz w:val="24"/>
          <w:szCs w:val="24"/>
        </w:rPr>
        <w:t>For example, t</w:t>
      </w:r>
      <w:r w:rsidR="00182A34" w:rsidRPr="00826F13">
        <w:rPr>
          <w:rFonts w:ascii="Times New Roman" w:hAnsi="Times New Roman" w:cs="Times New Roman"/>
          <w:sz w:val="24"/>
          <w:szCs w:val="24"/>
        </w:rPr>
        <w:t xml:space="preserve">o </w:t>
      </w:r>
      <w:r w:rsidR="00182A34">
        <w:rPr>
          <w:rFonts w:ascii="Times New Roman" w:hAnsi="Times New Roman" w:cs="Times New Roman"/>
          <w:sz w:val="24"/>
          <w:szCs w:val="24"/>
        </w:rPr>
        <w:t>determine</w:t>
      </w:r>
      <w:r w:rsidR="00182A34" w:rsidRPr="00826F13">
        <w:rPr>
          <w:rFonts w:ascii="Times New Roman" w:hAnsi="Times New Roman" w:cs="Times New Roman"/>
          <w:sz w:val="24"/>
          <w:szCs w:val="24"/>
        </w:rPr>
        <w:t xml:space="preserve"> the probability that object B is a blicket</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we can compute the following </w:t>
      </w:r>
      <w:proofErr w:type="gramStart"/>
      <w:r w:rsidR="00182A34" w:rsidRPr="00826F13">
        <w:rPr>
          <w:rFonts w:ascii="Times New Roman" w:hAnsi="Times New Roman" w:cs="Times New Roman"/>
          <w:sz w:val="24"/>
          <w:szCs w:val="24"/>
        </w:rPr>
        <w:t>equation</w:t>
      </w:r>
      <w:proofErr w:type="gramEnd"/>
    </w:p>
    <w:p w14:paraId="1D28F91C" w14:textId="77777777" w:rsidR="00182A34" w:rsidRDefault="00182A34" w:rsidP="00182A34">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47E959D3" w14:textId="7C359682" w:rsidR="00182A34" w:rsidRDefault="00182A34" w:rsidP="00182A3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59575C8A" w14:textId="5D1CD8F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Pr>
          <w:rFonts w:ascii="Times New Roman" w:eastAsiaTheme="minorEastAsia"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 shows these predictions.</w:t>
      </w:r>
      <w:r w:rsidR="00E20303">
        <w:rPr>
          <w:rFonts w:ascii="Times New Roman"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Figure </w:t>
      </w:r>
      <w:r w:rsidR="00016CA6">
        <w:rPr>
          <w:rFonts w:ascii="Times New Roman" w:hAnsi="Times New Roman" w:cs="Times New Roman"/>
          <w:sz w:val="24"/>
          <w:szCs w:val="24"/>
        </w:rPr>
        <w:t>8</w:t>
      </w:r>
      <w:r w:rsidR="002203BC">
        <w:rPr>
          <w:rFonts w:ascii="Times New Roman" w:hAnsi="Times New Roman" w:cs="Times New Roman"/>
          <w:sz w:val="24"/>
          <w:szCs w:val="24"/>
        </w:rPr>
        <w:t>A-E shows these predictions.</w:t>
      </w:r>
    </w:p>
    <w:p w14:paraId="0785FD6B" w14:textId="77777777" w:rsidR="002203BC" w:rsidRDefault="002203BC" w:rsidP="002203BC">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2203BC" w14:paraId="04300104" w14:textId="77777777" w:rsidTr="00180EA7">
        <w:trPr>
          <w:trHeight w:val="4112"/>
        </w:trPr>
        <w:tc>
          <w:tcPr>
            <w:tcW w:w="4230" w:type="dxa"/>
          </w:tcPr>
          <w:p w14:paraId="3A5798D6"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FA88A2C" wp14:editId="2FC9AAE7">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88A2C" id="_x0000_t202" coordsize="21600,21600" o:spt="202" path="m,l,21600r21600,l21600,xe">
                      <v:stroke joinstyle="miter"/>
                      <v:path gradientshapeok="t" o:connecttype="rect"/>
                    </v:shapetype>
                    <v:shape id="Text Box 2" o:spid="_x0000_s1026" type="#_x0000_t202" style="position:absolute;margin-left:16.2pt;margin-top:9.65pt;width:20.25pt;height:2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sz w:val="24"/>
                <w:szCs w:val="24"/>
              </w:rPr>
              <w:drawing>
                <wp:inline distT="0" distB="0" distL="0" distR="0" wp14:anchorId="66AE2F91" wp14:editId="4363AAB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D8F0E9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199DF10" wp14:editId="670F50D0">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DF10" id="_x0000_s1027" type="#_x0000_t202" style="position:absolute;margin-left:15.75pt;margin-top:10.7pt;width:20.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Pr>
                <w:rFonts w:ascii="Times New Roman" w:hAnsi="Times New Roman" w:cs="Times New Roman"/>
                <w:noProof/>
                <w:sz w:val="24"/>
                <w:szCs w:val="24"/>
              </w:rPr>
              <w:drawing>
                <wp:inline distT="0" distB="0" distL="0" distR="0" wp14:anchorId="519C19E5" wp14:editId="6C9A5A54">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2203BC" w14:paraId="7EB5BF05" w14:textId="77777777" w:rsidTr="00180EA7">
        <w:trPr>
          <w:trHeight w:val="4013"/>
        </w:trPr>
        <w:tc>
          <w:tcPr>
            <w:tcW w:w="4230" w:type="dxa"/>
          </w:tcPr>
          <w:p w14:paraId="40A3AC7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888372E" wp14:editId="1CB9EADB">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372E" id="_x0000_s1028" type="#_x0000_t202" style="position:absolute;margin-left:17.25pt;margin-top:12.65pt;width:20.25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Pr>
                <w:rFonts w:ascii="Times New Roman" w:hAnsi="Times New Roman" w:cs="Times New Roman"/>
                <w:noProof/>
                <w:sz w:val="24"/>
                <w:szCs w:val="24"/>
              </w:rPr>
              <w:drawing>
                <wp:inline distT="0" distB="0" distL="0" distR="0" wp14:anchorId="237392E0" wp14:editId="23D66183">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621C9CBC"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26792AA" wp14:editId="0A7266D1">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792AA" id="_x0000_s1029" type="#_x0000_t202" style="position:absolute;margin-left:16.35pt;margin-top:10.7pt;width:20.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Pr>
                <w:rFonts w:ascii="Times New Roman" w:hAnsi="Times New Roman" w:cs="Times New Roman"/>
                <w:noProof/>
                <w:sz w:val="24"/>
                <w:szCs w:val="24"/>
              </w:rPr>
              <w:drawing>
                <wp:inline distT="0" distB="0" distL="0" distR="0" wp14:anchorId="61DF187F" wp14:editId="46BB9F4C">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2203BC" w14:paraId="7109B0E6" w14:textId="77777777" w:rsidTr="00180EA7">
        <w:tc>
          <w:tcPr>
            <w:tcW w:w="4230" w:type="dxa"/>
          </w:tcPr>
          <w:p w14:paraId="1D6E2425"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26DAF450" wp14:editId="38DB6267">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F450" id="_x0000_s1030" type="#_x0000_t202" style="position:absolute;margin-left:18.75pt;margin-top:13.1pt;width:20.25pt;height:2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Pr>
                <w:rFonts w:ascii="Times New Roman" w:hAnsi="Times New Roman" w:cs="Times New Roman"/>
                <w:noProof/>
                <w:sz w:val="24"/>
                <w:szCs w:val="24"/>
              </w:rPr>
              <w:drawing>
                <wp:inline distT="0" distB="0" distL="0" distR="0" wp14:anchorId="535ACBE1" wp14:editId="5D4C54F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256D66B3" w14:textId="77777777" w:rsidR="002203BC" w:rsidRDefault="002203BC" w:rsidP="00180EA7">
            <w:pPr>
              <w:keepNext/>
              <w:spacing w:line="480" w:lineRule="auto"/>
              <w:contextualSpacing/>
              <w:rPr>
                <w:rFonts w:ascii="Times New Roman" w:hAnsi="Times New Roman" w:cs="Times New Roman"/>
                <w:sz w:val="24"/>
                <w:szCs w:val="24"/>
              </w:rPr>
            </w:pPr>
          </w:p>
        </w:tc>
      </w:tr>
    </w:tbl>
    <w:p w14:paraId="1BD45986" w14:textId="400A05BF"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00016CA6">
        <w:rPr>
          <w:rFonts w:ascii="Times New Roman" w:hAnsi="Times New Roman" w:cs="Times New Roman"/>
          <w:b w:val="0"/>
          <w:bCs w:val="0"/>
          <w:color w:val="000000" w:themeColor="text1"/>
          <w:sz w:val="20"/>
          <w:szCs w:val="20"/>
        </w:rPr>
        <w:t>8</w:t>
      </w:r>
      <w:r w:rsidRPr="00DA58A7">
        <w:rPr>
          <w:rFonts w:ascii="Times New Roman" w:hAnsi="Times New Roman" w:cs="Times New Roman"/>
          <w:b w:val="0"/>
          <w:bCs w:val="0"/>
          <w:color w:val="000000" w:themeColor="text1"/>
          <w:sz w:val="20"/>
          <w:szCs w:val="20"/>
        </w:rPr>
        <w:t xml:space="preserve">. This figure displays the of the Bayesian model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p>
    <w:p w14:paraId="53E07032" w14:textId="7FA95F7F" w:rsidR="00A573AC" w:rsidRPr="00DD2256" w:rsidRDefault="002203BC"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Figure </w:t>
      </w:r>
      <w:r w:rsidR="00016CA6">
        <w:rPr>
          <w:rFonts w:ascii="Times New Roman" w:hAnsi="Times New Roman" w:cs="Times New Roman"/>
          <w:sz w:val="24"/>
          <w:szCs w:val="24"/>
        </w:rPr>
        <w:t>8</w:t>
      </w:r>
      <w:r>
        <w:rPr>
          <w:rFonts w:ascii="Times New Roman" w:hAnsi="Times New Roman" w:cs="Times New Roman"/>
          <w:sz w:val="24"/>
          <w:szCs w:val="24"/>
        </w:rPr>
        <w:t>A-E, the model predicts that during the</w:t>
      </w:r>
      <w:r w:rsidR="00946C2A">
        <w:rPr>
          <w:rFonts w:ascii="Times New Roman" w:hAnsi="Times New Roman" w:cs="Times New Roman"/>
          <w:sz w:val="24"/>
          <w:szCs w:val="24"/>
        </w:rPr>
        <w:t xml:space="preserve"> backwards blocking</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blickets. In contrast, during the </w:t>
      </w:r>
      <w:r w:rsidR="00946C2A">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not blickets. Importantly, the model makes these predictions regardless of the prior probability of blickets. In contrast, the model predicts that participants should categorize objects B and C at the same rate across the main trials in the </w:t>
      </w:r>
      <w:r w:rsidR="00956BBD">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956BBD">
        <w:rPr>
          <w:rFonts w:ascii="Times New Roman" w:hAnsi="Times New Roman" w:cs="Times New Roman"/>
          <w:sz w:val="24"/>
          <w:szCs w:val="24"/>
        </w:rPr>
        <w:t>indirect screening-off</w:t>
      </w:r>
      <w:r>
        <w:rPr>
          <w:rFonts w:ascii="Times New Roman" w:hAnsi="Times New Roman" w:cs="Times New Roman"/>
          <w:sz w:val="24"/>
          <w:szCs w:val="24"/>
        </w:rPr>
        <w:t xml:space="preserve"> conditions and objects A-C at the same rate across the corresponding control trials.</w:t>
      </w:r>
    </w:p>
    <w:p w14:paraId="4618D611" w14:textId="2DD6C014" w:rsidR="002B7CE1" w:rsidRPr="00DD2256" w:rsidRDefault="002B7CE1" w:rsidP="00DD225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connectionist </w:t>
      </w:r>
      <w:r w:rsidR="00DD3171">
        <w:rPr>
          <w:rFonts w:ascii="Times New Roman" w:hAnsi="Times New Roman" w:cs="Times New Roman"/>
          <w:b/>
          <w:bCs/>
          <w:sz w:val="24"/>
          <w:szCs w:val="24"/>
        </w:rPr>
        <w:t xml:space="preserve">computational </w:t>
      </w:r>
      <w:r>
        <w:rPr>
          <w:rFonts w:ascii="Times New Roman" w:hAnsi="Times New Roman" w:cs="Times New Roman"/>
          <w:b/>
          <w:bCs/>
          <w:sz w:val="24"/>
          <w:szCs w:val="24"/>
        </w:rPr>
        <w:t>model</w:t>
      </w:r>
    </w:p>
    <w:p w14:paraId="7FA86CD1" w14:textId="6060FF56" w:rsidR="00A434C7"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participants’ inferences in the present experiment are best explained by an associative-learning mechanism we built a simple two-layer connectionist model.</w:t>
      </w:r>
      <w:r w:rsidR="00263F61">
        <w:rPr>
          <w:rFonts w:ascii="Times New Roman" w:hAnsi="Times New Roman" w:cs="Times New Roman"/>
          <w:sz w:val="24"/>
          <w:szCs w:val="24"/>
        </w:rPr>
        <w:t xml:space="preserve"> The network architecture is shown below in Figure </w:t>
      </w:r>
      <w:r w:rsidR="004D0781">
        <w:rPr>
          <w:rFonts w:ascii="Times New Roman" w:hAnsi="Times New Roman" w:cs="Times New Roman"/>
          <w:sz w:val="24"/>
          <w:szCs w:val="24"/>
        </w:rPr>
        <w:t>9</w:t>
      </w:r>
      <w:r w:rsidR="00263F61">
        <w:rPr>
          <w:rFonts w:ascii="Times New Roman" w:hAnsi="Times New Roman" w:cs="Times New Roman"/>
          <w:sz w:val="24"/>
          <w:szCs w:val="24"/>
        </w:rPr>
        <w:t>.</w:t>
      </w:r>
      <w:r>
        <w:rPr>
          <w:rFonts w:ascii="Times New Roman" w:hAnsi="Times New Roman" w:cs="Times New Roman"/>
          <w:sz w:val="24"/>
          <w:szCs w:val="24"/>
        </w:rPr>
        <w:t xml:space="preserve"> The model used to simulate the experiment reported here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initialized to 0, and the output units used sum-squared activation functions.</w:t>
      </w:r>
    </w:p>
    <w:p w14:paraId="7B637A32" w14:textId="3BF22931" w:rsidR="00A434C7" w:rsidRPr="00ED68D0" w:rsidRDefault="00A434C7" w:rsidP="00A434C7">
      <w:pPr>
        <w:keepNext/>
        <w:spacing w:line="480" w:lineRule="auto"/>
        <w:ind w:firstLine="720"/>
        <w:contextualSpacing/>
      </w:pPr>
      <w:r>
        <w:rPr>
          <w:rFonts w:ascii="Times New Roman" w:hAnsi="Times New Roman" w:cs="Times New Roman"/>
          <w:noProof/>
          <w:sz w:val="24"/>
          <w:szCs w:val="24"/>
        </w:rPr>
        <w:lastRenderedPageBreak/>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4D0781">
        <w:rPr>
          <w:rFonts w:ascii="Times New Roman" w:hAnsi="Times New Roman" w:cs="Times New Roman"/>
          <w:sz w:val="20"/>
          <w:szCs w:val="20"/>
        </w:rPr>
        <w:t>9</w:t>
      </w:r>
      <w:r w:rsidRPr="00ED68D0">
        <w:rPr>
          <w:rFonts w:ascii="Times New Roman" w:hAnsi="Times New Roman" w:cs="Times New Roman"/>
          <w:sz w:val="20"/>
          <w:szCs w:val="20"/>
        </w:rPr>
        <w:t>. The neural network model used in the simulations reported here.</w:t>
      </w:r>
      <w:r>
        <w:t xml:space="preserve"> </w:t>
      </w:r>
    </w:p>
    <w:p w14:paraId="3253BC23" w14:textId="2437F037"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models were trained on the same events as children. For example, networks, like children, were assigned randomly to the </w:t>
      </w:r>
      <w:r w:rsidR="003771DA">
        <w:rPr>
          <w:rFonts w:ascii="Times New Roman" w:hAnsi="Times New Roman" w:cs="Times New Roman"/>
          <w:sz w:val="24"/>
          <w:szCs w:val="24"/>
        </w:rPr>
        <w:t>indirect screening-off</w:t>
      </w:r>
      <w:r>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Pr>
          <w:rFonts w:ascii="Times New Roman" w:hAnsi="Times New Roman" w:cs="Times New Roman"/>
          <w:sz w:val="24"/>
          <w:szCs w:val="24"/>
        </w:rPr>
        <w:t xml:space="preserve"> condition,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networks learning that A-C </w:t>
      </w:r>
      <w:r w:rsidR="00683511">
        <w:rPr>
          <w:rFonts w:ascii="Times New Roman" w:hAnsi="Times New Roman" w:cs="Times New Roman"/>
          <w:sz w:val="24"/>
          <w:szCs w:val="24"/>
        </w:rPr>
        <w:t>activated the machine</w:t>
      </w:r>
      <w:r>
        <w:rPr>
          <w:rFonts w:ascii="Times New Roman" w:hAnsi="Times New Roman" w:cs="Times New Roman"/>
          <w:sz w:val="24"/>
          <w:szCs w:val="24"/>
        </w:rPr>
        <w:t>. 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trials except that the fourth input unit (corresponding to object D) rather than first input unit was turned on.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 xml:space="preserve">A- and D- </w:t>
      </w:r>
      <w:r w:rsidR="00635F81">
        <w:rPr>
          <w:rFonts w:ascii="Times New Roman" w:hAnsi="Times New Roman" w:cs="Times New Roman"/>
          <w:sz w:val="24"/>
          <w:szCs w:val="24"/>
        </w:rPr>
        <w:lastRenderedPageBreak/>
        <w:t>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w:t>
      </w:r>
      <w:r w:rsidR="00635F81">
        <w:rPr>
          <w:rFonts w:ascii="Times New Roman" w:hAnsi="Times New Roman" w:cs="Times New Roman"/>
          <w:sz w:val="24"/>
          <w:szCs w:val="24"/>
        </w:rPr>
        <w:t>, respectively</w:t>
      </w:r>
      <w:r>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Pr>
          <w:rFonts w:ascii="Times New Roman" w:hAnsi="Times New Roman" w:cs="Times New Roman"/>
          <w:sz w:val="24"/>
          <w:szCs w:val="24"/>
        </w:rPr>
        <w:t>) phases—which were shown twice to be consistent with the behavioral study—lasted 200 epochs each. This mean that one complete simulation lasted 800 (i.e., 400 × 2) epoch</w:t>
      </w:r>
      <w:r w:rsidR="001952FD">
        <w:rPr>
          <w:rFonts w:ascii="Times New Roman" w:hAnsi="Times New Roman" w:cs="Times New Roman"/>
          <w:sz w:val="24"/>
          <w:szCs w:val="24"/>
        </w:rPr>
        <w:t>s</w:t>
      </w:r>
      <w:r>
        <w:rPr>
          <w:rFonts w:ascii="Times New Roman" w:hAnsi="Times New Roman" w:cs="Times New Roman"/>
          <w:sz w:val="24"/>
          <w:szCs w:val="24"/>
        </w:rPr>
        <w:t xml:space="preserve">. The predictions that this model makes for how participants should treat the </w:t>
      </w:r>
      <w:r w:rsidR="001952FD">
        <w:rPr>
          <w:rFonts w:ascii="Times New Roman" w:hAnsi="Times New Roman" w:cs="Times New Roman"/>
          <w:sz w:val="24"/>
          <w:szCs w:val="24"/>
        </w:rPr>
        <w:t>different objects across the trials and conditions</w:t>
      </w:r>
      <w:r>
        <w:rPr>
          <w:rFonts w:ascii="Times New Roman" w:hAnsi="Times New Roman" w:cs="Times New Roman"/>
          <w:sz w:val="24"/>
          <w:szCs w:val="24"/>
        </w:rPr>
        <w:t xml:space="preserve"> are shown below in Figure </w:t>
      </w:r>
      <w:r w:rsidR="00FD71A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Although we report the results of a model that was trained for 800 total epochs in the main text, we ran additional simulations to ensure that the main results were not idiosyncratic to the precise number of training epochs. </w:t>
      </w:r>
    </w:p>
    <w:p w14:paraId="51655AD0"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242A8D85" wp14:editId="0F83EC2E">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8D85" id="_x0000_s1031" type="#_x0000_t202" style="position:absolute;margin-left:0;margin-top:6.6pt;width:20.25pt;height:2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color w:val="000000" w:themeColor="text1"/>
          <w:sz w:val="20"/>
          <w:szCs w:val="20"/>
        </w:rPr>
        <w:drawing>
          <wp:inline distT="0" distB="0" distL="0" distR="0" wp14:anchorId="5308516A" wp14:editId="01282BE6">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3859BE12"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p>
    <w:p w14:paraId="65DD9094" w14:textId="4C6FC298"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D28C89A" wp14:editId="20A4C90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C89A" id="_x0000_s1032" type="#_x0000_t202" style="position:absolute;margin-left:0;margin-top:4.1pt;width:20.25pt;height:2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Pr="00A67929">
        <w:rPr>
          <w:rFonts w:ascii="Times New Roman" w:hAnsi="Times New Roman" w:cs="Times New Roman"/>
          <w:color w:val="000000" w:themeColor="text1"/>
          <w:sz w:val="20"/>
          <w:szCs w:val="20"/>
        </w:rPr>
        <w:t xml:space="preserve">Figure </w:t>
      </w:r>
      <w:r w:rsidR="00FD71A7">
        <w:rPr>
          <w:rFonts w:ascii="Times New Roman" w:hAnsi="Times New Roman" w:cs="Times New Roman"/>
          <w:color w:val="000000" w:themeColor="text1"/>
          <w:sz w:val="20"/>
          <w:szCs w:val="20"/>
        </w:rPr>
        <w:t>8</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xml:space="preserve">. Connectionist model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Pr>
          <w:rFonts w:ascii="Times New Roman" w:hAnsi="Times New Roman" w:cs="Times New Roman"/>
          <w:color w:val="000000" w:themeColor="text1"/>
          <w:sz w:val="20"/>
          <w:szCs w:val="20"/>
        </w:rPr>
        <w:t>.</w:t>
      </w:r>
    </w:p>
    <w:p w14:paraId="00006805" w14:textId="77777777" w:rsidR="00A434C7" w:rsidRPr="001C4F93" w:rsidRDefault="00A434C7" w:rsidP="00A434C7">
      <w:pPr>
        <w:keepNext/>
        <w:spacing w:line="240" w:lineRule="auto"/>
        <w:contextualSpacing/>
      </w:pPr>
    </w:p>
    <w:p w14:paraId="2AA32AA9" w14:textId="14629A44" w:rsidR="00A434C7" w:rsidRDefault="0020076F"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Qualitatively</w:t>
      </w:r>
      <w:r w:rsidR="00A434C7">
        <w:rPr>
          <w:rFonts w:ascii="Times New Roman" w:hAnsi="Times New Roman" w:cs="Times New Roman"/>
          <w:sz w:val="24"/>
          <w:szCs w:val="24"/>
        </w:rPr>
        <w:t xml:space="preserve">, the model predicts that participants should treat objects A-C equivalently during the </w:t>
      </w:r>
      <w:r>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experimental trials. In contrast, the model predicts that participants should treat object A as more of a blicket than objects B and C during the same trials. For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w:t>
      </w:r>
      <w:r w:rsidR="00A434C7">
        <w:rPr>
          <w:rFonts w:ascii="Times New Roman" w:hAnsi="Times New Roman" w:cs="Times New Roman"/>
          <w:sz w:val="24"/>
          <w:szCs w:val="24"/>
        </w:rPr>
        <w:lastRenderedPageBreak/>
        <w:t xml:space="preserve">should treat object A as less of a blicket than objects B and C during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w:t>
      </w:r>
    </w:p>
    <w:p w14:paraId="50A85AA1" w14:textId="3955C4BA" w:rsidR="00A434C7" w:rsidRPr="00EB6288"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qualitative predictions for all the conditions and trials except for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the simple connectionist model predicts that participants should treat objects A-D equivalently during this trial; the simple Bayesian model predicts that participants should only treat objects A-C equivalently but should be maximally confident that object D is a blicket. Thus, it should be possible to determine which model participants relied on based on their performance during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Interestingly,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and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trials should not differ. Likewise,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main and </w:t>
      </w:r>
      <w:r w:rsidR="00FA5F97">
        <w:rPr>
          <w:rFonts w:ascii="Times New Roman" w:hAnsi="Times New Roman" w:cs="Times New Roman"/>
          <w:sz w:val="24"/>
          <w:szCs w:val="24"/>
        </w:rPr>
        <w:t xml:space="preserve">indirect screening-off </w:t>
      </w:r>
      <w:r>
        <w:rPr>
          <w:rFonts w:ascii="Times New Roman" w:hAnsi="Times New Roman" w:cs="Times New Roman"/>
          <w:sz w:val="24"/>
          <w:szCs w:val="24"/>
        </w:rPr>
        <w:t xml:space="preserve">main conditions should not differ. Thus, the simple connectionist model and Bayesian model do not predict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reasoning according either to the new or old operationalization of </w:t>
      </w:r>
      <w:r w:rsidR="00FA5F97">
        <w:rPr>
          <w:rFonts w:ascii="Times New Roman" w:hAnsi="Times New Roman" w:cs="Times New Roman"/>
          <w:sz w:val="24"/>
          <w:szCs w:val="24"/>
        </w:rPr>
        <w:t>b</w:t>
      </w:r>
      <w:r w:rsidR="00CD7591">
        <w:rPr>
          <w:rFonts w:ascii="Times New Roman" w:hAnsi="Times New Roman" w:cs="Times New Roman"/>
          <w:sz w:val="24"/>
          <w:szCs w:val="24"/>
        </w:rPr>
        <w:t>ackwards bl</w:t>
      </w:r>
      <w:r w:rsidR="004D35B8">
        <w:rPr>
          <w:rFonts w:ascii="Times New Roman" w:hAnsi="Times New Roman" w:cs="Times New Roman"/>
          <w:sz w:val="24"/>
          <w:szCs w:val="24"/>
        </w:rPr>
        <w:t>ocking</w:t>
      </w:r>
      <w:r w:rsidR="00FA5F97">
        <w:rPr>
          <w:rFonts w:ascii="Times New Roman" w:hAnsi="Times New Roman" w:cs="Times New Roman"/>
          <w:sz w:val="24"/>
          <w:szCs w:val="24"/>
        </w:rPr>
        <w:t xml:space="preserve"> </w:t>
      </w:r>
      <w:r>
        <w:rPr>
          <w:rFonts w:ascii="Times New Roman" w:hAnsi="Times New Roman" w:cs="Times New Roman"/>
          <w:sz w:val="24"/>
          <w:szCs w:val="24"/>
        </w:rPr>
        <w:t>reasoning. The present study was designed to test these predictions.</w:t>
      </w:r>
    </w:p>
    <w:p w14:paraId="5D78F91F" w14:textId="65A9B3D1"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7476346B" w:rsidR="009F5688" w:rsidRDefault="006D12F1"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Qualitative and Quantitative </w:t>
      </w:r>
      <w:r w:rsidR="009F5688">
        <w:rPr>
          <w:rFonts w:ascii="Times New Roman" w:hAnsi="Times New Roman" w:cs="Times New Roman"/>
          <w:b/>
          <w:bCs/>
          <w:sz w:val="24"/>
          <w:szCs w:val="24"/>
        </w:rPr>
        <w:t>Model fits</w:t>
      </w:r>
    </w:p>
    <w:p w14:paraId="135EB372" w14:textId="19288EA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w:t>
      </w:r>
      <w:r w:rsidR="00147840">
        <w:rPr>
          <w:rFonts w:ascii="Times New Roman" w:hAnsi="Times New Roman" w:cs="Times New Roman"/>
          <w:sz w:val="24"/>
          <w:szCs w:val="24"/>
        </w:rPr>
        <w:lastRenderedPageBreak/>
        <w:t>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70D1F37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w:t>
      </w:r>
      <w:r w:rsidR="00515FA2">
        <w:rPr>
          <w:rFonts w:ascii="Times New Roman" w:hAnsi="Times New Roman" w:cs="Times New Roman"/>
          <w:b w:val="0"/>
          <w:bCs w:val="0"/>
          <w:color w:val="auto"/>
          <w:sz w:val="20"/>
          <w:szCs w:val="20"/>
          <w:vertAlign w:val="superscript"/>
        </w:rPr>
        <w:t>++</w:t>
      </w:r>
      <w:r w:rsidR="00063595" w:rsidRPr="00063595">
        <w:rPr>
          <w:rFonts w:ascii="Times New Roman" w:hAnsi="Times New Roman" w:cs="Times New Roman"/>
          <w:b w:val="0"/>
          <w:bCs w:val="0"/>
          <w:color w:val="auto"/>
          <w:sz w:val="20"/>
          <w:szCs w:val="20"/>
        </w:rPr>
        <w:t xml:space="preserve"> indicates the </w:t>
      </w:r>
      <w:r w:rsidR="00DC2C3F">
        <w:rPr>
          <w:rFonts w:ascii="Times New Roman" w:hAnsi="Times New Roman" w:cs="Times New Roman"/>
          <w:b w:val="0"/>
          <w:bCs w:val="0"/>
          <w:color w:val="auto"/>
          <w:sz w:val="20"/>
          <w:szCs w:val="20"/>
        </w:rPr>
        <w:t>best fitting connectionist and Bayesian models.</w:t>
      </w:r>
    </w:p>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ins w:id="1" w:author="Benton, Deon" w:date="2023-04-12T10:28:00Z">
        <w:r w:rsidR="003B7851">
          <w:rPr>
            <w:rFonts w:ascii="Times New Roman" w:hAnsi="Times New Roman" w:cs="Times New Roman"/>
            <w:sz w:val="24"/>
            <w:szCs w:val="24"/>
          </w:rPr>
          <w:t xml:space="preserve"> </w:t>
        </w:r>
      </w:ins>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ins w:id="2" w:author="Benton, Deon" w:date="2023-04-12T10:26:00Z">
        <w:r w:rsidR="00F45A36">
          <w:rPr>
            <w:rFonts w:ascii="Times New Roman" w:hAnsi="Times New Roman" w:cs="Times New Roman"/>
            <w:sz w:val="24"/>
            <w:szCs w:val="24"/>
          </w:rPr>
          <w:t>It should also be clear that</w:t>
        </w:r>
      </w:ins>
      <w:r w:rsidR="00C42690">
        <w:rPr>
          <w:rFonts w:ascii="Times New Roman" w:hAnsi="Times New Roman" w:cs="Times New Roman"/>
          <w:sz w:val="24"/>
          <w:szCs w:val="24"/>
        </w:rPr>
        <w:t xml:space="preserve"> </w:t>
      </w:r>
      <w:ins w:id="3" w:author="Benton, Deon" w:date="2023-04-12T10:21:00Z">
        <w:r w:rsidR="00484DB0">
          <w:rPr>
            <w:rFonts w:ascii="Times New Roman" w:hAnsi="Times New Roman" w:cs="Times New Roman"/>
            <w:color w:val="FF0000"/>
            <w:sz w:val="24"/>
            <w:szCs w:val="24"/>
          </w:rPr>
          <w:t xml:space="preserve">the connectionist model provides a better </w:t>
        </w:r>
        <w:r w:rsidR="00484DB0">
          <w:rPr>
            <w:rFonts w:ascii="Times New Roman" w:hAnsi="Times New Roman" w:cs="Times New Roman"/>
            <w:i/>
            <w:iCs/>
            <w:color w:val="FF0000"/>
            <w:sz w:val="24"/>
            <w:szCs w:val="24"/>
          </w:rPr>
          <w:t xml:space="preserve">qualitative </w:t>
        </w:r>
        <w:r w:rsidR="00484DB0">
          <w:rPr>
            <w:rFonts w:ascii="Times New Roman" w:hAnsi="Times New Roman" w:cs="Times New Roman"/>
            <w:color w:val="FF0000"/>
            <w:sz w:val="24"/>
            <w:szCs w:val="24"/>
          </w:rPr>
          <w:t>fit to the data</w:t>
        </w:r>
      </w:ins>
      <w:ins w:id="4" w:author="Benton, Deon" w:date="2023-04-12T10:22:00Z">
        <w:r w:rsidR="00484DB0">
          <w:rPr>
            <w:rFonts w:ascii="Times New Roman" w:hAnsi="Times New Roman" w:cs="Times New Roman"/>
            <w:color w:val="FF0000"/>
            <w:sz w:val="24"/>
            <w:szCs w:val="24"/>
          </w:rPr>
          <w:t xml:space="preserve"> than the Bayesian model. This is most evident when one considers the model’s predictions for </w:t>
        </w:r>
        <w:r w:rsidR="002F4981">
          <w:rPr>
            <w:rFonts w:ascii="Times New Roman" w:hAnsi="Times New Roman" w:cs="Times New Roman"/>
            <w:color w:val="FF0000"/>
            <w:sz w:val="24"/>
            <w:szCs w:val="24"/>
          </w:rPr>
          <w:t>participants’ judgements during the backwards blocking control trials and the model’s predictions for these trials</w:t>
        </w:r>
      </w:ins>
      <w:ins w:id="5" w:author="Benton, Deon" w:date="2023-04-12T10:29:00Z">
        <w:r w:rsidR="003B7851">
          <w:rPr>
            <w:rFonts w:ascii="Times New Roman" w:hAnsi="Times New Roman" w:cs="Times New Roman"/>
            <w:color w:val="FF0000"/>
            <w:sz w:val="24"/>
            <w:szCs w:val="24"/>
          </w:rPr>
          <w:t>. The</w:t>
        </w:r>
      </w:ins>
      <w:ins w:id="6" w:author="Benton, Deon" w:date="2023-04-12T10:23:00Z">
        <w:r w:rsidR="002F4981">
          <w:rPr>
            <w:rFonts w:ascii="Times New Roman" w:hAnsi="Times New Roman" w:cs="Times New Roman"/>
            <w:color w:val="FF0000"/>
            <w:sz w:val="24"/>
            <w:szCs w:val="24"/>
          </w:rPr>
          <w:t xml:space="preserve"> connectionist model predict</w:t>
        </w:r>
      </w:ins>
      <w:ins w:id="7" w:author="Benton, Deon" w:date="2023-04-12T10:26:00Z">
        <w:r w:rsidR="00557E3E">
          <w:rPr>
            <w:rFonts w:ascii="Times New Roman" w:hAnsi="Times New Roman" w:cs="Times New Roman"/>
            <w:color w:val="FF0000"/>
            <w:sz w:val="24"/>
            <w:szCs w:val="24"/>
          </w:rPr>
          <w:t>ed</w:t>
        </w:r>
      </w:ins>
      <w:ins w:id="8" w:author="Benton, Deon" w:date="2023-04-12T10:23:00Z">
        <w:r w:rsidR="002F4981">
          <w:rPr>
            <w:rFonts w:ascii="Times New Roman" w:hAnsi="Times New Roman" w:cs="Times New Roman"/>
            <w:color w:val="FF0000"/>
            <w:sz w:val="24"/>
            <w:szCs w:val="24"/>
          </w:rPr>
          <w:t xml:space="preserve"> that participants should treat the four objects equivalently</w:t>
        </w:r>
      </w:ins>
      <w:ins w:id="9" w:author="Benton, Deon" w:date="2023-04-12T10:29:00Z">
        <w:r w:rsidR="003B7851">
          <w:rPr>
            <w:rFonts w:ascii="Times New Roman" w:hAnsi="Times New Roman" w:cs="Times New Roman"/>
            <w:color w:val="FF0000"/>
            <w:sz w:val="24"/>
            <w:szCs w:val="24"/>
          </w:rPr>
          <w:t xml:space="preserve">, </w:t>
        </w:r>
      </w:ins>
      <w:ins w:id="10" w:author="Benton, Deon" w:date="2023-04-12T10:23:00Z">
        <w:r w:rsidR="002F4981">
          <w:rPr>
            <w:rFonts w:ascii="Times New Roman" w:hAnsi="Times New Roman" w:cs="Times New Roman"/>
            <w:color w:val="FF0000"/>
            <w:sz w:val="24"/>
            <w:szCs w:val="24"/>
          </w:rPr>
          <w:t>which the behavioral data support</w:t>
        </w:r>
      </w:ins>
      <w:ins w:id="11" w:author="Benton, Deon" w:date="2023-04-12T10:27:00Z">
        <w:r w:rsidR="00557E3E">
          <w:rPr>
            <w:rFonts w:ascii="Times New Roman" w:hAnsi="Times New Roman" w:cs="Times New Roman"/>
            <w:color w:val="FF0000"/>
            <w:sz w:val="24"/>
            <w:szCs w:val="24"/>
          </w:rPr>
          <w:t>ed</w:t>
        </w:r>
      </w:ins>
      <w:ins w:id="12" w:author="Benton, Deon" w:date="2023-04-12T10:29:00Z">
        <w:r w:rsidR="003B7851">
          <w:rPr>
            <w:rFonts w:ascii="Times New Roman" w:hAnsi="Times New Roman" w:cs="Times New Roman"/>
            <w:color w:val="FF0000"/>
            <w:sz w:val="24"/>
            <w:szCs w:val="24"/>
          </w:rPr>
          <w:t xml:space="preserve">. In contrast, </w:t>
        </w:r>
      </w:ins>
      <w:ins w:id="13" w:author="Benton, Deon" w:date="2023-04-12T10:23:00Z">
        <w:r w:rsidR="002F4981">
          <w:rPr>
            <w:rFonts w:ascii="Times New Roman" w:hAnsi="Times New Roman" w:cs="Times New Roman"/>
            <w:color w:val="FF0000"/>
            <w:sz w:val="24"/>
            <w:szCs w:val="24"/>
          </w:rPr>
          <w:t>the Bayesian model predict</w:t>
        </w:r>
      </w:ins>
      <w:ins w:id="14" w:author="Benton, Deon" w:date="2023-04-12T10:27:00Z">
        <w:r w:rsidR="00557E3E">
          <w:rPr>
            <w:rFonts w:ascii="Times New Roman" w:hAnsi="Times New Roman" w:cs="Times New Roman"/>
            <w:color w:val="FF0000"/>
            <w:sz w:val="24"/>
            <w:szCs w:val="24"/>
          </w:rPr>
          <w:t>ed</w:t>
        </w:r>
      </w:ins>
      <w:ins w:id="15" w:author="Benton, Deon" w:date="2023-04-12T10:23:00Z">
        <w:r w:rsidR="002F4981">
          <w:rPr>
            <w:rFonts w:ascii="Times New Roman" w:hAnsi="Times New Roman" w:cs="Times New Roman"/>
            <w:color w:val="FF0000"/>
            <w:sz w:val="24"/>
            <w:szCs w:val="24"/>
          </w:rPr>
          <w:t xml:space="preserve"> that participants should treat object A differently than the other objects</w:t>
        </w:r>
      </w:ins>
      <w:ins w:id="16" w:author="Benton, Deon" w:date="2023-04-12T10:29:00Z">
        <w:r w:rsidR="003B7851">
          <w:rPr>
            <w:rFonts w:ascii="Times New Roman" w:hAnsi="Times New Roman" w:cs="Times New Roman"/>
            <w:color w:val="FF0000"/>
            <w:sz w:val="24"/>
            <w:szCs w:val="24"/>
          </w:rPr>
          <w:t xml:space="preserve">, </w:t>
        </w:r>
      </w:ins>
      <w:ins w:id="17" w:author="Benton, Deon" w:date="2023-04-12T10:24:00Z">
        <w:r w:rsidR="002F4981">
          <w:rPr>
            <w:rFonts w:ascii="Times New Roman" w:hAnsi="Times New Roman" w:cs="Times New Roman"/>
            <w:color w:val="FF0000"/>
            <w:sz w:val="24"/>
            <w:szCs w:val="24"/>
          </w:rPr>
          <w:t xml:space="preserve">which the behavioral data </w:t>
        </w:r>
      </w:ins>
      <w:ins w:id="18" w:author="Benton, Deon" w:date="2023-04-12T10:27:00Z">
        <w:r w:rsidR="00557E3E">
          <w:rPr>
            <w:rFonts w:ascii="Times New Roman" w:hAnsi="Times New Roman" w:cs="Times New Roman"/>
            <w:color w:val="FF0000"/>
            <w:sz w:val="24"/>
            <w:szCs w:val="24"/>
          </w:rPr>
          <w:t>did not support</w:t>
        </w:r>
      </w:ins>
      <w:ins w:id="19" w:author="Benton, Deon" w:date="2023-04-12T10:24:00Z">
        <w:r w:rsidR="002F4981">
          <w:rPr>
            <w:rFonts w:ascii="Times New Roman" w:hAnsi="Times New Roman" w:cs="Times New Roman"/>
            <w:color w:val="FF0000"/>
            <w:sz w:val="24"/>
            <w:szCs w:val="24"/>
          </w:rPr>
          <w:t>.</w:t>
        </w:r>
      </w:ins>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Given that </w:t>
      </w:r>
      <w:r w:rsidR="00766F02">
        <w:rPr>
          <w:rFonts w:ascii="Times New Roman" w:hAnsi="Times New Roman" w:cs="Times New Roman"/>
          <w:sz w:val="24"/>
          <w:szCs w:val="24"/>
        </w:rPr>
        <w:t xml:space="preserve">the connectionist model </w:t>
      </w:r>
      <w:ins w:id="20" w:author="Benton, Deon" w:date="2023-04-12T10:30:00Z">
        <w:r w:rsidR="003B7851">
          <w:rPr>
            <w:rFonts w:ascii="Times New Roman" w:hAnsi="Times New Roman" w:cs="Times New Roman"/>
            <w:sz w:val="24"/>
            <w:szCs w:val="24"/>
          </w:rPr>
          <w:t>instantiated</w:t>
        </w:r>
        <w:r w:rsidR="003B7851">
          <w:rPr>
            <w:rFonts w:ascii="Times New Roman" w:hAnsi="Times New Roman" w:cs="Times New Roman"/>
            <w:sz w:val="24"/>
            <w:szCs w:val="24"/>
          </w:rPr>
          <w:t xml:space="preserve"> </w:t>
        </w:r>
      </w:ins>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ins w:id="21" w:author="Benton, Deon" w:date="2023-04-12T10:30:00Z">
        <w:r w:rsidR="00DD3171">
          <w:rPr>
            <w:rFonts w:ascii="Times New Roman" w:hAnsi="Times New Roman" w:cs="Times New Roman"/>
            <w:sz w:val="24"/>
            <w:szCs w:val="24"/>
          </w:rPr>
          <w:t xml:space="preserve">below </w:t>
        </w:r>
      </w:ins>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w:t>
      </w:r>
      <w:r w:rsidR="00951D00">
        <w:rPr>
          <w:rFonts w:ascii="Times New Roman" w:hAnsi="Times New Roman" w:cs="Times New Roman"/>
          <w:sz w:val="24"/>
          <w:szCs w:val="24"/>
        </w:rPr>
        <w:lastRenderedPageBreak/>
        <w:t xml:space="preserve">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w:t>
      </w:r>
      <w:r w:rsidR="00EB096E">
        <w:rPr>
          <w:rFonts w:ascii="Times New Roman" w:hAnsi="Times New Roman" w:cs="Times New Roman"/>
          <w:sz w:val="24"/>
          <w:szCs w:val="24"/>
        </w:rPr>
        <w:lastRenderedPageBreak/>
        <w:t>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w:t>
      </w:r>
      <w:r w:rsidR="00E0010F">
        <w:rPr>
          <w:rFonts w:ascii="Times New Roman" w:hAnsi="Times New Roman" w:cs="Times New Roman"/>
          <w:sz w:val="24"/>
          <w:szCs w:val="24"/>
        </w:rPr>
        <w:lastRenderedPageBreak/>
        <w:t xml:space="preserve">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w:t>
      </w:r>
      <w:r w:rsidR="0027090B">
        <w:rPr>
          <w:rFonts w:ascii="Times New Roman" w:hAnsi="Times New Roman" w:cs="Times New Roman"/>
          <w:sz w:val="24"/>
          <w:szCs w:val="24"/>
        </w:rPr>
        <w:lastRenderedPageBreak/>
        <w:t xml:space="preserve">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5190" w14:textId="77777777" w:rsidR="006A6A97" w:rsidRDefault="006A6A97" w:rsidP="00323E12">
      <w:pPr>
        <w:spacing w:after="0" w:line="240" w:lineRule="auto"/>
      </w:pPr>
      <w:r>
        <w:separator/>
      </w:r>
    </w:p>
  </w:endnote>
  <w:endnote w:type="continuationSeparator" w:id="0">
    <w:p w14:paraId="2C69E8F3" w14:textId="77777777" w:rsidR="006A6A97" w:rsidRDefault="006A6A9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325E" w14:textId="77777777" w:rsidR="006A6A97" w:rsidRDefault="006A6A97" w:rsidP="00323E12">
      <w:pPr>
        <w:spacing w:after="0" w:line="240" w:lineRule="auto"/>
      </w:pPr>
      <w:r>
        <w:separator/>
      </w:r>
    </w:p>
  </w:footnote>
  <w:footnote w:type="continuationSeparator" w:id="0">
    <w:p w14:paraId="67BA3309" w14:textId="77777777" w:rsidR="006A6A97" w:rsidRDefault="006A6A9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61"/>
    <w:rsid w:val="00263FD4"/>
    <w:rsid w:val="002641C0"/>
    <w:rsid w:val="00265838"/>
    <w:rsid w:val="00265968"/>
    <w:rsid w:val="00265AD0"/>
    <w:rsid w:val="0026622A"/>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D1B"/>
    <w:rsid w:val="003301B0"/>
    <w:rsid w:val="0033065B"/>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851"/>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533"/>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2E4"/>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118"/>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5F81"/>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A9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0EF1"/>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8E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7D"/>
    <w:rsid w:val="00A4747B"/>
    <w:rsid w:val="00A47750"/>
    <w:rsid w:val="00A47831"/>
    <w:rsid w:val="00A50D07"/>
    <w:rsid w:val="00A513AF"/>
    <w:rsid w:val="00A52711"/>
    <w:rsid w:val="00A528F8"/>
    <w:rsid w:val="00A52E1B"/>
    <w:rsid w:val="00A537BE"/>
    <w:rsid w:val="00A53BE3"/>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F97"/>
    <w:rsid w:val="00FA6887"/>
    <w:rsid w:val="00FA68C5"/>
    <w:rsid w:val="00FA6A5B"/>
    <w:rsid w:val="00FA706A"/>
    <w:rsid w:val="00FA7785"/>
    <w:rsid w:val="00FA77C6"/>
    <w:rsid w:val="00FA79C1"/>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33</Pages>
  <Words>7736</Words>
  <Characters>44097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31</cp:revision>
  <cp:lastPrinted>2019-03-04T23:20:00Z</cp:lastPrinted>
  <dcterms:created xsi:type="dcterms:W3CDTF">2023-04-11T20:18:00Z</dcterms:created>
  <dcterms:modified xsi:type="dcterms:W3CDTF">2023-04-12T15:35:00Z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