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7928" w14:textId="77777777" w:rsidR="00905BF9" w:rsidRDefault="002C5BA9" w:rsidP="00F4094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5E2E987E" w14:textId="1C9CDA2A" w:rsidR="00F40946" w:rsidRPr="00F40946" w:rsidRDefault="00F4094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submission to </w:t>
      </w:r>
      <w:r>
        <w:rPr>
          <w:rFonts w:ascii="Times New Roman" w:eastAsia="Times New Roman" w:hAnsi="Times New Roman" w:cs="Times New Roman"/>
          <w:i/>
          <w:iCs/>
          <w:sz w:val="24"/>
          <w:szCs w:val="24"/>
        </w:rPr>
        <w:t xml:space="preserve">Developmental Science </w:t>
      </w:r>
      <w:r>
        <w:rPr>
          <w:rFonts w:ascii="Times New Roman" w:eastAsia="Times New Roman" w:hAnsi="Times New Roman" w:cs="Times New Roman"/>
          <w:sz w:val="24"/>
          <w:szCs w:val="24"/>
        </w:rPr>
        <w:t xml:space="preserve">on </w:t>
      </w:r>
      <w:r w:rsidR="0048394D">
        <w:rPr>
          <w:rFonts w:ascii="Times New Roman" w:eastAsia="Times New Roman" w:hAnsi="Times New Roman" w:cs="Times New Roman"/>
          <w:sz w:val="24"/>
          <w:szCs w:val="24"/>
        </w:rPr>
        <w:t>July 20, 2023</w:t>
      </w:r>
    </w:p>
    <w:p w14:paraId="2A35E5F3" w14:textId="37AF55CB" w:rsidR="00905BF9" w:rsidRDefault="00F4094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submitted on XX/XX/XXXX</w:t>
      </w:r>
    </w:p>
    <w:p w14:paraId="2E6F387A" w14:textId="77777777" w:rsidR="00F40946" w:rsidRDefault="00F40946">
      <w:pPr>
        <w:spacing w:after="0" w:line="480" w:lineRule="auto"/>
        <w:jc w:val="center"/>
        <w:rPr>
          <w:rFonts w:ascii="Times New Roman" w:eastAsia="Times New Roman" w:hAnsi="Times New Roman" w:cs="Times New Roman"/>
          <w:sz w:val="24"/>
          <w:szCs w:val="24"/>
        </w:rPr>
      </w:pPr>
    </w:p>
    <w:p w14:paraId="70C35CD6" w14:textId="173D86F6" w:rsidR="00905BF9" w:rsidRDefault="002C5BA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11CD7B7A" w14:textId="75ECC1D4" w:rsidR="00905BF9" w:rsidRDefault="002C5BA9" w:rsidP="00F4094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w:t>
      </w:r>
      <w:r w:rsidR="00622014">
        <w:rPr>
          <w:rFonts w:ascii="Times New Roman" w:eastAsia="Times New Roman" w:hAnsi="Times New Roman" w:cs="Times New Roman"/>
          <w:sz w:val="24"/>
          <w:szCs w:val="24"/>
        </w:rPr>
        <w:t xml:space="preserve"> </w:t>
      </w:r>
      <w:r w:rsidR="00622014" w:rsidRPr="00622014">
        <w:rPr>
          <w:rFonts w:ascii="Times New Roman" w:eastAsia="Times New Roman" w:hAnsi="Times New Roman" w:cs="Times New Roman"/>
          <w:sz w:val="24"/>
          <w:szCs w:val="24"/>
        </w:rPr>
        <w:t xml:space="preserve">The two experiments and computational models reported here were designed to examine whether </w:t>
      </w:r>
      <w:r w:rsidR="00622014">
        <w:rPr>
          <w:rFonts w:ascii="Times New Roman" w:eastAsia="Times New Roman" w:hAnsi="Times New Roman" w:cs="Times New Roman"/>
          <w:sz w:val="24"/>
          <w:szCs w:val="24"/>
        </w:rPr>
        <w:t>5- and 6-year-old will</w:t>
      </w:r>
      <w:r w:rsidR="00622014" w:rsidRPr="00622014">
        <w:rPr>
          <w:rFonts w:ascii="Times New Roman" w:eastAsia="Times New Roman" w:hAnsi="Times New Roman" w:cs="Times New Roman"/>
          <w:sz w:val="24"/>
          <w:szCs w:val="24"/>
        </w:rPr>
        <w:t xml:space="preserve"> </w:t>
      </w:r>
      <w:r w:rsidR="00D13257">
        <w:rPr>
          <w:rFonts w:ascii="Times New Roman" w:eastAsia="Times New Roman" w:hAnsi="Times New Roman" w:cs="Times New Roman"/>
          <w:sz w:val="24"/>
          <w:szCs w:val="24"/>
        </w:rPr>
        <w:t xml:space="preserve">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w:t>
      </w:r>
      <w:r>
        <w:rPr>
          <w:rFonts w:ascii="Times New Roman" w:eastAsia="Times New Roman" w:hAnsi="Times New Roman" w:cs="Times New Roman"/>
          <w:sz w:val="24"/>
          <w:szCs w:val="24"/>
        </w:rPr>
        <w:t>The results indicated that participants retrospectively reevaluated under minimal information-processing demands (Experiment 1) but failed to do so under greater information processing demands (Experiment 2)</w:t>
      </w:r>
      <w:r w:rsidR="00D13257">
        <w:rPr>
          <w:rFonts w:ascii="Times New Roman" w:eastAsia="Times New Roman" w:hAnsi="Times New Roman" w:cs="Times New Roman"/>
          <w:sz w:val="24"/>
          <w:szCs w:val="24"/>
        </w:rPr>
        <w:t xml:space="preserve"> and that their performance was best captured by associative learning with only minimal support for Bayesian inference</w:t>
      </w:r>
      <w:r>
        <w:rPr>
          <w:rFonts w:ascii="Times New Roman" w:eastAsia="Times New Roman" w:hAnsi="Times New Roman" w:cs="Times New Roman"/>
          <w:sz w:val="24"/>
          <w:szCs w:val="24"/>
        </w:rPr>
        <w:t xml:space="preserve">.  </w:t>
      </w:r>
    </w:p>
    <w:p w14:paraId="1306A302" w14:textId="77777777" w:rsidR="00905BF9" w:rsidRDefault="002C5B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00A8333C" w14:textId="77777777" w:rsidR="00905BF9" w:rsidRDefault="00905BF9">
      <w:pPr>
        <w:spacing w:after="0"/>
        <w:rPr>
          <w:rFonts w:ascii="Times New Roman" w:eastAsia="Times New Roman" w:hAnsi="Times New Roman" w:cs="Times New Roman"/>
          <w:sz w:val="24"/>
          <w:szCs w:val="24"/>
        </w:rPr>
      </w:pPr>
    </w:p>
    <w:p w14:paraId="4FC23E6B" w14:textId="77777777" w:rsidR="00905BF9" w:rsidRDefault="00905BF9">
      <w:pPr>
        <w:spacing w:after="0"/>
        <w:rPr>
          <w:rFonts w:ascii="Times New Roman" w:eastAsia="Times New Roman" w:hAnsi="Times New Roman" w:cs="Times New Roman"/>
          <w:sz w:val="24"/>
          <w:szCs w:val="24"/>
        </w:rPr>
      </w:pPr>
    </w:p>
    <w:p w14:paraId="7B239495" w14:textId="77777777" w:rsidR="00F40946" w:rsidRDefault="00F40946" w:rsidP="00F4094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p>
    <w:p w14:paraId="54B1592D" w14:textId="77777777" w:rsidR="00BB49E6" w:rsidRDefault="00BB49E6">
      <w:pPr>
        <w:spacing w:after="0"/>
        <w:rPr>
          <w:rFonts w:ascii="Times New Roman" w:eastAsia="Times New Roman" w:hAnsi="Times New Roman" w:cs="Times New Roman"/>
          <w:sz w:val="24"/>
          <w:szCs w:val="24"/>
        </w:rPr>
      </w:pPr>
    </w:p>
    <w:p w14:paraId="3273510C" w14:textId="77777777" w:rsidR="00BB49E6" w:rsidRDefault="00BB49E6">
      <w:pPr>
        <w:spacing w:after="0"/>
        <w:rPr>
          <w:rFonts w:ascii="Times New Roman" w:eastAsia="Times New Roman" w:hAnsi="Times New Roman" w:cs="Times New Roman"/>
          <w:sz w:val="24"/>
          <w:szCs w:val="24"/>
        </w:rPr>
      </w:pPr>
    </w:p>
    <w:p w14:paraId="69E15C7F"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05A66056" w14:textId="3A7D4B02"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sidR="00F40946">
        <w:rPr>
          <w:rFonts w:ascii="Times New Roman" w:eastAsia="Times New Roman" w:hAnsi="Times New Roman" w:cs="Times New Roman"/>
          <w:sz w:val="24"/>
          <w:szCs w:val="24"/>
        </w:rPr>
        <w:t xml:space="preserve">an open question </w:t>
      </w:r>
      <w:r w:rsidR="007E7039">
        <w:rPr>
          <w:rFonts w:ascii="Times New Roman" w:eastAsia="Times New Roman" w:hAnsi="Times New Roman" w:cs="Times New Roman"/>
          <w:sz w:val="24"/>
          <w:szCs w:val="24"/>
        </w:rPr>
        <w:t xml:space="preserve">is </w:t>
      </w:r>
      <w:r>
        <w:rPr>
          <w:rFonts w:ascii="Times New Roman" w:eastAsia="Times New Roman" w:hAnsi="Times New Roman" w:cs="Times New Roman"/>
          <w:i/>
          <w:sz w:val="24"/>
          <w:szCs w:val="24"/>
        </w:rPr>
        <w:t>how</w:t>
      </w:r>
      <w:r w:rsidR="00F40946">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by what cognitive mechanism</w:t>
      </w:r>
      <w:r w:rsidR="00F409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children make such inferences. One answer to this question is that children’s causal inferences are best described by Bayesian inference. Although this view is often described as a computational level of analysis (cf. Marr, 1982), some advocates suggest that children use cognitive mechanisms that approximate or even represent Bayesian calculations (Bonawitz et al., 2014; Xu, 2019; see also Griffiths et al., 2015). </w:t>
      </w:r>
      <w:r w:rsidR="00F40946">
        <w:rPr>
          <w:rFonts w:ascii="Times New Roman" w:eastAsia="Times New Roman" w:hAnsi="Times New Roman" w:cs="Times New Roman"/>
          <w:sz w:val="24"/>
          <w:szCs w:val="24"/>
        </w:rPr>
        <w:t>On this view, 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 (Gopnik &amp; Wellman, 2012; Weisberg &amp; Sobel, 2022).</w:t>
      </w:r>
    </w:p>
    <w:p w14:paraId="5ACA81CE"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 build up a representation of causal structure from connecting and processing multiple associative relations and statistical regularities. </w:t>
      </w:r>
      <w:r>
        <w:rPr>
          <w:rFonts w:ascii="Times New Roman" w:eastAsia="Times New Roman" w:hAnsi="Times New Roman" w:cs="Times New Roman"/>
          <w:sz w:val="24"/>
          <w:szCs w:val="24"/>
        </w:rPr>
        <w:lastRenderedPageBreak/>
        <w:t xml:space="preserve">Connectionist models—which learn largely via associative learning—have provided a proof of concept that causal learning can emerge from such associative processes (e.g., Benton et al., 2021; McClelland &amp; Thompson, 2007). Additionally, comparative investigation between non-human animals and adults (e.g., Heyes,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25E2AF61" w14:textId="1D240470" w:rsidR="00905BF9" w:rsidRDefault="002C5BA9">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w:t>
      </w:r>
      <w:r w:rsidR="00811412">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is a form of reasoning that involves reevaluating the causal status of an ambiguous event based on learning more about the status of other unambiguous events (see </w:t>
      </w:r>
      <w:r w:rsidR="00F4094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work on adults). One of the first studies to examine backwards blocking in children was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46ED32A"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2AA7AB34" w14:textId="7B1C9D95" w:rsidR="00905BF9" w:rsidRDefault="009C386F">
      <w:pPr>
        <w:spacing w:after="0" w:line="480" w:lineRule="auto"/>
        <w:ind w:firstLine="720"/>
        <w:rPr>
          <w:rFonts w:ascii="Times New Roman" w:eastAsia="Times New Roman" w:hAnsi="Times New Roman" w:cs="Times New Roman"/>
          <w:sz w:val="24"/>
          <w:szCs w:val="24"/>
        </w:rPr>
      </w:pPr>
      <w:ins w:id="1" w:author="Benton, Deon" w:date="2023-09-28T12:25:00Z">
        <w:r>
          <w:rPr>
            <w:rFonts w:ascii="Times New Roman" w:eastAsia="Times New Roman" w:hAnsi="Times New Roman" w:cs="Times New Roman"/>
            <w:sz w:val="24"/>
            <w:szCs w:val="24"/>
          </w:rPr>
          <w:t>However, there are three facets</w:t>
        </w:r>
      </w:ins>
      <w:commentRangeStart w:id="2"/>
      <w:r w:rsidR="002C5BA9">
        <w:rPr>
          <w:rFonts w:ascii="Times New Roman" w:eastAsia="Times New Roman" w:hAnsi="Times New Roman" w:cs="Times New Roman"/>
          <w:sz w:val="24"/>
          <w:szCs w:val="24"/>
        </w:rPr>
        <w:t xml:space="preserve"> </w:t>
      </w:r>
      <w:commentRangeEnd w:id="2"/>
      <w:r w:rsidR="00EB35D2">
        <w:rPr>
          <w:rStyle w:val="CommentReference"/>
        </w:rPr>
        <w:commentReference w:id="2"/>
      </w:r>
      <w:r w:rsidR="002C5BA9">
        <w:rPr>
          <w:rFonts w:ascii="Times New Roman" w:eastAsia="Times New Roman" w:hAnsi="Times New Roman" w:cs="Times New Roman"/>
          <w:sz w:val="24"/>
          <w:szCs w:val="24"/>
        </w:rPr>
        <w:t xml:space="preserve">of these data that warrant further consideration. First, McCormack et al. (2009) questioned what exactly was being reevaluated in Sobel et al. (2004).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 judging B less likely to be effective than C). This control measure—which we adopt here—is a superior measure of assessing whether children reevaluate their causal judgments, and specifically of examining whether children reevaluate the causal status of the object(s) shown independently or </w:t>
      </w:r>
      <w:ins w:id="3" w:author="Benton, Deon" w:date="2023-09-28T12:27:00Z">
        <w:r w:rsidR="0006786E">
          <w:rPr>
            <w:rFonts w:ascii="Times New Roman" w:eastAsia="Times New Roman" w:hAnsi="Times New Roman" w:cs="Times New Roman"/>
            <w:sz w:val="24"/>
            <w:szCs w:val="24"/>
          </w:rPr>
          <w:t>only shown as part of the initial ambiguous data.</w:t>
        </w:r>
      </w:ins>
    </w:p>
    <w:p w14:paraId="7D5FC586" w14:textId="0BA232DB" w:rsidR="00905BF9" w:rsidDel="00581ABE" w:rsidRDefault="002C5BA9">
      <w:pPr>
        <w:spacing w:after="0" w:line="480" w:lineRule="auto"/>
        <w:ind w:firstLine="720"/>
        <w:rPr>
          <w:del w:id="4" w:author="Sobel, David" w:date="2023-09-26T14:38:00Z"/>
          <w:rFonts w:ascii="Times New Roman" w:eastAsia="Times New Roman" w:hAnsi="Times New Roman" w:cs="Times New Roman"/>
          <w:sz w:val="24"/>
          <w:szCs w:val="24"/>
        </w:rPr>
      </w:pPr>
      <w:del w:id="5" w:author="Sobel, David" w:date="2023-09-26T14:38:00Z">
        <w:r w:rsidDel="00581ABE">
          <w:rPr>
            <w:rFonts w:ascii="Times New Roman" w:eastAsia="Times New Roman" w:hAnsi="Times New Roman" w:cs="Times New Roman"/>
            <w:sz w:val="24"/>
            <w:szCs w:val="24"/>
          </w:rPr>
          <w:delText xml:space="preserve">Second, because </w:delText>
        </w:r>
        <w:commentRangeStart w:id="6"/>
        <w:r w:rsidDel="00581ABE">
          <w:rPr>
            <w:rFonts w:ascii="Times New Roman" w:eastAsia="Times New Roman" w:hAnsi="Times New Roman" w:cs="Times New Roman"/>
            <w:sz w:val="24"/>
            <w:szCs w:val="24"/>
          </w:rPr>
          <w:delText>few attempts have been made to fit associative learning and Bayesian models to children’s retrospective reevaluations</w:delText>
        </w:r>
        <w:commentRangeEnd w:id="6"/>
        <w:r w:rsidR="00EB35D2" w:rsidDel="00581ABE">
          <w:rPr>
            <w:rStyle w:val="CommentReference"/>
          </w:rPr>
          <w:commentReference w:id="6"/>
        </w:r>
        <w:r w:rsidDel="00581ABE">
          <w:rPr>
            <w:rFonts w:ascii="Times New Roman" w:eastAsia="Times New Roman" w:hAnsi="Times New Roman" w:cs="Times New Roman"/>
            <w:sz w:val="24"/>
            <w:szCs w:val="24"/>
          </w:rPr>
          <w:delText xml:space="preserve">, it is difficult to know how associative or Bayesian children are in their reevaluations. </w:delText>
        </w:r>
      </w:del>
      <w:del w:id="7" w:author="Sobel, David" w:date="2023-09-26T14:25:00Z">
        <w:r w:rsidDel="00F40946">
          <w:rPr>
            <w:rFonts w:ascii="Times New Roman" w:eastAsia="Times New Roman" w:hAnsi="Times New Roman" w:cs="Times New Roman"/>
            <w:sz w:val="24"/>
            <w:szCs w:val="24"/>
          </w:rPr>
          <w:delText>Moreover, g</w:delText>
        </w:r>
      </w:del>
      <w:del w:id="8" w:author="Sobel, David" w:date="2023-09-26T14:38:00Z">
        <w:r w:rsidDel="00581ABE">
          <w:rPr>
            <w:rFonts w:ascii="Times New Roman" w:eastAsia="Times New Roman" w:hAnsi="Times New Roman" w:cs="Times New Roman"/>
            <w:sz w:val="24"/>
            <w:szCs w:val="24"/>
          </w:rPr>
          <w:delText xml:space="preserve">iven the absence of such model fits, it remains unanswered whether one model fits the overall data better than another model as well as </w:delText>
        </w:r>
        <w:r w:rsidDel="00581ABE">
          <w:rPr>
            <w:rFonts w:ascii="Times New Roman" w:eastAsia="Times New Roman" w:hAnsi="Times New Roman" w:cs="Times New Roman"/>
            <w:sz w:val="24"/>
            <w:szCs w:val="24"/>
          </w:rPr>
          <w:lastRenderedPageBreak/>
          <w:delText xml:space="preserve">whether one model better </w:delText>
        </w:r>
      </w:del>
      <w:del w:id="9" w:author="Sobel, David" w:date="2023-09-26T14:22:00Z">
        <w:r w:rsidDel="00F40946">
          <w:rPr>
            <w:rFonts w:ascii="Times New Roman" w:eastAsia="Times New Roman" w:hAnsi="Times New Roman" w:cs="Times New Roman"/>
            <w:sz w:val="24"/>
            <w:szCs w:val="24"/>
          </w:rPr>
          <w:delText xml:space="preserve">fits one </w:delText>
        </w:r>
      </w:del>
      <w:del w:id="10" w:author="Sobel, David" w:date="2023-09-26T14:38:00Z">
        <w:r w:rsidDel="00581ABE">
          <w:rPr>
            <w:rFonts w:ascii="Times New Roman" w:eastAsia="Times New Roman" w:hAnsi="Times New Roman" w:cs="Times New Roman"/>
            <w:sz w:val="24"/>
            <w:szCs w:val="24"/>
          </w:rPr>
          <w:delText xml:space="preserve">aspect of the data, whereas the other model better </w:delText>
        </w:r>
      </w:del>
      <w:del w:id="11" w:author="Sobel, David" w:date="2023-09-26T14:22:00Z">
        <w:r w:rsidDel="00F40946">
          <w:rPr>
            <w:rFonts w:ascii="Times New Roman" w:eastAsia="Times New Roman" w:hAnsi="Times New Roman" w:cs="Times New Roman"/>
            <w:sz w:val="24"/>
            <w:szCs w:val="24"/>
          </w:rPr>
          <w:delText xml:space="preserve">fits </w:delText>
        </w:r>
      </w:del>
      <w:del w:id="12" w:author="Sobel, David" w:date="2023-09-26T14:38:00Z">
        <w:r w:rsidDel="00581ABE">
          <w:rPr>
            <w:rFonts w:ascii="Times New Roman" w:eastAsia="Times New Roman" w:hAnsi="Times New Roman" w:cs="Times New Roman"/>
            <w:sz w:val="24"/>
            <w:szCs w:val="24"/>
          </w:rPr>
          <w:delText>other aspects</w:delText>
        </w:r>
      </w:del>
      <w:del w:id="13" w:author="Sobel, David" w:date="2023-09-26T14:22:00Z">
        <w:r w:rsidDel="00F40946">
          <w:rPr>
            <w:rFonts w:ascii="Times New Roman" w:eastAsia="Times New Roman" w:hAnsi="Times New Roman" w:cs="Times New Roman"/>
            <w:sz w:val="24"/>
            <w:szCs w:val="24"/>
          </w:rPr>
          <w:delText xml:space="preserve"> of the data</w:delText>
        </w:r>
      </w:del>
      <w:del w:id="14" w:author="Sobel, David" w:date="2023-09-26T14:38:00Z">
        <w:r w:rsidDel="00581ABE">
          <w:rPr>
            <w:rFonts w:ascii="Times New Roman" w:eastAsia="Times New Roman" w:hAnsi="Times New Roman" w:cs="Times New Roman"/>
            <w:sz w:val="24"/>
            <w:szCs w:val="24"/>
          </w:rPr>
          <w:delText xml:space="preserve">. </w:delText>
        </w:r>
        <w:commentRangeStart w:id="15"/>
        <w:commentRangeStart w:id="16"/>
        <w:r w:rsidDel="00581ABE">
          <w:rPr>
            <w:rFonts w:ascii="Times New Roman" w:eastAsia="Times New Roman" w:hAnsi="Times New Roman" w:cs="Times New Roman"/>
            <w:sz w:val="24"/>
            <w:szCs w:val="24"/>
          </w:rPr>
          <w:delText xml:space="preserve">The reason this is a worthy issue is because if it turns out that Bayesian inference and associative learning models better account for different facets of the same data, then this would suggest that multiple cognitive mechanisms are in operation in children’s retrospective reevaluations. Such a demonstration would represent a significant contribution to current theories of causal reasoning that tend to explain causal reasoning in terms of one (or another) mechanism rather than in terms of co-acting mechanisms. One of the contributions of the experiments is that we fit models that implement associative learning and models that implement Bayesian inference to quantify the relative contributions of both processes to children’s retrospective reevaluations. </w:delText>
        </w:r>
        <w:commentRangeEnd w:id="15"/>
        <w:r w:rsidR="00F40946" w:rsidDel="00581ABE">
          <w:rPr>
            <w:rStyle w:val="CommentReference"/>
          </w:rPr>
          <w:commentReference w:id="15"/>
        </w:r>
        <w:commentRangeEnd w:id="16"/>
        <w:r w:rsidR="00EB35D2" w:rsidDel="00581ABE">
          <w:rPr>
            <w:rStyle w:val="CommentReference"/>
          </w:rPr>
          <w:commentReference w:id="16"/>
        </w:r>
      </w:del>
    </w:p>
    <w:p w14:paraId="5E29AB80" w14:textId="049C1157" w:rsidR="00905BF9" w:rsidDel="00581ABE" w:rsidRDefault="002C5BA9">
      <w:pPr>
        <w:spacing w:after="0" w:line="480" w:lineRule="auto"/>
        <w:ind w:firstLine="720"/>
        <w:rPr>
          <w:del w:id="17" w:author="Sobel, David" w:date="2023-09-26T14:38:00Z"/>
          <w:rFonts w:ascii="Times New Roman" w:eastAsia="Times New Roman" w:hAnsi="Times New Roman" w:cs="Times New Roman"/>
          <w:sz w:val="24"/>
          <w:szCs w:val="24"/>
        </w:rPr>
      </w:pPr>
      <w:del w:id="18" w:author="Sobel, David" w:date="2023-09-26T14:38:00Z">
        <w:r w:rsidDel="00581ABE">
          <w:rPr>
            <w:rFonts w:ascii="Times New Roman" w:eastAsia="Times New Roman" w:hAnsi="Times New Roman" w:cs="Times New Roman"/>
            <w:sz w:val="24"/>
            <w:szCs w:val="24"/>
          </w:rPr>
          <w:delText xml:space="preserve">Third, it remains unknown whether </w:delText>
        </w:r>
      </w:del>
      <w:del w:id="19" w:author="Sobel, David" w:date="2023-09-26T14:24:00Z">
        <w:r w:rsidDel="00F40946">
          <w:rPr>
            <w:rFonts w:ascii="Times New Roman" w:eastAsia="Times New Roman" w:hAnsi="Times New Roman" w:cs="Times New Roman"/>
            <w:sz w:val="24"/>
            <w:szCs w:val="24"/>
          </w:rPr>
          <w:delText xml:space="preserve">human </w:delText>
        </w:r>
      </w:del>
      <w:del w:id="20" w:author="Sobel, David" w:date="2023-09-26T14:38:00Z">
        <w:r w:rsidDel="00581ABE">
          <w:rPr>
            <w:rFonts w:ascii="Times New Roman" w:eastAsia="Times New Roman" w:hAnsi="Times New Roman" w:cs="Times New Roman"/>
            <w:sz w:val="24"/>
            <w:szCs w:val="24"/>
          </w:rPr>
          <w:delText xml:space="preserve">children engage in </w:delText>
        </w:r>
      </w:del>
      <w:del w:id="21" w:author="Sobel, David" w:date="2023-09-26T14:24:00Z">
        <w:r w:rsidDel="00F40946">
          <w:rPr>
            <w:rFonts w:ascii="Times New Roman" w:eastAsia="Times New Roman" w:hAnsi="Times New Roman" w:cs="Times New Roman"/>
            <w:sz w:val="24"/>
            <w:szCs w:val="24"/>
          </w:rPr>
          <w:delText xml:space="preserve">backwards blocking and </w:delText>
        </w:r>
        <w:commentRangeStart w:id="22"/>
        <w:r w:rsidDel="00F40946">
          <w:rPr>
            <w:rFonts w:ascii="Times New Roman" w:eastAsia="Times New Roman" w:hAnsi="Times New Roman" w:cs="Times New Roman"/>
            <w:sz w:val="24"/>
            <w:szCs w:val="24"/>
          </w:rPr>
          <w:delText xml:space="preserve">indirect </w:delText>
        </w:r>
      </w:del>
      <w:commentRangeEnd w:id="22"/>
      <w:del w:id="23" w:author="Sobel, David" w:date="2023-09-26T14:38:00Z">
        <w:r w:rsidR="00F40946" w:rsidDel="00581ABE">
          <w:rPr>
            <w:rStyle w:val="CommentReference"/>
          </w:rPr>
          <w:commentReference w:id="22"/>
        </w:r>
      </w:del>
      <w:del w:id="24" w:author="Sobel, David" w:date="2023-09-26T14:24:00Z">
        <w:r w:rsidDel="00F40946">
          <w:rPr>
            <w:rFonts w:ascii="Times New Roman" w:eastAsia="Times New Roman" w:hAnsi="Times New Roman" w:cs="Times New Roman"/>
            <w:sz w:val="24"/>
            <w:szCs w:val="24"/>
          </w:rPr>
          <w:delText>screening-off</w:delText>
        </w:r>
      </w:del>
      <w:del w:id="25" w:author="Sobel, David" w:date="2023-09-26T14:38:00Z">
        <w:r w:rsidDel="00581ABE">
          <w:rPr>
            <w:rFonts w:ascii="Times New Roman" w:eastAsia="Times New Roman" w:hAnsi="Times New Roman" w:cs="Times New Roman"/>
            <w:sz w:val="24"/>
            <w:szCs w:val="24"/>
          </w:rPr>
          <w:delText xml:space="preserve"> reasoning for three (or more) objects. To illustrate why this issue is important, consider a modified version of the standard backwards blocking event, which we implement in the current study. Children first see an ABC+ sequence followed by an A+ sequence. If backwards blocking reasoning is unaffected by the number of presented objects, then children should be less likely to label objects B and C as 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where more than two objects are used.</w:delText>
        </w:r>
      </w:del>
    </w:p>
    <w:p w14:paraId="1DA67BE3" w14:textId="73E3109A" w:rsidR="006659C7" w:rsidRDefault="00581ABE">
      <w:pPr>
        <w:spacing w:after="0" w:line="480" w:lineRule="auto"/>
        <w:ind w:firstLine="720"/>
        <w:rPr>
          <w:ins w:id="26" w:author="Sobel, David" w:date="2023-09-27T10:46:00Z"/>
          <w:rStyle w:val="cf01"/>
        </w:rPr>
      </w:pPr>
      <w:bookmarkStart w:id="27" w:name="_Hlk146796610"/>
      <w:ins w:id="28" w:author="Sobel, David" w:date="2023-09-26T14:38:00Z">
        <w:r>
          <w:rPr>
            <w:rStyle w:val="cf01"/>
          </w:rPr>
          <w:t xml:space="preserve">Second, although there are investigations suggesting Bayesian models </w:t>
        </w:r>
      </w:ins>
      <w:ins w:id="29" w:author="Sobel, David" w:date="2023-09-27T10:43:00Z">
        <w:r w:rsidR="00285586">
          <w:rPr>
            <w:rStyle w:val="cf01"/>
          </w:rPr>
          <w:t xml:space="preserve">are a </w:t>
        </w:r>
      </w:ins>
      <w:ins w:id="30" w:author="Sobel, David" w:date="2023-09-26T14:38:00Z">
        <w:r>
          <w:rPr>
            <w:rStyle w:val="cf01"/>
          </w:rPr>
          <w:t xml:space="preserve">better account for children's retrospective reasoning (Griffiths et al., 2011; Sobel et al., 2004), these investigations focus on a simplified case - reasoning about exactly two </w:t>
        </w:r>
      </w:ins>
      <w:ins w:id="31" w:author="Sobel, David" w:date="2023-09-26T14:46:00Z">
        <w:r w:rsidR="00F4641B">
          <w:rPr>
            <w:rStyle w:val="cf01"/>
          </w:rPr>
          <w:t>candidate causes</w:t>
        </w:r>
      </w:ins>
      <w:ins w:id="32" w:author="Sobel, David" w:date="2023-09-26T14:38:00Z">
        <w:r>
          <w:rPr>
            <w:rStyle w:val="cf01"/>
          </w:rPr>
          <w:t xml:space="preserve">. </w:t>
        </w:r>
      </w:ins>
      <w:ins w:id="33" w:author="Sobel, David" w:date="2023-09-27T10:43:00Z">
        <w:r w:rsidR="007E5D06">
          <w:rPr>
            <w:rStyle w:val="cf01"/>
          </w:rPr>
          <w:t xml:space="preserve">Indeed, when three candidate causes are presented, </w:t>
        </w:r>
      </w:ins>
      <w:ins w:id="34" w:author="Sobel, David" w:date="2023-09-27T10:44:00Z">
        <w:r w:rsidR="007E5D06">
          <w:rPr>
            <w:rStyle w:val="cf01"/>
          </w:rPr>
          <w:t xml:space="preserve">some of </w:t>
        </w:r>
      </w:ins>
      <w:ins w:id="35" w:author="Sobel, David" w:date="2023-09-27T10:43:00Z">
        <w:r w:rsidR="007E5D06">
          <w:rPr>
            <w:rStyle w:val="cf01"/>
          </w:rPr>
          <w:t xml:space="preserve">children’s inferences </w:t>
        </w:r>
      </w:ins>
      <w:ins w:id="36" w:author="Sobel, David" w:date="2023-09-27T10:44:00Z">
        <w:r w:rsidR="007E5D06">
          <w:rPr>
            <w:rStyle w:val="cf01"/>
          </w:rPr>
          <w:t xml:space="preserve">are better explained by Bayesian models, while other inferences are better explained by associative </w:t>
        </w:r>
        <w:r w:rsidR="007E5D06">
          <w:rPr>
            <w:rStyle w:val="cf01"/>
          </w:rPr>
          <w:lastRenderedPageBreak/>
          <w:t xml:space="preserve">reasoning (Griffiths et al., 2011; Experiment 3). </w:t>
        </w:r>
        <w:r w:rsidR="006659C7">
          <w:rPr>
            <w:rStyle w:val="cf01"/>
          </w:rPr>
          <w:t xml:space="preserve">This suggests an intriguing possibility: as the number of candidate causes increases, </w:t>
        </w:r>
      </w:ins>
      <w:ins w:id="37" w:author="Sobel, David" w:date="2023-09-27T10:45:00Z">
        <w:r w:rsidR="006A1C87">
          <w:rPr>
            <w:rStyle w:val="cf01"/>
          </w:rPr>
          <w:t xml:space="preserve">children might not use more rational reasoning measures, and instead default back to simpler, more associative </w:t>
        </w:r>
        <w:r w:rsidR="004B058C">
          <w:rPr>
            <w:rStyle w:val="cf01"/>
          </w:rPr>
          <w:t xml:space="preserve">mechanisms (akin to System 1/System 2 reasoning, </w:t>
        </w:r>
        <w:commentRangeStart w:id="38"/>
        <w:r w:rsidR="004B058C">
          <w:rPr>
            <w:rStyle w:val="cf01"/>
          </w:rPr>
          <w:t>CITATIONS</w:t>
        </w:r>
      </w:ins>
      <w:commentRangeEnd w:id="38"/>
      <w:ins w:id="39" w:author="Sobel, David" w:date="2023-09-28T10:16:00Z">
        <w:r w:rsidR="00560924">
          <w:rPr>
            <w:rStyle w:val="CommentReference"/>
          </w:rPr>
          <w:commentReference w:id="38"/>
        </w:r>
      </w:ins>
      <w:ins w:id="40" w:author="Sobel, David" w:date="2023-09-27T10:45:00Z">
        <w:r w:rsidR="004B058C">
          <w:rPr>
            <w:rStyle w:val="cf01"/>
          </w:rPr>
          <w:t xml:space="preserve">). </w:t>
        </w:r>
      </w:ins>
    </w:p>
    <w:bookmarkEnd w:id="27"/>
    <w:p w14:paraId="17CF7CF3" w14:textId="75D019BF" w:rsidR="00595C28" w:rsidRDefault="004B058C" w:rsidP="00595C28">
      <w:pPr>
        <w:spacing w:after="0" w:line="480" w:lineRule="auto"/>
        <w:ind w:firstLine="720"/>
        <w:rPr>
          <w:ins w:id="41" w:author="Sobel, David" w:date="2023-09-27T10:48:00Z"/>
          <w:rFonts w:ascii="Times New Roman" w:eastAsia="Times New Roman" w:hAnsi="Times New Roman" w:cs="Times New Roman"/>
          <w:sz w:val="24"/>
          <w:szCs w:val="24"/>
        </w:rPr>
      </w:pPr>
      <w:ins w:id="42" w:author="Sobel, David" w:date="2023-09-27T10:46:00Z">
        <w:r>
          <w:rPr>
            <w:rStyle w:val="cf01"/>
          </w:rPr>
          <w:t>But why are associative mechanisms simpler in this case? A fundamental difference between these two modeling approaches is the way a hypothesis space is initially constructed</w:t>
        </w:r>
        <w:r w:rsidR="003A6EF6">
          <w:rPr>
            <w:rStyle w:val="cf01"/>
          </w:rPr>
          <w:t xml:space="preserve">. Some associative models (including the one we instantiate here) posit a linear increase in the complexity of the </w:t>
        </w:r>
      </w:ins>
      <w:ins w:id="43" w:author="Sobel, David" w:date="2023-09-27T10:47:00Z">
        <w:r w:rsidR="003A6EF6">
          <w:rPr>
            <w:rStyle w:val="cf01"/>
          </w:rPr>
          <w:t>hypothesis space</w:t>
        </w:r>
      </w:ins>
      <w:ins w:id="44" w:author="Sobel, David" w:date="2023-09-27T10:46:00Z">
        <w:r w:rsidR="003A6EF6">
          <w:rPr>
            <w:rStyle w:val="cf01"/>
          </w:rPr>
          <w:t xml:space="preserve"> based on the number of potential causes.</w:t>
        </w:r>
      </w:ins>
      <w:ins w:id="45" w:author="Sobel, David" w:date="2023-09-27T10:47:00Z">
        <w:r w:rsidR="003A6EF6">
          <w:rPr>
            <w:rStyle w:val="cf01"/>
          </w:rPr>
          <w:t xml:space="preserve"> </w:t>
        </w:r>
        <w:r w:rsidR="000173FC">
          <w:rPr>
            <w:rStyle w:val="cf01"/>
          </w:rPr>
          <w:t xml:space="preserve">That is, as the number of potential causes moves from 2 to n, the complexity of the hypotheses under consideration increases linearly from 2 to n as children must keep track of an associative value between each </w:t>
        </w:r>
        <w:r w:rsidR="00595C28">
          <w:rPr>
            <w:rStyle w:val="cf01"/>
          </w:rPr>
          <w:t>candidate cause and the effect</w:t>
        </w:r>
        <w:r w:rsidR="000173FC">
          <w:rPr>
            <w:rStyle w:val="cf01"/>
          </w:rPr>
          <w:t>.</w:t>
        </w:r>
      </w:ins>
      <w:ins w:id="46" w:author="Sobel, David" w:date="2023-09-27T10:48:00Z">
        <w:r w:rsidR="00595C28" w:rsidRPr="00595C28">
          <w:rPr>
            <w:rStyle w:val="cf01"/>
          </w:rPr>
          <w:t xml:space="preserve"> </w:t>
        </w:r>
        <w:r w:rsidR="00595C28">
          <w:rPr>
            <w:rStyle w:val="cf01"/>
          </w:rPr>
          <w:t>In contrast, Bayesian models (as we will instantiate below) increase the complexity of the hypothesis space exponentially</w:t>
        </w:r>
        <w:r w:rsidR="00914F16">
          <w:rPr>
            <w:rStyle w:val="cf01"/>
          </w:rPr>
          <w:t xml:space="preserve"> as the number of candidate causes increases</w:t>
        </w:r>
        <w:r w:rsidR="00595C28">
          <w:rPr>
            <w:rStyle w:val="cf01"/>
          </w:rPr>
          <w:t xml:space="preserve"> – that is moving from 2 to n potential causes increases the complexity of the hypotheses under consideration from </w:t>
        </w:r>
        <w:r w:rsidR="00914F16">
          <w:rPr>
            <w:rStyle w:val="cf01"/>
          </w:rPr>
          <w:t>x</w:t>
        </w:r>
        <w:r w:rsidR="00595C28" w:rsidRPr="007A7C43">
          <w:rPr>
            <w:rStyle w:val="cf01"/>
            <w:vertAlign w:val="superscript"/>
          </w:rPr>
          <w:t>2</w:t>
        </w:r>
        <w:r w:rsidR="00595C28">
          <w:rPr>
            <w:rStyle w:val="cf01"/>
          </w:rPr>
          <w:t xml:space="preserve"> to </w:t>
        </w:r>
        <w:proofErr w:type="spellStart"/>
        <w:proofErr w:type="gramStart"/>
        <w:r w:rsidR="00914F16">
          <w:rPr>
            <w:rStyle w:val="cf01"/>
          </w:rPr>
          <w:t>x</w:t>
        </w:r>
        <w:r w:rsidR="00595C28">
          <w:rPr>
            <w:rStyle w:val="cf01"/>
            <w:vertAlign w:val="superscript"/>
          </w:rPr>
          <w:t>n</w:t>
        </w:r>
        <w:proofErr w:type="spellEnd"/>
        <w:r w:rsidR="00914F16">
          <w:rPr>
            <w:rStyle w:val="cf01"/>
            <w:vertAlign w:val="superscript"/>
          </w:rPr>
          <w:t xml:space="preserve"> </w:t>
        </w:r>
        <w:r w:rsidR="00914F16">
          <w:rPr>
            <w:rStyle w:val="cf01"/>
          </w:rPr>
          <w:t xml:space="preserve"> (</w:t>
        </w:r>
        <w:proofErr w:type="gramEnd"/>
        <w:r w:rsidR="00914F16">
          <w:rPr>
            <w:rStyle w:val="cf01"/>
          </w:rPr>
          <w:t>note, in this case x=2 because of an assumption about determinis</w:t>
        </w:r>
      </w:ins>
      <w:ins w:id="47" w:author="Sobel, David" w:date="2023-09-27T10:49:00Z">
        <w:r w:rsidR="00914F16">
          <w:rPr>
            <w:rStyle w:val="cf01"/>
          </w:rPr>
          <w:t>m</w:t>
        </w:r>
        <w:r w:rsidR="00AF79C7">
          <w:rPr>
            <w:rStyle w:val="cf01"/>
          </w:rPr>
          <w:t>, but in these calculations, x is a constant</w:t>
        </w:r>
        <w:r w:rsidR="00914F16">
          <w:rPr>
            <w:rStyle w:val="cf01"/>
          </w:rPr>
          <w:t>)</w:t>
        </w:r>
        <w:r w:rsidR="00AF79C7">
          <w:rPr>
            <w:rStyle w:val="cf01"/>
          </w:rPr>
          <w:t>.</w:t>
        </w:r>
      </w:ins>
      <w:ins w:id="48" w:author="Sobel, David" w:date="2023-09-27T10:48:00Z">
        <w:r w:rsidR="00595C28">
          <w:rPr>
            <w:rStyle w:val="cf01"/>
          </w:rPr>
          <w:t xml:space="preserve"> </w:t>
        </w:r>
      </w:ins>
      <w:ins w:id="49" w:author="Sobel, David" w:date="2023-09-27T10:49:00Z">
        <w:r w:rsidR="00AF79C7">
          <w:rPr>
            <w:rStyle w:val="cf01"/>
          </w:rPr>
          <w:t>A</w:t>
        </w:r>
      </w:ins>
      <w:ins w:id="50" w:author="Sobel, David" w:date="2023-09-27T10:48:00Z">
        <w:r w:rsidR="00595C28">
          <w:rPr>
            <w:rStyle w:val="cf01"/>
          </w:rPr>
          <w:t>t larger values of candidate causes, it is highly possible that children might rely on more associative mechanisms because of the information processing demands.</w:t>
        </w:r>
      </w:ins>
    </w:p>
    <w:p w14:paraId="7BE52913" w14:textId="37162BEA" w:rsidR="00581ABE" w:rsidRDefault="00581ABE">
      <w:pPr>
        <w:spacing w:after="0" w:line="480" w:lineRule="auto"/>
        <w:ind w:firstLine="720"/>
        <w:rPr>
          <w:ins w:id="51" w:author="Sobel, David" w:date="2023-09-26T14:38:00Z"/>
          <w:rFonts w:ascii="Times New Roman" w:eastAsia="Times New Roman" w:hAnsi="Times New Roman" w:cs="Times New Roman"/>
          <w:sz w:val="24"/>
          <w:szCs w:val="24"/>
        </w:rPr>
      </w:pPr>
      <w:ins w:id="52" w:author="Sobel, David" w:date="2023-09-26T14:38:00Z">
        <w:r>
          <w:rPr>
            <w:rStyle w:val="cf01"/>
          </w:rPr>
          <w:t xml:space="preserve">The present study </w:t>
        </w:r>
      </w:ins>
      <w:ins w:id="53" w:author="Sobel, David" w:date="2023-09-27T10:49:00Z">
        <w:r w:rsidR="00AF79C7">
          <w:rPr>
            <w:rStyle w:val="cf01"/>
          </w:rPr>
          <w:t>presents</w:t>
        </w:r>
      </w:ins>
      <w:ins w:id="54" w:author="Sobel, David" w:date="2023-09-27T10:51:00Z">
        <w:r w:rsidR="00B606DA">
          <w:rPr>
            <w:rStyle w:val="cf01"/>
          </w:rPr>
          <w:t xml:space="preserve"> children with</w:t>
        </w:r>
      </w:ins>
      <w:ins w:id="55" w:author="Sobel, David" w:date="2023-09-27T10:49:00Z">
        <w:r w:rsidR="00AF79C7">
          <w:rPr>
            <w:rStyle w:val="cf01"/>
          </w:rPr>
          <w:t xml:space="preserve"> different kinds of retrospective </w:t>
        </w:r>
      </w:ins>
      <w:ins w:id="56" w:author="Sobel, David" w:date="2023-09-27T10:50:00Z">
        <w:r w:rsidR="00AF79C7">
          <w:rPr>
            <w:rStyle w:val="cf01"/>
          </w:rPr>
          <w:t xml:space="preserve">causal inferences </w:t>
        </w:r>
      </w:ins>
      <w:ins w:id="57" w:author="Sobel, David" w:date="2023-09-27T10:51:00Z">
        <w:r w:rsidR="006368E8">
          <w:rPr>
            <w:rStyle w:val="cf01"/>
          </w:rPr>
          <w:t xml:space="preserve">that increase </w:t>
        </w:r>
      </w:ins>
      <w:ins w:id="58" w:author="Sobel, David" w:date="2023-09-27T10:49:00Z">
        <w:r w:rsidR="00AF79C7">
          <w:rPr>
            <w:rStyle w:val="cf01"/>
          </w:rPr>
          <w:t xml:space="preserve">the </w:t>
        </w:r>
      </w:ins>
      <w:ins w:id="59" w:author="Sobel, David" w:date="2023-09-26T14:38:00Z">
        <w:r>
          <w:rPr>
            <w:rStyle w:val="cf01"/>
          </w:rPr>
          <w:t>information processing demands by asking them to reason about more than two objects at a given tim</w:t>
        </w:r>
      </w:ins>
      <w:ins w:id="60" w:author="Sobel, David" w:date="2023-09-26T14:39:00Z">
        <w:r>
          <w:rPr>
            <w:rStyle w:val="cf01"/>
          </w:rPr>
          <w:t>e</w:t>
        </w:r>
      </w:ins>
      <w:ins w:id="61" w:author="Sobel, David" w:date="2023-09-26T14:38:00Z">
        <w:r>
          <w:rPr>
            <w:rStyle w:val="cf01"/>
          </w:rPr>
          <w:t xml:space="preserve">. This procedure allows us to consider not only more generalized examples of retrospective </w:t>
        </w:r>
      </w:ins>
      <w:ins w:id="62" w:author="Sobel, David" w:date="2023-09-27T10:52:00Z">
        <w:r w:rsidR="006368E8">
          <w:rPr>
            <w:rStyle w:val="cf01"/>
          </w:rPr>
          <w:t xml:space="preserve">causal </w:t>
        </w:r>
      </w:ins>
      <w:ins w:id="63" w:author="Sobel, David" w:date="2023-09-26T14:38:00Z">
        <w:r>
          <w:rPr>
            <w:rStyle w:val="cf01"/>
          </w:rPr>
          <w:t xml:space="preserve">inference, but </w:t>
        </w:r>
      </w:ins>
      <w:ins w:id="64" w:author="Sobel, David" w:date="2023-09-27T10:50:00Z">
        <w:r w:rsidR="00AF79C7">
          <w:rPr>
            <w:rStyle w:val="cf01"/>
          </w:rPr>
          <w:t xml:space="preserve">also </w:t>
        </w:r>
      </w:ins>
      <w:ins w:id="65" w:author="Sobel, David" w:date="2023-09-26T14:38:00Z">
        <w:r>
          <w:rPr>
            <w:rStyle w:val="cf01"/>
          </w:rPr>
          <w:t xml:space="preserve">by presenting model fits from both Associative learning and Bayesian accounts, we can explicitly contrast whether each model explains all facets </w:t>
        </w:r>
      </w:ins>
      <w:ins w:id="66" w:author="Sobel, David" w:date="2023-09-27T10:52:00Z">
        <w:r w:rsidR="006368E8">
          <w:rPr>
            <w:rStyle w:val="cf01"/>
          </w:rPr>
          <w:t xml:space="preserve">or different facets </w:t>
        </w:r>
      </w:ins>
      <w:ins w:id="67" w:author="Sobel, David" w:date="2023-09-26T14:38:00Z">
        <w:r>
          <w:rPr>
            <w:rStyle w:val="cf01"/>
          </w:rPr>
          <w:t>of the results.</w:t>
        </w:r>
      </w:ins>
      <w:ins w:id="68" w:author="Sobel, David" w:date="2023-09-26T14:39:00Z">
        <w:r>
          <w:rPr>
            <w:rStyle w:val="cf01"/>
          </w:rPr>
          <w:t xml:space="preserve"> </w:t>
        </w:r>
      </w:ins>
      <w:ins w:id="69" w:author="Sobel, David" w:date="2023-09-27T10:53:00Z">
        <w:r w:rsidR="00E4724E">
          <w:rPr>
            <w:rStyle w:val="cf01"/>
          </w:rPr>
          <w:t>Unlike</w:t>
        </w:r>
      </w:ins>
      <w:ins w:id="70" w:author="Sobel, David" w:date="2023-09-27T10:52:00Z">
        <w:r w:rsidR="006368E8">
          <w:rPr>
            <w:rStyle w:val="cf01"/>
          </w:rPr>
          <w:t xml:space="preserve"> </w:t>
        </w:r>
        <w:r w:rsidR="00091807">
          <w:rPr>
            <w:rStyle w:val="cf01"/>
          </w:rPr>
          <w:t xml:space="preserve">previous cases where Bayesian inference more clearly </w:t>
        </w:r>
      </w:ins>
      <w:ins w:id="71" w:author="Sobel, David" w:date="2023-09-27T10:53:00Z">
        <w:r w:rsidR="00E4724E">
          <w:rPr>
            <w:rStyle w:val="cf01"/>
          </w:rPr>
          <w:t>describes</w:t>
        </w:r>
      </w:ins>
      <w:ins w:id="72" w:author="Sobel, David" w:date="2023-09-27T10:52:00Z">
        <w:r w:rsidR="00091807">
          <w:rPr>
            <w:rStyle w:val="cf01"/>
          </w:rPr>
          <w:t xml:space="preserve"> children’s </w:t>
        </w:r>
      </w:ins>
      <w:ins w:id="73" w:author="Sobel, David" w:date="2023-09-27T10:53:00Z">
        <w:r w:rsidR="00E4724E">
          <w:rPr>
            <w:rStyle w:val="cf01"/>
          </w:rPr>
          <w:t xml:space="preserve">reasoning, here we hypothesize that both modeling </w:t>
        </w:r>
        <w:proofErr w:type="spellStart"/>
        <w:r w:rsidR="00E4724E">
          <w:rPr>
            <w:rStyle w:val="cf01"/>
          </w:rPr>
          <w:t>appropaches</w:t>
        </w:r>
        <w:proofErr w:type="spellEnd"/>
        <w:r w:rsidR="00E4724E">
          <w:rPr>
            <w:rStyle w:val="cf01"/>
          </w:rPr>
          <w:t xml:space="preserve"> will have distinct explanatory power.</w:t>
        </w:r>
      </w:ins>
    </w:p>
    <w:p w14:paraId="7FA53738" w14:textId="76410B48" w:rsidR="00905BF9" w:rsidDel="00581ABE" w:rsidRDefault="002C5BA9">
      <w:pPr>
        <w:spacing w:after="0" w:line="480" w:lineRule="auto"/>
        <w:ind w:firstLine="720"/>
        <w:rPr>
          <w:del w:id="74" w:author="Sobel, David" w:date="2023-09-26T14:44:00Z"/>
          <w:rFonts w:ascii="Times New Roman" w:eastAsia="Times New Roman" w:hAnsi="Times New Roman" w:cs="Times New Roman"/>
          <w:sz w:val="24"/>
          <w:szCs w:val="24"/>
        </w:rPr>
      </w:pPr>
      <w:del w:id="75" w:author="Sobel, David" w:date="2023-09-26T14:44:00Z">
        <w:r w:rsidDel="00581ABE">
          <w:rPr>
            <w:rFonts w:ascii="Times New Roman" w:eastAsia="Times New Roman" w:hAnsi="Times New Roman" w:cs="Times New Roman"/>
            <w:sz w:val="24"/>
            <w:szCs w:val="24"/>
          </w:rPr>
          <w:delText xml:space="preserve">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backwards blocking reasoning in human beings, then the difference between these two settings is </w:delText>
        </w:r>
        <w:r w:rsidDel="00581ABE">
          <w:rPr>
            <w:rFonts w:ascii="Times New Roman" w:eastAsia="Times New Roman" w:hAnsi="Times New Roman" w:cs="Times New Roman"/>
            <w:sz w:val="24"/>
            <w:szCs w:val="24"/>
          </w:rPr>
          <w:lastRenderedPageBreak/>
          <w:delText>far from trivial. This is because in the two-cause setting, participants need only to determine which of four candidate causal hypotheses generated the observed data (if each object can either be a blicket or not and children are asked to reason about four blickets, then there are 2</w:delText>
        </w:r>
        <w:r w:rsidDel="00581ABE">
          <w:rPr>
            <w:rFonts w:ascii="Times New Roman" w:eastAsia="Times New Roman" w:hAnsi="Times New Roman" w:cs="Times New Roman"/>
            <w:sz w:val="24"/>
            <w:szCs w:val="24"/>
            <w:vertAlign w:val="superscript"/>
          </w:rPr>
          <w:delText>4</w:delText>
        </w:r>
        <w:r w:rsidDel="00581ABE">
          <w:rPr>
            <w:rFonts w:ascii="Times New Roman" w:eastAsia="Times New Roman" w:hAnsi="Times New Roman" w:cs="Times New Roman"/>
            <w:sz w:val="24"/>
            <w:szCs w:val="24"/>
          </w:rPr>
          <w:delTex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Thus, if children are sensitive to this increase in the size of the underlying hypothesis space and they possess limited information-processing abilities, then they may resort to simpler modes of processing that are better captured by associative learning mechanisms than on more sophisticated forms of thinking that approximate Bayesian inference. </w:delText>
        </w:r>
      </w:del>
    </w:p>
    <w:p w14:paraId="5586996B" w14:textId="13E6BA8B" w:rsidR="00F4641B" w:rsidRDefault="00E4724E">
      <w:pPr>
        <w:spacing w:after="0" w:line="480" w:lineRule="auto"/>
        <w:ind w:firstLine="720"/>
        <w:rPr>
          <w:ins w:id="76" w:author="Sobel, David" w:date="2023-09-26T14:52:00Z"/>
          <w:rFonts w:ascii="Times New Roman" w:eastAsia="Times New Roman" w:hAnsi="Times New Roman" w:cs="Times New Roman"/>
          <w:sz w:val="24"/>
          <w:szCs w:val="24"/>
        </w:rPr>
      </w:pPr>
      <w:ins w:id="77" w:author="Sobel, David" w:date="2023-09-27T10:53:00Z">
        <w:r>
          <w:rPr>
            <w:rFonts w:ascii="Times New Roman" w:eastAsia="Times New Roman" w:hAnsi="Times New Roman" w:cs="Times New Roman"/>
            <w:sz w:val="24"/>
            <w:szCs w:val="24"/>
          </w:rPr>
          <w:t xml:space="preserve">Indeed, </w:t>
        </w:r>
      </w:ins>
      <w:del w:id="78" w:author="Sobel, David" w:date="2023-09-27T10:53:00Z">
        <w:r w:rsidR="002C5BA9" w:rsidDel="00E4724E">
          <w:rPr>
            <w:rFonts w:ascii="Times New Roman" w:eastAsia="Times New Roman" w:hAnsi="Times New Roman" w:cs="Times New Roman"/>
            <w:sz w:val="24"/>
            <w:szCs w:val="24"/>
          </w:rPr>
          <w:delText>T</w:delText>
        </w:r>
      </w:del>
      <w:ins w:id="79" w:author="Sobel, David" w:date="2023-09-27T10:53:00Z">
        <w:r>
          <w:rPr>
            <w:rFonts w:ascii="Times New Roman" w:eastAsia="Times New Roman" w:hAnsi="Times New Roman" w:cs="Times New Roman"/>
            <w:sz w:val="24"/>
            <w:szCs w:val="24"/>
          </w:rPr>
          <w:t>t</w:t>
        </w:r>
      </w:ins>
      <w:r w:rsidR="002C5BA9">
        <w:rPr>
          <w:rFonts w:ascii="Times New Roman" w:eastAsia="Times New Roman" w:hAnsi="Times New Roman" w:cs="Times New Roman"/>
          <w:sz w:val="24"/>
          <w:szCs w:val="24"/>
        </w:rPr>
        <w:t xml:space="preserve">here is </w:t>
      </w:r>
      <w:del w:id="80" w:author="Sobel, David" w:date="2023-09-27T10:53:00Z">
        <w:r w:rsidR="002C5BA9" w:rsidDel="00E4724E">
          <w:rPr>
            <w:rFonts w:ascii="Times New Roman" w:eastAsia="Times New Roman" w:hAnsi="Times New Roman" w:cs="Times New Roman"/>
            <w:sz w:val="24"/>
            <w:szCs w:val="24"/>
          </w:rPr>
          <w:delText xml:space="preserve">now </w:delText>
        </w:r>
      </w:del>
      <w:r w:rsidR="002C5BA9">
        <w:rPr>
          <w:rFonts w:ascii="Times New Roman" w:eastAsia="Times New Roman" w:hAnsi="Times New Roman" w:cs="Times New Roman"/>
          <w:sz w:val="24"/>
          <w:szCs w:val="24"/>
        </w:rPr>
        <w:t xml:space="preserve">considerable evidence demonstrating that children will </w:t>
      </w:r>
      <w:del w:id="81" w:author="Sobel, David" w:date="2023-09-27T10:53:00Z">
        <w:r w:rsidR="002C5BA9" w:rsidDel="00E4724E">
          <w:rPr>
            <w:rFonts w:ascii="Times New Roman" w:eastAsia="Times New Roman" w:hAnsi="Times New Roman" w:cs="Times New Roman"/>
            <w:sz w:val="24"/>
            <w:szCs w:val="24"/>
          </w:rPr>
          <w:delText xml:space="preserve">indeed </w:delText>
        </w:r>
      </w:del>
      <w:r w:rsidR="002C5BA9">
        <w:rPr>
          <w:rFonts w:ascii="Times New Roman" w:eastAsia="Times New Roman" w:hAnsi="Times New Roman" w:cs="Times New Roman"/>
          <w:sz w:val="24"/>
          <w:szCs w:val="24"/>
        </w:rPr>
        <w:t xml:space="preserve">default to simpler modes of thinking when their information-processing abilities are taxed (e.g., Doebel &amp; Zelazo, 2015; Frye et al., 1995; Zelazo et al., 1996; Zelazo et al., 2003). </w:t>
      </w:r>
      <w:del w:id="82" w:author="Sobel, David" w:date="2023-09-26T14:45:00Z">
        <w:r w:rsidR="002C5BA9" w:rsidDel="00F4641B">
          <w:rPr>
            <w:rFonts w:ascii="Times New Roman" w:eastAsia="Times New Roman" w:hAnsi="Times New Roman" w:cs="Times New Roman"/>
            <w:sz w:val="24"/>
            <w:szCs w:val="24"/>
          </w:rPr>
          <w:delText xml:space="preserve">For example, </w:delText>
        </w:r>
      </w:del>
      <w:ins w:id="83" w:author="Sobel, David" w:date="2023-09-27T10:54:00Z">
        <w:r>
          <w:rPr>
            <w:rFonts w:ascii="Times New Roman" w:eastAsia="Times New Roman" w:hAnsi="Times New Roman" w:cs="Times New Roman"/>
            <w:sz w:val="24"/>
            <w:szCs w:val="24"/>
          </w:rPr>
          <w:t xml:space="preserve">For instance, in a recent study, </w:t>
        </w:r>
      </w:ins>
      <w:proofErr w:type="spellStart"/>
      <w:r w:rsidR="002C5BA9">
        <w:rPr>
          <w:rFonts w:ascii="Times New Roman" w:eastAsia="Times New Roman" w:hAnsi="Times New Roman" w:cs="Times New Roman"/>
          <w:sz w:val="24"/>
          <w:szCs w:val="24"/>
        </w:rPr>
        <w:t>Kenderla</w:t>
      </w:r>
      <w:proofErr w:type="spellEnd"/>
      <w:r w:rsidR="002C5BA9">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ostensibly manual exploration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w:t>
      </w:r>
      <w:r w:rsidR="002C5BA9">
        <w:rPr>
          <w:rFonts w:ascii="Times New Roman" w:eastAsia="Times New Roman" w:hAnsi="Times New Roman" w:cs="Times New Roman"/>
          <w:sz w:val="24"/>
          <w:szCs w:val="24"/>
        </w:rPr>
        <w:lastRenderedPageBreak/>
        <w:t xml:space="preserve">distractor. </w:t>
      </w:r>
      <w:bookmarkStart w:id="84" w:name="_Hlk146797653"/>
      <w:r w:rsidR="00F4641B">
        <w:rPr>
          <w:rFonts w:ascii="Times New Roman" w:eastAsia="Times New Roman" w:hAnsi="Times New Roman" w:cs="Times New Roman"/>
          <w:sz w:val="24"/>
          <w:szCs w:val="24"/>
        </w:rPr>
        <w:t xml:space="preserve">Even in </w:t>
      </w:r>
      <w:r w:rsidR="003C6D53">
        <w:rPr>
          <w:rFonts w:ascii="Times New Roman" w:eastAsia="Times New Roman" w:hAnsi="Times New Roman" w:cs="Times New Roman"/>
          <w:sz w:val="24"/>
          <w:szCs w:val="24"/>
        </w:rPr>
        <w:t>infancy</w:t>
      </w:r>
      <w:r w:rsidR="00F4641B">
        <w:rPr>
          <w:rFonts w:ascii="Times New Roman" w:eastAsia="Times New Roman" w:hAnsi="Times New Roman" w:cs="Times New Roman"/>
          <w:sz w:val="24"/>
          <w:szCs w:val="24"/>
        </w:rPr>
        <w:t xml:space="preserve">, there is development from more associative to more rational inferences. Using an anticipatory eye-gaze measure, </w:t>
      </w:r>
      <w:proofErr w:type="gramStart"/>
      <w:r w:rsidR="002C5BA9">
        <w:rPr>
          <w:rFonts w:ascii="Times New Roman" w:eastAsia="Times New Roman" w:hAnsi="Times New Roman" w:cs="Times New Roman"/>
          <w:sz w:val="24"/>
          <w:szCs w:val="24"/>
        </w:rPr>
        <w:t>Sobel</w:t>
      </w:r>
      <w:proofErr w:type="gramEnd"/>
      <w:r w:rsidR="002C5BA9">
        <w:rPr>
          <w:rFonts w:ascii="Times New Roman" w:eastAsia="Times New Roman" w:hAnsi="Times New Roman" w:cs="Times New Roman"/>
          <w:sz w:val="24"/>
          <w:szCs w:val="24"/>
        </w:rPr>
        <w:t xml:space="preserve"> and Kirkham (2007) found that 8-month-olds exhibited backwards blocking inferences similar to preschoolers, </w:t>
      </w:r>
      <w:r w:rsidR="00F4641B">
        <w:rPr>
          <w:rFonts w:ascii="Times New Roman" w:eastAsia="Times New Roman" w:hAnsi="Times New Roman" w:cs="Times New Roman"/>
          <w:sz w:val="24"/>
          <w:szCs w:val="24"/>
        </w:rPr>
        <w:t xml:space="preserve">but </w:t>
      </w:r>
      <w:r w:rsidR="002C5BA9">
        <w:rPr>
          <w:rFonts w:ascii="Times New Roman" w:eastAsia="Times New Roman" w:hAnsi="Times New Roman" w:cs="Times New Roman"/>
          <w:sz w:val="24"/>
          <w:szCs w:val="24"/>
        </w:rPr>
        <w:t xml:space="preserve">5-month-olds’ inferences </w:t>
      </w:r>
      <w:ins w:id="85" w:author="Sobel, David" w:date="2023-09-26T14:51:00Z">
        <w:r w:rsidR="00F4641B">
          <w:rPr>
            <w:rFonts w:ascii="Times New Roman" w:eastAsia="Times New Roman" w:hAnsi="Times New Roman" w:cs="Times New Roman"/>
            <w:sz w:val="24"/>
            <w:szCs w:val="24"/>
          </w:rPr>
          <w:t xml:space="preserve">were </w:t>
        </w:r>
      </w:ins>
      <w:r w:rsidR="002C5BA9">
        <w:rPr>
          <w:rFonts w:ascii="Times New Roman" w:eastAsia="Times New Roman" w:hAnsi="Times New Roman" w:cs="Times New Roman"/>
          <w:sz w:val="24"/>
          <w:szCs w:val="24"/>
        </w:rPr>
        <w:t>more associative in nature</w:t>
      </w:r>
      <w:ins w:id="86" w:author="Sobel, David" w:date="2023-09-26T14:51:00Z">
        <w:r w:rsidR="00F4641B">
          <w:rPr>
            <w:rFonts w:ascii="Times New Roman" w:eastAsia="Times New Roman" w:hAnsi="Times New Roman" w:cs="Times New Roman"/>
            <w:sz w:val="24"/>
            <w:szCs w:val="24"/>
          </w:rPr>
          <w:t>.</w:t>
        </w:r>
      </w:ins>
      <w:r w:rsidR="002C5BA9">
        <w:rPr>
          <w:rFonts w:ascii="Times New Roman" w:eastAsia="Times New Roman" w:hAnsi="Times New Roman" w:cs="Times New Roman"/>
          <w:sz w:val="24"/>
          <w:szCs w:val="24"/>
        </w:rPr>
        <w:t xml:space="preserve"> </w:t>
      </w:r>
      <w:ins w:id="87" w:author="Sobel, David" w:date="2023-09-26T14:50:00Z">
        <w:r w:rsidR="00F4641B">
          <w:rPr>
            <w:rFonts w:ascii="Times New Roman" w:eastAsia="Times New Roman" w:hAnsi="Times New Roman" w:cs="Times New Roman"/>
            <w:sz w:val="24"/>
            <w:szCs w:val="24"/>
          </w:rPr>
          <w:t>W</w:t>
        </w:r>
      </w:ins>
      <w:r w:rsidR="002C5BA9">
        <w:rPr>
          <w:rFonts w:ascii="Times New Roman" w:eastAsia="Times New Roman" w:hAnsi="Times New Roman" w:cs="Times New Roman"/>
          <w:sz w:val="24"/>
          <w:szCs w:val="24"/>
        </w:rPr>
        <w:t xml:space="preserve">hen infants make judgments about the reliability of </w:t>
      </w:r>
      <w:ins w:id="88" w:author="Sobel, David" w:date="2023-09-26T14:50:00Z">
        <w:r w:rsidR="00F4641B">
          <w:rPr>
            <w:rFonts w:ascii="Times New Roman" w:eastAsia="Times New Roman" w:hAnsi="Times New Roman" w:cs="Times New Roman"/>
            <w:sz w:val="24"/>
            <w:szCs w:val="24"/>
          </w:rPr>
          <w:t xml:space="preserve">others’ </w:t>
        </w:r>
      </w:ins>
      <w:r w:rsidR="002C5BA9">
        <w:rPr>
          <w:rFonts w:ascii="Times New Roman" w:eastAsia="Times New Roman" w:hAnsi="Times New Roman" w:cs="Times New Roman"/>
          <w:sz w:val="24"/>
          <w:szCs w:val="24"/>
        </w:rPr>
        <w:t xml:space="preserve">information, their decision-making seems to be best explained by associative processing (Sobel et al., 2020; </w:t>
      </w:r>
      <w:proofErr w:type="spellStart"/>
      <w:r w:rsidR="002C5BA9">
        <w:rPr>
          <w:rFonts w:ascii="Times New Roman" w:eastAsia="Times New Roman" w:hAnsi="Times New Roman" w:cs="Times New Roman"/>
          <w:sz w:val="24"/>
          <w:szCs w:val="24"/>
        </w:rPr>
        <w:t>Tummeltshammer</w:t>
      </w:r>
      <w:proofErr w:type="spellEnd"/>
      <w:r w:rsidR="002C5BA9">
        <w:rPr>
          <w:rFonts w:ascii="Times New Roman" w:eastAsia="Times New Roman" w:hAnsi="Times New Roman" w:cs="Times New Roman"/>
          <w:sz w:val="24"/>
          <w:szCs w:val="24"/>
        </w:rPr>
        <w:t xml:space="preserve"> et al., 2014). As children enter the preschool years, those judgments become more </w:t>
      </w:r>
      <w:del w:id="89" w:author="Sobel, David" w:date="2023-09-26T14:52:00Z">
        <w:r w:rsidR="002C5BA9" w:rsidDel="00F4641B">
          <w:rPr>
            <w:rFonts w:ascii="Times New Roman" w:eastAsia="Times New Roman" w:hAnsi="Times New Roman" w:cs="Times New Roman"/>
            <w:sz w:val="24"/>
            <w:szCs w:val="24"/>
          </w:rPr>
          <w:delText>normative</w:delText>
        </w:r>
      </w:del>
      <w:ins w:id="90" w:author="Sobel, David" w:date="2023-09-26T14:52:00Z">
        <w:r w:rsidR="00F4641B">
          <w:rPr>
            <w:rFonts w:ascii="Times New Roman" w:eastAsia="Times New Roman" w:hAnsi="Times New Roman" w:cs="Times New Roman"/>
            <w:sz w:val="24"/>
            <w:szCs w:val="24"/>
          </w:rPr>
          <w:t>rational in nature (Sobel &amp; Kushnir, 2013)</w:t>
        </w:r>
      </w:ins>
      <w:r w:rsidR="002C5BA9">
        <w:rPr>
          <w:rFonts w:ascii="Times New Roman" w:eastAsia="Times New Roman" w:hAnsi="Times New Roman" w:cs="Times New Roman"/>
          <w:sz w:val="24"/>
          <w:szCs w:val="24"/>
        </w:rPr>
        <w:t>, although occasionally they will default to associative forms of processing, particularly under information processing demands (</w:t>
      </w:r>
      <w:ins w:id="91" w:author="Sobel, David" w:date="2023-09-27T10:55:00Z">
        <w:r w:rsidR="003C6D53">
          <w:rPr>
            <w:rFonts w:ascii="Times New Roman" w:eastAsia="Times New Roman" w:hAnsi="Times New Roman" w:cs="Times New Roman"/>
            <w:sz w:val="24"/>
            <w:szCs w:val="24"/>
          </w:rPr>
          <w:t xml:space="preserve">e.g., </w:t>
        </w:r>
      </w:ins>
      <w:r w:rsidR="002C5BA9">
        <w:rPr>
          <w:rFonts w:ascii="Times New Roman" w:eastAsia="Times New Roman" w:hAnsi="Times New Roman" w:cs="Times New Roman"/>
          <w:sz w:val="24"/>
          <w:szCs w:val="24"/>
        </w:rPr>
        <w:t xml:space="preserve">Hermes et al., 2018; Luchkina et al., 2020). </w:t>
      </w:r>
      <w:bookmarkEnd w:id="84"/>
    </w:p>
    <w:p w14:paraId="5BC45C27" w14:textId="4BE2986B" w:rsidR="00905BF9" w:rsidRDefault="002C5BA9">
      <w:pPr>
        <w:spacing w:after="0" w:line="480" w:lineRule="auto"/>
        <w:ind w:firstLine="720"/>
        <w:rPr>
          <w:rFonts w:ascii="Times New Roman" w:eastAsia="Times New Roman" w:hAnsi="Times New Roman" w:cs="Times New Roman"/>
          <w:sz w:val="24"/>
          <w:szCs w:val="24"/>
        </w:rPr>
      </w:pPr>
      <w:del w:id="92" w:author="Sobel, David" w:date="2023-09-27T10:55:00Z">
        <w:r w:rsidDel="003C6D53">
          <w:rPr>
            <w:rFonts w:ascii="Times New Roman" w:eastAsia="Times New Roman" w:hAnsi="Times New Roman" w:cs="Times New Roman"/>
            <w:sz w:val="24"/>
            <w:szCs w:val="24"/>
          </w:rPr>
          <w:delText xml:space="preserve">In terms of children’s casual reasoning more generally, although there are cases in which children’s retrospective inferences look </w:delText>
        </w:r>
      </w:del>
      <w:del w:id="93" w:author="Sobel, David" w:date="2023-09-26T14:49:00Z">
        <w:r w:rsidDel="00F4641B">
          <w:rPr>
            <w:rFonts w:ascii="Times New Roman" w:eastAsia="Times New Roman" w:hAnsi="Times New Roman" w:cs="Times New Roman"/>
            <w:sz w:val="24"/>
            <w:szCs w:val="24"/>
          </w:rPr>
          <w:delText>similar to</w:delText>
        </w:r>
      </w:del>
      <w:del w:id="94" w:author="Sobel, David" w:date="2023-09-27T10:55:00Z">
        <w:r w:rsidDel="003C6D53">
          <w:rPr>
            <w:rFonts w:ascii="Times New Roman" w:eastAsia="Times New Roman" w:hAnsi="Times New Roman" w:cs="Times New Roman"/>
            <w:sz w:val="24"/>
            <w:szCs w:val="24"/>
          </w:rPr>
          <w:delText xml:space="preserve"> adults and best described by Bayesian inference when asked about multiple objects, </w:delText>
        </w:r>
      </w:del>
      <w:del w:id="95" w:author="Sobel, David" w:date="2023-09-26T14:53:00Z">
        <w:r w:rsidDel="00F4641B">
          <w:rPr>
            <w:rFonts w:ascii="Times New Roman" w:eastAsia="Times New Roman" w:hAnsi="Times New Roman" w:cs="Times New Roman"/>
            <w:sz w:val="24"/>
            <w:szCs w:val="24"/>
          </w:rPr>
          <w:delText xml:space="preserve">there are cases in which </w:delText>
        </w:r>
      </w:del>
      <w:del w:id="96" w:author="Sobel, David" w:date="2023-09-27T10:55:00Z">
        <w:r w:rsidDel="003C6D53">
          <w:rPr>
            <w:rFonts w:ascii="Times New Roman" w:eastAsia="Times New Roman" w:hAnsi="Times New Roman" w:cs="Times New Roman"/>
            <w:sz w:val="24"/>
            <w:szCs w:val="24"/>
          </w:rPr>
          <w:delText xml:space="preserve">their performance on analogous control conditions is </w:delText>
        </w:r>
      </w:del>
      <w:del w:id="97" w:author="Sobel, David" w:date="2023-09-26T14:53:00Z">
        <w:r w:rsidDel="00F4641B">
          <w:rPr>
            <w:rFonts w:ascii="Times New Roman" w:eastAsia="Times New Roman" w:hAnsi="Times New Roman" w:cs="Times New Roman"/>
            <w:sz w:val="24"/>
            <w:szCs w:val="24"/>
          </w:rPr>
          <w:delText>more associative in nature (</w:delText>
        </w:r>
      </w:del>
      <w:del w:id="98" w:author="Sobel, David" w:date="2023-09-27T10:55:00Z">
        <w:r w:rsidDel="003C6D53">
          <w:rPr>
            <w:rFonts w:ascii="Times New Roman" w:eastAsia="Times New Roman" w:hAnsi="Times New Roman" w:cs="Times New Roman"/>
            <w:sz w:val="24"/>
            <w:szCs w:val="24"/>
          </w:rPr>
          <w:delText xml:space="preserve">Griffiths et al., 2011). </w:delText>
        </w:r>
      </w:del>
      <w:del w:id="99" w:author="Sobel, David" w:date="2023-09-26T14:52:00Z">
        <w:r w:rsidDel="00F4641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Further, on other kinds of retrospective </w:t>
      </w:r>
      <w:ins w:id="100" w:author="Sobel, David" w:date="2023-09-27T10:55:00Z">
        <w:r w:rsidR="003C6D53">
          <w:rPr>
            <w:rFonts w:ascii="Times New Roman" w:eastAsia="Times New Roman" w:hAnsi="Times New Roman" w:cs="Times New Roman"/>
            <w:sz w:val="24"/>
            <w:szCs w:val="24"/>
          </w:rPr>
          <w:t xml:space="preserve">causal </w:t>
        </w:r>
      </w:ins>
      <w:del w:id="101" w:author="Sobel, David" w:date="2023-09-28T11:12:00Z">
        <w:r w:rsidDel="005B3F1F">
          <w:rPr>
            <w:rFonts w:ascii="Times New Roman" w:eastAsia="Times New Roman" w:hAnsi="Times New Roman" w:cs="Times New Roman"/>
            <w:sz w:val="24"/>
            <w:szCs w:val="24"/>
          </w:rPr>
          <w:delText>inferences</w:delText>
        </w:r>
      </w:del>
      <w:ins w:id="102" w:author="Sobel, David" w:date="2023-09-28T11:12:00Z">
        <w:r w:rsidR="005B3F1F">
          <w:rPr>
            <w:rFonts w:ascii="Times New Roman" w:eastAsia="Times New Roman" w:hAnsi="Times New Roman" w:cs="Times New Roman"/>
            <w:sz w:val="24"/>
            <w:szCs w:val="24"/>
          </w:rPr>
          <w:t>r</w:t>
        </w:r>
      </w:ins>
      <w:ins w:id="103" w:author="Sobel, David" w:date="2023-09-28T11:13:00Z">
        <w:r w:rsidR="005B3F1F">
          <w:rPr>
            <w:rFonts w:ascii="Times New Roman" w:eastAsia="Times New Roman" w:hAnsi="Times New Roman" w:cs="Times New Roman"/>
            <w:sz w:val="24"/>
            <w:szCs w:val="24"/>
          </w:rPr>
          <w:t>easoning tasks</w:t>
        </w:r>
      </w:ins>
      <w:r>
        <w:rPr>
          <w:rFonts w:ascii="Times New Roman" w:eastAsia="Times New Roman" w:hAnsi="Times New Roman" w:cs="Times New Roman"/>
          <w:sz w:val="24"/>
          <w:szCs w:val="24"/>
        </w:rPr>
        <w:t xml:space="preserve">, as the information demands of the procedure increase, only older children between the ages of 3 and 7 succeed (Fernbach et al., 2012;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Sobel et al., 2017). </w:t>
      </w:r>
      <w:ins w:id="104" w:author="Sobel, David" w:date="2023-09-26T14:53:00Z">
        <w:r w:rsidR="00F4641B">
          <w:rPr>
            <w:rFonts w:ascii="Times New Roman" w:eastAsia="Times New Roman" w:hAnsi="Times New Roman" w:cs="Times New Roman"/>
            <w:sz w:val="24"/>
            <w:szCs w:val="24"/>
          </w:rPr>
          <w:t xml:space="preserve">Finally, </w:t>
        </w:r>
      </w:ins>
      <w:del w:id="105" w:author="Sobel, David" w:date="2023-09-26T14:53:00Z">
        <w:r w:rsidDel="00F4641B">
          <w:rPr>
            <w:rFonts w:ascii="Times New Roman" w:eastAsia="Times New Roman" w:hAnsi="Times New Roman" w:cs="Times New Roman"/>
            <w:sz w:val="24"/>
            <w:szCs w:val="24"/>
          </w:rPr>
          <w:delText>B</w:delText>
        </w:r>
      </w:del>
      <w:ins w:id="106" w:author="Sobel, David" w:date="2023-09-26T14:53:00Z">
        <w:r w:rsidR="00F4641B">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 xml:space="preserve">eyond </w:t>
      </w:r>
      <w:ins w:id="107" w:author="Sobel, David" w:date="2023-09-26T14:53:00Z">
        <w:r w:rsidR="00F4641B">
          <w:rPr>
            <w:rFonts w:ascii="Times New Roman" w:eastAsia="Times New Roman" w:hAnsi="Times New Roman" w:cs="Times New Roman"/>
            <w:sz w:val="24"/>
            <w:szCs w:val="24"/>
          </w:rPr>
          <w:t xml:space="preserve">explicit </w:t>
        </w:r>
      </w:ins>
      <w:r>
        <w:rPr>
          <w:rFonts w:ascii="Times New Roman" w:eastAsia="Times New Roman" w:hAnsi="Times New Roman" w:cs="Times New Roman"/>
          <w:sz w:val="24"/>
          <w:szCs w:val="24"/>
        </w:rPr>
        <w:t xml:space="preserve">causal </w:t>
      </w:r>
      <w:del w:id="108" w:author="Sobel, David" w:date="2023-09-28T11:13:00Z">
        <w:r w:rsidDel="005B3F1F">
          <w:rPr>
            <w:rFonts w:ascii="Times New Roman" w:eastAsia="Times New Roman" w:hAnsi="Times New Roman" w:cs="Times New Roman"/>
            <w:sz w:val="24"/>
            <w:szCs w:val="24"/>
          </w:rPr>
          <w:delText>inference</w:delText>
        </w:r>
      </w:del>
      <w:ins w:id="109" w:author="Sobel, David" w:date="2023-09-28T11:13:00Z">
        <w:r w:rsidR="005B3F1F">
          <w:rPr>
            <w:rFonts w:ascii="Times New Roman" w:eastAsia="Times New Roman" w:hAnsi="Times New Roman" w:cs="Times New Roman"/>
            <w:sz w:val="24"/>
            <w:szCs w:val="24"/>
          </w:rPr>
          <w:t xml:space="preserve">reasoning </w:t>
        </w:r>
      </w:ins>
      <w:ins w:id="110" w:author="Sobel, David" w:date="2023-09-26T14:53:00Z">
        <w:r w:rsidR="00F4641B">
          <w:rPr>
            <w:rFonts w:ascii="Times New Roman" w:eastAsia="Times New Roman" w:hAnsi="Times New Roman" w:cs="Times New Roman"/>
            <w:sz w:val="24"/>
            <w:szCs w:val="24"/>
          </w:rPr>
          <w:t>tasks</w:t>
        </w:r>
      </w:ins>
      <w:r>
        <w:rPr>
          <w:rFonts w:ascii="Times New Roman" w:eastAsia="Times New Roman" w:hAnsi="Times New Roman" w:cs="Times New Roman"/>
          <w:sz w:val="24"/>
          <w:szCs w:val="24"/>
        </w:rPr>
        <w:t>, preschoolers’ performance on theory-of-mind and social-problem-solving tasks was adversely affected when they first completed tasks that taxed their information-processing abilities compared to when such capacities were not taxed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w:t>
      </w:r>
      <w:ins w:id="111" w:author="Sobel, David" w:date="2023-09-26T14:54:00Z">
        <w:r w:rsidR="00F4641B">
          <w:rPr>
            <w:rFonts w:ascii="Times New Roman" w:eastAsia="Times New Roman" w:hAnsi="Times New Roman" w:cs="Times New Roman"/>
            <w:sz w:val="24"/>
            <w:szCs w:val="24"/>
          </w:rPr>
          <w:t xml:space="preserve">ese studies </w:t>
        </w:r>
      </w:ins>
      <w:del w:id="112" w:author="Sobel, David" w:date="2023-09-26T14:54:00Z">
        <w:r w:rsidDel="00F4641B">
          <w:rPr>
            <w:rFonts w:ascii="Times New Roman" w:eastAsia="Times New Roman" w:hAnsi="Times New Roman" w:cs="Times New Roman"/>
            <w:sz w:val="24"/>
            <w:szCs w:val="24"/>
          </w:rPr>
          <w:delText xml:space="preserve">is research </w:delText>
        </w:r>
      </w:del>
      <w:r>
        <w:rPr>
          <w:rFonts w:ascii="Times New Roman" w:eastAsia="Times New Roman" w:hAnsi="Times New Roman" w:cs="Times New Roman"/>
          <w:sz w:val="24"/>
          <w:szCs w:val="24"/>
        </w:rPr>
        <w:t>indicate</w:t>
      </w:r>
      <w:del w:id="113" w:author="Sobel, David" w:date="2023-09-26T14:54:00Z">
        <w:r w:rsidDel="00F4641B">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that children use different reasoning processes under different information-processing demands; the higher those demands, the simpler the process (e.g., Cohen, 1988).</w:t>
      </w:r>
    </w:p>
    <w:p w14:paraId="17102308"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w:t>
      </w:r>
      <w:commentRangeStart w:id="114"/>
      <w:r>
        <w:rPr>
          <w:rFonts w:ascii="Times New Roman" w:eastAsia="Times New Roman" w:hAnsi="Times New Roman" w:cs="Times New Roman"/>
          <w:sz w:val="24"/>
          <w:szCs w:val="24"/>
        </w:rPr>
        <w:t xml:space="preserve">inferences </w:t>
      </w:r>
      <w:commentRangeEnd w:id="114"/>
      <w:r w:rsidR="005B3F1F">
        <w:rPr>
          <w:rStyle w:val="CommentReference"/>
        </w:rPr>
        <w:commentReference w:id="114"/>
      </w:r>
      <w:r>
        <w:rPr>
          <w:rFonts w:ascii="Times New Roman" w:eastAsia="Times New Roman" w:hAnsi="Times New Roman" w:cs="Times New Roman"/>
          <w:sz w:val="24"/>
          <w:szCs w:val="24"/>
        </w:rPr>
        <w:t xml:space="preserve">with control trials in which children saw the same initial ambiguous data, and then unrelated objects that had similar efficacy. The question across both experiments is whether which children show qualitative evidence for a Bayesian description of their causal inference, but an overall stronger fit of associative reasoning. After presenting these behavioral data across two experiments, we present a pair of computational models to quantify the degree of support for associative learning or Bayesian inference.  </w:t>
      </w:r>
    </w:p>
    <w:p w14:paraId="611CAA1E" w14:textId="77777777" w:rsidR="00905BF9" w:rsidRDefault="002C5BA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62A69FC4" w14:textId="65815B64" w:rsidR="00562478" w:rsidRDefault="002C5BA9">
      <w:pPr>
        <w:spacing w:after="0" w:line="480" w:lineRule="auto"/>
        <w:ind w:firstLine="720"/>
        <w:rPr>
          <w:ins w:id="115" w:author="Sobel, David" w:date="2023-09-26T15:12:00Z"/>
          <w:rFonts w:ascii="Times New Roman" w:eastAsia="Times New Roman" w:hAnsi="Times New Roman" w:cs="Times New Roman"/>
          <w:sz w:val="24"/>
          <w:szCs w:val="24"/>
        </w:rPr>
      </w:pPr>
      <w:del w:id="116" w:author="Sobel, David" w:date="2023-09-26T15:09:00Z">
        <w:r w:rsidDel="002C2060">
          <w:rPr>
            <w:rFonts w:ascii="Times New Roman" w:eastAsia="Times New Roman" w:hAnsi="Times New Roman" w:cs="Times New Roman"/>
            <w:sz w:val="24"/>
            <w:szCs w:val="24"/>
          </w:rPr>
          <w:delText>In Experiment 1, 5</w:delText>
        </w:r>
      </w:del>
      <w:ins w:id="117" w:author="Sobel, David" w:date="2023-09-26T15:09:00Z">
        <w:r w:rsidR="002C2060">
          <w:rPr>
            <w:rFonts w:ascii="Times New Roman" w:eastAsia="Times New Roman" w:hAnsi="Times New Roman" w:cs="Times New Roman"/>
            <w:sz w:val="24"/>
            <w:szCs w:val="24"/>
          </w:rPr>
          <w:t>Five</w:t>
        </w:r>
      </w:ins>
      <w:r>
        <w:rPr>
          <w:rFonts w:ascii="Times New Roman" w:eastAsia="Times New Roman" w:hAnsi="Times New Roman" w:cs="Times New Roman"/>
          <w:sz w:val="24"/>
          <w:szCs w:val="24"/>
        </w:rPr>
        <w:t xml:space="preserve">- and 6-year-olds observed three objects (A, B, and C) together </w:t>
      </w:r>
      <w:del w:id="118" w:author="Sobel, David" w:date="2023-09-26T15:12:00Z">
        <w:r w:rsidDel="00562478">
          <w:rPr>
            <w:rFonts w:ascii="Times New Roman" w:eastAsia="Times New Roman" w:hAnsi="Times New Roman" w:cs="Times New Roman"/>
            <w:sz w:val="24"/>
            <w:szCs w:val="24"/>
          </w:rPr>
          <w:delText xml:space="preserve">cause </w:delText>
        </w:r>
      </w:del>
      <w:ins w:id="119" w:author="Sobel, David" w:date="2023-09-26T15:12:00Z">
        <w:r w:rsidR="00562478">
          <w:rPr>
            <w:rFonts w:ascii="Times New Roman" w:eastAsia="Times New Roman" w:hAnsi="Times New Roman" w:cs="Times New Roman"/>
            <w:sz w:val="24"/>
            <w:szCs w:val="24"/>
          </w:rPr>
          <w:t xml:space="preserve">make </w:t>
        </w:r>
      </w:ins>
      <w:r>
        <w:rPr>
          <w:rFonts w:ascii="Times New Roman" w:eastAsia="Times New Roman" w:hAnsi="Times New Roman" w:cs="Times New Roman"/>
          <w:sz w:val="24"/>
          <w:szCs w:val="24"/>
        </w:rPr>
        <w:t xml:space="preserve">a machine </w:t>
      </w:r>
      <w:del w:id="120" w:author="Sobel, David" w:date="2023-09-26T15:12:00Z">
        <w:r w:rsidDel="00562478">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 xml:space="preserve">activate. They then observed that object A either </w:t>
      </w:r>
      <w:ins w:id="121" w:author="Sobel, David" w:date="2023-09-26T15:12:00Z">
        <w:r w:rsidR="00562478">
          <w:rPr>
            <w:rFonts w:ascii="Times New Roman" w:eastAsia="Times New Roman" w:hAnsi="Times New Roman" w:cs="Times New Roman"/>
            <w:sz w:val="24"/>
            <w:szCs w:val="24"/>
          </w:rPr>
          <w:t>ma</w:t>
        </w:r>
      </w:ins>
      <w:ins w:id="122" w:author="Sobel, David" w:date="2023-09-26T15:14:00Z">
        <w:r w:rsidR="00A276A5">
          <w:rPr>
            <w:rFonts w:ascii="Times New Roman" w:eastAsia="Times New Roman" w:hAnsi="Times New Roman" w:cs="Times New Roman"/>
            <w:sz w:val="24"/>
            <w:szCs w:val="24"/>
          </w:rPr>
          <w:t xml:space="preserve">ke </w:t>
        </w:r>
      </w:ins>
      <w:ins w:id="123" w:author="Sobel, David" w:date="2023-09-26T15:13:00Z">
        <w:r w:rsidR="00A276A5">
          <w:rPr>
            <w:rFonts w:ascii="Times New Roman" w:eastAsia="Times New Roman" w:hAnsi="Times New Roman" w:cs="Times New Roman"/>
            <w:sz w:val="24"/>
            <w:szCs w:val="24"/>
          </w:rPr>
          <w:t>(</w:t>
        </w:r>
        <w:r w:rsidR="00A276A5" w:rsidRPr="00A276A5">
          <w:rPr>
            <w:rFonts w:ascii="Times New Roman" w:eastAsia="Times New Roman" w:hAnsi="Times New Roman" w:cs="Times New Roman"/>
            <w:i/>
            <w:iCs/>
            <w:sz w:val="24"/>
            <w:szCs w:val="24"/>
            <w:rPrChange w:id="124" w:author="Sobel, David" w:date="2023-09-26T15:14:00Z">
              <w:rPr>
                <w:rFonts w:ascii="Times New Roman" w:eastAsia="Times New Roman" w:hAnsi="Times New Roman" w:cs="Times New Roman"/>
                <w:sz w:val="24"/>
                <w:szCs w:val="24"/>
              </w:rPr>
            </w:rPrChange>
          </w:rPr>
          <w:t>Backwards Blocking</w:t>
        </w:r>
        <w:r w:rsidR="00A276A5">
          <w:rPr>
            <w:rFonts w:ascii="Times New Roman" w:eastAsia="Times New Roman" w:hAnsi="Times New Roman" w:cs="Times New Roman"/>
            <w:sz w:val="24"/>
            <w:szCs w:val="24"/>
          </w:rPr>
          <w:t xml:space="preserve"> trials) </w:t>
        </w:r>
      </w:ins>
      <w:ins w:id="125" w:author="Sobel, David" w:date="2023-09-26T15:12:00Z">
        <w:r w:rsidR="00562478">
          <w:rPr>
            <w:rFonts w:ascii="Times New Roman" w:eastAsia="Times New Roman" w:hAnsi="Times New Roman" w:cs="Times New Roman"/>
            <w:sz w:val="24"/>
            <w:szCs w:val="24"/>
          </w:rPr>
          <w:t>or not make</w:t>
        </w:r>
      </w:ins>
      <w:ins w:id="126" w:author="Sobel, David" w:date="2023-09-26T15:13:00Z">
        <w:r w:rsidR="00A276A5">
          <w:rPr>
            <w:rFonts w:ascii="Times New Roman" w:eastAsia="Times New Roman" w:hAnsi="Times New Roman" w:cs="Times New Roman"/>
            <w:sz w:val="24"/>
            <w:szCs w:val="24"/>
          </w:rPr>
          <w:t xml:space="preserve"> (called </w:t>
        </w:r>
        <w:r w:rsidR="00A276A5">
          <w:rPr>
            <w:rFonts w:ascii="Times New Roman" w:eastAsia="Times New Roman" w:hAnsi="Times New Roman" w:cs="Times New Roman"/>
            <w:i/>
            <w:iCs/>
            <w:sz w:val="24"/>
            <w:szCs w:val="24"/>
          </w:rPr>
          <w:t>Indirect Scree</w:t>
        </w:r>
      </w:ins>
      <w:ins w:id="127" w:author="Sobel, David" w:date="2023-09-26T15:14:00Z">
        <w:r w:rsidR="00A276A5">
          <w:rPr>
            <w:rFonts w:ascii="Times New Roman" w:eastAsia="Times New Roman" w:hAnsi="Times New Roman" w:cs="Times New Roman"/>
            <w:i/>
            <w:iCs/>
            <w:sz w:val="24"/>
            <w:szCs w:val="24"/>
          </w:rPr>
          <w:t>ning Off</w:t>
        </w:r>
        <w:r w:rsidR="00A276A5">
          <w:rPr>
            <w:rFonts w:ascii="Times New Roman" w:eastAsia="Times New Roman" w:hAnsi="Times New Roman" w:cs="Times New Roman"/>
            <w:sz w:val="24"/>
            <w:szCs w:val="24"/>
          </w:rPr>
          <w:t xml:space="preserve"> trials, following Sobel et al. 2004)</w:t>
        </w:r>
      </w:ins>
      <w:ins w:id="128" w:author="Sobel, David" w:date="2023-09-26T15:12:00Z">
        <w:r w:rsidR="00562478">
          <w:rPr>
            <w:rFonts w:ascii="Times New Roman" w:eastAsia="Times New Roman" w:hAnsi="Times New Roman" w:cs="Times New Roman"/>
            <w:sz w:val="24"/>
            <w:szCs w:val="24"/>
          </w:rPr>
          <w:t xml:space="preserve"> the machine </w:t>
        </w:r>
        <w:proofErr w:type="gramStart"/>
        <w:r w:rsidR="00562478">
          <w:rPr>
            <w:rFonts w:ascii="Times New Roman" w:eastAsia="Times New Roman" w:hAnsi="Times New Roman" w:cs="Times New Roman"/>
            <w:sz w:val="24"/>
            <w:szCs w:val="24"/>
          </w:rPr>
          <w:t>activate</w:t>
        </w:r>
      </w:ins>
      <w:proofErr w:type="gramEnd"/>
      <w:ins w:id="129" w:author="Sobel, David" w:date="2023-09-27T10:59:00Z">
        <w:r w:rsidR="001A6C9F">
          <w:rPr>
            <w:rFonts w:ascii="Times New Roman" w:eastAsia="Times New Roman" w:hAnsi="Times New Roman" w:cs="Times New Roman"/>
            <w:sz w:val="24"/>
            <w:szCs w:val="24"/>
          </w:rPr>
          <w:t xml:space="preserve"> </w:t>
        </w:r>
      </w:ins>
      <w:del w:id="130" w:author="Sobel, David" w:date="2023-09-26T15:12:00Z">
        <w:r w:rsidDel="00562478">
          <w:rPr>
            <w:rFonts w:ascii="Times New Roman" w:eastAsia="Times New Roman" w:hAnsi="Times New Roman" w:cs="Times New Roman"/>
            <w:sz w:val="24"/>
            <w:szCs w:val="24"/>
          </w:rPr>
          <w:delText>caused or failed to cause the machine to activate</w:delText>
        </w:r>
      </w:del>
      <w:r>
        <w:rPr>
          <w:rFonts w:ascii="Times New Roman" w:eastAsia="Times New Roman" w:hAnsi="Times New Roman" w:cs="Times New Roman"/>
          <w:sz w:val="24"/>
          <w:szCs w:val="24"/>
        </w:rPr>
        <w:t xml:space="preserve"> by itself. They were </w:t>
      </w:r>
      <w:del w:id="131" w:author="Sobel, David" w:date="2023-09-26T15:11:00Z">
        <w:r w:rsidDel="003E2959">
          <w:rPr>
            <w:rFonts w:ascii="Times New Roman" w:eastAsia="Times New Roman" w:hAnsi="Times New Roman" w:cs="Times New Roman"/>
            <w:sz w:val="24"/>
            <w:szCs w:val="24"/>
          </w:rPr>
          <w:delText xml:space="preserve">then </w:delText>
        </w:r>
      </w:del>
      <w:r>
        <w:rPr>
          <w:rFonts w:ascii="Times New Roman" w:eastAsia="Times New Roman" w:hAnsi="Times New Roman" w:cs="Times New Roman"/>
          <w:sz w:val="24"/>
          <w:szCs w:val="24"/>
        </w:rPr>
        <w:t xml:space="preserve">asked whether each object </w:t>
      </w:r>
      <w:ins w:id="132" w:author="Sobel, David" w:date="2023-09-26T15:11:00Z">
        <w:r w:rsidR="003E2959">
          <w:rPr>
            <w:rFonts w:ascii="Times New Roman" w:eastAsia="Times New Roman" w:hAnsi="Times New Roman" w:cs="Times New Roman"/>
            <w:sz w:val="24"/>
            <w:szCs w:val="24"/>
          </w:rPr>
          <w:t xml:space="preserve">individually </w:t>
        </w:r>
      </w:ins>
      <w:r>
        <w:rPr>
          <w:rFonts w:ascii="Times New Roman" w:eastAsia="Times New Roman" w:hAnsi="Times New Roman" w:cs="Times New Roman"/>
          <w:sz w:val="24"/>
          <w:szCs w:val="24"/>
        </w:rPr>
        <w:t xml:space="preserve">caused the machine to activate. These </w:t>
      </w:r>
      <w:r w:rsidR="00867017">
        <w:rPr>
          <w:rFonts w:ascii="Times New Roman" w:eastAsia="Times New Roman" w:hAnsi="Times New Roman" w:cs="Times New Roman"/>
          <w:sz w:val="24"/>
          <w:szCs w:val="24"/>
        </w:rPr>
        <w:t xml:space="preserve">experimental </w:t>
      </w:r>
      <w:r>
        <w:rPr>
          <w:rFonts w:ascii="Times New Roman" w:eastAsia="Times New Roman" w:hAnsi="Times New Roman" w:cs="Times New Roman"/>
          <w:sz w:val="24"/>
          <w:szCs w:val="24"/>
        </w:rPr>
        <w:t xml:space="preserve">trials were compared to </w:t>
      </w:r>
      <w:ins w:id="133" w:author="Benton, Deon" w:date="2023-09-28T12:52:00Z">
        <w:r w:rsidR="00D235FB">
          <w:rPr>
            <w:rFonts w:ascii="Times New Roman" w:eastAsia="Times New Roman" w:hAnsi="Times New Roman" w:cs="Times New Roman"/>
            <w:sz w:val="24"/>
            <w:szCs w:val="24"/>
          </w:rPr>
          <w:t>c</w:t>
        </w:r>
      </w:ins>
      <w:r>
        <w:rPr>
          <w:rFonts w:ascii="Times New Roman" w:eastAsia="Times New Roman" w:hAnsi="Times New Roman" w:cs="Times New Roman"/>
          <w:sz w:val="24"/>
          <w:szCs w:val="24"/>
        </w:rPr>
        <w:t xml:space="preserve">ontrol trials in which </w:t>
      </w:r>
      <w:ins w:id="134" w:author="Sobel, David" w:date="2023-09-26T15:14:00Z">
        <w:r w:rsidR="00715987">
          <w:rPr>
            <w:rFonts w:ascii="Times New Roman" w:eastAsia="Times New Roman" w:hAnsi="Times New Roman" w:cs="Times New Roman"/>
            <w:sz w:val="24"/>
            <w:szCs w:val="24"/>
          </w:rPr>
          <w:t xml:space="preserve">children </w:t>
        </w:r>
      </w:ins>
      <w:r>
        <w:rPr>
          <w:rFonts w:ascii="Times New Roman" w:eastAsia="Times New Roman" w:hAnsi="Times New Roman" w:cs="Times New Roman"/>
          <w:sz w:val="24"/>
          <w:szCs w:val="24"/>
        </w:rPr>
        <w:t>observed three different objects (A’, B’ and C’) activate the machine</w:t>
      </w:r>
      <w:r w:rsidR="00990981">
        <w:rPr>
          <w:rFonts w:ascii="Times New Roman" w:eastAsia="Times New Roman" w:hAnsi="Times New Roman" w:cs="Times New Roman"/>
          <w:sz w:val="24"/>
          <w:szCs w:val="24"/>
        </w:rPr>
        <w:t xml:space="preserve"> together (i.e., the same as the initial data point in the experimental trials)</w:t>
      </w:r>
      <w:r>
        <w:rPr>
          <w:rFonts w:ascii="Times New Roman" w:eastAsia="Times New Roman" w:hAnsi="Times New Roman" w:cs="Times New Roman"/>
          <w:sz w:val="24"/>
          <w:szCs w:val="24"/>
        </w:rPr>
        <w:t xml:space="preserve">, followed </w:t>
      </w:r>
      <w:proofErr w:type="gramStart"/>
      <w:r>
        <w:rPr>
          <w:rFonts w:ascii="Times New Roman" w:eastAsia="Times New Roman" w:hAnsi="Times New Roman" w:cs="Times New Roman"/>
          <w:sz w:val="24"/>
          <w:szCs w:val="24"/>
        </w:rPr>
        <w:t>by  a</w:t>
      </w:r>
      <w:proofErr w:type="gramEnd"/>
      <w:r>
        <w:rPr>
          <w:rFonts w:ascii="Times New Roman" w:eastAsia="Times New Roman" w:hAnsi="Times New Roman" w:cs="Times New Roman"/>
          <w:sz w:val="24"/>
          <w:szCs w:val="24"/>
        </w:rPr>
        <w:t xml:space="preserve"> fourth object (D)</w:t>
      </w:r>
      <w:r w:rsidR="00F22AAC">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either</w:t>
      </w:r>
      <w:r w:rsidR="00F22AAC">
        <w:rPr>
          <w:rFonts w:ascii="Times New Roman" w:eastAsia="Times New Roman" w:hAnsi="Times New Roman" w:cs="Times New Roman"/>
          <w:sz w:val="24"/>
          <w:szCs w:val="24"/>
        </w:rPr>
        <w:t xml:space="preserve"> did </w:t>
      </w:r>
      <w:r w:rsidR="00990981">
        <w:rPr>
          <w:rFonts w:ascii="Times New Roman" w:eastAsia="Times New Roman" w:hAnsi="Times New Roman" w:cs="Times New Roman"/>
          <w:sz w:val="24"/>
          <w:szCs w:val="24"/>
        </w:rPr>
        <w:t xml:space="preserve">(Backwards Blocking control) </w:t>
      </w:r>
      <w:r w:rsidR="00F22AAC">
        <w:rPr>
          <w:rFonts w:ascii="Times New Roman" w:eastAsia="Times New Roman" w:hAnsi="Times New Roman" w:cs="Times New Roman"/>
          <w:sz w:val="24"/>
          <w:szCs w:val="24"/>
        </w:rPr>
        <w:t>or did not</w:t>
      </w:r>
      <w:r w:rsidR="00990981">
        <w:rPr>
          <w:rFonts w:ascii="Times New Roman" w:eastAsia="Times New Roman" w:hAnsi="Times New Roman" w:cs="Times New Roman"/>
          <w:sz w:val="24"/>
          <w:szCs w:val="24"/>
        </w:rPr>
        <w:t xml:space="preserve"> (Indirect Screening Off Condition)</w:t>
      </w:r>
      <w:r w:rsidR="00F22AAC">
        <w:rPr>
          <w:rFonts w:ascii="Times New Roman" w:eastAsia="Times New Roman" w:hAnsi="Times New Roman" w:cs="Times New Roman"/>
          <w:sz w:val="24"/>
          <w:szCs w:val="24"/>
        </w:rPr>
        <w:t xml:space="preserve"> make </w:t>
      </w:r>
      <w:r>
        <w:rPr>
          <w:rFonts w:ascii="Times New Roman" w:eastAsia="Times New Roman" w:hAnsi="Times New Roman" w:cs="Times New Roman"/>
          <w:sz w:val="24"/>
          <w:szCs w:val="24"/>
        </w:rPr>
        <w:t xml:space="preserve">the machine activate. </w:t>
      </w:r>
    </w:p>
    <w:p w14:paraId="23B7344A" w14:textId="781A4641" w:rsidR="00905BF9" w:rsidRDefault="00631790" w:rsidP="00291852">
      <w:pPr>
        <w:spacing w:after="0" w:line="480" w:lineRule="auto"/>
        <w:ind w:firstLine="720"/>
        <w:rPr>
          <w:rFonts w:ascii="Times New Roman" w:eastAsia="Times New Roman" w:hAnsi="Times New Roman" w:cs="Times New Roman"/>
          <w:b/>
          <w:sz w:val="24"/>
          <w:szCs w:val="24"/>
        </w:rPr>
      </w:pPr>
      <w:bookmarkStart w:id="135" w:name="_Hlk146798167"/>
      <w:ins w:id="136" w:author="Sobel, David" w:date="2023-09-27T10:57:00Z">
        <w:r>
          <w:rPr>
            <w:rFonts w:ascii="Times New Roman" w:eastAsia="Times New Roman" w:hAnsi="Times New Roman" w:cs="Times New Roman"/>
            <w:sz w:val="24"/>
            <w:szCs w:val="24"/>
          </w:rPr>
          <w:t>A</w:t>
        </w:r>
      </w:ins>
      <w:ins w:id="137" w:author="Sobel, David" w:date="2023-09-26T15:17:00Z">
        <w:r w:rsidR="00416233">
          <w:rPr>
            <w:rFonts w:ascii="Times New Roman" w:eastAsia="Times New Roman" w:hAnsi="Times New Roman" w:cs="Times New Roman"/>
            <w:sz w:val="24"/>
            <w:szCs w:val="24"/>
          </w:rPr>
          <w:t xml:space="preserve"> retrospective inference</w:t>
        </w:r>
      </w:ins>
      <w:ins w:id="138" w:author="Sobel, David" w:date="2023-09-27T10:55:00Z">
        <w:r w:rsidR="0046755F">
          <w:rPr>
            <w:rFonts w:ascii="Times New Roman" w:eastAsia="Times New Roman" w:hAnsi="Times New Roman" w:cs="Times New Roman"/>
            <w:sz w:val="24"/>
            <w:szCs w:val="24"/>
          </w:rPr>
          <w:t xml:space="preserve"> is defined as treat</w:t>
        </w:r>
      </w:ins>
      <w:ins w:id="139" w:author="Sobel, David" w:date="2023-09-27T10:57:00Z">
        <w:r>
          <w:rPr>
            <w:rFonts w:ascii="Times New Roman" w:eastAsia="Times New Roman" w:hAnsi="Times New Roman" w:cs="Times New Roman"/>
            <w:sz w:val="24"/>
            <w:szCs w:val="24"/>
          </w:rPr>
          <w:t>ing</w:t>
        </w:r>
      </w:ins>
      <w:ins w:id="140" w:author="Sobel, David" w:date="2023-09-27T10:55:00Z">
        <w:r w:rsidR="0046755F">
          <w:rPr>
            <w:rFonts w:ascii="Times New Roman" w:eastAsia="Times New Roman" w:hAnsi="Times New Roman" w:cs="Times New Roman"/>
            <w:sz w:val="24"/>
            <w:szCs w:val="24"/>
          </w:rPr>
          <w:t xml:space="preserve"> </w:t>
        </w:r>
      </w:ins>
      <w:ins w:id="141" w:author="Sobel, David" w:date="2023-09-27T10:56:00Z">
        <w:r w:rsidR="006F3CA2">
          <w:rPr>
            <w:rFonts w:ascii="Times New Roman" w:eastAsia="Times New Roman" w:hAnsi="Times New Roman" w:cs="Times New Roman"/>
            <w:sz w:val="24"/>
            <w:szCs w:val="24"/>
          </w:rPr>
          <w:t xml:space="preserve">objects </w:t>
        </w:r>
      </w:ins>
      <w:ins w:id="142" w:author="Sobel, David" w:date="2023-09-27T11:01:00Z">
        <w:r w:rsidR="00990981">
          <w:rPr>
            <w:rFonts w:ascii="Times New Roman" w:eastAsia="Times New Roman" w:hAnsi="Times New Roman" w:cs="Times New Roman"/>
            <w:sz w:val="24"/>
            <w:szCs w:val="24"/>
          </w:rPr>
          <w:t xml:space="preserve">A’, </w:t>
        </w:r>
      </w:ins>
      <w:ins w:id="143" w:author="Sobel, David" w:date="2023-09-27T10:56:00Z">
        <w:r w:rsidR="006F3CA2">
          <w:rPr>
            <w:rFonts w:ascii="Times New Roman" w:eastAsia="Times New Roman" w:hAnsi="Times New Roman" w:cs="Times New Roman"/>
            <w:sz w:val="24"/>
            <w:szCs w:val="24"/>
          </w:rPr>
          <w:t>B</w:t>
        </w:r>
      </w:ins>
      <w:ins w:id="144" w:author="Sobel, David" w:date="2023-09-27T11:01:00Z">
        <w:r w:rsidR="00990981">
          <w:rPr>
            <w:rFonts w:ascii="Times New Roman" w:eastAsia="Times New Roman" w:hAnsi="Times New Roman" w:cs="Times New Roman"/>
            <w:sz w:val="24"/>
            <w:szCs w:val="24"/>
          </w:rPr>
          <w:t>’</w:t>
        </w:r>
      </w:ins>
      <w:ins w:id="145" w:author="Sobel, David" w:date="2023-09-27T10:56:00Z">
        <w:r w:rsidR="006F3CA2">
          <w:rPr>
            <w:rFonts w:ascii="Times New Roman" w:eastAsia="Times New Roman" w:hAnsi="Times New Roman" w:cs="Times New Roman"/>
            <w:sz w:val="24"/>
            <w:szCs w:val="24"/>
          </w:rPr>
          <w:t xml:space="preserve"> and C</w:t>
        </w:r>
      </w:ins>
      <w:ins w:id="146" w:author="Sobel, David" w:date="2023-09-27T11:01:00Z">
        <w:r w:rsidR="00990981">
          <w:rPr>
            <w:rFonts w:ascii="Times New Roman" w:eastAsia="Times New Roman" w:hAnsi="Times New Roman" w:cs="Times New Roman"/>
            <w:sz w:val="24"/>
            <w:szCs w:val="24"/>
          </w:rPr>
          <w:t xml:space="preserve">’ in the control </w:t>
        </w:r>
        <w:r w:rsidR="00916218">
          <w:rPr>
            <w:rFonts w:ascii="Times New Roman" w:eastAsia="Times New Roman" w:hAnsi="Times New Roman" w:cs="Times New Roman"/>
            <w:sz w:val="24"/>
            <w:szCs w:val="24"/>
          </w:rPr>
          <w:t xml:space="preserve">trials differently from objects B and C in the experimental trials. </w:t>
        </w:r>
      </w:ins>
      <w:ins w:id="147" w:author="Sobel, David" w:date="2023-09-27T14:32:00Z">
        <w:r w:rsidR="00073C71">
          <w:rPr>
            <w:rFonts w:ascii="Times New Roman" w:eastAsia="Times New Roman" w:hAnsi="Times New Roman" w:cs="Times New Roman"/>
            <w:sz w:val="24"/>
            <w:szCs w:val="24"/>
          </w:rPr>
          <w:t>B</w:t>
        </w:r>
      </w:ins>
      <w:ins w:id="148" w:author="Sobel, David" w:date="2023-09-27T11:02:00Z">
        <w:r w:rsidR="004A0986">
          <w:rPr>
            <w:rFonts w:ascii="Times New Roman" w:eastAsia="Times New Roman" w:hAnsi="Times New Roman" w:cs="Times New Roman"/>
            <w:sz w:val="24"/>
            <w:szCs w:val="24"/>
          </w:rPr>
          <w:t>ecause object D</w:t>
        </w:r>
        <w:r w:rsidR="00A46775">
          <w:rPr>
            <w:rFonts w:ascii="Times New Roman" w:eastAsia="Times New Roman" w:hAnsi="Times New Roman" w:cs="Times New Roman"/>
            <w:sz w:val="24"/>
            <w:szCs w:val="24"/>
          </w:rPr>
          <w:t xml:space="preserve"> in the control </w:t>
        </w:r>
      </w:ins>
      <w:ins w:id="149" w:author="Sobel, David" w:date="2023-09-27T11:03:00Z">
        <w:r w:rsidR="00A46775">
          <w:rPr>
            <w:rFonts w:ascii="Times New Roman" w:eastAsia="Times New Roman" w:hAnsi="Times New Roman" w:cs="Times New Roman"/>
            <w:sz w:val="24"/>
            <w:szCs w:val="24"/>
          </w:rPr>
          <w:t>trials</w:t>
        </w:r>
      </w:ins>
      <w:ins w:id="150" w:author="Sobel, David" w:date="2023-09-27T11:02:00Z">
        <w:r w:rsidR="004A0986">
          <w:rPr>
            <w:rFonts w:ascii="Times New Roman" w:eastAsia="Times New Roman" w:hAnsi="Times New Roman" w:cs="Times New Roman"/>
            <w:sz w:val="24"/>
            <w:szCs w:val="24"/>
          </w:rPr>
          <w:t xml:space="preserve"> was not shown </w:t>
        </w:r>
      </w:ins>
      <w:ins w:id="151" w:author="Sobel, David" w:date="2023-09-27T11:03:00Z">
        <w:r w:rsidR="00A46775">
          <w:rPr>
            <w:rFonts w:ascii="Times New Roman" w:eastAsia="Times New Roman" w:hAnsi="Times New Roman" w:cs="Times New Roman"/>
            <w:sz w:val="24"/>
            <w:szCs w:val="24"/>
          </w:rPr>
          <w:t xml:space="preserve">in conjunction with any other objects, its efficacy should have no bearing on </w:t>
        </w:r>
        <w:r w:rsidR="004D7D4F">
          <w:rPr>
            <w:rFonts w:ascii="Times New Roman" w:eastAsia="Times New Roman" w:hAnsi="Times New Roman" w:cs="Times New Roman"/>
            <w:sz w:val="24"/>
            <w:szCs w:val="24"/>
          </w:rPr>
          <w:t xml:space="preserve">the </w:t>
        </w:r>
        <w:r w:rsidR="004D7D4F">
          <w:rPr>
            <w:rFonts w:ascii="Times New Roman" w:eastAsia="Times New Roman" w:hAnsi="Times New Roman" w:cs="Times New Roman"/>
            <w:sz w:val="24"/>
            <w:szCs w:val="24"/>
          </w:rPr>
          <w:lastRenderedPageBreak/>
          <w:t xml:space="preserve">causal status of any other object. </w:t>
        </w:r>
      </w:ins>
      <w:ins w:id="152" w:author="Sobel, David" w:date="2023-09-27T14:32:00Z">
        <w:r w:rsidR="00073C71">
          <w:rPr>
            <w:rFonts w:ascii="Times New Roman" w:eastAsia="Times New Roman" w:hAnsi="Times New Roman" w:cs="Times New Roman"/>
            <w:sz w:val="24"/>
            <w:szCs w:val="24"/>
          </w:rPr>
          <w:t xml:space="preserve">However, because object A in the experimental trials was initially shown in conjunction with B and C, and then its </w:t>
        </w:r>
      </w:ins>
      <w:ins w:id="153" w:author="Sobel, David" w:date="2023-09-27T14:33:00Z">
        <w:r w:rsidR="00073C71">
          <w:rPr>
            <w:rFonts w:ascii="Times New Roman" w:eastAsia="Times New Roman" w:hAnsi="Times New Roman" w:cs="Times New Roman"/>
            <w:sz w:val="24"/>
            <w:szCs w:val="24"/>
          </w:rPr>
          <w:t xml:space="preserve">efficacy was demonstrated </w:t>
        </w:r>
      </w:ins>
      <w:ins w:id="154" w:author="Sobel, David" w:date="2023-09-27T14:32:00Z">
        <w:r w:rsidR="00073C71">
          <w:rPr>
            <w:rFonts w:ascii="Times New Roman" w:eastAsia="Times New Roman" w:hAnsi="Times New Roman" w:cs="Times New Roman"/>
            <w:sz w:val="24"/>
            <w:szCs w:val="24"/>
          </w:rPr>
          <w:t>unambiguously</w:t>
        </w:r>
      </w:ins>
      <w:ins w:id="155" w:author="Sobel, David" w:date="2023-09-27T14:33:00Z">
        <w:r w:rsidR="00476F99">
          <w:rPr>
            <w:rFonts w:ascii="Times New Roman" w:eastAsia="Times New Roman" w:hAnsi="Times New Roman" w:cs="Times New Roman"/>
            <w:sz w:val="24"/>
            <w:szCs w:val="24"/>
          </w:rPr>
          <w:t>, retrospective inferences involves changing beliefs about the efficacy of the other objects</w:t>
        </w:r>
        <w:r w:rsidR="00291852">
          <w:rPr>
            <w:rFonts w:ascii="Times New Roman" w:eastAsia="Times New Roman" w:hAnsi="Times New Roman" w:cs="Times New Roman"/>
            <w:sz w:val="24"/>
            <w:szCs w:val="24"/>
          </w:rPr>
          <w:t>, relative to this baseline.</w:t>
        </w:r>
        <w:r w:rsidR="00476F99">
          <w:rPr>
            <w:rFonts w:ascii="Times New Roman" w:eastAsia="Times New Roman" w:hAnsi="Times New Roman" w:cs="Times New Roman"/>
            <w:sz w:val="24"/>
            <w:szCs w:val="24"/>
          </w:rPr>
          <w:t xml:space="preserve"> </w:t>
        </w:r>
      </w:ins>
      <w:ins w:id="156" w:author="Sobel, David" w:date="2023-09-27T14:32:00Z">
        <w:r w:rsidR="00073C71">
          <w:rPr>
            <w:rFonts w:ascii="Times New Roman" w:eastAsia="Times New Roman" w:hAnsi="Times New Roman" w:cs="Times New Roman"/>
            <w:sz w:val="24"/>
            <w:szCs w:val="24"/>
          </w:rPr>
          <w:t xml:space="preserve"> </w:t>
        </w:r>
      </w:ins>
      <w:bookmarkEnd w:id="135"/>
      <w:del w:id="157" w:author="Sobel, David" w:date="2023-09-27T14:34:00Z">
        <w:r w:rsidR="002C5BA9" w:rsidDel="00291852">
          <w:rPr>
            <w:rFonts w:ascii="Times New Roman" w:eastAsia="Times New Roman" w:hAnsi="Times New Roman" w:cs="Times New Roman"/>
            <w:sz w:val="24"/>
            <w:szCs w:val="24"/>
          </w:rPr>
          <w:delText xml:space="preserve">Participants were said to engage in backwards blocking reasoning if they were more likely to choose objects A, B, and C (i.e., the objects that did not </w:delText>
        </w:r>
        <w:commentRangeStart w:id="158"/>
        <w:r w:rsidR="002C5BA9" w:rsidDel="00291852">
          <w:rPr>
            <w:rFonts w:ascii="Times New Roman" w:eastAsia="Times New Roman" w:hAnsi="Times New Roman" w:cs="Times New Roman"/>
            <w:sz w:val="24"/>
            <w:szCs w:val="24"/>
          </w:rPr>
          <w:delText xml:space="preserve">participate </w:delText>
        </w:r>
        <w:commentRangeEnd w:id="158"/>
        <w:r w:rsidR="001A6C9F" w:rsidDel="00291852">
          <w:rPr>
            <w:rStyle w:val="CommentReference"/>
          </w:rPr>
          <w:commentReference w:id="158"/>
        </w:r>
        <w:r w:rsidR="002C5BA9" w:rsidDel="00291852">
          <w:rPr>
            <w:rFonts w:ascii="Times New Roman" w:eastAsia="Times New Roman" w:hAnsi="Times New Roman" w:cs="Times New Roman"/>
            <w:sz w:val="24"/>
            <w:szCs w:val="24"/>
          </w:rPr>
          <w:delText xml:space="preserve">on the machine by themselves) in the control trial than objects B and C in the experimental trial (i.e., the objects that did not participate on the machine by themselves). Given that A was shown initially in combination with B and C, observing that A causes the machine to activate by itself should affect participants’ inferences about B and C. However, because object D was never shown in combination with A-C, D’s causal status should have no bearing on participants’ treatment of objects A-C. This explains why participants should treat the objects that never participated on the machine alone (i.e., object B and C in the experimental trials and objects A-C in the control trials) differently between the experimental and control trials. In contrast, participants were said to engage in indirect screening-off if they were more </w:delText>
        </w:r>
      </w:del>
      <w:del w:id="159" w:author="Sobel, David" w:date="2023-09-26T15:09:00Z">
        <w:r w:rsidR="002C5BA9" w:rsidDel="002C2060">
          <w:rPr>
            <w:rFonts w:ascii="Times New Roman" w:eastAsia="Times New Roman" w:hAnsi="Times New Roman" w:cs="Times New Roman"/>
            <w:sz w:val="24"/>
            <w:szCs w:val="24"/>
          </w:rPr>
          <w:delText xml:space="preserve"> </w:delText>
        </w:r>
      </w:del>
      <w:del w:id="160" w:author="Sobel, David" w:date="2023-09-27T14:34:00Z">
        <w:r w:rsidR="002C5BA9" w:rsidDel="00291852">
          <w:rPr>
            <w:rFonts w:ascii="Times New Roman" w:eastAsia="Times New Roman" w:hAnsi="Times New Roman" w:cs="Times New Roman"/>
            <w:sz w:val="24"/>
            <w:szCs w:val="24"/>
          </w:rPr>
          <w:delText xml:space="preserve">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w:delText>
        </w:r>
      </w:del>
      <w:r w:rsidR="002C5BA9">
        <w:rPr>
          <w:rFonts w:ascii="Times New Roman" w:eastAsia="Times New Roman" w:hAnsi="Times New Roman" w:cs="Times New Roman"/>
          <w:sz w:val="24"/>
          <w:szCs w:val="24"/>
        </w:rPr>
        <w:t>Because McCormack et al. (2009) found that 5 and 6-year-olds made such retrospective inferences about two candidate causes, we have decided to test the same-age children.</w:t>
      </w:r>
    </w:p>
    <w:p w14:paraId="465DCA3B" w14:textId="77777777" w:rsidR="00905BF9" w:rsidRDefault="002C5BA9">
      <w:pPr>
        <w:spacing w:after="0" w:line="480" w:lineRule="auto"/>
        <w:rPr>
          <w:rFonts w:ascii="Times New Roman" w:eastAsia="Times New Roman" w:hAnsi="Times New Roman" w:cs="Times New Roman"/>
          <w:b/>
          <w:sz w:val="24"/>
          <w:szCs w:val="24"/>
        </w:rPr>
      </w:pPr>
      <w:bookmarkStart w:id="161" w:name="_Hlk146803907"/>
      <w:r>
        <w:rPr>
          <w:rFonts w:ascii="Times New Roman" w:eastAsia="Times New Roman" w:hAnsi="Times New Roman" w:cs="Times New Roman"/>
          <w:b/>
          <w:sz w:val="24"/>
          <w:szCs w:val="24"/>
        </w:rPr>
        <w:t>Method</w:t>
      </w:r>
    </w:p>
    <w:p w14:paraId="172420FD" w14:textId="24FE3EFC" w:rsidR="00905BF9" w:rsidRDefault="002C5BA9">
      <w:pPr>
        <w:spacing w:after="0" w:line="480" w:lineRule="auto"/>
        <w:ind w:firstLine="720"/>
        <w:rPr>
          <w:rFonts w:ascii="Times New Roman" w:eastAsia="Times New Roman" w:hAnsi="Times New Roman" w:cs="Times New Roman"/>
          <w:b/>
          <w:sz w:val="24"/>
          <w:szCs w:val="24"/>
        </w:rPr>
      </w:pPr>
      <w:bookmarkStart w:id="162" w:name="_30j0zll" w:colFirst="0" w:colLast="0"/>
      <w:bookmarkEnd w:id="162"/>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w:t>
      </w:r>
      <w:r>
        <w:rPr>
          <w:rFonts w:ascii="Times New Roman" w:eastAsia="Times New Roman" w:hAnsi="Times New Roman" w:cs="Times New Roman"/>
          <w:sz w:val="24"/>
          <w:szCs w:val="24"/>
        </w:rPr>
        <w:lastRenderedPageBreak/>
        <w:t>range = 72-83 months, SD = 3.78). Sample size was determined based on previous studies on backwards blocking reasoning in human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60123E6F" w14:textId="517B9E6D" w:rsidR="00905BF9" w:rsidRDefault="002C5BA9">
      <w:pPr>
        <w:spacing w:after="0" w:line="480" w:lineRule="auto"/>
        <w:ind w:firstLine="720"/>
        <w:rPr>
          <w:rFonts w:ascii="Times New Roman" w:eastAsia="Times New Roman" w:hAnsi="Times New Roman" w:cs="Times New Roman"/>
          <w:sz w:val="24"/>
          <w:szCs w:val="24"/>
        </w:rPr>
      </w:pPr>
      <w:bookmarkStart w:id="163" w:name="_1fob9te" w:colFirst="0" w:colLast="0"/>
      <w:bookmarkEnd w:id="163"/>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w:t>
      </w:r>
      <w:del w:id="164" w:author="Sobel, David" w:date="2023-09-27T14:34:00Z">
        <w:r w:rsidDel="00291852">
          <w:rPr>
            <w:rFonts w:ascii="Times New Roman" w:eastAsia="Times New Roman" w:hAnsi="Times New Roman" w:cs="Times New Roman"/>
            <w:sz w:val="24"/>
            <w:szCs w:val="24"/>
          </w:rPr>
          <w:delText>came into contact with it</w:delText>
        </w:r>
      </w:del>
      <w:ins w:id="165" w:author="Sobel, David" w:date="2023-09-27T14:34:00Z">
        <w:r w:rsidR="00291852">
          <w:rPr>
            <w:rFonts w:ascii="Times New Roman" w:eastAsia="Times New Roman" w:hAnsi="Times New Roman" w:cs="Times New Roman"/>
            <w:sz w:val="24"/>
            <w:szCs w:val="24"/>
          </w:rPr>
          <w:t>touched it</w:t>
        </w:r>
      </w:ins>
      <w:r>
        <w:rPr>
          <w:rFonts w:ascii="Times New Roman" w:eastAsia="Times New Roman" w:hAnsi="Times New Roman" w:cs="Times New Roman"/>
          <w:sz w:val="24"/>
          <w:szCs w:val="24"/>
        </w:rPr>
        <w:t xml:space="preserve">.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36F20ED4" w14:textId="7C636826"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was obtained before each experimental session. Participants were tested in a quiet room in a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w:t>
      </w:r>
      <w:ins w:id="166" w:author="Sobel, David" w:date="2023-09-27T14:38:00Z">
        <w:r w:rsidR="00EF49CB">
          <w:rPr>
            <w:rFonts w:ascii="Times New Roman" w:eastAsia="Times New Roman" w:hAnsi="Times New Roman" w:cs="Times New Roman"/>
            <w:sz w:val="24"/>
            <w:szCs w:val="24"/>
          </w:rPr>
          <w:t xml:space="preserve">next to each other </w:t>
        </w:r>
      </w:ins>
      <w:r>
        <w:rPr>
          <w:rFonts w:ascii="Times New Roman" w:eastAsia="Times New Roman" w:hAnsi="Times New Roman" w:cs="Times New Roman"/>
          <w:sz w:val="24"/>
          <w:szCs w:val="24"/>
        </w:rPr>
        <w:t xml:space="preserve">above the machine </w:t>
      </w:r>
      <w:del w:id="167" w:author="Sobel, David" w:date="2023-09-27T14:39:00Z">
        <w:r w:rsidDel="00EF49CB">
          <w:rPr>
            <w:rFonts w:ascii="Times New Roman" w:eastAsia="Times New Roman" w:hAnsi="Times New Roman" w:cs="Times New Roman"/>
            <w:sz w:val="24"/>
            <w:szCs w:val="24"/>
          </w:rPr>
          <w:delText>and next to one another</w:delText>
        </w:r>
      </w:del>
      <w:r>
        <w:rPr>
          <w:rFonts w:ascii="Times New Roman" w:eastAsia="Times New Roman" w:hAnsi="Times New Roman" w:cs="Times New Roman"/>
          <w:sz w:val="24"/>
          <w:szCs w:val="24"/>
        </w:rPr>
        <w:t xml:space="preserve">. Object A then descended until it contacted </w:t>
      </w:r>
      <w:ins w:id="168" w:author="Sobel, David" w:date="2023-09-27T14:39:00Z">
        <w:r w:rsidR="008E0244">
          <w:rPr>
            <w:rFonts w:ascii="Times New Roman" w:eastAsia="Times New Roman" w:hAnsi="Times New Roman" w:cs="Times New Roman"/>
            <w:sz w:val="24"/>
            <w:szCs w:val="24"/>
          </w:rPr>
          <w:t xml:space="preserve">the machine, which </w:t>
        </w:r>
      </w:ins>
      <w:del w:id="169" w:author="Sobel, David" w:date="2023-09-27T14:39:00Z">
        <w:r w:rsidDel="008E0244">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immediately activated </w:t>
      </w:r>
      <w:del w:id="170" w:author="Sobel, David" w:date="2023-09-27T14:39:00Z">
        <w:r w:rsidDel="008E0244">
          <w:rPr>
            <w:rFonts w:ascii="Times New Roman" w:eastAsia="Times New Roman" w:hAnsi="Times New Roman" w:cs="Times New Roman"/>
            <w:sz w:val="24"/>
            <w:szCs w:val="24"/>
          </w:rPr>
          <w:delText xml:space="preserve">the machine </w:delText>
        </w:r>
      </w:del>
      <w:r>
        <w:rPr>
          <w:rFonts w:ascii="Times New Roman" w:eastAsia="Times New Roman" w:hAnsi="Times New Roman" w:cs="Times New Roman"/>
          <w:sz w:val="24"/>
          <w:szCs w:val="24"/>
        </w:rPr>
        <w:t xml:space="preserve">(i.e.,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w:t>
      </w:r>
      <w:commentRangeStart w:id="171"/>
      <w:r>
        <w:rPr>
          <w:rFonts w:ascii="Times New Roman" w:eastAsia="Times New Roman" w:hAnsi="Times New Roman" w:cs="Times New Roman"/>
          <w:sz w:val="24"/>
          <w:szCs w:val="24"/>
        </w:rPr>
        <w:t>it</w:t>
      </w:r>
      <w:commentRangeEnd w:id="171"/>
      <w:r w:rsidR="0093682C">
        <w:rPr>
          <w:rStyle w:val="CommentReference"/>
        </w:rPr>
        <w:commentReference w:id="171"/>
      </w:r>
      <w:r>
        <w:rPr>
          <w:rFonts w:ascii="Times New Roman" w:eastAsia="Times New Roman" w:hAnsi="Times New Roman" w:cs="Times New Roman"/>
          <w:sz w:val="24"/>
          <w:szCs w:val="24"/>
        </w:rPr>
        <w:t xml:space="preserve">. </w:t>
      </w:r>
    </w:p>
    <w:p w14:paraId="7F2FA112" w14:textId="474583E3"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w:t>
      </w:r>
      <w:ins w:id="172" w:author="Sobel, David" w:date="2023-09-27T14:36:00Z">
        <w:r w:rsidR="008D0FA6">
          <w:rPr>
            <w:rFonts w:ascii="Times New Roman" w:eastAsia="Times New Roman" w:hAnsi="Times New Roman" w:cs="Times New Roman"/>
            <w:sz w:val="24"/>
            <w:szCs w:val="24"/>
          </w:rPr>
          <w:t>is</w:t>
        </w:r>
      </w:ins>
      <w:del w:id="173" w:author="Sobel, David" w:date="2023-09-27T14:36:00Z">
        <w:r w:rsidDel="008D0FA6">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commentRangeStart w:id="174"/>
      <w:r>
        <w:rPr>
          <w:rFonts w:ascii="Times New Roman" w:eastAsia="Times New Roman" w:hAnsi="Times New Roman" w:cs="Times New Roman"/>
          <w:sz w:val="24"/>
          <w:szCs w:val="24"/>
        </w:rPr>
        <w:t xml:space="preserve">pretraining </w:t>
      </w:r>
      <w:commentRangeEnd w:id="174"/>
      <w:r w:rsidR="008D0FA6">
        <w:rPr>
          <w:rStyle w:val="CommentReference"/>
        </w:rPr>
        <w:commentReference w:id="174"/>
      </w:r>
      <w:r>
        <w:rPr>
          <w:rFonts w:ascii="Times New Roman" w:eastAsia="Times New Roman" w:hAnsi="Times New Roman" w:cs="Times New Roman"/>
          <w:sz w:val="24"/>
          <w:szCs w:val="24"/>
        </w:rPr>
        <w:t xml:space="preserve">phase, participants were given four trials. Half the participants received two backwards blocking experimental trials and two backwards blocking control trials. The other half received two indirect screening-off experimental 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w:t>
      </w:r>
      <w:r>
        <w:rPr>
          <w:rFonts w:ascii="Times New Roman" w:eastAsia="Times New Roman" w:hAnsi="Times New Roman" w:cs="Times New Roman"/>
          <w:sz w:val="24"/>
          <w:szCs w:val="24"/>
        </w:rPr>
        <w:lastRenderedPageBreak/>
        <w:t>responses were coded offline after each study session. Although study responses were coded offline, an experimenter was present throughout an entire study session.</w:t>
      </w:r>
    </w:p>
    <w:bookmarkEnd w:id="161"/>
    <w:p w14:paraId="6143295F" w14:textId="77777777" w:rsidR="00905BF9" w:rsidRDefault="00905BF9">
      <w:pPr>
        <w:spacing w:after="0" w:line="480" w:lineRule="auto"/>
        <w:ind w:firstLine="720"/>
        <w:rPr>
          <w:rFonts w:ascii="Times New Roman" w:eastAsia="Times New Roman" w:hAnsi="Times New Roman" w:cs="Times New Roman"/>
          <w:sz w:val="24"/>
          <w:szCs w:val="24"/>
        </w:rPr>
      </w:pPr>
    </w:p>
    <w:p w14:paraId="689708D6" w14:textId="77777777" w:rsidR="00905BF9" w:rsidRDefault="002C5BA9">
      <w:pPr>
        <w:keepNext/>
        <w:spacing w:line="480" w:lineRule="auto"/>
      </w:pPr>
      <w:r>
        <w:rPr>
          <w:rFonts w:ascii="Times New Roman" w:eastAsia="Times New Roman" w:hAnsi="Times New Roman" w:cs="Times New Roman"/>
          <w:noProof/>
          <w:sz w:val="24"/>
          <w:szCs w:val="24"/>
        </w:rPr>
        <w:drawing>
          <wp:inline distT="0" distB="0" distL="0" distR="0" wp14:anchorId="2F10DA1A" wp14:editId="348BD51D">
            <wp:extent cx="3870290" cy="4143194"/>
            <wp:effectExtent l="0" t="0" r="0" b="0"/>
            <wp:docPr id="1"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0"/>
                    <a:srcRect/>
                    <a:stretch>
                      <a:fillRect/>
                    </a:stretch>
                  </pic:blipFill>
                  <pic:spPr>
                    <a:xfrm>
                      <a:off x="0" y="0"/>
                      <a:ext cx="3870290" cy="4143194"/>
                    </a:xfrm>
                    <a:prstGeom prst="rect">
                      <a:avLst/>
                    </a:prstGeom>
                    <a:ln/>
                  </pic:spPr>
                </pic:pic>
              </a:graphicData>
            </a:graphic>
          </wp:inline>
        </w:drawing>
      </w:r>
    </w:p>
    <w:p w14:paraId="053AE618" w14:textId="77777777" w:rsidR="00905BF9" w:rsidRDefault="002C5BA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3F99CCDC"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The two backwards blocking experimental trials began with three differently colored objects, which were located above the machine. The text, “</w:t>
      </w:r>
      <w:commentRangeStart w:id="175"/>
      <w:r>
        <w:rPr>
          <w:rFonts w:ascii="Times New Roman" w:eastAsia="Times New Roman" w:hAnsi="Times New Roman" w:cs="Times New Roman"/>
          <w:sz w:val="24"/>
          <w:szCs w:val="24"/>
        </w:rPr>
        <w:t xml:space="preserve">Look, I have these three toys. Let’s find the blickets. Watch </w:t>
      </w:r>
      <w:commentRangeEnd w:id="175"/>
      <w:r w:rsidR="0093682C">
        <w:rPr>
          <w:rStyle w:val="CommentReference"/>
        </w:rPr>
        <w:commentReference w:id="175"/>
      </w:r>
      <w:r>
        <w:rPr>
          <w:rFonts w:ascii="Times New Roman" w:eastAsia="Times New Roman" w:hAnsi="Times New Roman" w:cs="Times New Roman"/>
          <w:sz w:val="24"/>
          <w:szCs w:val="24"/>
        </w:rPr>
        <w:t xml:space="preserve">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0A54D8DC"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74102797"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2ACBCA7C"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6723CFFC" w14:textId="77777777" w:rsidR="00905BF9" w:rsidRDefault="00905BF9">
      <w:pPr>
        <w:spacing w:after="0" w:line="480" w:lineRule="auto"/>
        <w:ind w:firstLine="720"/>
        <w:rPr>
          <w:rFonts w:ascii="Times New Roman" w:eastAsia="Times New Roman" w:hAnsi="Times New Roman" w:cs="Times New Roman"/>
          <w:sz w:val="24"/>
          <w:szCs w:val="24"/>
        </w:rPr>
      </w:pPr>
    </w:p>
    <w:tbl>
      <w:tblPr>
        <w:tblStyle w:val="a"/>
        <w:tblW w:w="11880" w:type="dxa"/>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1"/>
        <w:gridCol w:w="3117"/>
        <w:gridCol w:w="4382"/>
      </w:tblGrid>
      <w:tr w:rsidR="00905BF9" w14:paraId="43F31498" w14:textId="77777777">
        <w:tc>
          <w:tcPr>
            <w:tcW w:w="4381" w:type="dxa"/>
            <w:tcBorders>
              <w:top w:val="single" w:sz="4" w:space="0" w:color="000000"/>
              <w:left w:val="nil"/>
              <w:bottom w:val="single" w:sz="4" w:space="0" w:color="000000"/>
              <w:right w:val="nil"/>
            </w:tcBorders>
          </w:tcPr>
          <w:p w14:paraId="63EEE7B0" w14:textId="77777777" w:rsidR="00905BF9" w:rsidRDefault="002C5BA9">
            <w:pPr>
              <w:rPr>
                <w:rFonts w:ascii="Times New Roman" w:eastAsia="Times New Roman" w:hAnsi="Times New Roman" w:cs="Times New Roman"/>
                <w:sz w:val="24"/>
                <w:szCs w:val="24"/>
              </w:rPr>
            </w:pPr>
            <w:bookmarkStart w:id="176" w:name="_Hlk146798508"/>
            <w:r>
              <w:rPr>
                <w:rFonts w:ascii="Times New Roman" w:eastAsia="Times New Roman" w:hAnsi="Times New Roman" w:cs="Times New Roman"/>
                <w:sz w:val="24"/>
                <w:szCs w:val="24"/>
              </w:rPr>
              <w:t>Condition</w:t>
            </w:r>
          </w:p>
        </w:tc>
        <w:tc>
          <w:tcPr>
            <w:tcW w:w="3117" w:type="dxa"/>
            <w:tcBorders>
              <w:top w:val="single" w:sz="4" w:space="0" w:color="000000"/>
              <w:left w:val="nil"/>
              <w:bottom w:val="single" w:sz="4" w:space="0" w:color="000000"/>
              <w:right w:val="nil"/>
            </w:tcBorders>
          </w:tcPr>
          <w:p w14:paraId="5F3B2F6A"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4382" w:type="dxa"/>
            <w:tcBorders>
              <w:top w:val="single" w:sz="4" w:space="0" w:color="000000"/>
              <w:left w:val="nil"/>
              <w:bottom w:val="single" w:sz="4" w:space="0" w:color="000000"/>
              <w:right w:val="nil"/>
            </w:tcBorders>
          </w:tcPr>
          <w:p w14:paraId="7C96E599"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905BF9" w14:paraId="7EAD35E3" w14:textId="77777777">
        <w:tc>
          <w:tcPr>
            <w:tcW w:w="4381" w:type="dxa"/>
            <w:tcBorders>
              <w:top w:val="single" w:sz="4" w:space="0" w:color="000000"/>
              <w:left w:val="nil"/>
              <w:bottom w:val="nil"/>
              <w:right w:val="nil"/>
            </w:tcBorders>
          </w:tcPr>
          <w:p w14:paraId="5F69E85A"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3117" w:type="dxa"/>
            <w:tcBorders>
              <w:top w:val="single" w:sz="4" w:space="0" w:color="000000"/>
              <w:left w:val="nil"/>
              <w:bottom w:val="nil"/>
              <w:right w:val="nil"/>
            </w:tcBorders>
          </w:tcPr>
          <w:p w14:paraId="7D03BC6D"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single" w:sz="4" w:space="0" w:color="000000"/>
              <w:left w:val="nil"/>
              <w:bottom w:val="nil"/>
              <w:right w:val="nil"/>
            </w:tcBorders>
          </w:tcPr>
          <w:p w14:paraId="1360ABD8"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05BF9" w14:paraId="3722289F" w14:textId="77777777">
        <w:tc>
          <w:tcPr>
            <w:tcW w:w="4381" w:type="dxa"/>
            <w:tcBorders>
              <w:top w:val="nil"/>
              <w:left w:val="nil"/>
              <w:bottom w:val="nil"/>
              <w:right w:val="nil"/>
            </w:tcBorders>
          </w:tcPr>
          <w:p w14:paraId="55F93D0D"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3117" w:type="dxa"/>
            <w:tcBorders>
              <w:top w:val="nil"/>
              <w:left w:val="nil"/>
              <w:bottom w:val="nil"/>
              <w:right w:val="nil"/>
            </w:tcBorders>
          </w:tcPr>
          <w:p w14:paraId="55A7F1AA"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nil"/>
              <w:left w:val="nil"/>
              <w:bottom w:val="nil"/>
              <w:right w:val="nil"/>
            </w:tcBorders>
          </w:tcPr>
          <w:p w14:paraId="26EEEDB6"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905BF9" w14:paraId="5457FB46" w14:textId="77777777">
        <w:tc>
          <w:tcPr>
            <w:tcW w:w="4381" w:type="dxa"/>
            <w:tcBorders>
              <w:top w:val="nil"/>
              <w:left w:val="nil"/>
              <w:bottom w:val="nil"/>
              <w:right w:val="nil"/>
            </w:tcBorders>
          </w:tcPr>
          <w:p w14:paraId="347D3CDF"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3117" w:type="dxa"/>
            <w:tcBorders>
              <w:top w:val="nil"/>
              <w:left w:val="nil"/>
              <w:bottom w:val="nil"/>
              <w:right w:val="nil"/>
            </w:tcBorders>
          </w:tcPr>
          <w:p w14:paraId="4394FA13"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nil"/>
              <w:left w:val="nil"/>
              <w:bottom w:val="nil"/>
              <w:right w:val="nil"/>
            </w:tcBorders>
          </w:tcPr>
          <w:p w14:paraId="454A742F"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05BF9" w14:paraId="33B09E95" w14:textId="77777777">
        <w:tc>
          <w:tcPr>
            <w:tcW w:w="4381" w:type="dxa"/>
            <w:tcBorders>
              <w:top w:val="nil"/>
              <w:left w:val="nil"/>
              <w:bottom w:val="single" w:sz="4" w:space="0" w:color="000000"/>
              <w:right w:val="nil"/>
            </w:tcBorders>
          </w:tcPr>
          <w:p w14:paraId="4E4FA237"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3117" w:type="dxa"/>
            <w:tcBorders>
              <w:top w:val="nil"/>
              <w:left w:val="nil"/>
              <w:bottom w:val="single" w:sz="4" w:space="0" w:color="000000"/>
              <w:right w:val="nil"/>
            </w:tcBorders>
          </w:tcPr>
          <w:p w14:paraId="600F0680"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nil"/>
              <w:left w:val="nil"/>
              <w:bottom w:val="single" w:sz="4" w:space="0" w:color="000000"/>
              <w:right w:val="nil"/>
            </w:tcBorders>
          </w:tcPr>
          <w:p w14:paraId="3B793344" w14:textId="77777777" w:rsidR="00905BF9" w:rsidRDefault="002C5BA9">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9C07CAB" w14:textId="77777777" w:rsidR="00905BF9" w:rsidRDefault="002C5BA9">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1. Sc</w:t>
      </w:r>
      <w:commentRangeStart w:id="177"/>
      <w:r>
        <w:rPr>
          <w:rFonts w:ascii="Times New Roman" w:eastAsia="Times New Roman" w:hAnsi="Times New Roman" w:cs="Times New Roman"/>
          <w:color w:val="000000"/>
          <w:sz w:val="18"/>
          <w:szCs w:val="18"/>
        </w:rPr>
        <w:t>hemat</w:t>
      </w:r>
      <w:commentRangeEnd w:id="177"/>
      <w:r w:rsidR="00A96A00">
        <w:rPr>
          <w:rStyle w:val="CommentReference"/>
        </w:rPr>
        <w:commentReference w:id="177"/>
      </w:r>
      <w:r>
        <w:rPr>
          <w:rFonts w:ascii="Times New Roman" w:eastAsia="Times New Roman" w:hAnsi="Times New Roman" w:cs="Times New Roman"/>
          <w:color w:val="000000"/>
          <w:sz w:val="18"/>
          <w:szCs w:val="18"/>
        </w:rPr>
        <w:t xml:space="preserve">ic of the task structure for the backwards blocking and indirect screening-off experimental and control trials. </w:t>
      </w:r>
    </w:p>
    <w:bookmarkEnd w:id="176"/>
    <w:p w14:paraId="087B6AFD" w14:textId="77777777" w:rsidR="00905BF9" w:rsidRDefault="002C5BA9">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01C42E9A" w14:textId="77777777" w:rsidR="00905BF9" w:rsidRDefault="00905BF9">
      <w:pPr>
        <w:keepNext/>
        <w:spacing w:after="0" w:line="240" w:lineRule="auto"/>
        <w:rPr>
          <w:rFonts w:ascii="Times New Roman" w:eastAsia="Times New Roman" w:hAnsi="Times New Roman" w:cs="Times New Roman"/>
          <w:b/>
          <w:sz w:val="24"/>
          <w:szCs w:val="24"/>
        </w:rPr>
      </w:pPr>
    </w:p>
    <w:p w14:paraId="5E3C7062" w14:textId="5B0F09A6"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participants’ responses to “Is this a blicket” for each object. Participants’ yes/no responses were treated as a </w:t>
      </w:r>
      <w:del w:id="178" w:author="Sobel, David" w:date="2023-09-28T10:19:00Z">
        <w:r w:rsidDel="0079430C">
          <w:rPr>
            <w:rFonts w:ascii="Times New Roman" w:eastAsia="Times New Roman" w:hAnsi="Times New Roman" w:cs="Times New Roman"/>
            <w:sz w:val="24"/>
            <w:szCs w:val="24"/>
          </w:rPr>
          <w:delText xml:space="preserve">primary </w:delText>
        </w:r>
      </w:del>
      <w:r>
        <w:rPr>
          <w:rFonts w:ascii="Times New Roman" w:eastAsia="Times New Roman" w:hAnsi="Times New Roman" w:cs="Times New Roman"/>
          <w:sz w:val="24"/>
          <w:szCs w:val="24"/>
        </w:rPr>
        <w:t xml:space="preserve">binary dependent measure. Data were entered into a five-way </w:t>
      </w:r>
      <w:commentRangeStart w:id="179"/>
      <w:ins w:id="180" w:author="Sobel, David" w:date="2023-09-27T14:44:00Z">
        <w:r w:rsidR="00A96A00">
          <w:rPr>
            <w:rFonts w:ascii="Times New Roman" w:eastAsia="Times New Roman" w:hAnsi="Times New Roman" w:cs="Times New Roman"/>
            <w:sz w:val="24"/>
            <w:szCs w:val="24"/>
          </w:rPr>
          <w:t>binomial</w:t>
        </w:r>
      </w:ins>
      <w:commentRangeEnd w:id="179"/>
      <w:ins w:id="181" w:author="Sobel, David" w:date="2023-09-28T10:18:00Z">
        <w:r w:rsidR="001F4C78">
          <w:rPr>
            <w:rStyle w:val="CommentReference"/>
          </w:rPr>
          <w:commentReference w:id="179"/>
        </w:r>
      </w:ins>
      <w:ins w:id="182" w:author="Sobel, David" w:date="2023-09-27T14:44:00Z">
        <w:r w:rsidR="00A96A00">
          <w:rPr>
            <w:rFonts w:ascii="Times New Roman" w:eastAsia="Times New Roman" w:hAnsi="Times New Roman" w:cs="Times New Roman"/>
            <w:sz w:val="24"/>
            <w:szCs w:val="24"/>
          </w:rPr>
          <w:t xml:space="preserve"> </w:t>
        </w:r>
      </w:ins>
      <w:del w:id="183" w:author="Sobel, David" w:date="2023-09-27T14:44:00Z">
        <w:r w:rsidDel="00A96A00">
          <w:rPr>
            <w:rFonts w:ascii="Times New Roman" w:eastAsia="Times New Roman" w:hAnsi="Times New Roman" w:cs="Times New Roman"/>
            <w:sz w:val="24"/>
            <w:szCs w:val="24"/>
          </w:rPr>
          <w:delText xml:space="preserve">binary </w:delText>
        </w:r>
      </w:del>
      <w:r>
        <w:rPr>
          <w:rFonts w:ascii="Times New Roman" w:eastAsia="Times New Roman" w:hAnsi="Times New Roman" w:cs="Times New Roman"/>
          <w:sz w:val="24"/>
          <w:szCs w:val="24"/>
        </w:rPr>
        <w:t>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FB04069" w14:textId="22B4FCD4"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binomial mixed-effects models separately for the backwards blocking and indirect screening-off conditions, with Trial Type (Experimental vs. Control) and Objects (A vs. B vs. C vs. D) as the within-participants fixed effects and participant as the random effect. This analysis revealed a main effect of Trial Type, </w:t>
      </w:r>
      <w:r w:rsidRPr="00A96A00">
        <w:rPr>
          <w:rFonts w:ascii="Times New Roman" w:eastAsia="Times New Roman" w:hAnsi="Times New Roman" w:cs="Times New Roman"/>
          <w:iCs/>
          <w:sz w:val="24"/>
          <w:szCs w:val="24"/>
          <w:rPrChange w:id="184" w:author="Sobel, David" w:date="2023-09-27T14:44:00Z">
            <w:rPr>
              <w:rFonts w:ascii="Times New Roman" w:eastAsia="Times New Roman" w:hAnsi="Times New Roman" w:cs="Times New Roman"/>
              <w:i/>
              <w:sz w:val="24"/>
              <w:szCs w:val="24"/>
            </w:rPr>
          </w:rPrChange>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binomial mixed-effects models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binomial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backwards blocking condition. In contrast, the second one-way linear model for the experimental trials within the backwards blocking condition revealed a significant </w:t>
      </w:r>
      <w:r>
        <w:rPr>
          <w:rFonts w:ascii="Times New Roman" w:eastAsia="Times New Roman" w:hAnsi="Times New Roman" w:cs="Times New Roman"/>
          <w:sz w:val="24"/>
          <w:szCs w:val="24"/>
        </w:rPr>
        <w:lastRenderedPageBreak/>
        <w:t>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bookmarkStart w:id="185" w:name="_Hlk146804165"/>
      <w:r>
        <w:rPr>
          <w:rFonts w:ascii="Times New Roman" w:eastAsia="Times New Roman" w:hAnsi="Times New Roman" w:cs="Times New Roman"/>
          <w:sz w:val="24"/>
          <w:szCs w:val="24"/>
        </w:rPr>
        <w:t xml:space="preserve">This experimental effect reflected the fact that participants </w:t>
      </w:r>
      <w:del w:id="186" w:author="Sobel, David" w:date="2023-09-27T14:45:00Z">
        <w:r w:rsidDel="00066422">
          <w:rPr>
            <w:rFonts w:ascii="Times New Roman" w:eastAsia="Times New Roman" w:hAnsi="Times New Roman" w:cs="Times New Roman"/>
            <w:sz w:val="24"/>
            <w:szCs w:val="24"/>
          </w:rPr>
          <w:delText xml:space="preserve">considered </w:delText>
        </w:r>
      </w:del>
      <w:ins w:id="187" w:author="Sobel, David" w:date="2023-09-27T14:45:00Z">
        <w:r w:rsidR="00066422">
          <w:rPr>
            <w:rFonts w:ascii="Times New Roman" w:eastAsia="Times New Roman" w:hAnsi="Times New Roman" w:cs="Times New Roman"/>
            <w:sz w:val="24"/>
            <w:szCs w:val="24"/>
          </w:rPr>
          <w:t xml:space="preserve">judged </w:t>
        </w:r>
      </w:ins>
      <w:r>
        <w:rPr>
          <w:rFonts w:ascii="Times New Roman" w:eastAsia="Times New Roman" w:hAnsi="Times New Roman" w:cs="Times New Roman"/>
          <w:sz w:val="24"/>
          <w:szCs w:val="24"/>
        </w:rPr>
        <w:t xml:space="preserve">object A </w:t>
      </w:r>
      <w:ins w:id="188" w:author="Sobel, David" w:date="2023-09-27T14:45:00Z">
        <w:r w:rsidR="00066422">
          <w:rPr>
            <w:rFonts w:ascii="Times New Roman" w:eastAsia="Times New Roman" w:hAnsi="Times New Roman" w:cs="Times New Roman"/>
            <w:sz w:val="24"/>
            <w:szCs w:val="24"/>
          </w:rPr>
          <w:t xml:space="preserve">as a blicket </w:t>
        </w:r>
      </w:ins>
      <w:del w:id="189" w:author="Sobel, David" w:date="2023-09-27T14:45:00Z">
        <w:r w:rsidDel="00066422">
          <w:rPr>
            <w:rFonts w:ascii="Times New Roman" w:eastAsia="Times New Roman" w:hAnsi="Times New Roman" w:cs="Times New Roman"/>
            <w:sz w:val="24"/>
            <w:szCs w:val="24"/>
          </w:rPr>
          <w:delText>t</w:delText>
        </w:r>
      </w:del>
      <w:ins w:id="190" w:author="Sobel, David" w:date="2023-09-27T14:45:00Z">
        <w:r w:rsidR="00066422">
          <w:rPr>
            <w:rFonts w:ascii="Times New Roman" w:eastAsia="Times New Roman" w:hAnsi="Times New Roman" w:cs="Times New Roman"/>
            <w:sz w:val="24"/>
            <w:szCs w:val="24"/>
          </w:rPr>
          <w:t xml:space="preserve">more often than </w:t>
        </w:r>
      </w:ins>
      <w:del w:id="191" w:author="Sobel, David" w:date="2023-09-27T14:45:00Z">
        <w:r w:rsidDel="00066422">
          <w:rPr>
            <w:rFonts w:ascii="Times New Roman" w:eastAsia="Times New Roman" w:hAnsi="Times New Roman" w:cs="Times New Roman"/>
            <w:sz w:val="24"/>
            <w:szCs w:val="24"/>
          </w:rPr>
          <w:delText xml:space="preserve">o be more of a blicket than </w:delText>
        </w:r>
      </w:del>
      <w:r>
        <w:rPr>
          <w:rFonts w:ascii="Times New Roman" w:eastAsia="Times New Roman" w:hAnsi="Times New Roman" w:cs="Times New Roman"/>
          <w:sz w:val="24"/>
          <w:szCs w:val="24"/>
        </w:rPr>
        <w:t xml:space="preserve">object B, </w:t>
      </w:r>
      <w:del w:id="192" w:author="Sobel, David" w:date="2023-09-27T14:46:00Z">
        <w:r w:rsidDel="00B96F92">
          <w:rPr>
            <w:rFonts w:ascii="Times New Roman" w:eastAsia="Times New Roman" w:hAnsi="Times New Roman" w:cs="Times New Roman"/>
            <w:sz w:val="24"/>
            <w:szCs w:val="24"/>
          </w:rPr>
          <w:delText xml:space="preserve">odds </w:delText>
        </w:r>
      </w:del>
      <w:ins w:id="193" w:author="Sobel, David" w:date="2023-09-27T14:46:00Z">
        <w:r w:rsidR="00B96F92">
          <w:rPr>
            <w:rFonts w:ascii="Times New Roman" w:eastAsia="Times New Roman" w:hAnsi="Times New Roman" w:cs="Times New Roman"/>
            <w:sz w:val="24"/>
            <w:szCs w:val="24"/>
          </w:rPr>
          <w:t xml:space="preserve">Odds </w:t>
        </w:r>
      </w:ins>
      <w:r>
        <w:rPr>
          <w:rFonts w:ascii="Times New Roman" w:eastAsia="Times New Roman" w:hAnsi="Times New Roman" w:cs="Times New Roman"/>
          <w:sz w:val="24"/>
          <w:szCs w:val="24"/>
        </w:rPr>
        <w:t xml:space="preserve">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del w:id="194" w:author="Sobel, David" w:date="2023-09-27T14:45:00Z">
        <w:r w:rsidDel="00066422">
          <w:rPr>
            <w:rFonts w:ascii="Times New Roman" w:eastAsia="Times New Roman" w:hAnsi="Times New Roman" w:cs="Times New Roman"/>
            <w:sz w:val="24"/>
            <w:szCs w:val="24"/>
          </w:rPr>
          <w:delText>as well as</w:delText>
        </w:r>
      </w:del>
      <w:ins w:id="195" w:author="Sobel, David" w:date="2023-09-27T14:45:00Z">
        <w:r w:rsidR="00066422">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w:t>
      </w:r>
      <w:del w:id="196" w:author="Sobel, David" w:date="2023-09-27T14:45:00Z">
        <w:r w:rsidDel="00066422">
          <w:rPr>
            <w:rFonts w:ascii="Times New Roman" w:eastAsia="Times New Roman" w:hAnsi="Times New Roman" w:cs="Times New Roman"/>
            <w:sz w:val="24"/>
            <w:szCs w:val="24"/>
          </w:rPr>
          <w:delText>more likely to be a blicket that</w:delText>
        </w:r>
      </w:del>
      <w:r>
        <w:rPr>
          <w:rFonts w:ascii="Times New Roman" w:eastAsia="Times New Roman" w:hAnsi="Times New Roman" w:cs="Times New Roman"/>
          <w:sz w:val="24"/>
          <w:szCs w:val="24"/>
        </w:rPr>
        <w:t xml:space="preserve"> object C, </w:t>
      </w:r>
      <w:del w:id="197" w:author="Sobel, David" w:date="2023-09-27T14:46:00Z">
        <w:r w:rsidDel="00B96F92">
          <w:rPr>
            <w:rFonts w:ascii="Times New Roman" w:eastAsia="Times New Roman" w:hAnsi="Times New Roman" w:cs="Times New Roman"/>
            <w:sz w:val="24"/>
            <w:szCs w:val="24"/>
          </w:rPr>
          <w:delText xml:space="preserve">odds </w:delText>
        </w:r>
      </w:del>
      <w:ins w:id="198" w:author="Sobel, David" w:date="2023-09-27T14:46:00Z">
        <w:r w:rsidR="00B96F92">
          <w:rPr>
            <w:rFonts w:ascii="Times New Roman" w:eastAsia="Times New Roman" w:hAnsi="Times New Roman" w:cs="Times New Roman"/>
            <w:sz w:val="24"/>
            <w:szCs w:val="24"/>
          </w:rPr>
          <w:t xml:space="preserve">Odds </w:t>
        </w:r>
      </w:ins>
      <w:r>
        <w:rPr>
          <w:rFonts w:ascii="Times New Roman" w:eastAsia="Times New Roman" w:hAnsi="Times New Roman" w:cs="Times New Roman"/>
          <w:sz w:val="24"/>
          <w:szCs w:val="24"/>
        </w:rPr>
        <w:t xml:space="preserve">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w:t>
      </w:r>
      <w:del w:id="199" w:author="Sobel, David" w:date="2023-09-27T14:46:00Z">
        <w:r w:rsidDel="00B96F92">
          <w:rPr>
            <w:rFonts w:ascii="Times New Roman" w:eastAsia="Times New Roman" w:hAnsi="Times New Roman" w:cs="Times New Roman"/>
            <w:sz w:val="24"/>
            <w:szCs w:val="24"/>
          </w:rPr>
          <w:delText xml:space="preserve">odds </w:delText>
        </w:r>
      </w:del>
      <w:ins w:id="200" w:author="Sobel, David" w:date="2023-09-27T14:46:00Z">
        <w:r w:rsidR="00B96F92">
          <w:rPr>
            <w:rFonts w:ascii="Times New Roman" w:eastAsia="Times New Roman" w:hAnsi="Times New Roman" w:cs="Times New Roman"/>
            <w:sz w:val="24"/>
            <w:szCs w:val="24"/>
          </w:rPr>
          <w:t xml:space="preserve">Odds </w:t>
        </w:r>
      </w:ins>
      <w:r>
        <w:rPr>
          <w:rFonts w:ascii="Times New Roman" w:eastAsia="Times New Roman" w:hAnsi="Times New Roman" w:cs="Times New Roman"/>
          <w:sz w:val="24"/>
          <w:szCs w:val="24"/>
        </w:rPr>
        <w:t xml:space="preserve">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bookmarkEnd w:id="185"/>
    <w:p w14:paraId="37A3E0B3" w14:textId="2337F3C5"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two-way binary mixed effects model for the indirect screening-off condition also revealed a main effect of Trial Type</w:t>
      </w:r>
      <w:r w:rsidRPr="00B96F92">
        <w:rPr>
          <w:rFonts w:ascii="Times New Roman" w:eastAsia="Times New Roman" w:hAnsi="Times New Roman" w:cs="Times New Roman"/>
          <w:sz w:val="24"/>
          <w:szCs w:val="24"/>
        </w:rPr>
        <w:t xml:space="preserve">, </w:t>
      </w:r>
      <w:r w:rsidRPr="00B96F92">
        <w:rPr>
          <w:rFonts w:ascii="Times New Roman" w:eastAsia="Times New Roman" w:hAnsi="Times New Roman" w:cs="Times New Roman"/>
          <w:sz w:val="24"/>
          <w:szCs w:val="24"/>
          <w:rPrChange w:id="201" w:author="Sobel, David" w:date="2023-09-27T14:46:00Z">
            <w:rPr>
              <w:rFonts w:ascii="Times New Roman" w:eastAsia="Times New Roman" w:hAnsi="Times New Roman" w:cs="Times New Roman"/>
              <w:i/>
              <w:iCs/>
              <w:sz w:val="24"/>
              <w:szCs w:val="24"/>
            </w:rPr>
          </w:rPrChange>
        </w:rPr>
        <w:t>χ</w:t>
      </w:r>
      <w:r w:rsidRPr="00B96F92">
        <w:rPr>
          <w:rFonts w:ascii="Times New Roman" w:eastAsia="Times New Roman" w:hAnsi="Times New Roman" w:cs="Times New Roman"/>
          <w:sz w:val="24"/>
          <w:szCs w:val="24"/>
          <w:vertAlign w:val="superscript"/>
          <w:rPrChange w:id="202" w:author="Sobel, David" w:date="2023-09-27T14:46:00Z">
            <w:rPr>
              <w:rFonts w:ascii="Times New Roman" w:eastAsia="Times New Roman" w:hAnsi="Times New Roman" w:cs="Times New Roman"/>
              <w:i/>
              <w:iCs/>
              <w:sz w:val="24"/>
              <w:szCs w:val="24"/>
              <w:vertAlign w:val="superscript"/>
            </w:rPr>
          </w:rPrChange>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sidRPr="00B96F92">
        <w:rPr>
          <w:rFonts w:ascii="Times New Roman" w:eastAsia="Times New Roman" w:hAnsi="Times New Roman" w:cs="Times New Roman"/>
          <w:iCs/>
          <w:sz w:val="24"/>
          <w:szCs w:val="24"/>
          <w:rPrChange w:id="203" w:author="Sobel, David" w:date="2023-09-27T14:46:00Z">
            <w:rPr>
              <w:rFonts w:ascii="Times New Roman" w:eastAsia="Times New Roman" w:hAnsi="Times New Roman" w:cs="Times New Roman"/>
              <w:i/>
              <w:sz w:val="24"/>
              <w:szCs w:val="24"/>
            </w:rPr>
          </w:rPrChange>
        </w:rPr>
        <w:t>χ</w:t>
      </w:r>
      <w:r w:rsidRPr="00B96F92">
        <w:rPr>
          <w:rFonts w:ascii="Times New Roman" w:eastAsia="Times New Roman" w:hAnsi="Times New Roman" w:cs="Times New Roman"/>
          <w:iCs/>
          <w:sz w:val="24"/>
          <w:szCs w:val="24"/>
          <w:vertAlign w:val="superscript"/>
          <w:rPrChange w:id="204" w:author="Sobel, David" w:date="2023-09-27T14:46:00Z">
            <w:rPr>
              <w:rFonts w:ascii="Times New Roman" w:eastAsia="Times New Roman" w:hAnsi="Times New Roman" w:cs="Times New Roman"/>
              <w:i/>
              <w:sz w:val="24"/>
              <w:szCs w:val="24"/>
              <w:vertAlign w:val="superscript"/>
            </w:rPr>
          </w:rPrChange>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sidRPr="00B96F92">
        <w:rPr>
          <w:rFonts w:ascii="Times New Roman" w:eastAsia="Times New Roman" w:hAnsi="Times New Roman" w:cs="Times New Roman"/>
          <w:iCs/>
          <w:sz w:val="24"/>
          <w:szCs w:val="24"/>
          <w:rPrChange w:id="205" w:author="Sobel, David" w:date="2023-09-27T14:46:00Z">
            <w:rPr>
              <w:rFonts w:ascii="Times New Roman" w:eastAsia="Times New Roman" w:hAnsi="Times New Roman" w:cs="Times New Roman"/>
              <w:i/>
              <w:sz w:val="24"/>
              <w:szCs w:val="24"/>
            </w:rPr>
          </w:rPrChange>
        </w:rPr>
        <w:t>χ</w:t>
      </w:r>
      <w:r w:rsidRPr="00B96F92">
        <w:rPr>
          <w:rFonts w:ascii="Times New Roman" w:eastAsia="Times New Roman" w:hAnsi="Times New Roman" w:cs="Times New Roman"/>
          <w:iCs/>
          <w:sz w:val="24"/>
          <w:szCs w:val="24"/>
          <w:vertAlign w:val="superscript"/>
          <w:rPrChange w:id="206" w:author="Sobel, David" w:date="2023-09-27T14:46:00Z">
            <w:rPr>
              <w:rFonts w:ascii="Times New Roman" w:eastAsia="Times New Roman" w:hAnsi="Times New Roman" w:cs="Times New Roman"/>
              <w:i/>
              <w:sz w:val="24"/>
              <w:szCs w:val="24"/>
              <w:vertAlign w:val="superscript"/>
            </w:rPr>
          </w:rPrChange>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binary mixed-effects models for the experimental and control trials within the indirect screening-off condition. The two one-way linear models for the experimental and control trials revealed a significant experimental effect of Objects, both χ</w:t>
      </w:r>
      <w:r w:rsidRPr="00B96F92">
        <w:rPr>
          <w:rFonts w:ascii="Times New Roman" w:eastAsia="Times New Roman" w:hAnsi="Times New Roman" w:cs="Times New Roman"/>
          <w:iCs/>
          <w:sz w:val="24"/>
          <w:szCs w:val="24"/>
          <w:vertAlign w:val="superscript"/>
          <w:rPrChange w:id="207" w:author="Sobel, David" w:date="2023-09-27T14:46:00Z">
            <w:rPr>
              <w:rFonts w:ascii="Times New Roman" w:eastAsia="Times New Roman" w:hAnsi="Times New Roman" w:cs="Times New Roman"/>
              <w:i/>
              <w:sz w:val="24"/>
              <w:szCs w:val="24"/>
              <w:vertAlign w:val="superscript"/>
            </w:rPr>
          </w:rPrChange>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w:t>
      </w:r>
      <w:bookmarkStart w:id="208" w:name="_Hlk146804221"/>
      <w:r>
        <w:rPr>
          <w:rFonts w:ascii="Times New Roman" w:eastAsia="Times New Roman" w:hAnsi="Times New Roman" w:cs="Times New Roman"/>
          <w:sz w:val="24"/>
          <w:szCs w:val="24"/>
        </w:rPr>
        <w:t xml:space="preserve">In the experimental trials, participants </w:t>
      </w:r>
      <w:del w:id="209" w:author="Sobel, David" w:date="2023-09-27T14:46:00Z">
        <w:r w:rsidDel="0065204B">
          <w:rPr>
            <w:rFonts w:ascii="Times New Roman" w:eastAsia="Times New Roman" w:hAnsi="Times New Roman" w:cs="Times New Roman"/>
            <w:sz w:val="24"/>
            <w:szCs w:val="24"/>
          </w:rPr>
          <w:delText xml:space="preserve">considered </w:delText>
        </w:r>
      </w:del>
      <w:ins w:id="210" w:author="Sobel, David" w:date="2023-09-27T14:46:00Z">
        <w:r w:rsidR="0065204B">
          <w:rPr>
            <w:rFonts w:ascii="Times New Roman" w:eastAsia="Times New Roman" w:hAnsi="Times New Roman" w:cs="Times New Roman"/>
            <w:sz w:val="24"/>
            <w:szCs w:val="24"/>
          </w:rPr>
          <w:t xml:space="preserve">judged </w:t>
        </w:r>
      </w:ins>
      <w:r>
        <w:rPr>
          <w:rFonts w:ascii="Times New Roman" w:eastAsia="Times New Roman" w:hAnsi="Times New Roman" w:cs="Times New Roman"/>
          <w:sz w:val="24"/>
          <w:szCs w:val="24"/>
        </w:rPr>
        <w:t xml:space="preserve">object A </w:t>
      </w:r>
      <w:ins w:id="211" w:author="Sobel, David" w:date="2023-09-27T14:46:00Z">
        <w:r w:rsidR="0065204B">
          <w:rPr>
            <w:rFonts w:ascii="Times New Roman" w:eastAsia="Times New Roman" w:hAnsi="Times New Roman" w:cs="Times New Roman"/>
            <w:sz w:val="24"/>
            <w:szCs w:val="24"/>
          </w:rPr>
          <w:t xml:space="preserve">as a blicket less often </w:t>
        </w:r>
      </w:ins>
      <w:del w:id="212" w:author="Sobel, David" w:date="2023-09-27T14:46:00Z">
        <w:r w:rsidDel="0065204B">
          <w:rPr>
            <w:rFonts w:ascii="Times New Roman" w:eastAsia="Times New Roman" w:hAnsi="Times New Roman" w:cs="Times New Roman"/>
            <w:sz w:val="24"/>
            <w:szCs w:val="24"/>
          </w:rPr>
          <w:delText>to</w:delText>
        </w:r>
      </w:del>
      <w:del w:id="213" w:author="Sobel, David" w:date="2023-09-27T14:47:00Z">
        <w:r w:rsidDel="0065204B">
          <w:rPr>
            <w:rFonts w:ascii="Times New Roman" w:eastAsia="Times New Roman" w:hAnsi="Times New Roman" w:cs="Times New Roman"/>
            <w:sz w:val="24"/>
            <w:szCs w:val="24"/>
          </w:rPr>
          <w:delText xml:space="preserve"> be less likely to be a blicket</w:delText>
        </w:r>
      </w:del>
      <w:r>
        <w:rPr>
          <w:rFonts w:ascii="Times New Roman" w:eastAsia="Times New Roman" w:hAnsi="Times New Roman" w:cs="Times New Roman"/>
          <w:sz w:val="24"/>
          <w:szCs w:val="24"/>
        </w:rPr>
        <w:t xml:space="preserve">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w:t>
      </w:r>
      <w:bookmarkEnd w:id="208"/>
      <w:r>
        <w:rPr>
          <w:rFonts w:ascii="Times New Roman" w:eastAsia="Times New Roman" w:hAnsi="Times New Roman" w:cs="Times New Roman"/>
          <w:sz w:val="24"/>
          <w:szCs w:val="24"/>
        </w:rPr>
        <w:t xml:space="preserve">Likewise, in the control trial, participants considered object D to be less likely to be </w:t>
      </w:r>
      <w:ins w:id="214" w:author="Sobel, David" w:date="2023-09-27T14:47:00Z">
        <w:r w:rsidR="0065204B">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blicket</w:t>
      </w:r>
      <w:del w:id="215" w:author="Sobel, David" w:date="2023-09-27T14:47:00Z">
        <w:r w:rsidDel="0065204B">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24F003BA" w14:textId="77777777" w:rsidR="00905BF9" w:rsidRDefault="002C5BA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37B7FD1" wp14:editId="63E35D4D">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11"/>
                    <a:srcRect/>
                    <a:stretch>
                      <a:fillRect/>
                    </a:stretch>
                  </pic:blipFill>
                  <pic:spPr>
                    <a:xfrm>
                      <a:off x="0" y="0"/>
                      <a:ext cx="4568562" cy="3075482"/>
                    </a:xfrm>
                    <a:prstGeom prst="rect">
                      <a:avLst/>
                    </a:prstGeom>
                    <a:ln/>
                  </pic:spPr>
                </pic:pic>
              </a:graphicData>
            </a:graphic>
          </wp:inline>
        </w:drawing>
      </w:r>
    </w:p>
    <w:p w14:paraId="26CBC21A" w14:textId="77777777" w:rsidR="00905BF9" w:rsidRDefault="002C5BA9">
      <w:pPr>
        <w:keepNext/>
        <w:spacing w:after="0" w:line="240" w:lineRule="auto"/>
        <w:rPr>
          <w:rFonts w:ascii="Times New Roman" w:eastAsia="Times New Roman" w:hAnsi="Times New Roman" w:cs="Times New Roman"/>
          <w:sz w:val="20"/>
          <w:szCs w:val="20"/>
        </w:rPr>
      </w:pPr>
      <w:bookmarkStart w:id="216" w:name="_Hlk146804239"/>
      <w:r>
        <w:rPr>
          <w:rFonts w:ascii="Times New Roman" w:eastAsia="Times New Roman" w:hAnsi="Times New Roman" w:cs="Times New Roman"/>
          <w:sz w:val="20"/>
          <w:szCs w:val="20"/>
        </w:rPr>
        <w:t>Figure 2. The counts of participants’ responses to whether each object was a blicket across the conditions and trial types. Bars show standard er</w:t>
      </w:r>
      <w:commentRangeStart w:id="217"/>
      <w:r>
        <w:rPr>
          <w:rFonts w:ascii="Times New Roman" w:eastAsia="Times New Roman" w:hAnsi="Times New Roman" w:cs="Times New Roman"/>
          <w:sz w:val="20"/>
          <w:szCs w:val="20"/>
        </w:rPr>
        <w:t>ro</w:t>
      </w:r>
      <w:commentRangeEnd w:id="217"/>
      <w:r w:rsidR="00AD4C03">
        <w:rPr>
          <w:rStyle w:val="CommentReference"/>
        </w:rPr>
        <w:commentReference w:id="217"/>
      </w:r>
      <w:r>
        <w:rPr>
          <w:rFonts w:ascii="Times New Roman" w:eastAsia="Times New Roman" w:hAnsi="Times New Roman" w:cs="Times New Roman"/>
          <w:sz w:val="20"/>
          <w:szCs w:val="20"/>
        </w:rPr>
        <w:t>r.</w:t>
      </w:r>
    </w:p>
    <w:bookmarkEnd w:id="216"/>
    <w:p w14:paraId="71E21684" w14:textId="77777777" w:rsidR="00905BF9" w:rsidRDefault="00905BF9">
      <w:pPr>
        <w:keepNext/>
        <w:spacing w:after="0" w:line="240" w:lineRule="auto"/>
        <w:rPr>
          <w:rFonts w:ascii="Times New Roman" w:eastAsia="Times New Roman" w:hAnsi="Times New Roman" w:cs="Times New Roman"/>
          <w:sz w:val="24"/>
          <w:szCs w:val="24"/>
        </w:rPr>
      </w:pPr>
    </w:p>
    <w:p w14:paraId="0986B334"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957F13" w14:textId="16CFBB14"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backwards blocking condition were entered into a two-way linear mixed-effects model with Trial Type and Object as the within-participants fixed effects and participants as the random effect. </w:t>
      </w:r>
      <w:del w:id="218" w:author="Sobel, David" w:date="2023-09-27T14:47:00Z">
        <w:r w:rsidDel="0076752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This analysis revealed only a main effect of Trial Type, </w:t>
      </w:r>
      <w:r w:rsidRPr="00767523">
        <w:rPr>
          <w:rFonts w:ascii="Times New Roman" w:eastAsia="Times New Roman" w:hAnsi="Times New Roman" w:cs="Times New Roman"/>
          <w:iCs/>
          <w:sz w:val="24"/>
          <w:szCs w:val="24"/>
          <w:rPrChange w:id="219" w:author="Sobel, David" w:date="2023-09-27T14:48:00Z">
            <w:rPr>
              <w:rFonts w:ascii="Times New Roman" w:eastAsia="Times New Roman" w:hAnsi="Times New Roman" w:cs="Times New Roman"/>
              <w:i/>
              <w:sz w:val="24"/>
              <w:szCs w:val="24"/>
            </w:rPr>
          </w:rPrChange>
        </w:rPr>
        <w:t>χ</w:t>
      </w:r>
      <w:r w:rsidRPr="00767523">
        <w:rPr>
          <w:rFonts w:ascii="Times New Roman" w:eastAsia="Times New Roman" w:hAnsi="Times New Roman" w:cs="Times New Roman"/>
          <w:iCs/>
          <w:sz w:val="24"/>
          <w:szCs w:val="24"/>
          <w:vertAlign w:val="superscript"/>
          <w:rPrChange w:id="220" w:author="Sobel, David" w:date="2023-09-27T14:48:00Z">
            <w:rPr>
              <w:rFonts w:ascii="Times New Roman" w:eastAsia="Times New Roman" w:hAnsi="Times New Roman" w:cs="Times New Roman"/>
              <w:i/>
              <w:sz w:val="24"/>
              <w:szCs w:val="24"/>
              <w:vertAlign w:val="superscript"/>
            </w:rPr>
          </w:rPrChange>
        </w:rPr>
        <w:t>2</w:t>
      </w:r>
      <w:r>
        <w:rPr>
          <w:rFonts w:ascii="Times New Roman" w:eastAsia="Times New Roman" w:hAnsi="Times New Roman" w:cs="Times New Roman"/>
          <w:sz w:val="24"/>
          <w:szCs w:val="24"/>
        </w:rPr>
        <w:t xml:space="preserve">(1) = 17.,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In particular, a follow-up</w:t>
      </w:r>
      <w:ins w:id="221" w:author="Sobel, David" w:date="2023-09-28T10:16:00Z">
        <w:r w:rsidR="0056092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one-way </w:t>
      </w:r>
      <w:ins w:id="222" w:author="Sobel, David" w:date="2023-09-28T10:16:00Z">
        <w:r w:rsidR="00560924">
          <w:rPr>
            <w:rFonts w:ascii="Times New Roman" w:eastAsia="Times New Roman" w:hAnsi="Times New Roman" w:cs="Times New Roman"/>
            <w:sz w:val="24"/>
            <w:szCs w:val="24"/>
          </w:rPr>
          <w:t xml:space="preserve">binomial </w:t>
        </w:r>
      </w:ins>
      <w:r>
        <w:rPr>
          <w:rFonts w:ascii="Times New Roman" w:eastAsia="Times New Roman" w:hAnsi="Times New Roman" w:cs="Times New Roman"/>
          <w:sz w:val="24"/>
          <w:szCs w:val="24"/>
        </w:rPr>
        <w:t>mixed-effects model showed that participants were less likely to consider the objects</w:t>
      </w:r>
      <w:ins w:id="223" w:author="Sobel, David" w:date="2023-09-27T14:48:00Z">
        <w:r w:rsidR="00767523">
          <w:rPr>
            <w:rFonts w:ascii="Times New Roman" w:eastAsia="Times New Roman" w:hAnsi="Times New Roman" w:cs="Times New Roman"/>
            <w:sz w:val="24"/>
            <w:szCs w:val="24"/>
          </w:rPr>
          <w:t xml:space="preserve"> whose efficacy were not shown individually </w:t>
        </w:r>
      </w:ins>
      <w:r>
        <w:rPr>
          <w:rFonts w:ascii="Times New Roman" w:eastAsia="Times New Roman" w:hAnsi="Times New Roman" w:cs="Times New Roman"/>
          <w:sz w:val="24"/>
          <w:szCs w:val="24"/>
        </w:rPr>
        <w:t xml:space="preserve"> in the experimental trial (i.e., objects B and C) to be blickets than the objects </w:t>
      </w:r>
      <w:ins w:id="224" w:author="Sobel, David" w:date="2023-09-27T14:48:00Z">
        <w:r w:rsidR="00767523">
          <w:rPr>
            <w:rFonts w:ascii="Times New Roman" w:eastAsia="Times New Roman" w:hAnsi="Times New Roman" w:cs="Times New Roman"/>
            <w:sz w:val="24"/>
            <w:szCs w:val="24"/>
          </w:rPr>
          <w:t xml:space="preserve">that were placed on the machine together </w:t>
        </w:r>
      </w:ins>
      <w:r>
        <w:rPr>
          <w:rFonts w:ascii="Times New Roman" w:eastAsia="Times New Roman" w:hAnsi="Times New Roman" w:cs="Times New Roman"/>
          <w:sz w:val="24"/>
          <w:szCs w:val="24"/>
        </w:rPr>
        <w:t xml:space="preserve"> in the control trial (i.e., objects A</w:t>
      </w:r>
      <w:ins w:id="225" w:author="Sobel, David" w:date="2023-09-27T14:4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B</w:t>
      </w:r>
      <w:ins w:id="226" w:author="Sobel, David" w:date="2023-09-27T14:4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and C</w:t>
      </w:r>
      <w:ins w:id="227" w:author="Sobel, David" w:date="2023-09-27T14:4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commentRangeStart w:id="228"/>
      <w:ins w:id="229" w:author="Sobel, David" w:date="2023-09-28T10:20:00Z">
        <w:del w:id="230" w:author="Benton, Deon" w:date="2023-09-28T13:08:00Z">
          <w:r w:rsidR="00253F46" w:rsidDel="00D24B8A">
            <w:rPr>
              <w:rFonts w:ascii="Times New Roman" w:eastAsia="Times New Roman" w:hAnsi="Times New Roman" w:cs="Times New Roman"/>
              <w:sz w:val="24"/>
              <w:szCs w:val="24"/>
            </w:rPr>
            <w:delText>O</w:delText>
          </w:r>
        </w:del>
      </w:ins>
      <w:del w:id="231" w:author="Sobel, David" w:date="2023-09-28T10:20:00Z">
        <w:r w:rsidDel="00253F46">
          <w:rPr>
            <w:rFonts w:ascii="Times New Roman" w:eastAsia="Times New Roman" w:hAnsi="Times New Roman" w:cs="Times New Roman"/>
            <w:sz w:val="24"/>
            <w:szCs w:val="24"/>
          </w:rPr>
          <w:delText>o</w:delText>
        </w:r>
      </w:del>
      <w:proofErr w:type="spellStart"/>
      <w:r>
        <w:rPr>
          <w:rFonts w:ascii="Times New Roman" w:eastAsia="Times New Roman" w:hAnsi="Times New Roman" w:cs="Times New Roman"/>
          <w:sz w:val="24"/>
          <w:szCs w:val="24"/>
        </w:rPr>
        <w:t>dds</w:t>
      </w:r>
      <w:proofErr w:type="spellEnd"/>
      <w:r>
        <w:rPr>
          <w:rFonts w:ascii="Times New Roman" w:eastAsia="Times New Roman" w:hAnsi="Times New Roman" w:cs="Times New Roman"/>
          <w:sz w:val="24"/>
          <w:szCs w:val="24"/>
        </w:rPr>
        <w:t xml:space="preserve"> ratio = 0.19, 95%</w:t>
      </w:r>
      <w:ins w:id="232" w:author="Sobel, David" w:date="2023-09-28T10:20:00Z">
        <w:r w:rsidR="007D7FF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commentRangeEnd w:id="228"/>
      <w:r w:rsidR="00732CF9">
        <w:rPr>
          <w:rStyle w:val="CommentReference"/>
        </w:rPr>
        <w:commentReference w:id="228"/>
      </w:r>
    </w:p>
    <w:p w14:paraId="7538C3AE" w14:textId="5814247A" w:rsidR="00905BF9" w:rsidRDefault="00767523">
      <w:pPr>
        <w:spacing w:after="0" w:line="480" w:lineRule="auto"/>
        <w:ind w:firstLine="720"/>
        <w:rPr>
          <w:rFonts w:ascii="Times New Roman" w:eastAsia="Times New Roman" w:hAnsi="Times New Roman" w:cs="Times New Roman"/>
          <w:sz w:val="24"/>
          <w:szCs w:val="24"/>
        </w:rPr>
      </w:pPr>
      <w:ins w:id="233" w:author="Sobel, David" w:date="2023-09-27T14:49:00Z">
        <w:r>
          <w:rPr>
            <w:rFonts w:ascii="Times New Roman" w:eastAsia="Times New Roman" w:hAnsi="Times New Roman" w:cs="Times New Roman"/>
            <w:sz w:val="24"/>
            <w:szCs w:val="24"/>
          </w:rPr>
          <w:t xml:space="preserve">We also </w:t>
        </w:r>
      </w:ins>
      <w:del w:id="234" w:author="Sobel, David" w:date="2023-09-27T14:49:00Z">
        <w:r w:rsidR="002C5BA9" w:rsidDel="00767523">
          <w:rPr>
            <w:rFonts w:ascii="Times New Roman" w:eastAsia="Times New Roman" w:hAnsi="Times New Roman" w:cs="Times New Roman"/>
            <w:sz w:val="24"/>
            <w:szCs w:val="24"/>
          </w:rPr>
          <w:delText xml:space="preserve">For completeness, we </w:delText>
        </w:r>
      </w:del>
      <w:r w:rsidR="002C5BA9">
        <w:rPr>
          <w:rFonts w:ascii="Times New Roman" w:eastAsia="Times New Roman" w:hAnsi="Times New Roman" w:cs="Times New Roman"/>
          <w:sz w:val="24"/>
          <w:szCs w:val="24"/>
        </w:rPr>
        <w:t xml:space="preserve">ran the same analysis as above, but this time for the indirect screening-off condition. Although this analysis also revealed a main effect of Trial Type, </w:t>
      </w:r>
      <w:r w:rsidR="002C5BA9">
        <w:rPr>
          <w:rFonts w:ascii="Times New Roman" w:eastAsia="Times New Roman" w:hAnsi="Times New Roman" w:cs="Times New Roman"/>
          <w:i/>
          <w:sz w:val="24"/>
          <w:szCs w:val="24"/>
        </w:rPr>
        <w:lastRenderedPageBreak/>
        <w:t>χ</w:t>
      </w:r>
      <w:r w:rsidR="002C5BA9">
        <w:rPr>
          <w:rFonts w:ascii="Times New Roman" w:eastAsia="Times New Roman" w:hAnsi="Times New Roman" w:cs="Times New Roman"/>
          <w:i/>
          <w:sz w:val="24"/>
          <w:szCs w:val="24"/>
          <w:vertAlign w:val="superscript"/>
        </w:rPr>
        <w:t>2</w:t>
      </w:r>
      <w:r w:rsidR="002C5BA9">
        <w:rPr>
          <w:rFonts w:ascii="Times New Roman" w:eastAsia="Times New Roman" w:hAnsi="Times New Roman" w:cs="Times New Roman"/>
          <w:sz w:val="24"/>
          <w:szCs w:val="24"/>
        </w:rPr>
        <w:t xml:space="preserve">(1) = 4.39, </w:t>
      </w:r>
      <w:r w:rsidR="002C5BA9">
        <w:rPr>
          <w:rFonts w:ascii="Times New Roman" w:eastAsia="Times New Roman" w:hAnsi="Times New Roman" w:cs="Times New Roman"/>
          <w:i/>
          <w:sz w:val="24"/>
          <w:szCs w:val="24"/>
        </w:rPr>
        <w:t xml:space="preserve">p </w:t>
      </w:r>
      <w:r w:rsidR="002C5BA9">
        <w:rPr>
          <w:rFonts w:ascii="Times New Roman" w:eastAsia="Times New Roman" w:hAnsi="Times New Roman" w:cs="Times New Roman"/>
          <w:sz w:val="24"/>
          <w:szCs w:val="24"/>
        </w:rPr>
        <w:t xml:space="preserve">= .04, a follow-up one-way </w:t>
      </w:r>
      <w:ins w:id="235" w:author="Sobel, David" w:date="2023-09-28T10:16:00Z">
        <w:r w:rsidR="00560924">
          <w:rPr>
            <w:rFonts w:ascii="Times New Roman" w:eastAsia="Times New Roman" w:hAnsi="Times New Roman" w:cs="Times New Roman"/>
            <w:sz w:val="24"/>
            <w:szCs w:val="24"/>
          </w:rPr>
          <w:t xml:space="preserve">binomial </w:t>
        </w:r>
      </w:ins>
      <w:r w:rsidR="002C5BA9">
        <w:rPr>
          <w:rFonts w:ascii="Times New Roman" w:eastAsia="Times New Roman" w:hAnsi="Times New Roman" w:cs="Times New Roman"/>
          <w:sz w:val="24"/>
          <w:szCs w:val="24"/>
        </w:rPr>
        <w:t xml:space="preserve">mixed-effects model indicated that </w:t>
      </w:r>
      <w:proofErr w:type="gramStart"/>
      <w:r w:rsidR="002C5BA9">
        <w:rPr>
          <w:rFonts w:ascii="Times New Roman" w:eastAsia="Times New Roman" w:hAnsi="Times New Roman" w:cs="Times New Roman"/>
          <w:sz w:val="24"/>
          <w:szCs w:val="24"/>
        </w:rPr>
        <w:t>participants’</w:t>
      </w:r>
      <w:proofErr w:type="gramEnd"/>
      <w:r w:rsidR="002C5BA9">
        <w:rPr>
          <w:rFonts w:ascii="Times New Roman" w:eastAsia="Times New Roman" w:hAnsi="Times New Roman" w:cs="Times New Roman"/>
          <w:sz w:val="24"/>
          <w:szCs w:val="24"/>
        </w:rPr>
        <w:t xml:space="preserve"> treated the </w:t>
      </w:r>
      <w:proofErr w:type="spellStart"/>
      <w:r w:rsidR="002C5BA9">
        <w:rPr>
          <w:rFonts w:ascii="Times New Roman" w:eastAsia="Times New Roman" w:hAnsi="Times New Roman" w:cs="Times New Roman"/>
          <w:sz w:val="24"/>
          <w:szCs w:val="24"/>
        </w:rPr>
        <w:t>the</w:t>
      </w:r>
      <w:proofErr w:type="spellEnd"/>
      <w:r w:rsidR="002C5BA9">
        <w:rPr>
          <w:rFonts w:ascii="Times New Roman" w:eastAsia="Times New Roman" w:hAnsi="Times New Roman" w:cs="Times New Roman"/>
          <w:sz w:val="24"/>
          <w:szCs w:val="24"/>
        </w:rPr>
        <w:t xml:space="preserve"> B and C objects in the experimental trial and the A’, B’, and C’ objects in the control trial equivalently, </w:t>
      </w:r>
      <w:ins w:id="236" w:author="Sobel, David" w:date="2023-09-28T11:23:00Z">
        <w:r w:rsidR="00AD4C03">
          <w:rPr>
            <w:rFonts w:ascii="Times New Roman" w:eastAsia="Times New Roman" w:hAnsi="Times New Roman" w:cs="Times New Roman"/>
            <w:sz w:val="24"/>
            <w:szCs w:val="24"/>
          </w:rPr>
          <w:t xml:space="preserve">Odds </w:t>
        </w:r>
      </w:ins>
      <w:r w:rsidR="002C5BA9">
        <w:rPr>
          <w:rFonts w:ascii="Times New Roman" w:eastAsia="Times New Roman" w:hAnsi="Times New Roman" w:cs="Times New Roman"/>
          <w:sz w:val="24"/>
          <w:szCs w:val="24"/>
        </w:rPr>
        <w:t xml:space="preserve">ratio = 0.50, 95%CI [0.25, 1.01], </w:t>
      </w:r>
      <w:r w:rsidR="002C5BA9">
        <w:rPr>
          <w:rFonts w:ascii="Times New Roman" w:eastAsia="Times New Roman" w:hAnsi="Times New Roman" w:cs="Times New Roman"/>
          <w:i/>
          <w:sz w:val="24"/>
          <w:szCs w:val="24"/>
        </w:rPr>
        <w:t>p</w:t>
      </w:r>
      <w:r w:rsidR="002C5BA9">
        <w:rPr>
          <w:rFonts w:ascii="Times New Roman" w:eastAsia="Times New Roman" w:hAnsi="Times New Roman" w:cs="Times New Roman"/>
          <w:sz w:val="24"/>
          <w:szCs w:val="24"/>
        </w:rPr>
        <w:t xml:space="preserve"> = .051. </w:t>
      </w:r>
    </w:p>
    <w:p w14:paraId="1DB7EADE" w14:textId="756C943C" w:rsidR="00905BF9" w:rsidDel="00732CF9" w:rsidRDefault="00905BF9">
      <w:pPr>
        <w:spacing w:after="0" w:line="480" w:lineRule="auto"/>
        <w:ind w:firstLine="720"/>
        <w:rPr>
          <w:del w:id="237" w:author="Sobel, David" w:date="2023-09-28T10:21:00Z"/>
          <w:rFonts w:ascii="Times New Roman" w:eastAsia="Times New Roman" w:hAnsi="Times New Roman" w:cs="Times New Roman"/>
          <w:sz w:val="24"/>
          <w:szCs w:val="24"/>
        </w:rPr>
      </w:pPr>
    </w:p>
    <w:p w14:paraId="33B9F57B" w14:textId="77777777" w:rsidR="00905BF9" w:rsidRDefault="002C5B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00B3752" w14:textId="751B970F"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del w:id="238" w:author="Sobel, David" w:date="2023-09-28T10:21:00Z">
        <w:r w:rsidDel="00732CF9">
          <w:rPr>
            <w:rFonts w:ascii="Times New Roman" w:eastAsia="Times New Roman" w:hAnsi="Times New Roman" w:cs="Times New Roman"/>
            <w:sz w:val="24"/>
            <w:szCs w:val="24"/>
          </w:rPr>
          <w:delText xml:space="preserve">experimental </w:delText>
        </w:r>
      </w:del>
      <w:commentRangeStart w:id="239"/>
      <w:ins w:id="240" w:author="Sobel, David" w:date="2023-09-28T10:21:00Z">
        <w:r w:rsidR="00732CF9">
          <w:rPr>
            <w:rFonts w:ascii="Times New Roman" w:eastAsia="Times New Roman" w:hAnsi="Times New Roman" w:cs="Times New Roman"/>
            <w:sz w:val="24"/>
            <w:szCs w:val="24"/>
          </w:rPr>
          <w:t xml:space="preserve">Experimental </w:t>
        </w:r>
      </w:ins>
      <w:commentRangeEnd w:id="239"/>
      <w:ins w:id="241" w:author="Sobel, David" w:date="2023-09-28T10:22:00Z">
        <w:r w:rsidR="0037035C">
          <w:rPr>
            <w:rStyle w:val="CommentReference"/>
          </w:rPr>
          <w:commentReference w:id="239"/>
        </w:r>
      </w:ins>
      <w:r>
        <w:rPr>
          <w:rFonts w:ascii="Times New Roman" w:eastAsia="Times New Roman" w:hAnsi="Times New Roman" w:cs="Times New Roman"/>
          <w:sz w:val="24"/>
          <w:szCs w:val="24"/>
        </w:rPr>
        <w:t xml:space="preserve">trials of Experiment 1, children were shown three objects that together activated a machine, and then that one of those objects was or was not effective on its own. When that object was effective, children reevaluated the efficacy of the other two objects: They stated that they were less likely to have efficacy than objects in a control condition in which a fourth, unrelated object was effective. When that object was not effective, children did not retrospectively reevaluate the efficacy of the other objects and treated their judgment of those objects no differently than in the control condition. </w:t>
      </w:r>
    </w:p>
    <w:p w14:paraId="4955EAC7" w14:textId="0E4E9580"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following the ABC+ event participants were either shown an A+ event (in the </w:t>
      </w:r>
      <w:commentRangeStart w:id="242"/>
      <w:r>
        <w:rPr>
          <w:rFonts w:ascii="Times New Roman" w:eastAsia="Times New Roman" w:hAnsi="Times New Roman" w:cs="Times New Roman"/>
          <w:sz w:val="24"/>
          <w:szCs w:val="24"/>
        </w:rPr>
        <w:t xml:space="preserve">backwards blocking </w:t>
      </w:r>
      <w:commentRangeEnd w:id="242"/>
      <w:r w:rsidR="0037035C">
        <w:rPr>
          <w:rStyle w:val="CommentReference"/>
        </w:rPr>
        <w:commentReference w:id="242"/>
      </w:r>
      <w:r>
        <w:rPr>
          <w:rFonts w:ascii="Times New Roman" w:eastAsia="Times New Roman" w:hAnsi="Times New Roman" w:cs="Times New Roman"/>
          <w:sz w:val="24"/>
          <w:szCs w:val="24"/>
        </w:rPr>
        <w:t xml:space="preserve">condition) or an A- event (in the indirect screening-off condition). Experiment 2 was similar to Experiment 1 except for what children observed following the ABC+ events during what is sometimes referred to as the second learning phase (e.g., McCormack et al., 2009). In the experimental trial in the backwards blocking condition, they observed an AB+ event during the second learning phase; in the control trial in the same condition, children observed a DE+ event during the second learning phase. Children in the indirect screening-off condition were shown the same series of events except that the machine did not activate. To the extent that children’s ability to engage in various forms of retrospective reevaluation is related to related to their information processing </w:t>
      </w:r>
      <w:del w:id="243" w:author="Sobel, David" w:date="2023-09-28T10:23:00Z">
        <w:r w:rsidDel="0037035C">
          <w:rPr>
            <w:rFonts w:ascii="Times New Roman" w:eastAsia="Times New Roman" w:hAnsi="Times New Roman" w:cs="Times New Roman"/>
            <w:sz w:val="24"/>
            <w:szCs w:val="24"/>
          </w:rPr>
          <w:delText xml:space="preserve">abilities,  </w:delText>
        </w:r>
        <w:r w:rsidDel="0037035C">
          <w:rPr>
            <w:rFonts w:ascii="Times New Roman" w:eastAsia="Times New Roman" w:hAnsi="Times New Roman" w:cs="Times New Roman"/>
            <w:sz w:val="24"/>
            <w:szCs w:val="24"/>
          </w:rPr>
          <w:lastRenderedPageBreak/>
          <w:delText>in</w:delText>
        </w:r>
      </w:del>
      <w:ins w:id="244" w:author="Sobel, David" w:date="2023-09-28T10:23:00Z">
        <w:r w:rsidR="0037035C">
          <w:rPr>
            <w:rFonts w:ascii="Times New Roman" w:eastAsia="Times New Roman" w:hAnsi="Times New Roman" w:cs="Times New Roman"/>
            <w:sz w:val="24"/>
            <w:szCs w:val="24"/>
          </w:rPr>
          <w:t>abilities, in</w:t>
        </w:r>
      </w:ins>
      <w:r>
        <w:rPr>
          <w:rFonts w:ascii="Times New Roman" w:eastAsia="Times New Roman" w:hAnsi="Times New Roman" w:cs="Times New Roman"/>
          <w:sz w:val="24"/>
          <w:szCs w:val="24"/>
        </w:rPr>
        <w:t xml:space="preserve"> Experiment 2 children should be less likely to engage in retrospective reevaluation than children in Experiment</w:t>
      </w:r>
      <w:del w:id="245" w:author="Sobel, David" w:date="2023-09-28T10:27:00Z">
        <w:r w:rsidDel="0060344F">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 xml:space="preserve"> 1</w:t>
      </w:r>
      <w:ins w:id="246" w:author="Sobel, David" w:date="2023-09-28T10:27:00Z">
        <w:r w:rsidR="0060344F">
          <w:rPr>
            <w:rFonts w:ascii="Times New Roman" w:eastAsia="Times New Roman" w:hAnsi="Times New Roman" w:cs="Times New Roman"/>
            <w:sz w:val="24"/>
            <w:szCs w:val="24"/>
          </w:rPr>
          <w:t xml:space="preserve">. </w:t>
        </w:r>
        <w:bookmarkStart w:id="247" w:name="_Hlk146804553"/>
        <w:r w:rsidR="0060344F">
          <w:rPr>
            <w:rFonts w:ascii="Times New Roman" w:eastAsia="Times New Roman" w:hAnsi="Times New Roman" w:cs="Times New Roman"/>
            <w:sz w:val="24"/>
            <w:szCs w:val="24"/>
          </w:rPr>
          <w:t>Here, children were asked</w:t>
        </w:r>
      </w:ins>
      <w:ins w:id="248" w:author="Sobel, David" w:date="2023-09-28T10:28:00Z">
        <w:r w:rsidR="0060344F">
          <w:rPr>
            <w:rFonts w:ascii="Times New Roman" w:eastAsia="Times New Roman" w:hAnsi="Times New Roman" w:cs="Times New Roman"/>
            <w:sz w:val="24"/>
            <w:szCs w:val="24"/>
          </w:rPr>
          <w:t xml:space="preserve"> to reason about 3 to 5 objects across the trials</w:t>
        </w:r>
        <w:r w:rsidR="006E7F77">
          <w:rPr>
            <w:rFonts w:ascii="Times New Roman" w:eastAsia="Times New Roman" w:hAnsi="Times New Roman" w:cs="Times New Roman"/>
            <w:sz w:val="24"/>
            <w:szCs w:val="24"/>
          </w:rPr>
          <w:t xml:space="preserve"> and specifically the retrospective inference involved reasoning about the causal status of 2 objects as opposed to only 1. </w:t>
        </w:r>
      </w:ins>
      <w:del w:id="249" w:author="Sobel, David" w:date="2023-09-28T10:28:00Z">
        <w:r w:rsidDel="006E7F77">
          <w:rPr>
            <w:rFonts w:ascii="Times New Roman" w:eastAsia="Times New Roman" w:hAnsi="Times New Roman" w:cs="Times New Roman"/>
            <w:sz w:val="24"/>
            <w:szCs w:val="24"/>
          </w:rPr>
          <w:delText xml:space="preserve"> </w:delText>
        </w:r>
        <w:bookmarkEnd w:id="247"/>
        <w:r w:rsidDel="006E7F77">
          <w:rPr>
            <w:rFonts w:ascii="Times New Roman" w:eastAsia="Times New Roman" w:hAnsi="Times New Roman" w:cs="Times New Roman"/>
            <w:sz w:val="24"/>
            <w:szCs w:val="24"/>
          </w:rPr>
          <w:delText>given that children were again asked to reason about 3 and 4 objects and that the learning phase consisted of 2 rather than 1 objects.</w:delText>
        </w:r>
      </w:del>
    </w:p>
    <w:p w14:paraId="001CB1A9" w14:textId="77777777" w:rsidR="00905BF9" w:rsidRDefault="002C5BA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7D84794"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 children were shown that three objects activated the machine together, and then two of those three objects either did so or did not. These data were compared with a control trial in which three different objects activated the machine, and then two additional novel objects either did or did not activate the machine in tandem. </w:t>
      </w:r>
    </w:p>
    <w:p w14:paraId="6F3EF8E4" w14:textId="77777777" w:rsidR="00905BF9" w:rsidRDefault="002C5BA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5DDF4248" w14:textId="0C758E98" w:rsidR="00905BF9" w:rsidRDefault="002C5B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del w:id="250" w:author="Sobel, David" w:date="2023-09-28T10:29:00Z">
        <w:r w:rsidDel="00995D72">
          <w:rPr>
            <w:rFonts w:ascii="Times New Roman" w:eastAsia="Times New Roman" w:hAnsi="Times New Roman" w:cs="Times New Roman"/>
            <w:b/>
            <w:sz w:val="24"/>
            <w:szCs w:val="24"/>
          </w:rPr>
          <w:delText xml:space="preserve"> </w:delText>
        </w:r>
      </w:del>
      <w:r>
        <w:rPr>
          <w:rFonts w:ascii="Times New Roman" w:eastAsia="Times New Roman" w:hAnsi="Times New Roman" w:cs="Times New Roman"/>
          <w:sz w:val="24"/>
          <w:szCs w:val="24"/>
        </w:rPr>
        <w:t xml:space="preserve">Participants were </w:t>
      </w:r>
      <w:commentRangeStart w:id="251"/>
      <w:r>
        <w:rPr>
          <w:rFonts w:ascii="Times New Roman" w:eastAsia="Times New Roman" w:hAnsi="Times New Roman" w:cs="Times New Roman"/>
          <w:sz w:val="24"/>
          <w:szCs w:val="24"/>
        </w:rPr>
        <w:t xml:space="preserve">32 </w:t>
      </w:r>
      <w:del w:id="252" w:author="Sobel, David" w:date="2023-09-28T10:29:00Z">
        <w:r w:rsidDel="00995D72">
          <w:rPr>
            <w:rFonts w:ascii="Times New Roman" w:eastAsia="Times New Roman" w:hAnsi="Times New Roman" w:cs="Times New Roman"/>
            <w:sz w:val="24"/>
            <w:szCs w:val="24"/>
          </w:rPr>
          <w:delText>5</w:delText>
        </w:r>
      </w:del>
      <w:ins w:id="253" w:author="Sobel, David" w:date="2023-09-28T10:29:00Z">
        <w:r w:rsidR="00995D72">
          <w:rPr>
            <w:rFonts w:ascii="Times New Roman" w:eastAsia="Times New Roman" w:hAnsi="Times New Roman" w:cs="Times New Roman"/>
            <w:sz w:val="24"/>
            <w:szCs w:val="24"/>
          </w:rPr>
          <w:t>five</w:t>
        </w:r>
        <w:commentRangeEnd w:id="251"/>
        <w:r w:rsidR="00995D72">
          <w:rPr>
            <w:rStyle w:val="CommentReference"/>
          </w:rPr>
          <w:commentReference w:id="251"/>
        </w:r>
      </w:ins>
      <w:r>
        <w:rPr>
          <w:rFonts w:ascii="Times New Roman" w:eastAsia="Times New Roman" w:hAnsi="Times New Roman" w:cs="Times New Roman"/>
          <w:sz w:val="24"/>
          <w:szCs w:val="24"/>
        </w:rPr>
        <w:t xml:space="preser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w:t>
      </w:r>
      <w:del w:id="254" w:author="Sobel, David" w:date="2023-09-28T10:29:00Z">
        <w:r w:rsidDel="00995D72">
          <w:rPr>
            <w:rFonts w:ascii="Times New Roman" w:eastAsia="Times New Roman" w:hAnsi="Times New Roman" w:cs="Times New Roman"/>
            <w:sz w:val="24"/>
            <w:szCs w:val="24"/>
          </w:rPr>
          <w:delText>6</w:delText>
        </w:r>
      </w:del>
      <w:ins w:id="255" w:author="Sobel, David" w:date="2023-09-28T10:29:00Z">
        <w:r w:rsidR="00995D72">
          <w:rPr>
            <w:rFonts w:ascii="Times New Roman" w:eastAsia="Times New Roman" w:hAnsi="Times New Roman" w:cs="Times New Roman"/>
            <w:sz w:val="24"/>
            <w:szCs w:val="24"/>
          </w:rPr>
          <w:t>six</w:t>
        </w:r>
      </w:ins>
      <w:r>
        <w:rPr>
          <w:rFonts w:ascii="Times New Roman" w:eastAsia="Times New Roman" w:hAnsi="Times New Roman" w:cs="Times New Roman"/>
          <w:sz w:val="24"/>
          <w:szCs w:val="24"/>
        </w:rPr>
        <w:t xml:space="preserve">-year-olds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w:t>
      </w:r>
    </w:p>
    <w:p w14:paraId="58FE9CF2" w14:textId="651E0156" w:rsidR="00905BF9" w:rsidRDefault="002C5B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w:t>
      </w:r>
      <w:del w:id="256" w:author="Sobel, David" w:date="2023-09-28T10:24:00Z">
        <w:r w:rsidDel="0062176D">
          <w:rPr>
            <w:rFonts w:ascii="Times New Roman" w:eastAsia="Times New Roman" w:hAnsi="Times New Roman" w:cs="Times New Roman"/>
            <w:b/>
            <w:sz w:val="24"/>
            <w:szCs w:val="24"/>
          </w:rPr>
          <w:delText xml:space="preserve">&amp; </w:delText>
        </w:r>
      </w:del>
      <w:ins w:id="257" w:author="Sobel, David" w:date="2023-09-28T10:24:00Z">
        <w:r w:rsidR="0062176D">
          <w:rPr>
            <w:rFonts w:ascii="Times New Roman" w:eastAsia="Times New Roman" w:hAnsi="Times New Roman" w:cs="Times New Roman"/>
            <w:b/>
            <w:sz w:val="24"/>
            <w:szCs w:val="24"/>
          </w:rPr>
          <w:t xml:space="preserve">and </w:t>
        </w:r>
      </w:ins>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The materials and procedure for Experiment 2 were identical to that for Experiment 1 with the following exceptions: During the backwards blocking experimental events following an event in which objects A, B, and C together activated the machine, two objects A and B descended onto and subsequently caused the machine to activate. Likewise, during the backwards blocking control events, </w:t>
      </w:r>
      <w:ins w:id="258" w:author="Sobel, David" w:date="2023-09-28T10:29:00Z">
        <w:r w:rsidR="00995D72">
          <w:rPr>
            <w:rFonts w:ascii="Times New Roman" w:eastAsia="Times New Roman" w:hAnsi="Times New Roman" w:cs="Times New Roman"/>
            <w:sz w:val="24"/>
            <w:szCs w:val="24"/>
          </w:rPr>
          <w:t>ther</w:t>
        </w:r>
      </w:ins>
      <w:ins w:id="259" w:author="Sobel, David" w:date="2023-09-28T10:30:00Z">
        <w:r w:rsidR="00995D72">
          <w:rPr>
            <w:rFonts w:ascii="Times New Roman" w:eastAsia="Times New Roman" w:hAnsi="Times New Roman" w:cs="Times New Roman"/>
            <w:sz w:val="24"/>
            <w:szCs w:val="24"/>
          </w:rPr>
          <w:t xml:space="preserve">e were five objects (A-E), and </w:t>
        </w:r>
      </w:ins>
      <w:r>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lastRenderedPageBreak/>
        <w:t xml:space="preserve">objects D and E descended onto and subsequently caused the machine to activate. </w:t>
      </w:r>
      <w:ins w:id="260" w:author="Sobel, David" w:date="2023-09-28T10:30:00Z">
        <w:r w:rsidR="00995D72">
          <w:rPr>
            <w:rFonts w:ascii="Times New Roman" w:eastAsia="Times New Roman" w:hAnsi="Times New Roman" w:cs="Times New Roman"/>
            <w:sz w:val="24"/>
            <w:szCs w:val="24"/>
          </w:rPr>
          <w:t xml:space="preserve">Objects </w:t>
        </w:r>
      </w:ins>
      <w:r>
        <w:rPr>
          <w:rFonts w:ascii="Times New Roman" w:eastAsia="Times New Roman" w:hAnsi="Times New Roman" w:cs="Times New Roman"/>
          <w:sz w:val="24"/>
          <w:szCs w:val="24"/>
        </w:rPr>
        <w:t xml:space="preserve">D and E did not descend onto the machine during the initial event in which A, B, and C activated the machine and in this way were </w:t>
      </w:r>
      <w:del w:id="261" w:author="Sobel, David" w:date="2023-09-28T10:30:00Z">
        <w:r w:rsidDel="00995D72">
          <w:rPr>
            <w:rFonts w:ascii="Times New Roman" w:eastAsia="Times New Roman" w:hAnsi="Times New Roman" w:cs="Times New Roman"/>
            <w:sz w:val="24"/>
            <w:szCs w:val="24"/>
          </w:rPr>
          <w:delText>“</w:delText>
        </w:r>
      </w:del>
      <w:commentRangeStart w:id="262"/>
      <w:r>
        <w:rPr>
          <w:rFonts w:ascii="Times New Roman" w:eastAsia="Times New Roman" w:hAnsi="Times New Roman" w:cs="Times New Roman"/>
          <w:sz w:val="24"/>
          <w:szCs w:val="24"/>
        </w:rPr>
        <w:t>unrelated</w:t>
      </w:r>
      <w:commentRangeEnd w:id="262"/>
      <w:r w:rsidR="00995D72">
        <w:rPr>
          <w:rStyle w:val="CommentReference"/>
        </w:rPr>
        <w:commentReference w:id="262"/>
      </w:r>
      <w:del w:id="263" w:author="Sobel, David" w:date="2023-09-28T10:30:00Z">
        <w:r w:rsidDel="00995D7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to objects A, B, and C. The indirect screening-off experimental and control trials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tbl>
      <w:tblPr>
        <w:tblStyle w:val="a0"/>
        <w:tblW w:w="11880" w:type="dxa"/>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1"/>
        <w:gridCol w:w="3117"/>
        <w:gridCol w:w="4382"/>
      </w:tblGrid>
      <w:tr w:rsidR="00905BF9" w14:paraId="04591DB8" w14:textId="77777777">
        <w:tc>
          <w:tcPr>
            <w:tcW w:w="4381" w:type="dxa"/>
            <w:tcBorders>
              <w:top w:val="single" w:sz="4" w:space="0" w:color="000000"/>
              <w:left w:val="nil"/>
              <w:bottom w:val="single" w:sz="4" w:space="0" w:color="000000"/>
              <w:right w:val="nil"/>
            </w:tcBorders>
          </w:tcPr>
          <w:p w14:paraId="3AD7D31F"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3117" w:type="dxa"/>
            <w:tcBorders>
              <w:top w:val="single" w:sz="4" w:space="0" w:color="000000"/>
              <w:left w:val="nil"/>
              <w:bottom w:val="single" w:sz="4" w:space="0" w:color="000000"/>
              <w:right w:val="nil"/>
            </w:tcBorders>
          </w:tcPr>
          <w:p w14:paraId="04CB12A0"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4382" w:type="dxa"/>
            <w:tcBorders>
              <w:top w:val="single" w:sz="4" w:space="0" w:color="000000"/>
              <w:left w:val="nil"/>
              <w:bottom w:val="single" w:sz="4" w:space="0" w:color="000000"/>
              <w:right w:val="nil"/>
            </w:tcBorders>
          </w:tcPr>
          <w:p w14:paraId="7D9626BD"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905BF9" w14:paraId="385A08D4" w14:textId="77777777">
        <w:tc>
          <w:tcPr>
            <w:tcW w:w="4381" w:type="dxa"/>
            <w:tcBorders>
              <w:top w:val="single" w:sz="4" w:space="0" w:color="000000"/>
              <w:left w:val="nil"/>
              <w:bottom w:val="nil"/>
              <w:right w:val="nil"/>
            </w:tcBorders>
          </w:tcPr>
          <w:p w14:paraId="69D5D576"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3117" w:type="dxa"/>
            <w:tcBorders>
              <w:top w:val="single" w:sz="4" w:space="0" w:color="000000"/>
              <w:left w:val="nil"/>
              <w:bottom w:val="nil"/>
              <w:right w:val="nil"/>
            </w:tcBorders>
          </w:tcPr>
          <w:p w14:paraId="4B6B03DB"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single" w:sz="4" w:space="0" w:color="000000"/>
              <w:left w:val="nil"/>
              <w:bottom w:val="nil"/>
              <w:right w:val="nil"/>
            </w:tcBorders>
          </w:tcPr>
          <w:p w14:paraId="637FC94A"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905BF9" w14:paraId="5979E0D3" w14:textId="77777777">
        <w:tc>
          <w:tcPr>
            <w:tcW w:w="4381" w:type="dxa"/>
            <w:tcBorders>
              <w:top w:val="nil"/>
              <w:left w:val="nil"/>
              <w:bottom w:val="nil"/>
              <w:right w:val="nil"/>
            </w:tcBorders>
          </w:tcPr>
          <w:p w14:paraId="71118AE6"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3117" w:type="dxa"/>
            <w:tcBorders>
              <w:top w:val="nil"/>
              <w:left w:val="nil"/>
              <w:bottom w:val="nil"/>
              <w:right w:val="nil"/>
            </w:tcBorders>
          </w:tcPr>
          <w:p w14:paraId="490A8A3F"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nil"/>
              <w:left w:val="nil"/>
              <w:bottom w:val="nil"/>
              <w:right w:val="nil"/>
            </w:tcBorders>
          </w:tcPr>
          <w:p w14:paraId="346673EB"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905BF9" w14:paraId="5ECC4C4B" w14:textId="77777777">
        <w:tc>
          <w:tcPr>
            <w:tcW w:w="4381" w:type="dxa"/>
            <w:tcBorders>
              <w:top w:val="nil"/>
              <w:left w:val="nil"/>
              <w:bottom w:val="nil"/>
              <w:right w:val="nil"/>
            </w:tcBorders>
          </w:tcPr>
          <w:p w14:paraId="33B2F26B"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3117" w:type="dxa"/>
            <w:tcBorders>
              <w:top w:val="nil"/>
              <w:left w:val="nil"/>
              <w:bottom w:val="nil"/>
              <w:right w:val="nil"/>
            </w:tcBorders>
          </w:tcPr>
          <w:p w14:paraId="730ABEB2"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nil"/>
              <w:left w:val="nil"/>
              <w:bottom w:val="nil"/>
              <w:right w:val="nil"/>
            </w:tcBorders>
          </w:tcPr>
          <w:p w14:paraId="7E42ABF8"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905BF9" w14:paraId="3287B0C9" w14:textId="77777777">
        <w:tc>
          <w:tcPr>
            <w:tcW w:w="4381" w:type="dxa"/>
            <w:tcBorders>
              <w:top w:val="nil"/>
              <w:left w:val="nil"/>
              <w:bottom w:val="single" w:sz="4" w:space="0" w:color="000000"/>
              <w:right w:val="nil"/>
            </w:tcBorders>
          </w:tcPr>
          <w:p w14:paraId="5E97B52E"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3117" w:type="dxa"/>
            <w:tcBorders>
              <w:top w:val="nil"/>
              <w:left w:val="nil"/>
              <w:bottom w:val="single" w:sz="4" w:space="0" w:color="000000"/>
              <w:right w:val="nil"/>
            </w:tcBorders>
          </w:tcPr>
          <w:p w14:paraId="7D0EA10A" w14:textId="77777777" w:rsidR="00905BF9" w:rsidRDefault="002C5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4382" w:type="dxa"/>
            <w:tcBorders>
              <w:top w:val="nil"/>
              <w:left w:val="nil"/>
              <w:bottom w:val="single" w:sz="4" w:space="0" w:color="000000"/>
              <w:right w:val="nil"/>
            </w:tcBorders>
          </w:tcPr>
          <w:p w14:paraId="3544FC16" w14:textId="77777777" w:rsidR="00905BF9" w:rsidRDefault="002C5BA9">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1A95CBDD" w14:textId="77777777" w:rsidR="00905BF9" w:rsidRDefault="002C5BA9">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7FBAA3A4" w14:textId="77777777" w:rsidR="00905BF9" w:rsidRDefault="00905BF9">
      <w:pPr>
        <w:spacing w:after="0" w:line="480" w:lineRule="auto"/>
        <w:rPr>
          <w:rFonts w:ascii="Times New Roman" w:eastAsia="Times New Roman" w:hAnsi="Times New Roman" w:cs="Times New Roman"/>
          <w:sz w:val="24"/>
          <w:szCs w:val="24"/>
        </w:rPr>
      </w:pPr>
    </w:p>
    <w:p w14:paraId="3624B9EC" w14:textId="77777777" w:rsidR="00905BF9" w:rsidRDefault="002C5BA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9FD6994" w14:textId="5BDF02AA"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shows participants’ responses to “Is this a blicket” for each object. Data were entered into a five-way </w:t>
      </w:r>
      <w:del w:id="264" w:author="Sobel, David" w:date="2023-09-28T10:25:00Z">
        <w:r w:rsidDel="00A334DA">
          <w:rPr>
            <w:rFonts w:ascii="Times New Roman" w:eastAsia="Times New Roman" w:hAnsi="Times New Roman" w:cs="Times New Roman"/>
            <w:sz w:val="24"/>
            <w:szCs w:val="24"/>
          </w:rPr>
          <w:delText xml:space="preserve">binary </w:delText>
        </w:r>
      </w:del>
      <w:ins w:id="265" w:author="Sobel, David" w:date="2023-09-28T10:25:00Z">
        <w:r w:rsidR="00A334DA">
          <w:rPr>
            <w:rFonts w:ascii="Times New Roman" w:eastAsia="Times New Roman" w:hAnsi="Times New Roman" w:cs="Times New Roman"/>
            <w:sz w:val="24"/>
            <w:szCs w:val="24"/>
          </w:rPr>
          <w:t xml:space="preserve">binomial </w:t>
        </w:r>
      </w:ins>
      <w:r>
        <w:rPr>
          <w:rFonts w:ascii="Times New Roman" w:eastAsia="Times New Roman" w:hAnsi="Times New Roman" w:cs="Times New Roman"/>
          <w:sz w:val="24"/>
          <w:szCs w:val="24"/>
        </w:rPr>
        <w:t>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 backwards blocking and indirect screening-off conditions, participants were less likely to treat the objects in the experimental trial as blickets than objects in the control trial, </w:t>
      </w:r>
      <w:del w:id="266" w:author="Sobel, David" w:date="2023-09-28T10:25:00Z">
        <w:r w:rsidDel="00A334DA">
          <w:rPr>
            <w:rFonts w:ascii="Times New Roman" w:eastAsia="Times New Roman" w:hAnsi="Times New Roman" w:cs="Times New Roman"/>
            <w:sz w:val="24"/>
            <w:szCs w:val="24"/>
          </w:rPr>
          <w:delText xml:space="preserve">odds </w:delText>
        </w:r>
      </w:del>
      <w:ins w:id="267" w:author="Sobel, David" w:date="2023-09-28T10:25:00Z">
        <w:r w:rsidR="00A334DA">
          <w:rPr>
            <w:rFonts w:ascii="Times New Roman" w:eastAsia="Times New Roman" w:hAnsi="Times New Roman" w:cs="Times New Roman"/>
            <w:sz w:val="24"/>
            <w:szCs w:val="24"/>
          </w:rPr>
          <w:t xml:space="preserve">Odds </w:t>
        </w:r>
      </w:ins>
      <w:r>
        <w:rPr>
          <w:rFonts w:ascii="Times New Roman" w:eastAsia="Times New Roman" w:hAnsi="Times New Roman" w:cs="Times New Roman"/>
          <w:sz w:val="24"/>
          <w:szCs w:val="24"/>
        </w:rPr>
        <w:t xml:space="preserve">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49C81A3F" w14:textId="77777777" w:rsidR="00905BF9" w:rsidRDefault="00905BF9">
      <w:pPr>
        <w:spacing w:after="0" w:line="480" w:lineRule="auto"/>
        <w:ind w:firstLine="720"/>
        <w:rPr>
          <w:rFonts w:ascii="Times New Roman" w:eastAsia="Times New Roman" w:hAnsi="Times New Roman" w:cs="Times New Roman"/>
          <w:sz w:val="24"/>
          <w:szCs w:val="24"/>
        </w:rPr>
      </w:pPr>
    </w:p>
    <w:p w14:paraId="1CA3C7AB" w14:textId="77777777" w:rsidR="00905BF9" w:rsidRDefault="002C5BA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47F2DDD" wp14:editId="3E0F376D">
            <wp:extent cx="5487918" cy="4016265"/>
            <wp:effectExtent l="0" t="0" r="0" b="0"/>
            <wp:docPr id="2" name="image5.png" descr="A graph of a number of black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of a number of black and white bars&#10;&#10;Description automatically generated"/>
                    <pic:cNvPicPr preferRelativeResize="0"/>
                  </pic:nvPicPr>
                  <pic:blipFill>
                    <a:blip r:embed="rId12"/>
                    <a:srcRect/>
                    <a:stretch>
                      <a:fillRect/>
                    </a:stretch>
                  </pic:blipFill>
                  <pic:spPr>
                    <a:xfrm>
                      <a:off x="0" y="0"/>
                      <a:ext cx="5487918" cy="4016265"/>
                    </a:xfrm>
                    <a:prstGeom prst="rect">
                      <a:avLst/>
                    </a:prstGeom>
                    <a:ln/>
                  </pic:spPr>
                </pic:pic>
              </a:graphicData>
            </a:graphic>
          </wp:inline>
        </w:drawing>
      </w:r>
      <w:r>
        <w:rPr>
          <w:rFonts w:ascii="Times New Roman" w:eastAsia="Times New Roman" w:hAnsi="Times New Roman" w:cs="Times New Roman"/>
          <w:sz w:val="20"/>
          <w:szCs w:val="20"/>
        </w:rPr>
        <w:br/>
        <w:t>Figure 3. The counts of participants’ responses to whether each object was a blicket across the conditions and trial types. Bars show standard error.</w:t>
      </w:r>
    </w:p>
    <w:p w14:paraId="522FAA5C" w14:textId="77777777" w:rsidR="00905BF9" w:rsidRDefault="00905BF9">
      <w:pPr>
        <w:keepNext/>
        <w:spacing w:after="0" w:line="240" w:lineRule="auto"/>
        <w:rPr>
          <w:rFonts w:ascii="Times New Roman" w:eastAsia="Times New Roman" w:hAnsi="Times New Roman" w:cs="Times New Roman"/>
          <w:sz w:val="20"/>
          <w:szCs w:val="20"/>
        </w:rPr>
      </w:pPr>
    </w:p>
    <w:p w14:paraId="09A770F4" w14:textId="04CA98C8"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We next examined whether participants engaged in retrospective reasoning using the operationalization of it from Experiment 1. Data were entered into a two-way </w:t>
      </w:r>
      <w:del w:id="268" w:author="Sobel, David" w:date="2023-09-28T10:25:00Z">
        <w:r w:rsidDel="00A334DA">
          <w:rPr>
            <w:rFonts w:ascii="Times New Roman" w:eastAsia="Times New Roman" w:hAnsi="Times New Roman" w:cs="Times New Roman"/>
            <w:sz w:val="24"/>
            <w:szCs w:val="24"/>
          </w:rPr>
          <w:delText xml:space="preserve">binary </w:delText>
        </w:r>
      </w:del>
      <w:ins w:id="269" w:author="Sobel, David" w:date="2023-09-28T10:25:00Z">
        <w:r w:rsidR="00A334DA">
          <w:rPr>
            <w:rFonts w:ascii="Times New Roman" w:eastAsia="Times New Roman" w:hAnsi="Times New Roman" w:cs="Times New Roman"/>
            <w:sz w:val="24"/>
            <w:szCs w:val="24"/>
          </w:rPr>
          <w:t xml:space="preserve">binomial </w:t>
        </w:r>
      </w:ins>
      <w:r>
        <w:rPr>
          <w:rFonts w:ascii="Times New Roman" w:eastAsia="Times New Roman" w:hAnsi="Times New Roman" w:cs="Times New Roman"/>
          <w:sz w:val="24"/>
          <w:szCs w:val="24"/>
        </w:rPr>
        <w:t>mixed-effects model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backwards blocking reasoning. This finding is likely the result of the increased demand on children’s information processing abilities: Children were not only required to reason about 3 and 4 objects (as in Experiment 1), but they were also required to </w:t>
      </w:r>
      <w:r>
        <w:rPr>
          <w:rFonts w:ascii="Times New Roman" w:eastAsia="Times New Roman" w:hAnsi="Times New Roman" w:cs="Times New Roman"/>
          <w:sz w:val="24"/>
          <w:szCs w:val="24"/>
        </w:rPr>
        <w:lastRenderedPageBreak/>
        <w:t xml:space="preserve">reason about 2 rather than 1 object during the second learning phase in the backwards blocking and indirect screening-off conditions.  </w:t>
      </w:r>
    </w:p>
    <w:p w14:paraId="77A4F8D5" w14:textId="77777777" w:rsidR="00905BF9" w:rsidRDefault="002C5BA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EEB0C6D" w14:textId="1598D054"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w:t>
      </w:r>
      <w:del w:id="270" w:author="Sobel, David" w:date="2023-09-28T10:31:00Z">
        <w:r w:rsidDel="00995D72">
          <w:rPr>
            <w:rFonts w:ascii="Times New Roman" w:eastAsia="Times New Roman" w:hAnsi="Times New Roman" w:cs="Times New Roman"/>
            <w:sz w:val="24"/>
            <w:szCs w:val="24"/>
          </w:rPr>
          <w:delText xml:space="preserve">in this experiment </w:delText>
        </w:r>
      </w:del>
      <w:ins w:id="271" w:author="Sobel, David" w:date="2023-09-28T10:31:00Z">
        <w:r w:rsidR="00995D72">
          <w:rPr>
            <w:rFonts w:ascii="Times New Roman" w:eastAsia="Times New Roman" w:hAnsi="Times New Roman" w:cs="Times New Roman"/>
            <w:sz w:val="24"/>
            <w:szCs w:val="24"/>
          </w:rPr>
          <w:t xml:space="preserve">Experiment 2 showed </w:t>
        </w:r>
      </w:ins>
      <w:del w:id="272" w:author="Sobel, David" w:date="2023-09-28T10:31:00Z">
        <w:r w:rsidDel="00995D72">
          <w:rPr>
            <w:rFonts w:ascii="Times New Roman" w:eastAsia="Times New Roman" w:hAnsi="Times New Roman" w:cs="Times New Roman"/>
            <w:sz w:val="24"/>
            <w:szCs w:val="24"/>
          </w:rPr>
          <w:delText>there was</w:delText>
        </w:r>
      </w:del>
      <w:r>
        <w:rPr>
          <w:rFonts w:ascii="Times New Roman" w:eastAsia="Times New Roman" w:hAnsi="Times New Roman" w:cs="Times New Roman"/>
          <w:sz w:val="24"/>
          <w:szCs w:val="24"/>
        </w:rPr>
        <w:t xml:space="preserve"> no evidence that children engaged in retrospective reasoning. </w:t>
      </w:r>
      <w:del w:id="273" w:author="Sobel, David" w:date="2023-09-28T10:31:00Z">
        <w:r w:rsidDel="00762229">
          <w:rPr>
            <w:rFonts w:ascii="Times New Roman" w:eastAsia="Times New Roman" w:hAnsi="Times New Roman" w:cs="Times New Roman"/>
            <w:sz w:val="24"/>
            <w:szCs w:val="24"/>
          </w:rPr>
          <w:delText xml:space="preserve">Specifically, </w:delText>
        </w:r>
        <w:commentRangeStart w:id="274"/>
        <w:r w:rsidDel="00762229">
          <w:rPr>
            <w:rFonts w:ascii="Times New Roman" w:eastAsia="Times New Roman" w:hAnsi="Times New Roman" w:cs="Times New Roman"/>
            <w:sz w:val="24"/>
            <w:szCs w:val="24"/>
          </w:rPr>
          <w:delText>c</w:delText>
        </w:r>
      </w:del>
      <w:ins w:id="275" w:author="Sobel, David" w:date="2023-09-28T10:31:00Z">
        <w:r w:rsidR="00762229">
          <w:rPr>
            <w:rFonts w:ascii="Times New Roman" w:eastAsia="Times New Roman" w:hAnsi="Times New Roman" w:cs="Times New Roman"/>
            <w:sz w:val="24"/>
            <w:szCs w:val="24"/>
          </w:rPr>
          <w:t>C</w:t>
        </w:r>
      </w:ins>
      <w:r>
        <w:rPr>
          <w:rFonts w:ascii="Times New Roman" w:eastAsia="Times New Roman" w:hAnsi="Times New Roman" w:cs="Times New Roman"/>
          <w:sz w:val="24"/>
          <w:szCs w:val="24"/>
        </w:rPr>
        <w:t>hildren were not less likely to state that the other two objects had efficacy than in a control condition in which a fourth, unrelated object was effective</w:t>
      </w:r>
      <w:commentRangeEnd w:id="274"/>
      <w:r w:rsidR="00762229">
        <w:rPr>
          <w:rStyle w:val="CommentReference"/>
        </w:rPr>
        <w:commentReference w:id="274"/>
      </w:r>
      <w:r>
        <w:rPr>
          <w:rFonts w:ascii="Times New Roman" w:eastAsia="Times New Roman" w:hAnsi="Times New Roman" w:cs="Times New Roman"/>
          <w:sz w:val="24"/>
          <w:szCs w:val="24"/>
        </w:rPr>
        <w:t xml:space="preserve">. </w:t>
      </w:r>
      <w:commentRangeStart w:id="276"/>
      <w:del w:id="277" w:author="Sobel, David" w:date="2023-09-28T10:32:00Z">
        <w:r w:rsidDel="00DE4562">
          <w:rPr>
            <w:rFonts w:ascii="Times New Roman" w:eastAsia="Times New Roman" w:hAnsi="Times New Roman" w:cs="Times New Roman"/>
            <w:sz w:val="24"/>
            <w:szCs w:val="24"/>
          </w:rPr>
          <w:delText xml:space="preserve">Across these two experiments, children’s qualitative inferences were only consistent with a Bayesian description in Experiment 1, in that when objects were presented as a compound, children did not appear to simply count the number of times any one individual object activated the machine. However, in neither experiment did children show clear quantitative inferences that suggested that they understood and resolved the uncertainty they observed. </w:delText>
        </w:r>
      </w:del>
      <w:commentRangeEnd w:id="276"/>
      <w:r w:rsidR="00DE4562">
        <w:rPr>
          <w:rStyle w:val="CommentReference"/>
        </w:rPr>
        <w:commentReference w:id="276"/>
      </w:r>
      <w:r>
        <w:rPr>
          <w:rFonts w:ascii="Times New Roman" w:eastAsia="Times New Roman" w:hAnsi="Times New Roman" w:cs="Times New Roman"/>
          <w:sz w:val="24"/>
          <w:szCs w:val="24"/>
        </w:rPr>
        <w:t xml:space="preserve">In the next section, we present fits from two computational models </w:t>
      </w:r>
      <w:del w:id="278" w:author="Sobel, David" w:date="2023-09-28T10:33:00Z">
        <w:r w:rsidDel="00DE4562">
          <w:rPr>
            <w:rFonts w:ascii="Times New Roman" w:eastAsia="Times New Roman" w:hAnsi="Times New Roman" w:cs="Times New Roman"/>
            <w:sz w:val="24"/>
            <w:szCs w:val="24"/>
          </w:rPr>
          <w:delText>that suggest other descriptions of causal inference might be a better quantitative fit of these data taken together.</w:delText>
        </w:r>
      </w:del>
      <w:ins w:id="279" w:author="Sobel, David" w:date="2023-09-28T10:33:00Z">
        <w:r w:rsidR="00DE4562">
          <w:rPr>
            <w:rFonts w:ascii="Times New Roman" w:eastAsia="Times New Roman" w:hAnsi="Times New Roman" w:cs="Times New Roman"/>
            <w:sz w:val="24"/>
            <w:szCs w:val="24"/>
          </w:rPr>
          <w:t>to contrast a Bayesian and Associative account</w:t>
        </w:r>
        <w:r w:rsidR="007B2490">
          <w:rPr>
            <w:rFonts w:ascii="Times New Roman" w:eastAsia="Times New Roman" w:hAnsi="Times New Roman" w:cs="Times New Roman"/>
            <w:sz w:val="24"/>
            <w:szCs w:val="24"/>
          </w:rPr>
          <w:t xml:space="preserve"> of these inferences</w:t>
        </w:r>
        <w:r w:rsidR="00DE456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p>
    <w:p w14:paraId="6A486D9D" w14:textId="77777777" w:rsidR="00905BF9" w:rsidRDefault="002C5BA9">
      <w:pPr>
        <w:spacing w:after="0" w:line="480" w:lineRule="auto"/>
        <w:jc w:val="center"/>
        <w:rPr>
          <w:rFonts w:ascii="Times New Roman" w:eastAsia="Times New Roman" w:hAnsi="Times New Roman" w:cs="Times New Roman"/>
          <w:b/>
          <w:sz w:val="24"/>
          <w:szCs w:val="24"/>
        </w:rPr>
        <w:pPrChange w:id="280" w:author="Sobel, David" w:date="2023-09-28T10:34:00Z">
          <w:pPr>
            <w:spacing w:after="0" w:line="480" w:lineRule="auto"/>
            <w:ind w:firstLine="720"/>
            <w:jc w:val="center"/>
          </w:pPr>
        </w:pPrChange>
      </w:pPr>
      <w:r>
        <w:rPr>
          <w:rFonts w:ascii="Times New Roman" w:eastAsia="Times New Roman" w:hAnsi="Times New Roman" w:cs="Times New Roman"/>
          <w:b/>
          <w:sz w:val="24"/>
          <w:szCs w:val="24"/>
        </w:rPr>
        <w:t>Computational Models</w:t>
      </w:r>
    </w:p>
    <w:p w14:paraId="77A20CD4" w14:textId="0A53C741"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two </w:t>
      </w:r>
      <w:del w:id="281" w:author="Sobel, David" w:date="2023-09-28T10:34:00Z">
        <w:r w:rsidDel="007B2490">
          <w:rPr>
            <w:rFonts w:ascii="Times New Roman" w:eastAsia="Times New Roman" w:hAnsi="Times New Roman" w:cs="Times New Roman"/>
            <w:sz w:val="24"/>
            <w:szCs w:val="24"/>
          </w:rPr>
          <w:delText xml:space="preserve">different </w:delText>
        </w:r>
      </w:del>
      <w:r>
        <w:rPr>
          <w:rFonts w:ascii="Times New Roman" w:eastAsia="Times New Roman" w:hAnsi="Times New Roman" w:cs="Times New Roman"/>
          <w:sz w:val="24"/>
          <w:szCs w:val="24"/>
        </w:rPr>
        <w:t>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1ED31754" w14:textId="77777777" w:rsidR="00905BF9" w:rsidRDefault="002C5BA9">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w:t>
      </w:r>
      <w:r>
        <w:rPr>
          <w:rFonts w:ascii="Times New Roman" w:eastAsia="Times New Roman" w:hAnsi="Times New Roman" w:cs="Times New Roman"/>
          <w:color w:val="000000"/>
          <w:sz w:val="24"/>
          <w:szCs w:val="24"/>
        </w:rPr>
        <w:lastRenderedPageBreak/>
        <w:t xml:space="preserve">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 xml:space="preserve">), given an updated belief about each hypothesis, given the data. This is done using </w:t>
      </w:r>
      <w:commentRangeStart w:id="282"/>
      <w:r>
        <w:rPr>
          <w:rFonts w:ascii="Times New Roman" w:eastAsia="Times New Roman" w:hAnsi="Times New Roman" w:cs="Times New Roman"/>
          <w:color w:val="000000"/>
          <w:sz w:val="24"/>
          <w:szCs w:val="24"/>
        </w:rPr>
        <w:t xml:space="preserve">Bayes’ rule, shown in Equation </w:t>
      </w:r>
      <w:commentRangeEnd w:id="282"/>
      <w:r w:rsidR="00544F2F">
        <w:rPr>
          <w:rStyle w:val="CommentReference"/>
        </w:rPr>
        <w:commentReference w:id="282"/>
      </w:r>
      <w:r>
        <w:rPr>
          <w:rFonts w:ascii="Times New Roman" w:eastAsia="Times New Roman" w:hAnsi="Times New Roman" w:cs="Times New Roman"/>
          <w:color w:val="000000"/>
          <w:sz w:val="24"/>
          <w:szCs w:val="24"/>
        </w:rPr>
        <w:t xml:space="preserve">1: </w:t>
      </w:r>
    </w:p>
    <w:p w14:paraId="2332C42A" w14:textId="77777777" w:rsidR="00905BF9" w:rsidRDefault="002C5BA9">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6D9C4025" w14:textId="77777777" w:rsidR="00905BF9" w:rsidRDefault="002C5BA9">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under a </w:t>
      </w:r>
      <w:r>
        <w:rPr>
          <w:rFonts w:ascii="Times New Roman" w:eastAsia="Times New Roman" w:hAnsi="Times New Roman" w:cs="Times New Roman"/>
          <w:color w:val="000000"/>
          <w:sz w:val="24"/>
          <w:szCs w:val="24"/>
        </w:rPr>
        <w:t xml:space="preserve">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1E55B0D2" w14:textId="78A4EF1D"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w:t>
      </w:r>
      <w:del w:id="283" w:author="Sobel, David" w:date="2023-09-28T10:35:00Z">
        <w:r w:rsidDel="00871569">
          <w:rPr>
            <w:rFonts w:ascii="Times New Roman" w:eastAsia="Times New Roman" w:hAnsi="Times New Roman" w:cs="Times New Roman"/>
            <w:sz w:val="24"/>
            <w:szCs w:val="24"/>
          </w:rPr>
          <w:delText>set of</w:delText>
        </w:r>
      </w:del>
      <w:r>
        <w:rPr>
          <w:rFonts w:ascii="Times New Roman" w:eastAsia="Times New Roman" w:hAnsi="Times New Roman" w:cs="Times New Roman"/>
          <w:sz w:val="24"/>
          <w:szCs w:val="24"/>
        </w:rPr>
        <w:t xml:space="preserve"> detector</w:t>
      </w:r>
      <w:ins w:id="284" w:author="Sobel, David" w:date="2023-09-28T10:35:00Z">
        <w:r w:rsidR="00871569">
          <w:rPr>
            <w:rFonts w:ascii="Times New Roman" w:eastAsia="Times New Roman" w:hAnsi="Times New Roman" w:cs="Times New Roman"/>
            <w:sz w:val="24"/>
            <w:szCs w:val="24"/>
          </w:rPr>
          <w:t xml:space="preserve"> d</w:t>
        </w:r>
      </w:ins>
      <w:del w:id="285" w:author="Sobel, David" w:date="2023-09-28T10:35:00Z">
        <w:r w:rsidDel="00871569">
          <w:rPr>
            <w:rFonts w:ascii="Times New Roman" w:eastAsia="Times New Roman" w:hAnsi="Times New Roman" w:cs="Times New Roman"/>
            <w:sz w:val="24"/>
            <w:szCs w:val="24"/>
          </w:rPr>
          <w:delText xml:space="preserve">s </w:delText>
        </w:r>
        <w:r w:rsidDel="00871569">
          <w:rPr>
            <w:rFonts w:ascii="Times New Roman" w:eastAsia="Times New Roman" w:hAnsi="Times New Roman" w:cs="Times New Roman"/>
            <w:i/>
            <w:sz w:val="24"/>
            <w:szCs w:val="24"/>
          </w:rPr>
          <w:delText>D</w:delText>
        </w:r>
      </w:del>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del w:id="286" w:author="Sobel, David" w:date="2023-09-28T10:36:00Z">
        <w:r w:rsidDel="00871569">
          <w:rPr>
            <w:rFonts w:ascii="Times New Roman" w:eastAsia="Times New Roman" w:hAnsi="Times New Roman" w:cs="Times New Roman"/>
            <w:sz w:val="24"/>
            <w:szCs w:val="24"/>
          </w:rPr>
          <w:delText xml:space="preserve">any </w:delText>
        </w:r>
      </w:del>
      <w:ins w:id="287" w:author="Sobel, David" w:date="2023-09-28T10:36:00Z">
        <w:r w:rsidR="00871569">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del w:id="288" w:author="Sobel, David" w:date="2023-09-28T10:36:00Z">
        <w:r w:rsidDel="00871569">
          <w:rPr>
            <w:rFonts w:ascii="Noto Sans Symbols" w:eastAsia="Noto Sans Symbols" w:hAnsi="Noto Sans Symbols" w:cs="Noto Sans Symbols"/>
            <w:sz w:val="24"/>
            <w:szCs w:val="24"/>
          </w:rPr>
          <w:delText>∈</w:delText>
        </w:r>
        <w:r w:rsidDel="00871569">
          <w:rPr>
            <w:rFonts w:ascii="Times New Roman" w:eastAsia="Times New Roman" w:hAnsi="Times New Roman" w:cs="Times New Roman"/>
            <w:sz w:val="24"/>
            <w:szCs w:val="24"/>
          </w:rPr>
          <w:delText xml:space="preserve"> </w:delText>
        </w:r>
        <w:r w:rsidDel="00871569">
          <w:rPr>
            <w:rFonts w:ascii="Times New Roman" w:eastAsia="Times New Roman" w:hAnsi="Times New Roman" w:cs="Times New Roman"/>
            <w:i/>
            <w:sz w:val="24"/>
            <w:szCs w:val="24"/>
          </w:rPr>
          <w:delText xml:space="preserve">D </w:delText>
        </w:r>
      </w:del>
      <w:r>
        <w:rPr>
          <w:rFonts w:ascii="Times New Roman" w:eastAsia="Times New Roman" w:hAnsi="Times New Roman" w:cs="Times New Roman"/>
          <w:sz w:val="24"/>
          <w:szCs w:val="24"/>
        </w:rPr>
        <w:t xml:space="preserve">to activate. Given that participants are shown that the machine activates when </w:t>
      </w:r>
      <w:del w:id="289" w:author="Sobel, David" w:date="2023-09-28T10:36:00Z">
        <w:r w:rsidDel="00871569">
          <w:rPr>
            <w:rFonts w:ascii="Times New Roman" w:eastAsia="Times New Roman" w:hAnsi="Times New Roman" w:cs="Times New Roman"/>
            <w:sz w:val="24"/>
            <w:szCs w:val="24"/>
          </w:rPr>
          <w:delText xml:space="preserve">blicket </w:delText>
        </w:r>
      </w:del>
      <w:r>
        <w:rPr>
          <w:rFonts w:ascii="Times New Roman" w:eastAsia="Times New Roman" w:hAnsi="Times New Roman" w:cs="Times New Roman"/>
          <w:sz w:val="24"/>
          <w:szCs w:val="24"/>
        </w:rPr>
        <w:t>objects</w:t>
      </w:r>
      <w:ins w:id="290" w:author="Sobel, David" w:date="2023-09-28T10:36:00Z">
        <w:r w:rsidR="00871569">
          <w:rPr>
            <w:rFonts w:ascii="Times New Roman" w:eastAsia="Times New Roman" w:hAnsi="Times New Roman" w:cs="Times New Roman"/>
            <w:sz w:val="24"/>
            <w:szCs w:val="24"/>
          </w:rPr>
          <w:t xml:space="preserve"> with the label “blicket”</w:t>
        </w:r>
      </w:ins>
      <w:r>
        <w:rPr>
          <w:rFonts w:ascii="Times New Roman" w:eastAsia="Times New Roman" w:hAnsi="Times New Roman" w:cs="Times New Roman"/>
          <w:sz w:val="24"/>
          <w:szCs w:val="24"/>
        </w:rPr>
        <w:t xml:space="preserve">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effectiveness to activate the detector (see Griffiths &amp; Tenenbaum, 2005, for more computational details). Griffiths et al. (2011) describe the formal parameterization of this hypothesis space and model that results in the hypothesis space shown in Figure 3. </w:t>
      </w:r>
    </w:p>
    <w:p w14:paraId="586D38FC" w14:textId="5869AB0A"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del w:id="291" w:author="Sobel, David" w:date="2023-09-28T10:36:00Z">
        <w:r w:rsidDel="00B613C6">
          <w:rPr>
            <w:rFonts w:ascii="Times New Roman" w:eastAsia="Times New Roman" w:hAnsi="Times New Roman" w:cs="Times New Roman"/>
          </w:rPr>
          <w:delText xml:space="preserve"> </w:delText>
        </w:r>
      </w:del>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71300D6F" w14:textId="77777777" w:rsidR="00905BF9" w:rsidRDefault="002C5BA9">
      <w:pPr>
        <w:keepNext/>
        <w:spacing w:after="0" w:line="480" w:lineRule="auto"/>
      </w:pPr>
      <w:r>
        <w:rPr>
          <w:b/>
          <w:noProof/>
        </w:rPr>
        <w:lastRenderedPageBreak/>
        <w:drawing>
          <wp:inline distT="0" distB="0" distL="0" distR="0" wp14:anchorId="68CE16A7" wp14:editId="4547FE80">
            <wp:extent cx="5563373" cy="3014030"/>
            <wp:effectExtent l="0" t="0" r="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3"/>
                    <a:srcRect/>
                    <a:stretch>
                      <a:fillRect/>
                    </a:stretch>
                  </pic:blipFill>
                  <pic:spPr>
                    <a:xfrm>
                      <a:off x="0" y="0"/>
                      <a:ext cx="5563373" cy="3014030"/>
                    </a:xfrm>
                    <a:prstGeom prst="rect">
                      <a:avLst/>
                    </a:prstGeom>
                    <a:ln/>
                  </pic:spPr>
                </pic:pic>
              </a:graphicData>
            </a:graphic>
          </wp:inline>
        </w:drawing>
      </w:r>
    </w:p>
    <w:p w14:paraId="5B805F1F" w14:textId="77777777" w:rsidR="00905BF9" w:rsidRDefault="002C5BA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66CE1594" w14:textId="77777777" w:rsidR="00905BF9" w:rsidRDefault="00905BF9">
      <w:pPr>
        <w:spacing w:line="240" w:lineRule="auto"/>
        <w:rPr>
          <w:rFonts w:ascii="Times New Roman" w:eastAsia="Times New Roman" w:hAnsi="Times New Roman" w:cs="Times New Roman"/>
          <w:sz w:val="20"/>
          <w:szCs w:val="20"/>
        </w:rPr>
      </w:pPr>
    </w:p>
    <w:p w14:paraId="0B1ECF7F" w14:textId="77777777" w:rsidR="00905BF9" w:rsidRDefault="002C5BA9">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380AF0DC" w14:textId="77777777" w:rsidR="00905BF9" w:rsidRDefault="002C5BA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16C70AD4" w14:textId="77777777" w:rsidR="00905BF9" w:rsidRDefault="002C5BA9">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6CF737DC" w14:textId="04692BB4" w:rsidR="00905BF9" w:rsidRDefault="002C5BA9">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w:t>
      </w:r>
      <w:ins w:id="296" w:author="Sobel, David" w:date="2023-09-28T10:59:00Z">
        <w:r w:rsidR="00FB06FC">
          <w:rPr>
            <w:rFonts w:ascii="Times New Roman" w:eastAsia="Times New Roman" w:hAnsi="Times New Roman" w:cs="Times New Roman"/>
            <w:sz w:val="24"/>
            <w:szCs w:val="24"/>
          </w:rPr>
          <w:t xml:space="preserve">best </w:t>
        </w:r>
      </w:ins>
      <w:r>
        <w:rPr>
          <w:rFonts w:ascii="Times New Roman" w:eastAsia="Times New Roman" w:hAnsi="Times New Roman" w:cs="Times New Roman"/>
          <w:sz w:val="24"/>
          <w:szCs w:val="24"/>
        </w:rPr>
        <w:t xml:space="preserve">quantitative fit of this model to the data in Experiments 1 and 2 </w:t>
      </w:r>
      <w:del w:id="297" w:author="Sobel, David" w:date="2023-09-28T11:00:00Z">
        <w:r w:rsidDel="00FB06FC">
          <w:rPr>
            <w:rFonts w:ascii="Times New Roman" w:eastAsia="Times New Roman" w:hAnsi="Times New Roman" w:cs="Times New Roman"/>
            <w:sz w:val="24"/>
            <w:szCs w:val="24"/>
          </w:rPr>
          <w:delText xml:space="preserve">are </w:delText>
        </w:r>
      </w:del>
      <w:ins w:id="298" w:author="Sobel, David" w:date="2023-09-28T11:00:00Z">
        <w:r w:rsidR="00FB06FC">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shown below in Table </w:t>
      </w:r>
      <w:commentRangeStart w:id="299"/>
      <w:r>
        <w:rPr>
          <w:rFonts w:ascii="Times New Roman" w:eastAsia="Times New Roman" w:hAnsi="Times New Roman" w:cs="Times New Roman"/>
          <w:sz w:val="24"/>
          <w:szCs w:val="24"/>
        </w:rPr>
        <w:t>3</w:t>
      </w:r>
      <w:commentRangeEnd w:id="299"/>
      <w:r w:rsidR="00424A5B">
        <w:rPr>
          <w:rStyle w:val="CommentReference"/>
        </w:rPr>
        <w:commentReference w:id="299"/>
      </w:r>
      <w:r>
        <w:rPr>
          <w:rFonts w:ascii="Times New Roman" w:eastAsia="Times New Roman" w:hAnsi="Times New Roman" w:cs="Times New Roman"/>
          <w:sz w:val="24"/>
          <w:szCs w:val="24"/>
        </w:rPr>
        <w:t>.</w:t>
      </w:r>
    </w:p>
    <w:p w14:paraId="6326F2BF" w14:textId="77777777" w:rsidR="00905BF9" w:rsidRDefault="002C5B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 count data (as shown in Figures 2 and 3).  </w:t>
      </w:r>
    </w:p>
    <w:p w14:paraId="683B8517"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4E6DBF49"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sum-squared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63503DFE" w14:textId="77777777" w:rsidR="00905BF9" w:rsidRDefault="002C5BA9">
      <w:pPr>
        <w:keepNext/>
        <w:spacing w:after="0" w:line="240" w:lineRule="auto"/>
      </w:pPr>
      <w:r>
        <w:rPr>
          <w:noProof/>
        </w:rPr>
        <w:drawing>
          <wp:inline distT="0" distB="0" distL="0" distR="0" wp14:anchorId="75FB5BAC" wp14:editId="46F8DA42">
            <wp:extent cx="3507579" cy="2358997"/>
            <wp:effectExtent l="0" t="0" r="0" b="0"/>
            <wp:docPr id="4" name="image4.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4"/>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18671763" w14:textId="77777777" w:rsidR="00905BF9" w:rsidRDefault="00905BF9">
      <w:pPr>
        <w:spacing w:after="0" w:line="480" w:lineRule="auto"/>
        <w:ind w:firstLine="720"/>
        <w:rPr>
          <w:rFonts w:ascii="Times New Roman" w:eastAsia="Times New Roman" w:hAnsi="Times New Roman" w:cs="Times New Roman"/>
          <w:sz w:val="24"/>
          <w:szCs w:val="24"/>
        </w:rPr>
      </w:pPr>
    </w:p>
    <w:p w14:paraId="45F8E9D6" w14:textId="7B6F9A72"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w:t>
      </w:r>
      <w:r>
        <w:rPr>
          <w:rFonts w:ascii="Times New Roman" w:eastAsia="Times New Roman" w:hAnsi="Times New Roman" w:cs="Times New Roman"/>
          <w:sz w:val="24"/>
          <w:szCs w:val="24"/>
        </w:rPr>
        <w:lastRenderedPageBreak/>
        <w:t xml:space="preserve">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w:t>
      </w:r>
      <w:ins w:id="300" w:author="Sobel, David" w:date="2023-09-28T10:59:00Z">
        <w:r w:rsidR="00FB06FC">
          <w:rPr>
            <w:rFonts w:ascii="Times New Roman" w:eastAsia="Times New Roman" w:hAnsi="Times New Roman" w:cs="Times New Roman"/>
            <w:sz w:val="24"/>
            <w:szCs w:val="24"/>
          </w:rPr>
          <w:t>The best quantitative fit of this model to the data in Experiments 1 and 2 is also shown below in Table 3.</w:t>
        </w:r>
      </w:ins>
      <w:del w:id="301" w:author="Sobel, David" w:date="2023-09-28T10:59:00Z">
        <w:r w:rsidDel="00F8778E">
          <w:rPr>
            <w:rFonts w:ascii="Times New Roman" w:eastAsia="Times New Roman" w:hAnsi="Times New Roman" w:cs="Times New Roman"/>
            <w:sz w:val="24"/>
            <w:szCs w:val="24"/>
          </w:rPr>
          <w:delText>Below we show the quantitative fit of this model to the data in Experiments 1 and 2.</w:delText>
        </w:r>
      </w:del>
    </w:p>
    <w:p w14:paraId="792F8B68" w14:textId="77777777" w:rsidR="00905BF9" w:rsidRDefault="002C5B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30041EBA" w14:textId="68920E39" w:rsidR="00905BF9" w:rsidRDefault="002C5BA9">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w:t>
      </w:r>
      <w:r>
        <w:rPr>
          <w:rFonts w:ascii="Times New Roman" w:eastAsia="Times New Roman" w:hAnsi="Times New Roman" w:cs="Times New Roman"/>
          <w:sz w:val="24"/>
          <w:szCs w:val="24"/>
        </w:rPr>
        <w:lastRenderedPageBreak/>
        <w:t xml:space="preserve">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1 below shows the model fits for the different connectionist and Bayesian model instantiations across both experiments and for different subsets of the data (e.g.</w:t>
      </w:r>
      <w:ins w:id="302" w:author="Sobel, David" w:date="2023-09-28T10:57:00Z">
        <w:r w:rsidR="0093781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model fit to the data overall, to the backwards blocking data only, </w:t>
      </w:r>
      <w:commentRangeStart w:id="303"/>
      <w:r>
        <w:rPr>
          <w:rFonts w:ascii="Times New Roman" w:eastAsia="Times New Roman" w:hAnsi="Times New Roman" w:cs="Times New Roman"/>
          <w:sz w:val="24"/>
          <w:szCs w:val="24"/>
        </w:rPr>
        <w:t>etc</w:t>
      </w:r>
      <w:commentRangeEnd w:id="303"/>
      <w:r w:rsidR="00C11B1C">
        <w:rPr>
          <w:rStyle w:val="CommentReference"/>
        </w:rPr>
        <w:commentReference w:id="303"/>
      </w:r>
      <w:r>
        <w:rPr>
          <w:rFonts w:ascii="Times New Roman" w:eastAsia="Times New Roman" w:hAnsi="Times New Roman" w:cs="Times New Roman"/>
          <w:sz w:val="24"/>
          <w:szCs w:val="24"/>
        </w:rPr>
        <w:t>.).</w:t>
      </w:r>
    </w:p>
    <w:p w14:paraId="291B887C" w14:textId="77777777" w:rsidR="00905BF9" w:rsidRDefault="00905BF9">
      <w:pPr>
        <w:spacing w:line="480" w:lineRule="auto"/>
        <w:rPr>
          <w:rFonts w:ascii="Times New Roman" w:eastAsia="Times New Roman" w:hAnsi="Times New Roman" w:cs="Times New Roman"/>
          <w:sz w:val="24"/>
          <w:szCs w:val="24"/>
        </w:rPr>
      </w:pPr>
    </w:p>
    <w:tbl>
      <w:tblPr>
        <w:tblStyle w:val="a1"/>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905BF9" w14:paraId="2D61A8C6" w14:textId="77777777">
        <w:trPr>
          <w:trHeight w:val="406"/>
          <w:jc w:val="center"/>
        </w:trPr>
        <w:tc>
          <w:tcPr>
            <w:tcW w:w="8885" w:type="dxa"/>
            <w:gridSpan w:val="8"/>
            <w:tcBorders>
              <w:left w:val="nil"/>
              <w:right w:val="nil"/>
            </w:tcBorders>
          </w:tcPr>
          <w:p w14:paraId="204FB864" w14:textId="2C926E58"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w:t>
            </w:r>
            <w:del w:id="304" w:author="Sobel, David" w:date="2023-09-28T11:09:00Z">
              <w:r w:rsidDel="00F70DC7">
                <w:rPr>
                  <w:rFonts w:ascii="Times New Roman" w:eastAsia="Times New Roman" w:hAnsi="Times New Roman" w:cs="Times New Roman"/>
                  <w:sz w:val="24"/>
                  <w:szCs w:val="24"/>
                </w:rPr>
                <w:delText xml:space="preserve">human </w:delText>
              </w:r>
            </w:del>
            <w:r>
              <w:rPr>
                <w:rFonts w:ascii="Times New Roman" w:eastAsia="Times New Roman" w:hAnsi="Times New Roman" w:cs="Times New Roman"/>
                <w:sz w:val="24"/>
                <w:szCs w:val="24"/>
              </w:rPr>
              <w:t xml:space="preserve">data overall </w:t>
            </w:r>
          </w:p>
        </w:tc>
      </w:tr>
      <w:tr w:rsidR="00905BF9" w14:paraId="2D21ABD8" w14:textId="77777777">
        <w:trPr>
          <w:trHeight w:val="418"/>
          <w:jc w:val="center"/>
        </w:trPr>
        <w:tc>
          <w:tcPr>
            <w:tcW w:w="4495" w:type="dxa"/>
            <w:gridSpan w:val="4"/>
            <w:tcBorders>
              <w:left w:val="nil"/>
              <w:bottom w:val="single" w:sz="4" w:space="0" w:color="000000"/>
              <w:right w:val="nil"/>
            </w:tcBorders>
          </w:tcPr>
          <w:p w14:paraId="1694829B"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5A634382"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27CCC7CF" w14:textId="77777777">
        <w:trPr>
          <w:trHeight w:val="406"/>
          <w:jc w:val="center"/>
        </w:trPr>
        <w:tc>
          <w:tcPr>
            <w:tcW w:w="2165" w:type="dxa"/>
            <w:gridSpan w:val="2"/>
            <w:tcBorders>
              <w:top w:val="single" w:sz="4" w:space="0" w:color="000000"/>
              <w:left w:val="nil"/>
              <w:bottom w:val="single" w:sz="4" w:space="0" w:color="000000"/>
              <w:right w:val="nil"/>
            </w:tcBorders>
          </w:tcPr>
          <w:p w14:paraId="7FCA3A3B"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0C28F58E"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1A60EF7A"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13CFD937"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905BF9" w14:paraId="228D24B9" w14:textId="77777777">
        <w:trPr>
          <w:trHeight w:val="418"/>
          <w:jc w:val="center"/>
        </w:trPr>
        <w:tc>
          <w:tcPr>
            <w:tcW w:w="1168" w:type="dxa"/>
            <w:tcBorders>
              <w:top w:val="single" w:sz="4" w:space="0" w:color="000000"/>
              <w:left w:val="nil"/>
              <w:bottom w:val="nil"/>
              <w:right w:val="nil"/>
            </w:tcBorders>
          </w:tcPr>
          <w:p w14:paraId="761A05D8"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F5F31C4"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205279C"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ACD6BBA"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5AAB98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19C4CBA"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4386FD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428212A"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44F54A0B" w14:textId="77777777">
        <w:trPr>
          <w:trHeight w:val="418"/>
          <w:jc w:val="center"/>
        </w:trPr>
        <w:tc>
          <w:tcPr>
            <w:tcW w:w="1168" w:type="dxa"/>
            <w:tcBorders>
              <w:top w:val="nil"/>
              <w:left w:val="nil"/>
              <w:bottom w:val="nil"/>
              <w:right w:val="nil"/>
            </w:tcBorders>
          </w:tcPr>
          <w:p w14:paraId="1BC6863B"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2A1841A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7F9C652F"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2DE2A606"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6B080806"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2E28B1D6"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6A3B28B2"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7A95193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905BF9" w14:paraId="7F6FFD28" w14:textId="77777777">
        <w:trPr>
          <w:trHeight w:val="406"/>
          <w:jc w:val="center"/>
        </w:trPr>
        <w:tc>
          <w:tcPr>
            <w:tcW w:w="1168" w:type="dxa"/>
            <w:tcBorders>
              <w:top w:val="nil"/>
              <w:left w:val="nil"/>
              <w:bottom w:val="single" w:sz="4" w:space="0" w:color="000000"/>
              <w:right w:val="nil"/>
            </w:tcBorders>
          </w:tcPr>
          <w:p w14:paraId="1126539A"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661F8FD"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7799C4AB"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611ACE41"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C677073"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0751C7A5"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764AC94"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C3D86FB" w14:textId="77777777" w:rsidR="00905BF9" w:rsidRDefault="00905BF9">
            <w:pPr>
              <w:spacing w:line="480" w:lineRule="auto"/>
              <w:rPr>
                <w:rFonts w:ascii="Times New Roman" w:eastAsia="Times New Roman" w:hAnsi="Times New Roman" w:cs="Times New Roman"/>
                <w:sz w:val="24"/>
                <w:szCs w:val="24"/>
              </w:rPr>
            </w:pPr>
          </w:p>
        </w:tc>
      </w:tr>
      <w:tr w:rsidR="00905BF9" w14:paraId="435CFEE7" w14:textId="77777777">
        <w:trPr>
          <w:trHeight w:val="418"/>
          <w:jc w:val="center"/>
        </w:trPr>
        <w:tc>
          <w:tcPr>
            <w:tcW w:w="8885" w:type="dxa"/>
            <w:gridSpan w:val="8"/>
            <w:tcBorders>
              <w:top w:val="single" w:sz="4" w:space="0" w:color="000000"/>
              <w:left w:val="nil"/>
              <w:right w:val="nil"/>
            </w:tcBorders>
          </w:tcPr>
          <w:p w14:paraId="064FEDA8" w14:textId="6FC76E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Model fit to the </w:t>
            </w:r>
            <w:del w:id="305" w:author="Sobel, David" w:date="2023-09-28T11:09:00Z">
              <w:r w:rsidDel="00F70DC7">
                <w:rPr>
                  <w:rFonts w:ascii="Times New Roman" w:eastAsia="Times New Roman" w:hAnsi="Times New Roman" w:cs="Times New Roman"/>
                  <w:sz w:val="24"/>
                  <w:szCs w:val="24"/>
                </w:rPr>
                <w:delText xml:space="preserve">backwards </w:delText>
              </w:r>
            </w:del>
            <w:ins w:id="306" w:author="Sobel, David" w:date="2023-09-28T11:09:00Z">
              <w:r w:rsidR="00F70DC7">
                <w:rPr>
                  <w:rFonts w:ascii="Times New Roman" w:eastAsia="Times New Roman" w:hAnsi="Times New Roman" w:cs="Times New Roman"/>
                  <w:sz w:val="24"/>
                  <w:szCs w:val="24"/>
                </w:rPr>
                <w:t xml:space="preserve">Backwards </w:t>
              </w:r>
            </w:ins>
            <w:del w:id="307" w:author="Sobel, David" w:date="2023-09-28T11:09:00Z">
              <w:r w:rsidDel="00F70DC7">
                <w:rPr>
                  <w:rFonts w:ascii="Times New Roman" w:eastAsia="Times New Roman" w:hAnsi="Times New Roman" w:cs="Times New Roman"/>
                  <w:sz w:val="24"/>
                  <w:szCs w:val="24"/>
                </w:rPr>
                <w:delText xml:space="preserve">blocking </w:delText>
              </w:r>
            </w:del>
            <w:ins w:id="308" w:author="Sobel, David" w:date="2023-09-28T11:09:00Z">
              <w:r w:rsidR="00F70DC7">
                <w:rPr>
                  <w:rFonts w:ascii="Times New Roman" w:eastAsia="Times New Roman" w:hAnsi="Times New Roman" w:cs="Times New Roman"/>
                  <w:sz w:val="24"/>
                  <w:szCs w:val="24"/>
                </w:rPr>
                <w:t xml:space="preserve">Blocking </w:t>
              </w:r>
            </w:ins>
            <w:r>
              <w:rPr>
                <w:rFonts w:ascii="Times New Roman" w:eastAsia="Times New Roman" w:hAnsi="Times New Roman" w:cs="Times New Roman"/>
                <w:sz w:val="24"/>
                <w:szCs w:val="24"/>
              </w:rPr>
              <w:t>data only</w:t>
            </w:r>
          </w:p>
        </w:tc>
      </w:tr>
      <w:tr w:rsidR="00905BF9" w14:paraId="758839BC" w14:textId="77777777">
        <w:trPr>
          <w:trHeight w:val="406"/>
          <w:jc w:val="center"/>
        </w:trPr>
        <w:tc>
          <w:tcPr>
            <w:tcW w:w="4495" w:type="dxa"/>
            <w:gridSpan w:val="4"/>
            <w:tcBorders>
              <w:left w:val="nil"/>
              <w:bottom w:val="single" w:sz="4" w:space="0" w:color="000000"/>
              <w:right w:val="nil"/>
            </w:tcBorders>
          </w:tcPr>
          <w:p w14:paraId="61ABB896"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13D53613"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17AE1093" w14:textId="77777777">
        <w:trPr>
          <w:trHeight w:val="418"/>
          <w:jc w:val="center"/>
        </w:trPr>
        <w:tc>
          <w:tcPr>
            <w:tcW w:w="2165" w:type="dxa"/>
            <w:gridSpan w:val="2"/>
            <w:tcBorders>
              <w:top w:val="single" w:sz="4" w:space="0" w:color="000000"/>
              <w:left w:val="nil"/>
              <w:bottom w:val="single" w:sz="4" w:space="0" w:color="000000"/>
              <w:right w:val="nil"/>
            </w:tcBorders>
          </w:tcPr>
          <w:p w14:paraId="061BE267"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76C93BB1"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103F0EF"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2F3ECF93"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905BF9" w14:paraId="183AE3A8" w14:textId="77777777">
        <w:trPr>
          <w:trHeight w:val="406"/>
          <w:jc w:val="center"/>
        </w:trPr>
        <w:tc>
          <w:tcPr>
            <w:tcW w:w="1168" w:type="dxa"/>
            <w:tcBorders>
              <w:top w:val="single" w:sz="4" w:space="0" w:color="000000"/>
              <w:left w:val="nil"/>
              <w:bottom w:val="nil"/>
              <w:right w:val="nil"/>
            </w:tcBorders>
          </w:tcPr>
          <w:p w14:paraId="0BBE8689"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73BF2EA"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41E2B6E0"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318E8E3C"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4F36BF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9829ABB"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276DF4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155FD35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51F7CA4B" w14:textId="77777777">
        <w:trPr>
          <w:trHeight w:val="418"/>
          <w:jc w:val="center"/>
        </w:trPr>
        <w:tc>
          <w:tcPr>
            <w:tcW w:w="1168" w:type="dxa"/>
            <w:tcBorders>
              <w:top w:val="nil"/>
              <w:left w:val="nil"/>
              <w:bottom w:val="nil"/>
              <w:right w:val="nil"/>
            </w:tcBorders>
          </w:tcPr>
          <w:p w14:paraId="263C68F8"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7693A9C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9E49C79"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72538088"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0876D28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5178297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9DC7814"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69F75EAC"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05BF9" w14:paraId="7D2DC866" w14:textId="77777777">
        <w:trPr>
          <w:trHeight w:val="418"/>
          <w:jc w:val="center"/>
        </w:trPr>
        <w:tc>
          <w:tcPr>
            <w:tcW w:w="1168" w:type="dxa"/>
            <w:tcBorders>
              <w:top w:val="nil"/>
              <w:left w:val="nil"/>
              <w:bottom w:val="single" w:sz="4" w:space="0" w:color="000000"/>
              <w:right w:val="nil"/>
            </w:tcBorders>
          </w:tcPr>
          <w:p w14:paraId="2A1888F9"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A4B7740"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C2A8DF9"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57953404"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11F95DE4"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6939E8A"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835DC25"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54B19E9" w14:textId="77777777" w:rsidR="00905BF9" w:rsidRDefault="00905BF9">
            <w:pPr>
              <w:spacing w:line="480" w:lineRule="auto"/>
              <w:rPr>
                <w:rFonts w:ascii="Times New Roman" w:eastAsia="Times New Roman" w:hAnsi="Times New Roman" w:cs="Times New Roman"/>
                <w:sz w:val="24"/>
                <w:szCs w:val="24"/>
              </w:rPr>
            </w:pPr>
          </w:p>
        </w:tc>
      </w:tr>
      <w:tr w:rsidR="00905BF9" w14:paraId="71328C4F" w14:textId="77777777">
        <w:trPr>
          <w:trHeight w:val="406"/>
          <w:jc w:val="center"/>
        </w:trPr>
        <w:tc>
          <w:tcPr>
            <w:tcW w:w="8885" w:type="dxa"/>
            <w:gridSpan w:val="8"/>
            <w:tcBorders>
              <w:top w:val="single" w:sz="4" w:space="0" w:color="000000"/>
              <w:left w:val="nil"/>
              <w:bottom w:val="single" w:sz="4" w:space="0" w:color="000000"/>
              <w:right w:val="nil"/>
            </w:tcBorders>
          </w:tcPr>
          <w:p w14:paraId="606DD934" w14:textId="7B5E6FE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Model fit to the </w:t>
            </w:r>
            <w:del w:id="309" w:author="Sobel, David" w:date="2023-09-28T11:09:00Z">
              <w:r w:rsidDel="00F70DC7">
                <w:rPr>
                  <w:rFonts w:ascii="Times New Roman" w:eastAsia="Times New Roman" w:hAnsi="Times New Roman" w:cs="Times New Roman"/>
                  <w:sz w:val="24"/>
                  <w:szCs w:val="24"/>
                </w:rPr>
                <w:delText xml:space="preserve">indirect </w:delText>
              </w:r>
            </w:del>
            <w:ins w:id="310" w:author="Sobel, David" w:date="2023-09-28T11:09:00Z">
              <w:r w:rsidR="00F70DC7">
                <w:rPr>
                  <w:rFonts w:ascii="Times New Roman" w:eastAsia="Times New Roman" w:hAnsi="Times New Roman" w:cs="Times New Roman"/>
                  <w:sz w:val="24"/>
                  <w:szCs w:val="24"/>
                </w:rPr>
                <w:t xml:space="preserve">Indirect </w:t>
              </w:r>
            </w:ins>
            <w:del w:id="311" w:author="Sobel, David" w:date="2023-09-28T11:09:00Z">
              <w:r w:rsidDel="00F70DC7">
                <w:rPr>
                  <w:rFonts w:ascii="Times New Roman" w:eastAsia="Times New Roman" w:hAnsi="Times New Roman" w:cs="Times New Roman"/>
                  <w:sz w:val="24"/>
                  <w:szCs w:val="24"/>
                </w:rPr>
                <w:delText>s</w:delText>
              </w:r>
            </w:del>
            <w:ins w:id="312" w:author="Sobel, David" w:date="2023-09-28T11:09:00Z">
              <w:r w:rsidR="00F70DC7">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creening-off data only</w:t>
            </w:r>
          </w:p>
        </w:tc>
      </w:tr>
      <w:tr w:rsidR="00905BF9" w14:paraId="46582648" w14:textId="77777777">
        <w:trPr>
          <w:trHeight w:val="418"/>
          <w:jc w:val="center"/>
        </w:trPr>
        <w:tc>
          <w:tcPr>
            <w:tcW w:w="4495" w:type="dxa"/>
            <w:gridSpan w:val="4"/>
            <w:tcBorders>
              <w:top w:val="single" w:sz="4" w:space="0" w:color="000000"/>
              <w:left w:val="nil"/>
              <w:bottom w:val="single" w:sz="4" w:space="0" w:color="000000"/>
              <w:right w:val="nil"/>
            </w:tcBorders>
          </w:tcPr>
          <w:p w14:paraId="3B3DAC89"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810C4BB"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3CAA3933" w14:textId="77777777">
        <w:trPr>
          <w:trHeight w:val="406"/>
          <w:jc w:val="center"/>
        </w:trPr>
        <w:tc>
          <w:tcPr>
            <w:tcW w:w="2165" w:type="dxa"/>
            <w:gridSpan w:val="2"/>
            <w:tcBorders>
              <w:top w:val="single" w:sz="4" w:space="0" w:color="000000"/>
              <w:left w:val="nil"/>
              <w:bottom w:val="single" w:sz="4" w:space="0" w:color="000000"/>
              <w:right w:val="nil"/>
            </w:tcBorders>
          </w:tcPr>
          <w:p w14:paraId="3EC164A9"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C3F6C55"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482BB08D"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4F20E97D"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905BF9" w14:paraId="48D6E108" w14:textId="77777777">
        <w:trPr>
          <w:trHeight w:val="418"/>
          <w:jc w:val="center"/>
        </w:trPr>
        <w:tc>
          <w:tcPr>
            <w:tcW w:w="1168" w:type="dxa"/>
            <w:tcBorders>
              <w:top w:val="single" w:sz="4" w:space="0" w:color="000000"/>
              <w:left w:val="nil"/>
              <w:bottom w:val="nil"/>
              <w:right w:val="nil"/>
            </w:tcBorders>
          </w:tcPr>
          <w:p w14:paraId="69613CBB"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RMSE</w:t>
            </w:r>
          </w:p>
        </w:tc>
        <w:tc>
          <w:tcPr>
            <w:tcW w:w="997" w:type="dxa"/>
            <w:tcBorders>
              <w:top w:val="single" w:sz="4" w:space="0" w:color="000000"/>
              <w:left w:val="nil"/>
              <w:bottom w:val="nil"/>
              <w:right w:val="nil"/>
            </w:tcBorders>
          </w:tcPr>
          <w:p w14:paraId="5263BEA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795FC0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FF1D5C8"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BA33990"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FE43655"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053FCF"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16DB57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2414F60F" w14:textId="77777777">
        <w:trPr>
          <w:trHeight w:val="418"/>
          <w:jc w:val="center"/>
        </w:trPr>
        <w:tc>
          <w:tcPr>
            <w:tcW w:w="1168" w:type="dxa"/>
            <w:tcBorders>
              <w:top w:val="nil"/>
              <w:left w:val="nil"/>
              <w:bottom w:val="nil"/>
              <w:right w:val="nil"/>
            </w:tcBorders>
          </w:tcPr>
          <w:p w14:paraId="7683CB1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391333BB"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30B468DF"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142807FC"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5EC70146"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388B326"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7E4D6EA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7B9BD3B0"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905BF9" w14:paraId="4631286C" w14:textId="77777777">
        <w:trPr>
          <w:trHeight w:val="406"/>
          <w:jc w:val="center"/>
        </w:trPr>
        <w:tc>
          <w:tcPr>
            <w:tcW w:w="1168" w:type="dxa"/>
            <w:tcBorders>
              <w:top w:val="nil"/>
              <w:left w:val="nil"/>
              <w:bottom w:val="single" w:sz="4" w:space="0" w:color="000000"/>
              <w:right w:val="nil"/>
            </w:tcBorders>
          </w:tcPr>
          <w:p w14:paraId="53305F4F"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1C54CF1"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9257AF8"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7DEB1F29"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40175907"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ABF36E3"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74A97808"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46EB562" w14:textId="77777777" w:rsidR="00905BF9" w:rsidRDefault="00905BF9">
            <w:pPr>
              <w:spacing w:line="480" w:lineRule="auto"/>
              <w:rPr>
                <w:rFonts w:ascii="Times New Roman" w:eastAsia="Times New Roman" w:hAnsi="Times New Roman" w:cs="Times New Roman"/>
                <w:sz w:val="24"/>
                <w:szCs w:val="24"/>
              </w:rPr>
            </w:pPr>
          </w:p>
        </w:tc>
      </w:tr>
      <w:tr w:rsidR="00905BF9" w14:paraId="04ECA23D" w14:textId="77777777">
        <w:trPr>
          <w:trHeight w:val="406"/>
          <w:jc w:val="center"/>
        </w:trPr>
        <w:tc>
          <w:tcPr>
            <w:tcW w:w="8885" w:type="dxa"/>
            <w:gridSpan w:val="8"/>
            <w:tcBorders>
              <w:top w:val="single" w:sz="4" w:space="0" w:color="000000"/>
              <w:left w:val="nil"/>
              <w:bottom w:val="single" w:sz="4" w:space="0" w:color="000000"/>
              <w:right w:val="nil"/>
            </w:tcBorders>
          </w:tcPr>
          <w:p w14:paraId="66E89D6F" w14:textId="4B03FBA5"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Model fit to the </w:t>
            </w:r>
            <w:del w:id="313" w:author="Sobel, David" w:date="2023-09-28T11:09:00Z">
              <w:r w:rsidDel="00F70DC7">
                <w:rPr>
                  <w:rFonts w:ascii="Times New Roman" w:eastAsia="Times New Roman" w:hAnsi="Times New Roman" w:cs="Times New Roman"/>
                  <w:sz w:val="24"/>
                  <w:szCs w:val="24"/>
                </w:rPr>
                <w:delText xml:space="preserve">experimental </w:delText>
              </w:r>
            </w:del>
            <w:ins w:id="314" w:author="Sobel, David" w:date="2023-09-28T11:09:00Z">
              <w:r w:rsidR="00F70DC7">
                <w:rPr>
                  <w:rFonts w:ascii="Times New Roman" w:eastAsia="Times New Roman" w:hAnsi="Times New Roman" w:cs="Times New Roman"/>
                  <w:sz w:val="24"/>
                  <w:szCs w:val="24"/>
                </w:rPr>
                <w:t xml:space="preserve">Experimental </w:t>
              </w:r>
            </w:ins>
            <w:r>
              <w:rPr>
                <w:rFonts w:ascii="Times New Roman" w:eastAsia="Times New Roman" w:hAnsi="Times New Roman" w:cs="Times New Roman"/>
                <w:sz w:val="24"/>
                <w:szCs w:val="24"/>
              </w:rPr>
              <w:t>trials only</w:t>
            </w:r>
          </w:p>
        </w:tc>
      </w:tr>
      <w:tr w:rsidR="00905BF9" w14:paraId="701C3417" w14:textId="77777777">
        <w:trPr>
          <w:trHeight w:val="418"/>
          <w:jc w:val="center"/>
        </w:trPr>
        <w:tc>
          <w:tcPr>
            <w:tcW w:w="4495" w:type="dxa"/>
            <w:gridSpan w:val="4"/>
            <w:tcBorders>
              <w:top w:val="single" w:sz="4" w:space="0" w:color="000000"/>
              <w:left w:val="nil"/>
              <w:bottom w:val="single" w:sz="4" w:space="0" w:color="000000"/>
              <w:right w:val="nil"/>
            </w:tcBorders>
          </w:tcPr>
          <w:p w14:paraId="0518BBC1"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0E79A6E"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68D88D99" w14:textId="77777777">
        <w:trPr>
          <w:trHeight w:val="406"/>
          <w:jc w:val="center"/>
        </w:trPr>
        <w:tc>
          <w:tcPr>
            <w:tcW w:w="2165" w:type="dxa"/>
            <w:gridSpan w:val="2"/>
            <w:tcBorders>
              <w:top w:val="single" w:sz="4" w:space="0" w:color="000000"/>
              <w:left w:val="nil"/>
              <w:bottom w:val="single" w:sz="4" w:space="0" w:color="000000"/>
              <w:right w:val="nil"/>
            </w:tcBorders>
          </w:tcPr>
          <w:p w14:paraId="05075729"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05A77CAA"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566452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3F778FE8"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905BF9" w14:paraId="5B420E78" w14:textId="77777777">
        <w:trPr>
          <w:trHeight w:val="418"/>
          <w:jc w:val="center"/>
        </w:trPr>
        <w:tc>
          <w:tcPr>
            <w:tcW w:w="1168" w:type="dxa"/>
            <w:tcBorders>
              <w:top w:val="single" w:sz="4" w:space="0" w:color="000000"/>
              <w:left w:val="nil"/>
              <w:bottom w:val="nil"/>
              <w:right w:val="nil"/>
            </w:tcBorders>
          </w:tcPr>
          <w:p w14:paraId="56BD0A0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D35F05B"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9528FAE"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3F5EB7AA"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FB8CA1A"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5F2E1D0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71BE691"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469006C"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2785FEC2" w14:textId="77777777">
        <w:trPr>
          <w:trHeight w:val="418"/>
          <w:jc w:val="center"/>
        </w:trPr>
        <w:tc>
          <w:tcPr>
            <w:tcW w:w="1168" w:type="dxa"/>
            <w:tcBorders>
              <w:top w:val="nil"/>
              <w:left w:val="nil"/>
              <w:bottom w:val="nil"/>
              <w:right w:val="nil"/>
            </w:tcBorders>
          </w:tcPr>
          <w:p w14:paraId="1031E644"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655B7BEB"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01ADCF93"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0400EEC8"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32D520D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355A7D3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6B8287BF"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099EAE00"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05BF9" w14:paraId="194F3CBF" w14:textId="77777777">
        <w:trPr>
          <w:trHeight w:val="406"/>
          <w:jc w:val="center"/>
        </w:trPr>
        <w:tc>
          <w:tcPr>
            <w:tcW w:w="1168" w:type="dxa"/>
            <w:tcBorders>
              <w:top w:val="nil"/>
              <w:left w:val="nil"/>
              <w:bottom w:val="single" w:sz="4" w:space="0" w:color="000000"/>
              <w:right w:val="nil"/>
            </w:tcBorders>
          </w:tcPr>
          <w:p w14:paraId="5A8B1A43" w14:textId="77777777" w:rsidR="00905BF9" w:rsidRDefault="00905BF9">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57B689D" w14:textId="77777777" w:rsidR="00905BF9" w:rsidRDefault="00905BF9">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A691492" w14:textId="77777777" w:rsidR="00905BF9" w:rsidRDefault="00905BF9">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7C46EE17" w14:textId="77777777" w:rsidR="00905BF9" w:rsidRDefault="00905BF9">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4828EC61" w14:textId="77777777" w:rsidR="00905BF9" w:rsidRDefault="00905BF9">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6501212C" w14:textId="77777777" w:rsidR="00905BF9" w:rsidRDefault="00905BF9">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77629050" w14:textId="77777777" w:rsidR="00905BF9" w:rsidRDefault="00905BF9">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B474C85" w14:textId="77777777" w:rsidR="00905BF9" w:rsidRDefault="00905BF9">
            <w:pPr>
              <w:spacing w:line="480" w:lineRule="auto"/>
              <w:rPr>
                <w:rFonts w:ascii="Times New Roman" w:eastAsia="Times New Roman" w:hAnsi="Times New Roman" w:cs="Times New Roman"/>
                <w:sz w:val="24"/>
                <w:szCs w:val="24"/>
              </w:rPr>
            </w:pPr>
          </w:p>
        </w:tc>
      </w:tr>
      <w:tr w:rsidR="00905BF9" w14:paraId="3F4625CB" w14:textId="77777777">
        <w:trPr>
          <w:trHeight w:val="418"/>
          <w:jc w:val="center"/>
        </w:trPr>
        <w:tc>
          <w:tcPr>
            <w:tcW w:w="8885" w:type="dxa"/>
            <w:gridSpan w:val="8"/>
            <w:tcBorders>
              <w:top w:val="single" w:sz="4" w:space="0" w:color="000000"/>
              <w:left w:val="nil"/>
              <w:bottom w:val="single" w:sz="4" w:space="0" w:color="000000"/>
              <w:right w:val="nil"/>
            </w:tcBorders>
          </w:tcPr>
          <w:p w14:paraId="0FDA283B" w14:textId="677D0EEA"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Model fit to the </w:t>
            </w:r>
            <w:del w:id="315" w:author="Sobel, David" w:date="2023-09-28T11:09:00Z">
              <w:r w:rsidDel="00F70DC7">
                <w:rPr>
                  <w:rFonts w:ascii="Times New Roman" w:eastAsia="Times New Roman" w:hAnsi="Times New Roman" w:cs="Times New Roman"/>
                  <w:sz w:val="24"/>
                  <w:szCs w:val="24"/>
                </w:rPr>
                <w:delText xml:space="preserve">control </w:delText>
              </w:r>
            </w:del>
            <w:ins w:id="316" w:author="Sobel, David" w:date="2023-09-28T11:09:00Z">
              <w:r w:rsidR="00F70DC7">
                <w:rPr>
                  <w:rFonts w:ascii="Times New Roman" w:eastAsia="Times New Roman" w:hAnsi="Times New Roman" w:cs="Times New Roman"/>
                  <w:sz w:val="24"/>
                  <w:szCs w:val="24"/>
                </w:rPr>
                <w:t xml:space="preserve">Control </w:t>
              </w:r>
            </w:ins>
            <w:r>
              <w:rPr>
                <w:rFonts w:ascii="Times New Roman" w:eastAsia="Times New Roman" w:hAnsi="Times New Roman" w:cs="Times New Roman"/>
                <w:sz w:val="24"/>
                <w:szCs w:val="24"/>
              </w:rPr>
              <w:t>trials only</w:t>
            </w:r>
          </w:p>
        </w:tc>
      </w:tr>
      <w:tr w:rsidR="00905BF9" w14:paraId="127B9541" w14:textId="77777777">
        <w:trPr>
          <w:trHeight w:val="406"/>
          <w:jc w:val="center"/>
        </w:trPr>
        <w:tc>
          <w:tcPr>
            <w:tcW w:w="4495" w:type="dxa"/>
            <w:gridSpan w:val="4"/>
            <w:tcBorders>
              <w:top w:val="single" w:sz="4" w:space="0" w:color="000000"/>
              <w:left w:val="nil"/>
              <w:bottom w:val="single" w:sz="4" w:space="0" w:color="000000"/>
              <w:right w:val="nil"/>
            </w:tcBorders>
          </w:tcPr>
          <w:p w14:paraId="0124A5BB"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75F6A742"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905BF9" w14:paraId="1B4604D7" w14:textId="77777777">
        <w:trPr>
          <w:trHeight w:val="418"/>
          <w:jc w:val="center"/>
        </w:trPr>
        <w:tc>
          <w:tcPr>
            <w:tcW w:w="2165" w:type="dxa"/>
            <w:gridSpan w:val="2"/>
            <w:tcBorders>
              <w:top w:val="single" w:sz="4" w:space="0" w:color="000000"/>
              <w:left w:val="nil"/>
              <w:bottom w:val="single" w:sz="4" w:space="0" w:color="000000"/>
              <w:right w:val="nil"/>
            </w:tcBorders>
          </w:tcPr>
          <w:p w14:paraId="2A198A73"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30E11B38"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46DE0B16"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F5C195E" w14:textId="77777777" w:rsidR="00905BF9" w:rsidRDefault="002C5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905BF9" w14:paraId="14322301" w14:textId="77777777">
        <w:trPr>
          <w:trHeight w:val="406"/>
          <w:jc w:val="center"/>
        </w:trPr>
        <w:tc>
          <w:tcPr>
            <w:tcW w:w="1168" w:type="dxa"/>
            <w:tcBorders>
              <w:top w:val="single" w:sz="4" w:space="0" w:color="000000"/>
              <w:left w:val="nil"/>
              <w:bottom w:val="nil"/>
              <w:right w:val="nil"/>
            </w:tcBorders>
          </w:tcPr>
          <w:p w14:paraId="68346FD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3EB36CBD"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45F5C24"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595E7D82"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901D96B"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6FE94A4"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F994F51"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7849417"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905BF9" w14:paraId="6655686A" w14:textId="77777777">
        <w:trPr>
          <w:trHeight w:val="418"/>
          <w:jc w:val="center"/>
        </w:trPr>
        <w:tc>
          <w:tcPr>
            <w:tcW w:w="1168" w:type="dxa"/>
            <w:tcBorders>
              <w:top w:val="nil"/>
              <w:left w:val="nil"/>
              <w:bottom w:val="single" w:sz="4" w:space="0" w:color="000000"/>
              <w:right w:val="nil"/>
            </w:tcBorders>
          </w:tcPr>
          <w:p w14:paraId="62759F60"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557000B0"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44D73F79"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10AACF24"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03D944D0"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4131A3E6"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28697B35" w14:textId="77777777" w:rsidR="00905BF9" w:rsidRDefault="002C5B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71A8731F" w14:textId="77777777" w:rsidR="00905BF9" w:rsidRDefault="002C5BA9">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593A9F5" w14:textId="77777777" w:rsidR="00905BF9" w:rsidRDefault="002C5BA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3CEC1B15" w14:textId="77777777" w:rsidR="00905BF9" w:rsidRDefault="00905BF9">
      <w:pPr>
        <w:spacing w:after="0" w:line="480" w:lineRule="auto"/>
        <w:rPr>
          <w:rFonts w:ascii="Times New Roman" w:eastAsia="Times New Roman" w:hAnsi="Times New Roman" w:cs="Times New Roman"/>
          <w:sz w:val="24"/>
          <w:szCs w:val="24"/>
        </w:rPr>
      </w:pPr>
    </w:p>
    <w:p w14:paraId="48D7D0DE" w14:textId="10A85048"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w:t>
      </w:r>
      <w:del w:id="317" w:author="Sobel, David" w:date="2023-09-28T11:10:00Z">
        <w:r w:rsidDel="00142111">
          <w:rPr>
            <w:rFonts w:ascii="Times New Roman" w:eastAsia="Times New Roman" w:hAnsi="Times New Roman" w:cs="Times New Roman"/>
            <w:sz w:val="24"/>
            <w:szCs w:val="24"/>
          </w:rPr>
          <w:delText xml:space="preserve">either </w:delText>
        </w:r>
      </w:del>
      <w:r>
        <w:rPr>
          <w:rFonts w:ascii="Times New Roman" w:eastAsia="Times New Roman" w:hAnsi="Times New Roman" w:cs="Times New Roman"/>
          <w:sz w:val="24"/>
          <w:szCs w:val="24"/>
        </w:rPr>
        <w:t xml:space="preserve">outperformed the connectionist model in </w:t>
      </w:r>
      <w:ins w:id="318" w:author="Sobel, David" w:date="2023-09-28T11:10:00Z">
        <w:r w:rsidR="00142111">
          <w:rPr>
            <w:rFonts w:ascii="Times New Roman" w:eastAsia="Times New Roman" w:hAnsi="Times New Roman" w:cs="Times New Roman"/>
            <w:sz w:val="24"/>
            <w:szCs w:val="24"/>
          </w:rPr>
          <w:t xml:space="preserve">two </w:t>
        </w:r>
        <w:proofErr w:type="spellStart"/>
        <w:r w:rsidR="00142111">
          <w:rPr>
            <w:rFonts w:ascii="Times New Roman" w:eastAsia="Times New Roman" w:hAnsi="Times New Roman" w:cs="Times New Roman"/>
            <w:sz w:val="24"/>
            <w:szCs w:val="24"/>
          </w:rPr>
          <w:t>cases</w:t>
        </w:r>
      </w:ins>
      <w:del w:id="319" w:author="Sobel, David" w:date="2023-09-28T11:10:00Z">
        <w:r w:rsidDel="00142111">
          <w:rPr>
            <w:rFonts w:ascii="Times New Roman" w:eastAsia="Times New Roman" w:hAnsi="Times New Roman" w:cs="Times New Roman"/>
            <w:sz w:val="24"/>
            <w:szCs w:val="24"/>
          </w:rPr>
          <w:delText>2 situations or</w:delText>
        </w:r>
      </w:del>
      <w:ins w:id="320" w:author="Sobel, David" w:date="2023-09-28T11:10:00Z">
        <w:r w:rsidR="00142111">
          <w:rPr>
            <w:rFonts w:ascii="Times New Roman" w:eastAsia="Times New Roman" w:hAnsi="Times New Roman" w:cs="Times New Roman"/>
            <w:sz w:val="24"/>
            <w:szCs w:val="24"/>
          </w:rPr>
          <w:t>and</w:t>
        </w:r>
      </w:ins>
      <w:proofErr w:type="spellEnd"/>
      <w:r>
        <w:rPr>
          <w:rFonts w:ascii="Times New Roman" w:eastAsia="Times New Roman" w:hAnsi="Times New Roman" w:cs="Times New Roman"/>
          <w:sz w:val="24"/>
          <w:szCs w:val="24"/>
        </w:rPr>
        <w:t xml:space="preserve"> exhibited comparable performance in </w:t>
      </w:r>
      <w:ins w:id="321" w:author="Sobel, David" w:date="2023-09-28T11:10:00Z">
        <w:r w:rsidR="00142111">
          <w:rPr>
            <w:rFonts w:ascii="Times New Roman" w:eastAsia="Times New Roman" w:hAnsi="Times New Roman" w:cs="Times New Roman"/>
            <w:sz w:val="24"/>
            <w:szCs w:val="24"/>
          </w:rPr>
          <w:t>one case</w:t>
        </w:r>
      </w:ins>
      <w:del w:id="322" w:author="Sobel, David" w:date="2023-09-28T11:10:00Z">
        <w:r w:rsidDel="00142111">
          <w:rPr>
            <w:rFonts w:ascii="Times New Roman" w:eastAsia="Times New Roman" w:hAnsi="Times New Roman" w:cs="Times New Roman"/>
            <w:sz w:val="24"/>
            <w:szCs w:val="24"/>
          </w:rPr>
          <w:delText>1 situation</w:delText>
        </w:r>
      </w:del>
      <w:r>
        <w:rPr>
          <w:rFonts w:ascii="Times New Roman" w:eastAsia="Times New Roman" w:hAnsi="Times New Roman" w:cs="Times New Roman"/>
          <w:sz w:val="24"/>
          <w:szCs w:val="24"/>
        </w:rPr>
        <w:t xml:space="preserve">, the connectionist model generally performed better than the Bayesian model (achieving </w:t>
      </w:r>
      <w:ins w:id="323" w:author="Sobel, David" w:date="2023-09-28T11:10:00Z">
        <w:r w:rsidR="0093504B">
          <w:rPr>
            <w:rFonts w:ascii="Times New Roman" w:eastAsia="Times New Roman" w:hAnsi="Times New Roman" w:cs="Times New Roman"/>
            <w:sz w:val="24"/>
            <w:szCs w:val="24"/>
          </w:rPr>
          <w:t xml:space="preserve">better fits to the data </w:t>
        </w:r>
      </w:ins>
      <w:del w:id="324" w:author="Sobel, David" w:date="2023-09-28T11:10:00Z">
        <w:r w:rsidDel="0093504B">
          <w:rPr>
            <w:rFonts w:ascii="Times New Roman" w:eastAsia="Times New Roman" w:hAnsi="Times New Roman" w:cs="Times New Roman"/>
            <w:sz w:val="24"/>
            <w:szCs w:val="24"/>
          </w:rPr>
          <w:delText xml:space="preserve">higher performance </w:delText>
        </w:r>
      </w:del>
      <w:r>
        <w:rPr>
          <w:rFonts w:ascii="Times New Roman" w:eastAsia="Times New Roman" w:hAnsi="Times New Roman" w:cs="Times New Roman"/>
          <w:sz w:val="24"/>
          <w:szCs w:val="24"/>
        </w:rPr>
        <w:t xml:space="preserve">in 7 of </w:t>
      </w:r>
      <w:ins w:id="325" w:author="Sobel, David" w:date="2023-09-28T11:11:00Z">
        <w:r w:rsidR="0093504B">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10 </w:t>
      </w:r>
      <w:del w:id="326" w:author="Sobel, David" w:date="2023-09-28T11:11:00Z">
        <w:r w:rsidDel="0093504B">
          <w:rPr>
            <w:rFonts w:ascii="Times New Roman" w:eastAsia="Times New Roman" w:hAnsi="Times New Roman" w:cs="Times New Roman"/>
            <w:sz w:val="24"/>
            <w:szCs w:val="24"/>
          </w:rPr>
          <w:delText xml:space="preserve">total </w:delText>
        </w:r>
      </w:del>
      <w:ins w:id="327" w:author="Sobel, David" w:date="2023-09-28T11:11:00Z">
        <w:r w:rsidR="0093504B">
          <w:rPr>
            <w:rFonts w:ascii="Times New Roman" w:eastAsia="Times New Roman" w:hAnsi="Times New Roman" w:cs="Times New Roman"/>
            <w:sz w:val="24"/>
            <w:szCs w:val="24"/>
          </w:rPr>
          <w:t>cases</w:t>
        </w:r>
      </w:ins>
      <w:del w:id="328" w:author="Sobel, David" w:date="2023-09-28T11:11:00Z">
        <w:r w:rsidDel="0093504B">
          <w:rPr>
            <w:rFonts w:ascii="Times New Roman" w:eastAsia="Times New Roman" w:hAnsi="Times New Roman" w:cs="Times New Roman"/>
            <w:sz w:val="24"/>
            <w:szCs w:val="24"/>
          </w:rPr>
          <w:delText>situations</w:delText>
        </w:r>
      </w:del>
      <w:r>
        <w:rPr>
          <w:rFonts w:ascii="Times New Roman" w:eastAsia="Times New Roman" w:hAnsi="Times New Roman" w:cs="Times New Roman"/>
          <w:sz w:val="24"/>
          <w:szCs w:val="24"/>
        </w:rPr>
        <w:t xml:space="preserve">). These </w:t>
      </w:r>
      <w:del w:id="329" w:author="Sobel, David" w:date="2023-09-28T11:11:00Z">
        <w:r w:rsidDel="0093504B">
          <w:rPr>
            <w:rFonts w:ascii="Times New Roman" w:eastAsia="Times New Roman" w:hAnsi="Times New Roman" w:cs="Times New Roman"/>
            <w:sz w:val="24"/>
            <w:szCs w:val="24"/>
          </w:rPr>
          <w:delText xml:space="preserve">model </w:delText>
        </w:r>
      </w:del>
      <w:r>
        <w:rPr>
          <w:rFonts w:ascii="Times New Roman" w:eastAsia="Times New Roman" w:hAnsi="Times New Roman" w:cs="Times New Roman"/>
          <w:sz w:val="24"/>
          <w:szCs w:val="24"/>
        </w:rPr>
        <w:t xml:space="preserve">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w:t>
      </w:r>
      <w:r>
        <w:rPr>
          <w:rFonts w:ascii="Times New Roman" w:eastAsia="Times New Roman" w:hAnsi="Times New Roman" w:cs="Times New Roman"/>
          <w:sz w:val="24"/>
          <w:szCs w:val="24"/>
        </w:rPr>
        <w:lastRenderedPageBreak/>
        <w:t xml:space="preserve">support the conclusion that children rely exclusively on Bayesian inference to reason </w:t>
      </w:r>
      <w:del w:id="330" w:author="Sobel, David" w:date="2023-09-28T11:11:00Z">
        <w:r w:rsidDel="0093504B">
          <w:rPr>
            <w:rFonts w:ascii="Times New Roman" w:eastAsia="Times New Roman" w:hAnsi="Times New Roman" w:cs="Times New Roman"/>
            <w:sz w:val="24"/>
            <w:szCs w:val="24"/>
          </w:rPr>
          <w:delText xml:space="preserve">causally </w:delText>
        </w:r>
      </w:del>
      <w:ins w:id="331" w:author="Sobel, David" w:date="2023-09-28T11:11:00Z">
        <w:r w:rsidR="0093504B">
          <w:rPr>
            <w:rFonts w:ascii="Times New Roman" w:eastAsia="Times New Roman" w:hAnsi="Times New Roman" w:cs="Times New Roman"/>
            <w:sz w:val="24"/>
            <w:szCs w:val="24"/>
          </w:rPr>
          <w:t xml:space="preserve">about retrospective inference, </w:t>
        </w:r>
      </w:ins>
      <w:r>
        <w:rPr>
          <w:rFonts w:ascii="Times New Roman" w:eastAsia="Times New Roman" w:hAnsi="Times New Roman" w:cs="Times New Roman"/>
          <w:sz w:val="24"/>
          <w:szCs w:val="24"/>
        </w:rPr>
        <w:t xml:space="preserve">nor do they permit the conclusion that children rely exclusively on associative learning </w:t>
      </w:r>
      <w:del w:id="332" w:author="Sobel, David" w:date="2023-09-28T11:11:00Z">
        <w:r w:rsidDel="0093504B">
          <w:rPr>
            <w:rFonts w:ascii="Times New Roman" w:eastAsia="Times New Roman" w:hAnsi="Times New Roman" w:cs="Times New Roman"/>
            <w:sz w:val="24"/>
            <w:szCs w:val="24"/>
          </w:rPr>
          <w:delText>to reason about causes</w:delText>
        </w:r>
      </w:del>
      <w:ins w:id="333" w:author="Sobel, David" w:date="2023-09-28T11:11:00Z">
        <w:r w:rsidR="0093504B">
          <w:rPr>
            <w:rFonts w:ascii="Times New Roman" w:eastAsia="Times New Roman" w:hAnsi="Times New Roman" w:cs="Times New Roman"/>
            <w:sz w:val="24"/>
            <w:szCs w:val="24"/>
          </w:rPr>
          <w:t>about such inferences</w:t>
        </w:r>
      </w:ins>
      <w:r>
        <w:rPr>
          <w:rFonts w:ascii="Times New Roman" w:eastAsia="Times New Roman" w:hAnsi="Times New Roman" w:cs="Times New Roman"/>
          <w:sz w:val="24"/>
          <w:szCs w:val="24"/>
        </w:rPr>
        <w:t xml:space="preserve">. </w:t>
      </w:r>
      <w:del w:id="334" w:author="Sobel, David" w:date="2023-09-28T11:11:00Z">
        <w:r w:rsidDel="0093504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w:t>
      </w:r>
    </w:p>
    <w:p w14:paraId="1A749F21" w14:textId="77777777" w:rsidR="00905BF9" w:rsidRDefault="002C5BA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7097D99" w14:textId="344AB1A7" w:rsidR="00905BF9" w:rsidRDefault="002C5BA9" w:rsidP="000F3F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examine whether and how children engage in retrospective reasoning under more strenuous information processing demands, in which children must track the efficacy of more than two objects. Data for Experiment 1 indicated that when shown first that three objects activated a machine</w:t>
      </w:r>
      <w:ins w:id="335" w:author="Sobel, David" w:date="2023-09-28T11:14:00Z">
        <w:r w:rsidR="005B3F1F">
          <w:rPr>
            <w:rFonts w:ascii="Times New Roman" w:eastAsia="Times New Roman" w:hAnsi="Times New Roman" w:cs="Times New Roman"/>
            <w:sz w:val="24"/>
            <w:szCs w:val="24"/>
          </w:rPr>
          <w:t xml:space="preserve"> together</w:t>
        </w:r>
      </w:ins>
      <w:r>
        <w:rPr>
          <w:rFonts w:ascii="Times New Roman" w:eastAsia="Times New Roman" w:hAnsi="Times New Roman" w:cs="Times New Roman"/>
          <w:sz w:val="24"/>
          <w:szCs w:val="24"/>
        </w:rPr>
        <w:t xml:space="preserve">, and then that </w:t>
      </w:r>
      <w:ins w:id="336" w:author="Sobel, David" w:date="2023-09-28T11:14:00Z">
        <w:r w:rsidR="001E29C6">
          <w:rPr>
            <w:rFonts w:ascii="Times New Roman" w:eastAsia="Times New Roman" w:hAnsi="Times New Roman" w:cs="Times New Roman"/>
            <w:sz w:val="24"/>
            <w:szCs w:val="24"/>
          </w:rPr>
          <w:t xml:space="preserve">one of those objects did so individually, </w:t>
        </w:r>
      </w:ins>
      <w:del w:id="337" w:author="Sobel, David" w:date="2023-09-28T11:14:00Z">
        <w:r w:rsidDel="001E29C6">
          <w:rPr>
            <w:rFonts w:ascii="Times New Roman" w:eastAsia="Times New Roman" w:hAnsi="Times New Roman" w:cs="Times New Roman"/>
            <w:sz w:val="24"/>
            <w:szCs w:val="24"/>
          </w:rPr>
          <w:delText>a subset of those objects did so on their own,</w:delText>
        </w:r>
      </w:del>
      <w:r>
        <w:rPr>
          <w:rFonts w:ascii="Times New Roman" w:eastAsia="Times New Roman" w:hAnsi="Times New Roman" w:cs="Times New Roman"/>
          <w:sz w:val="24"/>
          <w:szCs w:val="24"/>
        </w:rPr>
        <w:t xml:space="preserve"> the</w:t>
      </w:r>
      <w:ins w:id="338" w:author="Sobel, David" w:date="2023-09-28T11:14:00Z">
        <w:r w:rsidR="001E29C6">
          <w:rPr>
            <w:rFonts w:ascii="Times New Roman" w:eastAsia="Times New Roman" w:hAnsi="Times New Roman" w:cs="Times New Roman"/>
            <w:sz w:val="24"/>
            <w:szCs w:val="24"/>
          </w:rPr>
          <w:t xml:space="preserve"> other two</w:t>
        </w:r>
      </w:ins>
      <w:r>
        <w:rPr>
          <w:rFonts w:ascii="Times New Roman" w:eastAsia="Times New Roman" w:hAnsi="Times New Roman" w:cs="Times New Roman"/>
          <w:sz w:val="24"/>
          <w:szCs w:val="24"/>
        </w:rPr>
        <w:t xml:space="preserve"> objects </w:t>
      </w:r>
      <w:del w:id="339" w:author="Sobel, David" w:date="2023-09-28T11:15:00Z">
        <w:r w:rsidDel="001E29C6">
          <w:rPr>
            <w:rFonts w:ascii="Times New Roman" w:eastAsia="Times New Roman" w:hAnsi="Times New Roman" w:cs="Times New Roman"/>
            <w:sz w:val="24"/>
            <w:szCs w:val="24"/>
          </w:rPr>
          <w:delText>not in that subset</w:delText>
        </w:r>
      </w:del>
      <w:r>
        <w:rPr>
          <w:rFonts w:ascii="Times New Roman" w:eastAsia="Times New Roman" w:hAnsi="Times New Roman" w:cs="Times New Roman"/>
          <w:sz w:val="24"/>
          <w:szCs w:val="24"/>
        </w:rPr>
        <w:t xml:space="preserve"> were judged as less likely to </w:t>
      </w:r>
      <w:ins w:id="340" w:author="Sobel, David" w:date="2023-09-28T11:15:00Z">
        <w:r w:rsidR="001E29C6">
          <w:rPr>
            <w:rFonts w:ascii="Times New Roman" w:eastAsia="Times New Roman" w:hAnsi="Times New Roman" w:cs="Times New Roman"/>
            <w:sz w:val="24"/>
            <w:szCs w:val="24"/>
          </w:rPr>
          <w:t xml:space="preserve">be efficacious </w:t>
        </w:r>
      </w:ins>
      <w:del w:id="341" w:author="Sobel, David" w:date="2023-09-28T11:15:00Z">
        <w:r w:rsidDel="001E29C6">
          <w:rPr>
            <w:rFonts w:ascii="Times New Roman" w:eastAsia="Times New Roman" w:hAnsi="Times New Roman" w:cs="Times New Roman"/>
            <w:sz w:val="24"/>
            <w:szCs w:val="24"/>
          </w:rPr>
          <w:delText xml:space="preserve">do so </w:delText>
        </w:r>
      </w:del>
      <w:r>
        <w:rPr>
          <w:rFonts w:ascii="Times New Roman" w:eastAsia="Times New Roman" w:hAnsi="Times New Roman" w:cs="Times New Roman"/>
          <w:sz w:val="24"/>
          <w:szCs w:val="24"/>
        </w:rPr>
        <w:t xml:space="preserve">than analogous objects in a control condition. When </w:t>
      </w:r>
      <w:del w:id="342" w:author="Sobel, David" w:date="2023-09-28T11:15:00Z">
        <w:r w:rsidDel="001E29C6">
          <w:rPr>
            <w:rFonts w:ascii="Times New Roman" w:eastAsia="Times New Roman" w:hAnsi="Times New Roman" w:cs="Times New Roman"/>
            <w:sz w:val="24"/>
            <w:szCs w:val="24"/>
          </w:rPr>
          <w:delText>the subset</w:delText>
        </w:r>
      </w:del>
      <w:ins w:id="343" w:author="Sobel, David" w:date="2023-09-28T11:15:00Z">
        <w:r w:rsidR="001E29C6">
          <w:rPr>
            <w:rFonts w:ascii="Times New Roman" w:eastAsia="Times New Roman" w:hAnsi="Times New Roman" w:cs="Times New Roman"/>
            <w:sz w:val="24"/>
            <w:szCs w:val="24"/>
          </w:rPr>
          <w:t>the individual object</w:t>
        </w:r>
      </w:ins>
      <w:r>
        <w:rPr>
          <w:rFonts w:ascii="Times New Roman" w:eastAsia="Times New Roman" w:hAnsi="Times New Roman" w:cs="Times New Roman"/>
          <w:sz w:val="24"/>
          <w:szCs w:val="24"/>
        </w:rPr>
        <w:t xml:space="preserve"> </w:t>
      </w:r>
      <w:del w:id="344" w:author="Sobel, David" w:date="2023-09-28T11:15:00Z">
        <w:r w:rsidDel="00A302AE">
          <w:rPr>
            <w:rFonts w:ascii="Times New Roman" w:eastAsia="Times New Roman" w:hAnsi="Times New Roman" w:cs="Times New Roman"/>
            <w:sz w:val="24"/>
            <w:szCs w:val="24"/>
          </w:rPr>
          <w:delText xml:space="preserve">of those objects </w:delText>
        </w:r>
      </w:del>
      <w:r>
        <w:rPr>
          <w:rFonts w:ascii="Times New Roman" w:eastAsia="Times New Roman" w:hAnsi="Times New Roman" w:cs="Times New Roman"/>
          <w:sz w:val="24"/>
          <w:szCs w:val="24"/>
        </w:rPr>
        <w:t xml:space="preserve">did not activate the machine on their own, judgments of the efficacy of the other objects were not different from the control condition. </w:t>
      </w:r>
      <w:ins w:id="345" w:author="Sobel, David" w:date="2023-09-28T11:17:00Z">
        <w:r w:rsidR="00FA0FDB">
          <w:rPr>
            <w:rFonts w:ascii="Times New Roman" w:eastAsia="Times New Roman" w:hAnsi="Times New Roman" w:cs="Times New Roman"/>
            <w:sz w:val="24"/>
            <w:szCs w:val="24"/>
          </w:rPr>
          <w:t xml:space="preserve">In Experiment 2, however, when two of the three objects </w:t>
        </w:r>
        <w:r w:rsidR="000F3F04">
          <w:rPr>
            <w:rFonts w:ascii="Times New Roman" w:eastAsia="Times New Roman" w:hAnsi="Times New Roman" w:cs="Times New Roman"/>
            <w:sz w:val="24"/>
            <w:szCs w:val="24"/>
          </w:rPr>
          <w:t>were revealed to together activate or not activate the machine subsequently, children did not show evidence of retrospective inference in either type of trial.</w:t>
        </w:r>
      </w:ins>
      <w:del w:id="346" w:author="Sobel, David" w:date="2023-09-28T11:17:00Z">
        <w:r w:rsidDel="000F3F04">
          <w:rPr>
            <w:rFonts w:ascii="Times New Roman" w:eastAsia="Times New Roman" w:hAnsi="Times New Roman" w:cs="Times New Roman"/>
            <w:sz w:val="24"/>
            <w:szCs w:val="24"/>
          </w:rPr>
          <w:delText>Neither of these results were borne out in Experiment 2.</w:delText>
        </w:r>
      </w:del>
    </w:p>
    <w:p w14:paraId="12240A6F" w14:textId="56CF47C4"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subsequently fit a Bayesian model and a connectionist model to the data </w:t>
      </w:r>
      <w:ins w:id="347" w:author="Sobel, David" w:date="2023-09-28T11:18:00Z">
        <w:r w:rsidR="000F3F04">
          <w:rPr>
            <w:rFonts w:ascii="Times New Roman" w:eastAsia="Times New Roman" w:hAnsi="Times New Roman" w:cs="Times New Roman"/>
            <w:sz w:val="24"/>
            <w:szCs w:val="24"/>
          </w:rPr>
          <w:t>from</w:t>
        </w:r>
      </w:ins>
      <w:del w:id="348" w:author="Sobel, David" w:date="2023-09-28T11:18:00Z">
        <w:r w:rsidDel="000F3F04">
          <w:rPr>
            <w:rFonts w:ascii="Times New Roman" w:eastAsia="Times New Roman" w:hAnsi="Times New Roman" w:cs="Times New Roman"/>
            <w:sz w:val="24"/>
            <w:szCs w:val="24"/>
          </w:rPr>
          <w:delText>in</w:delText>
        </w:r>
      </w:del>
      <w:r>
        <w:rPr>
          <w:rFonts w:ascii="Times New Roman" w:eastAsia="Times New Roman" w:hAnsi="Times New Roman" w:cs="Times New Roman"/>
          <w:sz w:val="24"/>
          <w:szCs w:val="24"/>
        </w:rPr>
        <w:t xml:space="preserve"> both experiments. The Bayesian model did make some qualitative predictions about retrospective reevaluation that were seen in children’s responses in Experiment 1</w:t>
      </w:r>
      <w:ins w:id="349" w:author="Sobel, David" w:date="2023-09-28T11:18:00Z">
        <w:r w:rsidR="000F3F0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not Experiment 2. However, overall, the connectionist model tended to provide better fits across the trials</w:t>
      </w:r>
      <w:r w:rsidR="00E91E87">
        <w:rPr>
          <w:rFonts w:ascii="Times New Roman" w:eastAsia="Times New Roman" w:hAnsi="Times New Roman" w:cs="Times New Roman"/>
          <w:sz w:val="24"/>
          <w:szCs w:val="24"/>
        </w:rPr>
        <w:t xml:space="preserve"> and experiments</w:t>
      </w:r>
      <w:r>
        <w:rPr>
          <w:rFonts w:ascii="Times New Roman" w:eastAsia="Times New Roman" w:hAnsi="Times New Roman" w:cs="Times New Roman"/>
          <w:sz w:val="24"/>
          <w:szCs w:val="24"/>
        </w:rPr>
        <w:t xml:space="preserve">. In contrast to findings where children only </w:t>
      </w:r>
      <w:r w:rsidR="00B405D7">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reason about two objects, increasing the demand characteristics of the experiment </w:t>
      </w:r>
      <w:r w:rsidR="00B405D7">
        <w:rPr>
          <w:rFonts w:ascii="Times New Roman" w:eastAsia="Times New Roman" w:hAnsi="Times New Roman" w:cs="Times New Roman"/>
          <w:sz w:val="24"/>
          <w:szCs w:val="24"/>
        </w:rPr>
        <w:t>caused</w:t>
      </w:r>
      <w:r>
        <w:rPr>
          <w:rFonts w:ascii="Times New Roman" w:eastAsia="Times New Roman" w:hAnsi="Times New Roman" w:cs="Times New Roman"/>
          <w:sz w:val="24"/>
          <w:szCs w:val="24"/>
        </w:rPr>
        <w:t xml:space="preserve"> children default to a more associative strategy. This was especially true in Experiment 2 where the information demands were even greater than that in Experiment 1.    </w:t>
      </w:r>
    </w:p>
    <w:p w14:paraId="0BB1127A" w14:textId="142E1878"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the connectionist model is that it provided a plausible account of t</w:t>
      </w:r>
      <w:r w:rsidR="004F322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nature of children’s associative </w:t>
      </w:r>
      <w:r w:rsidR="004F3226">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in the current study. This can be seen </w:t>
      </w:r>
      <w:r w:rsidR="00076B9F">
        <w:rPr>
          <w:rFonts w:ascii="Times New Roman" w:eastAsia="Times New Roman" w:hAnsi="Times New Roman" w:cs="Times New Roman"/>
          <w:sz w:val="24"/>
          <w:szCs w:val="24"/>
        </w:rPr>
        <w:t>perhaps most clearly</w:t>
      </w:r>
      <w:r>
        <w:rPr>
          <w:rFonts w:ascii="Times New Roman" w:eastAsia="Times New Roman" w:hAnsi="Times New Roman" w:cs="Times New Roman"/>
          <w:sz w:val="24"/>
          <w:szCs w:val="24"/>
        </w:rPr>
        <w:t xml:space="preserve"> when one considers how the model arrived at its judgements for the objects in the control trial in the backwards blocking condition. For example, when the model s</w:t>
      </w:r>
      <w:r w:rsidR="004F21C5">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three objects activate the machine together and then a fourth do so independently, it arrive</w:t>
      </w:r>
      <w:r w:rsidR="004F21C5">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at its causal judgements based on a relatively simple </w:t>
      </w:r>
      <w:del w:id="350" w:author="Sobel, David" w:date="2023-09-28T11:18:00Z">
        <w:r w:rsidDel="001C5B9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counting</w:t>
      </w:r>
      <w:del w:id="351" w:author="Sobel, David" w:date="2023-09-28T11:18:00Z">
        <w:r w:rsidDel="001C5B9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w:t>
      </w:r>
      <w:del w:id="352" w:author="Sobel, David" w:date="2023-09-28T11:18:00Z">
        <w:r w:rsidDel="001C5B9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machine’s activation</w:t>
      </w:r>
      <w:del w:id="353" w:author="Sobel, David" w:date="2023-09-28T11:18:00Z">
        <w:r w:rsidDel="001C5B9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(i.e., the output unit = 1) an equal number of times, the strength of the association between each object and the machine’s activation was equivalent. Given that the connectionist model provided a better fit overall </w:t>
      </w:r>
      <w:r w:rsidR="00AB69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and in </w:t>
      </w:r>
      <w:r w:rsidR="00AB69E7">
        <w:rPr>
          <w:rFonts w:ascii="Times New Roman" w:eastAsia="Times New Roman" w:hAnsi="Times New Roman" w:cs="Times New Roman"/>
          <w:sz w:val="24"/>
          <w:szCs w:val="24"/>
        </w:rPr>
        <w:lastRenderedPageBreak/>
        <w:t>various specific</w:t>
      </w:r>
      <w:r>
        <w:rPr>
          <w:rFonts w:ascii="Times New Roman" w:eastAsia="Times New Roman" w:hAnsi="Times New Roman" w:cs="Times New Roman"/>
          <w:sz w:val="24"/>
          <w:szCs w:val="24"/>
        </w:rPr>
        <w:t xml:space="preserve"> places</w:t>
      </w:r>
      <w:r w:rsidR="00AB69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the Bayesian model, it seems likely that children also (mostly) relied on a similar associative based counting procedure. </w:t>
      </w:r>
    </w:p>
    <w:p w14:paraId="231E971B" w14:textId="69E4F50E"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the Bayesian model predicted a clear difference between the causal effectiveness of the first three objects and the fourth object. Because the fourth object was placed on the machine by itself, its causal status as an effective object is unambiguous</w:t>
      </w:r>
      <w:ins w:id="354" w:author="Sobel, David" w:date="2023-09-28T11:19:00Z">
        <w:r w:rsidR="002C4A89">
          <w:rPr>
            <w:rFonts w:ascii="Times New Roman" w:eastAsia="Times New Roman" w:hAnsi="Times New Roman" w:cs="Times New Roman"/>
            <w:sz w:val="24"/>
            <w:szCs w:val="24"/>
          </w:rPr>
          <w:t xml:space="preserve"> and should be high</w:t>
        </w:r>
      </w:ins>
      <w:r>
        <w:rPr>
          <w:rFonts w:ascii="Times New Roman" w:eastAsia="Times New Roman" w:hAnsi="Times New Roman" w:cs="Times New Roman"/>
          <w:sz w:val="24"/>
          <w:szCs w:val="24"/>
        </w:rPr>
        <w:t xml:space="preserve">. </w:t>
      </w:r>
      <w:commentRangeStart w:id="355"/>
      <w:r>
        <w:rPr>
          <w:rFonts w:ascii="Times New Roman" w:eastAsia="Times New Roman" w:hAnsi="Times New Roman" w:cs="Times New Roman"/>
          <w:sz w:val="24"/>
          <w:szCs w:val="24"/>
        </w:rPr>
        <w:t xml:space="preserve">In contrast, </w:t>
      </w:r>
      <w:ins w:id="356" w:author="Sobel, David" w:date="2023-09-28T11:20:00Z">
        <w:r w:rsidR="00FA7607">
          <w:rPr>
            <w:rFonts w:ascii="Times New Roman" w:eastAsia="Times New Roman" w:hAnsi="Times New Roman" w:cs="Times New Roman"/>
            <w:sz w:val="24"/>
            <w:szCs w:val="24"/>
          </w:rPr>
          <w:t xml:space="preserve">when all children know is that </w:t>
        </w:r>
        <w:r w:rsidR="00601895">
          <w:rPr>
            <w:rFonts w:ascii="Times New Roman" w:eastAsia="Times New Roman" w:hAnsi="Times New Roman" w:cs="Times New Roman"/>
            <w:sz w:val="24"/>
            <w:szCs w:val="24"/>
          </w:rPr>
          <w:t>three objects activate the machine together, they only conclusion they can come to is that at least</w:t>
        </w:r>
        <w:r w:rsidR="00FA760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one of the other three objects have efficacy</w:t>
      </w:r>
      <w:ins w:id="357" w:author="Sobel, David" w:date="2023-09-28T11:20:00Z">
        <w:r w:rsidR="00601895">
          <w:rPr>
            <w:rFonts w:ascii="Times New Roman" w:eastAsia="Times New Roman" w:hAnsi="Times New Roman" w:cs="Times New Roman"/>
            <w:sz w:val="24"/>
            <w:szCs w:val="24"/>
          </w:rPr>
          <w:t>. A Bayesian model predicts that the</w:t>
        </w:r>
        <w:r w:rsidR="00024CC7">
          <w:rPr>
            <w:rFonts w:ascii="Times New Roman" w:eastAsia="Times New Roman" w:hAnsi="Times New Roman" w:cs="Times New Roman"/>
            <w:sz w:val="24"/>
            <w:szCs w:val="24"/>
          </w:rPr>
          <w:t xml:space="preserve"> </w:t>
        </w:r>
      </w:ins>
      <w:del w:id="358" w:author="Sobel, David" w:date="2023-09-28T11:20:00Z">
        <w:r w:rsidDel="00024CC7">
          <w:rPr>
            <w:rFonts w:ascii="Times New Roman" w:eastAsia="Times New Roman" w:hAnsi="Times New Roman" w:cs="Times New Roman"/>
            <w:sz w:val="24"/>
            <w:szCs w:val="24"/>
          </w:rPr>
          <w:delText>, so the</w:delText>
        </w:r>
      </w:del>
      <w:r>
        <w:rPr>
          <w:rFonts w:ascii="Times New Roman" w:eastAsia="Times New Roman" w:hAnsi="Times New Roman" w:cs="Times New Roman"/>
          <w:sz w:val="24"/>
          <w:szCs w:val="24"/>
        </w:rPr>
        <w:t xml:space="preserve"> probability that each is efficacious is greater than the base rate, but not </w:t>
      </w:r>
      <w:ins w:id="359" w:author="Sobel, David" w:date="2023-09-28T11:21:00Z">
        <w:r w:rsidR="00024CC7">
          <w:rPr>
            <w:rFonts w:ascii="Times New Roman" w:eastAsia="Times New Roman" w:hAnsi="Times New Roman" w:cs="Times New Roman"/>
            <w:sz w:val="24"/>
            <w:szCs w:val="24"/>
          </w:rPr>
          <w:t xml:space="preserve">necessarily </w:t>
        </w:r>
      </w:ins>
      <w:r>
        <w:rPr>
          <w:rFonts w:ascii="Times New Roman" w:eastAsia="Times New Roman" w:hAnsi="Times New Roman" w:cs="Times New Roman"/>
          <w:sz w:val="24"/>
          <w:szCs w:val="24"/>
        </w:rPr>
        <w:t xml:space="preserve">at ceiling. Whereas the Bayesian model made qualitative predictions about retrospective reevaluation in the experimental trials that were mostly upheld (at least in Experiment 1), </w:t>
      </w:r>
      <w:del w:id="360" w:author="Sobel, David" w:date="2023-09-28T11:21:00Z">
        <w:r w:rsidDel="00024CC7">
          <w:rPr>
            <w:rFonts w:ascii="Times New Roman" w:eastAsia="Times New Roman" w:hAnsi="Times New Roman" w:cs="Times New Roman"/>
            <w:sz w:val="24"/>
            <w:szCs w:val="24"/>
          </w:rPr>
          <w:delText>this difference between ceiling and non-ceiling level responses</w:delText>
        </w:r>
      </w:del>
      <w:ins w:id="361" w:author="Sobel, David" w:date="2023-09-28T11:21:00Z">
        <w:r w:rsidR="00024CC7">
          <w:rPr>
            <w:rFonts w:ascii="Times New Roman" w:eastAsia="Times New Roman" w:hAnsi="Times New Roman" w:cs="Times New Roman"/>
            <w:sz w:val="24"/>
            <w:szCs w:val="24"/>
          </w:rPr>
          <w:t xml:space="preserve">children made </w:t>
        </w:r>
        <w:r w:rsidR="00AD4C03">
          <w:rPr>
            <w:rFonts w:ascii="Times New Roman" w:eastAsia="Times New Roman" w:hAnsi="Times New Roman" w:cs="Times New Roman"/>
            <w:sz w:val="24"/>
            <w:szCs w:val="24"/>
          </w:rPr>
          <w:t xml:space="preserve">closer to </w:t>
        </w:r>
        <w:r w:rsidR="00024CC7">
          <w:rPr>
            <w:rFonts w:ascii="Times New Roman" w:eastAsia="Times New Roman" w:hAnsi="Times New Roman" w:cs="Times New Roman"/>
            <w:sz w:val="24"/>
            <w:szCs w:val="24"/>
          </w:rPr>
          <w:t>ceiling-level responses</w:t>
        </w:r>
        <w:r w:rsidR="00AD4C03">
          <w:rPr>
            <w:rFonts w:ascii="Times New Roman" w:eastAsia="Times New Roman" w:hAnsi="Times New Roman" w:cs="Times New Roman"/>
            <w:sz w:val="24"/>
            <w:szCs w:val="24"/>
          </w:rPr>
          <w:t xml:space="preserve"> in the control trials (particularl</w:t>
        </w:r>
      </w:ins>
      <w:ins w:id="362" w:author="Sobel, David" w:date="2023-09-28T11:22:00Z">
        <w:r w:rsidR="00AD4C03">
          <w:rPr>
            <w:rFonts w:ascii="Times New Roman" w:eastAsia="Times New Roman" w:hAnsi="Times New Roman" w:cs="Times New Roman"/>
            <w:sz w:val="24"/>
            <w:szCs w:val="24"/>
          </w:rPr>
          <w:t>y in Experiment 2)</w:t>
        </w:r>
      </w:ins>
      <w:ins w:id="363" w:author="Sobel, David" w:date="2023-09-28T11:24:00Z">
        <w:r w:rsidR="00AD4C03">
          <w:rPr>
            <w:rFonts w:ascii="Times New Roman" w:eastAsia="Times New Roman" w:hAnsi="Times New Roman" w:cs="Times New Roman"/>
            <w:sz w:val="24"/>
            <w:szCs w:val="24"/>
          </w:rPr>
          <w:t>.</w:t>
        </w:r>
      </w:ins>
      <w:del w:id="364" w:author="Sobel, David" w:date="2023-09-28T11:24:00Z">
        <w:r w:rsidDel="00AD4C03">
          <w:rPr>
            <w:rFonts w:ascii="Times New Roman" w:eastAsia="Times New Roman" w:hAnsi="Times New Roman" w:cs="Times New Roman"/>
            <w:sz w:val="24"/>
            <w:szCs w:val="24"/>
          </w:rPr>
          <w:delText xml:space="preserve"> was not present in the data.    </w:delText>
        </w:r>
        <w:commentRangeEnd w:id="355"/>
        <w:r w:rsidR="008F0F43" w:rsidDel="00AD4C03">
          <w:rPr>
            <w:rStyle w:val="CommentReference"/>
          </w:rPr>
          <w:commentReference w:id="355"/>
        </w:r>
      </w:del>
    </w:p>
    <w:p w14:paraId="6797B6E8" w14:textId="41552A71"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accounted for why children engaged in retrospective reevaluation in Experiment 1 but not in Experiment 2? The current study suggests that when tasks exceed children’s information-processing abilities, children will resort to less sophisticated strategies and cognitive mechanisms such as associative learning (e.g., Cohen et al., 2002), </w:t>
      </w:r>
      <w:del w:id="365" w:author="Sobel, David" w:date="2023-09-28T11:24:00Z">
        <w:r w:rsidDel="00AD4C03">
          <w:rPr>
            <w:rFonts w:ascii="Times New Roman" w:eastAsia="Times New Roman" w:hAnsi="Times New Roman" w:cs="Times New Roman"/>
            <w:sz w:val="24"/>
            <w:szCs w:val="24"/>
          </w:rPr>
          <w:delText>despite the fact that</w:delText>
        </w:r>
      </w:del>
      <w:ins w:id="366" w:author="Sobel, David" w:date="2023-09-28T11:24:00Z">
        <w:r w:rsidR="00AD4C03">
          <w:rPr>
            <w:rFonts w:ascii="Times New Roman" w:eastAsia="Times New Roman" w:hAnsi="Times New Roman" w:cs="Times New Roman"/>
            <w:sz w:val="24"/>
            <w:szCs w:val="24"/>
          </w:rPr>
          <w:t>even though</w:t>
        </w:r>
      </w:ins>
      <w:r>
        <w:rPr>
          <w:rFonts w:ascii="Times New Roman" w:eastAsia="Times New Roman" w:hAnsi="Times New Roman" w:cs="Times New Roman"/>
          <w:sz w:val="24"/>
          <w:szCs w:val="24"/>
        </w:rPr>
        <w:t xml:space="preserve"> multiple processes (in this case, associative learning and Bayesian inference) may be simultaneously in operation but to different </w:t>
      </w:r>
      <w:commentRangeStart w:id="367"/>
      <w:r>
        <w:rPr>
          <w:rFonts w:ascii="Times New Roman" w:eastAsia="Times New Roman" w:hAnsi="Times New Roman" w:cs="Times New Roman"/>
          <w:sz w:val="24"/>
          <w:szCs w:val="24"/>
        </w:rPr>
        <w:t>degrees.</w:t>
      </w:r>
      <w:commentRangeEnd w:id="367"/>
      <w:r w:rsidR="006455D7">
        <w:rPr>
          <w:rStyle w:val="CommentReference"/>
        </w:rPr>
        <w:commentReference w:id="367"/>
      </w:r>
    </w:p>
    <w:p w14:paraId="4250C2CA" w14:textId="26978ED2"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w:t>
      </w:r>
      <w:del w:id="368" w:author="Sobel, David" w:date="2023-09-28T11:27:00Z">
        <w:r w:rsidDel="006455D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First, in the present study, children’s reasoning overall was more consistent with an associative model than one that is described by Bayesian inference. Yet that does not mean that Bayesian models could not explain the data under some circumstances. For instance, </w:t>
      </w:r>
      <w:ins w:id="369" w:author="Sobel, David" w:date="2023-09-28T11:28:00Z">
        <w:r w:rsidR="00277968">
          <w:rPr>
            <w:rFonts w:ascii="Times New Roman" w:eastAsia="Times New Roman" w:hAnsi="Times New Roman" w:cs="Times New Roman"/>
            <w:sz w:val="24"/>
            <w:szCs w:val="24"/>
          </w:rPr>
          <w:t xml:space="preserve">one of the pieces of evidence for a Bayesian </w:t>
        </w:r>
        <w:r w:rsidR="00277968">
          <w:rPr>
            <w:rFonts w:ascii="Times New Roman" w:eastAsia="Times New Roman" w:hAnsi="Times New Roman" w:cs="Times New Roman"/>
            <w:sz w:val="24"/>
            <w:szCs w:val="24"/>
          </w:rPr>
          <w:lastRenderedPageBreak/>
          <w:t xml:space="preserve">description of causal inference is that children are sensitive to and make different inferences about the base rates of </w:t>
        </w:r>
        <w:r w:rsidR="00A459E7">
          <w:rPr>
            <w:rFonts w:ascii="Times New Roman" w:eastAsia="Times New Roman" w:hAnsi="Times New Roman" w:cs="Times New Roman"/>
            <w:sz w:val="24"/>
            <w:szCs w:val="24"/>
          </w:rPr>
          <w:t>causal properties (</w:t>
        </w:r>
      </w:ins>
      <w:ins w:id="370" w:author="Sobel, David" w:date="2023-09-28T11:29:00Z">
        <w:r w:rsidR="00F03024">
          <w:rPr>
            <w:rFonts w:ascii="Times New Roman" w:eastAsia="Times New Roman" w:hAnsi="Times New Roman" w:cs="Times New Roman"/>
            <w:sz w:val="24"/>
            <w:szCs w:val="24"/>
          </w:rPr>
          <w:t>e.g., Griffiths et al</w:t>
        </w:r>
      </w:ins>
      <w:ins w:id="371" w:author="Sobel, David" w:date="2023-09-28T11:30:00Z">
        <w:r w:rsidR="00F03024">
          <w:rPr>
            <w:rFonts w:ascii="Times New Roman" w:eastAsia="Times New Roman" w:hAnsi="Times New Roman" w:cs="Times New Roman"/>
            <w:sz w:val="24"/>
            <w:szCs w:val="24"/>
          </w:rPr>
          <w:t xml:space="preserve">., 2011; </w:t>
        </w:r>
      </w:ins>
      <w:ins w:id="372" w:author="Sobel, David" w:date="2023-09-28T11:28:00Z">
        <w:r w:rsidR="00A459E7">
          <w:rPr>
            <w:rFonts w:ascii="Times New Roman" w:eastAsia="Times New Roman" w:hAnsi="Times New Roman" w:cs="Times New Roman"/>
            <w:sz w:val="24"/>
            <w:szCs w:val="24"/>
          </w:rPr>
          <w:t>Sobel et a</w:t>
        </w:r>
      </w:ins>
      <w:ins w:id="373" w:author="Sobel, David" w:date="2023-09-28T11:29:00Z">
        <w:r w:rsidR="00A459E7">
          <w:rPr>
            <w:rFonts w:ascii="Times New Roman" w:eastAsia="Times New Roman" w:hAnsi="Times New Roman" w:cs="Times New Roman"/>
            <w:sz w:val="24"/>
            <w:szCs w:val="24"/>
          </w:rPr>
          <w:t xml:space="preserve">l., 2004; Sobel &amp; Munro, 2009). </w:t>
        </w:r>
      </w:ins>
      <w:ins w:id="374" w:author="Sobel, David" w:date="2023-09-28T11:30:00Z">
        <w:r w:rsidR="00B41C0E">
          <w:rPr>
            <w:rFonts w:ascii="Times New Roman" w:eastAsia="Times New Roman" w:hAnsi="Times New Roman" w:cs="Times New Roman"/>
            <w:sz w:val="24"/>
            <w:szCs w:val="24"/>
          </w:rPr>
          <w:t xml:space="preserve">Here, we did not present children with base rates prior to their making an inference. If we were to have done so, and in the case where the base rate of object’s efficacy was rare, </w:t>
        </w:r>
      </w:ins>
      <w:del w:id="375" w:author="Sobel, David" w:date="2023-09-28T11:29:00Z">
        <w:r w:rsidDel="00A459E7">
          <w:rPr>
            <w:rFonts w:ascii="Times New Roman" w:eastAsia="Times New Roman" w:hAnsi="Times New Roman" w:cs="Times New Roman"/>
            <w:sz w:val="24"/>
            <w:szCs w:val="24"/>
          </w:rPr>
          <w:delText>i</w:delText>
        </w:r>
      </w:del>
      <w:del w:id="376" w:author="Sobel, David" w:date="2023-09-28T11:30:00Z">
        <w:r w:rsidDel="00B41C0E">
          <w:rPr>
            <w:rFonts w:ascii="Times New Roman" w:eastAsia="Times New Roman" w:hAnsi="Times New Roman" w:cs="Times New Roman"/>
            <w:sz w:val="24"/>
            <w:szCs w:val="24"/>
          </w:rPr>
          <w:delText xml:space="preserve">n cases where the causal efficacy is shown to be rare, </w:delText>
        </w:r>
      </w:del>
      <w:r>
        <w:rPr>
          <w:rFonts w:ascii="Times New Roman" w:eastAsia="Times New Roman" w:hAnsi="Times New Roman" w:cs="Times New Roman"/>
          <w:sz w:val="24"/>
          <w:szCs w:val="24"/>
        </w:rPr>
        <w:t>children might be cued not to use an associative</w:t>
      </w:r>
      <w:ins w:id="377" w:author="Sobel, David" w:date="2023-09-28T11:30:00Z">
        <w:r w:rsidR="00B41C0E">
          <w:rPr>
            <w:rFonts w:ascii="Times New Roman" w:eastAsia="Times New Roman" w:hAnsi="Times New Roman" w:cs="Times New Roman"/>
            <w:sz w:val="24"/>
            <w:szCs w:val="24"/>
          </w:rPr>
          <w:t xml:space="preserve"> </w:t>
        </w:r>
      </w:ins>
      <w:del w:id="378" w:author="Sobel, David" w:date="2023-09-28T11:30:00Z">
        <w:r w:rsidDel="00B41C0E">
          <w:rPr>
            <w:rFonts w:ascii="Times New Roman" w:eastAsia="Times New Roman" w:hAnsi="Times New Roman" w:cs="Times New Roman"/>
            <w:sz w:val="24"/>
            <w:szCs w:val="24"/>
          </w:rPr>
          <w:delText xml:space="preserve"> based </w:delText>
        </w:r>
      </w:del>
      <w:r>
        <w:rPr>
          <w:rFonts w:ascii="Times New Roman" w:eastAsia="Times New Roman" w:hAnsi="Times New Roman" w:cs="Times New Roman"/>
          <w:sz w:val="24"/>
          <w:szCs w:val="24"/>
        </w:rPr>
        <w:t xml:space="preserve">counting strategy, even </w:t>
      </w:r>
      <w:ins w:id="379" w:author="Sobel, David" w:date="2023-09-28T11:31:00Z">
        <w:r w:rsidR="00B41C0E">
          <w:rPr>
            <w:rFonts w:ascii="Times New Roman" w:eastAsia="Times New Roman" w:hAnsi="Times New Roman" w:cs="Times New Roman"/>
            <w:sz w:val="24"/>
            <w:szCs w:val="24"/>
          </w:rPr>
          <w:t xml:space="preserve">given </w:t>
        </w:r>
      </w:ins>
      <w:del w:id="380" w:author="Sobel, David" w:date="2023-09-28T11:31:00Z">
        <w:r w:rsidDel="00B41C0E">
          <w:rPr>
            <w:rFonts w:ascii="Times New Roman" w:eastAsia="Times New Roman" w:hAnsi="Times New Roman" w:cs="Times New Roman"/>
            <w:sz w:val="24"/>
            <w:szCs w:val="24"/>
          </w:rPr>
          <w:delText xml:space="preserve">when faced with </w:delText>
        </w:r>
      </w:del>
      <w:r>
        <w:rPr>
          <w:rFonts w:ascii="Times New Roman" w:eastAsia="Times New Roman" w:hAnsi="Times New Roman" w:cs="Times New Roman"/>
          <w:sz w:val="24"/>
          <w:szCs w:val="24"/>
        </w:rPr>
        <w:t xml:space="preserve">multiple potential causes. In other words,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simple connectionist model that we used to simulate the data here would be less explanatory than the Bayesian model we present.  </w:t>
      </w:r>
    </w:p>
    <w:p w14:paraId="2F4D976D"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4EB6F47B" w14:textId="77777777" w:rsidR="00905BF9" w:rsidRDefault="002C5B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aggregating a group of children’s yes/no responses and fitting those averages to a model’s stochastic prediction. Previous studies on children’s causal inferences used such an approach. Studies with adults, however, asked them </w:t>
      </w:r>
      <w:r>
        <w:rPr>
          <w:rFonts w:ascii="Times New Roman" w:eastAsia="Times New Roman" w:hAnsi="Times New Roman" w:cs="Times New Roman"/>
          <w:sz w:val="24"/>
          <w:szCs w:val="24"/>
        </w:rPr>
        <w:lastRenderedPageBreak/>
        <w:t xml:space="preserve">to make more graded inferences (e.g., rate on a scale of 1-10 how likely a particular object caused the machine to activate). Given that we investigated a slightly older sample than some other studies of retrospective reasoning in children, such a graded response measure could be used in a reproduction of these studies. This could further help distinguish between the qualitative predictions of each model and the quantitative model fits.      </w:t>
      </w:r>
    </w:p>
    <w:p w14:paraId="5BCE0240" w14:textId="173478C8" w:rsidR="00905BF9" w:rsidRDefault="004E45C8">
      <w:pPr>
        <w:spacing w:after="0" w:line="480" w:lineRule="auto"/>
        <w:ind w:firstLine="720"/>
        <w:rPr>
          <w:rFonts w:ascii="Times New Roman" w:eastAsia="Times New Roman" w:hAnsi="Times New Roman" w:cs="Times New Roman"/>
          <w:sz w:val="24"/>
          <w:szCs w:val="24"/>
        </w:rPr>
      </w:pPr>
      <w:ins w:id="381" w:author="Sobel, David" w:date="2023-09-28T11:31:00Z">
        <w:r>
          <w:rPr>
            <w:rFonts w:ascii="Times New Roman" w:eastAsia="Times New Roman" w:hAnsi="Times New Roman" w:cs="Times New Roman"/>
            <w:sz w:val="24"/>
            <w:szCs w:val="24"/>
          </w:rPr>
          <w:t xml:space="preserve">Fourth, we saw </w:t>
        </w:r>
      </w:ins>
      <w:del w:id="382" w:author="Sobel, David" w:date="2023-09-28T11:31:00Z">
        <w:r w:rsidR="002C5BA9" w:rsidDel="004E45C8">
          <w:rPr>
            <w:rFonts w:ascii="Times New Roman" w:eastAsia="Times New Roman" w:hAnsi="Times New Roman" w:cs="Times New Roman"/>
            <w:sz w:val="24"/>
            <w:szCs w:val="24"/>
          </w:rPr>
          <w:delText>A fourth potenti</w:delText>
        </w:r>
      </w:del>
      <w:ins w:id="383" w:author="Sobel, David" w:date="2023-09-28T11:31:00Z">
        <w:r>
          <w:rPr>
            <w:rFonts w:ascii="Times New Roman" w:eastAsia="Times New Roman" w:hAnsi="Times New Roman" w:cs="Times New Roman"/>
            <w:sz w:val="24"/>
            <w:szCs w:val="24"/>
          </w:rPr>
          <w:t xml:space="preserve">no </w:t>
        </w:r>
      </w:ins>
      <w:del w:id="384" w:author="Sobel, David" w:date="2023-09-28T11:31:00Z">
        <w:r w:rsidR="002C5BA9" w:rsidDel="004E45C8">
          <w:rPr>
            <w:rFonts w:ascii="Times New Roman" w:eastAsia="Times New Roman" w:hAnsi="Times New Roman" w:cs="Times New Roman"/>
            <w:sz w:val="24"/>
            <w:szCs w:val="24"/>
          </w:rPr>
          <w:delText>al criticism concerns the absence of</w:delText>
        </w:r>
      </w:del>
      <w:r w:rsidR="002C5BA9">
        <w:rPr>
          <w:rFonts w:ascii="Times New Roman" w:eastAsia="Times New Roman" w:hAnsi="Times New Roman" w:cs="Times New Roman"/>
          <w:sz w:val="24"/>
          <w:szCs w:val="24"/>
        </w:rPr>
        <w:t xml:space="preserve"> developmental change in children’s </w:t>
      </w:r>
      <w:del w:id="385" w:author="Sobel, David" w:date="2023-09-28T11:31:00Z">
        <w:r w:rsidR="002C5BA9" w:rsidDel="004E45C8">
          <w:rPr>
            <w:rFonts w:ascii="Times New Roman" w:eastAsia="Times New Roman" w:hAnsi="Times New Roman" w:cs="Times New Roman"/>
            <w:sz w:val="24"/>
            <w:szCs w:val="24"/>
          </w:rPr>
          <w:delText xml:space="preserve">current </w:delText>
        </w:r>
      </w:del>
      <w:r w:rsidR="002C5BA9">
        <w:rPr>
          <w:rFonts w:ascii="Times New Roman" w:eastAsia="Times New Roman" w:hAnsi="Times New Roman" w:cs="Times New Roman"/>
          <w:sz w:val="24"/>
          <w:szCs w:val="24"/>
        </w:rPr>
        <w:t xml:space="preserve">retrospective reevaluations: Children’s backwards blocking and indirect screening-off inferences were unrelated to age in </w:t>
      </w:r>
      <w:ins w:id="386" w:author="Sobel, David" w:date="2023-09-28T11:32:00Z">
        <w:r>
          <w:rPr>
            <w:rFonts w:ascii="Times New Roman" w:eastAsia="Times New Roman" w:hAnsi="Times New Roman" w:cs="Times New Roman"/>
            <w:sz w:val="24"/>
            <w:szCs w:val="24"/>
          </w:rPr>
          <w:t xml:space="preserve">both </w:t>
        </w:r>
        <w:proofErr w:type="spellStart"/>
        <w:r>
          <w:rPr>
            <w:rFonts w:ascii="Times New Roman" w:eastAsia="Times New Roman" w:hAnsi="Times New Roman" w:cs="Times New Roman"/>
            <w:sz w:val="24"/>
            <w:szCs w:val="24"/>
          </w:rPr>
          <w:t>expeirments</w:t>
        </w:r>
      </w:ins>
      <w:proofErr w:type="spellEnd"/>
      <w:del w:id="387" w:author="Sobel, David" w:date="2023-09-28T11:32:00Z">
        <w:r w:rsidR="002C5BA9" w:rsidDel="004E45C8">
          <w:rPr>
            <w:rFonts w:ascii="Times New Roman" w:eastAsia="Times New Roman" w:hAnsi="Times New Roman" w:cs="Times New Roman"/>
            <w:sz w:val="24"/>
            <w:szCs w:val="24"/>
          </w:rPr>
          <w:delText>the current study</w:delText>
        </w:r>
      </w:del>
      <w:r w:rsidR="002C5BA9">
        <w:rPr>
          <w:rFonts w:ascii="Times New Roman" w:eastAsia="Times New Roman" w:hAnsi="Times New Roman" w:cs="Times New Roman"/>
          <w:sz w:val="24"/>
          <w:szCs w:val="24"/>
        </w:rPr>
        <w:t xml:space="preserve">. Although we failed to observe an age effect, the current results do have developmental implications. If we are correct that children resort to more associative forms of processing when their information-processing abilities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Although it remains to be seen whether these predictions will hold in younger children, recent data by Benton and </w:t>
      </w:r>
      <w:proofErr w:type="spellStart"/>
      <w:r w:rsidR="002C5BA9">
        <w:rPr>
          <w:rFonts w:ascii="Times New Roman" w:eastAsia="Times New Roman" w:hAnsi="Times New Roman" w:cs="Times New Roman"/>
          <w:sz w:val="24"/>
          <w:szCs w:val="24"/>
        </w:rPr>
        <w:t>Rakison</w:t>
      </w:r>
      <w:proofErr w:type="spellEnd"/>
      <w:r w:rsidR="002C5BA9">
        <w:rPr>
          <w:rFonts w:ascii="Times New Roman" w:eastAsia="Times New Roman" w:hAnsi="Times New Roman" w:cs="Times New Roman"/>
          <w:sz w:val="24"/>
          <w:szCs w:val="24"/>
        </w:rPr>
        <w:t xml:space="preserve"> (2023) do support these predictions: In a study that was similar in many ways to the current one—including in the use of three and four objects—adults’ backwards </w:t>
      </w:r>
      <w:r w:rsidR="002C5BA9">
        <w:rPr>
          <w:rFonts w:ascii="Times New Roman" w:eastAsia="Times New Roman" w:hAnsi="Times New Roman" w:cs="Times New Roman"/>
          <w:sz w:val="24"/>
          <w:szCs w:val="24"/>
        </w:rPr>
        <w:lastRenderedPageBreak/>
        <w:t xml:space="preserve">blocking inferences better aligned with Bayesian processes than associative ones. When one considers this finding </w:t>
      </w:r>
      <w:ins w:id="388" w:author="Sobel, David" w:date="2023-09-28T11:32:00Z">
        <w:r w:rsidR="00796716">
          <w:rPr>
            <w:rFonts w:ascii="Times New Roman" w:eastAsia="Times New Roman" w:hAnsi="Times New Roman" w:cs="Times New Roman"/>
            <w:sz w:val="24"/>
            <w:szCs w:val="24"/>
          </w:rPr>
          <w:t xml:space="preserve">given </w:t>
        </w:r>
      </w:ins>
      <w:del w:id="389" w:author="Sobel, David" w:date="2023-09-28T11:32:00Z">
        <w:r w:rsidR="002C5BA9" w:rsidDel="00796716">
          <w:rPr>
            <w:rFonts w:ascii="Times New Roman" w:eastAsia="Times New Roman" w:hAnsi="Times New Roman" w:cs="Times New Roman"/>
            <w:sz w:val="24"/>
            <w:szCs w:val="24"/>
          </w:rPr>
          <w:delText>in light of t</w:delText>
        </w:r>
      </w:del>
      <w:ins w:id="390" w:author="Sobel, David" w:date="2023-09-28T11:32:00Z">
        <w:r w:rsidR="00796716">
          <w:rPr>
            <w:rFonts w:ascii="Times New Roman" w:eastAsia="Times New Roman" w:hAnsi="Times New Roman" w:cs="Times New Roman"/>
            <w:sz w:val="24"/>
            <w:szCs w:val="24"/>
          </w:rPr>
          <w:t>t</w:t>
        </w:r>
      </w:ins>
      <w:r w:rsidR="002C5BA9">
        <w:rPr>
          <w:rFonts w:ascii="Times New Roman" w:eastAsia="Times New Roman" w:hAnsi="Times New Roman" w:cs="Times New Roman"/>
          <w:sz w:val="24"/>
          <w:szCs w:val="24"/>
        </w:rPr>
        <w:t>he current results, a clearer developmental picture emerges. Together,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09393CDA" w14:textId="77777777" w:rsidR="00905BF9" w:rsidRDefault="002C5BA9">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73E02460" w14:textId="32FB2B25" w:rsidR="00905BF9" w:rsidRDefault="002C5BA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w:t>
      </w:r>
      <w:del w:id="391" w:author="Sobel, David" w:date="2023-09-28T11:32:00Z">
        <w:r w:rsidDel="00796716">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78E06504" w14:textId="77777777" w:rsidR="00905BF9" w:rsidRDefault="002C5BA9">
      <w:pPr>
        <w:rPr>
          <w:rFonts w:ascii="Times New Roman" w:eastAsia="Times New Roman" w:hAnsi="Times New Roman" w:cs="Times New Roman"/>
          <w:color w:val="000000"/>
          <w:sz w:val="24"/>
          <w:szCs w:val="24"/>
        </w:rPr>
      </w:pPr>
      <w:r>
        <w:br w:type="page"/>
      </w:r>
    </w:p>
    <w:p w14:paraId="53904B41" w14:textId="77777777" w:rsidR="00905BF9" w:rsidRDefault="002C5BA9">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61A3DFBE"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66CB61C6"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2372DC65"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087DE503"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60C7612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5BE716CB"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4B624CBA"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15265364"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7A59D24E"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62E5F644"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2B257954"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57AC5133"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08B3E886"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78EC0BBB"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128B07D6"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7AB85CCD"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0DCD304B"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13C25EA0"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22B4EE81"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122E7E31"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1CABE18A"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08F8266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2E60AE5"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3E3CC5FD"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3C8449BC"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3A0D8E6F"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51E09B3"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5C66D58B"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701B1434"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59E2FF82"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7470F85D"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2CF4F555"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4C7486EF"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2D695C7C"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3E0DDCD6"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34DDC4C6"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3AD2C143"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424CFF4E"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1EEB369E"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409B18BA"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19105C6F"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23B6BF0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34CB4BEE"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62CC1E0"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E16951A"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362E17C"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7371201F"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55EA2971" w14:textId="77777777" w:rsidR="00905BF9" w:rsidRDefault="002C5BA9">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1344A859"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4BFB1F12"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7BE3CCFA" w14:textId="77777777" w:rsidR="00905BF9" w:rsidRPr="00F40946" w:rsidRDefault="002C5BA9">
      <w:pPr>
        <w:spacing w:after="0" w:line="480" w:lineRule="auto"/>
        <w:ind w:left="720" w:hanging="720"/>
        <w:rPr>
          <w:rFonts w:ascii="Times New Roman" w:eastAsia="Times New Roman" w:hAnsi="Times New Roman" w:cs="Times New Roman"/>
          <w:color w:val="222222"/>
          <w:sz w:val="24"/>
          <w:szCs w:val="24"/>
          <w:highlight w:val="white"/>
          <w:lang w:val="fr-FR"/>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 xml:space="preserve">-Collier, C. (1999). The development of infant memory. </w:t>
      </w:r>
      <w:proofErr w:type="spellStart"/>
      <w:r w:rsidRPr="00F40946">
        <w:rPr>
          <w:rFonts w:ascii="Times New Roman" w:eastAsia="Times New Roman" w:hAnsi="Times New Roman" w:cs="Times New Roman"/>
          <w:color w:val="222222"/>
          <w:sz w:val="24"/>
          <w:szCs w:val="24"/>
          <w:highlight w:val="white"/>
          <w:lang w:val="fr-FR"/>
        </w:rPr>
        <w:t>Current</w:t>
      </w:r>
      <w:proofErr w:type="spellEnd"/>
      <w:r w:rsidRPr="00F40946">
        <w:rPr>
          <w:rFonts w:ascii="Times New Roman" w:eastAsia="Times New Roman" w:hAnsi="Times New Roman" w:cs="Times New Roman"/>
          <w:color w:val="222222"/>
          <w:sz w:val="24"/>
          <w:szCs w:val="24"/>
          <w:highlight w:val="white"/>
          <w:lang w:val="fr-FR"/>
        </w:rPr>
        <w:t xml:space="preserve"> directions in </w:t>
      </w:r>
      <w:proofErr w:type="spellStart"/>
      <w:r w:rsidRPr="00F40946">
        <w:rPr>
          <w:rFonts w:ascii="Times New Roman" w:eastAsia="Times New Roman" w:hAnsi="Times New Roman" w:cs="Times New Roman"/>
          <w:color w:val="222222"/>
          <w:sz w:val="24"/>
          <w:szCs w:val="24"/>
          <w:highlight w:val="white"/>
          <w:lang w:val="fr-FR"/>
        </w:rPr>
        <w:t>psychological</w:t>
      </w:r>
      <w:proofErr w:type="spellEnd"/>
      <w:r w:rsidRPr="00F40946">
        <w:rPr>
          <w:rFonts w:ascii="Times New Roman" w:eastAsia="Times New Roman" w:hAnsi="Times New Roman" w:cs="Times New Roman"/>
          <w:color w:val="222222"/>
          <w:sz w:val="24"/>
          <w:szCs w:val="24"/>
          <w:highlight w:val="white"/>
          <w:lang w:val="fr-FR"/>
        </w:rPr>
        <w:t xml:space="preserve"> science, 8(3), 80-85.</w:t>
      </w:r>
    </w:p>
    <w:p w14:paraId="6D3B920C"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215EC0AF"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4B12C9D2"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2AD56BBC" w14:textId="77777777" w:rsidR="00905BF9" w:rsidRDefault="00905BF9">
      <w:pPr>
        <w:spacing w:after="0" w:line="480" w:lineRule="auto"/>
        <w:ind w:left="720" w:hanging="720"/>
        <w:rPr>
          <w:rFonts w:ascii="Times New Roman" w:eastAsia="Times New Roman" w:hAnsi="Times New Roman" w:cs="Times New Roman"/>
          <w:color w:val="222222"/>
          <w:sz w:val="24"/>
          <w:szCs w:val="24"/>
          <w:highlight w:val="white"/>
        </w:rPr>
      </w:pPr>
    </w:p>
    <w:p w14:paraId="5892DB1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14EC12B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3F96DF01"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19F6121E"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1021B9D4"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78E2C4F1"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2EAA43F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54FE42A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394FFE66"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4CDF60F3"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30973893"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34622144"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33A2FA95"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E73E78B"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0F8688EE"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73FC63D"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24A4D958" w14:textId="77777777" w:rsidR="00905BF9" w:rsidRDefault="002C5BA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6332CDDF" w14:textId="77777777" w:rsidR="00905BF9" w:rsidRDefault="00905BF9">
      <w:pPr>
        <w:rPr>
          <w:rFonts w:ascii="Times New Roman" w:eastAsia="Times New Roman" w:hAnsi="Times New Roman" w:cs="Times New Roman"/>
          <w:color w:val="222222"/>
          <w:sz w:val="24"/>
          <w:szCs w:val="24"/>
          <w:highlight w:val="white"/>
        </w:rPr>
      </w:pPr>
    </w:p>
    <w:sectPr w:rsidR="00905BF9">
      <w:headerReference w:type="defaul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bel, David" w:date="2023-09-26T14:26:00Z" w:initials="SD">
    <w:p w14:paraId="2E5EAB35" w14:textId="57BDE624" w:rsidR="00EB35D2" w:rsidRDefault="00EB35D2" w:rsidP="006F3C4C">
      <w:pPr>
        <w:pStyle w:val="CommentText"/>
      </w:pPr>
      <w:r>
        <w:rPr>
          <w:rStyle w:val="CommentReference"/>
        </w:rPr>
        <w:annotationRef/>
      </w:r>
      <w:r>
        <w:t>But don't we say three things below...</w:t>
      </w:r>
    </w:p>
  </w:comment>
  <w:comment w:id="6" w:author="Sobel, David" w:date="2023-09-26T14:26:00Z" w:initials="SD">
    <w:p w14:paraId="04CCBFED" w14:textId="617105E5" w:rsidR="00EB35D2" w:rsidRDefault="00EB35D2" w:rsidP="00D7444A">
      <w:pPr>
        <w:pStyle w:val="CommentText"/>
      </w:pPr>
      <w:r>
        <w:rPr>
          <w:rStyle w:val="CommentReference"/>
        </w:rPr>
        <w:annotationRef/>
      </w:r>
      <w:r>
        <w:t>So, I don't think this is accurate. Many of the Bayesian papers do have model fits. What they don't have is competing model fits.</w:t>
      </w:r>
    </w:p>
  </w:comment>
  <w:comment w:id="15" w:author="Sobel, David" w:date="2023-09-26T14:24:00Z" w:initials="SD">
    <w:p w14:paraId="5274EDF3" w14:textId="03655D87" w:rsidR="00F40946" w:rsidRDefault="00F40946" w:rsidP="00696ECA">
      <w:pPr>
        <w:pStyle w:val="CommentText"/>
      </w:pPr>
      <w:r>
        <w:rPr>
          <w:rStyle w:val="CommentReference"/>
        </w:rPr>
        <w:annotationRef/>
      </w:r>
      <w:r>
        <w:t>This language is just too telling. I want to set the story up better here.</w:t>
      </w:r>
    </w:p>
  </w:comment>
  <w:comment w:id="16" w:author="Sobel, David" w:date="2023-09-26T14:26:00Z" w:initials="SD">
    <w:p w14:paraId="59492841" w14:textId="77777777" w:rsidR="00F4641B" w:rsidRDefault="00EB35D2" w:rsidP="00C90DB7">
      <w:pPr>
        <w:pStyle w:val="CommentText"/>
      </w:pPr>
      <w:r>
        <w:rPr>
          <w:rStyle w:val="CommentReference"/>
        </w:rPr>
        <w:annotationRef/>
      </w:r>
      <w:r w:rsidR="00F4641B">
        <w:t xml:space="preserve">So, I want to rewrite this paragraph and the next to both simplify and articulate the story more clearly: </w:t>
      </w:r>
    </w:p>
  </w:comment>
  <w:comment w:id="22" w:author="Sobel, David" w:date="2023-09-26T14:24:00Z" w:initials="SD">
    <w:p w14:paraId="0CBF9335" w14:textId="0BFE3478" w:rsidR="00F40946" w:rsidRDefault="00F40946" w:rsidP="004E7346">
      <w:pPr>
        <w:pStyle w:val="CommentText"/>
      </w:pPr>
      <w:r>
        <w:rPr>
          <w:rStyle w:val="CommentReference"/>
        </w:rPr>
        <w:annotationRef/>
      </w:r>
      <w:r>
        <w:t>We haven't introduced "indirect screening off" yet.</w:t>
      </w:r>
    </w:p>
  </w:comment>
  <w:comment w:id="38" w:author="Sobel, David" w:date="2023-09-28T10:16:00Z" w:initials="SD">
    <w:p w14:paraId="40529E79" w14:textId="77777777" w:rsidR="00560924" w:rsidRDefault="00560924">
      <w:pPr>
        <w:pStyle w:val="CommentText"/>
      </w:pPr>
      <w:r>
        <w:rPr>
          <w:rStyle w:val="CommentReference"/>
        </w:rPr>
        <w:annotationRef/>
      </w:r>
      <w:r>
        <w:t>Evans (2003, 2011), Kahneman (2011)</w:t>
      </w:r>
    </w:p>
    <w:p w14:paraId="3C96555C" w14:textId="77777777" w:rsidR="00560924" w:rsidRDefault="00560924">
      <w:pPr>
        <w:pStyle w:val="CommentText"/>
      </w:pPr>
    </w:p>
    <w:p w14:paraId="6E55763F" w14:textId="77777777" w:rsidR="00560924" w:rsidRDefault="00560924">
      <w:pPr>
        <w:pStyle w:val="CommentText"/>
      </w:pPr>
      <w:r>
        <w:rPr>
          <w:color w:val="222222"/>
          <w:highlight w:val="white"/>
        </w:rPr>
        <w:t>Evans, J. S. B. (2003). In two minds: dual-process accounts of reasoning. </w:t>
      </w:r>
      <w:r>
        <w:rPr>
          <w:i/>
          <w:iCs/>
          <w:color w:val="222222"/>
          <w:highlight w:val="white"/>
        </w:rPr>
        <w:t>Trends in cognitive sciences</w:t>
      </w:r>
      <w:r>
        <w:rPr>
          <w:color w:val="222222"/>
          <w:highlight w:val="white"/>
        </w:rPr>
        <w:t>, </w:t>
      </w:r>
      <w:r>
        <w:rPr>
          <w:i/>
          <w:iCs/>
          <w:color w:val="222222"/>
          <w:highlight w:val="white"/>
        </w:rPr>
        <w:t>7</w:t>
      </w:r>
      <w:r>
        <w:rPr>
          <w:color w:val="222222"/>
          <w:highlight w:val="white"/>
        </w:rPr>
        <w:t>(10), 454-459.</w:t>
      </w:r>
      <w:r>
        <w:t xml:space="preserve"> </w:t>
      </w:r>
    </w:p>
    <w:p w14:paraId="5FA64832" w14:textId="77777777" w:rsidR="00560924" w:rsidRDefault="00560924">
      <w:pPr>
        <w:pStyle w:val="CommentText"/>
      </w:pPr>
    </w:p>
    <w:p w14:paraId="092C8301" w14:textId="77777777" w:rsidR="00560924" w:rsidRDefault="00560924">
      <w:pPr>
        <w:pStyle w:val="CommentText"/>
      </w:pPr>
      <w:r>
        <w:rPr>
          <w:color w:val="222222"/>
          <w:highlight w:val="white"/>
        </w:rPr>
        <w:t>Evans, J. S. B. (2011) Dual-process theories of reasoning: Contemporary issues and developmental applications. </w:t>
      </w:r>
      <w:r>
        <w:rPr>
          <w:i/>
          <w:iCs/>
          <w:color w:val="222222"/>
          <w:highlight w:val="white"/>
        </w:rPr>
        <w:t>Developmental review</w:t>
      </w:r>
      <w:r>
        <w:rPr>
          <w:color w:val="222222"/>
          <w:highlight w:val="white"/>
        </w:rPr>
        <w:t> 31(2-3), 86-102.</w:t>
      </w:r>
    </w:p>
    <w:p w14:paraId="0BAA72DE" w14:textId="77777777" w:rsidR="00560924" w:rsidRDefault="00560924">
      <w:pPr>
        <w:pStyle w:val="CommentText"/>
      </w:pPr>
    </w:p>
    <w:p w14:paraId="2505564A" w14:textId="77777777" w:rsidR="00560924" w:rsidRDefault="00560924">
      <w:pPr>
        <w:pStyle w:val="CommentText"/>
      </w:pPr>
      <w:r>
        <w:t>Kahneman, D. (2011). </w:t>
      </w:r>
      <w:r>
        <w:rPr>
          <w:i/>
          <w:iCs/>
        </w:rPr>
        <w:t xml:space="preserve">Thinking, fast and slow. </w:t>
      </w:r>
    </w:p>
    <w:p w14:paraId="3A965960" w14:textId="77777777" w:rsidR="00560924" w:rsidRDefault="00560924" w:rsidP="002615BC">
      <w:pPr>
        <w:pStyle w:val="CommentText"/>
      </w:pPr>
      <w:r>
        <w:rPr>
          <w:i/>
          <w:iCs/>
        </w:rPr>
        <w:br/>
      </w:r>
    </w:p>
  </w:comment>
  <w:comment w:id="114" w:author="Sobel, David" w:date="2023-09-28T11:14:00Z" w:initials="SD">
    <w:p w14:paraId="7F914C96" w14:textId="77777777" w:rsidR="005B3F1F" w:rsidRDefault="005B3F1F" w:rsidP="00BB270D">
      <w:pPr>
        <w:pStyle w:val="CommentText"/>
      </w:pPr>
      <w:r>
        <w:rPr>
          <w:rStyle w:val="CommentReference"/>
        </w:rPr>
        <w:annotationRef/>
      </w:r>
      <w:r>
        <w:t>I notice that we switch from "retrospective reasoning" to "retrospective inference" - do you want to be consistent, or do you care?</w:t>
      </w:r>
    </w:p>
  </w:comment>
  <w:comment w:id="158" w:author="Sobel, David" w:date="2023-09-27T10:59:00Z" w:initials="SD">
    <w:p w14:paraId="72E72927" w14:textId="2255A02D" w:rsidR="001A6C9F" w:rsidRDefault="001A6C9F" w:rsidP="00F62A2C">
      <w:pPr>
        <w:pStyle w:val="CommentText"/>
      </w:pPr>
      <w:r>
        <w:rPr>
          <w:rStyle w:val="CommentReference"/>
        </w:rPr>
        <w:annotationRef/>
      </w:r>
      <w:r>
        <w:t>I don't know what participate means here.</w:t>
      </w:r>
    </w:p>
  </w:comment>
  <w:comment w:id="171" w:author="Sobel, David" w:date="2023-09-27T14:42:00Z" w:initials="SD">
    <w:p w14:paraId="4E666175" w14:textId="77777777" w:rsidR="0093682C" w:rsidRDefault="0093682C" w:rsidP="003801AE">
      <w:pPr>
        <w:pStyle w:val="CommentText"/>
      </w:pPr>
      <w:r>
        <w:rPr>
          <w:rStyle w:val="CommentReference"/>
        </w:rPr>
        <w:annotationRef/>
      </w:r>
      <w:r>
        <w:t>So, when do we tell children that it's a blicket machine and blickets make the machine go?</w:t>
      </w:r>
    </w:p>
  </w:comment>
  <w:comment w:id="174" w:author="Sobel, David" w:date="2023-09-27T14:36:00Z" w:initials="SD">
    <w:p w14:paraId="482E5C87" w14:textId="26A69D70" w:rsidR="008D0FA6" w:rsidRDefault="008D0FA6" w:rsidP="00461C2A">
      <w:pPr>
        <w:pStyle w:val="CommentText"/>
      </w:pPr>
      <w:r>
        <w:rPr>
          <w:rStyle w:val="CommentReference"/>
        </w:rPr>
        <w:annotationRef/>
      </w:r>
      <w:r>
        <w:t>Why is this called "pretraining" as opposed to "training"?</w:t>
      </w:r>
      <w:r>
        <w:br/>
      </w:r>
    </w:p>
  </w:comment>
  <w:comment w:id="175" w:author="Sobel, David" w:date="2023-09-27T14:42:00Z" w:initials="SD">
    <w:p w14:paraId="35A9C522" w14:textId="77777777" w:rsidR="0093682C" w:rsidRDefault="0093682C" w:rsidP="00E66DA6">
      <w:pPr>
        <w:pStyle w:val="CommentText"/>
      </w:pPr>
      <w:r>
        <w:rPr>
          <w:rStyle w:val="CommentReference"/>
        </w:rPr>
        <w:annotationRef/>
      </w:r>
      <w:r>
        <w:t>Right, so, here, we've established that the machine is a blicket machine and things that make it go are blickets. When do we do that? We need to be more explicit above.</w:t>
      </w:r>
    </w:p>
  </w:comment>
  <w:comment w:id="177" w:author="Sobel, David" w:date="2023-09-27T14:43:00Z" w:initials="SD">
    <w:p w14:paraId="3EEC3533" w14:textId="77777777" w:rsidR="00A96A00" w:rsidRDefault="00A96A00" w:rsidP="004278EF">
      <w:pPr>
        <w:pStyle w:val="CommentText"/>
      </w:pPr>
      <w:r>
        <w:rPr>
          <w:rStyle w:val="CommentReference"/>
        </w:rPr>
        <w:annotationRef/>
      </w:r>
      <w:r>
        <w:t>Can the margins on this be fixed?</w:t>
      </w:r>
    </w:p>
  </w:comment>
  <w:comment w:id="179" w:author="Sobel, David" w:date="2023-09-28T10:18:00Z" w:initials="SD">
    <w:p w14:paraId="575DBA18" w14:textId="77777777" w:rsidR="0079430C" w:rsidRDefault="001F4C78" w:rsidP="001E2CC9">
      <w:pPr>
        <w:pStyle w:val="CommentText"/>
      </w:pPr>
      <w:r>
        <w:rPr>
          <w:rStyle w:val="CommentReference"/>
        </w:rPr>
        <w:annotationRef/>
      </w:r>
      <w:r w:rsidR="0079430C">
        <w:t>I want to make sure we agree on this. These are binomial tests, right (and specifically Binomial Logistics, not Binomial Probits, right (please!))? I don't know what a "binary" mixed effect model is, and have been making that assumption.</w:t>
      </w:r>
    </w:p>
  </w:comment>
  <w:comment w:id="217" w:author="Sobel, David" w:date="2023-09-28T11:22:00Z" w:initials="SD">
    <w:p w14:paraId="386268CE" w14:textId="77777777" w:rsidR="00AD4C03" w:rsidRDefault="00AD4C03" w:rsidP="006941BA">
      <w:pPr>
        <w:pStyle w:val="CommentText"/>
      </w:pPr>
      <w:r>
        <w:rPr>
          <w:rStyle w:val="CommentReference"/>
        </w:rPr>
        <w:annotationRef/>
      </w:r>
      <w:r>
        <w:t>Can the y axis of this graph match the y axis of the graph for Exp 2? The one for Exp 2 is less ambiguous, because here it seems like responses can go over 1.0.</w:t>
      </w:r>
    </w:p>
  </w:comment>
  <w:comment w:id="228" w:author="Sobel, David" w:date="2023-09-28T10:21:00Z" w:initials="SD">
    <w:p w14:paraId="0A43CB77" w14:textId="147A073A" w:rsidR="00732CF9" w:rsidRDefault="00732CF9" w:rsidP="00147231">
      <w:pPr>
        <w:pStyle w:val="CommentText"/>
      </w:pPr>
      <w:r>
        <w:rPr>
          <w:rStyle w:val="CommentReference"/>
        </w:rPr>
        <w:annotationRef/>
      </w:r>
      <w:r>
        <w:t>I also want to point out that you and I report stats differently. I don't think it's a big deal, but I would want the B value and SE here as well. Just a difference, but one I wanted to mention here as I'm rereading.</w:t>
      </w:r>
    </w:p>
  </w:comment>
  <w:comment w:id="239" w:author="Sobel, David" w:date="2023-09-28T10:22:00Z" w:initials="SD">
    <w:p w14:paraId="7FB9997D" w14:textId="77777777" w:rsidR="0037035C" w:rsidRDefault="0037035C" w:rsidP="007D07A2">
      <w:pPr>
        <w:pStyle w:val="CommentText"/>
      </w:pPr>
      <w:r>
        <w:rPr>
          <w:rStyle w:val="CommentReference"/>
        </w:rPr>
        <w:annotationRef/>
      </w:r>
      <w:r>
        <w:t>Can we be consistent with capitalization of these trials. Sometimes it and the condition names are capitalized and sometimes they are not. I'm good either way. Just let me know.</w:t>
      </w:r>
    </w:p>
  </w:comment>
  <w:comment w:id="242" w:author="Sobel, David" w:date="2023-09-28T10:23:00Z" w:initials="SD">
    <w:p w14:paraId="7A10D75A" w14:textId="77777777" w:rsidR="0037035C" w:rsidRDefault="0037035C" w:rsidP="000B1D73">
      <w:pPr>
        <w:pStyle w:val="CommentText"/>
      </w:pPr>
      <w:r>
        <w:rPr>
          <w:rStyle w:val="CommentReference"/>
        </w:rPr>
        <w:annotationRef/>
      </w:r>
      <w:r>
        <w:t>Same capitalization issue as before.</w:t>
      </w:r>
    </w:p>
  </w:comment>
  <w:comment w:id="251" w:author="Sobel, David" w:date="2023-09-28T10:29:00Z" w:initials="SD">
    <w:p w14:paraId="42596750" w14:textId="77777777" w:rsidR="00995D72" w:rsidRDefault="00995D72" w:rsidP="00F85F83">
      <w:pPr>
        <w:pStyle w:val="CommentText"/>
      </w:pPr>
      <w:r>
        <w:rPr>
          <w:rStyle w:val="CommentReference"/>
        </w:rPr>
        <w:annotationRef/>
      </w:r>
      <w:r>
        <w:t>APA style - never two numerals together. In these cases, spell the word for the smaller one.</w:t>
      </w:r>
    </w:p>
  </w:comment>
  <w:comment w:id="262" w:author="Sobel, David" w:date="2023-09-28T10:30:00Z" w:initials="SD">
    <w:p w14:paraId="1819E976" w14:textId="77777777" w:rsidR="00995D72" w:rsidRDefault="00995D72" w:rsidP="007D4708">
      <w:pPr>
        <w:pStyle w:val="CommentText"/>
      </w:pPr>
      <w:r>
        <w:rPr>
          <w:rStyle w:val="CommentReference"/>
        </w:rPr>
        <w:annotationRef/>
      </w:r>
      <w:r>
        <w:t>The copy editor is just going to take the quotes out, so might as well as do it now.</w:t>
      </w:r>
    </w:p>
  </w:comment>
  <w:comment w:id="274" w:author="Sobel, David" w:date="2023-09-28T10:31:00Z" w:initials="SD">
    <w:p w14:paraId="07C61008" w14:textId="77777777" w:rsidR="00762229" w:rsidRDefault="00762229" w:rsidP="00622E81">
      <w:pPr>
        <w:pStyle w:val="CommentText"/>
      </w:pPr>
      <w:r>
        <w:rPr>
          <w:rStyle w:val="CommentReference"/>
        </w:rPr>
        <w:annotationRef/>
      </w:r>
      <w:r>
        <w:t>Huh? I don't understand this sentence (particularly because there are five objects in the control trials)</w:t>
      </w:r>
    </w:p>
  </w:comment>
  <w:comment w:id="276" w:author="Sobel, David" w:date="2023-09-28T10:32:00Z" w:initials="SD">
    <w:p w14:paraId="66C077E9" w14:textId="77777777" w:rsidR="00DE4562" w:rsidRDefault="00DE4562" w:rsidP="00AB440A">
      <w:pPr>
        <w:pStyle w:val="CommentText"/>
      </w:pPr>
      <w:r>
        <w:rPr>
          <w:rStyle w:val="CommentReference"/>
        </w:rPr>
        <w:annotationRef/>
      </w:r>
      <w:r>
        <w:t>OK. These sentences are out of place because we haven't presented the model fits yet. You are presuming that the reader has already read the model fits here. This comes in the GD.</w:t>
      </w:r>
    </w:p>
  </w:comment>
  <w:comment w:id="282" w:author="Sobel, David" w:date="2023-09-28T10:35:00Z" w:initials="SD">
    <w:p w14:paraId="15FE2A21" w14:textId="77777777" w:rsidR="00544F2F" w:rsidRDefault="00544F2F" w:rsidP="00C27276">
      <w:pPr>
        <w:pStyle w:val="CommentText"/>
      </w:pPr>
      <w:r>
        <w:rPr>
          <w:rStyle w:val="CommentReference"/>
        </w:rPr>
        <w:annotationRef/>
      </w:r>
      <w:r>
        <w:t>This formula is not right. This is clearly not Bayes' rule. Please fix.</w:t>
      </w:r>
    </w:p>
  </w:comment>
  <w:comment w:id="299" w:author="Sobel, David" w:date="2023-09-28T11:00:00Z" w:initials="SD">
    <w:p w14:paraId="284735B6" w14:textId="77777777" w:rsidR="00424A5B" w:rsidRDefault="00424A5B" w:rsidP="0085411E">
      <w:pPr>
        <w:pStyle w:val="CommentText"/>
      </w:pPr>
      <w:r>
        <w:rPr>
          <w:rStyle w:val="CommentReference"/>
        </w:rPr>
        <w:annotationRef/>
      </w:r>
      <w:r>
        <w:t>See below my comment below about a SM section. If you want to put that in, probably want to mention it here.</w:t>
      </w:r>
    </w:p>
  </w:comment>
  <w:comment w:id="303" w:author="Sobel, David" w:date="2023-09-28T10:58:00Z" w:initials="SD">
    <w:p w14:paraId="3C6F8265" w14:textId="77777777" w:rsidR="005A335D" w:rsidRDefault="00C11B1C" w:rsidP="00E01D1F">
      <w:pPr>
        <w:pStyle w:val="CommentText"/>
      </w:pPr>
      <w:r>
        <w:rPr>
          <w:rStyle w:val="CommentReference"/>
        </w:rPr>
        <w:annotationRef/>
      </w:r>
      <w:r w:rsidR="005A335D">
        <w:t>So, this got simplified in the revision so that we are just showing the best fit, not all the fits (perhaps put all the fits in a supplemental materials section, and mention it here and above)?</w:t>
      </w:r>
    </w:p>
  </w:comment>
  <w:comment w:id="355" w:author="detbenton1991@gmail.com" w:date="2023-09-23T13:38:00Z" w:initials="d">
    <w:p w14:paraId="30445316" w14:textId="152908CD" w:rsidR="008F0F43" w:rsidRDefault="008F0F43" w:rsidP="004A2913">
      <w:pPr>
        <w:pStyle w:val="CommentText"/>
      </w:pPr>
      <w:r>
        <w:rPr>
          <w:rStyle w:val="CommentReference"/>
        </w:rPr>
        <w:annotationRef/>
      </w:r>
      <w:r>
        <w:t>This is written a bit clunkily. Can this be rewritten? For example, what is meant by "one of the other three objects" or "difference between ceiling and non-ceiling level responses" (this is the first time you use these terms)...</w:t>
      </w:r>
    </w:p>
  </w:comment>
  <w:comment w:id="367" w:author="Sobel, David" w:date="2023-09-28T11:27:00Z" w:initials="SD">
    <w:p w14:paraId="230AE7B9" w14:textId="77777777" w:rsidR="006455D7" w:rsidRDefault="006455D7" w:rsidP="00A00FA2">
      <w:pPr>
        <w:pStyle w:val="CommentText"/>
      </w:pPr>
      <w:r>
        <w:rPr>
          <w:rStyle w:val="CommentReference"/>
        </w:rPr>
        <w:annotationRef/>
      </w:r>
      <w:r>
        <w:t>It feels to me that we might want to appeal to the arguments in Stanovich et al. (2011) here.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EAB35" w15:done="0"/>
  <w15:commentEx w15:paraId="04CCBFED" w15:done="0"/>
  <w15:commentEx w15:paraId="5274EDF3" w15:done="0"/>
  <w15:commentEx w15:paraId="59492841" w15:paraIdParent="5274EDF3" w15:done="0"/>
  <w15:commentEx w15:paraId="0CBF9335" w15:done="0"/>
  <w15:commentEx w15:paraId="3A965960" w15:done="0"/>
  <w15:commentEx w15:paraId="7F914C96" w15:done="0"/>
  <w15:commentEx w15:paraId="72E72927" w15:done="0"/>
  <w15:commentEx w15:paraId="4E666175" w15:done="0"/>
  <w15:commentEx w15:paraId="482E5C87" w15:done="0"/>
  <w15:commentEx w15:paraId="35A9C522" w15:done="0"/>
  <w15:commentEx w15:paraId="3EEC3533" w15:done="0"/>
  <w15:commentEx w15:paraId="575DBA18" w15:done="0"/>
  <w15:commentEx w15:paraId="386268CE" w15:done="0"/>
  <w15:commentEx w15:paraId="0A43CB77" w15:done="0"/>
  <w15:commentEx w15:paraId="7FB9997D" w15:done="0"/>
  <w15:commentEx w15:paraId="7A10D75A" w15:done="0"/>
  <w15:commentEx w15:paraId="42596750" w15:done="0"/>
  <w15:commentEx w15:paraId="1819E976" w15:done="0"/>
  <w15:commentEx w15:paraId="07C61008" w15:done="0"/>
  <w15:commentEx w15:paraId="66C077E9" w15:done="0"/>
  <w15:commentEx w15:paraId="15FE2A21" w15:done="0"/>
  <w15:commentEx w15:paraId="284735B6" w15:done="0"/>
  <w15:commentEx w15:paraId="3C6F8265" w15:done="0"/>
  <w15:commentEx w15:paraId="30445316" w15:done="0"/>
  <w15:commentEx w15:paraId="230AE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D689F" w16cex:dateUtc="2023-09-26T18:26:00Z"/>
  <w16cex:commentExtensible w16cex:durableId="28BD687B" w16cex:dateUtc="2023-09-26T18:26:00Z"/>
  <w16cex:commentExtensible w16cex:durableId="28BD681E" w16cex:dateUtc="2023-09-26T18:24:00Z"/>
  <w16cex:commentExtensible w16cex:durableId="28BD6892" w16cex:dateUtc="2023-09-26T18:26:00Z"/>
  <w16cex:commentExtensible w16cex:durableId="28BD682B" w16cex:dateUtc="2023-09-26T18:24:00Z"/>
  <w16cex:commentExtensible w16cex:durableId="28BFD103" w16cex:dateUtc="2023-09-28T14:16:00Z"/>
  <w16cex:commentExtensible w16cex:durableId="28BFDE7F" w16cex:dateUtc="2023-09-28T15:14:00Z"/>
  <w16cex:commentExtensible w16cex:durableId="28BE8988" w16cex:dateUtc="2023-09-27T14:59:00Z"/>
  <w16cex:commentExtensible w16cex:durableId="28BEBDC8" w16cex:dateUtc="2023-09-27T18:42:00Z"/>
  <w16cex:commentExtensible w16cex:durableId="28BEBC84" w16cex:dateUtc="2023-09-27T18:36:00Z"/>
  <w16cex:commentExtensible w16cex:durableId="28BEBDEF" w16cex:dateUtc="2023-09-27T18:42:00Z"/>
  <w16cex:commentExtensible w16cex:durableId="28BEBE11" w16cex:dateUtc="2023-09-27T18:43:00Z"/>
  <w16cex:commentExtensible w16cex:durableId="28BFD173" w16cex:dateUtc="2023-09-28T14:18:00Z"/>
  <w16cex:commentExtensible w16cex:durableId="28BFE078" w16cex:dateUtc="2023-09-28T15:22:00Z"/>
  <w16cex:commentExtensible w16cex:durableId="28BFD238" w16cex:dateUtc="2023-09-28T14:21:00Z"/>
  <w16cex:commentExtensible w16cex:durableId="28BFD280" w16cex:dateUtc="2023-09-28T14:22:00Z"/>
  <w16cex:commentExtensible w16cex:durableId="28BFD297" w16cex:dateUtc="2023-09-28T14:23:00Z"/>
  <w16cex:commentExtensible w16cex:durableId="28BFD416" w16cex:dateUtc="2023-09-28T14:29:00Z"/>
  <w16cex:commentExtensible w16cex:durableId="28BFD455" w16cex:dateUtc="2023-09-28T14:30:00Z"/>
  <w16cex:commentExtensible w16cex:durableId="28BFD49B" w16cex:dateUtc="2023-09-28T14:31:00Z"/>
  <w16cex:commentExtensible w16cex:durableId="28BFD4D4" w16cex:dateUtc="2023-09-28T14:32:00Z"/>
  <w16cex:commentExtensible w16cex:durableId="28BFD55A" w16cex:dateUtc="2023-09-28T14:35:00Z"/>
  <w16cex:commentExtensible w16cex:durableId="28BFDB55" w16cex:dateUtc="2023-09-28T15:00:00Z"/>
  <w16cex:commentExtensible w16cex:durableId="28BFDADA" w16cex:dateUtc="2023-09-28T14:58:00Z"/>
  <w16cex:commentExtensible w16cex:durableId="7223E140" w16cex:dateUtc="2023-09-23T18:38:00Z"/>
  <w16cex:commentExtensible w16cex:durableId="28BFE1AA" w16cex:dateUtc="2023-09-28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EAB35" w16cid:durableId="28BD689F"/>
  <w16cid:commentId w16cid:paraId="04CCBFED" w16cid:durableId="28BD687B"/>
  <w16cid:commentId w16cid:paraId="5274EDF3" w16cid:durableId="28BD681E"/>
  <w16cid:commentId w16cid:paraId="59492841" w16cid:durableId="28BD6892"/>
  <w16cid:commentId w16cid:paraId="0CBF9335" w16cid:durableId="28BD682B"/>
  <w16cid:commentId w16cid:paraId="3A965960" w16cid:durableId="28BFD103"/>
  <w16cid:commentId w16cid:paraId="7F914C96" w16cid:durableId="28BFDE7F"/>
  <w16cid:commentId w16cid:paraId="72E72927" w16cid:durableId="28BE8988"/>
  <w16cid:commentId w16cid:paraId="4E666175" w16cid:durableId="28BEBDC8"/>
  <w16cid:commentId w16cid:paraId="482E5C87" w16cid:durableId="28BEBC84"/>
  <w16cid:commentId w16cid:paraId="35A9C522" w16cid:durableId="28BEBDEF"/>
  <w16cid:commentId w16cid:paraId="3EEC3533" w16cid:durableId="28BEBE11"/>
  <w16cid:commentId w16cid:paraId="575DBA18" w16cid:durableId="28BFD173"/>
  <w16cid:commentId w16cid:paraId="386268CE" w16cid:durableId="28BFE078"/>
  <w16cid:commentId w16cid:paraId="0A43CB77" w16cid:durableId="28BFD238"/>
  <w16cid:commentId w16cid:paraId="7FB9997D" w16cid:durableId="28BFD280"/>
  <w16cid:commentId w16cid:paraId="7A10D75A" w16cid:durableId="28BFD297"/>
  <w16cid:commentId w16cid:paraId="42596750" w16cid:durableId="28BFD416"/>
  <w16cid:commentId w16cid:paraId="1819E976" w16cid:durableId="28BFD455"/>
  <w16cid:commentId w16cid:paraId="07C61008" w16cid:durableId="28BFD49B"/>
  <w16cid:commentId w16cid:paraId="66C077E9" w16cid:durableId="28BFD4D4"/>
  <w16cid:commentId w16cid:paraId="15FE2A21" w16cid:durableId="28BFD55A"/>
  <w16cid:commentId w16cid:paraId="284735B6" w16cid:durableId="28BFDB55"/>
  <w16cid:commentId w16cid:paraId="3C6F8265" w16cid:durableId="28BFDADA"/>
  <w16cid:commentId w16cid:paraId="30445316" w16cid:durableId="7223E140"/>
  <w16cid:commentId w16cid:paraId="230AE7B9" w16cid:durableId="28BFE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83C8E" w14:textId="77777777" w:rsidR="00A456EB" w:rsidRDefault="00A456EB">
      <w:pPr>
        <w:spacing w:after="0" w:line="240" w:lineRule="auto"/>
      </w:pPr>
      <w:r>
        <w:separator/>
      </w:r>
    </w:p>
  </w:endnote>
  <w:endnote w:type="continuationSeparator" w:id="0">
    <w:p w14:paraId="0BDEC09F" w14:textId="77777777" w:rsidR="00A456EB" w:rsidRDefault="00A4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8311E" w14:textId="77777777" w:rsidR="00A456EB" w:rsidRDefault="00A456EB">
      <w:pPr>
        <w:spacing w:after="0" w:line="240" w:lineRule="auto"/>
      </w:pPr>
      <w:r>
        <w:separator/>
      </w:r>
    </w:p>
  </w:footnote>
  <w:footnote w:type="continuationSeparator" w:id="0">
    <w:p w14:paraId="5DAE6ABE" w14:textId="77777777" w:rsidR="00A456EB" w:rsidRDefault="00A456EB">
      <w:pPr>
        <w:spacing w:after="0" w:line="240" w:lineRule="auto"/>
      </w:pPr>
      <w:r>
        <w:continuationSeparator/>
      </w:r>
    </w:p>
  </w:footnote>
  <w:footnote w:id="1">
    <w:p w14:paraId="0D0245E9" w14:textId="1A65970E" w:rsidR="00905BF9" w:rsidRDefault="002C5BA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w:t>
      </w:r>
      <w:ins w:id="292" w:author="Sobel, David" w:date="2023-09-28T10:37:00Z">
        <w:r w:rsidR="00B613C6">
          <w:rPr>
            <w:rFonts w:ascii="Times New Roman" w:eastAsia="Times New Roman" w:hAnsi="Times New Roman" w:cs="Times New Roman"/>
            <w:color w:val="000000"/>
            <w:sz w:val="20"/>
            <w:szCs w:val="20"/>
          </w:rPr>
          <w:t xml:space="preserve">, </w:t>
        </w:r>
      </w:ins>
      <w:ins w:id="293" w:author="Sobel, David" w:date="2023-09-28T10:39:00Z">
        <w:r w:rsidR="002A2BCA">
          <w:rPr>
            <w:rFonts w:ascii="Times New Roman" w:eastAsia="Times New Roman" w:hAnsi="Times New Roman" w:cs="Times New Roman"/>
            <w:color w:val="000000"/>
            <w:sz w:val="20"/>
            <w:szCs w:val="20"/>
          </w:rPr>
          <w:t xml:space="preserve">and there have been other ways this </w:t>
        </w:r>
        <w:r w:rsidR="00F246D8">
          <w:rPr>
            <w:rFonts w:ascii="Times New Roman" w:eastAsia="Times New Roman" w:hAnsi="Times New Roman" w:cs="Times New Roman"/>
            <w:color w:val="000000"/>
            <w:sz w:val="20"/>
            <w:szCs w:val="20"/>
          </w:rPr>
          <w:t xml:space="preserve">model has been refined (see e.g., </w:t>
        </w:r>
      </w:ins>
      <w:ins w:id="294" w:author="Sobel, David" w:date="2023-09-28T10:40:00Z">
        <w:r w:rsidR="00682DB5">
          <w:rPr>
            <w:rFonts w:ascii="Times New Roman" w:eastAsia="Times New Roman" w:hAnsi="Times New Roman" w:cs="Times New Roman"/>
            <w:color w:val="000000"/>
            <w:sz w:val="20"/>
            <w:szCs w:val="20"/>
          </w:rPr>
          <w:t xml:space="preserve">Goodman et al., 2011; </w:t>
        </w:r>
      </w:ins>
      <w:ins w:id="295" w:author="Sobel, David" w:date="2023-09-28T10:39:00Z">
        <w:r w:rsidR="00F246D8">
          <w:rPr>
            <w:rFonts w:ascii="Times New Roman" w:eastAsia="Times New Roman" w:hAnsi="Times New Roman" w:cs="Times New Roman"/>
            <w:color w:val="000000"/>
            <w:sz w:val="20"/>
            <w:szCs w:val="20"/>
          </w:rPr>
          <w:t>Ullman &amp; Tenenbaum, 2020)</w:t>
        </w:r>
      </w:ins>
      <w:r>
        <w:rPr>
          <w:rFonts w:ascii="Times New Roman" w:eastAsia="Times New Roman" w:hAnsi="Times New Roman" w:cs="Times New Roman"/>
          <w:color w:val="000000"/>
          <w:sz w:val="20"/>
          <w:szCs w:val="20"/>
        </w:rPr>
        <w:t>;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B866" w14:textId="77777777" w:rsidR="00905BF9" w:rsidRDefault="002C5BA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BC0DE9">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39DDD5E1" w14:textId="77777777" w:rsidR="00905BF9" w:rsidRDefault="00905BF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Sobel, David">
    <w15:presenceInfo w15:providerId="AD" w15:userId="S::dasobel@AD.Brown.Edu::94a82de5-b6fe-4b08-bf2b-abaaa0cab188"/>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F9"/>
    <w:rsid w:val="0001498C"/>
    <w:rsid w:val="000173FC"/>
    <w:rsid w:val="00024CC7"/>
    <w:rsid w:val="00066422"/>
    <w:rsid w:val="0006786E"/>
    <w:rsid w:val="00073C71"/>
    <w:rsid w:val="00076B9F"/>
    <w:rsid w:val="00090D3D"/>
    <w:rsid w:val="00091807"/>
    <w:rsid w:val="000F3F04"/>
    <w:rsid w:val="00142111"/>
    <w:rsid w:val="001937CA"/>
    <w:rsid w:val="001A6C9F"/>
    <w:rsid w:val="001C2A86"/>
    <w:rsid w:val="001C3BA7"/>
    <w:rsid w:val="001C5B97"/>
    <w:rsid w:val="001E29C6"/>
    <w:rsid w:val="001F4C78"/>
    <w:rsid w:val="00253F46"/>
    <w:rsid w:val="00277968"/>
    <w:rsid w:val="00285586"/>
    <w:rsid w:val="00291852"/>
    <w:rsid w:val="002A2BCA"/>
    <w:rsid w:val="002C2060"/>
    <w:rsid w:val="002C4A89"/>
    <w:rsid w:val="002C5BA9"/>
    <w:rsid w:val="00324731"/>
    <w:rsid w:val="0037035C"/>
    <w:rsid w:val="003A6EF6"/>
    <w:rsid w:val="003C2DEA"/>
    <w:rsid w:val="003C6D53"/>
    <w:rsid w:val="003E2959"/>
    <w:rsid w:val="00416233"/>
    <w:rsid w:val="00424A5B"/>
    <w:rsid w:val="0046755F"/>
    <w:rsid w:val="00476F99"/>
    <w:rsid w:val="0048394D"/>
    <w:rsid w:val="004A0986"/>
    <w:rsid w:val="004B058C"/>
    <w:rsid w:val="004D7D4F"/>
    <w:rsid w:val="004E45C8"/>
    <w:rsid w:val="004F21C5"/>
    <w:rsid w:val="004F3226"/>
    <w:rsid w:val="00510CFD"/>
    <w:rsid w:val="00544F2F"/>
    <w:rsid w:val="00560924"/>
    <w:rsid w:val="00562478"/>
    <w:rsid w:val="00581ABE"/>
    <w:rsid w:val="00595C28"/>
    <w:rsid w:val="005A2F03"/>
    <w:rsid w:val="005A335D"/>
    <w:rsid w:val="005B3F1F"/>
    <w:rsid w:val="00601895"/>
    <w:rsid w:val="0060344F"/>
    <w:rsid w:val="0062176D"/>
    <w:rsid w:val="00622014"/>
    <w:rsid w:val="00631790"/>
    <w:rsid w:val="006368E8"/>
    <w:rsid w:val="00637BA3"/>
    <w:rsid w:val="006455D7"/>
    <w:rsid w:val="0065204B"/>
    <w:rsid w:val="006659C7"/>
    <w:rsid w:val="00682DB5"/>
    <w:rsid w:val="006A1C87"/>
    <w:rsid w:val="006A6B4D"/>
    <w:rsid w:val="006E7F77"/>
    <w:rsid w:val="006F3CA2"/>
    <w:rsid w:val="00715987"/>
    <w:rsid w:val="0072617F"/>
    <w:rsid w:val="00732CF9"/>
    <w:rsid w:val="00762229"/>
    <w:rsid w:val="00767523"/>
    <w:rsid w:val="00785924"/>
    <w:rsid w:val="0079430C"/>
    <w:rsid w:val="00796716"/>
    <w:rsid w:val="007A77CA"/>
    <w:rsid w:val="007B2490"/>
    <w:rsid w:val="007D7FF8"/>
    <w:rsid w:val="007E0501"/>
    <w:rsid w:val="007E5D06"/>
    <w:rsid w:val="007E7039"/>
    <w:rsid w:val="0080112D"/>
    <w:rsid w:val="00811412"/>
    <w:rsid w:val="00867017"/>
    <w:rsid w:val="00871569"/>
    <w:rsid w:val="008D0FA6"/>
    <w:rsid w:val="008E0244"/>
    <w:rsid w:val="008F0F43"/>
    <w:rsid w:val="00905BF9"/>
    <w:rsid w:val="00914F16"/>
    <w:rsid w:val="00916218"/>
    <w:rsid w:val="0093504B"/>
    <w:rsid w:val="0093682C"/>
    <w:rsid w:val="0093781C"/>
    <w:rsid w:val="00942C5A"/>
    <w:rsid w:val="00990981"/>
    <w:rsid w:val="00995D72"/>
    <w:rsid w:val="009C386F"/>
    <w:rsid w:val="00A276A5"/>
    <w:rsid w:val="00A302AE"/>
    <w:rsid w:val="00A334DA"/>
    <w:rsid w:val="00A456EB"/>
    <w:rsid w:val="00A459E7"/>
    <w:rsid w:val="00A46775"/>
    <w:rsid w:val="00A96A00"/>
    <w:rsid w:val="00AB3A57"/>
    <w:rsid w:val="00AB69E7"/>
    <w:rsid w:val="00AD4C03"/>
    <w:rsid w:val="00AF4936"/>
    <w:rsid w:val="00AF79C7"/>
    <w:rsid w:val="00B405D7"/>
    <w:rsid w:val="00B41C0E"/>
    <w:rsid w:val="00B606DA"/>
    <w:rsid w:val="00B613C6"/>
    <w:rsid w:val="00B73C68"/>
    <w:rsid w:val="00B96F92"/>
    <w:rsid w:val="00BB49E6"/>
    <w:rsid w:val="00BC0DE9"/>
    <w:rsid w:val="00C11B1C"/>
    <w:rsid w:val="00C36F6F"/>
    <w:rsid w:val="00CE1779"/>
    <w:rsid w:val="00D13257"/>
    <w:rsid w:val="00D235FB"/>
    <w:rsid w:val="00D24B8A"/>
    <w:rsid w:val="00DC78CB"/>
    <w:rsid w:val="00DE4562"/>
    <w:rsid w:val="00E4724E"/>
    <w:rsid w:val="00E544A8"/>
    <w:rsid w:val="00E70DE2"/>
    <w:rsid w:val="00E91E87"/>
    <w:rsid w:val="00EB35D2"/>
    <w:rsid w:val="00EF49CB"/>
    <w:rsid w:val="00F03024"/>
    <w:rsid w:val="00F1288F"/>
    <w:rsid w:val="00F22AAC"/>
    <w:rsid w:val="00F246D8"/>
    <w:rsid w:val="00F40946"/>
    <w:rsid w:val="00F4641B"/>
    <w:rsid w:val="00F70DC7"/>
    <w:rsid w:val="00F8778E"/>
    <w:rsid w:val="00FA0FDB"/>
    <w:rsid w:val="00FA7607"/>
    <w:rsid w:val="00FB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CC50"/>
  <w15:docId w15:val="{30672A6D-868A-46B7-9B97-844746ED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character" w:styleId="CommentReference">
    <w:name w:val="annotation reference"/>
    <w:basedOn w:val="DefaultParagraphFont"/>
    <w:uiPriority w:val="99"/>
    <w:semiHidden/>
    <w:unhideWhenUsed/>
    <w:rsid w:val="008F0F43"/>
    <w:rPr>
      <w:sz w:val="16"/>
      <w:szCs w:val="16"/>
    </w:rPr>
  </w:style>
  <w:style w:type="paragraph" w:styleId="CommentText">
    <w:name w:val="annotation text"/>
    <w:basedOn w:val="Normal"/>
    <w:link w:val="CommentTextChar"/>
    <w:uiPriority w:val="99"/>
    <w:unhideWhenUsed/>
    <w:rsid w:val="008F0F43"/>
    <w:pPr>
      <w:spacing w:line="240" w:lineRule="auto"/>
    </w:pPr>
    <w:rPr>
      <w:sz w:val="20"/>
      <w:szCs w:val="20"/>
    </w:rPr>
  </w:style>
  <w:style w:type="character" w:customStyle="1" w:styleId="CommentTextChar">
    <w:name w:val="Comment Text Char"/>
    <w:basedOn w:val="DefaultParagraphFont"/>
    <w:link w:val="CommentText"/>
    <w:uiPriority w:val="99"/>
    <w:rsid w:val="008F0F43"/>
    <w:rPr>
      <w:sz w:val="20"/>
      <w:szCs w:val="20"/>
    </w:rPr>
  </w:style>
  <w:style w:type="paragraph" w:styleId="CommentSubject">
    <w:name w:val="annotation subject"/>
    <w:basedOn w:val="CommentText"/>
    <w:next w:val="CommentText"/>
    <w:link w:val="CommentSubjectChar"/>
    <w:uiPriority w:val="99"/>
    <w:semiHidden/>
    <w:unhideWhenUsed/>
    <w:rsid w:val="008F0F43"/>
    <w:rPr>
      <w:b/>
      <w:bCs/>
    </w:rPr>
  </w:style>
  <w:style w:type="character" w:customStyle="1" w:styleId="CommentSubjectChar">
    <w:name w:val="Comment Subject Char"/>
    <w:basedOn w:val="CommentTextChar"/>
    <w:link w:val="CommentSubject"/>
    <w:uiPriority w:val="99"/>
    <w:semiHidden/>
    <w:rsid w:val="008F0F43"/>
    <w:rPr>
      <w:b/>
      <w:bCs/>
      <w:sz w:val="20"/>
      <w:szCs w:val="20"/>
    </w:rPr>
  </w:style>
  <w:style w:type="paragraph" w:styleId="Revision">
    <w:name w:val="Revision"/>
    <w:hidden/>
    <w:uiPriority w:val="99"/>
    <w:semiHidden/>
    <w:rsid w:val="00F40946"/>
    <w:pPr>
      <w:spacing w:after="0" w:line="240" w:lineRule="auto"/>
    </w:pPr>
  </w:style>
  <w:style w:type="character" w:customStyle="1" w:styleId="cf01">
    <w:name w:val="cf01"/>
    <w:basedOn w:val="DefaultParagraphFont"/>
    <w:rsid w:val="00581ABE"/>
    <w:rPr>
      <w:rFonts w:ascii="Segoe UI" w:hAnsi="Segoe UI" w:cs="Segoe UI" w:hint="default"/>
      <w:sz w:val="18"/>
      <w:szCs w:val="18"/>
    </w:rPr>
  </w:style>
  <w:style w:type="paragraph" w:styleId="Header">
    <w:name w:val="header"/>
    <w:basedOn w:val="Normal"/>
    <w:link w:val="HeaderChar"/>
    <w:uiPriority w:val="99"/>
    <w:unhideWhenUsed/>
    <w:rsid w:val="00785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24"/>
  </w:style>
  <w:style w:type="paragraph" w:styleId="Footer">
    <w:name w:val="footer"/>
    <w:basedOn w:val="Normal"/>
    <w:link w:val="FooterChar"/>
    <w:uiPriority w:val="99"/>
    <w:unhideWhenUsed/>
    <w:rsid w:val="00785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11245</Words>
  <Characters>64103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detbe</dc:creator>
  <cp:lastModifiedBy>Benton, Deon</cp:lastModifiedBy>
  <cp:revision>2</cp:revision>
  <dcterms:created xsi:type="dcterms:W3CDTF">2023-09-28T19:47:00Z</dcterms:created>
  <dcterms:modified xsi:type="dcterms:W3CDTF">2023-09-28T19:47:00Z</dcterms:modified>
</cp:coreProperties>
</file>