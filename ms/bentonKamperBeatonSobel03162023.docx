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B212D82"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 xml:space="preserve">causal reasoning or the capacity to </w:t>
      </w:r>
      <w:r w:rsidR="00C747E9">
        <w:rPr>
          <w:rFonts w:ascii="Times New Roman" w:hAnsi="Times New Roman" w:cs="Times New Roman"/>
          <w:sz w:val="24"/>
          <w:szCs w:val="24"/>
        </w:rPr>
        <w:t>make inferences about cause-and-effect relations</w:t>
      </w:r>
      <w:r w:rsidR="00CA1576">
        <w:rPr>
          <w:rFonts w:ascii="Times New Roman" w:hAnsi="Times New Roman" w:cs="Times New Roman"/>
          <w:sz w:val="24"/>
          <w:szCs w:val="24"/>
        </w:rPr>
        <w:t>.</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09BC1C50" w:rsidR="008E4FDC" w:rsidRDefault="002F1763" w:rsidP="00073D7F">
      <w:pPr>
        <w:spacing w:line="480" w:lineRule="auto"/>
        <w:ind w:firstLine="720"/>
        <w:contextualSpacing/>
        <w:rPr>
          <w:ins w:id="0" w:author="Benton, Deon" w:date="2023-03-15T13:54:00Z"/>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Pr>
          <w:rFonts w:ascii="Times New Roman" w:hAnsi="Times New Roman" w:cs="Times New Roman"/>
          <w:sz w:val="24"/>
          <w:szCs w:val="24"/>
        </w:rPr>
        <w:t xml:space="preserve">Benton, Rakison, &amp; Sobel, 2021; Gopnik &amp; Sobel, 2000; </w:t>
      </w:r>
      <w:r w:rsidRPr="002C3666">
        <w:rPr>
          <w:rFonts w:ascii="Times New Roman" w:hAnsi="Times New Roman" w:cs="Times New Roman"/>
          <w:sz w:val="24"/>
          <w:szCs w:val="24"/>
        </w:rPr>
        <w:t>Gopnik et al., 2001</w:t>
      </w:r>
      <w:r>
        <w:rPr>
          <w:rFonts w:ascii="Times New Roman" w:hAnsi="Times New Roman" w:cs="Times New Roman"/>
          <w:sz w:val="24"/>
          <w:szCs w:val="24"/>
        </w:rPr>
        <w:t xml:space="preserve">; Kimura &amp; Gopnik, 2019; </w:t>
      </w:r>
      <w:r w:rsidRPr="00B26745">
        <w:rPr>
          <w:rFonts w:ascii="Times New Roman" w:hAnsi="Times New Roman" w:cs="Times New Roman"/>
          <w:sz w:val="24"/>
          <w:szCs w:val="24"/>
        </w:rPr>
        <w:t>Meltzoff, Waismeyer, &amp; Gopnik, 2012</w:t>
      </w:r>
      <w:r>
        <w:rPr>
          <w:rFonts w:ascii="Times New Roman" w:hAnsi="Times New Roman" w:cs="Times New Roman"/>
          <w:sz w:val="24"/>
          <w:szCs w:val="24"/>
        </w:rPr>
        <w:t xml:space="preserve">; Sobel &amp; Kirkham, 2006, 2007; </w:t>
      </w:r>
      <w:r w:rsidRPr="00B26745">
        <w:rPr>
          <w:rFonts w:ascii="Times New Roman" w:hAnsi="Times New Roman" w:cs="Times New Roman"/>
          <w:sz w:val="24"/>
          <w:szCs w:val="24"/>
        </w:rPr>
        <w:t>Sobel &amp; Munro, 2006</w:t>
      </w:r>
      <w:r>
        <w:rPr>
          <w:rFonts w:ascii="Times New Roman" w:hAnsi="Times New Roman" w:cs="Times New Roman"/>
          <w:sz w:val="24"/>
          <w:szCs w:val="24"/>
        </w:rPr>
        <w:t>;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w:t>
      </w:r>
      <w:ins w:id="1" w:author="Benton, Deon" w:date="2023-03-15T13:46:00Z">
        <w:r w:rsidR="006B15E9">
          <w:rPr>
            <w:rFonts w:ascii="Times New Roman" w:hAnsi="Times New Roman" w:cs="Times New Roman"/>
            <w:sz w:val="24"/>
            <w:szCs w:val="24"/>
          </w:rPr>
          <w:t xml:space="preserve"> To date, most studies on causal reasoning in human children have used the blicket-detector design. </w:t>
        </w:r>
      </w:ins>
      <w:r>
        <w:rPr>
          <w:rFonts w:ascii="Times New Roman" w:hAnsi="Times New Roman" w:cs="Times New Roman"/>
          <w:sz w:val="24"/>
          <w:szCs w:val="24"/>
        </w:rPr>
        <w:t xml:space="preserve"> </w:t>
      </w:r>
      <w:ins w:id="2" w:author="Benton, Deon" w:date="2023-03-15T13:58:00Z">
        <w:r w:rsidR="003F071C">
          <w:rPr>
            <w:rFonts w:ascii="Times New Roman" w:hAnsi="Times New Roman" w:cs="Times New Roman"/>
            <w:sz w:val="24"/>
            <w:szCs w:val="24"/>
          </w:rPr>
          <w:t>In these studies</w:t>
        </w:r>
      </w:ins>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but not when </w:t>
      </w:r>
      <w:ins w:id="3" w:author="Benton, Deon" w:date="2023-03-15T13:47:00Z">
        <w:r w:rsidR="00073D7F">
          <w:rPr>
            <w:rFonts w:ascii="Times New Roman" w:hAnsi="Times New Roman" w:cs="Times New Roman"/>
            <w:sz w:val="24"/>
            <w:szCs w:val="24"/>
          </w:rPr>
          <w:t xml:space="preserve">non-blickets </w:t>
        </w:r>
      </w:ins>
      <w:r w:rsidR="00E44489" w:rsidRPr="00B26745">
        <w:rPr>
          <w:rFonts w:ascii="Times New Roman" w:hAnsi="Times New Roman" w:cs="Times New Roman"/>
          <w:sz w:val="24"/>
          <w:szCs w:val="24"/>
        </w:rPr>
        <w:t xml:space="preserve">are placed on it. </w:t>
      </w:r>
      <w:ins w:id="4" w:author="Benton, Deon" w:date="2023-03-15T13:47:00Z">
        <w:r w:rsidR="00073D7F">
          <w:rPr>
            <w:rFonts w:ascii="Times New Roman" w:hAnsi="Times New Roman" w:cs="Times New Roman"/>
            <w:sz w:val="24"/>
            <w:szCs w:val="24"/>
          </w:rPr>
          <w:t>C</w:t>
        </w:r>
      </w:ins>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7777777" w:rsidR="00D24067" w:rsidRDefault="00623CF6" w:rsidP="00073D7F">
      <w:pPr>
        <w:spacing w:line="480" w:lineRule="auto"/>
        <w:ind w:firstLine="720"/>
        <w:contextualSpacing/>
        <w:rPr>
          <w:ins w:id="5" w:author="Benton, Deon" w:date="2023-03-15T14:06:00Z"/>
          <w:rFonts w:ascii="Times New Roman" w:hAnsi="Times New Roman" w:cs="Times New Roman"/>
          <w:sz w:val="24"/>
          <w:szCs w:val="24"/>
        </w:rPr>
      </w:pPr>
      <w:ins w:id="6" w:author="Benton, Deon" w:date="2023-03-15T13:59:00Z">
        <w:r>
          <w:rPr>
            <w:rFonts w:ascii="Times New Roman" w:hAnsi="Times New Roman" w:cs="Times New Roman"/>
            <w:sz w:val="24"/>
            <w:szCs w:val="24"/>
          </w:rPr>
          <w:t xml:space="preserve">There have been </w:t>
        </w:r>
      </w:ins>
      <w:ins w:id="7" w:author="Benton, Deon" w:date="2023-03-15T14:05:00Z">
        <w:r w:rsidR="00D24067">
          <w:rPr>
            <w:rFonts w:ascii="Times New Roman" w:hAnsi="Times New Roman" w:cs="Times New Roman"/>
            <w:sz w:val="24"/>
            <w:szCs w:val="24"/>
          </w:rPr>
          <w:t>several</w:t>
        </w:r>
      </w:ins>
      <w:ins w:id="8" w:author="Benton, Deon" w:date="2023-03-15T14:00:00Z">
        <w:r>
          <w:rPr>
            <w:rFonts w:ascii="Times New Roman" w:hAnsi="Times New Roman" w:cs="Times New Roman"/>
            <w:sz w:val="24"/>
            <w:szCs w:val="24"/>
          </w:rPr>
          <w:t xml:space="preserve"> important findings to come </w:t>
        </w:r>
      </w:ins>
      <w:ins w:id="9" w:author="Benton, Deon" w:date="2023-03-15T14:06:00Z">
        <w:r w:rsidR="00D24067">
          <w:rPr>
            <w:rFonts w:ascii="Times New Roman" w:hAnsi="Times New Roman" w:cs="Times New Roman"/>
            <w:sz w:val="24"/>
            <w:szCs w:val="24"/>
          </w:rPr>
          <w:t>from research with the blicket detector</w:t>
        </w:r>
      </w:ins>
      <w:ins w:id="10" w:author="Benton, Deon" w:date="2023-03-15T14:00:00Z">
        <w:r>
          <w:rPr>
            <w:rFonts w:ascii="Times New Roman" w:hAnsi="Times New Roman" w:cs="Times New Roman"/>
            <w:sz w:val="24"/>
            <w:szCs w:val="24"/>
          </w:rPr>
          <w:t xml:space="preserve">, but the finding that has generated that the most controversy was </w:t>
        </w:r>
      </w:ins>
      <w:r w:rsidR="00E44489">
        <w:rPr>
          <w:rFonts w:ascii="Times New Roman" w:hAnsi="Times New Roman" w:cs="Times New Roman"/>
          <w:sz w:val="24"/>
          <w:szCs w:val="24"/>
        </w:rPr>
        <w:t>that by Sobel, Tenenbaum, and Gopnik (2004).</w:t>
      </w:r>
      <w:ins w:id="11" w:author="Benton, Deon" w:date="2023-03-15T14:02:00Z">
        <w:r w:rsidR="006D52B6">
          <w:rPr>
            <w:rFonts w:ascii="Times New Roman" w:hAnsi="Times New Roman" w:cs="Times New Roman"/>
            <w:sz w:val="24"/>
            <w:szCs w:val="24"/>
          </w:rPr>
          <w:t xml:space="preserve"> They showed that by 4 years of age children can engage in </w:t>
        </w:r>
      </w:ins>
      <w:ins w:id="12" w:author="Benton, Deon" w:date="2023-03-15T14:03:00Z">
        <w:r w:rsidR="006D52B6">
          <w:rPr>
            <w:rFonts w:ascii="Times New Roman" w:hAnsi="Times New Roman" w:cs="Times New Roman"/>
            <w:sz w:val="24"/>
            <w:szCs w:val="24"/>
          </w:rPr>
          <w:t>two</w:t>
        </w:r>
      </w:ins>
      <w:ins w:id="13" w:author="Benton, Deon" w:date="2023-03-15T14:02:00Z">
        <w:r w:rsidR="006D52B6">
          <w:rPr>
            <w:rFonts w:ascii="Times New Roman" w:hAnsi="Times New Roman" w:cs="Times New Roman"/>
            <w:sz w:val="24"/>
            <w:szCs w:val="24"/>
          </w:rPr>
          <w:t xml:space="preserve"> form</w:t>
        </w:r>
      </w:ins>
      <w:ins w:id="14" w:author="Benton, Deon" w:date="2023-03-15T14:03:00Z">
        <w:r w:rsidR="006D52B6">
          <w:rPr>
            <w:rFonts w:ascii="Times New Roman" w:hAnsi="Times New Roman" w:cs="Times New Roman"/>
            <w:sz w:val="24"/>
            <w:szCs w:val="24"/>
          </w:rPr>
          <w:t>s</w:t>
        </w:r>
      </w:ins>
      <w:ins w:id="15" w:author="Benton, Deon" w:date="2023-03-15T14:02:00Z">
        <w:r w:rsidR="006D52B6">
          <w:rPr>
            <w:rFonts w:ascii="Times New Roman" w:hAnsi="Times New Roman" w:cs="Times New Roman"/>
            <w:sz w:val="24"/>
            <w:szCs w:val="24"/>
          </w:rPr>
          <w:t xml:space="preserve"> of causal reasoning called “backwards-blocking” (henceforth, BB) reasoning</w:t>
        </w:r>
      </w:ins>
      <w:ins w:id="16" w:author="Benton, Deon" w:date="2023-03-15T14:04:00Z">
        <w:r w:rsidR="006D52B6">
          <w:rPr>
            <w:rFonts w:ascii="Times New Roman" w:hAnsi="Times New Roman" w:cs="Times New Roman"/>
            <w:sz w:val="24"/>
            <w:szCs w:val="24"/>
          </w:rPr>
          <w:t xml:space="preserve"> and “indirect screening-off” (henceforth, ISO) reasoning</w:t>
        </w:r>
      </w:ins>
      <w:ins w:id="17" w:author="Benton, Deon" w:date="2023-03-15T14:02:00Z">
        <w:r w:rsidR="006D52B6">
          <w:rPr>
            <w:rFonts w:ascii="Times New Roman" w:hAnsi="Times New Roman" w:cs="Times New Roman"/>
            <w:sz w:val="24"/>
            <w:szCs w:val="24"/>
          </w:rPr>
          <w:t>.</w:t>
        </w:r>
      </w:ins>
      <w:ins w:id="18" w:author="Benton, Deon" w:date="2023-03-15T14:04:00Z">
        <w:r w:rsidR="006D52B6">
          <w:rPr>
            <w:rFonts w:ascii="Times New Roman" w:hAnsi="Times New Roman" w:cs="Times New Roman"/>
            <w:sz w:val="24"/>
            <w:szCs w:val="24"/>
          </w:rPr>
          <w:t xml:space="preserve"> BB reasoning is</w:t>
        </w:r>
      </w:ins>
      <w:ins w:id="19" w:author="Benton, Deon" w:date="2023-03-15T14:03:00Z">
        <w:r w:rsidR="006D52B6">
          <w:rPr>
            <w:rFonts w:ascii="Times New Roman" w:hAnsi="Times New Roman" w:cs="Times New Roman"/>
            <w:sz w:val="24"/>
            <w:szCs w:val="24"/>
          </w:rPr>
          <w:t xml:space="preserve"> the process by</w:t>
        </w:r>
      </w:ins>
      <w:ins w:id="20" w:author="Benton, Deon" w:date="2023-03-15T14:04:00Z">
        <w:r w:rsidR="00D24067">
          <w:rPr>
            <w:rFonts w:ascii="Times New Roman" w:hAnsi="Times New Roman" w:cs="Times New Roman"/>
            <w:sz w:val="24"/>
            <w:szCs w:val="24"/>
          </w:rPr>
          <w:t xml:space="preserve"> which</w:t>
        </w:r>
      </w:ins>
      <w:ins w:id="21" w:author="Benton, Deon" w:date="2023-03-15T14:03:00Z">
        <w:r w:rsidR="006D52B6">
          <w:rPr>
            <w:rFonts w:ascii="Times New Roman" w:hAnsi="Times New Roman" w:cs="Times New Roman"/>
            <w:sz w:val="24"/>
            <w:szCs w:val="24"/>
          </w:rPr>
          <w:t xml:space="preserve"> learners discount or “block” causal cues that are revealed to be redundant in producing some effect.</w:t>
        </w:r>
      </w:ins>
      <w:r w:rsidR="00E44489">
        <w:rPr>
          <w:rFonts w:ascii="Times New Roman" w:hAnsi="Times New Roman" w:cs="Times New Roman"/>
          <w:sz w:val="24"/>
          <w:szCs w:val="24"/>
        </w:rPr>
        <w:t xml:space="preserve"> </w:t>
      </w:r>
      <w:ins w:id="22" w:author="Benton, Deon" w:date="2023-03-15T14:04:00Z">
        <w:r w:rsidR="00D24067">
          <w:rPr>
            <w:rFonts w:ascii="Times New Roman" w:hAnsi="Times New Roman" w:cs="Times New Roman"/>
            <w:sz w:val="24"/>
            <w:szCs w:val="24"/>
          </w:rPr>
          <w:t xml:space="preserve">ISO </w:t>
        </w:r>
        <w:r w:rsidR="00D24067">
          <w:rPr>
            <w:rFonts w:ascii="Times New Roman" w:hAnsi="Times New Roman" w:cs="Times New Roman"/>
            <w:sz w:val="24"/>
            <w:szCs w:val="24"/>
          </w:rPr>
          <w:lastRenderedPageBreak/>
          <w:t>reasoning is the process by which learners</w:t>
        </w:r>
      </w:ins>
      <w:ins w:id="23" w:author="Benton, Deon" w:date="2023-03-15T14:05:00Z">
        <w:r w:rsidR="00D24067">
          <w:rPr>
            <w:rFonts w:ascii="Times New Roman" w:hAnsi="Times New Roman" w:cs="Times New Roman"/>
            <w:sz w:val="24"/>
            <w:szCs w:val="24"/>
          </w:rPr>
          <w:t xml:space="preserve"> discount or “screen off” a causal cue whose causal status is known unambiguously.</w:t>
        </w:r>
      </w:ins>
      <w:ins w:id="24" w:author="Benton, Deon" w:date="2023-03-15T14:04:00Z">
        <w:r w:rsidR="00D24067">
          <w:rPr>
            <w:rFonts w:ascii="Times New Roman" w:hAnsi="Times New Roman" w:cs="Times New Roman"/>
            <w:sz w:val="24"/>
            <w:szCs w:val="24"/>
          </w:rPr>
          <w:t xml:space="preserve"> </w:t>
        </w:r>
      </w:ins>
    </w:p>
    <w:p w14:paraId="14DA89C3" w14:textId="0C09AFEB" w:rsidR="00D30402" w:rsidRDefault="00D24067" w:rsidP="00073D7F">
      <w:pPr>
        <w:spacing w:line="480" w:lineRule="auto"/>
        <w:ind w:firstLine="720"/>
        <w:contextualSpacing/>
        <w:rPr>
          <w:rFonts w:ascii="Times New Roman" w:hAnsi="Times New Roman" w:cs="Times New Roman"/>
          <w:sz w:val="24"/>
          <w:szCs w:val="24"/>
        </w:rPr>
      </w:pPr>
      <w:ins w:id="25" w:author="Benton, Deon" w:date="2023-03-15T14:06:00Z">
        <w:r>
          <w:rPr>
            <w:rFonts w:ascii="Times New Roman" w:hAnsi="Times New Roman" w:cs="Times New Roman"/>
            <w:sz w:val="24"/>
            <w:szCs w:val="24"/>
          </w:rPr>
          <w:t xml:space="preserve">In their study, </w:t>
        </w:r>
      </w:ins>
      <w:ins w:id="26" w:author="Benton, Deon" w:date="2023-03-15T14:07:00Z">
        <w:r w:rsidR="00215098">
          <w:rPr>
            <w:rFonts w:ascii="Times New Roman" w:hAnsi="Times New Roman" w:cs="Times New Roman"/>
            <w:sz w:val="24"/>
            <w:szCs w:val="24"/>
          </w:rPr>
          <w:t>children were first shown</w:t>
        </w:r>
      </w:ins>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ins w:id="27" w:author="Benton, Deon" w:date="2023-03-15T14:07:00Z">
        <w:r w:rsidR="00215098">
          <w:rPr>
            <w:rFonts w:ascii="Times New Roman" w:hAnsi="Times New Roman" w:cs="Times New Roman"/>
            <w:sz w:val="24"/>
            <w:szCs w:val="24"/>
          </w:rPr>
          <w:t>, objects</w:t>
        </w:r>
      </w:ins>
      <w:r w:rsidR="00E44489" w:rsidRPr="00E3186E">
        <w:rPr>
          <w:rFonts w:ascii="Times New Roman" w:hAnsi="Times New Roman" w:cs="Times New Roman"/>
          <w:sz w:val="24"/>
          <w:szCs w:val="24"/>
        </w:rPr>
        <w:t xml:space="preserve"> A and B</w:t>
      </w:r>
      <w:ins w:id="28" w:author="Benton, Deon" w:date="2023-03-15T14:07:00Z">
        <w:r w:rsidR="00215098">
          <w:rPr>
            <w:rFonts w:ascii="Times New Roman" w:hAnsi="Times New Roman" w:cs="Times New Roman"/>
            <w:sz w:val="24"/>
            <w:szCs w:val="24"/>
          </w:rPr>
          <w:t>,</w:t>
        </w:r>
      </w:ins>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ins w:id="29" w:author="Benton, Deon" w:date="2023-03-15T14:07:00Z">
        <w:r w:rsidR="00215098">
          <w:rPr>
            <w:rFonts w:ascii="Times New Roman" w:hAnsi="Times New Roman" w:cs="Times New Roman"/>
            <w:sz w:val="24"/>
            <w:szCs w:val="24"/>
          </w:rPr>
          <w:t xml:space="preserve"> when both objects were placed on the machine. Children were then shown that object A alone </w:t>
        </w:r>
      </w:ins>
      <w:del w:id="30" w:author="Benton, Deon" w:date="2023-03-15T14:07:00Z">
        <w:r w:rsidR="00E44489" w:rsidRPr="00E3186E" w:rsidDel="00215098">
          <w:rPr>
            <w:rFonts w:ascii="Times New Roman" w:hAnsi="Times New Roman" w:cs="Times New Roman"/>
            <w:sz w:val="24"/>
            <w:szCs w:val="24"/>
          </w:rPr>
          <w:delText xml:space="preserve"> </w:delText>
        </w:r>
      </w:del>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ins w:id="31" w:author="Benton, Deon" w:date="2023-03-15T15:11:00Z">
        <w:r w:rsidR="001F6C56">
          <w:rPr>
            <w:rFonts w:ascii="Times New Roman" w:hAnsi="Times New Roman" w:cs="Times New Roman"/>
            <w:sz w:val="24"/>
            <w:szCs w:val="24"/>
          </w:rPr>
          <w:t>O</w:t>
        </w:r>
      </w:ins>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ins w:id="32" w:author="Benton, Deon" w:date="2023-03-15T15:11:00Z">
        <w:r w:rsidR="001F6C56">
          <w:rPr>
            <w:rFonts w:ascii="Times New Roman" w:hAnsi="Times New Roman" w:cs="Times New Roman"/>
            <w:sz w:val="24"/>
            <w:szCs w:val="24"/>
          </w:rPr>
          <w:t>responded by placing o</w:t>
        </w:r>
      </w:ins>
      <w:ins w:id="33" w:author="Benton, Deon" w:date="2023-03-15T15:12:00Z">
        <w:r w:rsidR="001F6C56">
          <w:rPr>
            <w:rFonts w:ascii="Times New Roman" w:hAnsi="Times New Roman" w:cs="Times New Roman"/>
            <w:sz w:val="24"/>
            <w:szCs w:val="24"/>
          </w:rPr>
          <w:t>bject B on the machine in the ISO condition; these same children responded by placing object A on the mac</w:t>
        </w:r>
      </w:ins>
      <w:ins w:id="34" w:author="Benton, Deon" w:date="2023-03-15T15:13:00Z">
        <w:r w:rsidR="001F6C56">
          <w:rPr>
            <w:rFonts w:ascii="Times New Roman" w:hAnsi="Times New Roman" w:cs="Times New Roman"/>
            <w:sz w:val="24"/>
            <w:szCs w:val="24"/>
          </w:rPr>
          <w:t>hine in the BB condition</w:t>
        </w:r>
      </w:ins>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ins w:id="35" w:author="Benton, Deon" w:date="2023-03-15T15:13:00Z">
        <w:r w:rsidR="008F3BC6">
          <w:rPr>
            <w:rFonts w:ascii="Times New Roman" w:hAnsi="Times New Roman" w:cs="Times New Roman"/>
            <w:sz w:val="24"/>
            <w:szCs w:val="24"/>
          </w:rPr>
          <w:t xml:space="preserve"> machine was given the properties and desires of animate entities</w:t>
        </w:r>
      </w:ins>
      <w:r w:rsidR="009A1799">
        <w:rPr>
          <w:rFonts w:ascii="Times New Roman" w:hAnsi="Times New Roman" w:cs="Times New Roman"/>
          <w:sz w:val="24"/>
          <w:szCs w:val="24"/>
        </w:rPr>
        <w:t xml:space="preserve">. </w:t>
      </w:r>
    </w:p>
    <w:p w14:paraId="34FCBB4C" w14:textId="3DD24DDE"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ins w:id="36" w:author="Benton, Deon" w:date="2023-03-15T15:14:00Z">
        <w:r w:rsidR="008F3BC6">
          <w:rPr>
            <w:rFonts w:ascii="Times New Roman" w:hAnsi="Times New Roman" w:cs="Times New Roman"/>
            <w:sz w:val="24"/>
            <w:szCs w:val="24"/>
          </w:rPr>
          <w:t xml:space="preserve"> and that this form of reasoning is underpinned by a</w:t>
        </w:r>
      </w:ins>
      <w:r w:rsidR="00D30402">
        <w:rPr>
          <w:rFonts w:ascii="Times New Roman" w:hAnsi="Times New Roman" w:cs="Times New Roman"/>
          <w:sz w:val="24"/>
          <w:szCs w:val="24"/>
        </w:rPr>
        <w:t xml:space="preserve"> </w:t>
      </w:r>
      <w:r w:rsidR="00DE2D6A">
        <w:rPr>
          <w:rFonts w:ascii="Times New Roman" w:hAnsi="Times New Roman" w:cs="Times New Roman"/>
          <w:sz w:val="24"/>
          <w:szCs w:val="24"/>
        </w:rPr>
        <w:t>Bayesian-inference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E2C24">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sidR="00EE2C24">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ins w:id="37" w:author="Benton, Deon" w:date="2023-03-15T15:45:00Z">
        <w:r w:rsidR="00E27F73">
          <w:rPr>
            <w:rFonts w:ascii="Times New Roman" w:hAnsi="Times New Roman" w:cs="Times New Roman"/>
            <w:sz w:val="24"/>
            <w:szCs w:val="24"/>
          </w:rPr>
          <w:t>One reason that this model has been called into question is that it</w:t>
        </w:r>
      </w:ins>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ins w:id="38" w:author="Benton, Deon" w:date="2023-03-15T15:45:00Z">
        <w:r w:rsidR="00E27F73">
          <w:rPr>
            <w:rFonts w:ascii="Times New Roman" w:hAnsi="Times New Roman" w:cs="Times New Roman"/>
            <w:sz w:val="24"/>
            <w:szCs w:val="24"/>
          </w:rPr>
          <w:t xml:space="preserve">object </w:t>
        </w:r>
      </w:ins>
      <w:r w:rsidR="00E968B3">
        <w:rPr>
          <w:rFonts w:ascii="Times New Roman" w:hAnsi="Times New Roman" w:cs="Times New Roman"/>
          <w:sz w:val="24"/>
          <w:szCs w:val="24"/>
        </w:rPr>
        <w:t xml:space="preserve">B </w:t>
      </w:r>
      <w:r w:rsidR="00E968B3">
        <w:rPr>
          <w:rFonts w:ascii="Times New Roman" w:hAnsi="Times New Roman" w:cs="Times New Roman"/>
          <w:sz w:val="24"/>
          <w:szCs w:val="24"/>
        </w:rPr>
        <w:lastRenderedPageBreak/>
        <w:t xml:space="preserve">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9" w:author="Benton, Deon" w:date="2023-03-15T15:46:00Z">
        <w:r w:rsidR="00E27F73">
          <w:rPr>
            <w:rFonts w:ascii="Times New Roman" w:hAnsi="Times New Roman" w:cs="Times New Roman"/>
            <w:sz w:val="24"/>
            <w:szCs w:val="24"/>
          </w:rPr>
          <w:t>—this prediction is at variance with</w:t>
        </w:r>
      </w:ins>
      <w:r w:rsidR="00B100EF">
        <w:rPr>
          <w:rFonts w:ascii="Times New Roman" w:hAnsi="Times New Roman" w:cs="Times New Roman"/>
          <w:sz w:val="24"/>
          <w:szCs w:val="24"/>
        </w:rPr>
        <w:t xml:space="preserve">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p>
    <w:p w14:paraId="748BDB2B" w14:textId="74D5BDC9" w:rsidR="00BC2CD3" w:rsidRDefault="005A586B" w:rsidP="00F82E35">
      <w:pPr>
        <w:spacing w:line="480" w:lineRule="auto"/>
        <w:ind w:firstLine="720"/>
        <w:contextualSpacing/>
        <w:rPr>
          <w:ins w:id="40" w:author="Benton, Deon" w:date="2023-03-15T15:53:00Z"/>
          <w:rFonts w:ascii="Times New Roman" w:hAnsi="Times New Roman" w:cs="Times New Roman"/>
          <w:sz w:val="24"/>
          <w:szCs w:val="24"/>
        </w:rPr>
      </w:pPr>
      <w:ins w:id="41" w:author="Benton, Deon [2]" w:date="2023-03-15T17:58:00Z">
        <w:r>
          <w:rPr>
            <w:rFonts w:ascii="Times New Roman" w:hAnsi="Times New Roman" w:cs="Times New Roman"/>
            <w:sz w:val="24"/>
            <w:szCs w:val="24"/>
          </w:rPr>
          <w:t>Some</w:t>
        </w:r>
      </w:ins>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ins w:id="42" w:author="Benton, Deon" w:date="2023-03-15T15:48:00Z">
        <w:r w:rsidR="00F0599A">
          <w:rPr>
            <w:rFonts w:ascii="Times New Roman" w:hAnsi="Times New Roman" w:cs="Times New Roman"/>
            <w:sz w:val="24"/>
            <w:szCs w:val="24"/>
          </w:rPr>
          <w:t xml:space="preserve"> </w:t>
        </w:r>
      </w:ins>
      <w:r w:rsidR="004A0AE3">
        <w:rPr>
          <w:rFonts w:ascii="Times New Roman" w:hAnsi="Times New Roman" w:cs="Times New Roman"/>
          <w:sz w:val="24"/>
          <w:szCs w:val="24"/>
        </w:rPr>
        <w:t>the conclusion that</w:t>
      </w:r>
      <w:ins w:id="43" w:author="Benton, Deon [2]" w:date="2023-03-15T18:05:00Z">
        <w:r w:rsidR="004F2D1F">
          <w:rPr>
            <w:rFonts w:ascii="Times New Roman" w:hAnsi="Times New Roman" w:cs="Times New Roman"/>
            <w:sz w:val="24"/>
            <w:szCs w:val="24"/>
          </w:rPr>
          <w:t xml:space="preserve"> Bayesian inference underpins human causal reasoning or the claim that</w:t>
        </w:r>
      </w:ins>
      <w:r w:rsidR="004A0AE3">
        <w:rPr>
          <w:rFonts w:ascii="Times New Roman" w:hAnsi="Times New Roman" w:cs="Times New Roman"/>
          <w:sz w:val="24"/>
          <w:szCs w:val="24"/>
        </w:rPr>
        <w:t xml:space="preserve">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 xml:space="preserve">with how BB reasoning has been </w:t>
      </w:r>
      <w:ins w:id="44" w:author="Benton, Deon [2]" w:date="2023-03-15T18:06:00Z">
        <w:r w:rsidR="004F2D1F">
          <w:rPr>
            <w:rFonts w:ascii="Times New Roman" w:hAnsi="Times New Roman" w:cs="Times New Roman"/>
            <w:sz w:val="24"/>
            <w:szCs w:val="24"/>
          </w:rPr>
          <w:t xml:space="preserve">measured </w:t>
        </w:r>
      </w:ins>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w:t>
      </w:r>
    </w:p>
    <w:p w14:paraId="77787138" w14:textId="3FB24F2C" w:rsidR="00375ED6" w:rsidRDefault="00BC2CD3" w:rsidP="00F82E35">
      <w:pPr>
        <w:spacing w:line="480" w:lineRule="auto"/>
        <w:ind w:firstLine="720"/>
        <w:contextualSpacing/>
        <w:rPr>
          <w:rFonts w:ascii="Times New Roman" w:hAnsi="Times New Roman" w:cs="Times New Roman"/>
          <w:sz w:val="24"/>
          <w:szCs w:val="24"/>
        </w:rPr>
      </w:pPr>
      <w:ins w:id="45" w:author="Benton, Deon" w:date="2023-03-15T15:52:00Z">
        <w:r>
          <w:rPr>
            <w:rFonts w:ascii="Times New Roman" w:hAnsi="Times New Roman" w:cs="Times New Roman"/>
            <w:sz w:val="24"/>
            <w:szCs w:val="24"/>
          </w:rPr>
          <w:t>There</w:t>
        </w:r>
      </w:ins>
      <w:r w:rsidR="004120C8">
        <w:rPr>
          <w:rFonts w:ascii="Times New Roman" w:hAnsi="Times New Roman" w:cs="Times New Roman"/>
          <w:sz w:val="24"/>
          <w:szCs w:val="24"/>
        </w:rPr>
        <w:t xml:space="preserve"> are two key limitations with this operationalization</w:t>
      </w:r>
      <w:ins w:id="46" w:author="Benton, Deon" w:date="2023-03-15T15:52:00Z">
        <w:r>
          <w:rPr>
            <w:rFonts w:ascii="Times New Roman" w:hAnsi="Times New Roman" w:cs="Times New Roman"/>
            <w:sz w:val="24"/>
            <w:szCs w:val="24"/>
          </w:rPr>
          <w:t>, however</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 Butterfill, Hoerl, and Burns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Pr>
          <w:rFonts w:ascii="Times New Roman" w:hAnsi="Times New Roman" w:cs="Times New Roman"/>
          <w:sz w:val="24"/>
          <w:szCs w:val="24"/>
        </w:rPr>
        <w:t xml:space="preserve">why participants treated object B differently between the BB and ISO condition. </w:t>
      </w:r>
      <w:ins w:id="47" w:author="Benton, Deon" w:date="2023-03-15T15:53:00Z">
        <w:r w:rsidR="00D34B4E">
          <w:rPr>
            <w:rFonts w:ascii="Times New Roman" w:hAnsi="Times New Roman" w:cs="Times New Roman"/>
            <w:sz w:val="24"/>
            <w:szCs w:val="24"/>
          </w:rPr>
          <w:t xml:space="preserve">Differential treatment of object B </w:t>
        </w:r>
      </w:ins>
      <w:r w:rsidR="00E97AEE">
        <w:rPr>
          <w:rFonts w:ascii="Times New Roman" w:hAnsi="Times New Roman" w:cs="Times New Roman"/>
          <w:sz w:val="24"/>
          <w:szCs w:val="24"/>
        </w:rPr>
        <w:t>could have been due to</w:t>
      </w:r>
      <w:r w:rsidR="00A01028">
        <w:rPr>
          <w:rFonts w:ascii="Times New Roman" w:hAnsi="Times New Roman" w:cs="Times New Roman"/>
          <w:sz w:val="24"/>
          <w:szCs w:val="24"/>
        </w:rPr>
        <w:t xml:space="preserve"> a BB effect, an ISO effect, or both. </w:t>
      </w:r>
      <w:ins w:id="48" w:author="Benton, Deon" w:date="2023-03-15T15:53:00Z">
        <w:r w:rsidR="00D34B4E">
          <w:rPr>
            <w:rFonts w:ascii="Times New Roman" w:hAnsi="Times New Roman" w:cs="Times New Roman"/>
            <w:sz w:val="24"/>
            <w:szCs w:val="24"/>
          </w:rPr>
          <w:t>Such differential treatment could have also resulted f</w:t>
        </w:r>
      </w:ins>
      <w:ins w:id="49" w:author="Benton, Deon" w:date="2023-03-15T15:54:00Z">
        <w:r w:rsidR="00D34B4E">
          <w:rPr>
            <w:rFonts w:ascii="Times New Roman" w:hAnsi="Times New Roman" w:cs="Times New Roman"/>
            <w:sz w:val="24"/>
            <w:szCs w:val="24"/>
          </w:rPr>
          <w:t xml:space="preserve">rom the fact that </w:t>
        </w:r>
      </w:ins>
      <w:r w:rsidR="001C0DEF">
        <w:rPr>
          <w:rFonts w:ascii="Times New Roman" w:hAnsi="Times New Roman" w:cs="Times New Roman"/>
          <w:sz w:val="24"/>
          <w:szCs w:val="24"/>
        </w:rPr>
        <w:t>participants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ins w:id="50" w:author="Benton, Deon" w:date="2023-03-15T15:55:00Z">
        <w:r w:rsidR="00B17F6C">
          <w:rPr>
            <w:rFonts w:ascii="Times New Roman" w:hAnsi="Times New Roman" w:cs="Times New Roman"/>
            <w:sz w:val="24"/>
            <w:szCs w:val="24"/>
          </w:rPr>
          <w:t xml:space="preserve">. Crucially, this </w:t>
        </w:r>
        <w:r w:rsidR="00D34B4E">
          <w:rPr>
            <w:rFonts w:ascii="Times New Roman" w:hAnsi="Times New Roman" w:cs="Times New Roman"/>
            <w:sz w:val="24"/>
            <w:szCs w:val="24"/>
          </w:rPr>
          <w:t xml:space="preserve">would </w:t>
        </w:r>
      </w:ins>
      <w:ins w:id="51" w:author="Benton, Deon" w:date="2023-03-15T15:56:00Z">
        <w:r w:rsidR="00B17F6C">
          <w:rPr>
            <w:rFonts w:ascii="Times New Roman" w:hAnsi="Times New Roman" w:cs="Times New Roman"/>
            <w:sz w:val="24"/>
            <w:szCs w:val="24"/>
          </w:rPr>
          <w:t>not be</w:t>
        </w:r>
      </w:ins>
      <w:ins w:id="52" w:author="Benton, Deon" w:date="2023-03-15T15:55:00Z">
        <w:r w:rsidR="00B17F6C">
          <w:rPr>
            <w:rFonts w:ascii="Times New Roman" w:hAnsi="Times New Roman" w:cs="Times New Roman"/>
            <w:sz w:val="24"/>
            <w:szCs w:val="24"/>
          </w:rPr>
          <w:t xml:space="preserve"> </w:t>
        </w:r>
      </w:ins>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w:t>
      </w:r>
      <w:r w:rsidR="00C13E28">
        <w:rPr>
          <w:rFonts w:ascii="Times New Roman" w:hAnsi="Times New Roman" w:cs="Times New Roman"/>
          <w:sz w:val="24"/>
          <w:szCs w:val="24"/>
        </w:rPr>
        <w:lastRenderedPageBreak/>
        <w:t>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6E340F6" w:rsidR="009348D6" w:rsidRDefault="000142D4" w:rsidP="007C473F">
      <w:pPr>
        <w:spacing w:line="480" w:lineRule="auto"/>
        <w:ind w:firstLine="720"/>
        <w:contextualSpacing/>
        <w:rPr>
          <w:rFonts w:ascii="Times New Roman" w:hAnsi="Times New Roman" w:cs="Times New Roman"/>
          <w:sz w:val="24"/>
          <w:szCs w:val="24"/>
        </w:rPr>
      </w:pPr>
      <w:ins w:id="53" w:author="Benton, Deon" w:date="2023-03-15T16:00:00Z">
        <w:r>
          <w:rPr>
            <w:rFonts w:ascii="Times New Roman" w:hAnsi="Times New Roman" w:cs="Times New Roman"/>
            <w:sz w:val="24"/>
            <w:szCs w:val="24"/>
          </w:rPr>
          <w:t xml:space="preserve">The </w:t>
        </w:r>
      </w:ins>
      <w:ins w:id="54" w:author="Benton, Deon" w:date="2023-03-15T15:56:00Z">
        <w:r w:rsidR="00B17F6C">
          <w:rPr>
            <w:rFonts w:ascii="Times New Roman" w:hAnsi="Times New Roman" w:cs="Times New Roman"/>
            <w:sz w:val="24"/>
            <w:szCs w:val="24"/>
          </w:rPr>
          <w:t>operationalization that we adopt</w:t>
        </w:r>
      </w:ins>
      <w:ins w:id="55" w:author="Benton, Deon" w:date="2023-03-15T16:05:00Z">
        <w:r w:rsidR="00703A49">
          <w:rPr>
            <w:rFonts w:ascii="Times New Roman" w:hAnsi="Times New Roman" w:cs="Times New Roman"/>
            <w:sz w:val="24"/>
            <w:szCs w:val="24"/>
          </w:rPr>
          <w:t xml:space="preserve"> here</w:t>
        </w:r>
      </w:ins>
      <w:ins w:id="56" w:author="Benton, Deon" w:date="2023-03-15T16:01:00Z">
        <w:r>
          <w:rPr>
            <w:rFonts w:ascii="Times New Roman" w:hAnsi="Times New Roman" w:cs="Times New Roman"/>
            <w:sz w:val="24"/>
            <w:szCs w:val="24"/>
          </w:rPr>
          <w:t xml:space="preserve">—which was first introduced </w:t>
        </w:r>
      </w:ins>
      <w:ins w:id="57" w:author="Benton, Deon" w:date="2023-03-15T15:56:00Z">
        <w:r w:rsidR="00B17F6C">
          <w:rPr>
            <w:rFonts w:ascii="Times New Roman" w:hAnsi="Times New Roman" w:cs="Times New Roman"/>
            <w:sz w:val="24"/>
            <w:szCs w:val="24"/>
          </w:rPr>
          <w:t>by</w:t>
        </w:r>
      </w:ins>
      <w:ins w:id="58" w:author="Benton, Deon" w:date="2023-03-15T15:57:00Z">
        <w:r w:rsidR="00B17F6C">
          <w:rPr>
            <w:rFonts w:ascii="Times New Roman" w:hAnsi="Times New Roman" w:cs="Times New Roman"/>
            <w:sz w:val="24"/>
            <w:szCs w:val="24"/>
          </w:rPr>
          <w:t xml:space="preserve"> McCormack et al. (2009</w:t>
        </w:r>
      </w:ins>
      <w:ins w:id="59" w:author="Benton, Deon" w:date="2023-03-15T16:00:00Z">
        <w:r w:rsidR="00694AF2">
          <w:rPr>
            <w:rFonts w:ascii="Times New Roman" w:hAnsi="Times New Roman" w:cs="Times New Roman"/>
            <w:sz w:val="24"/>
            <w:szCs w:val="24"/>
          </w:rPr>
          <w:t>, Exp. 2</w:t>
        </w:r>
      </w:ins>
      <w:ins w:id="60" w:author="Benton, Deon" w:date="2023-03-15T15:57:00Z">
        <w:r w:rsidR="00B17F6C">
          <w:rPr>
            <w:rFonts w:ascii="Times New Roman" w:hAnsi="Times New Roman" w:cs="Times New Roman"/>
            <w:sz w:val="24"/>
            <w:szCs w:val="24"/>
          </w:rPr>
          <w:t>)</w:t>
        </w:r>
      </w:ins>
      <w:ins w:id="61" w:author="Benton, Deon" w:date="2023-03-15T16:01:00Z">
        <w:r>
          <w:rPr>
            <w:rFonts w:ascii="Times New Roman" w:hAnsi="Times New Roman" w:cs="Times New Roman"/>
            <w:sz w:val="24"/>
            <w:szCs w:val="24"/>
          </w:rPr>
          <w:t>—eschews this limitation</w:t>
        </w:r>
      </w:ins>
      <w:ins w:id="62" w:author="Benton, Deon" w:date="2023-03-15T15:57:00Z">
        <w:r w:rsidR="00B17F6C">
          <w:rPr>
            <w:rFonts w:ascii="Times New Roman" w:hAnsi="Times New Roman" w:cs="Times New Roman"/>
            <w:sz w:val="24"/>
            <w:szCs w:val="24"/>
          </w:rPr>
          <w:t xml:space="preserve">. On this operationalization, </w:t>
        </w:r>
      </w:ins>
      <w:ins w:id="63" w:author="Benton, Deon" w:date="2023-03-15T16:12:00Z">
        <w:r w:rsidR="00831E4F">
          <w:rPr>
            <w:rFonts w:ascii="Times New Roman" w:hAnsi="Times New Roman" w:cs="Times New Roman"/>
            <w:sz w:val="24"/>
            <w:szCs w:val="24"/>
          </w:rPr>
          <w:t>BB reasoning is assessed by</w:t>
        </w:r>
      </w:ins>
      <w:r w:rsidR="00B049FC">
        <w:rPr>
          <w:rFonts w:ascii="Times New Roman" w:hAnsi="Times New Roman" w:cs="Times New Roman"/>
          <w:sz w:val="24"/>
          <w:szCs w:val="24"/>
        </w:rPr>
        <w:t xml:space="preserve"> </w:t>
      </w:r>
      <w:ins w:id="64" w:author="Benton, Deon" w:date="2023-03-15T16:12:00Z">
        <w:r w:rsidR="00831E4F">
          <w:rPr>
            <w:rFonts w:ascii="Times New Roman" w:hAnsi="Times New Roman" w:cs="Times New Roman"/>
            <w:sz w:val="24"/>
            <w:szCs w:val="24"/>
          </w:rPr>
          <w:t>comparing how participants treat object B</w:t>
        </w:r>
      </w:ins>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ins w:id="65" w:author="Benton, Deon" w:date="2023-03-15T16:12:00Z">
        <w:r w:rsidR="00831E4F">
          <w:rPr>
            <w:rFonts w:ascii="Times New Roman" w:hAnsi="Times New Roman" w:cs="Times New Roman"/>
            <w:sz w:val="24"/>
            <w:szCs w:val="24"/>
          </w:rPr>
          <w:t>how participants treat object B</w:t>
        </w:r>
      </w:ins>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ins w:id="66" w:author="Benton, Deon" w:date="2023-03-15T16:13:00Z">
        <w:r w:rsidR="00831E4F">
          <w:rPr>
            <w:rFonts w:ascii="Times New Roman" w:hAnsi="Times New Roman" w:cs="Times New Roman"/>
            <w:sz w:val="24"/>
            <w:szCs w:val="24"/>
          </w:rPr>
          <w:t xml:space="preserve"> </w:t>
        </w:r>
      </w:ins>
      <w:del w:id="67" w:author="Benton, Deon" w:date="2023-03-15T16:14:00Z">
        <w:r w:rsidR="00F9635D" w:rsidDel="00831E4F">
          <w:rPr>
            <w:rFonts w:ascii="Times New Roman" w:hAnsi="Times New Roman" w:cs="Times New Roman"/>
            <w:sz w:val="24"/>
            <w:szCs w:val="24"/>
          </w:rPr>
          <w:delText xml:space="preserve"> </w:delText>
        </w:r>
      </w:del>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ins w:id="68" w:author="Benton, Deon" w:date="2023-03-15T16:14:00Z">
        <w:r w:rsidR="00842C3A">
          <w:rPr>
            <w:rFonts w:ascii="Times New Roman" w:hAnsi="Times New Roman" w:cs="Times New Roman"/>
            <w:sz w:val="24"/>
            <w:szCs w:val="24"/>
          </w:rPr>
          <w:t xml:space="preserve">the observed causal efficacy of object A </w:t>
        </w:r>
      </w:ins>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ins w:id="69" w:author="Benton, Deon" w:date="2023-03-15T16:15:00Z">
        <w:r w:rsidR="00842C3A">
          <w:rPr>
            <w:rFonts w:ascii="Times New Roman" w:hAnsi="Times New Roman" w:cs="Times New Roman"/>
            <w:sz w:val="24"/>
            <w:szCs w:val="24"/>
          </w:rPr>
          <w:t xml:space="preserve"> object</w:t>
        </w:r>
      </w:ins>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ins w:id="70" w:author="Benton, Deon" w:date="2023-03-15T16:17:00Z">
        <w:r w:rsidR="006D4077">
          <w:rPr>
            <w:rFonts w:ascii="Times New Roman" w:hAnsi="Times New Roman" w:cs="Times New Roman"/>
            <w:sz w:val="24"/>
            <w:szCs w:val="24"/>
          </w:rPr>
          <w:t xml:space="preserve"> not affect how participants evaluate object B</w:t>
        </w:r>
      </w:ins>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ins w:id="71" w:author="Benton, Deon [2]" w:date="2023-03-15T17:59:00Z">
        <w:r w:rsidR="005A586B">
          <w:rPr>
            <w:rFonts w:ascii="Times New Roman" w:hAnsi="Times New Roman" w:cs="Times New Roman"/>
            <w:sz w:val="24"/>
            <w:szCs w:val="24"/>
          </w:rPr>
          <w:t>such that</w:t>
        </w:r>
      </w:ins>
      <w:ins w:id="72" w:author="Benton, Deon" w:date="2023-03-15T16:17:00Z">
        <w:r w:rsidR="006D4077">
          <w:rPr>
            <w:rFonts w:ascii="Times New Roman" w:hAnsi="Times New Roman" w:cs="Times New Roman"/>
            <w:sz w:val="24"/>
            <w:szCs w:val="24"/>
          </w:rPr>
          <w:t>, acr</w:t>
        </w:r>
      </w:ins>
      <w:ins w:id="73" w:author="Benton, Deon" w:date="2023-03-15T16:18:00Z">
        <w:r w:rsidR="006D4077">
          <w:rPr>
            <w:rFonts w:ascii="Times New Roman" w:hAnsi="Times New Roman" w:cs="Times New Roman"/>
            <w:sz w:val="24"/>
            <w:szCs w:val="24"/>
          </w:rPr>
          <w:t>oss both conditions</w:t>
        </w:r>
      </w:ins>
      <w:ins w:id="74" w:author="Benton, Deon [2]" w:date="2023-03-15T17:53:00Z">
        <w:r w:rsidR="005A586B">
          <w:rPr>
            <w:rFonts w:ascii="Times New Roman" w:hAnsi="Times New Roman" w:cs="Times New Roman"/>
            <w:sz w:val="24"/>
            <w:szCs w:val="24"/>
          </w:rPr>
          <w:t xml:space="preserve"> and the compound and elemental phases</w:t>
        </w:r>
      </w:ins>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5F2469B3" w:rsidR="006C7493" w:rsidRDefault="005A586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yet</w:t>
      </w:r>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del w:id="75" w:author="Benton, Deon [2]" w:date="2023-03-15T18:06:00Z">
        <w:r w:rsidR="00D3453B" w:rsidDel="004F2D1F">
          <w:rPr>
            <w:rFonts w:ascii="Times New Roman" w:hAnsi="Times New Roman" w:cs="Times New Roman"/>
            <w:sz w:val="24"/>
            <w:szCs w:val="24"/>
          </w:rPr>
          <w:delText xml:space="preserve"> </w:delText>
        </w:r>
      </w:del>
      <w:ins w:id="76" w:author="Benton, Deon [2]" w:date="2023-03-15T18:02:00Z">
        <w:r w:rsidR="004F2D1F">
          <w:rPr>
            <w:rFonts w:ascii="Times New Roman" w:hAnsi="Times New Roman" w:cs="Times New Roman"/>
            <w:sz w:val="24"/>
            <w:szCs w:val="24"/>
          </w:rPr>
          <w:t xml:space="preserve"> </w:t>
        </w:r>
      </w:ins>
      <w:r w:rsidR="00D3453B">
        <w:rPr>
          <w:rFonts w:ascii="Times New Roman" w:hAnsi="Times New Roman" w:cs="Times New Roman"/>
          <w:sz w:val="24"/>
          <w:szCs w:val="24"/>
        </w:rPr>
        <w:t>the claim that human beings</w:t>
      </w:r>
      <w:ins w:id="77" w:author="Benton, Deon [2]" w:date="2023-03-15T18:06:00Z">
        <w:r w:rsidR="004F2D1F">
          <w:rPr>
            <w:rFonts w:ascii="Times New Roman" w:hAnsi="Times New Roman" w:cs="Times New Roman"/>
            <w:sz w:val="24"/>
            <w:szCs w:val="24"/>
          </w:rPr>
          <w:t xml:space="preserve"> use Bayesian inference to</w:t>
        </w:r>
      </w:ins>
      <w:r w:rsidR="00135AD9">
        <w:rPr>
          <w:rFonts w:ascii="Times New Roman" w:hAnsi="Times New Roman" w:cs="Times New Roman"/>
          <w:sz w:val="24"/>
          <w:szCs w:val="24"/>
        </w:rPr>
        <w:t xml:space="preserve"> engage in BB reasoning</w:t>
      </w:r>
      <w:r w:rsidR="005C3CFF">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w:t>
      </w:r>
      <w:ins w:id="78" w:author="Benton, Deon [2]" w:date="2023-03-15T18:07:00Z">
        <w:r w:rsidR="00B544EA">
          <w:rPr>
            <w:rFonts w:ascii="Times New Roman" w:hAnsi="Times New Roman" w:cs="Times New Roman"/>
            <w:sz w:val="24"/>
            <w:szCs w:val="24"/>
          </w:rPr>
          <w:t xml:space="preserve"> (i</w:t>
        </w:r>
      </w:ins>
      <w:ins w:id="79" w:author="Benton, Deon [2]" w:date="2023-03-15T18:08:00Z">
        <w:r w:rsidR="00B544EA">
          <w:rPr>
            <w:rFonts w:ascii="Times New Roman" w:hAnsi="Times New Roman" w:cs="Times New Roman"/>
            <w:sz w:val="24"/>
            <w:szCs w:val="24"/>
          </w:rPr>
          <w:t>.e., objects A and B)</w:t>
        </w:r>
      </w:ins>
      <w:r w:rsidR="00A915C1">
        <w:rPr>
          <w:rFonts w:ascii="Times New Roman" w:hAnsi="Times New Roman" w:cs="Times New Roman"/>
          <w:sz w:val="24"/>
          <w:szCs w:val="24"/>
        </w:rPr>
        <w:t xml:space="preserve">.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w:t>
      </w:r>
      <w:r w:rsidR="00F0155A">
        <w:rPr>
          <w:rFonts w:ascii="Times New Roman" w:hAnsi="Times New Roman" w:cs="Times New Roman"/>
          <w:sz w:val="24"/>
          <w:szCs w:val="24"/>
        </w:rPr>
        <w:lastRenderedPageBreak/>
        <w:t>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w:t>
      </w:r>
      <w:ins w:id="80" w:author="Benton, Deon [2]" w:date="2023-03-15T18:09:00Z">
        <w:r w:rsidR="0020372A">
          <w:rPr>
            <w:rFonts w:ascii="Times New Roman" w:hAnsi="Times New Roman" w:cs="Times New Roman"/>
            <w:sz w:val="24"/>
            <w:szCs w:val="24"/>
          </w:rPr>
          <w:t>in the real world</w:t>
        </w:r>
      </w:ins>
      <w:r w:rsidR="007024D9">
        <w:rPr>
          <w:rFonts w:ascii="Times New Roman" w:hAnsi="Times New Roman" w:cs="Times New Roman"/>
          <w:sz w:val="24"/>
          <w:szCs w:val="24"/>
        </w:rPr>
        <w:t xml:space="preserve">, </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ins w:id="81" w:author="Benton, Deon [2]" w:date="2023-03-15T18:09:00Z">
        <w:r w:rsidR="0020372A">
          <w:rPr>
            <w:rFonts w:ascii="Times New Roman" w:hAnsi="Times New Roman" w:cs="Times New Roman"/>
            <w:sz w:val="24"/>
            <w:szCs w:val="24"/>
          </w:rPr>
          <w:t xml:space="preserve">children </w:t>
        </w:r>
      </w:ins>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w:t>
      </w:r>
      <w:ins w:id="82" w:author="Benton, Deon [2]" w:date="2023-03-15T18:09:00Z">
        <w:r w:rsidR="0020372A">
          <w:rPr>
            <w:rFonts w:ascii="Times New Roman" w:hAnsi="Times New Roman" w:cs="Times New Roman"/>
            <w:sz w:val="24"/>
            <w:szCs w:val="24"/>
          </w:rPr>
          <w:t>reasoning</w:t>
        </w:r>
      </w:ins>
      <w:r w:rsidR="006D231D">
        <w:rPr>
          <w:rFonts w:ascii="Times New Roman" w:hAnsi="Times New Roman" w:cs="Times New Roman"/>
          <w:sz w:val="24"/>
          <w:szCs w:val="24"/>
        </w:rPr>
        <w:t xml:space="preserve">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w:t>
      </w:r>
      <w:ins w:id="83" w:author="Benton, Deon [2]" w:date="2023-03-15T18:10:00Z">
        <w:r w:rsidR="0020372A">
          <w:rPr>
            <w:rFonts w:ascii="Times New Roman" w:hAnsi="Times New Roman" w:cs="Times New Roman"/>
            <w:sz w:val="24"/>
            <w:szCs w:val="24"/>
          </w:rPr>
          <w:t>a key goal is</w:t>
        </w:r>
      </w:ins>
      <w:r w:rsidR="00C9270A">
        <w:rPr>
          <w:rFonts w:ascii="Times New Roman" w:hAnsi="Times New Roman" w:cs="Times New Roman"/>
          <w:sz w:val="24"/>
          <w:szCs w:val="24"/>
        </w:rPr>
        <w:t xml:space="preserve">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w:t>
      </w:r>
      <w:ins w:id="84" w:author="Benton, Deon [2]" w:date="2023-03-15T18:10:00Z">
        <w:r w:rsidR="0020372A">
          <w:rPr>
            <w:rFonts w:ascii="Times New Roman" w:hAnsi="Times New Roman" w:cs="Times New Roman"/>
            <w:sz w:val="24"/>
            <w:szCs w:val="24"/>
          </w:rPr>
          <w:t>children’s natural environments</w:t>
        </w:r>
      </w:ins>
      <w:r w:rsidR="008E0B7F">
        <w:rPr>
          <w:rFonts w:ascii="Times New Roman" w:hAnsi="Times New Roman" w:cs="Times New Roman"/>
          <w:sz w:val="24"/>
          <w:szCs w:val="24"/>
        </w:rPr>
        <w:t>.</w:t>
      </w:r>
    </w:p>
    <w:p w14:paraId="465ED97B" w14:textId="574D4135"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ins w:id="85" w:author="Benton, Deon [2]" w:date="2023-03-15T18:10:00Z">
        <w:r w:rsidR="00A9132A">
          <w:rPr>
            <w:rFonts w:ascii="Times New Roman" w:hAnsi="Times New Roman" w:cs="Times New Roman"/>
            <w:sz w:val="24"/>
            <w:szCs w:val="24"/>
          </w:rPr>
          <w:t xml:space="preserve"> asking children to reason about thre</w:t>
        </w:r>
      </w:ins>
      <w:ins w:id="86" w:author="Benton, Deon [2]" w:date="2023-03-15T18:11:00Z">
        <w:r w:rsidR="00A9132A">
          <w:rPr>
            <w:rFonts w:ascii="Times New Roman" w:hAnsi="Times New Roman" w:cs="Times New Roman"/>
            <w:sz w:val="24"/>
            <w:szCs w:val="24"/>
          </w:rPr>
          <w:t>e or four objects can really tell us more about the cognitive mechanisms that underlay causal reasoning than asking children to reason about two objects.</w:t>
        </w:r>
      </w:ins>
      <w:r w:rsidR="007D10BD">
        <w:rPr>
          <w:rFonts w:ascii="Times New Roman" w:hAnsi="Times New Roman" w:cs="Times New Roman"/>
          <w:sz w:val="24"/>
          <w:szCs w:val="24"/>
        </w:rPr>
        <w:t xml:space="preserve"> </w:t>
      </w:r>
      <w:ins w:id="87" w:author="Benton, Deon [2]" w:date="2023-03-15T18:12:00Z">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two potential causes. </w:t>
        </w:r>
      </w:ins>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ins w:id="88" w:author="Benton, Deon [2]" w:date="2023-03-15T18:13:00Z">
        <w:r w:rsidR="00BC2D3D">
          <w:rPr>
            <w:rFonts w:ascii="Times New Roman" w:hAnsi="Times New Roman" w:cs="Times New Roman"/>
            <w:sz w:val="24"/>
            <w:szCs w:val="24"/>
          </w:rPr>
          <w:t>BB reasoning</w:t>
        </w:r>
      </w:ins>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ins w:id="89" w:author="Benton, Deon [2]" w:date="2023-03-15T18:13:00Z">
        <w:r w:rsidR="00BC2D3D">
          <w:rPr>
            <w:rFonts w:ascii="Times New Roman" w:hAnsi="Times New Roman" w:cs="Times New Roman"/>
            <w:sz w:val="24"/>
            <w:szCs w:val="24"/>
          </w:rPr>
          <w:t>potential</w:t>
        </w:r>
      </w:ins>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ins w:id="90" w:author="Benton, Deon [2]" w:date="2023-03-15T18:18:00Z">
        <w:r w:rsidR="00BC2D3D">
          <w:rPr>
            <w:rFonts w:ascii="Times New Roman" w:hAnsi="Times New Roman" w:cs="Times New Roman"/>
            <w:sz w:val="24"/>
            <w:szCs w:val="24"/>
          </w:rPr>
          <w:t>In contrast</w:t>
        </w:r>
      </w:ins>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 or even four-</w:t>
      </w:r>
      <w:ins w:id="91" w:author="Benton, Deon [2]" w:date="2023-03-15T18:13:00Z">
        <w:r w:rsidR="00BC2D3D">
          <w:rPr>
            <w:rFonts w:ascii="Times New Roman" w:hAnsi="Times New Roman" w:cs="Times New Roman"/>
            <w:sz w:val="24"/>
            <w:szCs w:val="24"/>
          </w:rPr>
          <w:t>potential</w:t>
        </w:r>
      </w:ins>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ins w:id="92" w:author="Benton, Deon [2]" w:date="2023-03-15T18:19:00Z">
        <w:r w:rsidR="002B4228">
          <w:rPr>
            <w:rFonts w:ascii="Times New Roman" w:hAnsi="Times New Roman" w:cs="Times New Roman"/>
            <w:sz w:val="24"/>
            <w:szCs w:val="24"/>
          </w:rPr>
          <w:t>This means that</w:t>
        </w:r>
      </w:ins>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w:t>
      </w:r>
      <w:ins w:id="93" w:author="Benton, Deon [2]" w:date="2023-03-15T18:19:00Z">
        <w:r w:rsidR="002B4228">
          <w:rPr>
            <w:rFonts w:ascii="Times New Roman" w:hAnsi="Times New Roman" w:cs="Times New Roman"/>
            <w:sz w:val="24"/>
            <w:szCs w:val="24"/>
          </w:rPr>
          <w:t xml:space="preserve"> in the four-potential-cause setting</w:t>
        </w:r>
      </w:ins>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6F6E6B96"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ins w:id="94" w:author="Benton, Deon [2]" w:date="2023-03-15T18:20:00Z">
        <w:r w:rsidR="002B4228">
          <w:rPr>
            <w:rFonts w:ascii="Times New Roman" w:hAnsi="Times New Roman" w:cs="Times New Roman"/>
            <w:sz w:val="24"/>
            <w:szCs w:val="24"/>
          </w:rPr>
          <w:t xml:space="preserve">inference that are better explained </w:t>
        </w:r>
        <w:r w:rsidR="002B4228">
          <w:rPr>
            <w:rFonts w:ascii="Times New Roman" w:hAnsi="Times New Roman" w:cs="Times New Roman"/>
            <w:sz w:val="24"/>
            <w:szCs w:val="24"/>
          </w:rPr>
          <w:lastRenderedPageBreak/>
          <w:t xml:space="preserve">by one or more associative processes. </w:t>
        </w:r>
      </w:ins>
      <w:r w:rsidR="00613C73">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r w:rsidR="00381E4D">
        <w:rPr>
          <w:rFonts w:ascii="Times New Roman" w:hAnsi="Times New Roman" w:cs="Times New Roman"/>
          <w:sz w:val="24"/>
          <w:szCs w:val="24"/>
        </w:rPr>
        <w:t xml:space="preserve"> or even simpler models of associative learning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ins w:id="95" w:author="Benton, Deon [2]" w:date="2023-03-15T20:20:00Z">
        <w:r w:rsidR="00661FDE">
          <w:rPr>
            <w:rFonts w:ascii="Times New Roman" w:hAnsi="Times New Roman" w:cs="Times New Roman"/>
            <w:sz w:val="24"/>
            <w:szCs w:val="24"/>
          </w:rPr>
          <w:t>setting that includes many potential causes</w:t>
        </w:r>
      </w:ins>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that</w:t>
      </w:r>
      <w:ins w:id="96" w:author="Benton, Deon [2]" w:date="2023-03-15T20:20:00Z">
        <w:r w:rsidR="00661FDE">
          <w:rPr>
            <w:rFonts w:ascii="Times New Roman" w:hAnsi="Times New Roman" w:cs="Times New Roman"/>
            <w:sz w:val="24"/>
            <w:szCs w:val="24"/>
          </w:rPr>
          <w:t xml:space="preserve"> associative processes cannot explain human causal reasoning</w:t>
        </w:r>
      </w:ins>
      <w:r w:rsidR="008A7BF5">
        <w:rPr>
          <w:rFonts w:ascii="Times New Roman" w:hAnsi="Times New Roman" w:cs="Times New Roman"/>
          <w:sz w:val="24"/>
          <w:szCs w:val="24"/>
        </w:rPr>
        <w:t xml:space="preserve"> </w:t>
      </w:r>
      <w:ins w:id="97" w:author="Benton, Deon [2]" w:date="2023-03-15T20:20:00Z">
        <w:r w:rsidR="00661FDE">
          <w:rPr>
            <w:rFonts w:ascii="Times New Roman" w:hAnsi="Times New Roman" w:cs="Times New Roman"/>
            <w:sz w:val="24"/>
            <w:szCs w:val="24"/>
          </w:rPr>
          <w:t>may be unwarranted</w:t>
        </w:r>
      </w:ins>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66140615"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ins w:id="98" w:author="Benton, Deon [2]" w:date="2023-03-15T20:31:00Z">
        <w:r w:rsidR="00294685">
          <w:rPr>
            <w:rFonts w:ascii="Times New Roman" w:hAnsi="Times New Roman" w:cs="Times New Roman"/>
            <w:sz w:val="24"/>
            <w:szCs w:val="24"/>
          </w:rPr>
          <w:t xml:space="preserve">a key goal </w:t>
        </w:r>
      </w:ins>
      <w:r w:rsidR="00187D6A">
        <w:rPr>
          <w:rFonts w:ascii="Times New Roman" w:hAnsi="Times New Roman" w:cs="Times New Roman"/>
          <w:sz w:val="24"/>
          <w:szCs w:val="24"/>
        </w:rPr>
        <w:t xml:space="preserve">of the current study </w:t>
      </w:r>
      <w:ins w:id="99" w:author="Benton, Deon [2]" w:date="2023-03-15T20:26:00Z">
        <w:r w:rsidR="00294685">
          <w:rPr>
            <w:rFonts w:ascii="Times New Roman" w:hAnsi="Times New Roman" w:cs="Times New Roman"/>
            <w:sz w:val="24"/>
            <w:szCs w:val="24"/>
          </w:rPr>
          <w:t>was to elucidate how</w:t>
        </w:r>
      </w:ins>
      <w:r w:rsidR="00AA0505">
        <w:rPr>
          <w:rFonts w:ascii="Times New Roman" w:hAnsi="Times New Roman" w:cs="Times New Roman"/>
          <w:sz w:val="24"/>
          <w:szCs w:val="24"/>
        </w:rPr>
        <w:t xml:space="preserve"> or by what cognitive mechanism</w:t>
      </w:r>
      <w:ins w:id="100" w:author="Benton, Deon [2]" w:date="2023-03-15T20:26:00Z">
        <w:r w:rsidR="00294685">
          <w:rPr>
            <w:rFonts w:ascii="Times New Roman" w:hAnsi="Times New Roman" w:cs="Times New Roman"/>
            <w:sz w:val="24"/>
            <w:szCs w:val="24"/>
          </w:rPr>
          <w:t xml:space="preserve"> children reasoned about the present causal events</w:t>
        </w:r>
      </w:ins>
      <w:r w:rsidRPr="008D56B6">
        <w:rPr>
          <w:rFonts w:ascii="Times New Roman" w:hAnsi="Times New Roman" w:cs="Times New Roman"/>
          <w:sz w:val="24"/>
          <w:szCs w:val="24"/>
        </w:rPr>
        <w:t xml:space="preserve">, it was important to </w:t>
      </w:r>
      <w:ins w:id="101" w:author="Benton, Deon [2]" w:date="2023-03-15T20:26:00Z">
        <w:r w:rsidR="00294685">
          <w:rPr>
            <w:rFonts w:ascii="Times New Roman" w:hAnsi="Times New Roman" w:cs="Times New Roman"/>
            <w:sz w:val="24"/>
            <w:szCs w:val="24"/>
          </w:rPr>
          <w:t>derive</w:t>
        </w:r>
        <w:r w:rsidR="00294685" w:rsidRPr="008D56B6">
          <w:rPr>
            <w:rFonts w:ascii="Times New Roman" w:hAnsi="Times New Roman" w:cs="Times New Roman"/>
            <w:sz w:val="24"/>
            <w:szCs w:val="24"/>
          </w:rPr>
          <w:t xml:space="preserve"> </w:t>
        </w:r>
      </w:ins>
      <w:ins w:id="102" w:author="Benton, Deon [2]" w:date="2023-03-15T20:27:00Z">
        <w:r w:rsidR="00294685">
          <w:rPr>
            <w:rFonts w:ascii="Times New Roman" w:hAnsi="Times New Roman" w:cs="Times New Roman"/>
            <w:sz w:val="24"/>
            <w:szCs w:val="24"/>
          </w:rPr>
          <w:t>the predictions</w:t>
        </w:r>
      </w:ins>
      <w:ins w:id="103" w:author="Benton, Deon [2]" w:date="2023-03-15T20:28:00Z">
        <w:r w:rsidR="00294685">
          <w:rPr>
            <w:rFonts w:ascii="Times New Roman" w:hAnsi="Times New Roman" w:cs="Times New Roman"/>
            <w:sz w:val="24"/>
            <w:szCs w:val="24"/>
          </w:rPr>
          <w:t xml:space="preserve"> of various mechanistic models</w:t>
        </w:r>
      </w:ins>
      <w:ins w:id="104" w:author="Benton, Deon [2]" w:date="2023-03-15T20:31:00Z">
        <w:r w:rsidR="00294685">
          <w:rPr>
            <w:rFonts w:ascii="Times New Roman" w:hAnsi="Times New Roman" w:cs="Times New Roman"/>
            <w:sz w:val="24"/>
            <w:szCs w:val="24"/>
          </w:rPr>
          <w:t>:</w:t>
        </w:r>
      </w:ins>
      <w:ins w:id="105" w:author="Benton, Deon [2]" w:date="2023-03-15T20:28:00Z">
        <w:r w:rsidR="00294685">
          <w:rPr>
            <w:rFonts w:ascii="Times New Roman" w:hAnsi="Times New Roman" w:cs="Times New Roman"/>
            <w:sz w:val="24"/>
            <w:szCs w:val="24"/>
          </w:rPr>
          <w:t xml:space="preserve"> </w:t>
        </w:r>
      </w:ins>
      <w:r w:rsidR="00A4747B">
        <w:rPr>
          <w:rFonts w:ascii="Times New Roman" w:hAnsi="Times New Roman" w:cs="Times New Roman"/>
          <w:sz w:val="24"/>
          <w:szCs w:val="24"/>
        </w:rPr>
        <w:t>a Bayesian-inference mechanism</w:t>
      </w:r>
      <w:r w:rsidR="00BA716D">
        <w:rPr>
          <w:rFonts w:ascii="Times New Roman" w:hAnsi="Times New Roman" w:cs="Times New Roman"/>
          <w:sz w:val="24"/>
          <w:szCs w:val="24"/>
        </w:rPr>
        <w:t>,</w:t>
      </w:r>
      <w:ins w:id="106" w:author="Benton, Deon [2]" w:date="2023-03-15T20:28:00Z">
        <w:r w:rsidR="00294685">
          <w:rPr>
            <w:rFonts w:ascii="Times New Roman" w:hAnsi="Times New Roman" w:cs="Times New Roman"/>
            <w:sz w:val="24"/>
            <w:szCs w:val="24"/>
          </w:rPr>
          <w:t xml:space="preserve"> an associative-learning mechanism based on</w:t>
        </w:r>
      </w:ins>
      <w:r w:rsidR="00BA716D">
        <w:rPr>
          <w:rFonts w:ascii="Times New Roman" w:hAnsi="Times New Roman" w:cs="Times New Roman"/>
          <w:sz w:val="24"/>
          <w:szCs w:val="24"/>
        </w:rPr>
        <w:t xml:space="preserve"> the traditional RW model, and a</w:t>
      </w:r>
      <w:ins w:id="107" w:author="Benton, Deon [2]" w:date="2023-03-15T20:28:00Z">
        <w:r w:rsidR="00294685">
          <w:rPr>
            <w:rFonts w:ascii="Times New Roman" w:hAnsi="Times New Roman" w:cs="Times New Roman"/>
            <w:sz w:val="24"/>
            <w:szCs w:val="24"/>
          </w:rPr>
          <w:t>n associative-learning mechanism based on a simple counting</w:t>
        </w:r>
      </w:ins>
      <w:ins w:id="108" w:author="Benton, Deon [2]" w:date="2023-03-15T20:29:00Z">
        <w:r w:rsidR="00294685">
          <w:rPr>
            <w:rFonts w:ascii="Times New Roman" w:hAnsi="Times New Roman" w:cs="Times New Roman"/>
            <w:sz w:val="24"/>
            <w:szCs w:val="24"/>
          </w:rPr>
          <w:t xml:space="preserve"> strategy</w:t>
        </w:r>
      </w:ins>
      <w:r w:rsidR="00BA716D">
        <w:rPr>
          <w:rFonts w:ascii="Times New Roman" w:hAnsi="Times New Roman" w:cs="Times New Roman"/>
          <w:sz w:val="24"/>
          <w:szCs w:val="24"/>
        </w:rPr>
        <w:t xml:space="preserve">. </w:t>
      </w:r>
      <w:ins w:id="109" w:author="Benton, Deon [2]" w:date="2023-03-15T20:30:00Z">
        <w:r w:rsidR="00294685">
          <w:rPr>
            <w:rFonts w:ascii="Times New Roman" w:eastAsia="Times New Roman" w:hAnsi="Times New Roman" w:cs="Times New Roman"/>
            <w:sz w:val="24"/>
            <w:szCs w:val="24"/>
          </w:rPr>
          <w:t>We restrict our discussion to each model’s predictions but interested readers should consult the Appendix for the formal details of these various models.</w:t>
        </w:r>
        <w:r w:rsidR="00294685">
          <w:rPr>
            <w:rFonts w:ascii="Times New Roman" w:hAnsi="Times New Roman" w:cs="Times New Roman"/>
            <w:sz w:val="24"/>
            <w:szCs w:val="24"/>
          </w:rPr>
          <w:t xml:space="preserve"> </w:t>
        </w:r>
      </w:ins>
    </w:p>
    <w:p w14:paraId="5F63CF5C" w14:textId="256B5282"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 xml:space="preserve">is </w:t>
      </w:r>
      <w:ins w:id="110" w:author="Benton, Deon [2]" w:date="2023-03-15T20:32:00Z">
        <w:r w:rsidR="00294685">
          <w:rPr>
            <w:rFonts w:ascii="Times New Roman" w:hAnsi="Times New Roman" w:cs="Times New Roman"/>
            <w:sz w:val="24"/>
            <w:szCs w:val="24"/>
          </w:rPr>
          <w:t>responsible for observed data</w:t>
        </w:r>
      </w:ins>
      <w:r w:rsidR="000E2AF7">
        <w:rPr>
          <w:rFonts w:ascii="Times New Roman" w:hAnsi="Times New Roman" w:cs="Times New Roman"/>
          <w:sz w:val="24"/>
          <w:szCs w:val="24"/>
        </w:rPr>
        <w:t xml:space="preserve">.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w:t>
      </w:r>
      <w:ins w:id="111" w:author="Benton, Deon [2]" w:date="2023-03-15T20:32:00Z">
        <w:r w:rsidR="00294685">
          <w:rPr>
            <w:rFonts w:ascii="Times New Roman" w:hAnsi="Times New Roman" w:cs="Times New Roman"/>
            <w:sz w:val="24"/>
            <w:szCs w:val="24"/>
          </w:rPr>
          <w:t>this is achieved</w:t>
        </w:r>
      </w:ins>
      <w:r w:rsidR="000E2AF7">
        <w:rPr>
          <w:rFonts w:ascii="Times New Roman" w:hAnsi="Times New Roman" w:cs="Times New Roman"/>
          <w:sz w:val="24"/>
          <w:szCs w:val="24"/>
        </w:rPr>
        <w:t xml:space="preserve"> is by combining </w:t>
      </w:r>
      <w:ins w:id="112" w:author="Benton, Deon [2]" w:date="2023-03-15T20:33:00Z">
        <w:r w:rsidR="00294685">
          <w:rPr>
            <w:rFonts w:ascii="Times New Roman" w:hAnsi="Times New Roman" w:cs="Times New Roman"/>
            <w:sz w:val="24"/>
            <w:szCs w:val="24"/>
          </w:rPr>
          <w:t>learners’</w:t>
        </w:r>
      </w:ins>
      <w:r w:rsidR="000E2AF7">
        <w:rPr>
          <w:rFonts w:ascii="Times New Roman" w:hAnsi="Times New Roman" w:cs="Times New Roman"/>
          <w:sz w:val="24"/>
          <w:szCs w:val="24"/>
        </w:rPr>
        <w:t xml:space="preserve">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ins w:id="113" w:author="Benton, Deon [2]" w:date="2023-03-15T20:34:00Z">
        <w:r w:rsidR="00294685">
          <w:rPr>
            <w:rFonts w:ascii="Times New Roman" w:hAnsi="Times New Roman" w:cs="Times New Roman"/>
            <w:sz w:val="24"/>
            <w:szCs w:val="24"/>
          </w:rPr>
          <w:t>with the</w:t>
        </w:r>
      </w:ins>
      <w:ins w:id="114" w:author="Benton, Deon [2]" w:date="2023-03-15T20:33:00Z">
        <w:r w:rsidR="00294685">
          <w:rPr>
            <w:rFonts w:ascii="Times New Roman" w:hAnsi="Times New Roman" w:cs="Times New Roman"/>
            <w:sz w:val="24"/>
            <w:szCs w:val="24"/>
          </w:rPr>
          <w:t xml:space="preserve"> likelihood that the</w:t>
        </w:r>
      </w:ins>
      <w:r w:rsidR="00222FAD">
        <w:rPr>
          <w:rFonts w:ascii="Times New Roman" w:hAnsi="Times New Roman" w:cs="Times New Roman"/>
          <w:sz w:val="24"/>
          <w:szCs w:val="24"/>
        </w:rPr>
        <w:t xml:space="preserve"> observed data </w:t>
      </w:r>
      <w:ins w:id="115" w:author="Benton, Deon [2]" w:date="2023-03-15T20:33:00Z">
        <w:r w:rsidR="00294685">
          <w:rPr>
            <w:rFonts w:ascii="Times New Roman" w:hAnsi="Times New Roman" w:cs="Times New Roman"/>
            <w:sz w:val="24"/>
            <w:szCs w:val="24"/>
          </w:rPr>
          <w:t xml:space="preserve">was produced by a particular hypothesis </w:t>
        </w:r>
      </w:ins>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it can produce the observed data</w:t>
      </w:r>
      <w:ins w:id="116" w:author="Benton, Deon [2]" w:date="2023-03-15T20:34:00Z">
        <w:r w:rsidR="00294685">
          <w:rPr>
            <w:rFonts w:ascii="Times New Roman" w:hAnsi="Times New Roman" w:cs="Times New Roman"/>
            <w:sz w:val="24"/>
            <w:szCs w:val="24"/>
          </w:rPr>
          <w:t xml:space="preserve">; they will </w:t>
        </w:r>
      </w:ins>
      <w:r w:rsidR="00A31077">
        <w:rPr>
          <w:rFonts w:ascii="Times New Roman" w:hAnsi="Times New Roman" w:cs="Times New Roman"/>
          <w:sz w:val="24"/>
          <w:szCs w:val="24"/>
        </w:rPr>
        <w:t>discard a hypothesis when it no longer can produce the data.</w:t>
      </w:r>
      <w:r w:rsidR="00E77C63">
        <w:rPr>
          <w:rFonts w:ascii="Times New Roman" w:hAnsi="Times New Roman" w:cs="Times New Roman"/>
          <w:sz w:val="24"/>
          <w:szCs w:val="24"/>
        </w:rPr>
        <w:t xml:space="preserve"> </w:t>
      </w:r>
    </w:p>
    <w:p w14:paraId="4904DB4F" w14:textId="4CEDD93C" w:rsidR="00E57977" w:rsidRDefault="00CF7804"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that</w:t>
      </w:r>
      <w:ins w:id="117" w:author="Benton, Deon [2]" w:date="2023-03-15T20:36:00Z">
        <w:r w:rsidR="005655FE">
          <w:rPr>
            <w:rFonts w:ascii="Times New Roman" w:hAnsi="Times New Roman" w:cs="Times New Roman"/>
            <w:sz w:val="24"/>
            <w:szCs w:val="24"/>
          </w:rPr>
          <w:t xml:space="preserve"> learners </w:t>
        </w:r>
      </w:ins>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the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lastRenderedPageBreak/>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xml:space="preserve">. </w:t>
      </w:r>
      <w:r w:rsidR="00B0568B">
        <w:rPr>
          <w:rFonts w:ascii="Times New Roman" w:hAnsi="Times New Roman" w:cs="Times New Roman"/>
          <w:sz w:val="24"/>
          <w:szCs w:val="24"/>
        </w:rPr>
        <w:t xml:space="preserve">To illustrate how such a psychological hypothesis space might look, </w:t>
      </w:r>
      <w:r w:rsidR="008E3E23">
        <w:rPr>
          <w:rFonts w:ascii="Times New Roman" w:hAnsi="Times New Roman" w:cs="Times New Roman"/>
          <w:sz w:val="24"/>
          <w:szCs w:val="24"/>
        </w:rPr>
        <w:t>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77B34330"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F32C00">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0878D249"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for any probability </w:t>
      </w:r>
      <w:r w:rsidR="008E3E23">
        <w:rPr>
          <w:rFonts w:ascii="Times New Roman" w:hAnsi="Times New Roman" w:cs="Times New Roman"/>
          <w:i/>
          <w:iCs/>
          <w:sz w:val="24"/>
          <w:szCs w:val="24"/>
        </w:rPr>
        <w:t>p</w:t>
      </w:r>
      <w:r w:rsidR="008E3E23">
        <w:rPr>
          <w:rFonts w:ascii="Times New Roman" w:hAnsi="Times New Roman" w:cs="Times New Roman"/>
          <w:sz w:val="24"/>
          <w:szCs w:val="24"/>
        </w:rPr>
        <w:t xml:space="preserve">,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predictions that this model makes after the ISO </w:t>
      </w:r>
      <w:r w:rsidR="00A23231">
        <w:rPr>
          <w:rFonts w:ascii="Times New Roman" w:hAnsi="Times New Roman" w:cs="Times New Roman"/>
          <w:sz w:val="24"/>
          <w:szCs w:val="24"/>
        </w:rPr>
        <w:t>experimental and control trials</w:t>
      </w:r>
      <w:r w:rsidR="008E2D7D">
        <w:rPr>
          <w:rFonts w:ascii="Times New Roman" w:hAnsi="Times New Roman" w:cs="Times New Roman"/>
          <w:sz w:val="24"/>
          <w:szCs w:val="24"/>
        </w:rPr>
        <w:t xml:space="preserve">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4B8AEBD6"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 xml:space="preserve">this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xml:space="preserve"> following the AB+ A- ISO experimental or main event participants should be maximally confident that object A is not a blicket but should treat objects B and C equivalently; that is, they should produce an equivalent number of “yes” responses when asked whether objects B and C are blickets. In contrast, the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following the ABC+ D- ISO 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41B5C5BD" w14:textId="617A34DE"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A36D67">
        <w:rPr>
          <w:rFonts w:ascii="Times New Roman" w:hAnsi="Times New Roman" w:cs="Times New Roman"/>
          <w:sz w:val="24"/>
          <w:szCs w:val="24"/>
        </w:rPr>
        <w:t>a</w:t>
      </w:r>
      <w:r w:rsidR="00B071C3">
        <w:rPr>
          <w:rFonts w:ascii="Times New Roman" w:hAnsi="Times New Roman" w:cs="Times New Roman"/>
          <w:sz w:val="24"/>
          <w:szCs w:val="24"/>
        </w:rPr>
        <w:t xml:space="preserve"> learner’s belief about the causal status of an object depends on and is adjusted by</w:t>
      </w:r>
      <w:r w:rsidR="00A36D67">
        <w:rPr>
          <w:rFonts w:ascii="Times New Roman" w:hAnsi="Times New Roman" w:cs="Times New Roman"/>
          <w:sz w:val="24"/>
          <w:szCs w:val="24"/>
        </w:rPr>
        <w:t xml:space="preserve"> </w:t>
      </w:r>
      <w:r w:rsidR="0033495E">
        <w:rPr>
          <w:rFonts w:ascii="Times New Roman" w:hAnsi="Times New Roman" w:cs="Times New Roman"/>
          <w:sz w:val="24"/>
          <w:szCs w:val="24"/>
        </w:rPr>
        <w:t xml:space="preserve">the difference between </w:t>
      </w:r>
      <w:del w:id="118" w:author="Benton, Deon" w:date="2023-03-16T12:56:00Z">
        <w:r w:rsidR="0033495E" w:rsidDel="00A23231">
          <w:rPr>
            <w:rFonts w:ascii="Times New Roman" w:hAnsi="Times New Roman" w:cs="Times New Roman"/>
            <w:sz w:val="24"/>
            <w:szCs w:val="24"/>
          </w:rPr>
          <w:delText xml:space="preserve">the </w:delText>
        </w:r>
      </w:del>
      <w:r w:rsidR="0085398C">
        <w:rPr>
          <w:rFonts w:ascii="Times New Roman" w:hAnsi="Times New Roman" w:cs="Times New Roman"/>
          <w:sz w:val="24"/>
          <w:szCs w:val="24"/>
        </w:rPr>
        <w:t xml:space="preserve">what </w:t>
      </w:r>
      <w:ins w:id="119" w:author="Benton, Deon" w:date="2023-03-16T12:56:00Z">
        <w:r w:rsidR="00A23231">
          <w:rPr>
            <w:rFonts w:ascii="Times New Roman" w:hAnsi="Times New Roman" w:cs="Times New Roman"/>
            <w:sz w:val="24"/>
            <w:szCs w:val="24"/>
          </w:rPr>
          <w:t>child</w:t>
        </w:r>
      </w:ins>
      <w:r w:rsidR="0085398C">
        <w:rPr>
          <w:rFonts w:ascii="Times New Roman" w:hAnsi="Times New Roman" w:cs="Times New Roman"/>
          <w:sz w:val="24"/>
          <w:szCs w:val="24"/>
        </w:rPr>
        <w:t xml:space="preserve"> actually sees (i.e., whether or not the machine activates)</w:t>
      </w:r>
      <w:r w:rsidR="0033495E">
        <w:rPr>
          <w:rFonts w:ascii="Times New Roman" w:hAnsi="Times New Roman" w:cs="Times New Roman"/>
          <w:sz w:val="24"/>
          <w:szCs w:val="24"/>
        </w:rPr>
        <w:t xml:space="preserve"> </w:t>
      </w:r>
      <w:r w:rsidR="006D3362">
        <w:rPr>
          <w:rFonts w:ascii="Times New Roman" w:hAnsi="Times New Roman" w:cs="Times New Roman"/>
          <w:sz w:val="24"/>
          <w:szCs w:val="24"/>
        </w:rPr>
        <w:t>and their</w:t>
      </w:r>
      <w:r w:rsidR="00A9215C">
        <w:rPr>
          <w:rFonts w:ascii="Times New Roman" w:hAnsi="Times New Roman" w:cs="Times New Roman"/>
          <w:sz w:val="24"/>
          <w:szCs w:val="24"/>
        </w:rPr>
        <w:t xml:space="preserve"> </w:t>
      </w:r>
      <w:r w:rsidR="00D31CC2">
        <w:rPr>
          <w:rFonts w:ascii="Times New Roman" w:hAnsi="Times New Roman" w:cs="Times New Roman"/>
          <w:sz w:val="24"/>
          <w:szCs w:val="24"/>
        </w:rPr>
        <w:t>beliefs about whether a given candidate cause will activate the machine.</w:t>
      </w:r>
      <w:r w:rsidR="00B071C3">
        <w:rPr>
          <w:rFonts w:ascii="Times New Roman" w:hAnsi="Times New Roman" w:cs="Times New Roman"/>
          <w:sz w:val="24"/>
          <w:szCs w:val="24"/>
        </w:rPr>
        <w:t xml:space="preserve"> </w:t>
      </w:r>
      <w:ins w:id="120" w:author="Benton, Deon" w:date="2023-03-16T12:57:00Z">
        <w:r w:rsidR="00412572">
          <w:rPr>
            <w:rFonts w:ascii="Times New Roman" w:hAnsi="Times New Roman" w:cs="Times New Roman"/>
            <w:sz w:val="24"/>
            <w:szCs w:val="24"/>
          </w:rPr>
          <w:t xml:space="preserve">The </w:t>
        </w:r>
      </w:ins>
      <w:r w:rsidR="00B071C3">
        <w:rPr>
          <w:rFonts w:ascii="Times New Roman" w:hAnsi="Times New Roman" w:cs="Times New Roman"/>
          <w:sz w:val="24"/>
          <w:szCs w:val="24"/>
        </w:rPr>
        <w:t>greater this difference the more a learner will adjust their beliefs about a given cue’s causal status</w:t>
      </w:r>
      <w:ins w:id="121" w:author="Benton, Deon" w:date="2023-03-16T13:00:00Z">
        <w:r w:rsidR="009669EF">
          <w:rPr>
            <w:rFonts w:ascii="Times New Roman" w:hAnsi="Times New Roman" w:cs="Times New Roman"/>
            <w:sz w:val="24"/>
            <w:szCs w:val="24"/>
          </w:rPr>
          <w:t xml:space="preserve">. Thus, </w:t>
        </w:r>
      </w:ins>
      <w:ins w:id="122" w:author="Benton, Deon" w:date="2023-03-16T12:57:00Z">
        <w:r w:rsidR="00412572">
          <w:rPr>
            <w:rFonts w:ascii="Times New Roman" w:hAnsi="Times New Roman" w:cs="Times New Roman"/>
            <w:sz w:val="24"/>
            <w:szCs w:val="24"/>
          </w:rPr>
          <w:t xml:space="preserve">the is to </w:t>
        </w:r>
      </w:ins>
      <w:ins w:id="123" w:author="Benton, Deon" w:date="2023-03-16T12:58:00Z">
        <w:r w:rsidR="00412572">
          <w:rPr>
            <w:rFonts w:ascii="Times New Roman" w:hAnsi="Times New Roman" w:cs="Times New Roman"/>
            <w:sz w:val="24"/>
            <w:szCs w:val="24"/>
          </w:rPr>
          <w:t>bring into</w:t>
        </w:r>
      </w:ins>
      <w:ins w:id="124" w:author="Benton, Deon" w:date="2023-03-16T12:57:00Z">
        <w:r w:rsidR="00412572">
          <w:rPr>
            <w:rFonts w:ascii="Times New Roman" w:hAnsi="Times New Roman" w:cs="Times New Roman"/>
            <w:sz w:val="24"/>
            <w:szCs w:val="24"/>
          </w:rPr>
          <w:t xml:space="preserve"> alignment </w:t>
        </w:r>
      </w:ins>
      <w:ins w:id="125" w:author="Benton, Deon" w:date="2023-03-16T13:00:00Z">
        <w:r w:rsidR="009669EF">
          <w:rPr>
            <w:rFonts w:ascii="Times New Roman" w:hAnsi="Times New Roman" w:cs="Times New Roman"/>
            <w:sz w:val="24"/>
            <w:szCs w:val="24"/>
          </w:rPr>
          <w:t>a lea</w:t>
        </w:r>
      </w:ins>
      <w:ins w:id="126" w:author="Benton, Deon" w:date="2023-03-16T13:01:00Z">
        <w:r w:rsidR="009669EF">
          <w:rPr>
            <w:rFonts w:ascii="Times New Roman" w:hAnsi="Times New Roman" w:cs="Times New Roman"/>
            <w:sz w:val="24"/>
            <w:szCs w:val="24"/>
          </w:rPr>
          <w:t>rner’s</w:t>
        </w:r>
      </w:ins>
      <w:ins w:id="127" w:author="Benton, Deon" w:date="2023-03-16T12:57:00Z">
        <w:r w:rsidR="00412572">
          <w:rPr>
            <w:rFonts w:ascii="Times New Roman" w:hAnsi="Times New Roman" w:cs="Times New Roman"/>
            <w:sz w:val="24"/>
            <w:szCs w:val="24"/>
          </w:rPr>
          <w:t xml:space="preserve"> beliefs about </w:t>
        </w:r>
      </w:ins>
      <w:ins w:id="128" w:author="Benton, Deon" w:date="2023-03-16T12:58:00Z">
        <w:r w:rsidR="00412572">
          <w:rPr>
            <w:rFonts w:ascii="Times New Roman" w:hAnsi="Times New Roman" w:cs="Times New Roman"/>
            <w:sz w:val="24"/>
            <w:szCs w:val="24"/>
          </w:rPr>
          <w:t xml:space="preserve">a cue’s causal </w:t>
        </w:r>
      </w:ins>
      <w:ins w:id="129" w:author="Benton, Deon" w:date="2023-03-16T12:59:00Z">
        <w:r w:rsidR="009669EF">
          <w:rPr>
            <w:rFonts w:ascii="Times New Roman" w:hAnsi="Times New Roman" w:cs="Times New Roman"/>
            <w:sz w:val="24"/>
            <w:szCs w:val="24"/>
          </w:rPr>
          <w:t>status</w:t>
        </w:r>
      </w:ins>
      <w:ins w:id="130" w:author="Benton, Deon" w:date="2023-03-16T12:58:00Z">
        <w:r w:rsidR="00412572">
          <w:rPr>
            <w:rFonts w:ascii="Times New Roman" w:hAnsi="Times New Roman" w:cs="Times New Roman"/>
            <w:sz w:val="24"/>
            <w:szCs w:val="24"/>
          </w:rPr>
          <w:t xml:space="preserve"> and what </w:t>
        </w:r>
      </w:ins>
      <w:ins w:id="131" w:author="Benton, Deon" w:date="2023-03-16T13:01:00Z">
        <w:r w:rsidR="00052E8D">
          <w:rPr>
            <w:rFonts w:ascii="Times New Roman" w:hAnsi="Times New Roman" w:cs="Times New Roman"/>
            <w:sz w:val="24"/>
            <w:szCs w:val="24"/>
          </w:rPr>
          <w:t>whether they observe that cue producing an effect.</w:t>
        </w:r>
      </w:ins>
      <w:del w:id="132" w:author="Benton, Deon" w:date="2023-03-16T13:02:00Z">
        <w:r w:rsidR="00B071C3" w:rsidDel="00052E8D">
          <w:rPr>
            <w:rFonts w:ascii="Times New Roman" w:hAnsi="Times New Roman" w:cs="Times New Roman"/>
            <w:sz w:val="24"/>
            <w:szCs w:val="24"/>
          </w:rPr>
          <w:delText>.</w:delText>
        </w:r>
      </w:del>
      <w:r w:rsidR="00D31CC2">
        <w:rPr>
          <w:rFonts w:ascii="Times New Roman" w:hAnsi="Times New Roman" w:cs="Times New Roman"/>
          <w:sz w:val="24"/>
          <w:szCs w:val="24"/>
        </w:rPr>
        <w:t xml:space="preserve"> </w:t>
      </w:r>
      <w:r w:rsidR="00B071C3">
        <w:rPr>
          <w:rFonts w:ascii="Times New Roman" w:hAnsi="Times New Roman" w:cs="Times New Roman"/>
          <w:sz w:val="24"/>
          <w:szCs w:val="24"/>
        </w:rPr>
        <w:t>Importantly</w:t>
      </w:r>
      <w:r w:rsidR="008033E4">
        <w:rPr>
          <w:rFonts w:ascii="Times New Roman" w:hAnsi="Times New Roman" w:cs="Times New Roman"/>
          <w:sz w:val="24"/>
          <w:szCs w:val="24"/>
        </w:rPr>
        <w:t>, learners who use this mechanism to reason about causal events need not represent a psychological hypothesis space.</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 for how participants should treat the objects after the BB main and control trials and</w:t>
      </w:r>
      <w:r w:rsidR="00285F5D">
        <w:rPr>
          <w:rFonts w:ascii="Times New Roman" w:hAnsi="Times New Roman" w:cs="Times New Roman"/>
          <w:sz w:val="24"/>
          <w:szCs w:val="24"/>
        </w:rPr>
        <w:t xml:space="preserve"> after</w:t>
      </w:r>
      <w:r w:rsidR="0038478B">
        <w:rPr>
          <w:rFonts w:ascii="Times New Roman" w:hAnsi="Times New Roman" w:cs="Times New Roman"/>
          <w:sz w:val="24"/>
          <w:szCs w:val="24"/>
        </w:rPr>
        <w:t xml:space="preserve"> the ISO main and control trials are shown below</w:t>
      </w:r>
      <w:r w:rsidR="00285F5D">
        <w:rPr>
          <w:rFonts w:ascii="Times New Roman" w:hAnsi="Times New Roman" w:cs="Times New Roman"/>
          <w:sz w:val="24"/>
          <w:szCs w:val="24"/>
        </w:rPr>
        <w:t xml:space="preserve"> in Table </w:t>
      </w:r>
      <w:ins w:id="133" w:author="Benton, Deon" w:date="2023-03-16T13:02:00Z">
        <w:r w:rsidR="00052E8D">
          <w:rPr>
            <w:rFonts w:ascii="Times New Roman" w:hAnsi="Times New Roman" w:cs="Times New Roman"/>
            <w:sz w:val="24"/>
            <w:szCs w:val="24"/>
          </w:rPr>
          <w:t>3</w:t>
        </w:r>
      </w:ins>
      <w:r w:rsidR="0038478B">
        <w:rPr>
          <w:rFonts w:ascii="Times New Roman" w:hAnsi="Times New Roman" w:cs="Times New Roman"/>
          <w:sz w:val="24"/>
          <w:szCs w:val="24"/>
        </w:rPr>
        <w:t>.</w:t>
      </w:r>
    </w:p>
    <w:tbl>
      <w:tblPr>
        <w:tblStyle w:val="TableGrid"/>
        <w:tblpPr w:leftFromText="180" w:rightFromText="180" w:vertAnchor="text" w:horzAnchor="margin" w:tblpXSpec="center" w:tblpY="1"/>
        <w:tblOverlap w:val="never"/>
        <w:tblW w:w="9720" w:type="dxa"/>
        <w:tblLook w:val="04A0" w:firstRow="1" w:lastRow="0" w:firstColumn="1" w:lastColumn="0" w:noHBand="0" w:noVBand="1"/>
      </w:tblPr>
      <w:tblGrid>
        <w:gridCol w:w="4315"/>
        <w:gridCol w:w="5405"/>
      </w:tblGrid>
      <w:tr w:rsidR="00914043" w14:paraId="363CBB35" w14:textId="77777777" w:rsidTr="00342B0A">
        <w:trPr>
          <w:trHeight w:val="587"/>
        </w:trPr>
        <w:tc>
          <w:tcPr>
            <w:tcW w:w="9720" w:type="dxa"/>
            <w:gridSpan w:val="2"/>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595FE2" w14:paraId="423C068E" w14:textId="77777777" w:rsidTr="00595FE2">
        <w:trPr>
          <w:trHeight w:val="587"/>
        </w:trPr>
        <w:tc>
          <w:tcPr>
            <w:tcW w:w="4315" w:type="dxa"/>
            <w:shd w:val="clear" w:color="auto" w:fill="808080" w:themeFill="background1" w:themeFillShade="80"/>
          </w:tcPr>
          <w:p w14:paraId="53EB20A8" w14:textId="647EFE97"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A</w:t>
            </w:r>
          </w:p>
        </w:tc>
        <w:tc>
          <w:tcPr>
            <w:tcW w:w="5405" w:type="dxa"/>
          </w:tcPr>
          <w:p w14:paraId="7E50AB5D" w14:textId="37CB47BE" w:rsidR="00595FE2" w:rsidRPr="0038478B" w:rsidRDefault="00595FE2"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595FE2" w14:paraId="6FA69344" w14:textId="77777777" w:rsidTr="00595FE2">
        <w:trPr>
          <w:trHeight w:val="587"/>
        </w:trPr>
        <w:tc>
          <w:tcPr>
            <w:tcW w:w="4315" w:type="dxa"/>
            <w:shd w:val="clear" w:color="auto" w:fill="808080" w:themeFill="background1" w:themeFillShade="80"/>
          </w:tcPr>
          <w:p w14:paraId="50F2718C" w14:textId="7FEFEB2B"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B</w:t>
            </w:r>
          </w:p>
        </w:tc>
        <w:tc>
          <w:tcPr>
            <w:tcW w:w="5405" w:type="dxa"/>
          </w:tcPr>
          <w:p w14:paraId="7FFAEE22" w14:textId="77777777"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7C6DAFBA" w14:textId="77777777" w:rsidTr="00595FE2">
        <w:trPr>
          <w:trHeight w:val="587"/>
        </w:trPr>
        <w:tc>
          <w:tcPr>
            <w:tcW w:w="4315" w:type="dxa"/>
            <w:shd w:val="clear" w:color="auto" w:fill="808080" w:themeFill="background1" w:themeFillShade="80"/>
          </w:tcPr>
          <w:p w14:paraId="31213E3D" w14:textId="594DCB90"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lastRenderedPageBreak/>
              <w:t>C</w:t>
            </w:r>
          </w:p>
        </w:tc>
        <w:tc>
          <w:tcPr>
            <w:tcW w:w="5405" w:type="dxa"/>
          </w:tcPr>
          <w:p w14:paraId="635D7DEE" w14:textId="77777777" w:rsidR="00595FE2" w:rsidRDefault="00595FE2"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595FE2">
        <w:trPr>
          <w:trHeight w:val="587"/>
        </w:trPr>
        <w:tc>
          <w:tcPr>
            <w:tcW w:w="9720" w:type="dxa"/>
            <w:gridSpan w:val="2"/>
            <w:shd w:val="clear" w:color="auto" w:fill="000000" w:themeFill="text1"/>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595FE2" w14:paraId="0853B0B7" w14:textId="77777777" w:rsidTr="00595FE2">
        <w:trPr>
          <w:trHeight w:val="587"/>
        </w:trPr>
        <w:tc>
          <w:tcPr>
            <w:tcW w:w="4315" w:type="dxa"/>
            <w:shd w:val="clear" w:color="auto" w:fill="808080" w:themeFill="background1" w:themeFillShade="80"/>
          </w:tcPr>
          <w:p w14:paraId="13BD2B41" w14:textId="2524CD14"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A</w:t>
            </w:r>
          </w:p>
        </w:tc>
        <w:tc>
          <w:tcPr>
            <w:tcW w:w="5405" w:type="dxa"/>
          </w:tcPr>
          <w:p w14:paraId="5B312B37" w14:textId="33C651AA"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595FE2" w14:paraId="06310D53" w14:textId="77777777" w:rsidTr="00595FE2">
        <w:trPr>
          <w:trHeight w:val="587"/>
        </w:trPr>
        <w:tc>
          <w:tcPr>
            <w:tcW w:w="4315" w:type="dxa"/>
            <w:shd w:val="clear" w:color="auto" w:fill="808080" w:themeFill="background1" w:themeFillShade="80"/>
          </w:tcPr>
          <w:p w14:paraId="11FBB4DD" w14:textId="334AE0C1"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B</w:t>
            </w:r>
          </w:p>
        </w:tc>
        <w:tc>
          <w:tcPr>
            <w:tcW w:w="5405" w:type="dxa"/>
          </w:tcPr>
          <w:p w14:paraId="005634B7" w14:textId="0C87331E"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3AB0A706" w14:textId="77777777" w:rsidTr="00595FE2">
        <w:trPr>
          <w:trHeight w:val="587"/>
        </w:trPr>
        <w:tc>
          <w:tcPr>
            <w:tcW w:w="4315" w:type="dxa"/>
            <w:shd w:val="clear" w:color="auto" w:fill="808080" w:themeFill="background1" w:themeFillShade="80"/>
          </w:tcPr>
          <w:p w14:paraId="10D41757" w14:textId="5DEFCF27"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C</w:t>
            </w:r>
          </w:p>
        </w:tc>
        <w:tc>
          <w:tcPr>
            <w:tcW w:w="5405" w:type="dxa"/>
          </w:tcPr>
          <w:p w14:paraId="33901CE1" w14:textId="3F3559D4" w:rsidR="00595FE2" w:rsidRDefault="00595FE2"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95FE2">
        <w:trPr>
          <w:trHeight w:val="587"/>
        </w:trPr>
        <w:tc>
          <w:tcPr>
            <w:tcW w:w="9720" w:type="dxa"/>
            <w:gridSpan w:val="2"/>
            <w:shd w:val="clear" w:color="auto" w:fill="000000" w:themeFill="text1"/>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595FE2" w14:paraId="095FA976" w14:textId="77777777" w:rsidTr="00595FE2">
        <w:trPr>
          <w:trHeight w:val="587"/>
        </w:trPr>
        <w:tc>
          <w:tcPr>
            <w:tcW w:w="4315" w:type="dxa"/>
            <w:shd w:val="clear" w:color="auto" w:fill="808080" w:themeFill="background1" w:themeFillShade="80"/>
          </w:tcPr>
          <w:p w14:paraId="03A4E6F6" w14:textId="4695387B"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A</w:t>
            </w:r>
          </w:p>
        </w:tc>
        <w:tc>
          <w:tcPr>
            <w:tcW w:w="5405" w:type="dxa"/>
          </w:tcPr>
          <w:p w14:paraId="683D0E6F" w14:textId="765E1994"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6814D971" w14:textId="77777777" w:rsidTr="00595FE2">
        <w:trPr>
          <w:trHeight w:val="587"/>
        </w:trPr>
        <w:tc>
          <w:tcPr>
            <w:tcW w:w="4315" w:type="dxa"/>
            <w:shd w:val="clear" w:color="auto" w:fill="808080" w:themeFill="background1" w:themeFillShade="80"/>
          </w:tcPr>
          <w:p w14:paraId="00961AAE" w14:textId="48037293"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B</w:t>
            </w:r>
          </w:p>
        </w:tc>
        <w:tc>
          <w:tcPr>
            <w:tcW w:w="5405" w:type="dxa"/>
          </w:tcPr>
          <w:p w14:paraId="198A420E" w14:textId="257544AA"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259B6459" w14:textId="77777777" w:rsidTr="00595FE2">
        <w:trPr>
          <w:trHeight w:val="587"/>
        </w:trPr>
        <w:tc>
          <w:tcPr>
            <w:tcW w:w="4315" w:type="dxa"/>
            <w:shd w:val="clear" w:color="auto" w:fill="808080" w:themeFill="background1" w:themeFillShade="80"/>
          </w:tcPr>
          <w:p w14:paraId="0030D815" w14:textId="5ADFE765"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C</w:t>
            </w:r>
          </w:p>
        </w:tc>
        <w:tc>
          <w:tcPr>
            <w:tcW w:w="5405" w:type="dxa"/>
          </w:tcPr>
          <w:p w14:paraId="6CDE421E" w14:textId="790EB91F" w:rsidR="00595FE2" w:rsidRDefault="00595FE2"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595FE2" w14:paraId="38AA247F" w14:textId="77777777" w:rsidTr="00595FE2">
        <w:trPr>
          <w:trHeight w:val="587"/>
        </w:trPr>
        <w:tc>
          <w:tcPr>
            <w:tcW w:w="4315" w:type="dxa"/>
            <w:shd w:val="clear" w:color="auto" w:fill="808080" w:themeFill="background1" w:themeFillShade="80"/>
          </w:tcPr>
          <w:p w14:paraId="66E14BD6" w14:textId="69BF053E" w:rsidR="00595FE2" w:rsidRDefault="00595FE2" w:rsidP="004B6209">
            <w:pPr>
              <w:spacing w:line="480" w:lineRule="auto"/>
              <w:contextualSpacing/>
              <w:jc w:val="center"/>
              <w:rPr>
                <w:rFonts w:ascii="Times New Roman" w:hAnsi="Times New Roman" w:cs="Times New Roman"/>
                <w:i/>
                <w:sz w:val="24"/>
                <w:szCs w:val="24"/>
              </w:rPr>
            </w:pPr>
            <w:r w:rsidRPr="004B6209">
              <w:rPr>
                <w:rFonts w:ascii="Times New Roman" w:hAnsi="Times New Roman" w:cs="Times New Roman"/>
                <w:bCs/>
                <w:color w:val="FFFFFF" w:themeColor="background1"/>
                <w:sz w:val="24"/>
                <w:szCs w:val="24"/>
              </w:rPr>
              <w:t>D</w:t>
            </w:r>
          </w:p>
        </w:tc>
        <w:tc>
          <w:tcPr>
            <w:tcW w:w="5405" w:type="dxa"/>
          </w:tcPr>
          <w:p w14:paraId="6C273F09" w14:textId="4F1CF41A" w:rsidR="00595FE2" w:rsidRPr="004B6209" w:rsidRDefault="00595FE2"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595FE2">
        <w:trPr>
          <w:trHeight w:val="587"/>
        </w:trPr>
        <w:tc>
          <w:tcPr>
            <w:tcW w:w="9720" w:type="dxa"/>
            <w:gridSpan w:val="2"/>
            <w:shd w:val="clear" w:color="auto" w:fill="000000" w:themeFill="text1"/>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595FE2" w14:paraId="42A230FA" w14:textId="77777777" w:rsidTr="00595FE2">
        <w:trPr>
          <w:trHeight w:val="587"/>
        </w:trPr>
        <w:tc>
          <w:tcPr>
            <w:tcW w:w="4315" w:type="dxa"/>
            <w:shd w:val="clear" w:color="auto" w:fill="808080" w:themeFill="background1" w:themeFillShade="80"/>
          </w:tcPr>
          <w:p w14:paraId="270F39DF" w14:textId="73FF4E4C" w:rsidR="00595FE2" w:rsidRDefault="00595FE2"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A</w:t>
            </w:r>
          </w:p>
        </w:tc>
        <w:tc>
          <w:tcPr>
            <w:tcW w:w="5405" w:type="dxa"/>
          </w:tcPr>
          <w:p w14:paraId="0E2BD54A" w14:textId="3CE357EC" w:rsidR="00595FE2" w:rsidRPr="004B6209" w:rsidRDefault="00595FE2"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595FE2" w14:paraId="74A37F7B" w14:textId="77777777" w:rsidTr="00595FE2">
        <w:trPr>
          <w:trHeight w:val="587"/>
        </w:trPr>
        <w:tc>
          <w:tcPr>
            <w:tcW w:w="4315" w:type="dxa"/>
            <w:shd w:val="clear" w:color="auto" w:fill="808080" w:themeFill="background1" w:themeFillShade="80"/>
          </w:tcPr>
          <w:p w14:paraId="4CEC6568" w14:textId="1CBEF9A3" w:rsidR="00595FE2" w:rsidRDefault="00595FE2"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B</w:t>
            </w:r>
          </w:p>
        </w:tc>
        <w:tc>
          <w:tcPr>
            <w:tcW w:w="5405" w:type="dxa"/>
          </w:tcPr>
          <w:p w14:paraId="23FB2412" w14:textId="4C9CD5A7" w:rsidR="00595FE2" w:rsidRPr="004B6209" w:rsidRDefault="00595FE2"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595FE2" w14:paraId="14865BCB" w14:textId="77777777" w:rsidTr="00595FE2">
        <w:trPr>
          <w:trHeight w:val="587"/>
        </w:trPr>
        <w:tc>
          <w:tcPr>
            <w:tcW w:w="4315" w:type="dxa"/>
            <w:shd w:val="clear" w:color="auto" w:fill="808080" w:themeFill="background1" w:themeFillShade="80"/>
          </w:tcPr>
          <w:p w14:paraId="2A54801C" w14:textId="48D5F982" w:rsidR="00595FE2" w:rsidRDefault="00595FE2"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C</w:t>
            </w:r>
          </w:p>
        </w:tc>
        <w:tc>
          <w:tcPr>
            <w:tcW w:w="5405" w:type="dxa"/>
          </w:tcPr>
          <w:p w14:paraId="06C37C5B" w14:textId="1342C637" w:rsidR="00595FE2" w:rsidRPr="004B6209" w:rsidRDefault="00595FE2"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595FE2" w14:paraId="0CC433D7" w14:textId="77777777" w:rsidTr="00595FE2">
        <w:trPr>
          <w:trHeight w:val="587"/>
        </w:trPr>
        <w:tc>
          <w:tcPr>
            <w:tcW w:w="4315" w:type="dxa"/>
            <w:shd w:val="clear" w:color="auto" w:fill="808080" w:themeFill="background1" w:themeFillShade="80"/>
          </w:tcPr>
          <w:p w14:paraId="168CD549" w14:textId="056C31C6" w:rsidR="00595FE2" w:rsidRDefault="00595FE2" w:rsidP="009430AF">
            <w:pPr>
              <w:spacing w:line="480" w:lineRule="auto"/>
              <w:contextualSpacing/>
              <w:jc w:val="center"/>
              <w:rPr>
                <w:rFonts w:ascii="Times New Roman" w:hAnsi="Times New Roman" w:cs="Times New Roman"/>
                <w:i/>
                <w:sz w:val="24"/>
                <w:szCs w:val="24"/>
              </w:rPr>
            </w:pPr>
            <w:r w:rsidRPr="004B6209">
              <w:rPr>
                <w:rFonts w:ascii="Times New Roman" w:hAnsi="Times New Roman" w:cs="Times New Roman"/>
                <w:bCs/>
                <w:color w:val="FFFFFF" w:themeColor="background1"/>
                <w:sz w:val="24"/>
                <w:szCs w:val="24"/>
              </w:rPr>
              <w:t>D</w:t>
            </w:r>
          </w:p>
        </w:tc>
        <w:tc>
          <w:tcPr>
            <w:tcW w:w="5405" w:type="dxa"/>
          </w:tcPr>
          <w:p w14:paraId="33DEFE07" w14:textId="0C6277F8" w:rsidR="00595FE2" w:rsidRPr="004B6209" w:rsidRDefault="00595FE2" w:rsidP="00342B0A">
            <w:pPr>
              <w:keepNext/>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1511BED" w14:textId="163B4A6F" w:rsidR="00342B0A" w:rsidRPr="00342B0A" w:rsidRDefault="00342B0A" w:rsidP="00342B0A">
      <w:pPr>
        <w:pStyle w:val="Caption"/>
        <w:framePr w:hSpace="180" w:wrap="around" w:vAnchor="text" w:hAnchor="page" w:x="1441" w:y="9013"/>
        <w:suppressOverlap/>
        <w:rPr>
          <w:rFonts w:ascii="Times New Roman" w:hAnsi="Times New Roman" w:cs="Times New Roman"/>
          <w:b w:val="0"/>
          <w:bCs w:val="0"/>
          <w:color w:val="auto"/>
          <w:sz w:val="20"/>
          <w:szCs w:val="20"/>
        </w:rPr>
      </w:pPr>
      <w:r w:rsidRPr="00342B0A">
        <w:rPr>
          <w:rFonts w:ascii="Times New Roman" w:hAnsi="Times New Roman" w:cs="Times New Roman"/>
          <w:b w:val="0"/>
          <w:bCs w:val="0"/>
          <w:color w:val="auto"/>
          <w:sz w:val="20"/>
          <w:szCs w:val="20"/>
        </w:rPr>
        <w:t xml:space="preserve">Table </w:t>
      </w:r>
      <w:r w:rsidRPr="00342B0A">
        <w:rPr>
          <w:rFonts w:ascii="Times New Roman" w:hAnsi="Times New Roman" w:cs="Times New Roman"/>
          <w:b w:val="0"/>
          <w:bCs w:val="0"/>
          <w:color w:val="auto"/>
          <w:sz w:val="20"/>
          <w:szCs w:val="20"/>
        </w:rPr>
        <w:fldChar w:fldCharType="begin"/>
      </w:r>
      <w:r w:rsidRPr="00342B0A">
        <w:rPr>
          <w:rFonts w:ascii="Times New Roman" w:hAnsi="Times New Roman" w:cs="Times New Roman"/>
          <w:b w:val="0"/>
          <w:bCs w:val="0"/>
          <w:color w:val="auto"/>
          <w:sz w:val="20"/>
          <w:szCs w:val="20"/>
        </w:rPr>
        <w:instrText xml:space="preserve"> SEQ Table \* ARABIC </w:instrText>
      </w:r>
      <w:r w:rsidRPr="00342B0A">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3</w:t>
      </w:r>
      <w:r w:rsidRPr="00342B0A">
        <w:rPr>
          <w:rFonts w:ascii="Times New Roman" w:hAnsi="Times New Roman" w:cs="Times New Roman"/>
          <w:b w:val="0"/>
          <w:bCs w:val="0"/>
          <w:color w:val="auto"/>
          <w:sz w:val="20"/>
          <w:szCs w:val="20"/>
        </w:rPr>
        <w:fldChar w:fldCharType="end"/>
      </w:r>
      <w:r w:rsidRPr="00342B0A">
        <w:rPr>
          <w:rFonts w:ascii="Times New Roman" w:hAnsi="Times New Roman" w:cs="Times New Roman"/>
          <w:b w:val="0"/>
          <w:bCs w:val="0"/>
          <w:color w:val="auto"/>
          <w:sz w:val="20"/>
          <w:szCs w:val="20"/>
        </w:rPr>
        <w:t>. This table shows the predictions of the traditional RW model for the BB experimental and control trials and the ISO experimental and control trials.</w:t>
      </w:r>
    </w:p>
    <w:p w14:paraId="16ADC676" w14:textId="4B525493" w:rsidR="008D56B6" w:rsidRPr="00756AF0" w:rsidRDefault="00BC6B9D" w:rsidP="00296A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ins w:id="134" w:author="Benton, Deon" w:date="2023-03-16T13:02:00Z">
        <w:r w:rsidR="00052E8D">
          <w:rPr>
            <w:rFonts w:ascii="Times New Roman" w:hAnsi="Times New Roman" w:cs="Times New Roman"/>
            <w:sz w:val="24"/>
            <w:szCs w:val="24"/>
          </w:rPr>
          <w:t>can be seen</w:t>
        </w:r>
      </w:ins>
      <w:r>
        <w:rPr>
          <w:rFonts w:ascii="Times New Roman" w:hAnsi="Times New Roman" w:cs="Times New Roman"/>
          <w:sz w:val="24"/>
          <w:szCs w:val="24"/>
        </w:rPr>
        <w:t>, this model, like the simple Bayesian model, predicts that learners should be maximally confident about the status of a candidate cause when it is shown in isolation, but should treat objects that are shown in combination</w:t>
      </w:r>
      <w:r w:rsidR="00296A89">
        <w:rPr>
          <w:rFonts w:ascii="Times New Roman" w:hAnsi="Times New Roman" w:cs="Times New Roman"/>
          <w:sz w:val="24"/>
          <w:szCs w:val="24"/>
        </w:rPr>
        <w:t xml:space="preserve"> (and never alone)</w:t>
      </w:r>
      <w:r>
        <w:rPr>
          <w:rFonts w:ascii="Times New Roman" w:hAnsi="Times New Roman" w:cs="Times New Roman"/>
          <w:sz w:val="24"/>
          <w:szCs w:val="24"/>
        </w:rPr>
        <w:t xml:space="preserve"> equivalently. Thus, if participants’ performance </w:t>
      </w:r>
      <w:r w:rsidR="00805021">
        <w:rPr>
          <w:rFonts w:ascii="Times New Roman" w:hAnsi="Times New Roman" w:cs="Times New Roman"/>
          <w:sz w:val="24"/>
          <w:szCs w:val="24"/>
        </w:rPr>
        <w:t>aligns</w:t>
      </w:r>
      <w:r>
        <w:rPr>
          <w:rFonts w:ascii="Times New Roman" w:hAnsi="Times New Roman" w:cs="Times New Roman"/>
          <w:sz w:val="24"/>
          <w:szCs w:val="24"/>
        </w:rPr>
        <w:t xml:space="preserve"> with the predictions of these two models, it should be impossible to determine whether a Bayesian mechanism or an associative-learning mechanism—</w:t>
      </w:r>
      <w:r>
        <w:rPr>
          <w:rFonts w:ascii="Times New Roman" w:hAnsi="Times New Roman" w:cs="Times New Roman"/>
          <w:sz w:val="24"/>
          <w:szCs w:val="24"/>
        </w:rPr>
        <w:lastRenderedPageBreak/>
        <w:t>based on the mechanics of the traditional RW model—underlies children’s performance in this task</w:t>
      </w:r>
      <w:r w:rsidR="00805021">
        <w:rPr>
          <w:rFonts w:ascii="Times New Roman" w:hAnsi="Times New Roman" w:cs="Times New Roman"/>
          <w:sz w:val="24"/>
          <w:szCs w:val="24"/>
        </w:rPr>
        <w:t>, and an additional experiment will need to be conducted</w:t>
      </w:r>
      <w:r>
        <w:rPr>
          <w:rFonts w:ascii="Times New Roman" w:hAnsi="Times New Roman" w:cs="Times New Roman"/>
          <w:sz w:val="24"/>
          <w:szCs w:val="24"/>
        </w:rPr>
        <w:t xml:space="preserve">. </w:t>
      </w:r>
    </w:p>
    <w:p w14:paraId="03017B50" w14:textId="2F9E21AB"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ins w:id="135" w:author="Benton, Deon" w:date="2023-03-16T13:06:00Z">
        <w:r w:rsidR="0087186A">
          <w:rPr>
            <w:rFonts w:ascii="Times New Roman" w:hAnsi="Times New Roman" w:cs="Times New Roman"/>
            <w:sz w:val="24"/>
            <w:szCs w:val="24"/>
          </w:rPr>
          <w:t>this process is the one that</w:t>
        </w:r>
      </w:ins>
      <w:r w:rsidR="00572DC7">
        <w:rPr>
          <w:rFonts w:ascii="Times New Roman" w:hAnsi="Times New Roman" w:cs="Times New Roman"/>
          <w:sz w:val="24"/>
          <w:szCs w:val="24"/>
        </w:rPr>
        <w:t xml:space="preserve"> best explains </w:t>
      </w:r>
      <w:r w:rsidR="00923D70">
        <w:rPr>
          <w:rFonts w:ascii="Times New Roman" w:hAnsi="Times New Roman" w:cs="Times New Roman"/>
          <w:sz w:val="24"/>
          <w:szCs w:val="24"/>
        </w:rPr>
        <w:t xml:space="preserve">how learners arrive at their causal judgements in the </w:t>
      </w:r>
      <w:ins w:id="136" w:author="Benton, Deon" w:date="2023-03-16T13:06:00Z">
        <w:r w:rsidR="0087186A">
          <w:rPr>
            <w:rFonts w:ascii="Times New Roman" w:hAnsi="Times New Roman" w:cs="Times New Roman"/>
            <w:sz w:val="24"/>
            <w:szCs w:val="24"/>
          </w:rPr>
          <w:t>current study</w:t>
        </w:r>
      </w:ins>
      <w:r w:rsidR="00572DC7">
        <w:rPr>
          <w:rFonts w:ascii="Times New Roman" w:hAnsi="Times New Roman" w:cs="Times New Roman"/>
          <w:sz w:val="24"/>
          <w:szCs w:val="24"/>
        </w:rPr>
        <w:t xml:space="preserve">, </w:t>
      </w:r>
      <w:r w:rsidR="00657E2C">
        <w:rPr>
          <w:rFonts w:ascii="Times New Roman" w:hAnsi="Times New Roman" w:cs="Times New Roman"/>
          <w:sz w:val="24"/>
          <w:szCs w:val="24"/>
        </w:rPr>
        <w:t xml:space="preserve">then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all four objects would have been paired with the machine’s activation an equal number of times. In other words, object A would have been seen with the machine’s activation exactly once</w:t>
      </w:r>
      <w:r w:rsidR="00F83F7B">
        <w:rPr>
          <w:rFonts w:ascii="Times New Roman" w:hAnsi="Times New Roman" w:cs="Times New Roman"/>
          <w:sz w:val="24"/>
          <w:szCs w:val="24"/>
        </w:rPr>
        <w:t xml:space="preserve">; </w:t>
      </w:r>
      <w:r w:rsidR="009855B6">
        <w:rPr>
          <w:rFonts w:ascii="Times New Roman" w:hAnsi="Times New Roman" w:cs="Times New Roman"/>
          <w:sz w:val="24"/>
          <w:szCs w:val="24"/>
        </w:rPr>
        <w:t>object B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object C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and object D would have been seen with the machine’s activation exactly once. </w:t>
      </w:r>
    </w:p>
    <w:p w14:paraId="0B6BDC5A" w14:textId="645BAD42" w:rsidR="00914043" w:rsidRDefault="00656E1E"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w:t>
      </w:r>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w:t>
      </w:r>
      <w:r w:rsidR="00F62F94">
        <w:rPr>
          <w:rFonts w:ascii="Times New Roman" w:hAnsi="Times New Roman" w:cs="Times New Roman"/>
          <w:sz w:val="24"/>
          <w:szCs w:val="24"/>
        </w:rPr>
        <w:t xml:space="preserve"> related by virtue of being</w:t>
      </w:r>
      <w:r w:rsidR="00A46D61">
        <w:rPr>
          <w:rFonts w:ascii="Times New Roman" w:hAnsi="Times New Roman" w:cs="Times New Roman"/>
          <w:sz w:val="24"/>
          <w:szCs w:val="24"/>
        </w:rPr>
        <w:t xml:space="preserve"> associative-learning processes, they </w:t>
      </w:r>
      <w:r w:rsidR="00F62F94">
        <w:rPr>
          <w:rFonts w:ascii="Times New Roman" w:hAnsi="Times New Roman" w:cs="Times New Roman"/>
          <w:sz w:val="24"/>
          <w:szCs w:val="24"/>
        </w:rPr>
        <w:t>generate distinct</w:t>
      </w:r>
      <w:r w:rsidR="00607FAD">
        <w:rPr>
          <w:rFonts w:ascii="Times New Roman" w:hAnsi="Times New Roman" w:cs="Times New Roman"/>
          <w:sz w:val="24"/>
          <w:szCs w:val="24"/>
        </w:rPr>
        <w:t xml:space="preserve"> predictions</w:t>
      </w:r>
      <w:r w:rsidR="00A46D61">
        <w:rPr>
          <w:rFonts w:ascii="Times New Roman" w:hAnsi="Times New Roman" w:cs="Times New Roman"/>
          <w:sz w:val="24"/>
          <w:szCs w:val="24"/>
        </w:rPr>
        <w:t xml:space="preserve">. </w:t>
      </w:r>
      <w:r w:rsidR="003E580E">
        <w:rPr>
          <w:rFonts w:ascii="Times New Roman" w:hAnsi="Times New Roman" w:cs="Times New Roman"/>
          <w:sz w:val="24"/>
          <w:szCs w:val="24"/>
        </w:rPr>
        <w:t xml:space="preserve">For instance, </w:t>
      </w:r>
      <w:r w:rsidR="00736720">
        <w:rPr>
          <w:rFonts w:ascii="Times New Roman" w:hAnsi="Times New Roman" w:cs="Times New Roman"/>
          <w:sz w:val="24"/>
          <w:szCs w:val="24"/>
        </w:rPr>
        <w:t>if a simple counting-based mechanism underl</w:t>
      </w:r>
      <w:r w:rsidR="001A2854">
        <w:rPr>
          <w:rFonts w:ascii="Times New Roman" w:hAnsi="Times New Roman" w:cs="Times New Roman"/>
          <w:sz w:val="24"/>
          <w:szCs w:val="24"/>
        </w:rPr>
        <w:t>ay</w:t>
      </w:r>
      <w:r w:rsidR="00736720">
        <w:rPr>
          <w:rFonts w:ascii="Times New Roman" w:hAnsi="Times New Roman" w:cs="Times New Roman"/>
          <w:sz w:val="24"/>
          <w:szCs w:val="24"/>
        </w:rPr>
        <w:t xml:space="preserve"> learners’ causal inferences in the present context, then they</w:t>
      </w:r>
      <w:r w:rsidR="00A46D61">
        <w:rPr>
          <w:rFonts w:ascii="Times New Roman" w:hAnsi="Times New Roman" w:cs="Times New Roman"/>
          <w:sz w:val="24"/>
          <w:szCs w:val="24"/>
        </w:rPr>
        <w:t xml:space="preserve"> should increase their belief that a given object is causally effective based on the </w:t>
      </w:r>
      <w:r w:rsidR="00736720">
        <w:rPr>
          <w:rFonts w:ascii="Times New Roman" w:hAnsi="Times New Roman" w:cs="Times New Roman"/>
          <w:sz w:val="24"/>
          <w:szCs w:val="24"/>
        </w:rPr>
        <w:t xml:space="preserve">number of </w:t>
      </w:r>
      <w:r w:rsidR="00607FAD">
        <w:rPr>
          <w:rFonts w:ascii="Times New Roman" w:hAnsi="Times New Roman" w:cs="Times New Roman"/>
          <w:sz w:val="24"/>
          <w:szCs w:val="24"/>
        </w:rPr>
        <w:t xml:space="preserve">times that that object and the machine’s activation have been paired.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ins w:id="137" w:author="Benton, Deon" w:date="2023-03-16T13:09:00Z">
        <w:r w:rsidR="00FB6BA3">
          <w:rPr>
            <w:rFonts w:ascii="Times New Roman" w:hAnsi="Times New Roman" w:cs="Times New Roman"/>
            <w:b w:val="0"/>
            <w:bCs w:val="0"/>
            <w:color w:val="auto"/>
            <w:sz w:val="20"/>
            <w:szCs w:val="20"/>
          </w:rPr>
          <w:t xml:space="preserve"> </w:t>
        </w:r>
      </w:ins>
      <w:ins w:id="138" w:author="Benton, Deon" w:date="2023-03-16T13:10:00Z">
        <w:r w:rsidR="0045583C">
          <w:rPr>
            <w:rFonts w:ascii="Times New Roman" w:hAnsi="Times New Roman" w:cs="Times New Roman"/>
            <w:b w:val="0"/>
            <w:bCs w:val="0"/>
            <w:color w:val="auto"/>
            <w:sz w:val="20"/>
            <w:szCs w:val="20"/>
          </w:rPr>
          <w:t xml:space="preserve">A 0 indicates that </w:t>
        </w:r>
      </w:ins>
      <w:ins w:id="139" w:author="Benton, Deon" w:date="2023-03-16T13:11:00Z">
        <w:r w:rsidR="0045583C">
          <w:rPr>
            <w:rFonts w:ascii="Times New Roman" w:hAnsi="Times New Roman" w:cs="Times New Roman"/>
            <w:b w:val="0"/>
            <w:bCs w:val="0"/>
            <w:color w:val="auto"/>
            <w:sz w:val="20"/>
            <w:szCs w:val="20"/>
          </w:rPr>
          <w:t xml:space="preserve">the number of times that a particular object was paired with the machine’s activation was exactly cancelled out by the number of times that it was paired with the machine’s inactivation. </w:t>
        </w:r>
      </w:ins>
      <w:ins w:id="140" w:author="Benton, Deon" w:date="2023-03-16T13:09:00Z">
        <w:r w:rsidR="00FB6BA3">
          <w:rPr>
            <w:rFonts w:ascii="Times New Roman" w:hAnsi="Times New Roman" w:cs="Times New Roman"/>
            <w:b w:val="0"/>
            <w:bCs w:val="0"/>
            <w:color w:val="auto"/>
            <w:sz w:val="20"/>
            <w:szCs w:val="20"/>
          </w:rPr>
          <w:t>A +1 indic</w:t>
        </w:r>
      </w:ins>
      <w:ins w:id="141" w:author="Benton, Deon" w:date="2023-03-16T13:10:00Z">
        <w:r w:rsidR="00FB6BA3">
          <w:rPr>
            <w:rFonts w:ascii="Times New Roman" w:hAnsi="Times New Roman" w:cs="Times New Roman"/>
            <w:b w:val="0"/>
            <w:bCs w:val="0"/>
            <w:color w:val="auto"/>
            <w:sz w:val="20"/>
            <w:szCs w:val="20"/>
          </w:rPr>
          <w:t>ates that a particular object was paired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a particular object was paired with the machine’s activation twice.</w:t>
        </w:r>
      </w:ins>
      <w:ins w:id="142" w:author="Benton, Deon" w:date="2023-03-16T13:11:00Z">
        <w:r w:rsidR="0045583C">
          <w:rPr>
            <w:rFonts w:ascii="Times New Roman" w:hAnsi="Times New Roman" w:cs="Times New Roman"/>
            <w:b w:val="0"/>
            <w:bCs w:val="0"/>
            <w:color w:val="auto"/>
            <w:sz w:val="20"/>
            <w:szCs w:val="20"/>
          </w:rPr>
          <w:t xml:space="preserve"> </w:t>
        </w:r>
      </w:ins>
      <w:ins w:id="143" w:author="Benton, Deon" w:date="2023-03-16T13:12:00Z">
        <w:r w:rsidR="0045583C">
          <w:rPr>
            <w:rFonts w:ascii="Times New Roman" w:hAnsi="Times New Roman" w:cs="Times New Roman"/>
            <w:b w:val="0"/>
            <w:bCs w:val="0"/>
            <w:color w:val="auto"/>
            <w:sz w:val="20"/>
            <w:szCs w:val="20"/>
          </w:rPr>
          <w:t>Learners</w:t>
        </w:r>
      </w:ins>
      <w:ins w:id="144" w:author="Benton, Deon" w:date="2023-03-16T13:11:00Z">
        <w:r w:rsidR="0045583C">
          <w:rPr>
            <w:rFonts w:ascii="Times New Roman" w:hAnsi="Times New Roman" w:cs="Times New Roman"/>
            <w:b w:val="0"/>
            <w:bCs w:val="0"/>
            <w:color w:val="auto"/>
            <w:sz w:val="20"/>
            <w:szCs w:val="20"/>
          </w:rPr>
          <w:t xml:space="preserve"> are said </w:t>
        </w:r>
      </w:ins>
      <w:ins w:id="145" w:author="Benton, Deon" w:date="2023-03-16T13:12:00Z">
        <w:r w:rsidR="0045583C">
          <w:rPr>
            <w:rFonts w:ascii="Times New Roman" w:hAnsi="Times New Roman" w:cs="Times New Roman"/>
            <w:b w:val="0"/>
            <w:bCs w:val="0"/>
            <w:color w:val="auto"/>
            <w:sz w:val="20"/>
            <w:szCs w:val="20"/>
          </w:rPr>
          <w:t>preferentially tos choose objects with larger values.</w:t>
        </w:r>
      </w:ins>
    </w:p>
    <w:p w14:paraId="0586C9F3" w14:textId="48FA286E" w:rsidR="00D51EE7" w:rsidRDefault="00A65DCB" w:rsidP="00695D4D">
      <w:pPr>
        <w:spacing w:line="480" w:lineRule="auto"/>
        <w:ind w:firstLine="720"/>
        <w:contextualSpacing/>
        <w:rPr>
          <w:rFonts w:ascii="Times New Roman" w:hAnsi="Times New Roman" w:cs="Times New Roman"/>
          <w:sz w:val="24"/>
          <w:szCs w:val="24"/>
        </w:rPr>
      </w:pPr>
      <w:ins w:id="146" w:author="Benton, Deon" w:date="2023-03-16T13:13:00Z">
        <w:r>
          <w:rPr>
            <w:rFonts w:ascii="Times New Roman" w:hAnsi="Times New Roman" w:cs="Times New Roman"/>
            <w:sz w:val="24"/>
            <w:szCs w:val="24"/>
          </w:rPr>
          <w:t>As shown in the table above</w:t>
        </w:r>
      </w:ins>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w:t>
      </w:r>
      <w:ins w:id="147" w:author="Benton, Deon" w:date="2023-03-16T13:15:00Z">
        <w:r w:rsidR="00F058AA">
          <w:rPr>
            <w:rFonts w:ascii="Times New Roman" w:hAnsi="Times New Roman" w:cs="Times New Roman"/>
            <w:sz w:val="24"/>
            <w:szCs w:val="24"/>
          </w:rPr>
          <w:t>.</w:t>
        </w:r>
      </w:ins>
      <w:r w:rsidR="005C5A63">
        <w:rPr>
          <w:rFonts w:ascii="Times New Roman" w:hAnsi="Times New Roman" w:cs="Times New Roman"/>
          <w:sz w:val="24"/>
          <w:szCs w:val="24"/>
        </w:rPr>
        <w:t xml:space="preserve"> </w:t>
      </w:r>
      <w:ins w:id="148" w:author="Benton, Deon" w:date="2023-03-16T13:15:00Z">
        <w:r w:rsidR="00F058AA">
          <w:rPr>
            <w:rFonts w:ascii="Times New Roman" w:hAnsi="Times New Roman" w:cs="Times New Roman"/>
            <w:sz w:val="24"/>
            <w:szCs w:val="24"/>
          </w:rPr>
          <w:t>I</w:t>
        </w:r>
      </w:ins>
      <w:ins w:id="149" w:author="Benton, Deon" w:date="2023-03-16T13:13:00Z">
        <w:r>
          <w:rPr>
            <w:rFonts w:ascii="Times New Roman" w:hAnsi="Times New Roman" w:cs="Times New Roman"/>
            <w:sz w:val="24"/>
            <w:szCs w:val="24"/>
          </w:rPr>
          <w:t>n c</w:t>
        </w:r>
      </w:ins>
      <w:ins w:id="150" w:author="Benton, Deon" w:date="2023-03-16T13:14:00Z">
        <w:r>
          <w:rPr>
            <w:rFonts w:ascii="Times New Roman" w:hAnsi="Times New Roman" w:cs="Times New Roman"/>
            <w:sz w:val="24"/>
            <w:szCs w:val="24"/>
          </w:rPr>
          <w:t xml:space="preserve">ontrast, </w:t>
        </w:r>
      </w:ins>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w:t>
      </w:r>
      <w:r w:rsidR="00280599">
        <w:rPr>
          <w:rFonts w:ascii="Times New Roman" w:hAnsi="Times New Roman" w:cs="Times New Roman"/>
          <w:sz w:val="24"/>
          <w:szCs w:val="24"/>
        </w:rPr>
        <w:lastRenderedPageBreak/>
        <w:t>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3FFEFD68"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BB reasoning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the three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CB191A">
        <w:rPr>
          <w:rFonts w:ascii="Times New Roman" w:hAnsi="Times New Roman" w:cs="Times New Roman"/>
          <w:sz w:val="24"/>
          <w:szCs w:val="24"/>
        </w:rPr>
        <w:t xml:space="preserve">better </w:t>
      </w:r>
      <w:r w:rsidR="00D657C3">
        <w:rPr>
          <w:rFonts w:ascii="Times New Roman" w:hAnsi="Times New Roman" w:cs="Times New Roman"/>
          <w:sz w:val="24"/>
          <w:szCs w:val="24"/>
        </w:rPr>
        <w:t>account</w:t>
      </w:r>
      <w:r w:rsidR="00F057E9">
        <w:rPr>
          <w:rFonts w:ascii="Times New Roman" w:hAnsi="Times New Roman" w:cs="Times New Roman"/>
          <w:sz w:val="24"/>
          <w:szCs w:val="24"/>
        </w:rPr>
        <w:t>ed</w:t>
      </w:r>
      <w:r w:rsidR="00D657C3">
        <w:rPr>
          <w:rFonts w:ascii="Times New Roman" w:hAnsi="Times New Roman" w:cs="Times New Roman"/>
          <w:sz w:val="24"/>
          <w:szCs w:val="24"/>
        </w:rPr>
        <w:t xml:space="preserve"> for children’s causal inferences in the present context.</w:t>
      </w:r>
      <w:r w:rsidR="00CB2709">
        <w:rPr>
          <w:rFonts w:ascii="Times New Roman" w:hAnsi="Times New Roman" w:cs="Times New Roman"/>
          <w:sz w:val="24"/>
          <w:szCs w:val="24"/>
        </w:rPr>
        <w:t xml:space="preserve"> </w:t>
      </w:r>
      <w:r w:rsidR="00F057E9">
        <w:rPr>
          <w:rFonts w:ascii="Times New Roman" w:hAnsi="Times New Roman" w:cs="Times New Roman"/>
          <w:sz w:val="24"/>
          <w:szCs w:val="24"/>
        </w:rPr>
        <w:t>Given</w:t>
      </w:r>
      <w:r w:rsidR="00A22C6C">
        <w:rPr>
          <w:rFonts w:ascii="Times New Roman" w:hAnsi="Times New Roman" w:cs="Times New Roman"/>
          <w:sz w:val="24"/>
          <w:szCs w:val="24"/>
        </w:rPr>
        <w:t xml:space="preserve">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w:t>
      </w:r>
      <w:r w:rsidR="00F87BF9">
        <w:rPr>
          <w:rFonts w:ascii="Times New Roman" w:hAnsi="Times New Roman" w:cs="Times New Roman"/>
          <w:sz w:val="24"/>
          <w:szCs w:val="24"/>
        </w:rPr>
        <w:t xml:space="preserve">current </w:t>
      </w:r>
      <w:r w:rsidR="004B1D7E">
        <w:rPr>
          <w:rFonts w:ascii="Times New Roman" w:hAnsi="Times New Roman" w:cs="Times New Roman"/>
          <w:sz w:val="24"/>
          <w:szCs w:val="24"/>
        </w:rPr>
        <w:t xml:space="preserve">experiment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ins w:id="151" w:author="Benton, Deon" w:date="2023-03-16T13:15:00Z">
        <w:r>
          <w:rPr>
            <w:rFonts w:ascii="Times New Roman" w:hAnsi="Times New Roman" w:cs="Times New Roman"/>
            <w:b/>
            <w:bCs/>
            <w:sz w:val="24"/>
            <w:szCs w:val="24"/>
          </w:rPr>
          <w:t>Current study</w:t>
        </w:r>
      </w:ins>
    </w:p>
    <w:p w14:paraId="4D5321A8" w14:textId="44E865A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152" w:author="Benton, Deon" w:date="2023-03-16T13:16:00Z">
        <w:r w:rsidR="00153777">
          <w:rPr>
            <w:rFonts w:ascii="Times New Roman" w:hAnsi="Times New Roman" w:cs="Times New Roman"/>
            <w:sz w:val="24"/>
            <w:szCs w:val="24"/>
          </w:rPr>
          <w:t>ma</w:t>
        </w:r>
        <w:r w:rsidR="00153777">
          <w:rPr>
            <w:rFonts w:ascii="Times New Roman" w:hAnsi="Times New Roman" w:cs="Times New Roman"/>
            <w:sz w:val="24"/>
            <w:szCs w:val="24"/>
          </w:rPr>
          <w:t>d</w:t>
        </w:r>
        <w:r w:rsidR="00153777">
          <w:rPr>
            <w:rFonts w:ascii="Times New Roman" w:hAnsi="Times New Roman" w:cs="Times New Roman"/>
            <w:sz w:val="24"/>
            <w:szCs w:val="24"/>
          </w:rPr>
          <w:t xml:space="preserve">e </w:t>
        </w:r>
      </w:ins>
      <w:r w:rsidR="00845313">
        <w:rPr>
          <w:rFonts w:ascii="Times New Roman" w:hAnsi="Times New Roman" w:cs="Times New Roman"/>
          <w:sz w:val="24"/>
          <w:szCs w:val="24"/>
        </w:rPr>
        <w:t xml:space="preserve">the machine. </w:t>
      </w:r>
      <w:ins w:id="153" w:author="Benton, Deon" w:date="2023-03-16T13:17:00Z">
        <w:r w:rsidR="00153777">
          <w:rPr>
            <w:rFonts w:ascii="Times New Roman" w:hAnsi="Times New Roman" w:cs="Times New Roman"/>
            <w:sz w:val="24"/>
            <w:szCs w:val="24"/>
          </w:rPr>
          <w:t xml:space="preserve">They were told that objects that made the machine “go” were called blickets; objects that did not make the machine go were not called blickets. </w:t>
        </w:r>
      </w:ins>
      <w:ins w:id="154" w:author="Benton, Deon" w:date="2023-03-16T13:18:00Z">
        <w:r w:rsidR="00153777">
          <w:rPr>
            <w:rFonts w:ascii="Times New Roman" w:hAnsi="Times New Roman" w:cs="Times New Roman"/>
            <w:sz w:val="24"/>
            <w:szCs w:val="24"/>
          </w:rPr>
          <w:t>Participants then</w:t>
        </w:r>
      </w:ins>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ins w:id="155" w:author="Benton, Deon" w:date="2023-03-16T13:18:00Z">
        <w:r w:rsidR="00153777">
          <w:rPr>
            <w:rFonts w:ascii="Times New Roman" w:hAnsi="Times New Roman" w:cs="Times New Roman"/>
            <w:sz w:val="24"/>
            <w:szCs w:val="24"/>
          </w:rPr>
          <w:t>were</w:t>
        </w:r>
        <w:r w:rsidR="00153777">
          <w:rPr>
            <w:rFonts w:ascii="Times New Roman" w:hAnsi="Times New Roman" w:cs="Times New Roman"/>
            <w:sz w:val="24"/>
            <w:szCs w:val="24"/>
          </w:rPr>
          <w:t xml:space="preserve"> </w:t>
        </w:r>
      </w:ins>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1EC78673"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X 5-year-olds (X boys and X girls; </w:t>
      </w:r>
      <w:r>
        <w:rPr>
          <w:rFonts w:ascii="Times New Roman" w:hAnsi="Times New Roman" w:cs="Times New Roman"/>
          <w:bCs/>
          <w:i/>
          <w:iCs/>
          <w:sz w:val="24"/>
          <w:szCs w:val="24"/>
        </w:rPr>
        <w:t>M</w:t>
      </w:r>
      <w:r>
        <w:rPr>
          <w:rFonts w:ascii="Times New Roman" w:hAnsi="Times New Roman" w:cs="Times New Roman"/>
          <w:bCs/>
          <w:i/>
          <w:iCs/>
          <w:sz w:val="24"/>
          <w:szCs w:val="24"/>
          <w:vertAlign w:val="subscript"/>
        </w:rPr>
        <w:t>age</w:t>
      </w:r>
      <w:r>
        <w:rPr>
          <w:rFonts w:ascii="Times New Roman" w:hAnsi="Times New Roman" w:cs="Times New Roman"/>
          <w:bCs/>
          <w:i/>
          <w:iCs/>
          <w:sz w:val="24"/>
          <w:szCs w:val="24"/>
        </w:rPr>
        <w:t xml:space="preserve"> </w:t>
      </w:r>
      <w:r w:rsidRPr="005D09EB">
        <w:rPr>
          <w:rFonts w:ascii="Times New Roman" w:hAnsi="Times New Roman" w:cs="Times New Roman"/>
          <w:bCs/>
          <w:sz w:val="24"/>
          <w:szCs w:val="24"/>
        </w:rPr>
        <w:t>=</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X months, range = X-Y) and X 6-year-olds (X boys and X girls; </w:t>
      </w:r>
      <w:r>
        <w:rPr>
          <w:rFonts w:ascii="Times New Roman" w:hAnsi="Times New Roman" w:cs="Times New Roman"/>
          <w:bCs/>
          <w:i/>
          <w:iCs/>
          <w:sz w:val="24"/>
          <w:szCs w:val="24"/>
        </w:rPr>
        <w:t>M</w:t>
      </w:r>
      <w:r>
        <w:rPr>
          <w:rFonts w:ascii="Times New Roman" w:hAnsi="Times New Roman" w:cs="Times New Roman"/>
          <w:bCs/>
          <w:i/>
          <w:iCs/>
          <w:sz w:val="24"/>
          <w:szCs w:val="24"/>
          <w:vertAlign w:val="subscript"/>
        </w:rPr>
        <w:t>age</w:t>
      </w:r>
      <w:r>
        <w:rPr>
          <w:rFonts w:ascii="Times New Roman" w:hAnsi="Times New Roman" w:cs="Times New Roman"/>
          <w:bCs/>
          <w:i/>
          <w:iCs/>
          <w:sz w:val="24"/>
          <w:szCs w:val="24"/>
        </w:rPr>
        <w:t xml:space="preserve"> </w:t>
      </w:r>
      <w:r w:rsidRPr="005D09EB">
        <w:rPr>
          <w:rFonts w:ascii="Times New Roman" w:hAnsi="Times New Roman" w:cs="Times New Roman"/>
          <w:bCs/>
          <w:sz w:val="24"/>
          <w:szCs w:val="24"/>
        </w:rPr>
        <w:t>=</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X months, range = X-Y). Although </w:t>
      </w:r>
      <w:r>
        <w:rPr>
          <w:rFonts w:ascii="Times New Roman" w:hAnsi="Times New Roman" w:cs="Times New Roman"/>
          <w:bCs/>
          <w:sz w:val="24"/>
          <w:szCs w:val="24"/>
        </w:rPr>
        <w:lastRenderedPageBreak/>
        <w:t>most children were from white, middle-class backgrounds, a range of ethnicities that resembled the diversity in the population were represented. All children were tested in a quiet room at a children’s museum.</w:t>
      </w:r>
    </w:p>
    <w:p w14:paraId="3F91966B" w14:textId="01BC6AF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If the device was “off”, the white region remained white. In addition, a maximum of 4 differently colored circles were used, and each circle measured 2.67 cm × 2.67 cm</w:t>
      </w:r>
      <w:ins w:id="156" w:author="Benton, Deon" w:date="2023-03-16T15:02:00Z">
        <w:r w:rsidR="003558C1">
          <w:rPr>
            <w:rFonts w:ascii="Times New Roman" w:hAnsi="Times New Roman" w:cs="Times New Roman"/>
            <w:sz w:val="24"/>
            <w:szCs w:val="24"/>
          </w:rPr>
          <w:t xml:space="preserve"> (see Figure </w:t>
        </w:r>
      </w:ins>
      <w:ins w:id="157" w:author="Benton, Deon" w:date="2023-03-16T15:04:00Z">
        <w:r w:rsidR="00370FD9">
          <w:rPr>
            <w:rFonts w:ascii="Times New Roman" w:hAnsi="Times New Roman" w:cs="Times New Roman"/>
            <w:sz w:val="24"/>
            <w:szCs w:val="24"/>
          </w:rPr>
          <w:t>2</w:t>
        </w:r>
      </w:ins>
      <w:ins w:id="158" w:author="Benton, Deon" w:date="2023-03-16T15:02:00Z">
        <w:r w:rsidR="003558C1">
          <w:rPr>
            <w:rFonts w:ascii="Times New Roman" w:hAnsi="Times New Roman" w:cs="Times New Roman"/>
            <w:sz w:val="24"/>
            <w:szCs w:val="24"/>
          </w:rPr>
          <w:t xml:space="preserve"> below)</w:t>
        </w:r>
      </w:ins>
      <w:r>
        <w:rPr>
          <w:rFonts w:ascii="Times New Roman" w:hAnsi="Times New Roman" w:cs="Times New Roman"/>
          <w:sz w:val="24"/>
          <w:szCs w:val="24"/>
        </w:rPr>
        <w:t xml:space="preserve">. The machine was designed such that it activated immediately when a circle that was predetermined to be a blicket contacted it. At the start of any given trial, three (for the BB experimental trials) or four </w:t>
      </w:r>
      <w:r w:rsidR="00DC6F0B">
        <w:rPr>
          <w:rFonts w:ascii="Times New Roman" w:hAnsi="Times New Roman" w:cs="Times New Roman"/>
          <w:sz w:val="24"/>
          <w:szCs w:val="24"/>
        </w:rPr>
        <w:t>equally-spaced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ins w:id="159" w:author="Benton, Deon" w:date="2023-03-16T14:58:00Z">
        <w:r w:rsidR="007B446C">
          <w:rPr>
            <w:rFonts w:ascii="Times New Roman" w:hAnsi="Times New Roman" w:cs="Times New Roman"/>
            <w:sz w:val="24"/>
            <w:szCs w:val="24"/>
          </w:rPr>
          <w:t xml:space="preserve"> </w:t>
        </w:r>
      </w:ins>
      <w:del w:id="160" w:author="Benton, Deon" w:date="2023-03-16T15:02:00Z">
        <w:r w:rsidDel="003558C1">
          <w:rPr>
            <w:rFonts w:ascii="Times New Roman" w:hAnsi="Times New Roman" w:cs="Times New Roman"/>
            <w:sz w:val="24"/>
            <w:szCs w:val="24"/>
          </w:rPr>
          <w:delText xml:space="preserve"> </w:delText>
        </w:r>
      </w:del>
    </w:p>
    <w:p w14:paraId="28697A80" w14:textId="2F46A54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w:t>
      </w:r>
      <w:r>
        <w:rPr>
          <w:rFonts w:ascii="Times New Roman" w:hAnsi="Times New Roman" w:cs="Times New Roman"/>
          <w:sz w:val="24"/>
          <w:szCs w:val="24"/>
        </w:rPr>
        <w:lastRenderedPageBreak/>
        <w:t xml:space="preserve">its starting position. Finally, both objects descended until they contacted the machine, which immediately activated. Participants were then asked whether each object was a blicket. This event was identical to the “one-cause” event in Gopnik, Sobel, Schulz, and Glymour (2001) and was included to ensure that participants could reason about blicket objects.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0D10489C"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Pr="00F32C00">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ins w:id="161" w:author="Benton, Deon" w:date="2023-03-16T15:07:00Z">
        <w:r w:rsidR="00FD2011">
          <w:rPr>
            <w:rFonts w:ascii="Times New Roman" w:hAnsi="Times New Roman" w:cs="Times New Roman"/>
            <w:b w:val="0"/>
            <w:bCs w:val="0"/>
            <w:color w:val="auto"/>
            <w:sz w:val="20"/>
            <w:szCs w:val="20"/>
          </w:rPr>
          <w:t xml:space="preserve"> The upper-right portion of the figure shows the BB event as it unfolded</w:t>
        </w:r>
      </w:ins>
      <w:ins w:id="162" w:author="Benton, Deon" w:date="2023-03-16T15:09:00Z">
        <w:r w:rsidR="005A50F4">
          <w:rPr>
            <w:rFonts w:ascii="Times New Roman" w:hAnsi="Times New Roman" w:cs="Times New Roman"/>
            <w:b w:val="0"/>
            <w:bCs w:val="0"/>
            <w:color w:val="auto"/>
            <w:sz w:val="20"/>
            <w:szCs w:val="20"/>
          </w:rPr>
          <w:t xml:space="preserve"> across time</w:t>
        </w:r>
      </w:ins>
      <w:ins w:id="163" w:author="Benton, Deon" w:date="2023-03-16T15:07:00Z">
        <w:r w:rsidR="00FD2011">
          <w:rPr>
            <w:rFonts w:ascii="Times New Roman" w:hAnsi="Times New Roman" w:cs="Times New Roman"/>
            <w:b w:val="0"/>
            <w:bCs w:val="0"/>
            <w:color w:val="auto"/>
            <w:sz w:val="20"/>
            <w:szCs w:val="20"/>
          </w:rPr>
          <w:t xml:space="preserve">. The lower-left portion of the figure shows the </w:t>
        </w:r>
      </w:ins>
      <w:ins w:id="164" w:author="Benton, Deon" w:date="2023-03-16T15:08:00Z">
        <w:r w:rsidR="005A50F4">
          <w:rPr>
            <w:rFonts w:ascii="Times New Roman" w:hAnsi="Times New Roman" w:cs="Times New Roman"/>
            <w:b w:val="0"/>
            <w:bCs w:val="0"/>
            <w:color w:val="auto"/>
            <w:sz w:val="20"/>
            <w:szCs w:val="20"/>
          </w:rPr>
          <w:t>three objects and the text, “Is this one a blicket?” above</w:t>
        </w:r>
      </w:ins>
      <w:ins w:id="165" w:author="Benton, Deon" w:date="2023-03-16T15:09:00Z">
        <w:r w:rsidR="005A50F4">
          <w:rPr>
            <w:rFonts w:ascii="Times New Roman" w:hAnsi="Times New Roman" w:cs="Times New Roman"/>
            <w:b w:val="0"/>
            <w:bCs w:val="0"/>
            <w:color w:val="auto"/>
            <w:sz w:val="20"/>
            <w:szCs w:val="20"/>
          </w:rPr>
          <w:t xml:space="preserve"> each object across time.</w:t>
        </w:r>
      </w:ins>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ins w:id="166" w:author="Benton, Deon" w:date="2023-03-16T15:05:00Z">
        <w:r w:rsidR="00370FD9">
          <w:rPr>
            <w:rFonts w:ascii="Times New Roman" w:hAnsi="Times New Roman" w:cs="Times New Roman"/>
            <w:sz w:val="24"/>
            <w:szCs w:val="24"/>
          </w:rPr>
          <w:t xml:space="preserve">Differently colored objects were used across all trials to prevent carryover effects. </w:t>
        </w:r>
      </w:ins>
    </w:p>
    <w:p w14:paraId="5279FF32" w14:textId="03854875"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that different colors were used for the objects.  </w:t>
      </w:r>
    </w:p>
    <w:p w14:paraId="2D400C63" w14:textId="68DCFE2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42CF56A1"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w:t>
      </w:r>
      <w:r w:rsidR="005D5B1A">
        <w:rPr>
          <w:rFonts w:ascii="Times New Roman" w:hAnsi="Times New Roman" w:cs="Times New Roman"/>
          <w:sz w:val="24"/>
          <w:szCs w:val="24"/>
        </w:rPr>
        <w:lastRenderedPageBreak/>
        <w:t>(during the ISO control trials)</w:t>
      </w:r>
      <w:r>
        <w:rPr>
          <w:rFonts w:ascii="Times New Roman" w:hAnsi="Times New Roman" w:cs="Times New Roman"/>
          <w:sz w:val="24"/>
          <w:szCs w:val="24"/>
        </w:rPr>
        <w:t xml:space="preserve"> failed to activate the machine.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5518969B" w14:textId="77777777" w:rsidR="00B07901" w:rsidRDefault="00B07901" w:rsidP="008C20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187D2C05" w14:textId="69683888" w:rsidR="001E58F2" w:rsidRDefault="001E58F2" w:rsidP="001E58F2">
      <w:pPr>
        <w:spacing w:line="480" w:lineRule="auto"/>
        <w:contextual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E4DAAC5" wp14:editId="276024AA">
            <wp:extent cx="6477000" cy="380039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412" cy="3801809"/>
                    </a:xfrm>
                    <a:prstGeom prst="rect">
                      <a:avLst/>
                    </a:prstGeom>
                  </pic:spPr>
                </pic:pic>
              </a:graphicData>
            </a:graphic>
          </wp:inline>
        </w:drawing>
      </w:r>
      <w:r w:rsidR="00B07901">
        <w:rPr>
          <w:rFonts w:ascii="Times New Roman" w:hAnsi="Times New Roman" w:cs="Times New Roman"/>
          <w:b/>
          <w:sz w:val="24"/>
          <w:szCs w:val="24"/>
        </w:rPr>
        <w:t xml:space="preserve"> </w:t>
      </w:r>
    </w:p>
    <w:p w14:paraId="37A41047" w14:textId="4B58D0CC" w:rsidR="006B41BB" w:rsidRDefault="004963D2"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w:t>
      </w:r>
      <w:r w:rsidR="000E0B85">
        <w:rPr>
          <w:rFonts w:ascii="Times New Roman" w:hAnsi="Times New Roman" w:cs="Times New Roman"/>
          <w:bCs/>
          <w:sz w:val="24"/>
          <w:szCs w:val="24"/>
        </w:rPr>
        <w:lastRenderedPageBreak/>
        <w:t>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he data were entered into a five-way linear model</w:t>
      </w:r>
      <w:r w:rsidR="00452266">
        <w:rPr>
          <w:rFonts w:ascii="Times New Roman" w:hAnsi="Times New Roman" w:cs="Times New Roman"/>
          <w:bCs/>
          <w:sz w:val="24"/>
          <w:szCs w:val="24"/>
        </w:rPr>
        <w:t xml:space="preserve"> </w:t>
      </w:r>
      <w:r>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Pr>
          <w:rFonts w:ascii="Times New Roman" w:hAnsi="Times New Roman" w:cs="Times New Roman"/>
          <w:bCs/>
          <w:sz w:val="24"/>
          <w:szCs w:val="24"/>
        </w:rPr>
        <w:t xml:space="preserve">as the between-subjects </w:t>
      </w:r>
      <w:r w:rsidR="00EA3AA3">
        <w:rPr>
          <w:rFonts w:ascii="Times New Roman" w:hAnsi="Times New Roman" w:cs="Times New Roman"/>
          <w:bCs/>
          <w:sz w:val="24"/>
          <w:szCs w:val="24"/>
        </w:rPr>
        <w:t>factor and</w:t>
      </w:r>
      <w:r>
        <w:rPr>
          <w:rFonts w:ascii="Times New Roman" w:hAnsi="Times New Roman" w:cs="Times New Roman"/>
          <w:bCs/>
          <w:sz w:val="24"/>
          <w:szCs w:val="24"/>
        </w:rPr>
        <w:t xml:space="preserve"> Condition (BB vs. ISO)</w:t>
      </w:r>
      <w:r w:rsidR="00535706">
        <w:rPr>
          <w:rFonts w:ascii="Times New Roman" w:hAnsi="Times New Roman" w:cs="Times New Roman"/>
          <w:bCs/>
          <w:sz w:val="24"/>
          <w:szCs w:val="24"/>
        </w:rPr>
        <w:t>,</w:t>
      </w:r>
      <w:r>
        <w:rPr>
          <w:rFonts w:ascii="Times New Roman" w:hAnsi="Times New Roman" w:cs="Times New Roman"/>
          <w:bCs/>
          <w:sz w:val="24"/>
          <w:szCs w:val="24"/>
        </w:rPr>
        <w:t xml:space="preserve"> 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and Objects (A vs. B vs. C vs. D)</w:t>
      </w:r>
      <w:r w:rsidR="00F1184F">
        <w:rPr>
          <w:rFonts w:ascii="Times New Roman" w:hAnsi="Times New Roman" w:cs="Times New Roman"/>
          <w:bCs/>
          <w:sz w:val="24"/>
          <w:szCs w:val="24"/>
        </w:rPr>
        <w:t xml:space="preserve"> as the within-subjects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w:t>
      </w:r>
      <w:r w:rsidR="005725C9">
        <w:rPr>
          <w:rFonts w:ascii="Times New Roman" w:hAnsi="Times New Roman" w:cs="Times New Roman"/>
          <w:sz w:val="24"/>
          <w:szCs w:val="24"/>
        </w:rPr>
        <w:lastRenderedPageBreak/>
        <w:t>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5CD6D510"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under the new operationalization—in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r w:rsidR="00790BB1">
        <w:rPr>
          <w:rFonts w:ascii="Times New Roman" w:hAnsi="Times New Roman" w:cs="Times New Roman"/>
          <w:i/>
          <w:iCs/>
          <w:sz w:val="24"/>
          <w:szCs w:val="24"/>
        </w:rPr>
        <w:t>F</w:t>
      </w:r>
      <w:r w:rsidR="00790BB1">
        <w:rPr>
          <w:rFonts w:ascii="Times New Roman" w:hAnsi="Times New Roman" w:cs="Times New Roman"/>
          <w:sz w:val="24"/>
          <w:szCs w:val="24"/>
        </w:rPr>
        <w:t>(1, 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r w:rsidR="00766E00">
        <w:rPr>
          <w:rFonts w:ascii="Times New Roman" w:hAnsi="Times New Roman" w:cs="Times New Roman"/>
          <w:sz w:val="24"/>
          <w:szCs w:val="24"/>
        </w:rPr>
        <w:t xml:space="preserve"> gave more “Yes” responses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0.80). Crucially, </w:t>
      </w:r>
      <w:bookmarkStart w:id="167"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167"/>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2BB5669F"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r w:rsidR="002551C3">
        <w:rPr>
          <w:rFonts w:ascii="Times New Roman" w:hAnsi="Times New Roman" w:cs="Times New Roman"/>
          <w:sz w:val="24"/>
          <w:szCs w:val="24"/>
        </w:rPr>
        <w:t xml:space="preserve"> Similar to the analysis above, 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400) = 4.47,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xml:space="preserve">= </w:t>
      </w:r>
      <w:r w:rsidR="002551C3">
        <w:rPr>
          <w:rFonts w:ascii="Times New Roman" w:hAnsi="Times New Roman" w:cs="Times New Roman"/>
          <w:sz w:val="24"/>
          <w:szCs w:val="24"/>
        </w:rPr>
        <w:lastRenderedPageBreak/>
        <w:t xml:space="preserve">.04, which reflected the fact that participants’ blicket ratings were higher during the control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r w:rsidR="003D1712">
        <w:rPr>
          <w:rFonts w:ascii="Times New Roman" w:hAnsi="Times New Roman" w:cs="Times New Roman"/>
          <w:sz w:val="24"/>
          <w:szCs w:val="24"/>
        </w:rPr>
        <w:t>trials</w:t>
      </w:r>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r w:rsidR="004A24F3">
        <w:rPr>
          <w:rFonts w:ascii="Times New Roman" w:hAnsi="Times New Roman" w:cs="Times New Roman"/>
          <w:sz w:val="24"/>
          <w:szCs w:val="24"/>
        </w:rPr>
        <w:t xml:space="preserve"> </w:t>
      </w:r>
      <w:r w:rsidR="00766E00">
        <w:rPr>
          <w:rFonts w:ascii="Times New Roman" w:hAnsi="Times New Roman" w:cs="Times New Roman"/>
          <w:sz w:val="24"/>
          <w:szCs w:val="24"/>
        </w:rPr>
        <w:t>Crucially</w:t>
      </w:r>
      <w:r w:rsidR="004A24F3">
        <w:rPr>
          <w:rFonts w:ascii="Times New Roman" w:hAnsi="Times New Roman" w:cs="Times New Roman"/>
          <w:sz w:val="24"/>
          <w:szCs w:val="24"/>
        </w:rPr>
        <w:t xml:space="preserve">, 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400) = 0.53,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.59,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 xml:space="preserve">(1, 400) = 0.04,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xml:space="preserve">= .83 was significant. These latter resulted indicated that participants treated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neither engaged in BB reasoning under either the new or old operationalizations of it. </w:t>
      </w:r>
      <w:r w:rsidR="002551C3">
        <w:rPr>
          <w:rFonts w:ascii="Times New Roman" w:hAnsi="Times New Roman" w:cs="Times New Roman"/>
          <w:sz w:val="24"/>
          <w:szCs w:val="24"/>
        </w:rPr>
        <w:t xml:space="preserve"> </w:t>
      </w:r>
    </w:p>
    <w:p w14:paraId="5B99869F" w14:textId="36E33AE3" w:rsidR="00A80DFC" w:rsidRDefault="007B2024" w:rsidP="007B202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Discussion</w:t>
      </w:r>
    </w:p>
    <w:p w14:paraId="6E6971C9" w14:textId="66BA2487" w:rsidR="003159D5" w:rsidRDefault="003159D5"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D32B61">
        <w:rPr>
          <w:rFonts w:ascii="Times New Roman" w:hAnsi="Times New Roman" w:cs="Times New Roman"/>
          <w:sz w:val="24"/>
          <w:szCs w:val="24"/>
        </w:rPr>
        <w:t>Critically</w:t>
      </w:r>
      <w:r w:rsidR="00656919">
        <w:rPr>
          <w:rFonts w:ascii="Times New Roman" w:hAnsi="Times New Roman" w:cs="Times New Roman"/>
          <w:sz w:val="24"/>
          <w:szCs w:val="24"/>
        </w:rPr>
        <w:t>,</w:t>
      </w:r>
      <w:r w:rsidR="00476BC3">
        <w:rPr>
          <w:rFonts w:ascii="Times New Roman" w:hAnsi="Times New Roman" w:cs="Times New Roman"/>
          <w:sz w:val="24"/>
          <w:szCs w:val="24"/>
        </w:rPr>
        <w:t xml:space="preserve"> are neither consistent with the predictions of a Bayesian-inference mechanism nor are they consistent with the predictions of the traditional RW model. Instead, the present results suggest that a simple associative-learning counting mechanism may have subserved participants’ performance in the present context. </w:t>
      </w:r>
      <w:r w:rsidR="00D4301C">
        <w:rPr>
          <w:rFonts w:ascii="Times New Roman" w:hAnsi="Times New Roman" w:cs="Times New Roman"/>
          <w:sz w:val="24"/>
          <w:szCs w:val="24"/>
        </w:rPr>
        <w:t xml:space="preserve">This is because such a mechanism fully accounts for the present data from both the 4-year-olds and the 5- and 6-year-olds. </w:t>
      </w:r>
      <w:r w:rsidR="00476BC3">
        <w:rPr>
          <w:rFonts w:ascii="Times New Roman" w:hAnsi="Times New Roman" w:cs="Times New Roman"/>
          <w:sz w:val="24"/>
          <w:szCs w:val="24"/>
        </w:rPr>
        <w:t xml:space="preserve"> present results are not consistent with the predictions</w:t>
      </w:r>
      <w:r w:rsidR="00656919">
        <w:rPr>
          <w:rFonts w:ascii="Times New Roman" w:hAnsi="Times New Roman" w:cs="Times New Roman"/>
          <w:sz w:val="24"/>
          <w:szCs w:val="24"/>
        </w:rPr>
        <w:t xml:space="preserve"> </w:t>
      </w:r>
      <w:r w:rsidR="007C4CF5">
        <w:rPr>
          <w:rFonts w:ascii="Times New Roman" w:hAnsi="Times New Roman" w:cs="Times New Roman"/>
          <w:sz w:val="24"/>
          <w:szCs w:val="24"/>
        </w:rPr>
        <w:t xml:space="preserve">if BB reasoning is used as an indirect measure of the operation of a Bayesian-inference mechanism, then </w:t>
      </w:r>
      <w:r w:rsidR="00656919">
        <w:rPr>
          <w:rFonts w:ascii="Times New Roman" w:hAnsi="Times New Roman" w:cs="Times New Roman"/>
          <w:sz w:val="24"/>
          <w:szCs w:val="24"/>
        </w:rPr>
        <w:t xml:space="preserve">these findings are inconsistent </w:t>
      </w:r>
      <w:r w:rsidR="007C4CF5">
        <w:rPr>
          <w:rFonts w:ascii="Times New Roman" w:hAnsi="Times New Roman" w:cs="Times New Roman"/>
          <w:sz w:val="24"/>
          <w:szCs w:val="24"/>
        </w:rPr>
        <w:t xml:space="preserve">with the notion that children use </w:t>
      </w:r>
      <w:r w:rsidR="00111181">
        <w:rPr>
          <w:rFonts w:ascii="Times New Roman" w:hAnsi="Times New Roman" w:cs="Times New Roman"/>
          <w:sz w:val="24"/>
          <w:szCs w:val="24"/>
        </w:rPr>
        <w:t>such a mechanism</w:t>
      </w:r>
      <w:r w:rsidR="007C4CF5">
        <w:rPr>
          <w:rFonts w:ascii="Times New Roman" w:hAnsi="Times New Roman" w:cs="Times New Roman"/>
          <w:sz w:val="24"/>
          <w:szCs w:val="24"/>
        </w:rPr>
        <w:t xml:space="preserve"> to reason about three objects</w:t>
      </w:r>
      <w:r w:rsidR="006357A2">
        <w:rPr>
          <w:rFonts w:ascii="Times New Roman" w:hAnsi="Times New Roman" w:cs="Times New Roman"/>
          <w:sz w:val="24"/>
          <w:szCs w:val="24"/>
        </w:rPr>
        <w:t>.</w:t>
      </w:r>
      <w:r w:rsidR="00F104E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51E6B4"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w:t>
      </w:r>
      <w:r w:rsidR="00D4301C">
        <w:rPr>
          <w:rFonts w:ascii="Times New Roman" w:hAnsi="Times New Roman" w:cs="Times New Roman"/>
          <w:sz w:val="24"/>
          <w:szCs w:val="24"/>
        </w:rPr>
        <w:t xml:space="preserve"> in which children </w:t>
      </w:r>
      <w:r w:rsidR="005168FE">
        <w:rPr>
          <w:rFonts w:ascii="Times New Roman" w:hAnsi="Times New Roman" w:cs="Times New Roman"/>
          <w:sz w:val="24"/>
          <w:szCs w:val="24"/>
        </w:rPr>
        <w:t xml:space="preserve">were asked to reason about two </w:t>
      </w:r>
      <w:r w:rsidR="005168FE">
        <w:rPr>
          <w:rFonts w:ascii="Times New Roman" w:hAnsi="Times New Roman" w:cs="Times New Roman"/>
          <w:sz w:val="24"/>
          <w:szCs w:val="24"/>
        </w:rPr>
        <w:lastRenderedPageBreak/>
        <w:t xml:space="preserve">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(e.g., Beckers et al., 2009; Griffiths et al., 2011</w:t>
      </w:r>
      <w:r w:rsidR="004709C1">
        <w:rPr>
          <w:rFonts w:ascii="Times New Roman" w:hAnsi="Times New Roman" w:cs="Times New Roman"/>
          <w:sz w:val="24"/>
          <w:szCs w:val="24"/>
        </w:rPr>
        <w:t xml:space="preserve">;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children reason about causal events in a BB context by assessing whether their performance aligned with the predictions of a simple Bayesian model, the traditional RW model, or an associative</w:t>
      </w:r>
      <w:r w:rsidR="0084096B">
        <w:rPr>
          <w:rFonts w:ascii="Times New Roman" w:hAnsi="Times New Roman" w:cs="Times New Roman"/>
          <w:sz w:val="24"/>
          <w:szCs w:val="24"/>
        </w:rPr>
        <w:t>-learning</w:t>
      </w:r>
      <w:r w:rsidR="00EC47AB">
        <w:rPr>
          <w:rFonts w:ascii="Times New Roman" w:hAnsi="Times New Roman" w:cs="Times New Roman"/>
          <w:sz w:val="24"/>
          <w:szCs w:val="24"/>
        </w:rPr>
        <w:t xml:space="preserve"> counting mechanism. </w:t>
      </w:r>
    </w:p>
    <w:p w14:paraId="7F6FEDE4" w14:textId="4B920A21"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 xml:space="preserve">s.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 BB reasoning was operationalized</w:t>
      </w:r>
      <w:r w:rsidR="000B55D3">
        <w:rPr>
          <w:rFonts w:ascii="Times New Roman" w:hAnsi="Times New Roman" w:cs="Times New Roman"/>
          <w:sz w:val="24"/>
          <w:szCs w:val="24"/>
        </w:rPr>
        <w:t xml:space="preserve">. </w:t>
      </w:r>
      <w:r w:rsidR="00AE18A6">
        <w:rPr>
          <w:rFonts w:ascii="Times New Roman" w:hAnsi="Times New Roman" w:cs="Times New Roman"/>
          <w:sz w:val="24"/>
          <w:szCs w:val="24"/>
        </w:rPr>
        <w:t>In other words</w:t>
      </w:r>
      <w:r w:rsidR="00601D64">
        <w:rPr>
          <w:rFonts w:ascii="Times New Roman" w:hAnsi="Times New Roman" w:cs="Times New Roman"/>
          <w:sz w:val="24"/>
          <w:szCs w:val="24"/>
        </w:rPr>
        <w:t xml:space="preserve">, </w:t>
      </w:r>
      <w:r w:rsidR="00141537">
        <w:rPr>
          <w:rFonts w:ascii="Times New Roman" w:hAnsi="Times New Roman" w:cs="Times New Roman"/>
          <w:sz w:val="24"/>
          <w:szCs w:val="24"/>
        </w:rPr>
        <w:t>we neither found</w:t>
      </w:r>
      <w:r w:rsidR="00912DBA">
        <w:rPr>
          <w:rFonts w:ascii="Times New Roman" w:hAnsi="Times New Roman" w:cs="Times New Roman"/>
          <w:sz w:val="24"/>
          <w:szCs w:val="24"/>
        </w:rPr>
        <w:t xml:space="preserve">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the BB and ISO conditions</w:t>
      </w:r>
      <w:r w:rsidR="00141537">
        <w:rPr>
          <w:rFonts w:ascii="Times New Roman" w:hAnsi="Times New Roman" w:cs="Times New Roman"/>
          <w:sz w:val="24"/>
          <w:szCs w:val="24"/>
        </w:rPr>
        <w:t xml:space="preserve"> nor did we find</w:t>
      </w:r>
      <w:r w:rsidR="00B74B17">
        <w:rPr>
          <w:rFonts w:ascii="Times New Roman" w:hAnsi="Times New Roman" w:cs="Times New Roman"/>
          <w:sz w:val="24"/>
          <w:szCs w:val="24"/>
        </w:rPr>
        <w:t xml:space="preserve">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when participants are asked to reason about </w:t>
      </w:r>
      <w:r w:rsidR="00881905">
        <w:rPr>
          <w:rFonts w:ascii="Times New Roman" w:hAnsi="Times New Roman" w:cs="Times New Roman"/>
          <w:sz w:val="24"/>
          <w:szCs w:val="24"/>
        </w:rPr>
        <w:t>three or more objects,</w:t>
      </w:r>
      <w:r w:rsidR="00B74B17">
        <w:rPr>
          <w:rFonts w:ascii="Times New Roman" w:hAnsi="Times New Roman" w:cs="Times New Roman"/>
          <w:sz w:val="24"/>
          <w:szCs w:val="24"/>
        </w:rPr>
        <w:t xml:space="preserve"> they do not engage in BB reasoning</w:t>
      </w:r>
      <w:r w:rsidR="00F61E59">
        <w:rPr>
          <w:rFonts w:ascii="Times New Roman" w:hAnsi="Times New Roman" w:cs="Times New Roman"/>
          <w:sz w:val="24"/>
          <w:szCs w:val="24"/>
        </w:rPr>
        <w:t xml:space="preserve"> (see below for a potential explanation for this incongruity)</w:t>
      </w:r>
      <w:r w:rsidR="00B74B17">
        <w:rPr>
          <w:rFonts w:ascii="Times New Roman" w:hAnsi="Times New Roman" w:cs="Times New Roman"/>
          <w:sz w:val="24"/>
          <w:szCs w:val="24"/>
        </w:rPr>
        <w:t xml:space="preserve">. </w:t>
      </w:r>
    </w:p>
    <w:p w14:paraId="1C88E78B" w14:textId="4BBB0669" w:rsidR="000569B4" w:rsidRDefault="00B74B17"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the third aim, the present results neither provide support </w:t>
      </w:r>
      <w:r w:rsidR="00E7376C">
        <w:rPr>
          <w:rFonts w:ascii="Times New Roman" w:hAnsi="Times New Roman" w:cs="Times New Roman"/>
          <w:sz w:val="24"/>
          <w:szCs w:val="24"/>
        </w:rPr>
        <w:t>for</w:t>
      </w:r>
      <w:r w:rsidR="000569B4">
        <w:rPr>
          <w:rFonts w:ascii="Times New Roman" w:hAnsi="Times New Roman" w:cs="Times New Roman"/>
          <w:sz w:val="24"/>
          <w:szCs w:val="24"/>
        </w:rPr>
        <w:t xml:space="preserve"> a</w:t>
      </w:r>
      <w:r>
        <w:rPr>
          <w:rFonts w:ascii="Times New Roman" w:hAnsi="Times New Roman" w:cs="Times New Roman"/>
          <w:sz w:val="24"/>
          <w:szCs w:val="24"/>
        </w:rPr>
        <w:t xml:space="preserve"> </w:t>
      </w:r>
      <w:r w:rsidR="000569B4">
        <w:rPr>
          <w:rFonts w:ascii="Times New Roman" w:hAnsi="Times New Roman" w:cs="Times New Roman"/>
          <w:sz w:val="24"/>
          <w:szCs w:val="24"/>
        </w:rPr>
        <w:t>Bayesian-inference mechanism</w:t>
      </w:r>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r w:rsidR="000569B4">
        <w:rPr>
          <w:rFonts w:ascii="Times New Roman" w:hAnsi="Times New Roman" w:cs="Times New Roman"/>
          <w:sz w:val="24"/>
          <w:szCs w:val="24"/>
        </w:rPr>
        <w:t xml:space="preserve"> do they provide support for the </w:t>
      </w:r>
      <w:r w:rsidR="00942208">
        <w:rPr>
          <w:rFonts w:ascii="Times New Roman" w:hAnsi="Times New Roman" w:cs="Times New Roman"/>
          <w:sz w:val="24"/>
          <w:szCs w:val="24"/>
        </w:rPr>
        <w:t>traditional RW associative-learning model</w:t>
      </w:r>
      <w:r>
        <w:rPr>
          <w:rFonts w:ascii="Times New Roman" w:hAnsi="Times New Roman" w:cs="Times New Roman"/>
          <w:sz w:val="24"/>
          <w:szCs w:val="24"/>
        </w:rPr>
        <w:t xml:space="preserve">. </w:t>
      </w:r>
      <w:r w:rsidR="00C82926" w:rsidRPr="00C82926">
        <w:rPr>
          <w:rFonts w:ascii="Times New Roman" w:hAnsi="Times New Roman" w:cs="Times New Roman"/>
          <w:sz w:val="24"/>
          <w:szCs w:val="24"/>
        </w:rPr>
        <w:t xml:space="preserve">This </w:t>
      </w:r>
      <w:r w:rsidR="00C4434E">
        <w:rPr>
          <w:rFonts w:ascii="Times New Roman" w:hAnsi="Times New Roman" w:cs="Times New Roman"/>
          <w:sz w:val="24"/>
          <w:szCs w:val="24"/>
        </w:rPr>
        <w:t>is because participants’ behavior did not align the predictions of</w:t>
      </w:r>
      <w:r w:rsidR="001C3CE9">
        <w:rPr>
          <w:rFonts w:ascii="Times New Roman" w:hAnsi="Times New Roman" w:cs="Times New Roman"/>
          <w:sz w:val="24"/>
          <w:szCs w:val="24"/>
        </w:rPr>
        <w:t xml:space="preserve"> either model.</w:t>
      </w:r>
      <w:r w:rsidR="00C82926" w:rsidRPr="00C82926">
        <w:rPr>
          <w:rFonts w:ascii="Times New Roman" w:hAnsi="Times New Roman" w:cs="Times New Roman"/>
          <w:sz w:val="24"/>
          <w:szCs w:val="24"/>
        </w:rPr>
        <w:t xml:space="preserve"> </w:t>
      </w:r>
      <w:r w:rsidR="009553F2">
        <w:rPr>
          <w:rFonts w:ascii="Times New Roman" w:hAnsi="Times New Roman" w:cs="Times New Roman"/>
          <w:sz w:val="24"/>
          <w:szCs w:val="24"/>
        </w:rPr>
        <w:t xml:space="preserve">For example, both the traditional RW model and the simple Bayesian model predict that participants </w:t>
      </w:r>
      <w:r w:rsidR="003032E3">
        <w:rPr>
          <w:rFonts w:ascii="Times New Roman" w:hAnsi="Times New Roman" w:cs="Times New Roman"/>
          <w:sz w:val="24"/>
          <w:szCs w:val="24"/>
        </w:rPr>
        <w:t xml:space="preserve">should be maximally confident that object D is a blicket after the BB control trials but should treat objects A-C equivalently. </w:t>
      </w:r>
      <w:r w:rsidR="000F7D7D">
        <w:rPr>
          <w:rFonts w:ascii="Times New Roman" w:hAnsi="Times New Roman" w:cs="Times New Roman"/>
          <w:sz w:val="24"/>
          <w:szCs w:val="24"/>
        </w:rPr>
        <w:t xml:space="preserve">The present results were at variance with this prediction: </w:t>
      </w:r>
      <w:r w:rsidR="00C82926">
        <w:rPr>
          <w:rFonts w:ascii="Times New Roman" w:hAnsi="Times New Roman" w:cs="Times New Roman"/>
          <w:sz w:val="24"/>
          <w:szCs w:val="24"/>
        </w:rPr>
        <w:t>Participants</w:t>
      </w:r>
      <w:r w:rsidR="003032E3">
        <w:rPr>
          <w:rFonts w:ascii="Times New Roman" w:hAnsi="Times New Roman" w:cs="Times New Roman"/>
          <w:sz w:val="24"/>
          <w:szCs w:val="24"/>
        </w:rPr>
        <w:t xml:space="preserve"> treated all four objects equivalently during the BB </w:t>
      </w:r>
      <w:r w:rsidR="001C3CE9">
        <w:rPr>
          <w:rFonts w:ascii="Times New Roman" w:hAnsi="Times New Roman" w:cs="Times New Roman"/>
          <w:sz w:val="24"/>
          <w:szCs w:val="24"/>
        </w:rPr>
        <w:t>control</w:t>
      </w:r>
      <w:r w:rsidR="003032E3">
        <w:rPr>
          <w:rFonts w:ascii="Times New Roman" w:hAnsi="Times New Roman" w:cs="Times New Roman"/>
          <w:sz w:val="24"/>
          <w:szCs w:val="24"/>
        </w:rPr>
        <w:t xml:space="preserve"> trials. </w:t>
      </w:r>
    </w:p>
    <w:p w14:paraId="684706D9" w14:textId="4068AAFF" w:rsidR="000D6489" w:rsidRDefault="00AA4761"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FF4987" w:rsidRPr="00FF4987">
        <w:rPr>
          <w:rFonts w:ascii="Times New Roman" w:hAnsi="Times New Roman" w:cs="Times New Roman"/>
          <w:sz w:val="24"/>
          <w:szCs w:val="24"/>
        </w:rPr>
        <w:t xml:space="preserve"> </w:t>
      </w:r>
      <w:r w:rsidR="00B91BB3">
        <w:rPr>
          <w:rFonts w:ascii="Times New Roman" w:hAnsi="Times New Roman" w:cs="Times New Roman"/>
          <w:sz w:val="24"/>
          <w:szCs w:val="24"/>
        </w:rPr>
        <w:t>present</w:t>
      </w:r>
      <w:r w:rsidR="00FF4987" w:rsidRPr="00FF4987">
        <w:rPr>
          <w:rFonts w:ascii="Times New Roman" w:hAnsi="Times New Roman" w:cs="Times New Roman"/>
          <w:sz w:val="24"/>
          <w:szCs w:val="24"/>
        </w:rPr>
        <w:t xml:space="preserve"> results are consistent with a</w:t>
      </w:r>
      <w:r w:rsidR="00287173">
        <w:rPr>
          <w:rFonts w:ascii="Times New Roman" w:hAnsi="Times New Roman" w:cs="Times New Roman"/>
          <w:sz w:val="24"/>
          <w:szCs w:val="24"/>
        </w:rPr>
        <w:t xml:space="preserve"> simple</w:t>
      </w:r>
      <w:r>
        <w:rPr>
          <w:rFonts w:ascii="Times New Roman" w:hAnsi="Times New Roman" w:cs="Times New Roman"/>
          <w:sz w:val="24"/>
          <w:szCs w:val="24"/>
        </w:rPr>
        <w:t xml:space="preserve"> associative-learning</w:t>
      </w:r>
      <w:r w:rsidR="00287173">
        <w:rPr>
          <w:rFonts w:ascii="Times New Roman" w:hAnsi="Times New Roman" w:cs="Times New Roman"/>
          <w:sz w:val="24"/>
          <w:szCs w:val="24"/>
        </w:rPr>
        <w:t xml:space="preserve"> </w:t>
      </w:r>
      <w:r w:rsidR="00FF4987" w:rsidRPr="00FF4987">
        <w:rPr>
          <w:rFonts w:ascii="Times New Roman" w:hAnsi="Times New Roman" w:cs="Times New Roman"/>
          <w:sz w:val="24"/>
          <w:szCs w:val="24"/>
        </w:rPr>
        <w:t>counting mechanism</w:t>
      </w:r>
      <w:r w:rsidR="00740E79">
        <w:rPr>
          <w:rFonts w:ascii="Times New Roman" w:hAnsi="Times New Roman" w:cs="Times New Roman"/>
          <w:sz w:val="24"/>
          <w:szCs w:val="24"/>
        </w:rPr>
        <w:t xml:space="preserve">, </w:t>
      </w:r>
      <w:r>
        <w:rPr>
          <w:rFonts w:ascii="Times New Roman" w:hAnsi="Times New Roman" w:cs="Times New Roman"/>
          <w:sz w:val="24"/>
          <w:szCs w:val="24"/>
        </w:rPr>
        <w:t>however. These</w:t>
      </w:r>
      <w:r w:rsidR="008E5929">
        <w:rPr>
          <w:rFonts w:ascii="Times New Roman" w:hAnsi="Times New Roman" w:cs="Times New Roman"/>
          <w:sz w:val="24"/>
          <w:szCs w:val="24"/>
        </w:rPr>
        <w:t xml:space="preserve"> results</w:t>
      </w:r>
      <w:r w:rsidR="00024154">
        <w:rPr>
          <w:rFonts w:ascii="Times New Roman" w:hAnsi="Times New Roman" w:cs="Times New Roman"/>
          <w:sz w:val="24"/>
          <w:szCs w:val="24"/>
        </w:rPr>
        <w:t xml:space="preserve"> suggest that </w:t>
      </w:r>
      <w:r w:rsidR="00010929">
        <w:rPr>
          <w:rFonts w:ascii="Times New Roman" w:hAnsi="Times New Roman" w:cs="Times New Roman"/>
          <w:sz w:val="24"/>
          <w:szCs w:val="24"/>
        </w:rPr>
        <w:t xml:space="preserve">children’s willingness to say that an object was a blicket </w:t>
      </w:r>
      <w:r w:rsidR="00010929">
        <w:rPr>
          <w:rFonts w:ascii="Times New Roman" w:hAnsi="Times New Roman" w:cs="Times New Roman"/>
          <w:sz w:val="24"/>
          <w:szCs w:val="24"/>
        </w:rPr>
        <w:lastRenderedPageBreak/>
        <w:t>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p>
    <w:p w14:paraId="0DBA8B87" w14:textId="1854A42E"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w:t>
      </w:r>
      <w:r w:rsidR="00FE43BF">
        <w:rPr>
          <w:rFonts w:ascii="Times New Roman" w:hAnsi="Times New Roman" w:cs="Times New Roman"/>
          <w:sz w:val="24"/>
          <w:szCs w:val="24"/>
        </w:rPr>
        <w:t xml:space="preserve">it </w:t>
      </w:r>
      <w:r>
        <w:rPr>
          <w:rFonts w:ascii="Times New Roman" w:hAnsi="Times New Roman" w:cs="Times New Roman"/>
          <w:sz w:val="24"/>
          <w:szCs w:val="24"/>
        </w:rPr>
        <w:t xml:space="preserve">should be interpreted with caution because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 to show 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 simpler associative mechanisms in causal contexts</w:t>
      </w:r>
      <w:r w:rsidR="00042C4A">
        <w:rPr>
          <w:rFonts w:ascii="Times New Roman" w:hAnsi="Times New Roman" w:cs="Times New Roman"/>
          <w:sz w:val="24"/>
          <w:szCs w:val="24"/>
        </w:rPr>
        <w:t xml:space="preserve"> like the present one</w:t>
      </w:r>
      <w:r>
        <w:rPr>
          <w:rFonts w:ascii="Times New Roman" w:hAnsi="Times New Roman" w:cs="Times New Roman"/>
          <w:sz w:val="24"/>
          <w:szCs w:val="24"/>
        </w:rPr>
        <w:t xml:space="preserve">. </w:t>
      </w:r>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causes—which is the approach that has been taken in most</w:t>
      </w:r>
      <w:r w:rsidR="00284D16">
        <w:rPr>
          <w:rFonts w:ascii="Times New Roman" w:hAnsi="Times New Roman" w:cs="Times New Roman"/>
          <w:sz w:val="24"/>
          <w:szCs w:val="24"/>
        </w:rPr>
        <w:t>, if not all,</w:t>
      </w:r>
      <w:r w:rsidR="00B7396C">
        <w:rPr>
          <w:rFonts w:ascii="Times New Roman" w:hAnsi="Times New Roman" w:cs="Times New Roman"/>
          <w:sz w:val="24"/>
          <w:szCs w:val="24"/>
        </w:rPr>
        <w:t xml:space="preserve"> contemporary studies on BB reasoning in human children</w:t>
      </w:r>
      <w:r w:rsidR="00F504BB">
        <w:rPr>
          <w:rFonts w:ascii="Times New Roman" w:hAnsi="Times New Roman" w:cs="Times New Roman"/>
          <w:sz w:val="24"/>
          <w:szCs w:val="24"/>
        </w:rPr>
        <w:t xml:space="preserve"> (e.g., Beckers et al., 2009; Griffiths et al., 2011; Kloos &amp; Sloutsky, 2013; McCormack et al., 2009; McCormack et al., 2013; Sobel &amp; Kirkham. 2006; Sobel et al., 2004)</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3B43E7">
        <w:rPr>
          <w:rFonts w:ascii="Times New Roman" w:hAnsi="Times New Roman" w:cs="Times New Roman"/>
          <w:sz w:val="24"/>
          <w:szCs w:val="24"/>
        </w:rPr>
        <w:t xml:space="preserve">4- to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or four</w:t>
      </w:r>
      <w:r w:rsidR="00B7396C">
        <w:rPr>
          <w:rFonts w:ascii="Times New Roman" w:hAnsi="Times New Roman" w:cs="Times New Roman"/>
          <w:sz w:val="24"/>
          <w:szCs w:val="24"/>
        </w:rPr>
        <w:t xml:space="preserve"> 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 respectively</w:t>
      </w:r>
      <w:r w:rsidR="00B7396C">
        <w:rPr>
          <w:rFonts w:ascii="Times New Roman" w:hAnsi="Times New Roman" w:cs="Times New Roman"/>
          <w:sz w:val="24"/>
          <w:szCs w:val="24"/>
        </w:rPr>
        <w:t xml:space="preserve">. </w:t>
      </w:r>
      <w:r w:rsidR="00F7410B">
        <w:rPr>
          <w:rFonts w:ascii="Times New Roman" w:hAnsi="Times New Roman" w:cs="Times New Roman"/>
          <w:sz w:val="24"/>
          <w:szCs w:val="24"/>
        </w:rPr>
        <w:lastRenderedPageBreak/>
        <w:t>Eight and sixteen hypotheses</w:t>
      </w:r>
      <w:r w:rsidR="000D72BF">
        <w:rPr>
          <w:rFonts w:ascii="Times New Roman" w:hAnsi="Times New Roman" w:cs="Times New Roman"/>
          <w:sz w:val="24"/>
          <w:szCs w:val="24"/>
        </w:rPr>
        <w:t xml:space="preserve">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31F84A5B" w:rsidR="00A7059F" w:rsidRDefault="00C84269" w:rsidP="00A7059F">
      <w:pPr>
        <w:spacing w:line="480" w:lineRule="auto"/>
        <w:ind w:firstLine="720"/>
        <w:contextualSpacing/>
        <w:rPr>
          <w:rFonts w:ascii="Times New Roman" w:hAnsi="Times New Roman" w:cs="Times New Roman"/>
          <w:sz w:val="24"/>
          <w:szCs w:val="24"/>
        </w:rPr>
      </w:pPr>
      <w:r w:rsidRPr="00C84269">
        <w:rPr>
          <w:rFonts w:ascii="Times New Roman" w:hAnsi="Times New Roman" w:cs="Times New Roman"/>
          <w:sz w:val="24"/>
          <w:szCs w:val="24"/>
        </w:rPr>
        <w:t xml:space="preserve">A considerable body of research with human children is </w:t>
      </w:r>
      <w:r w:rsidR="00180EA3" w:rsidRPr="00C84269">
        <w:rPr>
          <w:rFonts w:ascii="Times New Roman" w:hAnsi="Times New Roman" w:cs="Times New Roman"/>
          <w:sz w:val="24"/>
          <w:szCs w:val="24"/>
        </w:rPr>
        <w:t>consistent</w:t>
      </w:r>
      <w:r w:rsidRPr="00C84269">
        <w:rPr>
          <w:rFonts w:ascii="Times New Roman" w:hAnsi="Times New Roman" w:cs="Times New Roman"/>
          <w:sz w:val="24"/>
          <w:szCs w:val="24"/>
        </w:rPr>
        <w:t xml:space="preserve"> with this general thesis. For example, research that has used </w:t>
      </w:r>
      <w:r w:rsidR="00BB6EA1" w:rsidRPr="00C84269">
        <w:rPr>
          <w:rFonts w:ascii="Times New Roman" w:hAnsi="Times New Roman" w:cs="Times New Roman"/>
          <w:sz w:val="24"/>
          <w:szCs w:val="24"/>
        </w:rPr>
        <w:t>the</w:t>
      </w:r>
      <w:r w:rsidRPr="00C84269">
        <w:rPr>
          <w:rFonts w:ascii="Times New Roman" w:hAnsi="Times New Roman" w:cs="Times New Roman"/>
          <w:sz w:val="24"/>
          <w:szCs w:val="24"/>
        </w:rPr>
        <w:t xml:space="preserve"> </w:t>
      </w:r>
      <w:r w:rsidR="00180EA3" w:rsidRPr="00C84269">
        <w:rPr>
          <w:rFonts w:ascii="Times New Roman" w:hAnsi="Times New Roman" w:cs="Times New Roman"/>
          <w:sz w:val="24"/>
          <w:szCs w:val="24"/>
        </w:rPr>
        <w:t>Dimensional</w:t>
      </w:r>
      <w:r w:rsidRPr="00C84269">
        <w:rPr>
          <w:rFonts w:ascii="Times New Roman" w:hAnsi="Times New Roman" w:cs="Times New Roman"/>
          <w:sz w:val="24"/>
          <w:szCs w:val="24"/>
        </w:rPr>
        <w:t xml:space="preserve"> Change Cart Sort task—in which 3- and 4-year-old children are asked to sort cards first by one rule and then by another competing rule—will succeed on this task if the rules are consistent (e.g., ) but will fail </w:t>
      </w:r>
      <w:r w:rsidR="00B04197">
        <w:rPr>
          <w:rFonts w:ascii="Times New Roman" w:hAnsi="Times New Roman" w:cs="Times New Roman"/>
          <w:sz w:val="24"/>
          <w:szCs w:val="24"/>
        </w:rPr>
        <w:t>(</w:t>
      </w:r>
      <w:r w:rsidRPr="00C84269">
        <w:rPr>
          <w:rFonts w:ascii="Times New Roman" w:hAnsi="Times New Roman" w:cs="Times New Roman"/>
          <w:sz w:val="24"/>
          <w:szCs w:val="24"/>
        </w:rPr>
        <w:t>by relying on a first rule when asked to use a second rule</w:t>
      </w:r>
      <w:r w:rsidR="00B04197">
        <w:rPr>
          <w:rFonts w:ascii="Times New Roman" w:hAnsi="Times New Roman" w:cs="Times New Roman"/>
          <w:sz w:val="24"/>
          <w:szCs w:val="24"/>
        </w:rPr>
        <w:t xml:space="preserve">, which is </w:t>
      </w:r>
      <w:r w:rsidRPr="00C84269">
        <w:rPr>
          <w:rFonts w:ascii="Times New Roman" w:hAnsi="Times New Roman" w:cs="Times New Roman"/>
          <w:sz w:val="24"/>
          <w:szCs w:val="24"/>
        </w:rPr>
        <w:t xml:space="preserve">an ostensibly simpler strategy that is less </w:t>
      </w:r>
      <w:r w:rsidR="008653D3" w:rsidRPr="00C84269">
        <w:rPr>
          <w:rFonts w:ascii="Times New Roman" w:hAnsi="Times New Roman" w:cs="Times New Roman"/>
          <w:sz w:val="24"/>
          <w:szCs w:val="24"/>
        </w:rPr>
        <w:t>cognitively</w:t>
      </w:r>
      <w:r w:rsidRPr="00C84269">
        <w:rPr>
          <w:rFonts w:ascii="Times New Roman" w:hAnsi="Times New Roman" w:cs="Times New Roman"/>
          <w:sz w:val="24"/>
          <w:szCs w:val="24"/>
        </w:rPr>
        <w:t xml:space="preserve"> effortful) if the rules are inconsistent and require children to inhibit one rule to use another rule (Doebel &amp; Zelazo, 2015; Frye, Zelazo, &amp; Palfai, 1995; Zelazo, Frye, &amp; Rapus, 1996; Zelazo, Müller, Frye, &amp; Marcovitch, 2003). Similarly, a recent study by Kenderla and Kibbe (2023) showed that when the information-processing capacities of 8- and 10-year-old children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 one feature and differ on another feature</w:t>
      </w:r>
      <w:r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 that manual exploration does not require that participants</w:t>
      </w:r>
      <w:r w:rsidR="00703395">
        <w:rPr>
          <w:rFonts w:ascii="Times New Roman" w:hAnsi="Times New Roman" w:cs="Times New Roman"/>
          <w:sz w:val="24"/>
          <w:szCs w:val="24"/>
        </w:rPr>
        <w:t xml:space="preserve"> actively</w:t>
      </w:r>
      <w:r w:rsidR="00210527">
        <w:rPr>
          <w:rFonts w:ascii="Times New Roman" w:hAnsi="Times New Roman" w:cs="Times New Roman"/>
          <w:sz w:val="24"/>
          <w:szCs w:val="24"/>
        </w:rPr>
        <w:t xml:space="preserve"> </w:t>
      </w:r>
      <w:r w:rsidR="00703395">
        <w:rPr>
          <w:rFonts w:ascii="Times New Roman" w:hAnsi="Times New Roman" w:cs="Times New Roman"/>
          <w:sz w:val="24"/>
          <w:szCs w:val="24"/>
        </w:rPr>
        <w:t>maintain information in memory, manual exploration is ostensibly a simpler, less cognitively effortful strategy than one that requires working memory.</w:t>
      </w:r>
      <w:r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Pr="00C84269">
        <w:rPr>
          <w:rFonts w:ascii="Times New Roman" w:hAnsi="Times New Roman" w:cs="Times New Roman"/>
          <w:sz w:val="24"/>
          <w:szCs w:val="24"/>
        </w:rPr>
        <w:t xml:space="preserve"> is evidence that preschool-age children's performance on theory-of-mind (e.g.,) and social-problem-solving tasks is </w:t>
      </w:r>
      <w:r w:rsidR="00BE0930">
        <w:rPr>
          <w:rFonts w:ascii="Times New Roman" w:hAnsi="Times New Roman" w:cs="Times New Roman"/>
          <w:sz w:val="24"/>
          <w:szCs w:val="24"/>
        </w:rPr>
        <w:t>adversely affected</w:t>
      </w:r>
      <w:r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Pr="00C84269">
        <w:rPr>
          <w:rFonts w:ascii="Times New Roman" w:hAnsi="Times New Roman" w:cs="Times New Roman"/>
          <w:sz w:val="24"/>
          <w:szCs w:val="24"/>
        </w:rPr>
        <w:t xml:space="preserve"> that taxed their information-processing abilities </w:t>
      </w:r>
      <w:r w:rsidRPr="00C84269">
        <w:rPr>
          <w:rFonts w:ascii="Times New Roman" w:hAnsi="Times New Roman" w:cs="Times New Roman"/>
          <w:sz w:val="24"/>
          <w:szCs w:val="24"/>
        </w:rPr>
        <w:lastRenderedPageBreak/>
        <w:t>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Pr="00C84269">
        <w:rPr>
          <w:rFonts w:ascii="Times New Roman" w:hAnsi="Times New Roman" w:cs="Times New Roman"/>
          <w:sz w:val="24"/>
          <w:szCs w:val="24"/>
        </w:rPr>
        <w:t xml:space="preserve">. </w:t>
      </w:r>
    </w:p>
    <w:p w14:paraId="43075410" w14:textId="248BA60B"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A7059F">
        <w:rPr>
          <w:rFonts w:ascii="Times New Roman" w:hAnsi="Times New Roman" w:cs="Times New Roman"/>
          <w:sz w:val="24"/>
          <w:szCs w:val="24"/>
        </w:rPr>
        <w:t xml:space="preserve"> Although this issue remains unaddressed</w:t>
      </w:r>
      <w:r w:rsidR="00D2081C">
        <w:rPr>
          <w:rFonts w:ascii="Times New Roman" w:hAnsi="Times New Roman" w:cs="Times New Roman"/>
          <w:sz w:val="24"/>
          <w:szCs w:val="24"/>
        </w:rPr>
        <w:t xml:space="preserve"> to our knowledge</w:t>
      </w:r>
      <w:r w:rsidR="00A7059F">
        <w:rPr>
          <w:rFonts w:ascii="Times New Roman" w:hAnsi="Times New Roman" w:cs="Times New Roman"/>
          <w:sz w:val="24"/>
          <w:szCs w:val="24"/>
        </w:rPr>
        <w:t xml:space="preserve">, ongoing work in one of our labs that is using a task that is similar to the present one is showing that </w:t>
      </w:r>
      <w:r w:rsidR="00447F1B">
        <w:rPr>
          <w:rFonts w:ascii="Times New Roman" w:hAnsi="Times New Roman" w:cs="Times New Roman"/>
          <w:sz w:val="24"/>
          <w:szCs w:val="24"/>
        </w:rPr>
        <w:t>the causal inferences of adults are</w:t>
      </w:r>
      <w:r w:rsidR="00A7059F">
        <w:rPr>
          <w:rFonts w:ascii="Times New Roman" w:hAnsi="Times New Roman" w:cs="Times New Roman"/>
          <w:sz w:val="24"/>
          <w:szCs w:val="24"/>
        </w:rPr>
        <w:t xml:space="preserve"> consistent with the predictions of a simple Bayesian model rather than</w:t>
      </w:r>
      <w:r w:rsidR="00D2081C">
        <w:rPr>
          <w:rFonts w:ascii="Times New Roman" w:hAnsi="Times New Roman" w:cs="Times New Roman"/>
          <w:sz w:val="24"/>
          <w:szCs w:val="24"/>
        </w:rPr>
        <w:t xml:space="preserve"> the traditional RW model or</w:t>
      </w:r>
      <w:r w:rsidR="00A7059F">
        <w:rPr>
          <w:rFonts w:ascii="Times New Roman" w:hAnsi="Times New Roman" w:cs="Times New Roman"/>
          <w:sz w:val="24"/>
          <w:szCs w:val="24"/>
        </w:rPr>
        <w:t xml:space="preserve"> a simple associative-based counting mechanism. </w:t>
      </w:r>
      <w:r w:rsidR="00D2081C">
        <w:rPr>
          <w:rFonts w:ascii="Times New Roman" w:hAnsi="Times New Roman" w:cs="Times New Roman"/>
          <w:sz w:val="24"/>
          <w:szCs w:val="24"/>
        </w:rPr>
        <w:t xml:space="preserve">Thus, there is reason to believe that </w:t>
      </w:r>
      <w:r w:rsidR="00A85005">
        <w:rPr>
          <w:rFonts w:ascii="Times New Roman" w:hAnsi="Times New Roman" w:cs="Times New Roman"/>
          <w:sz w:val="24"/>
          <w:szCs w:val="24"/>
        </w:rPr>
        <w:t xml:space="preserve">sufficient information-processing capacities </w:t>
      </w:r>
      <w:r w:rsidR="00447F1B">
        <w:rPr>
          <w:rFonts w:ascii="Times New Roman" w:hAnsi="Times New Roman" w:cs="Times New Roman"/>
          <w:sz w:val="24"/>
          <w:szCs w:val="24"/>
        </w:rPr>
        <w:t>may be necessary for</w:t>
      </w:r>
      <w:r w:rsidR="00A85005">
        <w:rPr>
          <w:rFonts w:ascii="Times New Roman" w:hAnsi="Times New Roman" w:cs="Times New Roman"/>
          <w:sz w:val="24"/>
          <w:szCs w:val="24"/>
        </w:rPr>
        <w:t xml:space="preserve"> </w:t>
      </w:r>
      <w:r w:rsidR="00447F1B">
        <w:rPr>
          <w:rFonts w:ascii="Times New Roman" w:hAnsi="Times New Roman" w:cs="Times New Roman"/>
          <w:sz w:val="24"/>
          <w:szCs w:val="24"/>
        </w:rPr>
        <w:t xml:space="preserve">Bayesian inference and BB reasoning, and data by </w:t>
      </w:r>
      <w:r w:rsidR="00AA3CFA">
        <w:rPr>
          <w:rFonts w:ascii="Times New Roman" w:hAnsi="Times New Roman" w:cs="Times New Roman"/>
          <w:sz w:val="24"/>
          <w:szCs w:val="24"/>
        </w:rPr>
        <w:t>McCormack, Simms, McGourty, and Beckers (2013)</w:t>
      </w:r>
      <w:r w:rsidR="0096749D">
        <w:rPr>
          <w:rFonts w:ascii="Times New Roman" w:hAnsi="Times New Roman" w:cs="Times New Roman"/>
          <w:sz w:val="24"/>
          <w:szCs w:val="24"/>
        </w:rPr>
        <w:t xml:space="preserve"> seem to</w:t>
      </w:r>
      <w:r w:rsidR="00447F1B">
        <w:rPr>
          <w:rFonts w:ascii="Times New Roman" w:hAnsi="Times New Roman" w:cs="Times New Roman"/>
          <w:sz w:val="24"/>
          <w:szCs w:val="24"/>
        </w:rPr>
        <w:t xml:space="preserve"> support this. </w:t>
      </w:r>
    </w:p>
    <w:p w14:paraId="2E09EAA4" w14:textId="1D495CF4" w:rsidR="004A0EE7" w:rsidRDefault="00475E21" w:rsidP="007A088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a priori that blickets were common in the present context—which is plausible given that the detector activated much more frequently in the present study than</w:t>
      </w:r>
      <w:r w:rsidR="00C32DB5">
        <w:rPr>
          <w:rFonts w:ascii="Times New Roman" w:hAnsi="Times New Roman" w:cs="Times New Roman"/>
          <w:sz w:val="24"/>
          <w:szCs w:val="24"/>
        </w:rPr>
        <w:t xml:space="preserve"> in previous studies on BB reasoning in children</w:t>
      </w:r>
      <w:r w:rsidR="00042541">
        <w:rPr>
          <w:rFonts w:ascii="Times New Roman" w:hAnsi="Times New Roman" w:cs="Times New Roman"/>
          <w:sz w:val="24"/>
          <w:szCs w:val="24"/>
        </w:rPr>
        <w:t xml:space="preserve"> (e.g., Sobel et al., 2004)</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likely to treat candidate blickets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BB control </w:t>
      </w:r>
      <w:r w:rsidR="00E618F7">
        <w:rPr>
          <w:rFonts w:ascii="Times New Roman" w:hAnsi="Times New Roman" w:cs="Times New Roman"/>
          <w:sz w:val="24"/>
          <w:szCs w:val="24"/>
        </w:rPr>
        <w:lastRenderedPageBreak/>
        <w:t>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EE4C0B">
        <w:rPr>
          <w:rFonts w:ascii="Times New Roman" w:hAnsi="Times New Roman" w:cs="Times New Roman"/>
          <w:sz w:val="24"/>
          <w:szCs w:val="24"/>
        </w:rPr>
        <w:t>we reject this</w:t>
      </w:r>
      <w:r w:rsidR="007A088F">
        <w:rPr>
          <w:rFonts w:ascii="Times New Roman" w:hAnsi="Times New Roman" w:cs="Times New Roman"/>
          <w:sz w:val="24"/>
          <w:szCs w:val="24"/>
        </w:rPr>
        <w:t xml:space="preserve"> explanation for two reasons. </w:t>
      </w:r>
      <w:r w:rsidR="0027090B">
        <w:rPr>
          <w:rFonts w:ascii="Times New Roman" w:hAnsi="Times New Roman" w:cs="Times New Roman"/>
          <w:sz w:val="24"/>
          <w:szCs w:val="24"/>
        </w:rPr>
        <w:t>First, this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180AC5">
        <w:rPr>
          <w:rFonts w:ascii="Times New Roman" w:hAnsi="Times New Roman" w:cs="Times New Roman"/>
          <w:sz w:val="24"/>
          <w:szCs w:val="24"/>
        </w:rPr>
        <w:t xml:space="preserve"> for any of the age groups</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r w:rsidR="00180AC5">
        <w:rPr>
          <w:rFonts w:ascii="Times New Roman" w:hAnsi="Times New Roman" w:cs="Times New Roman"/>
          <w:sz w:val="24"/>
          <w:szCs w:val="24"/>
        </w:rPr>
        <w:t>We also reject this explanation</w:t>
      </w:r>
      <w:r w:rsidR="00423A11">
        <w:rPr>
          <w:rFonts w:ascii="Times New Roman" w:hAnsi="Times New Roman" w:cs="Times New Roman"/>
          <w:sz w:val="24"/>
          <w:szCs w:val="24"/>
        </w:rPr>
        <w:t xml:space="preserve"> given that the performance of the 4-year-olds and the</w:t>
      </w:r>
      <w:r w:rsidR="007A088F">
        <w:rPr>
          <w:rFonts w:ascii="Times New Roman" w:hAnsi="Times New Roman" w:cs="Times New Roman"/>
          <w:sz w:val="24"/>
          <w:szCs w:val="24"/>
        </w:rPr>
        <w:t xml:space="preserve"> 5- and 6-year-olds was equivalent. If</w:t>
      </w:r>
      <w:r w:rsidR="00423A11">
        <w:rPr>
          <w:rFonts w:ascii="Times New Roman" w:hAnsi="Times New Roman" w:cs="Times New Roman"/>
          <w:sz w:val="24"/>
          <w:szCs w:val="24"/>
        </w:rPr>
        <w:t xml:space="preserve"> </w:t>
      </w:r>
      <w:r w:rsidR="00EE4C0B">
        <w:rPr>
          <w:rFonts w:ascii="Times New Roman" w:hAnsi="Times New Roman" w:cs="Times New Roman"/>
          <w:sz w:val="24"/>
          <w:szCs w:val="24"/>
        </w:rPr>
        <w:t>important prerequisites for Bayesian inference include</w:t>
      </w:r>
      <w:r w:rsidR="00423A11">
        <w:rPr>
          <w:rFonts w:ascii="Times New Roman" w:hAnsi="Times New Roman" w:cs="Times New Roman"/>
          <w:sz w:val="24"/>
          <w:szCs w:val="24"/>
        </w:rPr>
        <w:t xml:space="preserve"> the presence of</w:t>
      </w:r>
      <w:r w:rsidR="00EE4C0B">
        <w:rPr>
          <w:rFonts w:ascii="Times New Roman" w:hAnsi="Times New Roman" w:cs="Times New Roman"/>
          <w:sz w:val="24"/>
          <w:szCs w:val="24"/>
        </w:rPr>
        <w:t xml:space="preserve"> sufficient information-processing capacities and sensitivity to</w:t>
      </w:r>
      <w:r w:rsidR="007A088F">
        <w:rPr>
          <w:rFonts w:ascii="Times New Roman" w:hAnsi="Times New Roman" w:cs="Times New Roman"/>
          <w:sz w:val="24"/>
          <w:szCs w:val="24"/>
        </w:rPr>
        <w:t xml:space="preserve"> base-rate information</w:t>
      </w:r>
      <w:r w:rsidR="00423A11">
        <w:rPr>
          <w:rFonts w:ascii="Times New Roman" w:hAnsi="Times New Roman" w:cs="Times New Roman"/>
          <w:sz w:val="24"/>
          <w:szCs w:val="24"/>
        </w:rPr>
        <w:t xml:space="preserve"> as we </w:t>
      </w:r>
      <w:r w:rsidR="005D5346">
        <w:rPr>
          <w:rFonts w:ascii="Times New Roman" w:hAnsi="Times New Roman" w:cs="Times New Roman"/>
          <w:sz w:val="24"/>
          <w:szCs w:val="24"/>
        </w:rPr>
        <w:t xml:space="preserve">(and others; e.g., McCormack et al., 2013) </w:t>
      </w:r>
      <w:r w:rsidR="00423A11">
        <w:rPr>
          <w:rFonts w:ascii="Times New Roman" w:hAnsi="Times New Roman" w:cs="Times New Roman"/>
          <w:sz w:val="24"/>
          <w:szCs w:val="24"/>
        </w:rPr>
        <w:t xml:space="preserve">have </w:t>
      </w:r>
      <w:r w:rsidR="00180AC5">
        <w:rPr>
          <w:rFonts w:ascii="Times New Roman" w:hAnsi="Times New Roman" w:cs="Times New Roman"/>
          <w:sz w:val="24"/>
          <w:szCs w:val="24"/>
        </w:rPr>
        <w:t>suggested</w:t>
      </w:r>
      <w:r w:rsidR="007A088F">
        <w:rPr>
          <w:rFonts w:ascii="Times New Roman" w:hAnsi="Times New Roman" w:cs="Times New Roman"/>
          <w:sz w:val="24"/>
          <w:szCs w:val="24"/>
        </w:rPr>
        <w:t>, then the 4-</w:t>
      </w:r>
      <w:r w:rsidR="00392463">
        <w:rPr>
          <w:rFonts w:ascii="Times New Roman" w:hAnsi="Times New Roman" w:cs="Times New Roman"/>
          <w:sz w:val="24"/>
          <w:szCs w:val="24"/>
        </w:rPr>
        <w:t>year-olds</w:t>
      </w:r>
      <w:r w:rsidR="00EE4C0B">
        <w:rPr>
          <w:rFonts w:ascii="Times New Roman" w:hAnsi="Times New Roman" w:cs="Times New Roman"/>
          <w:sz w:val="24"/>
          <w:szCs w:val="24"/>
        </w:rPr>
        <w:t xml:space="preserve"> should have performed different</w:t>
      </w:r>
      <w:r w:rsidR="00423A11">
        <w:rPr>
          <w:rFonts w:ascii="Times New Roman" w:hAnsi="Times New Roman" w:cs="Times New Roman"/>
          <w:sz w:val="24"/>
          <w:szCs w:val="24"/>
        </w:rPr>
        <w:t>ly</w:t>
      </w:r>
      <w:r w:rsidR="00EE4C0B">
        <w:rPr>
          <w:rFonts w:ascii="Times New Roman" w:hAnsi="Times New Roman" w:cs="Times New Roman"/>
          <w:sz w:val="24"/>
          <w:szCs w:val="24"/>
        </w:rPr>
        <w:t xml:space="preserve"> than the 5- and 6-year-olds</w:t>
      </w:r>
      <w:r w:rsidR="009A48B8">
        <w:rPr>
          <w:rFonts w:ascii="Times New Roman" w:hAnsi="Times New Roman" w:cs="Times New Roman"/>
          <w:sz w:val="24"/>
          <w:szCs w:val="24"/>
        </w:rPr>
        <w:t>. This is presumably because 4-year-old children possess less robust information-processing capacities than 5- and 6-year-olds (e.g., Richland et al., 2006).</w:t>
      </w:r>
      <w:r w:rsidR="005D5346">
        <w:rPr>
          <w:rFonts w:ascii="Times New Roman" w:hAnsi="Times New Roman" w:cs="Times New Roman"/>
          <w:sz w:val="24"/>
          <w:szCs w:val="24"/>
        </w:rPr>
        <w:t xml:space="preserve"> This was not the case.</w:t>
      </w:r>
    </w:p>
    <w:p w14:paraId="648FA994" w14:textId="227FB297"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 base-rate information is</w:t>
      </w:r>
      <w:r w:rsidR="00DD4E30">
        <w:rPr>
          <w:rFonts w:ascii="Times New Roman" w:hAnsi="Times New Roman" w:cs="Times New Roman"/>
          <w:sz w:val="24"/>
          <w:szCs w:val="24"/>
        </w:rPr>
        <w:t xml:space="preserve"> explicitly and systematically</w:t>
      </w:r>
      <w:r w:rsidR="00001DB7">
        <w:rPr>
          <w:rFonts w:ascii="Times New Roman" w:hAnsi="Times New Roman" w:cs="Times New Roman"/>
          <w:sz w:val="24"/>
          <w:szCs w:val="24"/>
        </w:rPr>
        <w:t xml:space="preserve"> manipulated.</w:t>
      </w:r>
      <w:r w:rsidR="00A37527">
        <w:rPr>
          <w:rFonts w:ascii="Times New Roman" w:hAnsi="Times New Roman" w:cs="Times New Roman"/>
          <w:sz w:val="24"/>
          <w:szCs w:val="24"/>
        </w:rPr>
        <w:t xml:space="preserve"> Thus,</w:t>
      </w:r>
      <w:r w:rsidR="00A37527" w:rsidRPr="00A37527">
        <w:rPr>
          <w:rFonts w:ascii="Times New Roman" w:hAnsi="Times New Roman" w:cs="Times New Roman"/>
          <w:sz w:val="24"/>
          <w:szCs w:val="24"/>
        </w:rPr>
        <w:t xml:space="preserve"> </w:t>
      </w:r>
      <w:r w:rsidR="00A37527">
        <w:rPr>
          <w:rFonts w:ascii="Times New Roman" w:hAnsi="Times New Roman" w:cs="Times New Roman"/>
          <w:sz w:val="24"/>
          <w:szCs w:val="24"/>
        </w:rPr>
        <w:t xml:space="preserve">by examining whether participants are sensitive to base rate information in a BB context like the present one with multiple </w:t>
      </w:r>
      <w:r w:rsidR="000950C3">
        <w:rPr>
          <w:rFonts w:ascii="Times New Roman" w:hAnsi="Times New Roman" w:cs="Times New Roman"/>
          <w:sz w:val="24"/>
          <w:szCs w:val="24"/>
        </w:rPr>
        <w:t xml:space="preserve">potential </w:t>
      </w:r>
      <w:r w:rsidR="00A37527">
        <w:rPr>
          <w:rFonts w:ascii="Times New Roman" w:hAnsi="Times New Roman" w:cs="Times New Roman"/>
          <w:sz w:val="24"/>
          <w:szCs w:val="24"/>
        </w:rPr>
        <w:t xml:space="preserve">causes, we can provide </w:t>
      </w:r>
      <w:r w:rsidR="008F2BE6">
        <w:rPr>
          <w:rFonts w:ascii="Times New Roman" w:hAnsi="Times New Roman" w:cs="Times New Roman"/>
          <w:sz w:val="24"/>
          <w:szCs w:val="24"/>
        </w:rPr>
        <w:t>even greater</w:t>
      </w:r>
      <w:r w:rsidR="00A37527">
        <w:rPr>
          <w:rFonts w:ascii="Times New Roman" w:hAnsi="Times New Roman" w:cs="Times New Roman"/>
          <w:sz w:val="24"/>
          <w:szCs w:val="24"/>
        </w:rPr>
        <w:t xml:space="preserve"> insight into the underlying causal mechanism that supports causal judgements in human children.</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Conclusion</w:t>
      </w:r>
    </w:p>
    <w:p w14:paraId="12DBD094" w14:textId="756C5989" w:rsidR="000950C3"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multiple objects.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 such as those captured by the traditional RW model (Rescorla &amp; Wagner, 1972)</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 </w:t>
      </w:r>
      <w:r w:rsidR="009662E7">
        <w:rPr>
          <w:rFonts w:ascii="Times New Roman" w:hAnsi="Times New Roman" w:cs="Times New Roman"/>
          <w:color w:val="000000" w:themeColor="text1"/>
          <w:sz w:val="24"/>
          <w:szCs w:val="24"/>
        </w:rPr>
        <w:t>The</w:t>
      </w:r>
      <w:r w:rsidR="005D5346">
        <w:rPr>
          <w:rFonts w:ascii="Times New Roman" w:hAnsi="Times New Roman" w:cs="Times New Roman"/>
          <w:color w:val="000000" w:themeColor="text1"/>
          <w:sz w:val="24"/>
          <w:szCs w:val="24"/>
        </w:rPr>
        <w:t>se results</w:t>
      </w:r>
      <w:r w:rsidR="00366126">
        <w:rPr>
          <w:rFonts w:ascii="Times New Roman" w:hAnsi="Times New Roman" w:cs="Times New Roman"/>
          <w:color w:val="000000" w:themeColor="text1"/>
          <w:sz w:val="24"/>
          <w:szCs w:val="24"/>
        </w:rPr>
        <w:t xml:space="preserve"> suggest that </w:t>
      </w:r>
      <w:r w:rsidR="005D5346">
        <w:rPr>
          <w:rFonts w:ascii="Times New Roman" w:hAnsi="Times New Roman" w:cs="Times New Roman"/>
          <w:color w:val="000000" w:themeColor="text1"/>
          <w:sz w:val="24"/>
          <w:szCs w:val="24"/>
        </w:rPr>
        <w:t>an associative-learning counting mechanism supports 4-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in a BB context. </w:t>
      </w:r>
      <w:r w:rsidR="00B74D25">
        <w:rPr>
          <w:rFonts w:ascii="Times New Roman" w:hAnsi="Times New Roman" w:cs="Times New Roman"/>
          <w:color w:val="000000" w:themeColor="text1"/>
          <w:sz w:val="24"/>
          <w:szCs w:val="24"/>
        </w:rPr>
        <w:t>Based on these results, we think that the conclusion that associative learning does not underpin causal reasoning in children may be premature.</w:t>
      </w: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3800" w14:textId="77777777" w:rsidR="00D45976" w:rsidRDefault="00D45976" w:rsidP="00323E12">
      <w:pPr>
        <w:spacing w:after="0" w:line="240" w:lineRule="auto"/>
      </w:pPr>
      <w:r>
        <w:separator/>
      </w:r>
    </w:p>
  </w:endnote>
  <w:endnote w:type="continuationSeparator" w:id="0">
    <w:p w14:paraId="57633E77" w14:textId="77777777" w:rsidR="00D45976" w:rsidRDefault="00D45976"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9EF63" w14:textId="77777777" w:rsidR="00D45976" w:rsidRDefault="00D45976" w:rsidP="00323E12">
      <w:pPr>
        <w:spacing w:after="0" w:line="240" w:lineRule="auto"/>
      </w:pPr>
      <w:r>
        <w:separator/>
      </w:r>
    </w:p>
  </w:footnote>
  <w:footnote w:type="continuationSeparator" w:id="0">
    <w:p w14:paraId="52ACEB8B" w14:textId="77777777" w:rsidR="00D45976" w:rsidRDefault="00D45976"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4A"/>
    <w:rsid w:val="00043C6F"/>
    <w:rsid w:val="00044539"/>
    <w:rsid w:val="0004503A"/>
    <w:rsid w:val="00046807"/>
    <w:rsid w:val="000471A1"/>
    <w:rsid w:val="00047E8D"/>
    <w:rsid w:val="000504E8"/>
    <w:rsid w:val="00050D24"/>
    <w:rsid w:val="000514D6"/>
    <w:rsid w:val="0005192F"/>
    <w:rsid w:val="00052415"/>
    <w:rsid w:val="00052DBC"/>
    <w:rsid w:val="00052E8D"/>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541E"/>
    <w:rsid w:val="001061FF"/>
    <w:rsid w:val="00107780"/>
    <w:rsid w:val="00111181"/>
    <w:rsid w:val="00111358"/>
    <w:rsid w:val="00111DF2"/>
    <w:rsid w:val="001122EF"/>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2854"/>
    <w:rsid w:val="001A3739"/>
    <w:rsid w:val="001A3893"/>
    <w:rsid w:val="001A3EC1"/>
    <w:rsid w:val="001A5C2B"/>
    <w:rsid w:val="001A65BE"/>
    <w:rsid w:val="001A6A27"/>
    <w:rsid w:val="001A6E6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1936"/>
    <w:rsid w:val="002019F4"/>
    <w:rsid w:val="002020FE"/>
    <w:rsid w:val="0020227B"/>
    <w:rsid w:val="00202361"/>
    <w:rsid w:val="00202576"/>
    <w:rsid w:val="00202E57"/>
    <w:rsid w:val="00203408"/>
    <w:rsid w:val="0020372A"/>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5EF9"/>
    <w:rsid w:val="002C655D"/>
    <w:rsid w:val="002C6A31"/>
    <w:rsid w:val="002C7124"/>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2B0A"/>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0FD9"/>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379"/>
    <w:rsid w:val="003E24AC"/>
    <w:rsid w:val="003E2807"/>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D0C"/>
    <w:rsid w:val="004377BE"/>
    <w:rsid w:val="00437BA6"/>
    <w:rsid w:val="00440BC2"/>
    <w:rsid w:val="00440E89"/>
    <w:rsid w:val="004413DE"/>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42C7"/>
    <w:rsid w:val="004A4EA2"/>
    <w:rsid w:val="004A4FB0"/>
    <w:rsid w:val="004A51C7"/>
    <w:rsid w:val="004A571F"/>
    <w:rsid w:val="004A5784"/>
    <w:rsid w:val="004A6688"/>
    <w:rsid w:val="004A6814"/>
    <w:rsid w:val="004A6E5D"/>
    <w:rsid w:val="004A78D4"/>
    <w:rsid w:val="004A7A82"/>
    <w:rsid w:val="004A7F41"/>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D1F"/>
    <w:rsid w:val="004F2FC3"/>
    <w:rsid w:val="004F3051"/>
    <w:rsid w:val="004F3B87"/>
    <w:rsid w:val="004F4176"/>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B0203"/>
    <w:rsid w:val="005B0B72"/>
    <w:rsid w:val="005B1123"/>
    <w:rsid w:val="005B19E4"/>
    <w:rsid w:val="005B2D44"/>
    <w:rsid w:val="005B30E9"/>
    <w:rsid w:val="005B389B"/>
    <w:rsid w:val="005B43E3"/>
    <w:rsid w:val="005B5DCD"/>
    <w:rsid w:val="005B60B3"/>
    <w:rsid w:val="005B6220"/>
    <w:rsid w:val="005B70DD"/>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76F7"/>
    <w:rsid w:val="00600AD8"/>
    <w:rsid w:val="00600F78"/>
    <w:rsid w:val="006012C5"/>
    <w:rsid w:val="00601CD7"/>
    <w:rsid w:val="00601D64"/>
    <w:rsid w:val="00602D84"/>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5BA1"/>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60E2"/>
    <w:rsid w:val="007D664A"/>
    <w:rsid w:val="007D68CD"/>
    <w:rsid w:val="007D72EE"/>
    <w:rsid w:val="007D7F7C"/>
    <w:rsid w:val="007E110F"/>
    <w:rsid w:val="007E18F6"/>
    <w:rsid w:val="007E1E7D"/>
    <w:rsid w:val="007E2D34"/>
    <w:rsid w:val="007E3882"/>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3D47"/>
    <w:rsid w:val="00834531"/>
    <w:rsid w:val="00834ACC"/>
    <w:rsid w:val="008359FE"/>
    <w:rsid w:val="008375DC"/>
    <w:rsid w:val="00840722"/>
    <w:rsid w:val="0084096B"/>
    <w:rsid w:val="00840D81"/>
    <w:rsid w:val="00841D50"/>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3D70"/>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9BB"/>
    <w:rsid w:val="009669EF"/>
    <w:rsid w:val="00966AB0"/>
    <w:rsid w:val="0096749D"/>
    <w:rsid w:val="0097002D"/>
    <w:rsid w:val="00971AE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231"/>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5DCB"/>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690C"/>
    <w:rsid w:val="00BD6991"/>
    <w:rsid w:val="00BD69EF"/>
    <w:rsid w:val="00BD6B51"/>
    <w:rsid w:val="00BD70BA"/>
    <w:rsid w:val="00BD7259"/>
    <w:rsid w:val="00BD773B"/>
    <w:rsid w:val="00BD77BE"/>
    <w:rsid w:val="00BD7D87"/>
    <w:rsid w:val="00BD7F17"/>
    <w:rsid w:val="00BE0151"/>
    <w:rsid w:val="00BE04E9"/>
    <w:rsid w:val="00BE0930"/>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976"/>
    <w:rsid w:val="00D466B5"/>
    <w:rsid w:val="00D46BF4"/>
    <w:rsid w:val="00D46FC5"/>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414B"/>
    <w:rsid w:val="00DC4574"/>
    <w:rsid w:val="00DC466C"/>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4CD"/>
    <w:rsid w:val="00E015CB"/>
    <w:rsid w:val="00E016F6"/>
    <w:rsid w:val="00E01B92"/>
    <w:rsid w:val="00E0219E"/>
    <w:rsid w:val="00E02E21"/>
    <w:rsid w:val="00E03D2D"/>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2C00"/>
    <w:rsid w:val="00F33D9E"/>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2F94"/>
    <w:rsid w:val="00F63016"/>
    <w:rsid w:val="00F63070"/>
    <w:rsid w:val="00F646DF"/>
    <w:rsid w:val="00F65279"/>
    <w:rsid w:val="00F654CB"/>
    <w:rsid w:val="00F66022"/>
    <w:rsid w:val="00F6615D"/>
    <w:rsid w:val="00F66181"/>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644B"/>
    <w:rsid w:val="00F87480"/>
    <w:rsid w:val="00F87923"/>
    <w:rsid w:val="00F87BF9"/>
    <w:rsid w:val="00F901F9"/>
    <w:rsid w:val="00F90222"/>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28</Pages>
  <Words>7178</Words>
  <Characters>40920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7</cp:revision>
  <cp:lastPrinted>2019-03-04T23:20:00Z</cp:lastPrinted>
  <dcterms:created xsi:type="dcterms:W3CDTF">2023-03-16T17:45:00Z</dcterms:created>
  <dcterms:modified xsi:type="dcterms:W3CDTF">2023-03-16T20:09:00Z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