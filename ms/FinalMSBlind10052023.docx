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5743B" w14:textId="77777777" w:rsidR="00B51B4F" w:rsidRDefault="00000000" w:rsidP="0054623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Don’t throw the associative baby out with the Bayesian bathwater: Children are more associative when reasoning retrospectively under information processing demands</w:t>
      </w:r>
    </w:p>
    <w:p w14:paraId="2D98C2FE" w14:textId="4BE3F11B"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w:t>
      </w:r>
      <w:r>
        <w:rPr>
          <w:rFonts w:ascii="Times New Roman" w:eastAsia="Times New Roman" w:hAnsi="Times New Roman" w:cs="Times New Roman"/>
          <w:sz w:val="24"/>
          <w:szCs w:val="24"/>
        </w:rPr>
        <w:t>/</w:t>
      </w:r>
      <w:r w:rsidR="00D80C23">
        <w:rPr>
          <w:rFonts w:ascii="Times New Roman" w:eastAsia="Times New Roman" w:hAnsi="Times New Roman" w:cs="Times New Roman"/>
          <w:sz w:val="24"/>
          <w:szCs w:val="24"/>
        </w:rPr>
        <w:t>XXX</w:t>
      </w:r>
    </w:p>
    <w:p w14:paraId="587D4FA8" w14:textId="77777777" w:rsidR="00B51B4F"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515ACF7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w:t>
      </w:r>
      <w:ins w:id="0" w:author="Beaton, Rebecca M" w:date="2023-10-05T09:36:00Z">
        <w:r>
          <w:rPr>
            <w:rFonts w:ascii="Times New Roman" w:eastAsia="Times New Roman" w:hAnsi="Times New Roman" w:cs="Times New Roman"/>
            <w:sz w:val="24"/>
            <w:szCs w:val="24"/>
          </w:rPr>
          <w:t>old</w:t>
        </w:r>
      </w:ins>
      <w:ins w:id="1" w:author="Beaton, Rebecca M" w:date="2023-10-02T13:39:00Z">
        <w:r w:rsidR="007A4459">
          <w:rPr>
            <w:rFonts w:ascii="Times New Roman" w:eastAsia="Times New Roman" w:hAnsi="Times New Roman" w:cs="Times New Roman"/>
            <w:sz w:val="24"/>
            <w:szCs w:val="24"/>
          </w:rPr>
          <w:t>s</w:t>
        </w:r>
      </w:ins>
      <w:del w:id="2" w:author="Beaton, Rebecca M" w:date="2023-10-05T09:36:00Z">
        <w:r>
          <w:rPr>
            <w:rFonts w:ascii="Times New Roman" w:eastAsia="Times New Roman" w:hAnsi="Times New Roman" w:cs="Times New Roman"/>
            <w:sz w:val="24"/>
            <w:szCs w:val="24"/>
          </w:rPr>
          <w:delText>old</w:delText>
        </w:r>
      </w:del>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w:t>
      </w:r>
      <w:del w:id="3" w:author="Beaton, Rebecca M" w:date="2023-10-02T13:40: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ins w:id="4" w:author="Benton, Deon" w:date="2023-10-05T09:36:00Z">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del w:id="5" w:author="Benton, Deon" w:date="2023-10-05T09:36:00Z">
        <w:r>
          <w:rPr>
            <w:rFonts w:ascii="Times New Roman" w:eastAsia="Times New Roman" w:hAnsi="Times New Roman" w:cs="Times New Roman"/>
            <w:sz w:val="24"/>
            <w:szCs w:val="24"/>
          </w:rPr>
          <w:delText>best</w:delText>
        </w:r>
      </w:del>
      <w:ins w:id="6" w:author="Benton, Deon" w:date="2023-10-05T09:36:00Z">
        <w:r w:rsidR="002B2256">
          <w:rPr>
            <w:rFonts w:ascii="Times New Roman" w:eastAsia="Times New Roman" w:hAnsi="Times New Roman" w:cs="Times New Roman"/>
            <w:sz w:val="24"/>
            <w:szCs w:val="24"/>
          </w:rPr>
          <w:t>better</w:t>
        </w:r>
      </w:ins>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captured by </w:t>
      </w:r>
      <w:ins w:id="7" w:author="Benton, Deon" w:date="2023-10-05T09:36:00Z">
        <w:r w:rsidR="002B2256">
          <w:rPr>
            <w:rFonts w:ascii="Times New Roman" w:eastAsia="Times New Roman" w:hAnsi="Times New Roman" w:cs="Times New Roman"/>
            <w:sz w:val="24"/>
            <w:szCs w:val="24"/>
          </w:rPr>
          <w:t xml:space="preserve">an </w:t>
        </w:r>
      </w:ins>
      <w:r>
        <w:rPr>
          <w:rFonts w:ascii="Times New Roman" w:eastAsia="Times New Roman" w:hAnsi="Times New Roman" w:cs="Times New Roman"/>
          <w:sz w:val="24"/>
          <w:szCs w:val="24"/>
        </w:rPr>
        <w:t xml:space="preserve">associative learning </w:t>
      </w:r>
      <w:ins w:id="8" w:author="Benton, Deon" w:date="2023-10-05T09:36:00Z">
        <w:r w:rsidR="002B2256">
          <w:rPr>
            <w:rFonts w:ascii="Times New Roman" w:eastAsia="Times New Roman" w:hAnsi="Times New Roman" w:cs="Times New Roman"/>
            <w:sz w:val="24"/>
            <w:szCs w:val="24"/>
          </w:rPr>
          <w:t xml:space="preserve">mechanism, </w:t>
        </w:r>
      </w:ins>
      <w:r>
        <w:rPr>
          <w:rFonts w:ascii="Times New Roman" w:eastAsia="Times New Roman" w:hAnsi="Times New Roman" w:cs="Times New Roman"/>
          <w:sz w:val="24"/>
          <w:szCs w:val="24"/>
        </w:rPr>
        <w:t xml:space="preserve">with </w:t>
      </w:r>
      <w:del w:id="9" w:author="Benton, Deon" w:date="2023-10-05T09:36:00Z">
        <w:r>
          <w:rPr>
            <w:rFonts w:ascii="Times New Roman" w:eastAsia="Times New Roman" w:hAnsi="Times New Roman" w:cs="Times New Roman"/>
            <w:sz w:val="24"/>
            <w:szCs w:val="24"/>
          </w:rPr>
          <w:delText>only minimal</w:delText>
        </w:r>
      </w:del>
      <w:ins w:id="10" w:author="Benton, Deon" w:date="2023-10-05T09:36:00Z">
        <w:r w:rsidR="002B2256">
          <w:rPr>
            <w:rFonts w:ascii="Times New Roman" w:eastAsia="Times New Roman" w:hAnsi="Times New Roman" w:cs="Times New Roman"/>
            <w:sz w:val="24"/>
            <w:szCs w:val="24"/>
          </w:rPr>
          <w:t>less</w:t>
        </w:r>
      </w:ins>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support for </w:t>
      </w:r>
      <w:ins w:id="11" w:author="Benton, Deon" w:date="2023-10-05T09:36:00Z">
        <w:r w:rsidR="00A54CD5">
          <w:rPr>
            <w:rFonts w:ascii="Times New Roman" w:eastAsia="Times New Roman" w:hAnsi="Times New Roman" w:cs="Times New Roman"/>
            <w:sz w:val="24"/>
            <w:szCs w:val="24"/>
          </w:rPr>
          <w:t xml:space="preserve">descriptions that rely on </w:t>
        </w:r>
      </w:ins>
      <w:r>
        <w:rPr>
          <w:rFonts w:ascii="Times New Roman" w:eastAsia="Times New Roman" w:hAnsi="Times New Roman" w:cs="Times New Roman"/>
          <w:sz w:val="24"/>
          <w:szCs w:val="24"/>
        </w:rPr>
        <w:t xml:space="preserve">Bayesian inference.  </w:t>
      </w:r>
    </w:p>
    <w:p w14:paraId="0CBDA47F" w14:textId="77777777" w:rsidR="00B51B4F"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129F9666" w14:textId="77777777" w:rsidR="00B51B4F" w:rsidRDefault="00B51B4F">
      <w:pPr>
        <w:spacing w:after="0"/>
        <w:rPr>
          <w:rFonts w:ascii="Times New Roman" w:eastAsia="Times New Roman" w:hAnsi="Times New Roman" w:cs="Times New Roman"/>
          <w:sz w:val="24"/>
          <w:szCs w:val="24"/>
        </w:rPr>
      </w:pPr>
    </w:p>
    <w:p w14:paraId="0F5974EA" w14:textId="77777777" w:rsidR="00B51B4F" w:rsidRDefault="00B51B4F">
      <w:pPr>
        <w:spacing w:after="0"/>
        <w:rPr>
          <w:rFonts w:ascii="Times New Roman" w:eastAsia="Times New Roman" w:hAnsi="Times New Roman" w:cs="Times New Roman"/>
          <w:sz w:val="24"/>
          <w:szCs w:val="24"/>
        </w:rPr>
      </w:pPr>
    </w:p>
    <w:p w14:paraId="7C825571" w14:textId="77777777" w:rsidR="002B2256" w:rsidRDefault="002B2256">
      <w:pPr>
        <w:spacing w:after="0" w:line="480" w:lineRule="auto"/>
        <w:ind w:firstLine="720"/>
        <w:rPr>
          <w:ins w:id="12" w:author="Benton, Deon" w:date="2023-10-05T09:36:00Z"/>
          <w:rFonts w:ascii="Times New Roman" w:eastAsia="Times New Roman" w:hAnsi="Times New Roman" w:cs="Times New Roman"/>
          <w:sz w:val="24"/>
          <w:szCs w:val="24"/>
        </w:rPr>
      </w:pPr>
    </w:p>
    <w:p w14:paraId="3A9014ED" w14:textId="77777777" w:rsidR="002B2256" w:rsidRDefault="002B2256" w:rsidP="002B2256">
      <w:pPr>
        <w:spacing w:after="0" w:line="480" w:lineRule="auto"/>
        <w:jc w:val="center"/>
        <w:rPr>
          <w:ins w:id="13" w:author="Benton, Deon" w:date="2023-10-05T09:36:00Z"/>
          <w:rFonts w:ascii="Times New Roman" w:eastAsia="Times New Roman" w:hAnsi="Times New Roman" w:cs="Times New Roman"/>
          <w:sz w:val="24"/>
          <w:szCs w:val="24"/>
        </w:rPr>
      </w:pPr>
      <w:ins w:id="14" w:author="Benton, Deon" w:date="2023-10-05T09:36:00Z">
        <w:r>
          <w:rPr>
            <w:rFonts w:ascii="Times New Roman" w:eastAsia="Times New Roman" w:hAnsi="Times New Roman" w:cs="Times New Roman"/>
            <w:sz w:val="24"/>
            <w:szCs w:val="24"/>
          </w:rPr>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ins>
    </w:p>
    <w:p w14:paraId="15B33B45" w14:textId="77777777" w:rsidR="002B2256" w:rsidRDefault="002B2256">
      <w:pPr>
        <w:spacing w:after="0" w:line="480" w:lineRule="auto"/>
        <w:ind w:firstLine="720"/>
        <w:rPr>
          <w:ins w:id="15" w:author="Benton, Deon" w:date="2023-10-05T09:36:00Z"/>
          <w:rFonts w:ascii="Times New Roman" w:eastAsia="Times New Roman" w:hAnsi="Times New Roman" w:cs="Times New Roman"/>
          <w:sz w:val="24"/>
          <w:szCs w:val="24"/>
        </w:rPr>
      </w:pPr>
    </w:p>
    <w:p w14:paraId="75E6EEC6" w14:textId="079C63F4"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376323D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w:t>
      </w:r>
      <w:del w:id="16" w:author="Beaton, Rebecca M" w:date="2023-10-02T13:58: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71636132"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 alternative perspective is that associative learning alone is sufficient to describe children’s causal inferences. On this view, children's causal knowledge reflects learned 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C94B6CD" w14:textId="5F4E05A2" w:rsidR="00B51B4F" w:rsidRDefault="00000000">
      <w:pPr>
        <w:spacing w:after="0" w:line="480" w:lineRule="auto"/>
        <w:ind w:firstLine="720"/>
        <w:rPr>
          <w:rFonts w:ascii="Times New Roman" w:eastAsia="Times New Roman" w:hAnsi="Times New Roman" w:cs="Times New Roman"/>
          <w:sz w:val="24"/>
          <w:szCs w:val="24"/>
        </w:rPr>
      </w:pPr>
      <w:bookmarkStart w:id="17" w:name="_gjdgxs" w:colFirst="0" w:colLast="0"/>
      <w:bookmarkEnd w:id="17"/>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w:t>
      </w:r>
      <w:del w:id="18" w:author="Beaton, Rebecca M" w:date="2023-10-04T09:58: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Children indicated that object A was a blicket when it activated the machine</w:t>
      </w:r>
      <w:r w:rsidR="008B3EC6">
        <w:rPr>
          <w:rFonts w:ascii="Times New Roman" w:eastAsia="Times New Roman" w:hAnsi="Times New Roman" w:cs="Times New Roman"/>
          <w:sz w:val="24"/>
          <w:szCs w:val="24"/>
        </w:rPr>
        <w:t xml:space="preserve"> and that it was not a blicket when it did not activate the machine</w:t>
      </w:r>
      <w:r>
        <w:rPr>
          <w:rFonts w:ascii="Times New Roman" w:eastAsia="Times New Roman" w:hAnsi="Times New Roman" w:cs="Times New Roman"/>
          <w:sz w:val="24"/>
          <w:szCs w:val="24"/>
        </w:rPr>
        <w:t xml:space="preserve">. Their judgments of object B also differed across these conditions. Children were </w:t>
      </w:r>
      <w:r>
        <w:rPr>
          <w:rFonts w:ascii="Times New Roman" w:eastAsia="Times New Roman" w:hAnsi="Times New Roman" w:cs="Times New Roman"/>
          <w:sz w:val="24"/>
          <w:szCs w:val="24"/>
        </w:rPr>
        <w:lastRenderedPageBreak/>
        <w:t>more likely to conclude that object B was a blicket when object A failed to activate the machine than when A activated the machine. Using modified procedures, toddlers and even infants as young as 8 months showed a similar pattern of responses (Sobel &amp; Kirkham, 2006).</w:t>
      </w:r>
    </w:p>
    <w:p w14:paraId="40357EDC" w14:textId="3056BFFA"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w:t>
      </w:r>
      <w:ins w:id="19" w:author="Beaton, Rebecca M" w:date="2023-10-05T09:36:00Z">
        <w:r>
          <w:rPr>
            <w:rFonts w:ascii="Times New Roman" w:eastAsia="Times New Roman" w:hAnsi="Times New Roman" w:cs="Times New Roman"/>
            <w:sz w:val="24"/>
            <w:szCs w:val="24"/>
          </w:rPr>
          <w:t xml:space="preserve"> </w:t>
        </w:r>
      </w:ins>
      <w:ins w:id="20" w:author="Beaton, Rebecca M" w:date="2023-10-04T10:00:00Z">
        <w:r w:rsidR="001D1B2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modified version of the Rescorla-Wagner model (e.g., Van Hamme &amp; Wasserman, 1994) </w:t>
      </w:r>
      <w:ins w:id="21" w:author="Beaton, Rebecca M" w:date="2023-10-05T09:36:00Z">
        <w:r>
          <w:rPr>
            <w:rFonts w:ascii="Times New Roman" w:eastAsia="Times New Roman" w:hAnsi="Times New Roman" w:cs="Times New Roman"/>
            <w:sz w:val="24"/>
            <w:szCs w:val="24"/>
          </w:rPr>
          <w:t>do</w:t>
        </w:r>
      </w:ins>
      <w:ins w:id="22" w:author="Beaton, Rebecca M" w:date="2023-10-04T10:00:00Z">
        <w:r w:rsidR="001D1B2B">
          <w:rPr>
            <w:rFonts w:ascii="Times New Roman" w:eastAsia="Times New Roman" w:hAnsi="Times New Roman" w:cs="Times New Roman"/>
            <w:sz w:val="24"/>
            <w:szCs w:val="24"/>
          </w:rPr>
          <w:t>es</w:t>
        </w:r>
      </w:ins>
      <w:del w:id="23" w:author="Beaton, Rebecca M" w:date="2023-10-05T09:36:00Z">
        <w:r>
          <w:rPr>
            <w:rFonts w:ascii="Times New Roman" w:eastAsia="Times New Roman" w:hAnsi="Times New Roman" w:cs="Times New Roman"/>
            <w:sz w:val="24"/>
            <w:szCs w:val="24"/>
          </w:rPr>
          <w:delText>do</w:delText>
        </w:r>
      </w:del>
      <w:r>
        <w:rPr>
          <w:rFonts w:ascii="Times New Roman" w:eastAsia="Times New Roman" w:hAnsi="Times New Roman" w:cs="Times New Roman"/>
          <w:sz w:val="24"/>
          <w:szCs w:val="24"/>
        </w:rPr>
        <w:t xml:space="preserve"> not predict differences in such reasoning when the base rates of the causal effectiveness of an object is manipulated.</w:t>
      </w:r>
    </w:p>
    <w:p w14:paraId="5F509416" w14:textId="308DF001" w:rsidR="00B51B4F" w:rsidRDefault="007C089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w:t>
      </w:r>
      <w:ins w:id="24" w:author="Beaton, Rebecca M" w:date="2023-10-05T09:36:00Z">
        <w:r>
          <w:rPr>
            <w:rFonts w:ascii="Times New Roman" w:eastAsia="Times New Roman" w:hAnsi="Times New Roman" w:cs="Times New Roman"/>
            <w:sz w:val="24"/>
            <w:szCs w:val="24"/>
          </w:rPr>
          <w:t xml:space="preserve"> </w:t>
        </w:r>
      </w:ins>
      <w:ins w:id="25" w:author="Beaton, Rebecca M" w:date="2023-10-04T10:01:00Z">
        <w:r w:rsidR="001D1B2B">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two objects (A and B) </w:t>
      </w:r>
      <w:del w:id="26" w:author="Beaton, Rebecca M" w:date="2023-10-04T10:01:00Z">
        <w:r>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w:t>
      </w:r>
      <w:ins w:id="27" w:author="Beaton, Rebecca M" w:date="2023-10-05T09:36:00Z">
        <w:r>
          <w:rPr>
            <w:rFonts w:ascii="Times New Roman" w:eastAsia="Times New Roman" w:hAnsi="Times New Roman" w:cs="Times New Roman"/>
            <w:sz w:val="24"/>
            <w:szCs w:val="24"/>
          </w:rPr>
          <w:t>show</w:t>
        </w:r>
      </w:ins>
      <w:ins w:id="28" w:author="Beaton, Rebecca M" w:date="2023-10-04T10:05:00Z">
        <w:r w:rsidR="001D1B2B">
          <w:rPr>
            <w:rFonts w:ascii="Times New Roman" w:eastAsia="Times New Roman" w:hAnsi="Times New Roman" w:cs="Times New Roman"/>
            <w:sz w:val="24"/>
            <w:szCs w:val="24"/>
          </w:rPr>
          <w:t>n</w:t>
        </w:r>
      </w:ins>
      <w:del w:id="29" w:author="Beaton, Rebecca M" w:date="2023-10-04T10:05:00Z">
        <w:r w:rsidDel="001D1B2B">
          <w:rPr>
            <w:rFonts w:ascii="Times New Roman" w:eastAsia="Times New Roman" w:hAnsi="Times New Roman" w:cs="Times New Roman"/>
            <w:sz w:val="24"/>
            <w:szCs w:val="24"/>
          </w:rPr>
          <w:delText>n</w:delText>
        </w:r>
      </w:del>
      <w:del w:id="30" w:author="Beaton, Rebecca M" w:date="2023-10-05T09:36:00Z">
        <w:r>
          <w:rPr>
            <w:rFonts w:ascii="Times New Roman" w:eastAsia="Times New Roman" w:hAnsi="Times New Roman" w:cs="Times New Roman"/>
            <w:sz w:val="24"/>
            <w:szCs w:val="24"/>
          </w:rPr>
          <w:delText>shown</w:delText>
        </w:r>
      </w:del>
      <w:r>
        <w:rPr>
          <w:rFonts w:ascii="Times New Roman" w:eastAsia="Times New Roman" w:hAnsi="Times New Roman" w:cs="Times New Roman"/>
          <w:sz w:val="24"/>
          <w:szCs w:val="24"/>
        </w:rPr>
        <w:t xml:space="preserve"> independently</w:t>
      </w:r>
      <w:ins w:id="31" w:author="Beaton, Rebecca M" w:date="2023-10-04T10:05:00Z">
        <w:r w:rsidR="001D1B2B">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or the object only shown as part of the initial ambiguous data.</w:t>
      </w:r>
    </w:p>
    <w:p w14:paraId="314E0BDA" w14:textId="56E8C12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w:t>
      </w:r>
      <w:r w:rsidR="008B3EC6">
        <w:rPr>
          <w:rFonts w:ascii="Times New Roman" w:eastAsia="Times New Roman" w:hAnsi="Times New Roman" w:cs="Times New Roman"/>
          <w:sz w:val="24"/>
          <w:szCs w:val="24"/>
        </w:rPr>
        <w:t xml:space="preserve">e.g., </w:t>
      </w:r>
      <w:r>
        <w:rPr>
          <w:rFonts w:ascii="Times New Roman" w:eastAsia="Times New Roman" w:hAnsi="Times New Roman" w:cs="Times New Roman"/>
          <w:sz w:val="24"/>
          <w:szCs w:val="24"/>
        </w:rPr>
        <w:t>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733FA880" w14:textId="1A089408" w:rsidR="008B3EC6" w:rsidRDefault="00000000" w:rsidP="008B3EC6">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how, exactly, is associative learning a simpler mechanism than Bayesian inference? The answer concerns the nature of the hypothesis spaces that underlie both models. </w:t>
      </w:r>
      <w:del w:id="32" w:author="Beaton, Rebecca M" w:date="2023-10-04T10:0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w:t>
      </w:r>
      <w:r w:rsidR="008B3E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such that children must keep track of n associative value</w:t>
      </w:r>
      <w:r w:rsidR="008B3EC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w:t>
      </w:r>
      <w:r w:rsidR="008B3EC6">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causal hypotheses is correct. If, instead, children are asked to reason about just two more potential blickets for a total of four candidate blickets, then the underlying </w:t>
      </w:r>
      <w:del w:id="33" w:author="Beaton, Rebecca M" w:date="2023-10-02T14:11:00Z">
        <w:r w:rsidDel="00E25733">
          <w:rPr>
            <w:rFonts w:ascii="Times New Roman" w:eastAsia="Times New Roman" w:hAnsi="Times New Roman" w:cs="Times New Roman"/>
            <w:sz w:val="24"/>
            <w:szCs w:val="24"/>
          </w:rPr>
          <w:delText>hypotheis</w:delText>
        </w:r>
      </w:del>
      <w:proofErr w:type="spellStart"/>
      <w:ins w:id="34" w:author="Beaton, Rebecca M" w:date="2023-10-02T14:11:00Z">
        <w:r w:rsidR="00E25733">
          <w:rPr>
            <w:rFonts w:ascii="Times New Roman" w:eastAsia="Times New Roman" w:hAnsi="Times New Roman" w:cs="Times New Roman"/>
            <w:sz w:val="24"/>
            <w:szCs w:val="24"/>
          </w:rPr>
          <w:t>hypothesis</w:t>
        </w:r>
      </w:ins>
      <w:ins w:id="35" w:author="Benton, Deon" w:date="2023-10-05T09:36:00Z">
        <w:r w:rsidR="00AE50C8">
          <w:rPr>
            <w:rFonts w:ascii="Times New Roman" w:eastAsia="Times New Roman" w:hAnsi="Times New Roman" w:cs="Times New Roman"/>
            <w:sz w:val="24"/>
            <w:szCs w:val="24"/>
          </w:rPr>
          <w:t>hypothesis</w:t>
        </w:r>
      </w:ins>
      <w:proofErr w:type="spellEnd"/>
      <w:r>
        <w:rPr>
          <w:rFonts w:ascii="Times New Roman" w:eastAsia="Times New Roman" w:hAnsi="Times New Roman" w:cs="Times New Roman"/>
          <w:sz w:val="24"/>
          <w:szCs w:val="24"/>
        </w:rPr>
        <w:t xml:space="preserve">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w:t>
      </w:r>
      <w:r>
        <w:rPr>
          <w:rFonts w:ascii="Times New Roman" w:eastAsia="Times New Roman" w:hAnsi="Times New Roman" w:cs="Times New Roman"/>
          <w:sz w:val="24"/>
          <w:szCs w:val="24"/>
        </w:rPr>
        <w:lastRenderedPageBreak/>
        <w:t>hypothesis space and they possess limited information-processing abilities, then they might rely on simpler modes of processing such as associative learning than on more sophisticated forms of thinking that approximate normative Bayesian inference.</w:t>
      </w:r>
      <w:r w:rsidR="008B3EC6">
        <w:rPr>
          <w:rFonts w:ascii="Times New Roman" w:eastAsia="Times New Roman" w:hAnsi="Times New Roman" w:cs="Times New Roman"/>
          <w:sz w:val="24"/>
          <w:szCs w:val="24"/>
        </w:rPr>
        <w:t xml:space="preserve"> The premise is that children have both associative and more rational causal reasoning mechanisms, but default to the former under more information processing demands.</w:t>
      </w:r>
    </w:p>
    <w:p w14:paraId="1A296757" w14:textId="6C3026F7" w:rsidR="00B51B4F" w:rsidRDefault="00B51B4F">
      <w:pPr>
        <w:spacing w:after="0" w:line="480" w:lineRule="auto"/>
        <w:ind w:firstLine="720"/>
        <w:rPr>
          <w:del w:id="36" w:author="Benton, Deon" w:date="2023-10-05T09:36:00Z"/>
          <w:rFonts w:ascii="Times New Roman" w:eastAsia="Times New Roman" w:hAnsi="Times New Roman" w:cs="Times New Roman"/>
          <w:sz w:val="24"/>
          <w:szCs w:val="24"/>
        </w:rPr>
      </w:pPr>
    </w:p>
    <w:p w14:paraId="416E3079"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3B4670D1" w14:textId="4F6A97E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w:t>
      </w:r>
      <w:proofErr w:type="gramStart"/>
      <w:r>
        <w:rPr>
          <w:rFonts w:ascii="Times New Roman" w:eastAsia="Times New Roman" w:hAnsi="Times New Roman" w:cs="Times New Roman"/>
          <w:sz w:val="24"/>
          <w:szCs w:val="24"/>
        </w:rPr>
        <w:t>Sobel</w:t>
      </w:r>
      <w:proofErr w:type="gramEnd"/>
      <w:r>
        <w:rPr>
          <w:rFonts w:ascii="Times New Roman" w:eastAsia="Times New Roman" w:hAnsi="Times New Roman" w:cs="Times New Roman"/>
          <w:sz w:val="24"/>
          <w:szCs w:val="24"/>
        </w:rPr>
        <w:t xml:space="preserve">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w:t>
      </w:r>
      <w:r>
        <w:rPr>
          <w:rFonts w:ascii="Times New Roman" w:eastAsia="Times New Roman" w:hAnsi="Times New Roman" w:cs="Times New Roman"/>
          <w:sz w:val="24"/>
          <w:szCs w:val="24"/>
        </w:rPr>
        <w:lastRenderedPageBreak/>
        <w:t xml:space="preserve">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will default to associative forms of processing, particularly under information processing demands (e.g., Hermes et al., 2018; Luchkina et al., 2020). Further, on other kinds of retrospective</w:t>
      </w:r>
      <w:r w:rsidR="008B3EC6">
        <w:rPr>
          <w:rFonts w:ascii="Times New Roman" w:eastAsia="Times New Roman" w:hAnsi="Times New Roman" w:cs="Times New Roman"/>
          <w:sz w:val="24"/>
          <w:szCs w:val="24"/>
        </w:rPr>
        <w:t xml:space="preserve"> causal</w:t>
      </w:r>
      <w:r>
        <w:rPr>
          <w:rFonts w:ascii="Times New Roman" w:eastAsia="Times New Roman" w:hAnsi="Times New Roman" w:cs="Times New Roman"/>
          <w:sz w:val="24"/>
          <w:szCs w:val="24"/>
        </w:rPr>
        <w:t xml:space="preserve"> reasoning tasks, as the information demands of the procedure increase, only older children between 3 and 7 years of age succeed (</w:t>
      </w:r>
      <w:ins w:id="37" w:author="Benton, Deon" w:date="2023-10-05T09:36:00Z">
        <w:r w:rsidR="00AE50C8">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ins>
      <w:r w:rsidR="00AE50C8">
        <w:rPr>
          <w:rFonts w:ascii="Times New Roman" w:eastAsia="Times New Roman" w:hAnsi="Times New Roman" w:cs="Times New Roman"/>
          <w:sz w:val="24"/>
          <w:szCs w:val="24"/>
        </w:rPr>
        <w:t xml:space="preserve">Fernbach et al., 2012; </w:t>
      </w:r>
      <w:proofErr w:type="spellStart"/>
      <w:ins w:id="38" w:author="Beaton, Rebecca M" w:date="2023-10-05T09:36:00Z">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w:t>
        </w:r>
      </w:ins>
      <w:r>
        <w:rPr>
          <w:rFonts w:ascii="Times New Roman" w:eastAsia="Times New Roman" w:hAnsi="Times New Roman" w:cs="Times New Roman"/>
          <w:sz w:val="24"/>
          <w:szCs w:val="24"/>
        </w:rPr>
        <w:t xml:space="preserve">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1862DA1E"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w:t>
      </w:r>
      <w:r>
        <w:rPr>
          <w:rFonts w:ascii="Times New Roman" w:eastAsia="Times New Roman" w:hAnsi="Times New Roman" w:cs="Times New Roman"/>
          <w:sz w:val="24"/>
          <w:szCs w:val="24"/>
        </w:rPr>
        <w:lastRenderedPageBreak/>
        <w:t xml:space="preserve">extent children’s performance in Experiments 1 and 2 </w:t>
      </w:r>
      <w:del w:id="39" w:author="Beaton, Rebecca M" w:date="2023-10-02T14:16:00Z">
        <w:r>
          <w:rPr>
            <w:rFonts w:ascii="Times New Roman" w:eastAsia="Times New Roman" w:hAnsi="Times New Roman" w:cs="Times New Roman"/>
            <w:sz w:val="24"/>
            <w:szCs w:val="24"/>
          </w:rPr>
          <w:delText xml:space="preserve">were </w:delText>
        </w:r>
      </w:del>
      <w:ins w:id="40" w:author="Beaton, Rebecca M" w:date="2023-10-02T14:16:00Z">
        <w:r w:rsidR="00606CE0">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better explained by Bayesian inference, associative learning, or both.  </w:t>
      </w:r>
    </w:p>
    <w:p w14:paraId="235682B9"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8E1B42B" w14:textId="3D51E32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6-year-olds observed three objects (A, B, and C) together cause a machine to activate. Then they observed that object A either caused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trials) or failed to cause </w:t>
      </w:r>
      <w:r w:rsidR="008B3EC6">
        <w:rPr>
          <w:rFonts w:ascii="Times New Roman" w:eastAsia="Times New Roman" w:hAnsi="Times New Roman" w:cs="Times New Roman"/>
          <w:sz w:val="24"/>
          <w:szCs w:val="24"/>
        </w:rPr>
        <w:t xml:space="preserve">(Indirect Screening-Off trials) </w:t>
      </w:r>
      <w:r>
        <w:rPr>
          <w:rFonts w:ascii="Times New Roman" w:eastAsia="Times New Roman" w:hAnsi="Times New Roman" w:cs="Times New Roman"/>
          <w:sz w:val="24"/>
          <w:szCs w:val="24"/>
        </w:rPr>
        <w:t>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w:t>
      </w:r>
      <w:r w:rsidR="00C717F0">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control) or did not (</w:t>
      </w:r>
      <w:r w:rsidR="00C717F0">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control) make the machine activate. </w:t>
      </w:r>
    </w:p>
    <w:p w14:paraId="21AF4C35" w14:textId="77777777" w:rsidR="00ED54AA" w:rsidRDefault="008B3EC6" w:rsidP="00ED54AA">
      <w:pPr>
        <w:spacing w:after="0" w:line="480" w:lineRule="auto"/>
        <w:ind w:firstLine="720"/>
        <w:rPr>
          <w:ins w:id="41" w:author="Benton, Deon" w:date="2023-10-05T09:3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causal status should have no bearing on participants’ treatment of objects A’-C’. In the Indirect Screening-off trials, participants were said to engage in this form of reasoning if they were more </w:t>
      </w:r>
      <w:r>
        <w:rPr>
          <w:rFonts w:ascii="Times New Roman" w:eastAsia="Times New Roman" w:hAnsi="Times New Roman" w:cs="Times New Roman"/>
          <w:sz w:val="24"/>
          <w:szCs w:val="24"/>
        </w:rPr>
        <w:lastRenderedPageBreak/>
        <w:t xml:space="preserve">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8231398" w14:textId="325FD65C" w:rsidR="00B51B4F" w:rsidRDefault="008B3EC6" w:rsidP="00ED54A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74B39983" w14:textId="3CDD7F02" w:rsidR="00B51B4F" w:rsidRDefault="00000000">
      <w:pPr>
        <w:spacing w:after="0" w:line="480" w:lineRule="auto"/>
        <w:ind w:firstLine="720"/>
        <w:rPr>
          <w:rFonts w:ascii="Times New Roman" w:eastAsia="Times New Roman" w:hAnsi="Times New Roman" w:cs="Times New Roman"/>
          <w:b/>
          <w:sz w:val="24"/>
          <w:szCs w:val="24"/>
        </w:rPr>
      </w:pPr>
      <w:bookmarkStart w:id="42" w:name="_30j0zll" w:colFirst="0" w:colLast="0"/>
      <w:bookmarkEnd w:id="42"/>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w:t>
      </w:r>
      <w:r w:rsidR="00B9593E">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w:t>
      </w:r>
      <w:r w:rsidR="00B9593E">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9153AFD" w14:textId="77777777" w:rsidR="00B51B4F" w:rsidRDefault="00000000">
      <w:pPr>
        <w:spacing w:after="0" w:line="480" w:lineRule="auto"/>
        <w:ind w:firstLine="720"/>
        <w:rPr>
          <w:rFonts w:ascii="Times New Roman" w:eastAsia="Times New Roman" w:hAnsi="Times New Roman" w:cs="Times New Roman"/>
          <w:sz w:val="24"/>
          <w:szCs w:val="24"/>
        </w:rPr>
      </w:pPr>
      <w:bookmarkStart w:id="43" w:name="_1fob9te" w:colFirst="0" w:colLast="0"/>
      <w:bookmarkEnd w:id="43"/>
      <w:r>
        <w:rPr>
          <w:rFonts w:ascii="Times New Roman" w:eastAsia="Times New Roman" w:hAnsi="Times New Roman" w:cs="Times New Roman"/>
          <w:b/>
          <w:sz w:val="24"/>
          <w:szCs w:val="24"/>
        </w:rPr>
        <w:lastRenderedPageBreak/>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E84D441" w14:textId="41D4DBC9"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w:t>
      </w:r>
      <w:ins w:id="44" w:author="Benton, Deon" w:date="2023-10-05T09:37:00Z">
        <w:r w:rsidR="00546232">
          <w:rPr>
            <w:rFonts w:ascii="Times New Roman" w:eastAsia="Times New Roman" w:hAnsi="Times New Roman" w:cs="Times New Roman"/>
            <w:sz w:val="24"/>
            <w:szCs w:val="24"/>
          </w:rPr>
          <w:t xml:space="preserve">and child assent </w:t>
        </w:r>
      </w:ins>
      <w:r>
        <w:rPr>
          <w:rFonts w:ascii="Times New Roman" w:eastAsia="Times New Roman" w:hAnsi="Times New Roman" w:cs="Times New Roman"/>
          <w:sz w:val="24"/>
          <w:szCs w:val="24"/>
        </w:rPr>
        <w:t xml:space="preserve">was obtained before each experimental </w:t>
      </w:r>
      <w:commentRangeStart w:id="45"/>
      <w:r>
        <w:rPr>
          <w:rFonts w:ascii="Times New Roman" w:eastAsia="Times New Roman" w:hAnsi="Times New Roman" w:cs="Times New Roman"/>
          <w:sz w:val="24"/>
          <w:szCs w:val="24"/>
        </w:rPr>
        <w:t>session</w:t>
      </w:r>
      <w:commentRangeEnd w:id="45"/>
      <w:r w:rsidR="0032085E">
        <w:rPr>
          <w:rStyle w:val="CommentReference"/>
        </w:rPr>
        <w:commentReference w:id="45"/>
      </w:r>
      <w:r>
        <w:rPr>
          <w:rFonts w:ascii="Times New Roman" w:eastAsia="Times New Roman" w:hAnsi="Times New Roman" w:cs="Times New Roman"/>
          <w:sz w:val="24"/>
          <w:szCs w:val="24"/>
        </w:rPr>
        <w:t>. Participants were tested in a quiet room in a local children’s museum. At the beginning of the experiment, all participants were shown a pretraining video.</w:t>
      </w:r>
      <w:r w:rsidR="008B3EC6">
        <w:rPr>
          <w:rFonts w:ascii="Times New Roman" w:eastAsia="Times New Roman" w:hAnsi="Times New Roman" w:cs="Times New Roman"/>
          <w:sz w:val="24"/>
          <w:szCs w:val="24"/>
        </w:rPr>
        <w:t xml:space="preserve"> The text, “We’re going to play a game with my machine. This is a very special machine. It’s my blicket machine. Blickets make the machine go. So, let’s find all the blickets</w:t>
      </w:r>
      <w:del w:id="46" w:author="Beaton, Rebecca M" w:date="2023-10-02T14:21:00Z">
        <w:r w:rsidR="008B3EC6">
          <w:rPr>
            <w:rFonts w:ascii="Times New Roman" w:eastAsia="Times New Roman" w:hAnsi="Times New Roman" w:cs="Times New Roman"/>
            <w:sz w:val="24"/>
            <w:szCs w:val="24"/>
          </w:rPr>
          <w:delText>.</w:delText>
        </w:r>
      </w:del>
      <w:r w:rsidR="008B3EC6">
        <w:rPr>
          <w:rFonts w:ascii="Times New Roman" w:eastAsia="Times New Roman" w:hAnsi="Times New Roman" w:cs="Times New Roman"/>
          <w:sz w:val="24"/>
          <w:szCs w:val="24"/>
        </w:rPr>
        <w:t>”</w:t>
      </w:r>
      <w:ins w:id="47" w:author="Beaton, Rebecca M" w:date="2023-10-02T14:21:00Z">
        <w:r>
          <w:rPr>
            <w:rFonts w:ascii="Times New Roman" w:eastAsia="Times New Roman" w:hAnsi="Times New Roman" w:cs="Times New Roman"/>
            <w:sz w:val="24"/>
            <w:szCs w:val="24"/>
          </w:rPr>
          <w:t xml:space="preserve"> </w:t>
        </w:r>
        <w:r w:rsidR="00606CE0">
          <w:rPr>
            <w:rFonts w:ascii="Times New Roman" w:eastAsia="Times New Roman" w:hAnsi="Times New Roman" w:cs="Times New Roman"/>
            <w:sz w:val="24"/>
            <w:szCs w:val="24"/>
          </w:rPr>
          <w:t>appeared on the screen and was read to the participants by the experimenter.</w:t>
        </w:r>
      </w:ins>
      <w:ins w:id="48" w:author="Beaton, Rebecca M" w:date="2023-10-05T09:36: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(object B) next to each other above the machine. Object A then descended until it contacted the machine, which immediately activated (i.e., the white region changed from white to blue). Object </w:t>
      </w:r>
      <w:r>
        <w:rPr>
          <w:rFonts w:ascii="Times New Roman" w:eastAsia="Times New Roman" w:hAnsi="Times New Roman" w:cs="Times New Roman"/>
          <w:sz w:val="24"/>
          <w:szCs w:val="24"/>
        </w:rPr>
        <w:lastRenderedPageBreak/>
        <w:t xml:space="preserve">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8CF7B02" w14:textId="71E8D5E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this pretraining phase, participants were given four trials. Half the participants received two backwards blocking experimental trials and two backwards blocking control trials. The other half received two indirect screening-off experimental </w:t>
      </w:r>
      <w:r w:rsidR="00B9593E">
        <w:rPr>
          <w:rFonts w:ascii="Times New Roman" w:eastAsia="Times New Roman" w:hAnsi="Times New Roman" w:cs="Times New Roman"/>
          <w:sz w:val="24"/>
          <w:szCs w:val="24"/>
        </w:rPr>
        <w:t xml:space="preserve">trials </w:t>
      </w:r>
      <w:r>
        <w:rPr>
          <w:rFonts w:ascii="Times New Roman" w:eastAsia="Times New Roman" w:hAnsi="Times New Roman" w:cs="Times New Roman"/>
          <w:sz w:val="24"/>
          <w:szCs w:val="24"/>
        </w:rPr>
        <w:t>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493502AB" w14:textId="77777777" w:rsidR="00AE50C8" w:rsidRDefault="00AE50C8" w:rsidP="00AE50C8">
      <w:pPr>
        <w:spacing w:after="0" w:line="480" w:lineRule="auto"/>
        <w:ind w:firstLine="720"/>
        <w:rPr>
          <w:moveTo w:id="49" w:author="Benton, Deon" w:date="2023-10-05T09:36:00Z"/>
          <w:rFonts w:ascii="Times New Roman" w:eastAsia="Times New Roman" w:hAnsi="Times New Roman" w:cs="Times New Roman"/>
          <w:sz w:val="24"/>
          <w:szCs w:val="24"/>
        </w:rPr>
      </w:pPr>
      <w:moveToRangeStart w:id="50" w:author="Benton, Deon" w:date="2023-10-05T09:36:00Z" w:name="move147390984"/>
      <w:moveTo w:id="51" w:author="Benton, Deon" w:date="2023-10-05T09:36:00Z">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w:t>
        </w:r>
      </w:moveTo>
      <w:moveToRangeEnd w:id="50"/>
      <w:ins w:id="52" w:author="Benton, Deon" w:date="2023-10-05T09:36:00Z">
        <w:r>
          <w:rPr>
            <w:rFonts w:ascii="Times New Roman" w:eastAsia="Times New Roman" w:hAnsi="Times New Roman" w:cs="Times New Roman"/>
            <w:sz w:val="24"/>
            <w:szCs w:val="24"/>
          </w:rPr>
          <w:t>toys.</w:t>
        </w:r>
      </w:ins>
      <w:moveToRangeStart w:id="53" w:author="Benton, Deon" w:date="2023-10-05T09:36:00Z" w:name="move147390985"/>
      <w:moveTo w:id="54" w:author="Benton, Deon" w:date="2023-10-05T09:36:00Z">
        <w:r>
          <w:rPr>
            <w:rFonts w:ascii="Times New Roman" w:eastAsia="Times New Roman" w:hAnsi="Times New Roman" w:cs="Times New Roman"/>
            <w:sz w:val="24"/>
            <w:szCs w:val="24"/>
          </w:rPr>
          <w:t xml:space="preserve"> Let’s find the blickets. Watch what happens” appeared above the objects. All three objects (i.e., objects A, B, and C) then descended until they contacted and activated the machine. At this point, the text, “Look, these also </w:t>
        </w:r>
      </w:moveTo>
      <w:moveToRangeEnd w:id="53"/>
      <w:ins w:id="55" w:author="Benton, Deon" w:date="2023-10-05T09:36:00Z">
        <w:r>
          <w:rPr>
            <w:rFonts w:ascii="Times New Roman" w:eastAsia="Times New Roman" w:hAnsi="Times New Roman" w:cs="Times New Roman"/>
            <w:sz w:val="24"/>
            <w:szCs w:val="24"/>
          </w:rPr>
          <w:t>make the machine go!”</w:t>
        </w:r>
      </w:ins>
      <w:moveToRangeStart w:id="56" w:author="Benton, Deon" w:date="2023-10-05T09:36:00Z" w:name="move147390986"/>
      <w:moveTo w:id="57" w:author="Benton, Deon" w:date="2023-10-05T09:36:00Z">
        <w:r>
          <w:rPr>
            <w:rFonts w:ascii="Times New Roman" w:eastAsia="Times New Roman" w:hAnsi="Times New Roman" w:cs="Times New Roman"/>
            <w:sz w:val="24"/>
            <w:szCs w:val="24"/>
          </w:rPr>
          <w:t xml:space="preserve"> appeared above the objects. The objects then returned to their starting positions.  </w:t>
        </w:r>
      </w:moveTo>
    </w:p>
    <w:p w14:paraId="0AAEDAD0" w14:textId="77777777" w:rsidR="00B51B4F" w:rsidRDefault="00AE50C8">
      <w:pPr>
        <w:spacing w:after="0" w:line="480" w:lineRule="auto"/>
        <w:ind w:firstLine="720"/>
        <w:rPr>
          <w:del w:id="58" w:author="Benton, Deon" w:date="2023-10-05T09:36:00Z"/>
          <w:rFonts w:ascii="Times New Roman" w:eastAsia="Times New Roman" w:hAnsi="Times New Roman" w:cs="Times New Roman"/>
          <w:sz w:val="24"/>
          <w:szCs w:val="24"/>
        </w:rPr>
      </w:pPr>
      <w:moveTo w:id="59" w:author="Benton, Deon" w:date="2023-10-05T09:36:00Z">
        <w:r>
          <w:rPr>
            <w:rFonts w:ascii="Times New Roman" w:eastAsia="Times New Roman" w:hAnsi="Times New Roman" w:cs="Times New Roman"/>
            <w:sz w:val="24"/>
            <w:szCs w:val="24"/>
          </w:rPr>
          <w:t xml:space="preserve">The left- or right-most (counterbalanced) object (which we will refer to here as object A) then descended until it contacted and immediately activated the machine. The text, “Look, this one makes the machine go!” then appeared above the objects. This object then returned to its </w:t>
        </w:r>
        <w:r>
          <w:rPr>
            <w:rFonts w:ascii="Times New Roman" w:eastAsia="Times New Roman" w:hAnsi="Times New Roman" w:cs="Times New Roman"/>
            <w:sz w:val="24"/>
            <w:szCs w:val="24"/>
          </w:rPr>
          <w:lastRenderedPageBreak/>
          <w:t>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moveTo>
      <w:moveToRangeEnd w:id="56"/>
    </w:p>
    <w:p w14:paraId="0C0097FB" w14:textId="77777777" w:rsidR="00AE50C8" w:rsidRDefault="00AE50C8" w:rsidP="00AE50C8">
      <w:pPr>
        <w:spacing w:after="0" w:line="480" w:lineRule="auto"/>
        <w:ind w:firstLine="720"/>
        <w:rPr>
          <w:ins w:id="60" w:author="Benton, Deon" w:date="2023-10-05T09:36:00Z"/>
          <w:rFonts w:ascii="Times New Roman" w:eastAsia="Times New Roman" w:hAnsi="Times New Roman" w:cs="Times New Roman"/>
          <w:sz w:val="24"/>
          <w:szCs w:val="24"/>
        </w:rPr>
      </w:pPr>
    </w:p>
    <w:p w14:paraId="710D244B" w14:textId="77777777" w:rsidR="00B51B4F" w:rsidRDefault="00000000">
      <w:pPr>
        <w:keepNext/>
        <w:spacing w:line="480" w:lineRule="auto"/>
      </w:pPr>
      <w:r>
        <w:rPr>
          <w:rFonts w:ascii="Times New Roman" w:eastAsia="Times New Roman" w:hAnsi="Times New Roman" w:cs="Times New Roman"/>
          <w:noProof/>
          <w:sz w:val="24"/>
          <w:szCs w:val="24"/>
        </w:rPr>
        <w:drawing>
          <wp:inline distT="0" distB="0" distL="0" distR="0" wp14:anchorId="14F6E7C2" wp14:editId="5F25C5B5">
            <wp:extent cx="3870290" cy="4143194"/>
            <wp:effectExtent l="0" t="0" r="0" b="0"/>
            <wp:docPr id="1" name="Picture 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3870290" cy="4143194"/>
                    </a:xfrm>
                    <a:prstGeom prst="rect">
                      <a:avLst/>
                    </a:prstGeom>
                    <a:ln/>
                  </pic:spPr>
                </pic:pic>
              </a:graphicData>
            </a:graphic>
          </wp:inline>
        </w:drawing>
      </w:r>
    </w:p>
    <w:p w14:paraId="20363D12"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1FA16BC3" w14:textId="77777777" w:rsidR="00AE50C8" w:rsidRDefault="00AE50C8" w:rsidP="00AE50C8">
      <w:pPr>
        <w:spacing w:after="0" w:line="480" w:lineRule="auto"/>
        <w:ind w:firstLine="720"/>
        <w:rPr>
          <w:moveFrom w:id="61" w:author="Benton, Deon" w:date="2023-10-05T09:36:00Z"/>
          <w:rFonts w:ascii="Times New Roman" w:eastAsia="Times New Roman" w:hAnsi="Times New Roman" w:cs="Times New Roman"/>
          <w:sz w:val="24"/>
          <w:szCs w:val="24"/>
        </w:rPr>
      </w:pPr>
      <w:moveFromRangeStart w:id="62" w:author="Benton, Deon" w:date="2023-10-05T09:36:00Z" w:name="move147390984"/>
      <w:moveFrom w:id="63" w:author="Benton, Deon" w:date="2023-10-05T09:36:00Z">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w:t>
        </w:r>
        <w:commentRangeStart w:id="64"/>
        <w:r>
          <w:rPr>
            <w:rFonts w:ascii="Times New Roman" w:eastAsia="Times New Roman" w:hAnsi="Times New Roman" w:cs="Times New Roman"/>
            <w:sz w:val="24"/>
            <w:szCs w:val="24"/>
          </w:rPr>
          <w:t xml:space="preserve">three </w:t>
        </w:r>
      </w:moveFrom>
      <w:moveFromRangeEnd w:id="62"/>
      <w:commentRangeEnd w:id="64"/>
      <w:ins w:id="65" w:author="Beaton, Rebecca M" w:date="2023-10-05T09:36:00Z">
        <w:r w:rsidR="0076047E">
          <w:rPr>
            <w:rStyle w:val="CommentReference"/>
          </w:rPr>
          <w:commentReference w:id="64"/>
        </w:r>
        <w:proofErr w:type="spellStart"/>
        <w:r w:rsidR="00000000">
          <w:rPr>
            <w:rFonts w:ascii="Times New Roman" w:eastAsia="Times New Roman" w:hAnsi="Times New Roman" w:cs="Times New Roman"/>
            <w:sz w:val="24"/>
            <w:szCs w:val="24"/>
          </w:rPr>
          <w:t>toys.</w:t>
        </w:r>
      </w:ins>
      <w:moveFromRangeStart w:id="66" w:author="Benton, Deon" w:date="2023-10-05T09:36:00Z" w:name="move147390985"/>
      <w:moveFrom w:id="67" w:author="Benton, Deon" w:date="2023-10-05T09:36:00Z">
        <w:r>
          <w:rPr>
            <w:rFonts w:ascii="Times New Roman" w:eastAsia="Times New Roman" w:hAnsi="Times New Roman" w:cs="Times New Roman"/>
            <w:sz w:val="24"/>
            <w:szCs w:val="24"/>
          </w:rPr>
          <w:t xml:space="preserve"> Let’s find the blickets. Watch what happens” appeared above the objects. All three objects (i.e., objects A, B, and C) then descended until they </w:t>
        </w:r>
        <w:r>
          <w:rPr>
            <w:rFonts w:ascii="Times New Roman" w:eastAsia="Times New Roman" w:hAnsi="Times New Roman" w:cs="Times New Roman"/>
            <w:sz w:val="24"/>
            <w:szCs w:val="24"/>
          </w:rPr>
          <w:lastRenderedPageBreak/>
          <w:t xml:space="preserve">contacted and activated the machine. At this point, the text, “Look, these </w:t>
        </w:r>
        <w:commentRangeStart w:id="68"/>
        <w:r>
          <w:rPr>
            <w:rFonts w:ascii="Times New Roman" w:eastAsia="Times New Roman" w:hAnsi="Times New Roman" w:cs="Times New Roman"/>
            <w:sz w:val="24"/>
            <w:szCs w:val="24"/>
          </w:rPr>
          <w:t xml:space="preserve">also </w:t>
        </w:r>
      </w:moveFrom>
      <w:moveFromRangeEnd w:id="66"/>
      <w:commentRangeEnd w:id="68"/>
      <w:ins w:id="69" w:author="Beaton, Rebecca M" w:date="2023-10-05T09:36:00Z">
        <w:r w:rsidR="0076047E">
          <w:rPr>
            <w:rStyle w:val="CommentReference"/>
          </w:rPr>
          <w:commentReference w:id="68"/>
        </w:r>
        <w:r w:rsidR="00000000">
          <w:rPr>
            <w:rFonts w:ascii="Times New Roman" w:eastAsia="Times New Roman" w:hAnsi="Times New Roman" w:cs="Times New Roman"/>
            <w:sz w:val="24"/>
            <w:szCs w:val="24"/>
          </w:rPr>
          <w:t>make</w:t>
        </w:r>
        <w:proofErr w:type="spellEnd"/>
        <w:r w:rsidR="00000000">
          <w:rPr>
            <w:rFonts w:ascii="Times New Roman" w:eastAsia="Times New Roman" w:hAnsi="Times New Roman" w:cs="Times New Roman"/>
            <w:sz w:val="24"/>
            <w:szCs w:val="24"/>
          </w:rPr>
          <w:t xml:space="preserve"> the machine go!”</w:t>
        </w:r>
      </w:ins>
      <w:moveFromRangeStart w:id="70" w:author="Benton, Deon" w:date="2023-10-05T09:36:00Z" w:name="move147390986"/>
      <w:moveFrom w:id="71" w:author="Benton, Deon" w:date="2023-10-05T09:36:00Z">
        <w:r>
          <w:rPr>
            <w:rFonts w:ascii="Times New Roman" w:eastAsia="Times New Roman" w:hAnsi="Times New Roman" w:cs="Times New Roman"/>
            <w:sz w:val="24"/>
            <w:szCs w:val="24"/>
          </w:rPr>
          <w:t xml:space="preserve"> appeared above the objects. The objects then returned to their starting positions.  </w:t>
        </w:r>
      </w:moveFrom>
    </w:p>
    <w:p w14:paraId="27A50274" w14:textId="77777777" w:rsidR="00AE50C8" w:rsidRDefault="00AE50C8">
      <w:pPr>
        <w:spacing w:after="0" w:line="480" w:lineRule="auto"/>
        <w:ind w:firstLine="720"/>
        <w:rPr>
          <w:rFonts w:ascii="Times New Roman" w:eastAsia="Times New Roman" w:hAnsi="Times New Roman" w:cs="Times New Roman"/>
          <w:sz w:val="24"/>
          <w:szCs w:val="24"/>
        </w:rPr>
      </w:pPr>
      <w:moveFrom w:id="72" w:author="Benton, Deon" w:date="2023-10-05T09:36:00Z">
        <w:r>
          <w:rPr>
            <w:rFonts w:ascii="Times New Roman" w:eastAsia="Times New Roman" w:hAnsi="Times New Roman" w:cs="Times New Roman"/>
            <w:sz w:val="24"/>
            <w:szCs w:val="24"/>
          </w:rPr>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moveFrom>
      <w:moveFromRangeEnd w:id="70"/>
    </w:p>
    <w:p w14:paraId="59D8DD95" w14:textId="12D8F112"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6FB98E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3C99914A" w14:textId="77777777" w:rsidR="00B51B4F" w:rsidRDefault="00B51B4F">
      <w:pPr>
        <w:spacing w:after="0" w:line="480" w:lineRule="auto"/>
        <w:ind w:firstLine="720"/>
        <w:rPr>
          <w:rFonts w:ascii="Times New Roman" w:eastAsia="Times New Roman" w:hAnsi="Times New Roman" w:cs="Times New Roman"/>
          <w:sz w:val="24"/>
          <w:szCs w:val="24"/>
        </w:rPr>
      </w:pPr>
    </w:p>
    <w:tbl>
      <w:tblPr>
        <w:tblStyle w:val="a"/>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73" w:author="Benton, Deon" w:date="2023-10-05T09:36:00Z">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3544"/>
        <w:gridCol w:w="2689"/>
        <w:gridCol w:w="2981"/>
        <w:tblGridChange w:id="74">
          <w:tblGrid>
            <w:gridCol w:w="3544"/>
            <w:gridCol w:w="2689"/>
            <w:gridCol w:w="2981"/>
          </w:tblGrid>
        </w:tblGridChange>
      </w:tblGrid>
      <w:tr w:rsidR="00B51B4F" w14:paraId="5C515684" w14:textId="77777777">
        <w:tc>
          <w:tcPr>
            <w:tcW w:w="3544" w:type="dxa"/>
            <w:tcBorders>
              <w:top w:val="single" w:sz="4" w:space="0" w:color="000000"/>
              <w:left w:val="nil"/>
              <w:bottom w:val="single" w:sz="4" w:space="0" w:color="000000"/>
              <w:right w:val="nil"/>
            </w:tcBorders>
            <w:tcPrChange w:id="75" w:author="Benton, Deon" w:date="2023-10-05T09:36:00Z">
              <w:tcPr>
                <w:tcW w:w="3544" w:type="dxa"/>
                <w:tcBorders>
                  <w:top w:val="single" w:sz="4" w:space="0" w:color="000000"/>
                  <w:left w:val="nil"/>
                  <w:bottom w:val="single" w:sz="4" w:space="0" w:color="000000"/>
                  <w:right w:val="nil"/>
                </w:tcBorders>
              </w:tcPr>
            </w:tcPrChange>
          </w:tcPr>
          <w:p w14:paraId="6A67857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Change w:id="76" w:author="Benton, Deon" w:date="2023-10-05T09:36:00Z">
              <w:tcPr>
                <w:tcW w:w="2689" w:type="dxa"/>
                <w:tcBorders>
                  <w:top w:val="single" w:sz="4" w:space="0" w:color="000000"/>
                  <w:left w:val="nil"/>
                  <w:bottom w:val="single" w:sz="4" w:space="0" w:color="000000"/>
                  <w:right w:val="nil"/>
                </w:tcBorders>
              </w:tcPr>
            </w:tcPrChange>
          </w:tcPr>
          <w:p w14:paraId="20773DC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Change w:id="77" w:author="Benton, Deon" w:date="2023-10-05T09:36:00Z">
              <w:tcPr>
                <w:tcW w:w="2981" w:type="dxa"/>
                <w:tcBorders>
                  <w:top w:val="single" w:sz="4" w:space="0" w:color="000000"/>
                  <w:left w:val="nil"/>
                  <w:bottom w:val="single" w:sz="4" w:space="0" w:color="000000"/>
                  <w:right w:val="nil"/>
                </w:tcBorders>
              </w:tcPr>
            </w:tcPrChange>
          </w:tcPr>
          <w:p w14:paraId="1989F38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0BC55981" w14:textId="77777777">
        <w:tc>
          <w:tcPr>
            <w:tcW w:w="3544" w:type="dxa"/>
            <w:tcBorders>
              <w:top w:val="single" w:sz="4" w:space="0" w:color="000000"/>
              <w:left w:val="nil"/>
              <w:bottom w:val="nil"/>
              <w:right w:val="nil"/>
            </w:tcBorders>
            <w:tcPrChange w:id="78" w:author="Benton, Deon" w:date="2023-10-05T09:36:00Z">
              <w:tcPr>
                <w:tcW w:w="3544" w:type="dxa"/>
                <w:tcBorders>
                  <w:top w:val="single" w:sz="4" w:space="0" w:color="000000"/>
                  <w:left w:val="nil"/>
                  <w:bottom w:val="nil"/>
                  <w:right w:val="nil"/>
                </w:tcBorders>
              </w:tcPr>
            </w:tcPrChange>
          </w:tcPr>
          <w:p w14:paraId="3770EE2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Backwards blocking (experimental)</w:t>
            </w:r>
          </w:p>
        </w:tc>
        <w:tc>
          <w:tcPr>
            <w:tcW w:w="2689" w:type="dxa"/>
            <w:tcBorders>
              <w:top w:val="single" w:sz="4" w:space="0" w:color="000000"/>
              <w:left w:val="nil"/>
              <w:bottom w:val="nil"/>
              <w:right w:val="nil"/>
            </w:tcBorders>
            <w:tcPrChange w:id="79" w:author="Benton, Deon" w:date="2023-10-05T09:36:00Z">
              <w:tcPr>
                <w:tcW w:w="2689" w:type="dxa"/>
                <w:tcBorders>
                  <w:top w:val="single" w:sz="4" w:space="0" w:color="000000"/>
                  <w:left w:val="nil"/>
                  <w:bottom w:val="nil"/>
                  <w:right w:val="nil"/>
                </w:tcBorders>
              </w:tcPr>
            </w:tcPrChange>
          </w:tcPr>
          <w:p w14:paraId="026E279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Change w:id="80" w:author="Benton, Deon" w:date="2023-10-05T09:36:00Z">
              <w:tcPr>
                <w:tcW w:w="2981" w:type="dxa"/>
                <w:tcBorders>
                  <w:top w:val="single" w:sz="4" w:space="0" w:color="000000"/>
                  <w:left w:val="nil"/>
                  <w:bottom w:val="nil"/>
                  <w:right w:val="nil"/>
                </w:tcBorders>
              </w:tcPr>
            </w:tcPrChange>
          </w:tcPr>
          <w:p w14:paraId="56F18D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64080D8B" w14:textId="77777777">
        <w:tc>
          <w:tcPr>
            <w:tcW w:w="3544" w:type="dxa"/>
            <w:tcBorders>
              <w:top w:val="nil"/>
              <w:left w:val="nil"/>
              <w:bottom w:val="nil"/>
              <w:right w:val="nil"/>
            </w:tcBorders>
            <w:tcPrChange w:id="81" w:author="Benton, Deon" w:date="2023-10-05T09:36:00Z">
              <w:tcPr>
                <w:tcW w:w="3544" w:type="dxa"/>
                <w:tcBorders>
                  <w:top w:val="nil"/>
                  <w:left w:val="nil"/>
                  <w:bottom w:val="nil"/>
                  <w:right w:val="nil"/>
                </w:tcBorders>
              </w:tcPr>
            </w:tcPrChange>
          </w:tcPr>
          <w:p w14:paraId="2D074E4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Change w:id="82" w:author="Benton, Deon" w:date="2023-10-05T09:36:00Z">
              <w:tcPr>
                <w:tcW w:w="2689" w:type="dxa"/>
                <w:tcBorders>
                  <w:top w:val="nil"/>
                  <w:left w:val="nil"/>
                  <w:bottom w:val="nil"/>
                  <w:right w:val="nil"/>
                </w:tcBorders>
              </w:tcPr>
            </w:tcPrChange>
          </w:tcPr>
          <w:p w14:paraId="0C52DE4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Change w:id="83" w:author="Benton, Deon" w:date="2023-10-05T09:36:00Z">
              <w:tcPr>
                <w:tcW w:w="2981" w:type="dxa"/>
                <w:tcBorders>
                  <w:top w:val="nil"/>
                  <w:left w:val="nil"/>
                  <w:bottom w:val="nil"/>
                  <w:right w:val="nil"/>
                </w:tcBorders>
              </w:tcPr>
            </w:tcPrChange>
          </w:tcPr>
          <w:p w14:paraId="6225ED28"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B51B4F" w14:paraId="7C89E8FF" w14:textId="77777777">
        <w:tc>
          <w:tcPr>
            <w:tcW w:w="3544" w:type="dxa"/>
            <w:tcBorders>
              <w:top w:val="nil"/>
              <w:left w:val="nil"/>
              <w:bottom w:val="nil"/>
              <w:right w:val="nil"/>
            </w:tcBorders>
            <w:tcPrChange w:id="84" w:author="Benton, Deon" w:date="2023-10-05T09:36:00Z">
              <w:tcPr>
                <w:tcW w:w="3544" w:type="dxa"/>
                <w:tcBorders>
                  <w:top w:val="nil"/>
                  <w:left w:val="nil"/>
                  <w:bottom w:val="nil"/>
                  <w:right w:val="nil"/>
                </w:tcBorders>
              </w:tcPr>
            </w:tcPrChange>
          </w:tcPr>
          <w:p w14:paraId="23FC6A8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Change w:id="85" w:author="Benton, Deon" w:date="2023-10-05T09:36:00Z">
              <w:tcPr>
                <w:tcW w:w="2689" w:type="dxa"/>
                <w:tcBorders>
                  <w:top w:val="nil"/>
                  <w:left w:val="nil"/>
                  <w:bottom w:val="nil"/>
                  <w:right w:val="nil"/>
                </w:tcBorders>
              </w:tcPr>
            </w:tcPrChange>
          </w:tcPr>
          <w:p w14:paraId="2590BA5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Change w:id="86" w:author="Benton, Deon" w:date="2023-10-05T09:36:00Z">
              <w:tcPr>
                <w:tcW w:w="2981" w:type="dxa"/>
                <w:tcBorders>
                  <w:top w:val="nil"/>
                  <w:left w:val="nil"/>
                  <w:bottom w:val="nil"/>
                  <w:right w:val="nil"/>
                </w:tcBorders>
              </w:tcPr>
            </w:tcPrChange>
          </w:tcPr>
          <w:p w14:paraId="3C49F6B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B51B4F" w14:paraId="1AB710F0" w14:textId="77777777">
        <w:tc>
          <w:tcPr>
            <w:tcW w:w="3544" w:type="dxa"/>
            <w:tcBorders>
              <w:top w:val="nil"/>
              <w:left w:val="nil"/>
              <w:bottom w:val="single" w:sz="4" w:space="0" w:color="000000"/>
              <w:right w:val="nil"/>
            </w:tcBorders>
            <w:tcPrChange w:id="87" w:author="Benton, Deon" w:date="2023-10-05T09:36:00Z">
              <w:tcPr>
                <w:tcW w:w="3544" w:type="dxa"/>
                <w:tcBorders>
                  <w:top w:val="nil"/>
                  <w:left w:val="nil"/>
                  <w:bottom w:val="single" w:sz="4" w:space="0" w:color="000000"/>
                  <w:right w:val="nil"/>
                </w:tcBorders>
              </w:tcPr>
            </w:tcPrChange>
          </w:tcPr>
          <w:p w14:paraId="51BC72C6"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Change w:id="88" w:author="Benton, Deon" w:date="2023-10-05T09:36:00Z">
              <w:tcPr>
                <w:tcW w:w="2689" w:type="dxa"/>
                <w:tcBorders>
                  <w:top w:val="nil"/>
                  <w:left w:val="nil"/>
                  <w:bottom w:val="single" w:sz="4" w:space="0" w:color="000000"/>
                  <w:right w:val="nil"/>
                </w:tcBorders>
              </w:tcPr>
            </w:tcPrChange>
          </w:tcPr>
          <w:p w14:paraId="458C04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Change w:id="89" w:author="Benton, Deon" w:date="2023-10-05T09:36:00Z">
              <w:tcPr>
                <w:tcW w:w="2981" w:type="dxa"/>
                <w:tcBorders>
                  <w:top w:val="nil"/>
                  <w:left w:val="nil"/>
                  <w:bottom w:val="single" w:sz="4" w:space="0" w:color="000000"/>
                  <w:right w:val="nil"/>
                </w:tcBorders>
              </w:tcPr>
            </w:tcPrChange>
          </w:tcPr>
          <w:p w14:paraId="279F0607"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7C118B38"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4816E0D9" w14:textId="77777777" w:rsidR="00B51B4F" w:rsidRDefault="0000000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0BCC843" w14:textId="77777777" w:rsidR="00B51B4F" w:rsidRDefault="00B51B4F">
      <w:pPr>
        <w:keepNext/>
        <w:spacing w:after="0" w:line="240" w:lineRule="auto"/>
        <w:rPr>
          <w:rFonts w:ascii="Times New Roman" w:eastAsia="Times New Roman" w:hAnsi="Times New Roman" w:cs="Times New Roman"/>
          <w:b/>
          <w:sz w:val="24"/>
          <w:szCs w:val="24"/>
        </w:rPr>
      </w:pPr>
    </w:p>
    <w:p w14:paraId="555B8D9A" w14:textId="5EDAD4F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shows participants’ responses to “Is this a blicket</w:t>
      </w:r>
      <w:ins w:id="90" w:author="Beaton, Rebecca M" w:date="2023-10-03T11:33:00Z">
        <w:r w:rsidR="00B00D8E">
          <w:rPr>
            <w:rFonts w:ascii="Times New Roman" w:eastAsia="Times New Roman" w:hAnsi="Times New Roman" w:cs="Times New Roman"/>
            <w:sz w:val="24"/>
            <w:szCs w:val="24"/>
          </w:rPr>
          <w:t>?</w:t>
        </w:r>
      </w:ins>
      <w:ins w:id="91" w:author="Beaton, Rebecca M" w:date="2023-10-05T09:36:00Z">
        <w:r>
          <w:rPr>
            <w:rFonts w:ascii="Times New Roman" w:eastAsia="Times New Roman" w:hAnsi="Times New Roman" w:cs="Times New Roman"/>
            <w:sz w:val="24"/>
            <w:szCs w:val="24"/>
          </w:rPr>
          <w:t>”</w:t>
        </w:r>
      </w:ins>
      <w:del w:id="92" w:author="Beaton, Rebecca M" w:date="2023-10-05T09:3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for each object. Participants’ yes/no responses were treated as a primary binary dependent measure. </w:t>
      </w:r>
      <w:r w:rsidR="008B3EC6">
        <w:rPr>
          <w:rFonts w:ascii="Times New Roman" w:eastAsia="Times New Roman" w:hAnsi="Times New Roman" w:cs="Times New Roman"/>
          <w:sz w:val="24"/>
          <w:szCs w:val="24"/>
        </w:rPr>
        <w:t xml:space="preserve">All analyses were conducted with the lme4 package in R (Bates et al., 2015). </w:t>
      </w:r>
      <w:del w:id="93" w:author="Beaton, Rebecca M" w:date="2023-10-03T11:34:00Z">
        <w:r w:rsidR="008B3EC6">
          <w:rPr>
            <w:rFonts w:ascii="Times New Roman" w:eastAsia="Times New Roman" w:hAnsi="Times New Roman" w:cs="Times New Roman"/>
            <w:sz w:val="24"/>
            <w:szCs w:val="24"/>
          </w:rPr>
          <w:delText xml:space="preserve"> </w:delText>
        </w:r>
      </w:del>
      <w:r w:rsidR="008B3EC6">
        <w:rPr>
          <w:rFonts w:ascii="Times New Roman" w:eastAsia="Times New Roman" w:hAnsi="Times New Roman" w:cs="Times New Roman"/>
          <w:sz w:val="24"/>
          <w:szCs w:val="24"/>
        </w:rPr>
        <w:t>Deidentified data for all experiments, along with all analysis code, is available on OSF (</w:t>
      </w:r>
      <w:r w:rsidR="00C11047" w:rsidRPr="00C11047">
        <w:rPr>
          <w:rFonts w:ascii="Times New Roman" w:eastAsia="Times New Roman" w:hAnsi="Times New Roman" w:cs="Times New Roman"/>
          <w:sz w:val="24"/>
          <w:szCs w:val="24"/>
        </w:rPr>
        <w:t>https://osf.io/n6mvq/?view_only=a6b8231a6b9743c7bfe896ba1eab58f3</w:t>
      </w:r>
      <w:r w:rsidR="008B3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 were entered into a five-way mixed-effects logistic regression with Age as a continuous fixed effect, Condition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ackwards </w:t>
      </w:r>
      <w:r w:rsidR="00A56A4D">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locking vs. </w:t>
      </w:r>
      <w:r w:rsidR="00A56A4D">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ndirect </w:t>
      </w:r>
      <w:r w:rsidR="00A56A4D">
        <w:rPr>
          <w:rFonts w:ascii="Times New Roman" w:eastAsia="Times New Roman" w:hAnsi="Times New Roman" w:cs="Times New Roman"/>
          <w:sz w:val="24"/>
          <w:szCs w:val="24"/>
        </w:rPr>
        <w:t>S</w:t>
      </w:r>
      <w:r>
        <w:rPr>
          <w:rFonts w:ascii="Times New Roman" w:eastAsia="Times New Roman" w:hAnsi="Times New Roman" w:cs="Times New Roman"/>
          <w:sz w:val="24"/>
          <w:szCs w:val="24"/>
        </w:rPr>
        <w:t>creening-</w:t>
      </w:r>
      <w:r w:rsidR="00A56A4D">
        <w:rPr>
          <w:rFonts w:ascii="Times New Roman" w:eastAsia="Times New Roman" w:hAnsi="Times New Roman" w:cs="Times New Roman"/>
          <w:sz w:val="24"/>
          <w:szCs w:val="24"/>
        </w:rPr>
        <w:t>O</w:t>
      </w:r>
      <w:r>
        <w:rPr>
          <w:rFonts w:ascii="Times New Roman" w:eastAsia="Times New Roman" w:hAnsi="Times New Roman" w:cs="Times New Roman"/>
          <w:sz w:val="24"/>
          <w:szCs w:val="24"/>
        </w:rPr>
        <w:t>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34542FED" w14:textId="1D773D5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w:t>
      </w:r>
      <w:r w:rsidR="0065176E">
        <w:rPr>
          <w:rFonts w:ascii="Times New Roman" w:eastAsia="Times New Roman" w:hAnsi="Times New Roman" w:cs="Times New Roman"/>
          <w:sz w:val="24"/>
          <w:szCs w:val="24"/>
        </w:rPr>
        <w:t>logistic regressions</w:t>
      </w:r>
      <w:r>
        <w:rPr>
          <w:rFonts w:ascii="Times New Roman" w:eastAsia="Times New Roman" w:hAnsi="Times New Roman" w:cs="Times New Roman"/>
          <w:sz w:val="24"/>
          <w:szCs w:val="24"/>
        </w:rPr>
        <w:t xml:space="preserve"> separately for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and </w:t>
      </w:r>
      <w:r w:rsidR="0065176E">
        <w:rPr>
          <w:rFonts w:ascii="Times New Roman" w:eastAsia="Times New Roman" w:hAnsi="Times New Roman" w:cs="Times New Roman"/>
          <w:sz w:val="24"/>
          <w:szCs w:val="24"/>
        </w:rPr>
        <w:t>Indirect Screening-Off conditions</w:t>
      </w:r>
      <w:r>
        <w:rPr>
          <w:rFonts w:ascii="Times New Roman" w:eastAsia="Times New Roman" w:hAnsi="Times New Roman" w:cs="Times New Roman"/>
          <w:sz w:val="24"/>
          <w:szCs w:val="24"/>
        </w:rPr>
        <w:t xml:space="preserve">,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w:t>
      </w:r>
      <w:r w:rsidR="0065176E">
        <w:rPr>
          <w:rFonts w:ascii="Times New Roman" w:eastAsia="Times New Roman" w:hAnsi="Times New Roman" w:cs="Times New Roman"/>
          <w:sz w:val="24"/>
          <w:szCs w:val="24"/>
        </w:rPr>
        <w:t>mixed-effects logistic regressions</w:t>
      </w:r>
      <w:r>
        <w:rPr>
          <w:rFonts w:ascii="Times New Roman" w:eastAsia="Times New Roman" w:hAnsi="Times New Roman" w:cs="Times New Roman"/>
          <w:sz w:val="24"/>
          <w:szCs w:val="24"/>
        </w:rPr>
        <w:t xml:space="preserve"> for the experimental and control trials within the </w:t>
      </w:r>
      <w:r w:rsidR="0065176E">
        <w:rPr>
          <w:rFonts w:ascii="Times New Roman" w:eastAsia="Times New Roman" w:hAnsi="Times New Roman" w:cs="Times New Roman"/>
          <w:sz w:val="24"/>
          <w:szCs w:val="24"/>
        </w:rPr>
        <w:lastRenderedPageBreak/>
        <w:t>Backwards Blocking</w:t>
      </w:r>
      <w:r>
        <w:rPr>
          <w:rFonts w:ascii="Times New Roman" w:eastAsia="Times New Roman" w:hAnsi="Times New Roman" w:cs="Times New Roman"/>
          <w:sz w:val="24"/>
          <w:szCs w:val="24"/>
        </w:rPr>
        <w:t xml:space="preserve"> condition. The Objects factor was treated as the sole within-participants fixed effect in these follow-up analyses. Participants were once again treated as a random effect to control for the within-participant variance from multiple responses. The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control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In contrast, the second one-way </w:t>
      </w:r>
      <w:r w:rsidR="0065176E">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for the experimental trials within the </w:t>
      </w:r>
      <w:r w:rsidR="0065176E">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1CBF6EEB" w14:textId="5BB2A1F1" w:rsidR="00B51B4F" w:rsidRDefault="00000000">
      <w:pPr>
        <w:spacing w:after="0" w:line="480" w:lineRule="auto"/>
        <w:ind w:firstLine="720"/>
        <w:rPr>
          <w:rFonts w:ascii="Times New Roman" w:eastAsia="Times New Roman" w:hAnsi="Times New Roman" w:cs="Times New Roman"/>
          <w:sz w:val="24"/>
          <w:szCs w:val="24"/>
        </w:rPr>
      </w:pPr>
      <w:bookmarkStart w:id="94" w:name="_3znysh7" w:colFirst="0" w:colLast="0"/>
      <w:bookmarkEnd w:id="94"/>
      <w:r>
        <w:rPr>
          <w:rFonts w:ascii="Times New Roman" w:eastAsia="Times New Roman" w:hAnsi="Times New Roman" w:cs="Times New Roman"/>
          <w:sz w:val="24"/>
          <w:szCs w:val="24"/>
        </w:rPr>
        <w:t xml:space="preserve">The two-way mixed-effects logistic regressions for the </w:t>
      </w:r>
      <w:r w:rsidR="0065176E">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To explore this interaction, we constructed a set of one-way mixed-effects regressions for the experimental and control trials within the </w:t>
      </w:r>
      <w:r w:rsidR="0053448D">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770EDC59" w14:textId="77777777"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471E8E7D" wp14:editId="7A4D342A">
            <wp:extent cx="5046812" cy="3309005"/>
            <wp:effectExtent l="0" t="0" r="0" b="0"/>
            <wp:docPr id="3" name="Picture 3" descr="A graph of a number of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number of bars&#10;&#10;Description automatically generated with medium confidence"/>
                    <pic:cNvPicPr preferRelativeResize="0"/>
                  </pic:nvPicPr>
                  <pic:blipFill>
                    <a:blip r:embed="rId12"/>
                    <a:srcRect/>
                    <a:stretch>
                      <a:fillRect/>
                    </a:stretch>
                  </pic:blipFill>
                  <pic:spPr>
                    <a:xfrm>
                      <a:off x="0" y="0"/>
                      <a:ext cx="5046812" cy="3309005"/>
                    </a:xfrm>
                    <a:prstGeom prst="rect">
                      <a:avLst/>
                    </a:prstGeom>
                    <a:ln/>
                  </pic:spPr>
                </pic:pic>
              </a:graphicData>
            </a:graphic>
          </wp:inline>
        </w:drawing>
      </w:r>
    </w:p>
    <w:p w14:paraId="10283E44" w14:textId="01E0858D"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2. </w:t>
      </w:r>
      <w:del w:id="95" w:author="Benton, Deon" w:date="2023-10-05T09:36:00Z">
        <w:r>
          <w:rPr>
            <w:rFonts w:ascii="Times New Roman" w:eastAsia="Times New Roman" w:hAnsi="Times New Roman" w:cs="Times New Roman"/>
            <w:sz w:val="20"/>
            <w:szCs w:val="20"/>
          </w:rPr>
          <w:delText>The counts of participants’</w:delText>
        </w:r>
      </w:del>
      <w:ins w:id="96" w:author="Benton, Deon" w:date="2023-10-05T09:36:00Z">
        <w:r w:rsidR="003240B7">
          <w:rPr>
            <w:rFonts w:ascii="Times New Roman" w:eastAsia="Times New Roman" w:hAnsi="Times New Roman" w:cs="Times New Roman"/>
            <w:sz w:val="20"/>
            <w:szCs w:val="20"/>
          </w:rPr>
          <w:t>Participants’</w:t>
        </w:r>
      </w:ins>
      <w:r w:rsidR="003240B7">
        <w:rPr>
          <w:rFonts w:ascii="Times New Roman" w:eastAsia="Times New Roman" w:hAnsi="Times New Roman" w:cs="Times New Roman"/>
          <w:sz w:val="20"/>
          <w:szCs w:val="20"/>
        </w:rPr>
        <w:t xml:space="preserve"> responses </w:t>
      </w:r>
      <w:ins w:id="97" w:author="Benton, Deon" w:date="2023-10-05T09:36:00Z">
        <w:r w:rsidR="003240B7">
          <w:rPr>
            <w:rFonts w:ascii="Times New Roman" w:eastAsia="Times New Roman" w:hAnsi="Times New Roman" w:cs="Times New Roman"/>
            <w:sz w:val="20"/>
            <w:szCs w:val="20"/>
          </w:rPr>
          <w:t>expressed as percentages</w:t>
        </w:r>
        <w:r>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to whether each object was a blicket across the conditions and trial types. Bars show standard error.</w:t>
      </w:r>
    </w:p>
    <w:p w14:paraId="72E97AF6" w14:textId="77777777" w:rsidR="00B51B4F" w:rsidRDefault="00B51B4F">
      <w:pPr>
        <w:keepNext/>
        <w:spacing w:after="0" w:line="240" w:lineRule="auto"/>
        <w:rPr>
          <w:rFonts w:ascii="Times New Roman" w:eastAsia="Times New Roman" w:hAnsi="Times New Roman" w:cs="Times New Roman"/>
          <w:sz w:val="24"/>
          <w:szCs w:val="24"/>
        </w:rPr>
      </w:pPr>
    </w:p>
    <w:p w14:paraId="021F1B6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88A5" w14:textId="31266BB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w:t>
      </w:r>
      <w:r w:rsidR="00C8142F">
        <w:rPr>
          <w:rFonts w:ascii="Times New Roman" w:eastAsia="Times New Roman" w:hAnsi="Times New Roman" w:cs="Times New Roman"/>
          <w:sz w:val="24"/>
          <w:szCs w:val="24"/>
        </w:rPr>
        <w:t xml:space="preserve">Backwards Blocking condition </w:t>
      </w:r>
      <w:r>
        <w:rPr>
          <w:rFonts w:ascii="Times New Roman" w:eastAsia="Times New Roman" w:hAnsi="Times New Roman" w:cs="Times New Roman"/>
          <w:sz w:val="24"/>
          <w:szCs w:val="24"/>
        </w:rPr>
        <w:t xml:space="preserve">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(1) = 17.</w:t>
      </w:r>
      <w:r w:rsidR="00D80C23">
        <w:rPr>
          <w:rFonts w:ascii="Times New Roman" w:eastAsia="Times New Roman" w:hAnsi="Times New Roman" w:cs="Times New Roman"/>
          <w:sz w:val="24"/>
          <w:szCs w:val="24"/>
        </w:rPr>
        <w:t>72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w:t>
      </w:r>
      <w:r w:rsidR="00C8142F">
        <w:rPr>
          <w:rFonts w:ascii="Times New Roman" w:eastAsia="Times New Roman" w:hAnsi="Times New Roman" w:cs="Times New Roman"/>
          <w:sz w:val="24"/>
          <w:szCs w:val="24"/>
        </w:rPr>
        <w:t>mixed-effects logistic regression</w:t>
      </w:r>
      <w:r>
        <w:rPr>
          <w:rFonts w:ascii="Times New Roman" w:eastAsia="Times New Roman" w:hAnsi="Times New Roman" w:cs="Times New Roman"/>
          <w:sz w:val="24"/>
          <w:szCs w:val="24"/>
        </w:rPr>
        <w:t xml:space="preserve"> showed that participants were less likely to consider the objects whose efficacy were not shown individually </w:t>
      </w:r>
      <w:del w:id="98" w:author="Beaton, Rebecca M" w:date="2023-10-03T14:1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 the experimental trial (i.e., objects B and C) to be blickets than the objects that were placed on the machine together </w:t>
      </w:r>
      <w:del w:id="99" w:author="Beaton, Rebecca M" w:date="2023-10-03T14:17: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7E662BA9" w14:textId="1BAC3AB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w:t>
      </w:r>
      <w:r>
        <w:rPr>
          <w:rFonts w:ascii="Times New Roman" w:eastAsia="Times New Roman" w:hAnsi="Times New Roman" w:cs="Times New Roman"/>
          <w:sz w:val="24"/>
          <w:szCs w:val="24"/>
        </w:rPr>
        <w:lastRenderedPageBreak/>
        <w:t>a follow-up</w:t>
      </w:r>
      <w:r w:rsidR="00C814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w:t>
      </w:r>
      <w:r w:rsidR="00D80C23">
        <w:rPr>
          <w:rFonts w:ascii="Times New Roman" w:eastAsia="Times New Roman" w:hAnsi="Times New Roman" w:cs="Times New Roman"/>
          <w:sz w:val="24"/>
          <w:szCs w:val="24"/>
        </w:rPr>
        <w:t>052</w:t>
      </w:r>
      <w:r>
        <w:rPr>
          <w:rFonts w:ascii="Times New Roman" w:eastAsia="Times New Roman" w:hAnsi="Times New Roman" w:cs="Times New Roman"/>
          <w:sz w:val="24"/>
          <w:szCs w:val="24"/>
        </w:rPr>
        <w:t xml:space="preserve">. </w:t>
      </w:r>
    </w:p>
    <w:p w14:paraId="30A5DDC5" w14:textId="77777777" w:rsidR="00B51B4F" w:rsidRDefault="00B51B4F">
      <w:pPr>
        <w:spacing w:after="0" w:line="480" w:lineRule="auto"/>
        <w:ind w:firstLine="720"/>
        <w:rPr>
          <w:rFonts w:ascii="Times New Roman" w:eastAsia="Times New Roman" w:hAnsi="Times New Roman" w:cs="Times New Roman"/>
          <w:sz w:val="24"/>
          <w:szCs w:val="24"/>
        </w:rPr>
      </w:pPr>
    </w:p>
    <w:p w14:paraId="66398D48"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48EDDE45"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6874D21C" w14:textId="6A66A58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w:t>
      </w:r>
      <w:r w:rsidR="00C8142F">
        <w:rPr>
          <w:rFonts w:ascii="Times New Roman" w:eastAsia="Times New Roman" w:hAnsi="Times New Roman" w:cs="Times New Roman"/>
          <w:sz w:val="24"/>
          <w:szCs w:val="24"/>
        </w:rPr>
        <w:t>possible cognitive mechanisms that might underlie these data,</w:t>
      </w:r>
      <w:r>
        <w:rPr>
          <w:rFonts w:ascii="Times New Roman" w:eastAsia="Times New Roman" w:hAnsi="Times New Roman" w:cs="Times New Roman"/>
          <w:sz w:val="24"/>
          <w:szCs w:val="24"/>
        </w:rPr>
        <w:t xml:space="preserve"> we wanted to consider a second, related</w:t>
      </w:r>
      <w:r w:rsidR="00D80C23">
        <w:rPr>
          <w:rFonts w:ascii="Times New Roman" w:eastAsia="Times New Roman" w:hAnsi="Times New Roman" w:cs="Times New Roman"/>
          <w:sz w:val="24"/>
          <w:szCs w:val="24"/>
        </w:rPr>
        <w:t xml:space="preserve"> type of</w:t>
      </w:r>
      <w:r>
        <w:rPr>
          <w:rFonts w:ascii="Times New Roman" w:eastAsia="Times New Roman" w:hAnsi="Times New Roman" w:cs="Times New Roman"/>
          <w:sz w:val="24"/>
          <w:szCs w:val="24"/>
        </w:rPr>
        <w:t xml:space="preserve"> retrospective inference. In Experiment 1, following the ABC+ event participants were either shown an A+ event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or an A- event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Experiment 2 was similar to Experiment 1 except for what children observed following the ABC+ events (e.g., McCormack et al., 2009). In the experimental trial in the </w:t>
      </w:r>
      <w:r w:rsidR="00C8142F">
        <w:rPr>
          <w:rFonts w:ascii="Times New Roman" w:eastAsia="Times New Roman" w:hAnsi="Times New Roman" w:cs="Times New Roman"/>
          <w:sz w:val="24"/>
          <w:szCs w:val="24"/>
        </w:rPr>
        <w:t>Backwards Blocking</w:t>
      </w:r>
      <w:r>
        <w:rPr>
          <w:rFonts w:ascii="Times New Roman" w:eastAsia="Times New Roman" w:hAnsi="Times New Roman" w:cs="Times New Roman"/>
          <w:sz w:val="24"/>
          <w:szCs w:val="24"/>
        </w:rPr>
        <w:t xml:space="preserve"> condition, they observed an AB+ event during the second learning phase; in the control trial in the same condition, children observed a DE+ event during the second learning phase. Children in the </w:t>
      </w:r>
      <w:r w:rsidR="00C8142F">
        <w:rPr>
          <w:rFonts w:ascii="Times New Roman" w:eastAsia="Times New Roman" w:hAnsi="Times New Roman" w:cs="Times New Roman"/>
          <w:sz w:val="24"/>
          <w:szCs w:val="24"/>
        </w:rPr>
        <w:t>Indirect Screening-Off</w:t>
      </w:r>
      <w:r>
        <w:rPr>
          <w:rFonts w:ascii="Times New Roman" w:eastAsia="Times New Roman" w:hAnsi="Times New Roman" w:cs="Times New Roman"/>
          <w:sz w:val="24"/>
          <w:szCs w:val="24"/>
        </w:rPr>
        <w:t xml:space="preserve"> condition were shown the same series of events except that the machine did not activate. If children’s ability to engage in various forms of retrospective reevaluation is related to their </w:t>
      </w:r>
      <w:r>
        <w:rPr>
          <w:rFonts w:ascii="Times New Roman" w:eastAsia="Times New Roman" w:hAnsi="Times New Roman" w:cs="Times New Roman"/>
          <w:sz w:val="24"/>
          <w:szCs w:val="24"/>
        </w:rPr>
        <w:lastRenderedPageBreak/>
        <w:t xml:space="preserve">information processing, in Experiment 2 children should be less likely to engage in retrospective reevaluation than </w:t>
      </w:r>
      <w:r w:rsidR="00BB542D">
        <w:rPr>
          <w:rFonts w:ascii="Times New Roman" w:eastAsia="Times New Roman" w:hAnsi="Times New Roman" w:cs="Times New Roman"/>
          <w:sz w:val="24"/>
          <w:szCs w:val="24"/>
        </w:rPr>
        <w:t>those</w:t>
      </w:r>
      <w:r>
        <w:rPr>
          <w:rFonts w:ascii="Times New Roman" w:eastAsia="Times New Roman" w:hAnsi="Times New Roman" w:cs="Times New Roman"/>
          <w:sz w:val="24"/>
          <w:szCs w:val="24"/>
        </w:rPr>
        <w:t xml:space="preserve"> </w:t>
      </w:r>
      <w:ins w:id="100" w:author="Beaton, Rebecca M" w:date="2023-10-03T14:20:00Z">
        <w:r w:rsidR="008F2C74">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Experiment 1. </w:t>
      </w:r>
    </w:p>
    <w:p w14:paraId="64AD5C3A"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69B81807" w14:textId="1E7A91A1"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w:t>
      </w:r>
      <w:r w:rsidR="00D80C23">
        <w:rPr>
          <w:rFonts w:ascii="Times New Roman" w:eastAsia="Times New Roman" w:hAnsi="Times New Roman" w:cs="Times New Roman"/>
          <w:sz w:val="24"/>
          <w:szCs w:val="24"/>
        </w:rPr>
        <w:t>analogous to</w:t>
      </w:r>
      <w:r>
        <w:rPr>
          <w:rFonts w:ascii="Times New Roman" w:eastAsia="Times New Roman" w:hAnsi="Times New Roman" w:cs="Times New Roman"/>
          <w:sz w:val="24"/>
          <w:szCs w:val="24"/>
        </w:rPr>
        <w:t xml:space="preserve"> Experiment 1 except for the number of objects that were placed on the machine during the second part of the experimental</w:t>
      </w:r>
      <w:r w:rsidR="00BB542D">
        <w:rPr>
          <w:rFonts w:ascii="Times New Roman" w:eastAsia="Times New Roman" w:hAnsi="Times New Roman" w:cs="Times New Roman"/>
          <w:sz w:val="24"/>
          <w:szCs w:val="24"/>
        </w:rPr>
        <w:t xml:space="preserve"> and control</w:t>
      </w:r>
      <w:r>
        <w:rPr>
          <w:rFonts w:ascii="Times New Roman" w:eastAsia="Times New Roman" w:hAnsi="Times New Roman" w:cs="Times New Roman"/>
          <w:sz w:val="24"/>
          <w:szCs w:val="24"/>
        </w:rPr>
        <w:t xml:space="preserve"> trials. In the experimental trial, children were shown that three objects activated the machine together, and then</w:t>
      </w:r>
      <w:r w:rsidR="009E278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two of those three objects either did </w:t>
      </w:r>
      <w:r w:rsidR="009E278A">
        <w:rPr>
          <w:rFonts w:ascii="Times New Roman" w:eastAsia="Times New Roman" w:hAnsi="Times New Roman" w:cs="Times New Roman"/>
          <w:sz w:val="24"/>
          <w:szCs w:val="24"/>
        </w:rPr>
        <w:t>or did not activate the machine when they were placed on it together.</w:t>
      </w:r>
      <w:r>
        <w:rPr>
          <w:rFonts w:ascii="Times New Roman" w:eastAsia="Times New Roman" w:hAnsi="Times New Roman" w:cs="Times New Roman"/>
          <w:sz w:val="24"/>
          <w:szCs w:val="24"/>
        </w:rPr>
        <w:t xml:space="preserve"> These data were compared with a control trial in which three different objects activated the machine, and then two additional novel objects either did or did not activate the machine in tandem. </w:t>
      </w:r>
    </w:p>
    <w:p w14:paraId="567EA127"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52F9427D" w14:textId="11569983"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w:t>
      </w:r>
      <w:r w:rsidR="00D80C23">
        <w:rPr>
          <w:rFonts w:ascii="Times New Roman" w:eastAsia="Times New Roman" w:hAnsi="Times New Roman" w:cs="Times New Roman"/>
          <w:sz w:val="24"/>
          <w:szCs w:val="24"/>
        </w:rPr>
        <w:t>, but no other specific demographic data were collected (see Experiment 1 for overall demographic data from the laboratory)</w:t>
      </w:r>
      <w:r>
        <w:rPr>
          <w:rFonts w:ascii="Times New Roman" w:eastAsia="Times New Roman" w:hAnsi="Times New Roman" w:cs="Times New Roman"/>
          <w:sz w:val="24"/>
          <w:szCs w:val="24"/>
        </w:rPr>
        <w:t>.</w:t>
      </w:r>
    </w:p>
    <w:p w14:paraId="3F788FC6" w14:textId="23464C32"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 xml:space="preserve">The materials and procedure for Experiment 2 were identical to that for Experiment 1 with the following exceptions: During the </w:t>
      </w:r>
      <w:r w:rsidR="006062B9">
        <w:rPr>
          <w:rFonts w:ascii="Times New Roman" w:eastAsia="Times New Roman" w:hAnsi="Times New Roman" w:cs="Times New Roman"/>
          <w:sz w:val="24"/>
          <w:szCs w:val="24"/>
        </w:rPr>
        <w:t>experimental trials in the Backwards Blocking condition</w:t>
      </w:r>
      <w:r>
        <w:rPr>
          <w:rFonts w:ascii="Times New Roman" w:eastAsia="Times New Roman" w:hAnsi="Times New Roman" w:cs="Times New Roman"/>
          <w:sz w:val="24"/>
          <w:szCs w:val="24"/>
        </w:rPr>
        <w:t xml:space="preserve"> following an event in which objects A, B, and C together activated the machine, two objects</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and B</w:t>
      </w:r>
      <w:r w:rsidR="006062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descended onto and subsequently caused the machine to activate. Likewise, during the </w:t>
      </w:r>
      <w:r w:rsidR="006062B9">
        <w:rPr>
          <w:rFonts w:ascii="Times New Roman" w:eastAsia="Times New Roman" w:hAnsi="Times New Roman" w:cs="Times New Roman"/>
          <w:sz w:val="24"/>
          <w:szCs w:val="24"/>
        </w:rPr>
        <w:t>control trials in the same condition</w:t>
      </w:r>
      <w:r>
        <w:rPr>
          <w:rFonts w:ascii="Times New Roman" w:eastAsia="Times New Roman" w:hAnsi="Times New Roman" w:cs="Times New Roman"/>
          <w:sz w:val="24"/>
          <w:szCs w:val="24"/>
        </w:rPr>
        <w:t xml:space="preserve"> which consisted of 5 objects (i.e., objects A-E), objects D and E descended onto and subsequently caused the </w:t>
      </w:r>
      <w:r>
        <w:rPr>
          <w:rFonts w:ascii="Times New Roman" w:eastAsia="Times New Roman" w:hAnsi="Times New Roman" w:cs="Times New Roman"/>
          <w:sz w:val="24"/>
          <w:szCs w:val="24"/>
        </w:rPr>
        <w:lastRenderedPageBreak/>
        <w:t>machine to activate. Objects D and E did not descend onto the machine during the initial event in which A, B, and C activated the machine and in this way were unrelated to objects A, B, and C. The</w:t>
      </w:r>
      <w:r w:rsidR="005468F4">
        <w:rPr>
          <w:rFonts w:ascii="Times New Roman" w:eastAsia="Times New Roman" w:hAnsi="Times New Roman" w:cs="Times New Roman"/>
          <w:sz w:val="24"/>
          <w:szCs w:val="24"/>
        </w:rPr>
        <w:t xml:space="preserve"> experimental and control trials in the Indirect Screening-Off condition</w:t>
      </w:r>
      <w:r>
        <w:rPr>
          <w:rFonts w:ascii="Times New Roman" w:eastAsia="Times New Roman" w:hAnsi="Times New Roman" w:cs="Times New Roman"/>
          <w:sz w:val="24"/>
          <w:szCs w:val="24"/>
        </w:rPr>
        <w:t xml:space="preserve">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tbl>
      <w:tblPr>
        <w:tblStyle w:val="a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01" w:author="Benton, Deon" w:date="2023-10-05T09:36:00Z">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3828"/>
        <w:gridCol w:w="2689"/>
        <w:gridCol w:w="3265"/>
        <w:tblGridChange w:id="102">
          <w:tblGrid>
            <w:gridCol w:w="3828"/>
            <w:gridCol w:w="2689"/>
            <w:gridCol w:w="3265"/>
          </w:tblGrid>
        </w:tblGridChange>
      </w:tblGrid>
      <w:tr w:rsidR="00B51B4F" w14:paraId="29C9E588" w14:textId="77777777">
        <w:tc>
          <w:tcPr>
            <w:tcW w:w="3828" w:type="dxa"/>
            <w:tcBorders>
              <w:top w:val="single" w:sz="4" w:space="0" w:color="000000"/>
              <w:left w:val="nil"/>
              <w:bottom w:val="single" w:sz="4" w:space="0" w:color="000000"/>
              <w:right w:val="nil"/>
            </w:tcBorders>
            <w:tcPrChange w:id="103" w:author="Benton, Deon" w:date="2023-10-05T09:36:00Z">
              <w:tcPr>
                <w:tcW w:w="3828" w:type="dxa"/>
                <w:tcBorders>
                  <w:top w:val="single" w:sz="4" w:space="0" w:color="000000"/>
                  <w:left w:val="nil"/>
                  <w:bottom w:val="single" w:sz="4" w:space="0" w:color="000000"/>
                  <w:right w:val="nil"/>
                </w:tcBorders>
              </w:tcPr>
            </w:tcPrChange>
          </w:tcPr>
          <w:p w14:paraId="0F307B05"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Change w:id="104" w:author="Benton, Deon" w:date="2023-10-05T09:36:00Z">
              <w:tcPr>
                <w:tcW w:w="2689" w:type="dxa"/>
                <w:tcBorders>
                  <w:top w:val="single" w:sz="4" w:space="0" w:color="000000"/>
                  <w:left w:val="nil"/>
                  <w:bottom w:val="single" w:sz="4" w:space="0" w:color="000000"/>
                  <w:right w:val="nil"/>
                </w:tcBorders>
              </w:tcPr>
            </w:tcPrChange>
          </w:tcPr>
          <w:p w14:paraId="51EC2B5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Change w:id="105" w:author="Benton, Deon" w:date="2023-10-05T09:36:00Z">
              <w:tcPr>
                <w:tcW w:w="3265" w:type="dxa"/>
                <w:tcBorders>
                  <w:top w:val="single" w:sz="4" w:space="0" w:color="000000"/>
                  <w:left w:val="nil"/>
                  <w:bottom w:val="single" w:sz="4" w:space="0" w:color="000000"/>
                  <w:right w:val="nil"/>
                </w:tcBorders>
              </w:tcPr>
            </w:tcPrChange>
          </w:tcPr>
          <w:p w14:paraId="6C483944"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B51B4F" w14:paraId="501DC4AA" w14:textId="77777777">
        <w:tc>
          <w:tcPr>
            <w:tcW w:w="3828" w:type="dxa"/>
            <w:tcBorders>
              <w:top w:val="single" w:sz="4" w:space="0" w:color="000000"/>
              <w:left w:val="nil"/>
              <w:bottom w:val="nil"/>
              <w:right w:val="nil"/>
            </w:tcBorders>
            <w:tcPrChange w:id="106" w:author="Benton, Deon" w:date="2023-10-05T09:36:00Z">
              <w:tcPr>
                <w:tcW w:w="3828" w:type="dxa"/>
                <w:tcBorders>
                  <w:top w:val="single" w:sz="4" w:space="0" w:color="000000"/>
                  <w:left w:val="nil"/>
                  <w:bottom w:val="nil"/>
                  <w:right w:val="nil"/>
                </w:tcBorders>
              </w:tcPr>
            </w:tcPrChange>
          </w:tcPr>
          <w:p w14:paraId="417767C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Change w:id="107" w:author="Benton, Deon" w:date="2023-10-05T09:36:00Z">
              <w:tcPr>
                <w:tcW w:w="2689" w:type="dxa"/>
                <w:tcBorders>
                  <w:top w:val="single" w:sz="4" w:space="0" w:color="000000"/>
                  <w:left w:val="nil"/>
                  <w:bottom w:val="nil"/>
                  <w:right w:val="nil"/>
                </w:tcBorders>
              </w:tcPr>
            </w:tcPrChange>
          </w:tcPr>
          <w:p w14:paraId="1CD4065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Change w:id="108" w:author="Benton, Deon" w:date="2023-10-05T09:36:00Z">
              <w:tcPr>
                <w:tcW w:w="3265" w:type="dxa"/>
                <w:tcBorders>
                  <w:top w:val="single" w:sz="4" w:space="0" w:color="000000"/>
                  <w:left w:val="nil"/>
                  <w:bottom w:val="nil"/>
                  <w:right w:val="nil"/>
                </w:tcBorders>
              </w:tcPr>
            </w:tcPrChange>
          </w:tcPr>
          <w:p w14:paraId="0D033BE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31F6F830" w14:textId="77777777">
        <w:tc>
          <w:tcPr>
            <w:tcW w:w="3828" w:type="dxa"/>
            <w:tcBorders>
              <w:top w:val="nil"/>
              <w:left w:val="nil"/>
              <w:bottom w:val="nil"/>
              <w:right w:val="nil"/>
            </w:tcBorders>
            <w:tcPrChange w:id="109" w:author="Benton, Deon" w:date="2023-10-05T09:36:00Z">
              <w:tcPr>
                <w:tcW w:w="3828" w:type="dxa"/>
                <w:tcBorders>
                  <w:top w:val="nil"/>
                  <w:left w:val="nil"/>
                  <w:bottom w:val="nil"/>
                  <w:right w:val="nil"/>
                </w:tcBorders>
              </w:tcPr>
            </w:tcPrChange>
          </w:tcPr>
          <w:p w14:paraId="210E8CFE"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Change w:id="110" w:author="Benton, Deon" w:date="2023-10-05T09:36:00Z">
              <w:tcPr>
                <w:tcW w:w="2689" w:type="dxa"/>
                <w:tcBorders>
                  <w:top w:val="nil"/>
                  <w:left w:val="nil"/>
                  <w:bottom w:val="nil"/>
                  <w:right w:val="nil"/>
                </w:tcBorders>
              </w:tcPr>
            </w:tcPrChange>
          </w:tcPr>
          <w:p w14:paraId="4643C0F1"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Change w:id="111" w:author="Benton, Deon" w:date="2023-10-05T09:36:00Z">
              <w:tcPr>
                <w:tcW w:w="3265" w:type="dxa"/>
                <w:tcBorders>
                  <w:top w:val="nil"/>
                  <w:left w:val="nil"/>
                  <w:bottom w:val="nil"/>
                  <w:right w:val="nil"/>
                </w:tcBorders>
              </w:tcPr>
            </w:tcPrChange>
          </w:tcPr>
          <w:p w14:paraId="304DC122"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B51B4F" w14:paraId="75E2266B" w14:textId="77777777">
        <w:tc>
          <w:tcPr>
            <w:tcW w:w="3828" w:type="dxa"/>
            <w:tcBorders>
              <w:top w:val="nil"/>
              <w:left w:val="nil"/>
              <w:bottom w:val="nil"/>
              <w:right w:val="nil"/>
            </w:tcBorders>
            <w:tcPrChange w:id="112" w:author="Benton, Deon" w:date="2023-10-05T09:36:00Z">
              <w:tcPr>
                <w:tcW w:w="3828" w:type="dxa"/>
                <w:tcBorders>
                  <w:top w:val="nil"/>
                  <w:left w:val="nil"/>
                  <w:bottom w:val="nil"/>
                  <w:right w:val="nil"/>
                </w:tcBorders>
              </w:tcPr>
            </w:tcPrChange>
          </w:tcPr>
          <w:p w14:paraId="6A9C242C"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Change w:id="113" w:author="Benton, Deon" w:date="2023-10-05T09:36:00Z">
              <w:tcPr>
                <w:tcW w:w="2689" w:type="dxa"/>
                <w:tcBorders>
                  <w:top w:val="nil"/>
                  <w:left w:val="nil"/>
                  <w:bottom w:val="nil"/>
                  <w:right w:val="nil"/>
                </w:tcBorders>
              </w:tcPr>
            </w:tcPrChange>
          </w:tcPr>
          <w:p w14:paraId="0324AAEB"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Change w:id="114" w:author="Benton, Deon" w:date="2023-10-05T09:36:00Z">
              <w:tcPr>
                <w:tcW w:w="3265" w:type="dxa"/>
                <w:tcBorders>
                  <w:top w:val="nil"/>
                  <w:left w:val="nil"/>
                  <w:bottom w:val="nil"/>
                  <w:right w:val="nil"/>
                </w:tcBorders>
              </w:tcPr>
            </w:tcPrChange>
          </w:tcPr>
          <w:p w14:paraId="30BDA14F"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B51B4F" w14:paraId="1FF1F836" w14:textId="77777777">
        <w:tc>
          <w:tcPr>
            <w:tcW w:w="3828" w:type="dxa"/>
            <w:tcBorders>
              <w:top w:val="nil"/>
              <w:left w:val="nil"/>
              <w:bottom w:val="single" w:sz="4" w:space="0" w:color="000000"/>
              <w:right w:val="nil"/>
            </w:tcBorders>
            <w:tcPrChange w:id="115" w:author="Benton, Deon" w:date="2023-10-05T09:36:00Z">
              <w:tcPr>
                <w:tcW w:w="3828" w:type="dxa"/>
                <w:tcBorders>
                  <w:top w:val="nil"/>
                  <w:left w:val="nil"/>
                  <w:bottom w:val="single" w:sz="4" w:space="0" w:color="000000"/>
                  <w:right w:val="nil"/>
                </w:tcBorders>
              </w:tcPr>
            </w:tcPrChange>
          </w:tcPr>
          <w:p w14:paraId="7FE8DC17"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Change w:id="116" w:author="Benton, Deon" w:date="2023-10-05T09:36:00Z">
              <w:tcPr>
                <w:tcW w:w="2689" w:type="dxa"/>
                <w:tcBorders>
                  <w:top w:val="nil"/>
                  <w:left w:val="nil"/>
                  <w:bottom w:val="single" w:sz="4" w:space="0" w:color="000000"/>
                  <w:right w:val="nil"/>
                </w:tcBorders>
              </w:tcPr>
            </w:tcPrChange>
          </w:tcPr>
          <w:p w14:paraId="23505D10" w14:textId="77777777" w:rsidR="00B51B4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Change w:id="117" w:author="Benton, Deon" w:date="2023-10-05T09:36:00Z">
              <w:tcPr>
                <w:tcW w:w="3265" w:type="dxa"/>
                <w:tcBorders>
                  <w:top w:val="nil"/>
                  <w:left w:val="nil"/>
                  <w:bottom w:val="single" w:sz="4" w:space="0" w:color="000000"/>
                  <w:right w:val="nil"/>
                </w:tcBorders>
              </w:tcPr>
            </w:tcPrChange>
          </w:tcPr>
          <w:p w14:paraId="5D0EE848" w14:textId="77777777" w:rsidR="00B51B4F" w:rsidRDefault="00000000">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20CBF23B" w14:textId="77777777"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4B188744" w14:textId="77777777" w:rsidR="00B51B4F" w:rsidRDefault="00B51B4F">
      <w:pPr>
        <w:spacing w:after="0" w:line="480" w:lineRule="auto"/>
        <w:rPr>
          <w:rFonts w:ascii="Times New Roman" w:eastAsia="Times New Roman" w:hAnsi="Times New Roman" w:cs="Times New Roman"/>
          <w:sz w:val="24"/>
          <w:szCs w:val="24"/>
        </w:rPr>
      </w:pPr>
    </w:p>
    <w:p w14:paraId="070A20A3"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A92B408" w14:textId="58A3628F"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w:t>
      </w:r>
      <w:ins w:id="118" w:author="Beaton, Rebecca M" w:date="2023-10-03T14:37:00Z">
        <w:r w:rsidR="00741316">
          <w:rPr>
            <w:rFonts w:ascii="Times New Roman" w:eastAsia="Times New Roman" w:hAnsi="Times New Roman" w:cs="Times New Roman"/>
            <w:sz w:val="24"/>
            <w:szCs w:val="24"/>
          </w:rPr>
          <w:t>?</w:t>
        </w:r>
      </w:ins>
      <w:ins w:id="119" w:author="Beaton, Rebecca M" w:date="2023-10-05T09:36:00Z">
        <w:r>
          <w:rPr>
            <w:rFonts w:ascii="Times New Roman" w:eastAsia="Times New Roman" w:hAnsi="Times New Roman" w:cs="Times New Roman"/>
            <w:sz w:val="24"/>
            <w:szCs w:val="24"/>
          </w:rPr>
          <w:t>”</w:t>
        </w:r>
      </w:ins>
      <w:del w:id="120" w:author="Beaton, Rebecca M" w:date="2023-10-05T09:3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for each object. Data were entered into a five-way mixed-effects logistic regression model with Age as a continuous fixed effect, Condition (Backwards </w:t>
      </w:r>
      <w:r w:rsidR="005468F4">
        <w:rPr>
          <w:rFonts w:ascii="Times New Roman" w:eastAsia="Times New Roman" w:hAnsi="Times New Roman" w:cs="Times New Roman"/>
          <w:sz w:val="24"/>
          <w:szCs w:val="24"/>
        </w:rPr>
        <w:t>Blocking vs. Indirect Screening-Off</w:t>
      </w:r>
      <w:r>
        <w:rPr>
          <w:rFonts w:ascii="Times New Roman" w:eastAsia="Times New Roman" w:hAnsi="Times New Roman" w:cs="Times New Roman"/>
          <w:sz w:val="24"/>
          <w:szCs w:val="24"/>
        </w:rPr>
        <w:t>)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w:t>
      </w:r>
      <w:r w:rsidR="004815AC">
        <w:rPr>
          <w:rFonts w:ascii="Times New Roman" w:eastAsia="Times New Roman" w:hAnsi="Times New Roman" w:cs="Times New Roman"/>
          <w:sz w:val="24"/>
          <w:szCs w:val="24"/>
        </w:rPr>
        <w:t xml:space="preserve"> Backwards Blocking and Indirect Screening-Off,</w:t>
      </w:r>
      <w:r>
        <w:rPr>
          <w:rFonts w:ascii="Times New Roman" w:eastAsia="Times New Roman" w:hAnsi="Times New Roman" w:cs="Times New Roman"/>
          <w:sz w:val="24"/>
          <w:szCs w:val="24"/>
        </w:rPr>
        <w:t xml:space="preserve"> participants were less likely to treat the objects in the experimental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blickets than objects in the control trial</w:t>
      </w:r>
      <w:r w:rsidR="005C0D5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59114DD4" w14:textId="77777777" w:rsidR="00B51B4F" w:rsidRDefault="00B51B4F">
      <w:pPr>
        <w:spacing w:after="0" w:line="480" w:lineRule="auto"/>
        <w:ind w:firstLine="720"/>
        <w:rPr>
          <w:rFonts w:ascii="Times New Roman" w:eastAsia="Times New Roman" w:hAnsi="Times New Roman" w:cs="Times New Roman"/>
          <w:sz w:val="24"/>
          <w:szCs w:val="24"/>
        </w:rPr>
      </w:pPr>
    </w:p>
    <w:p w14:paraId="07E39D54" w14:textId="10F09739" w:rsidR="00B51B4F" w:rsidRDefault="00000000">
      <w:pPr>
        <w:keepNext/>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7ED71887" wp14:editId="1CD4FB31">
            <wp:extent cx="5487918" cy="4016265"/>
            <wp:effectExtent l="0" t="0" r="0" b="0"/>
            <wp:docPr id="2" name="Picture 2" descr="A graph of a number of black and white ba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graph of a number of black and white bars&#10;&#10;Description automatically generated"/>
                    <pic:cNvPicPr preferRelativeResize="0"/>
                  </pic:nvPicPr>
                  <pic:blipFill>
                    <a:blip r:embed="rId13"/>
                    <a:srcRect/>
                    <a:stretch>
                      <a:fillRect/>
                    </a:stretch>
                  </pic:blipFill>
                  <pic:spPr>
                    <a:xfrm>
                      <a:off x="0" y="0"/>
                      <a:ext cx="5487918" cy="4016265"/>
                    </a:xfrm>
                    <a:prstGeom prst="rect">
                      <a:avLst/>
                    </a:prstGeom>
                    <a:ln/>
                  </pic:spPr>
                </pic:pic>
              </a:graphicData>
            </a:graphic>
          </wp:inline>
        </w:drawing>
      </w:r>
      <w:r>
        <w:rPr>
          <w:rFonts w:ascii="Times New Roman" w:eastAsia="Times New Roman" w:hAnsi="Times New Roman" w:cs="Times New Roman"/>
          <w:sz w:val="20"/>
          <w:szCs w:val="20"/>
        </w:rPr>
        <w:br/>
        <w:t xml:space="preserve">Figure 3. </w:t>
      </w:r>
      <w:del w:id="121" w:author="Benton, Deon" w:date="2023-10-05T09:36:00Z">
        <w:r>
          <w:rPr>
            <w:rFonts w:ascii="Times New Roman" w:eastAsia="Times New Roman" w:hAnsi="Times New Roman" w:cs="Times New Roman"/>
            <w:sz w:val="20"/>
            <w:szCs w:val="20"/>
          </w:rPr>
          <w:delText>The counts of participants’</w:delText>
        </w:r>
      </w:del>
      <w:ins w:id="122" w:author="Benton, Deon" w:date="2023-10-05T09:36:00Z">
        <w:r w:rsidR="003240B7">
          <w:rPr>
            <w:rFonts w:ascii="Times New Roman" w:eastAsia="Times New Roman" w:hAnsi="Times New Roman" w:cs="Times New Roman"/>
            <w:sz w:val="20"/>
            <w:szCs w:val="20"/>
          </w:rPr>
          <w:t>P</w:t>
        </w:r>
        <w:r>
          <w:rPr>
            <w:rFonts w:ascii="Times New Roman" w:eastAsia="Times New Roman" w:hAnsi="Times New Roman" w:cs="Times New Roman"/>
            <w:sz w:val="20"/>
            <w:szCs w:val="20"/>
          </w:rPr>
          <w:t>articipants’</w:t>
        </w:r>
      </w:ins>
      <w:r>
        <w:rPr>
          <w:rFonts w:ascii="Times New Roman" w:eastAsia="Times New Roman" w:hAnsi="Times New Roman" w:cs="Times New Roman"/>
          <w:sz w:val="20"/>
          <w:szCs w:val="20"/>
        </w:rPr>
        <w:t xml:space="preserve"> responses</w:t>
      </w:r>
      <w:r w:rsidR="003240B7">
        <w:rPr>
          <w:rFonts w:ascii="Times New Roman" w:eastAsia="Times New Roman" w:hAnsi="Times New Roman" w:cs="Times New Roman"/>
          <w:sz w:val="20"/>
          <w:szCs w:val="20"/>
        </w:rPr>
        <w:t xml:space="preserve"> </w:t>
      </w:r>
      <w:ins w:id="123" w:author="Benton, Deon" w:date="2023-10-05T09:36:00Z">
        <w:r w:rsidR="003240B7">
          <w:rPr>
            <w:rFonts w:ascii="Times New Roman" w:eastAsia="Times New Roman" w:hAnsi="Times New Roman" w:cs="Times New Roman"/>
            <w:sz w:val="20"/>
            <w:szCs w:val="20"/>
          </w:rPr>
          <w:t>expressed as percentages</w:t>
        </w:r>
        <w:r>
          <w:rPr>
            <w:rFonts w:ascii="Times New Roman" w:eastAsia="Times New Roman" w:hAnsi="Times New Roman" w:cs="Times New Roman"/>
            <w:sz w:val="20"/>
            <w:szCs w:val="20"/>
          </w:rPr>
          <w:t xml:space="preserve"> </w:t>
        </w:r>
      </w:ins>
      <w:r>
        <w:rPr>
          <w:rFonts w:ascii="Times New Roman" w:eastAsia="Times New Roman" w:hAnsi="Times New Roman" w:cs="Times New Roman"/>
          <w:sz w:val="20"/>
          <w:szCs w:val="20"/>
        </w:rPr>
        <w:t>to whether each object was a blicket across the conditions and trial types. Bars show standard error.</w:t>
      </w:r>
    </w:p>
    <w:p w14:paraId="421754CA" w14:textId="77777777" w:rsidR="00B51B4F" w:rsidRDefault="00B51B4F">
      <w:pPr>
        <w:keepNext/>
        <w:spacing w:after="0" w:line="240" w:lineRule="auto"/>
        <w:rPr>
          <w:rFonts w:ascii="Times New Roman" w:eastAsia="Times New Roman" w:hAnsi="Times New Roman" w:cs="Times New Roman"/>
          <w:sz w:val="20"/>
          <w:szCs w:val="20"/>
        </w:rPr>
      </w:pPr>
    </w:p>
    <w:p w14:paraId="141CA8D8" w14:textId="3A020053"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w:t>
      </w:r>
      <w:r w:rsidR="005C0D5A">
        <w:rPr>
          <w:rFonts w:ascii="Times New Roman" w:eastAsia="Times New Roman" w:hAnsi="Times New Roman" w:cs="Times New Roman"/>
          <w:sz w:val="24"/>
          <w:szCs w:val="24"/>
        </w:rPr>
        <w:t>any form of retrospective reevaluation</w:t>
      </w:r>
      <w:r>
        <w:rPr>
          <w:rFonts w:ascii="Times New Roman" w:eastAsia="Times New Roman" w:hAnsi="Times New Roman" w:cs="Times New Roman"/>
          <w:sz w:val="24"/>
          <w:szCs w:val="24"/>
        </w:rPr>
        <w:t xml:space="preserve">. This finding is likely the result of the increased demand on children’s information processing abilities: Children were not only required to reason about 3 and 4 objects (as in Experiment 1), but they were also </w:t>
      </w:r>
      <w:r>
        <w:rPr>
          <w:rFonts w:ascii="Times New Roman" w:eastAsia="Times New Roman" w:hAnsi="Times New Roman" w:cs="Times New Roman"/>
          <w:sz w:val="24"/>
          <w:szCs w:val="24"/>
        </w:rPr>
        <w:lastRenderedPageBreak/>
        <w:t xml:space="preserve">required to reason about 2 rather than 1 object during the second learning phase in the </w:t>
      </w:r>
      <w:r w:rsidR="00A65380">
        <w:rPr>
          <w:rFonts w:ascii="Times New Roman" w:eastAsia="Times New Roman" w:hAnsi="Times New Roman" w:cs="Times New Roman"/>
          <w:sz w:val="24"/>
          <w:szCs w:val="24"/>
        </w:rPr>
        <w:t>Backwards Blocking and Indirect Screening-Off</w:t>
      </w:r>
      <w:r>
        <w:rPr>
          <w:rFonts w:ascii="Times New Roman" w:eastAsia="Times New Roman" w:hAnsi="Times New Roman" w:cs="Times New Roman"/>
          <w:sz w:val="24"/>
          <w:szCs w:val="24"/>
        </w:rPr>
        <w:t xml:space="preserve"> conditions.  </w:t>
      </w:r>
    </w:p>
    <w:p w14:paraId="2A8629AE" w14:textId="77777777" w:rsidR="00B51B4F"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77F9CF6D" w14:textId="516845C0"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w:t>
      </w:r>
      <w:r w:rsidR="0096382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there was no evidence that children engaged in retrospective reasoning. Specifically, children treated the objects equivalently between the experimental and control trials. In the next section, we present fits from two computational models to determine whether an associative mechanism, a Bayesian mechanism, or some combination of both best captures children’s judgements across Experiments 1 and 2.  </w:t>
      </w:r>
    </w:p>
    <w:p w14:paraId="459772EC" w14:textId="77777777" w:rsidR="00B51B4F" w:rsidRDefault="0000000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5E2097FB"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237366A1" w14:textId="68BF64A6" w:rsidR="00B51B4F" w:rsidRDefault="0000000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sidR="00000454">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w:t>
      </w:r>
      <w:r>
        <w:rPr>
          <w:rFonts w:ascii="Times New Roman" w:eastAsia="Times New Roman" w:hAnsi="Times New Roman" w:cs="Times New Roman"/>
          <w:color w:val="000000"/>
          <w:sz w:val="24"/>
          <w:szCs w:val="24"/>
        </w:rPr>
        <w:t xml:space="preserve">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w:t>
      </w:r>
      <w:r w:rsidR="00000454">
        <w:rPr>
          <w:rFonts w:ascii="Times New Roman" w:eastAsia="Times New Roman" w:hAnsi="Times New Roman" w:cs="Times New Roman"/>
          <w:color w:val="000000"/>
          <w:sz w:val="24"/>
          <w:szCs w:val="24"/>
        </w:rPr>
        <w:t>—</w:t>
      </w:r>
      <w:r w:rsidR="0096382B">
        <w:rPr>
          <w:rFonts w:ascii="Times New Roman" w:eastAsia="Times New Roman" w:hAnsi="Times New Roman" w:cs="Times New Roman"/>
          <w:color w:val="000000"/>
          <w:sz w:val="24"/>
          <w:szCs w:val="24"/>
        </w:rPr>
        <w:t>an</w:t>
      </w:r>
      <w:r>
        <w:rPr>
          <w:rFonts w:ascii="Times New Roman" w:eastAsia="Times New Roman" w:hAnsi="Times New Roman" w:cs="Times New Roman"/>
          <w:color w:val="000000"/>
          <w:sz w:val="24"/>
          <w:szCs w:val="24"/>
        </w:rPr>
        <w:t xml:space="preserve"> updated belief about each hypothesis</w:t>
      </w:r>
      <w:r w:rsidR="0096382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given the data. This is done using Bayes’ rule, shown in Equation 1: </w:t>
      </w:r>
    </w:p>
    <w:p w14:paraId="1D34FE4A" w14:textId="7B7705FE" w:rsidR="00B51B4F" w:rsidRDefault="00000454">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sidR="0096382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150C2185" w14:textId="53EF869F" w:rsidR="00B51B4F" w:rsidRDefault="0000000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w:t>
      </w:r>
      <w:r w:rsidR="00000454">
        <w:rPr>
          <w:rFonts w:ascii="Times New Roman" w:eastAsia="Times New Roman" w:hAnsi="Times New Roman" w:cs="Times New Roman"/>
          <w:color w:val="000000"/>
          <w:sz w:val="24"/>
          <w:szCs w:val="24"/>
        </w:rPr>
        <w:t xml:space="preserve">that the data </w:t>
      </w:r>
      <w:r w:rsidR="00000454">
        <w:rPr>
          <w:rFonts w:ascii="Times New Roman" w:eastAsia="Times New Roman" w:hAnsi="Times New Roman" w:cs="Times New Roman"/>
          <w:i/>
          <w:color w:val="000000"/>
          <w:sz w:val="24"/>
          <w:szCs w:val="24"/>
        </w:rPr>
        <w:t>d</w:t>
      </w:r>
      <w:r w:rsidR="00000454">
        <w:rPr>
          <w:rFonts w:ascii="Times New Roman" w:eastAsia="Times New Roman" w:hAnsi="Times New Roman" w:cs="Times New Roman"/>
          <w:color w:val="000000"/>
          <w:sz w:val="24"/>
          <w:szCs w:val="24"/>
        </w:rPr>
        <w:t xml:space="preserve"> will be observed </w:t>
      </w:r>
      <w:r w:rsidR="00000454">
        <w:rPr>
          <w:rFonts w:ascii="Times New Roman" w:eastAsia="Times New Roman" w:hAnsi="Times New Roman" w:cs="Times New Roman"/>
          <w:sz w:val="24"/>
          <w:szCs w:val="24"/>
        </w:rPr>
        <w:t xml:space="preserve">under a </w:t>
      </w:r>
      <w:r w:rsidR="00000454">
        <w:rPr>
          <w:rFonts w:ascii="Times New Roman" w:eastAsia="Times New Roman" w:hAnsi="Times New Roman" w:cs="Times New Roman"/>
          <w:color w:val="000000"/>
          <w:sz w:val="24"/>
          <w:szCs w:val="24"/>
        </w:rPr>
        <w:t xml:space="preserve">particular hypothesis </w:t>
      </w:r>
      <w:r w:rsidR="00000454">
        <w:rPr>
          <w:rFonts w:ascii="Times New Roman" w:eastAsia="Times New Roman" w:hAnsi="Times New Roman" w:cs="Times New Roman"/>
          <w:i/>
          <w:color w:val="000000"/>
          <w:sz w:val="24"/>
          <w:szCs w:val="24"/>
        </w:rPr>
        <w:t>h</w:t>
      </w:r>
      <w:r w:rsidR="00000454">
        <w:rPr>
          <w:rFonts w:ascii="Times New Roman" w:eastAsia="Times New Roman" w:hAnsi="Times New Roman" w:cs="Times New Roman"/>
          <w:iCs/>
          <w:color w:val="000000"/>
          <w:sz w:val="24"/>
          <w:szCs w:val="24"/>
        </w:rPr>
        <w:t xml:space="preserve">. This value is also known as the </w:t>
      </w:r>
      <w:del w:id="124" w:author="Beaton, Rebecca M" w:date="2023-10-03T14:47:00Z">
        <w:r w:rsidR="00000454" w:rsidDel="00DD1FD5">
          <w:rPr>
            <w:rFonts w:ascii="Times New Roman" w:eastAsia="Times New Roman" w:hAnsi="Times New Roman" w:cs="Times New Roman"/>
            <w:color w:val="000000"/>
            <w:sz w:val="24"/>
            <w:szCs w:val="24"/>
          </w:rPr>
          <w:delText xml:space="preserve"> </w:delText>
        </w:r>
      </w:del>
      <w:r w:rsidR="00000454">
        <w:rPr>
          <w:rFonts w:ascii="Times New Roman" w:eastAsia="Times New Roman" w:hAnsi="Times New Roman" w:cs="Times New Roman"/>
          <w:i/>
          <w:color w:val="000000"/>
          <w:sz w:val="24"/>
          <w:szCs w:val="24"/>
        </w:rPr>
        <w:t>likelihood</w:t>
      </w:r>
      <w:r w:rsidR="00000454">
        <w:rPr>
          <w:rFonts w:ascii="Times New Roman" w:eastAsia="Times New Roman" w:hAnsi="Times New Roman" w:cs="Times New Roman"/>
          <w:color w:val="000000"/>
          <w:sz w:val="24"/>
          <w:szCs w:val="24"/>
        </w:rPr>
        <w:t xml:space="preserve"> of the data</w:t>
      </w:r>
      <w:del w:id="125" w:author="Benton, Deon" w:date="2023-10-05T09:36:00Z">
        <w:r w:rsidR="00000454">
          <w:rPr>
            <w:rFonts w:ascii="Times New Roman" w:eastAsia="Times New Roman" w:hAnsi="Times New Roman" w:cs="Times New Roman"/>
            <w:color w:val="000000"/>
            <w:sz w:val="24"/>
            <w:szCs w:val="24"/>
          </w:rPr>
          <w:delText>.</w:delText>
        </w:r>
      </w:del>
      <w:del w:id="126" w:author="Beaton, Rebecca M" w:date="2023-10-03T14:47:00Z">
        <w:r w:rsidR="00000454">
          <w:rPr>
            <w:rFonts w:ascii="Times New Roman" w:eastAsia="Times New Roman" w:hAnsi="Times New Roman" w:cs="Times New Roman"/>
            <w:color w:val="000000"/>
            <w:sz w:val="24"/>
            <w:szCs w:val="24"/>
          </w:rPr>
          <w:delText>.</w:delText>
        </w:r>
      </w:del>
    </w:p>
    <w:p w14:paraId="079010E5" w14:textId="4630FB3C" w:rsidR="00000454" w:rsidRDefault="00000454" w:rsidP="0000045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Griffiths et al. (2011) describe the formal parameterization of this hypothesis space and model that results in the hypothesis space shown in Figure 3, in which nodes A, B, and C represent objects A, B, and C each being placed on the machine respectively, and node E represents the “effect”—the machine activating. </w:t>
      </w:r>
    </w:p>
    <w:p w14:paraId="0E1D99B4" w14:textId="77777777" w:rsidR="003D1B11" w:rsidRDefault="003D1B11" w:rsidP="003D1B1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B492BD4" w14:textId="77777777" w:rsidR="00B51B4F" w:rsidRDefault="00000000">
      <w:pPr>
        <w:keepNext/>
        <w:spacing w:after="0" w:line="480" w:lineRule="auto"/>
      </w:pPr>
      <w:r>
        <w:rPr>
          <w:b/>
          <w:noProof/>
        </w:rPr>
        <w:lastRenderedPageBreak/>
        <w:drawing>
          <wp:inline distT="0" distB="0" distL="0" distR="0" wp14:anchorId="31B53BED" wp14:editId="10C8C49F">
            <wp:extent cx="5563373" cy="3014030"/>
            <wp:effectExtent l="0" t="0" r="0" b="0"/>
            <wp:docPr id="5" name="Picture 5" descr="Timelin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png" descr="Timeline&#10;&#10;Description automatically generated with medium confidence"/>
                    <pic:cNvPicPr preferRelativeResize="0"/>
                  </pic:nvPicPr>
                  <pic:blipFill>
                    <a:blip r:embed="rId14"/>
                    <a:srcRect/>
                    <a:stretch>
                      <a:fillRect/>
                    </a:stretch>
                  </pic:blipFill>
                  <pic:spPr>
                    <a:xfrm>
                      <a:off x="0" y="0"/>
                      <a:ext cx="5563373" cy="3014030"/>
                    </a:xfrm>
                    <a:prstGeom prst="rect">
                      <a:avLst/>
                    </a:prstGeom>
                    <a:ln/>
                  </pic:spPr>
                </pic:pic>
              </a:graphicData>
            </a:graphic>
          </wp:inline>
        </w:drawing>
      </w:r>
    </w:p>
    <w:p w14:paraId="7123554E" w14:textId="77777777" w:rsidR="00B51B4F" w:rsidRDefault="0000000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3</w:t>
      </w:r>
      <w:r>
        <w:rPr>
          <w:sz w:val="20"/>
          <w:szCs w:val="20"/>
        </w:rPr>
        <w:t xml:space="preserve">. </w:t>
      </w:r>
      <w:r>
        <w:rPr>
          <w:rFonts w:ascii="Times New Roman" w:eastAsia="Times New Roman" w:hAnsi="Times New Roman" w:cs="Times New Roman"/>
          <w:sz w:val="20"/>
          <w:szCs w:val="20"/>
        </w:rPr>
        <w:t xml:space="preserve">The eight different causal hypotheses indicating the possible causal relations for a causal event that involves three objects and one blicket detector. </w:t>
      </w:r>
      <w:r>
        <w:rPr>
          <w:rFonts w:ascii="Times New Roman" w:eastAsia="Times New Roman" w:hAnsi="Times New Roman" w:cs="Times New Roman"/>
          <w:i/>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B</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C</w:t>
      </w:r>
      <w:r>
        <w:rPr>
          <w:rFonts w:ascii="Times New Roman" w:eastAsia="Times New Roman" w:hAnsi="Times New Roman" w:cs="Times New Roman"/>
          <w:sz w:val="20"/>
          <w:szCs w:val="20"/>
        </w:rPr>
        <w:t xml:space="preserve"> correspond to the three objects that were used on the machine and </w:t>
      </w:r>
      <w:r>
        <w:rPr>
          <w:rFonts w:ascii="Times New Roman" w:eastAsia="Times New Roman" w:hAnsi="Times New Roman" w:cs="Times New Roman"/>
          <w:i/>
          <w:sz w:val="20"/>
          <w:szCs w:val="20"/>
        </w:rPr>
        <w:t>E</w:t>
      </w:r>
      <w:r>
        <w:rPr>
          <w:rFonts w:ascii="Times New Roman" w:eastAsia="Times New Roman" w:hAnsi="Times New Roman" w:cs="Times New Roman"/>
          <w:sz w:val="20"/>
          <w:szCs w:val="20"/>
        </w:rPr>
        <w:t xml:space="preserve"> indicates the activation of the machine.</w:t>
      </w:r>
    </w:p>
    <w:p w14:paraId="738C83C0" w14:textId="77777777" w:rsidR="00B51B4F" w:rsidRDefault="00B51B4F">
      <w:pPr>
        <w:spacing w:line="240" w:lineRule="auto"/>
        <w:rPr>
          <w:rFonts w:ascii="Times New Roman" w:eastAsia="Times New Roman" w:hAnsi="Times New Roman" w:cs="Times New Roman"/>
          <w:sz w:val="20"/>
          <w:szCs w:val="20"/>
        </w:rPr>
      </w:pPr>
    </w:p>
    <w:p w14:paraId="65D3A316" w14:textId="77777777" w:rsidR="003D1B11" w:rsidRDefault="003D1B11" w:rsidP="003D1B11">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03245E09" w14:textId="77777777" w:rsidR="003D1B11" w:rsidRPr="00AA0C00" w:rsidRDefault="003D1B11" w:rsidP="003D1B11">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253826FC" w14:textId="77777777" w:rsidR="003D1B11" w:rsidRDefault="003D1B11" w:rsidP="003D1B11">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18E0746F" w14:textId="77777777" w:rsidR="00B51B4F" w:rsidRDefault="0000000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75DF8470" w14:textId="24EBBD8E"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w:t>
      </w:r>
      <w:r w:rsidR="00524DD5">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these models corresponded to Experiment 1 and the other </w:t>
      </w:r>
      <w:del w:id="127" w:author="Beaton, Rebecca M" w:date="2023-10-03T14:59:00Z">
        <w:r w:rsidDel="00D72EEB">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corresponded to Experiment 2. The model architecture for the Experiment 1 simulations is shown in Figure 4.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w:t>
      </w:r>
      <w:r w:rsidR="003D1B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count data (as shown in Figures 2 and 3).  </w:t>
      </w:r>
    </w:p>
    <w:p w14:paraId="1AE8ACC8"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w:t>
      </w:r>
      <w:del w:id="128" w:author="Beaton, Rebecca M" w:date="2023-10-04T15:00: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The input units could not take on any other values beside 0 or 1. If an object that was a blicket was placed on the machine, then the model was trained to turn on the single output unit (i.e., to produce an activation of 1). </w:t>
      </w:r>
    </w:p>
    <w:p w14:paraId="6B39444D" w14:textId="05A818F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w:t>
      </w:r>
      <w:r w:rsidR="00524DD5">
        <w:rPr>
          <w:rFonts w:ascii="Times New Roman" w:eastAsia="Times New Roman" w:hAnsi="Times New Roman" w:cs="Times New Roman"/>
          <w:sz w:val="24"/>
          <w:szCs w:val="24"/>
        </w:rPr>
        <w:t>sigmoidal or logistic</w:t>
      </w:r>
      <w:r>
        <w:rPr>
          <w:rFonts w:ascii="Times New Roman" w:eastAsia="Times New Roman" w:hAnsi="Times New Roman" w:cs="Times New Roman"/>
          <w:sz w:val="24"/>
          <w:szCs w:val="24"/>
        </w:rPr>
        <w:t xml:space="preserve">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0EFE4166" w14:textId="77777777" w:rsidR="00B51B4F" w:rsidRDefault="00000000">
      <w:pPr>
        <w:keepNext/>
        <w:spacing w:after="0" w:line="240" w:lineRule="auto"/>
      </w:pPr>
      <w:r>
        <w:rPr>
          <w:noProof/>
        </w:rPr>
        <w:drawing>
          <wp:inline distT="0" distB="0" distL="0" distR="0" wp14:anchorId="012BD338" wp14:editId="0952BB74">
            <wp:extent cx="3507579" cy="2358997"/>
            <wp:effectExtent l="0" t="0" r="0" b="0"/>
            <wp:docPr id="4" name="Picture 4" descr="A diagram of a mach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machine&#10;&#10;Description automatically generated"/>
                    <pic:cNvPicPr preferRelativeResize="0"/>
                  </pic:nvPicPr>
                  <pic:blipFill>
                    <a:blip r:embed="rId15"/>
                    <a:srcRect/>
                    <a:stretch>
                      <a:fillRect/>
                    </a:stretch>
                  </pic:blipFill>
                  <pic:spPr>
                    <a:xfrm>
                      <a:off x="0" y="0"/>
                      <a:ext cx="3507579" cy="2358997"/>
                    </a:xfrm>
                    <a:prstGeom prst="rect">
                      <a:avLst/>
                    </a:prstGeom>
                    <a:ln/>
                  </pic:spPr>
                </pic:pic>
              </a:graphicData>
            </a:graphic>
          </wp:inline>
        </w:drawing>
      </w:r>
      <w:r>
        <w:br/>
      </w:r>
      <w:r>
        <w:rPr>
          <w:rFonts w:ascii="Times New Roman" w:eastAsia="Times New Roman" w:hAnsi="Times New Roman" w:cs="Times New Roman"/>
          <w:sz w:val="20"/>
          <w:szCs w:val="20"/>
        </w:rPr>
        <w:t xml:space="preserve">Figure 4. The connectionist model used to simulate Experiment 1. </w:t>
      </w:r>
    </w:p>
    <w:p w14:paraId="4B1FB09C" w14:textId="77777777" w:rsidR="00B51B4F" w:rsidRDefault="00B51B4F">
      <w:pPr>
        <w:spacing w:after="0" w:line="480" w:lineRule="auto"/>
        <w:ind w:firstLine="720"/>
        <w:rPr>
          <w:rFonts w:ascii="Times New Roman" w:eastAsia="Times New Roman" w:hAnsi="Times New Roman" w:cs="Times New Roman"/>
          <w:sz w:val="24"/>
          <w:szCs w:val="24"/>
        </w:rPr>
      </w:pPr>
    </w:p>
    <w:p w14:paraId="19C72040" w14:textId="63C408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w:t>
      </w:r>
      <w:r>
        <w:rPr>
          <w:rFonts w:ascii="Times New Roman" w:eastAsia="Times New Roman" w:hAnsi="Times New Roman" w:cs="Times New Roman"/>
          <w:sz w:val="24"/>
          <w:szCs w:val="24"/>
        </w:rPr>
        <w:lastRenderedPageBreak/>
        <w:t xml:space="preserve">2) were turned on, but again the model’s task was to activate the single output unit. The </w:t>
      </w:r>
      <w:r w:rsidR="00930AF2">
        <w:rPr>
          <w:rFonts w:ascii="Times New Roman" w:eastAsia="Times New Roman" w:hAnsi="Times New Roman" w:cs="Times New Roman"/>
          <w:sz w:val="24"/>
          <w:szCs w:val="24"/>
        </w:rPr>
        <w:t>control trials in the Backwards Blocking condition</w:t>
      </w:r>
      <w:r>
        <w:rPr>
          <w:rFonts w:ascii="Times New Roman" w:eastAsia="Times New Roman" w:hAnsi="Times New Roman" w:cs="Times New Roman"/>
          <w:sz w:val="24"/>
          <w:szCs w:val="24"/>
        </w:rPr>
        <w:t xml:space="preserve"> were identical to the experimental trials except that the fourth input unit (corresponding to object D in Experiment 1) or the fourth and fifth input units (corresponding to objects D and E in Experiment 2) were turned on following the ABC+ trial. The experimental and control trials </w:t>
      </w:r>
      <w:r w:rsidR="00930AF2">
        <w:rPr>
          <w:rFonts w:ascii="Times New Roman" w:eastAsia="Times New Roman" w:hAnsi="Times New Roman" w:cs="Times New Roman"/>
          <w:sz w:val="24"/>
          <w:szCs w:val="24"/>
        </w:rPr>
        <w:t xml:space="preserve">in the Indirect Screening-Off condition </w:t>
      </w:r>
      <w:r>
        <w:rPr>
          <w:rFonts w:ascii="Times New Roman" w:eastAsia="Times New Roman" w:hAnsi="Times New Roman" w:cs="Times New Roman"/>
          <w:sz w:val="24"/>
          <w:szCs w:val="24"/>
        </w:rPr>
        <w:t xml:space="preserve">were identical to the backwards blocking experimental and control trials except that the model was trained to turn off the single output unit (i.e., to produce an output activation of 0) </w:t>
      </w:r>
      <w:r w:rsidR="00930AF2">
        <w:rPr>
          <w:rFonts w:ascii="Times New Roman" w:eastAsia="Times New Roman" w:hAnsi="Times New Roman" w:cs="Times New Roman"/>
          <w:sz w:val="24"/>
          <w:szCs w:val="24"/>
        </w:rPr>
        <w:t>during the experimental and controls for the simulations of Experiments 1 and 2</w:t>
      </w:r>
      <w:r>
        <w:rPr>
          <w:rFonts w:ascii="Times New Roman" w:eastAsia="Times New Roman" w:hAnsi="Times New Roman" w:cs="Times New Roman"/>
          <w:sz w:val="24"/>
          <w:szCs w:val="24"/>
        </w:rPr>
        <w:t>. Each phase of the simulations—which were 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072CE6FC" w14:textId="77777777" w:rsidR="00B51B4F"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60A5F9B5" w14:textId="09F06163" w:rsidR="00B51B4F" w:rsidRDefault="0000000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w:t>
      </w:r>
      <w:r w:rsidR="005A2B1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below shows </w:t>
      </w:r>
      <w:r>
        <w:rPr>
          <w:rFonts w:ascii="Times New Roman" w:eastAsia="Times New Roman" w:hAnsi="Times New Roman" w:cs="Times New Roman"/>
          <w:sz w:val="24"/>
          <w:szCs w:val="24"/>
        </w:rPr>
        <w:lastRenderedPageBreak/>
        <w:t>the model fits for the different connectionist and Bayesian model instantiations across both experiments and for different subsets of the data (</w:t>
      </w:r>
      <w:proofErr w:type="gramStart"/>
      <w:r>
        <w:rPr>
          <w:rFonts w:ascii="Times New Roman" w:eastAsia="Times New Roman" w:hAnsi="Times New Roman" w:cs="Times New Roman"/>
          <w:sz w:val="24"/>
          <w:szCs w:val="24"/>
        </w:rPr>
        <w:t>e.g</w:t>
      </w:r>
      <w:proofErr w:type="gramEnd"/>
      <w:del w:id="129" w:author="Benton, Deon" w:date="2023-10-05T09:36:00Z">
        <w:r>
          <w:rPr>
            <w:rFonts w:ascii="Times New Roman" w:eastAsia="Times New Roman" w:hAnsi="Times New Roman" w:cs="Times New Roman"/>
            <w:sz w:val="24"/>
            <w:szCs w:val="24"/>
          </w:rPr>
          <w:delText>.</w:delText>
        </w:r>
      </w:del>
      <w:ins w:id="130" w:author="Benton, Deon" w:date="2023-10-05T09:36:00Z">
        <w:r>
          <w:rPr>
            <w:rFonts w:ascii="Times New Roman" w:eastAsia="Times New Roman" w:hAnsi="Times New Roman" w:cs="Times New Roman"/>
            <w:sz w:val="24"/>
            <w:szCs w:val="24"/>
          </w:rPr>
          <w:t>.</w:t>
        </w:r>
        <w:r w:rsidR="00977B8E">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model fit to the data overall, to the backwards blocking data only, etc.).</w:t>
      </w:r>
    </w:p>
    <w:p w14:paraId="5A697C61" w14:textId="77777777" w:rsidR="00B51B4F" w:rsidRDefault="00B51B4F">
      <w:pPr>
        <w:spacing w:line="480" w:lineRule="auto"/>
        <w:rPr>
          <w:rFonts w:ascii="Times New Roman" w:eastAsia="Times New Roman" w:hAnsi="Times New Roman" w:cs="Times New Roman"/>
          <w:sz w:val="24"/>
          <w:szCs w:val="24"/>
        </w:rPr>
      </w:pPr>
    </w:p>
    <w:tbl>
      <w:tblPr>
        <w:tblStyle w:val="a1"/>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31" w:author="Benton, Deon" w:date="2023-10-05T09:36:00Z">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1168"/>
        <w:gridCol w:w="997"/>
        <w:gridCol w:w="1073"/>
        <w:gridCol w:w="1257"/>
        <w:gridCol w:w="1168"/>
        <w:gridCol w:w="986"/>
        <w:gridCol w:w="1119"/>
        <w:gridCol w:w="1117"/>
        <w:tblGridChange w:id="132">
          <w:tblGrid>
            <w:gridCol w:w="1168"/>
            <w:gridCol w:w="997"/>
            <w:gridCol w:w="1073"/>
            <w:gridCol w:w="1257"/>
            <w:gridCol w:w="1168"/>
            <w:gridCol w:w="986"/>
            <w:gridCol w:w="1119"/>
            <w:gridCol w:w="1117"/>
          </w:tblGrid>
        </w:tblGridChange>
      </w:tblGrid>
      <w:tr w:rsidR="00B51B4F" w14:paraId="6746B619" w14:textId="77777777">
        <w:trPr>
          <w:trHeight w:val="406"/>
          <w:jc w:val="center"/>
          <w:trPrChange w:id="133" w:author="Benton, Deon" w:date="2023-10-05T09:36:00Z">
            <w:trPr>
              <w:trHeight w:val="406"/>
              <w:jc w:val="center"/>
            </w:trPr>
          </w:trPrChange>
        </w:trPr>
        <w:tc>
          <w:tcPr>
            <w:tcW w:w="8885" w:type="dxa"/>
            <w:gridSpan w:val="8"/>
            <w:tcBorders>
              <w:left w:val="nil"/>
              <w:right w:val="nil"/>
            </w:tcBorders>
            <w:tcPrChange w:id="134" w:author="Benton, Deon" w:date="2023-10-05T09:36:00Z">
              <w:tcPr>
                <w:tcW w:w="8885" w:type="dxa"/>
                <w:gridSpan w:val="8"/>
                <w:tcBorders>
                  <w:left w:val="nil"/>
                  <w:right w:val="nil"/>
                </w:tcBorders>
              </w:tcPr>
            </w:tcPrChange>
          </w:tcPr>
          <w:p w14:paraId="1BD5771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Model fit to the data overall </w:t>
            </w:r>
          </w:p>
        </w:tc>
      </w:tr>
      <w:tr w:rsidR="00B51B4F" w14:paraId="4AFF0E82" w14:textId="77777777">
        <w:trPr>
          <w:trHeight w:val="418"/>
          <w:jc w:val="center"/>
          <w:trPrChange w:id="135" w:author="Benton, Deon" w:date="2023-10-05T09:36:00Z">
            <w:trPr>
              <w:trHeight w:val="418"/>
              <w:jc w:val="center"/>
            </w:trPr>
          </w:trPrChange>
        </w:trPr>
        <w:tc>
          <w:tcPr>
            <w:tcW w:w="4495" w:type="dxa"/>
            <w:gridSpan w:val="4"/>
            <w:tcBorders>
              <w:left w:val="nil"/>
              <w:bottom w:val="single" w:sz="4" w:space="0" w:color="000000"/>
              <w:right w:val="nil"/>
            </w:tcBorders>
            <w:tcPrChange w:id="136" w:author="Benton, Deon" w:date="2023-10-05T09:36:00Z">
              <w:tcPr>
                <w:tcW w:w="4495" w:type="dxa"/>
                <w:gridSpan w:val="4"/>
                <w:tcBorders>
                  <w:left w:val="nil"/>
                  <w:bottom w:val="single" w:sz="4" w:space="0" w:color="000000"/>
                  <w:right w:val="nil"/>
                </w:tcBorders>
              </w:tcPr>
            </w:tcPrChange>
          </w:tcPr>
          <w:p w14:paraId="1EC4C9E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tcBorders>
            <w:tcPrChange w:id="137" w:author="Benton, Deon" w:date="2023-10-05T09:36:00Z">
              <w:tcPr>
                <w:tcW w:w="4390" w:type="dxa"/>
                <w:gridSpan w:val="4"/>
                <w:tcBorders>
                  <w:left w:val="nil"/>
                  <w:bottom w:val="single" w:sz="4" w:space="0" w:color="000000"/>
                </w:tcBorders>
              </w:tcPr>
            </w:tcPrChange>
          </w:tcPr>
          <w:p w14:paraId="7E818CA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1245970D" w14:textId="77777777">
        <w:trPr>
          <w:trHeight w:val="406"/>
          <w:jc w:val="center"/>
          <w:trPrChange w:id="138" w:author="Benton, Deon" w:date="2023-10-05T09:36:00Z">
            <w:trPr>
              <w:trHeight w:val="406"/>
              <w:jc w:val="center"/>
            </w:trPr>
          </w:trPrChange>
        </w:trPr>
        <w:tc>
          <w:tcPr>
            <w:tcW w:w="2165" w:type="dxa"/>
            <w:gridSpan w:val="2"/>
            <w:tcBorders>
              <w:top w:val="single" w:sz="4" w:space="0" w:color="000000"/>
              <w:left w:val="nil"/>
              <w:bottom w:val="single" w:sz="4" w:space="0" w:color="000000"/>
              <w:right w:val="nil"/>
            </w:tcBorders>
            <w:tcPrChange w:id="139" w:author="Benton, Deon" w:date="2023-10-05T09:36:00Z">
              <w:tcPr>
                <w:tcW w:w="2165" w:type="dxa"/>
                <w:gridSpan w:val="2"/>
                <w:tcBorders>
                  <w:top w:val="single" w:sz="4" w:space="0" w:color="000000"/>
                  <w:left w:val="nil"/>
                  <w:bottom w:val="single" w:sz="4" w:space="0" w:color="000000"/>
                  <w:right w:val="nil"/>
                </w:tcBorders>
              </w:tcPr>
            </w:tcPrChange>
          </w:tcPr>
          <w:p w14:paraId="35DC71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Change w:id="140" w:author="Benton, Deon" w:date="2023-10-05T09:36:00Z">
              <w:tcPr>
                <w:tcW w:w="2330" w:type="dxa"/>
                <w:gridSpan w:val="2"/>
                <w:tcBorders>
                  <w:top w:val="single" w:sz="4" w:space="0" w:color="000000"/>
                  <w:left w:val="nil"/>
                  <w:bottom w:val="single" w:sz="4" w:space="0" w:color="000000"/>
                  <w:right w:val="nil"/>
                </w:tcBorders>
              </w:tcPr>
            </w:tcPrChange>
          </w:tcPr>
          <w:p w14:paraId="650131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Change w:id="141" w:author="Benton, Deon" w:date="2023-10-05T09:36:00Z">
              <w:tcPr>
                <w:tcW w:w="2154" w:type="dxa"/>
                <w:gridSpan w:val="2"/>
                <w:tcBorders>
                  <w:top w:val="single" w:sz="4" w:space="0" w:color="000000"/>
                  <w:left w:val="nil"/>
                  <w:bottom w:val="single" w:sz="4" w:space="0" w:color="000000"/>
                  <w:right w:val="nil"/>
                </w:tcBorders>
              </w:tcPr>
            </w:tcPrChange>
          </w:tcPr>
          <w:p w14:paraId="79D390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Change w:id="142" w:author="Benton, Deon" w:date="2023-10-05T09:36:00Z">
              <w:tcPr>
                <w:tcW w:w="2236" w:type="dxa"/>
                <w:gridSpan w:val="2"/>
                <w:tcBorders>
                  <w:top w:val="single" w:sz="4" w:space="0" w:color="000000"/>
                  <w:left w:val="nil"/>
                  <w:bottom w:val="single" w:sz="4" w:space="0" w:color="000000"/>
                  <w:right w:val="nil"/>
                </w:tcBorders>
              </w:tcPr>
            </w:tcPrChange>
          </w:tcPr>
          <w:p w14:paraId="445F2CC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6A63A822" w14:textId="77777777">
        <w:trPr>
          <w:trHeight w:val="418"/>
          <w:jc w:val="center"/>
          <w:trPrChange w:id="143" w:author="Benton, Deon" w:date="2023-10-05T09:36:00Z">
            <w:trPr>
              <w:trHeight w:val="418"/>
              <w:jc w:val="center"/>
            </w:trPr>
          </w:trPrChange>
        </w:trPr>
        <w:tc>
          <w:tcPr>
            <w:tcW w:w="1168" w:type="dxa"/>
            <w:tcBorders>
              <w:top w:val="single" w:sz="4" w:space="0" w:color="000000"/>
              <w:left w:val="nil"/>
              <w:bottom w:val="nil"/>
              <w:right w:val="nil"/>
            </w:tcBorders>
            <w:tcPrChange w:id="144" w:author="Benton, Deon" w:date="2023-10-05T09:36:00Z">
              <w:tcPr>
                <w:tcW w:w="1168" w:type="dxa"/>
                <w:tcBorders>
                  <w:top w:val="single" w:sz="4" w:space="0" w:color="000000"/>
                  <w:left w:val="nil"/>
                  <w:bottom w:val="nil"/>
                  <w:right w:val="nil"/>
                </w:tcBorders>
              </w:tcPr>
            </w:tcPrChange>
          </w:tcPr>
          <w:p w14:paraId="12C08F8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Change w:id="145" w:author="Benton, Deon" w:date="2023-10-05T09:36:00Z">
              <w:tcPr>
                <w:tcW w:w="997" w:type="dxa"/>
                <w:tcBorders>
                  <w:top w:val="single" w:sz="4" w:space="0" w:color="000000"/>
                  <w:left w:val="nil"/>
                  <w:bottom w:val="nil"/>
                  <w:right w:val="nil"/>
                </w:tcBorders>
              </w:tcPr>
            </w:tcPrChange>
          </w:tcPr>
          <w:p w14:paraId="004E5A8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Change w:id="146" w:author="Benton, Deon" w:date="2023-10-05T09:36:00Z">
              <w:tcPr>
                <w:tcW w:w="1073" w:type="dxa"/>
                <w:tcBorders>
                  <w:top w:val="single" w:sz="4" w:space="0" w:color="000000"/>
                  <w:left w:val="nil"/>
                  <w:bottom w:val="nil"/>
                  <w:right w:val="nil"/>
                </w:tcBorders>
              </w:tcPr>
            </w:tcPrChange>
          </w:tcPr>
          <w:p w14:paraId="58F2A60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Change w:id="147" w:author="Benton, Deon" w:date="2023-10-05T09:36:00Z">
              <w:tcPr>
                <w:tcW w:w="1257" w:type="dxa"/>
                <w:tcBorders>
                  <w:top w:val="single" w:sz="4" w:space="0" w:color="000000"/>
                  <w:left w:val="nil"/>
                  <w:bottom w:val="nil"/>
                  <w:right w:val="nil"/>
                </w:tcBorders>
              </w:tcPr>
            </w:tcPrChange>
          </w:tcPr>
          <w:p w14:paraId="6FD8705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Change w:id="148" w:author="Benton, Deon" w:date="2023-10-05T09:36:00Z">
              <w:tcPr>
                <w:tcW w:w="1168" w:type="dxa"/>
                <w:tcBorders>
                  <w:top w:val="single" w:sz="4" w:space="0" w:color="000000"/>
                  <w:left w:val="nil"/>
                  <w:bottom w:val="nil"/>
                  <w:right w:val="nil"/>
                </w:tcBorders>
              </w:tcPr>
            </w:tcPrChange>
          </w:tcPr>
          <w:p w14:paraId="5D5A0C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Change w:id="149" w:author="Benton, Deon" w:date="2023-10-05T09:36:00Z">
              <w:tcPr>
                <w:tcW w:w="986" w:type="dxa"/>
                <w:tcBorders>
                  <w:top w:val="single" w:sz="4" w:space="0" w:color="000000"/>
                  <w:left w:val="nil"/>
                  <w:bottom w:val="nil"/>
                  <w:right w:val="nil"/>
                </w:tcBorders>
              </w:tcPr>
            </w:tcPrChange>
          </w:tcPr>
          <w:p w14:paraId="6292D7A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Change w:id="150" w:author="Benton, Deon" w:date="2023-10-05T09:36:00Z">
              <w:tcPr>
                <w:tcW w:w="1119" w:type="dxa"/>
                <w:tcBorders>
                  <w:top w:val="single" w:sz="4" w:space="0" w:color="000000"/>
                  <w:left w:val="nil"/>
                  <w:bottom w:val="nil"/>
                  <w:right w:val="nil"/>
                </w:tcBorders>
              </w:tcPr>
            </w:tcPrChange>
          </w:tcPr>
          <w:p w14:paraId="36689E7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Change w:id="151" w:author="Benton, Deon" w:date="2023-10-05T09:36:00Z">
              <w:tcPr>
                <w:tcW w:w="1117" w:type="dxa"/>
                <w:tcBorders>
                  <w:top w:val="single" w:sz="4" w:space="0" w:color="000000"/>
                  <w:left w:val="nil"/>
                  <w:bottom w:val="nil"/>
                  <w:right w:val="nil"/>
                </w:tcBorders>
              </w:tcPr>
            </w:tcPrChange>
          </w:tcPr>
          <w:p w14:paraId="6694829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429AA467" w14:textId="77777777">
        <w:trPr>
          <w:trHeight w:val="418"/>
          <w:jc w:val="center"/>
          <w:trPrChange w:id="152" w:author="Benton, Deon" w:date="2023-10-05T09:36:00Z">
            <w:trPr>
              <w:trHeight w:val="418"/>
              <w:jc w:val="center"/>
            </w:trPr>
          </w:trPrChange>
        </w:trPr>
        <w:tc>
          <w:tcPr>
            <w:tcW w:w="1168" w:type="dxa"/>
            <w:tcBorders>
              <w:top w:val="nil"/>
              <w:left w:val="nil"/>
              <w:bottom w:val="nil"/>
              <w:right w:val="nil"/>
            </w:tcBorders>
            <w:tcPrChange w:id="153" w:author="Benton, Deon" w:date="2023-10-05T09:36:00Z">
              <w:tcPr>
                <w:tcW w:w="1168" w:type="dxa"/>
                <w:tcBorders>
                  <w:top w:val="nil"/>
                  <w:left w:val="nil"/>
                  <w:bottom w:val="nil"/>
                  <w:right w:val="nil"/>
                </w:tcBorders>
              </w:tcPr>
            </w:tcPrChange>
          </w:tcPr>
          <w:p w14:paraId="0C361E2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Change w:id="154" w:author="Benton, Deon" w:date="2023-10-05T09:36:00Z">
              <w:tcPr>
                <w:tcW w:w="997" w:type="dxa"/>
                <w:tcBorders>
                  <w:top w:val="nil"/>
                  <w:left w:val="nil"/>
                  <w:bottom w:val="nil"/>
                  <w:right w:val="nil"/>
                </w:tcBorders>
              </w:tcPr>
            </w:tcPrChange>
          </w:tcPr>
          <w:p w14:paraId="132FBD6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Change w:id="155" w:author="Benton, Deon" w:date="2023-10-05T09:36:00Z">
              <w:tcPr>
                <w:tcW w:w="1073" w:type="dxa"/>
                <w:tcBorders>
                  <w:top w:val="nil"/>
                  <w:left w:val="nil"/>
                  <w:bottom w:val="nil"/>
                  <w:right w:val="nil"/>
                </w:tcBorders>
              </w:tcPr>
            </w:tcPrChange>
          </w:tcPr>
          <w:p w14:paraId="2981B5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Change w:id="156" w:author="Benton, Deon" w:date="2023-10-05T09:36:00Z">
              <w:tcPr>
                <w:tcW w:w="1257" w:type="dxa"/>
                <w:tcBorders>
                  <w:top w:val="nil"/>
                  <w:left w:val="nil"/>
                  <w:bottom w:val="nil"/>
                  <w:right w:val="nil"/>
                </w:tcBorders>
              </w:tcPr>
            </w:tcPrChange>
          </w:tcPr>
          <w:p w14:paraId="702AC7E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Change w:id="157" w:author="Benton, Deon" w:date="2023-10-05T09:36:00Z">
              <w:tcPr>
                <w:tcW w:w="1168" w:type="dxa"/>
                <w:tcBorders>
                  <w:top w:val="nil"/>
                  <w:left w:val="nil"/>
                  <w:bottom w:val="nil"/>
                  <w:right w:val="nil"/>
                </w:tcBorders>
              </w:tcPr>
            </w:tcPrChange>
          </w:tcPr>
          <w:p w14:paraId="344318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Change w:id="158" w:author="Benton, Deon" w:date="2023-10-05T09:36:00Z">
              <w:tcPr>
                <w:tcW w:w="986" w:type="dxa"/>
                <w:tcBorders>
                  <w:top w:val="nil"/>
                  <w:left w:val="nil"/>
                  <w:bottom w:val="nil"/>
                  <w:right w:val="nil"/>
                </w:tcBorders>
              </w:tcPr>
            </w:tcPrChange>
          </w:tcPr>
          <w:p w14:paraId="0D1C038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Change w:id="159" w:author="Benton, Deon" w:date="2023-10-05T09:36:00Z">
              <w:tcPr>
                <w:tcW w:w="1119" w:type="dxa"/>
                <w:tcBorders>
                  <w:top w:val="nil"/>
                  <w:left w:val="nil"/>
                  <w:bottom w:val="nil"/>
                  <w:right w:val="nil"/>
                </w:tcBorders>
              </w:tcPr>
            </w:tcPrChange>
          </w:tcPr>
          <w:p w14:paraId="06C071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Change w:id="160" w:author="Benton, Deon" w:date="2023-10-05T09:36:00Z">
              <w:tcPr>
                <w:tcW w:w="1117" w:type="dxa"/>
                <w:tcBorders>
                  <w:top w:val="nil"/>
                  <w:left w:val="nil"/>
                  <w:bottom w:val="nil"/>
                  <w:right w:val="nil"/>
                </w:tcBorders>
              </w:tcPr>
            </w:tcPrChange>
          </w:tcPr>
          <w:p w14:paraId="1FBD77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B51B4F" w14:paraId="6ACADB47" w14:textId="77777777">
        <w:trPr>
          <w:trHeight w:val="406"/>
          <w:jc w:val="center"/>
          <w:trPrChange w:id="161" w:author="Benton, Deon" w:date="2023-10-05T09:36:00Z">
            <w:trPr>
              <w:trHeight w:val="406"/>
              <w:jc w:val="center"/>
            </w:trPr>
          </w:trPrChange>
        </w:trPr>
        <w:tc>
          <w:tcPr>
            <w:tcW w:w="1168" w:type="dxa"/>
            <w:tcBorders>
              <w:top w:val="nil"/>
              <w:left w:val="nil"/>
              <w:bottom w:val="single" w:sz="4" w:space="0" w:color="000000"/>
              <w:right w:val="nil"/>
            </w:tcBorders>
            <w:tcPrChange w:id="162" w:author="Benton, Deon" w:date="2023-10-05T09:36:00Z">
              <w:tcPr>
                <w:tcW w:w="1168" w:type="dxa"/>
                <w:tcBorders>
                  <w:top w:val="nil"/>
                  <w:left w:val="nil"/>
                  <w:bottom w:val="single" w:sz="4" w:space="0" w:color="000000"/>
                  <w:right w:val="nil"/>
                </w:tcBorders>
              </w:tcPr>
            </w:tcPrChange>
          </w:tcPr>
          <w:p w14:paraId="41A1D22B"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163" w:author="Benton, Deon" w:date="2023-10-05T09:36:00Z">
              <w:tcPr>
                <w:tcW w:w="997" w:type="dxa"/>
                <w:tcBorders>
                  <w:top w:val="nil"/>
                  <w:left w:val="nil"/>
                  <w:bottom w:val="single" w:sz="4" w:space="0" w:color="000000"/>
                  <w:right w:val="nil"/>
                </w:tcBorders>
              </w:tcPr>
            </w:tcPrChange>
          </w:tcPr>
          <w:p w14:paraId="780891C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164" w:author="Benton, Deon" w:date="2023-10-05T09:36:00Z">
              <w:tcPr>
                <w:tcW w:w="1073" w:type="dxa"/>
                <w:tcBorders>
                  <w:top w:val="nil"/>
                  <w:left w:val="nil"/>
                  <w:bottom w:val="single" w:sz="4" w:space="0" w:color="000000"/>
                  <w:right w:val="nil"/>
                </w:tcBorders>
              </w:tcPr>
            </w:tcPrChange>
          </w:tcPr>
          <w:p w14:paraId="7BCDC7DF"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Change w:id="165" w:author="Benton, Deon" w:date="2023-10-05T09:36:00Z">
              <w:tcPr>
                <w:tcW w:w="1257" w:type="dxa"/>
                <w:tcBorders>
                  <w:top w:val="nil"/>
                  <w:left w:val="nil"/>
                  <w:bottom w:val="single" w:sz="4" w:space="0" w:color="000000"/>
                  <w:right w:val="nil"/>
                </w:tcBorders>
              </w:tcPr>
            </w:tcPrChange>
          </w:tcPr>
          <w:p w14:paraId="2079BFF5"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166" w:author="Benton, Deon" w:date="2023-10-05T09:36:00Z">
              <w:tcPr>
                <w:tcW w:w="1168" w:type="dxa"/>
                <w:tcBorders>
                  <w:top w:val="nil"/>
                  <w:left w:val="nil"/>
                  <w:bottom w:val="single" w:sz="4" w:space="0" w:color="000000"/>
                  <w:right w:val="nil"/>
                </w:tcBorders>
              </w:tcPr>
            </w:tcPrChange>
          </w:tcPr>
          <w:p w14:paraId="79C5DCE9"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167" w:author="Benton, Deon" w:date="2023-10-05T09:36:00Z">
              <w:tcPr>
                <w:tcW w:w="986" w:type="dxa"/>
                <w:tcBorders>
                  <w:top w:val="nil"/>
                  <w:left w:val="nil"/>
                  <w:bottom w:val="single" w:sz="4" w:space="0" w:color="000000"/>
                  <w:right w:val="nil"/>
                </w:tcBorders>
              </w:tcPr>
            </w:tcPrChange>
          </w:tcPr>
          <w:p w14:paraId="36B8DEB7"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168" w:author="Benton, Deon" w:date="2023-10-05T09:36:00Z">
              <w:tcPr>
                <w:tcW w:w="1119" w:type="dxa"/>
                <w:tcBorders>
                  <w:top w:val="nil"/>
                  <w:left w:val="nil"/>
                  <w:bottom w:val="single" w:sz="4" w:space="0" w:color="000000"/>
                  <w:right w:val="nil"/>
                </w:tcBorders>
              </w:tcPr>
            </w:tcPrChange>
          </w:tcPr>
          <w:p w14:paraId="6D44E6EC"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Change w:id="169" w:author="Benton, Deon" w:date="2023-10-05T09:36:00Z">
              <w:tcPr>
                <w:tcW w:w="1117" w:type="dxa"/>
                <w:tcBorders>
                  <w:top w:val="nil"/>
                  <w:left w:val="nil"/>
                  <w:bottom w:val="single" w:sz="4" w:space="0" w:color="000000"/>
                  <w:right w:val="nil"/>
                </w:tcBorders>
              </w:tcPr>
            </w:tcPrChange>
          </w:tcPr>
          <w:p w14:paraId="075BE0C7" w14:textId="77777777" w:rsidR="00B51B4F" w:rsidRDefault="00B51B4F">
            <w:pPr>
              <w:spacing w:line="480" w:lineRule="auto"/>
              <w:rPr>
                <w:rFonts w:ascii="Times New Roman" w:eastAsia="Times New Roman" w:hAnsi="Times New Roman" w:cs="Times New Roman"/>
                <w:sz w:val="24"/>
                <w:szCs w:val="24"/>
              </w:rPr>
            </w:pPr>
          </w:p>
        </w:tc>
      </w:tr>
      <w:tr w:rsidR="00B51B4F" w14:paraId="733E7D01" w14:textId="77777777">
        <w:trPr>
          <w:trHeight w:val="418"/>
          <w:jc w:val="center"/>
          <w:trPrChange w:id="170" w:author="Benton, Deon" w:date="2023-10-05T09:36:00Z">
            <w:trPr>
              <w:trHeight w:val="418"/>
              <w:jc w:val="center"/>
            </w:trPr>
          </w:trPrChange>
        </w:trPr>
        <w:tc>
          <w:tcPr>
            <w:tcW w:w="8885" w:type="dxa"/>
            <w:gridSpan w:val="8"/>
            <w:tcBorders>
              <w:top w:val="single" w:sz="4" w:space="0" w:color="000000"/>
              <w:left w:val="nil"/>
              <w:right w:val="nil"/>
            </w:tcBorders>
            <w:tcPrChange w:id="171" w:author="Benton, Deon" w:date="2023-10-05T09:36:00Z">
              <w:tcPr>
                <w:tcW w:w="8885" w:type="dxa"/>
                <w:gridSpan w:val="8"/>
                <w:tcBorders>
                  <w:top w:val="single" w:sz="4" w:space="0" w:color="000000"/>
                  <w:left w:val="nil"/>
                  <w:right w:val="nil"/>
                </w:tcBorders>
              </w:tcPr>
            </w:tcPrChange>
          </w:tcPr>
          <w:p w14:paraId="034B1A5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B51B4F" w14:paraId="5EF6BA0E" w14:textId="77777777">
        <w:trPr>
          <w:trHeight w:val="406"/>
          <w:jc w:val="center"/>
          <w:trPrChange w:id="172" w:author="Benton, Deon" w:date="2023-10-05T09:36:00Z">
            <w:trPr>
              <w:trHeight w:val="406"/>
              <w:jc w:val="center"/>
            </w:trPr>
          </w:trPrChange>
        </w:trPr>
        <w:tc>
          <w:tcPr>
            <w:tcW w:w="4495" w:type="dxa"/>
            <w:gridSpan w:val="4"/>
            <w:tcBorders>
              <w:left w:val="nil"/>
              <w:bottom w:val="single" w:sz="4" w:space="0" w:color="000000"/>
              <w:right w:val="nil"/>
            </w:tcBorders>
            <w:tcPrChange w:id="173" w:author="Benton, Deon" w:date="2023-10-05T09:36:00Z">
              <w:tcPr>
                <w:tcW w:w="4495" w:type="dxa"/>
                <w:gridSpan w:val="4"/>
                <w:tcBorders>
                  <w:left w:val="nil"/>
                  <w:bottom w:val="single" w:sz="4" w:space="0" w:color="000000"/>
                  <w:right w:val="nil"/>
                </w:tcBorders>
              </w:tcPr>
            </w:tcPrChange>
          </w:tcPr>
          <w:p w14:paraId="3F4E83CE"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Change w:id="174" w:author="Benton, Deon" w:date="2023-10-05T09:36:00Z">
              <w:tcPr>
                <w:tcW w:w="4390" w:type="dxa"/>
                <w:gridSpan w:val="4"/>
                <w:tcBorders>
                  <w:left w:val="nil"/>
                  <w:bottom w:val="single" w:sz="4" w:space="0" w:color="000000"/>
                  <w:right w:val="nil"/>
                </w:tcBorders>
              </w:tcPr>
            </w:tcPrChange>
          </w:tcPr>
          <w:p w14:paraId="42234ABB"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5789D5F2" w14:textId="77777777">
        <w:trPr>
          <w:trHeight w:val="418"/>
          <w:jc w:val="center"/>
          <w:trPrChange w:id="175" w:author="Benton, Deon" w:date="2023-10-05T09:36:00Z">
            <w:trPr>
              <w:trHeight w:val="418"/>
              <w:jc w:val="center"/>
            </w:trPr>
          </w:trPrChange>
        </w:trPr>
        <w:tc>
          <w:tcPr>
            <w:tcW w:w="2165" w:type="dxa"/>
            <w:gridSpan w:val="2"/>
            <w:tcBorders>
              <w:top w:val="single" w:sz="4" w:space="0" w:color="000000"/>
              <w:left w:val="nil"/>
              <w:bottom w:val="single" w:sz="4" w:space="0" w:color="000000"/>
              <w:right w:val="nil"/>
            </w:tcBorders>
            <w:tcPrChange w:id="176" w:author="Benton, Deon" w:date="2023-10-05T09:36:00Z">
              <w:tcPr>
                <w:tcW w:w="2165" w:type="dxa"/>
                <w:gridSpan w:val="2"/>
                <w:tcBorders>
                  <w:top w:val="single" w:sz="4" w:space="0" w:color="000000"/>
                  <w:left w:val="nil"/>
                  <w:bottom w:val="single" w:sz="4" w:space="0" w:color="000000"/>
                  <w:right w:val="nil"/>
                </w:tcBorders>
              </w:tcPr>
            </w:tcPrChange>
          </w:tcPr>
          <w:p w14:paraId="3A4C87E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Change w:id="177" w:author="Benton, Deon" w:date="2023-10-05T09:36:00Z">
              <w:tcPr>
                <w:tcW w:w="2330" w:type="dxa"/>
                <w:gridSpan w:val="2"/>
                <w:tcBorders>
                  <w:top w:val="single" w:sz="4" w:space="0" w:color="000000"/>
                  <w:left w:val="nil"/>
                  <w:bottom w:val="single" w:sz="4" w:space="0" w:color="000000"/>
                  <w:right w:val="nil"/>
                </w:tcBorders>
              </w:tcPr>
            </w:tcPrChange>
          </w:tcPr>
          <w:p w14:paraId="2507449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Change w:id="178" w:author="Benton, Deon" w:date="2023-10-05T09:36:00Z">
              <w:tcPr>
                <w:tcW w:w="2154" w:type="dxa"/>
                <w:gridSpan w:val="2"/>
                <w:tcBorders>
                  <w:top w:val="single" w:sz="4" w:space="0" w:color="000000"/>
                  <w:left w:val="nil"/>
                  <w:bottom w:val="single" w:sz="4" w:space="0" w:color="000000"/>
                  <w:right w:val="nil"/>
                </w:tcBorders>
              </w:tcPr>
            </w:tcPrChange>
          </w:tcPr>
          <w:p w14:paraId="22DF6F9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Change w:id="179" w:author="Benton, Deon" w:date="2023-10-05T09:36:00Z">
              <w:tcPr>
                <w:tcW w:w="2236" w:type="dxa"/>
                <w:gridSpan w:val="2"/>
                <w:tcBorders>
                  <w:top w:val="single" w:sz="4" w:space="0" w:color="000000"/>
                  <w:left w:val="nil"/>
                  <w:bottom w:val="single" w:sz="4" w:space="0" w:color="000000"/>
                  <w:right w:val="nil"/>
                </w:tcBorders>
              </w:tcPr>
            </w:tcPrChange>
          </w:tcPr>
          <w:p w14:paraId="70C88456"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8EF23A1" w14:textId="77777777">
        <w:trPr>
          <w:trHeight w:val="406"/>
          <w:jc w:val="center"/>
          <w:trPrChange w:id="180" w:author="Benton, Deon" w:date="2023-10-05T09:36:00Z">
            <w:trPr>
              <w:trHeight w:val="406"/>
              <w:jc w:val="center"/>
            </w:trPr>
          </w:trPrChange>
        </w:trPr>
        <w:tc>
          <w:tcPr>
            <w:tcW w:w="1168" w:type="dxa"/>
            <w:tcBorders>
              <w:top w:val="single" w:sz="4" w:space="0" w:color="000000"/>
              <w:left w:val="nil"/>
              <w:bottom w:val="nil"/>
              <w:right w:val="nil"/>
            </w:tcBorders>
            <w:tcPrChange w:id="181" w:author="Benton, Deon" w:date="2023-10-05T09:36:00Z">
              <w:tcPr>
                <w:tcW w:w="1168" w:type="dxa"/>
                <w:tcBorders>
                  <w:top w:val="single" w:sz="4" w:space="0" w:color="000000"/>
                  <w:left w:val="nil"/>
                  <w:bottom w:val="nil"/>
                  <w:right w:val="nil"/>
                </w:tcBorders>
              </w:tcPr>
            </w:tcPrChange>
          </w:tcPr>
          <w:p w14:paraId="5DE184B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Change w:id="182" w:author="Benton, Deon" w:date="2023-10-05T09:36:00Z">
              <w:tcPr>
                <w:tcW w:w="997" w:type="dxa"/>
                <w:tcBorders>
                  <w:top w:val="single" w:sz="4" w:space="0" w:color="000000"/>
                  <w:left w:val="nil"/>
                  <w:bottom w:val="nil"/>
                  <w:right w:val="nil"/>
                </w:tcBorders>
              </w:tcPr>
            </w:tcPrChange>
          </w:tcPr>
          <w:p w14:paraId="2FAE797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Change w:id="183" w:author="Benton, Deon" w:date="2023-10-05T09:36:00Z">
              <w:tcPr>
                <w:tcW w:w="1073" w:type="dxa"/>
                <w:tcBorders>
                  <w:top w:val="single" w:sz="4" w:space="0" w:color="000000"/>
                  <w:left w:val="nil"/>
                  <w:bottom w:val="nil"/>
                  <w:right w:val="nil"/>
                </w:tcBorders>
              </w:tcPr>
            </w:tcPrChange>
          </w:tcPr>
          <w:p w14:paraId="5375A6A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Change w:id="184" w:author="Benton, Deon" w:date="2023-10-05T09:36:00Z">
              <w:tcPr>
                <w:tcW w:w="1257" w:type="dxa"/>
                <w:tcBorders>
                  <w:top w:val="single" w:sz="4" w:space="0" w:color="000000"/>
                  <w:left w:val="nil"/>
                  <w:bottom w:val="nil"/>
                  <w:right w:val="nil"/>
                </w:tcBorders>
              </w:tcPr>
            </w:tcPrChange>
          </w:tcPr>
          <w:p w14:paraId="63878D9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Change w:id="185" w:author="Benton, Deon" w:date="2023-10-05T09:36:00Z">
              <w:tcPr>
                <w:tcW w:w="1168" w:type="dxa"/>
                <w:tcBorders>
                  <w:top w:val="single" w:sz="4" w:space="0" w:color="000000"/>
                  <w:left w:val="nil"/>
                  <w:bottom w:val="nil"/>
                  <w:right w:val="nil"/>
                </w:tcBorders>
              </w:tcPr>
            </w:tcPrChange>
          </w:tcPr>
          <w:p w14:paraId="624FBEC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Change w:id="186" w:author="Benton, Deon" w:date="2023-10-05T09:36:00Z">
              <w:tcPr>
                <w:tcW w:w="986" w:type="dxa"/>
                <w:tcBorders>
                  <w:top w:val="single" w:sz="4" w:space="0" w:color="000000"/>
                  <w:left w:val="nil"/>
                  <w:bottom w:val="nil"/>
                  <w:right w:val="nil"/>
                </w:tcBorders>
              </w:tcPr>
            </w:tcPrChange>
          </w:tcPr>
          <w:p w14:paraId="2856F23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Change w:id="187" w:author="Benton, Deon" w:date="2023-10-05T09:36:00Z">
              <w:tcPr>
                <w:tcW w:w="1119" w:type="dxa"/>
                <w:tcBorders>
                  <w:top w:val="single" w:sz="4" w:space="0" w:color="000000"/>
                  <w:left w:val="nil"/>
                  <w:bottom w:val="nil"/>
                  <w:right w:val="nil"/>
                </w:tcBorders>
              </w:tcPr>
            </w:tcPrChange>
          </w:tcPr>
          <w:p w14:paraId="2A96457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Change w:id="188" w:author="Benton, Deon" w:date="2023-10-05T09:36:00Z">
              <w:tcPr>
                <w:tcW w:w="1117" w:type="dxa"/>
                <w:tcBorders>
                  <w:top w:val="single" w:sz="4" w:space="0" w:color="000000"/>
                  <w:left w:val="nil"/>
                  <w:bottom w:val="nil"/>
                  <w:right w:val="nil"/>
                </w:tcBorders>
              </w:tcPr>
            </w:tcPrChange>
          </w:tcPr>
          <w:p w14:paraId="61F32C1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647A7D16" w14:textId="77777777">
        <w:trPr>
          <w:trHeight w:val="418"/>
          <w:jc w:val="center"/>
          <w:trPrChange w:id="189" w:author="Benton, Deon" w:date="2023-10-05T09:36:00Z">
            <w:trPr>
              <w:trHeight w:val="418"/>
              <w:jc w:val="center"/>
            </w:trPr>
          </w:trPrChange>
        </w:trPr>
        <w:tc>
          <w:tcPr>
            <w:tcW w:w="1168" w:type="dxa"/>
            <w:tcBorders>
              <w:top w:val="nil"/>
              <w:left w:val="nil"/>
              <w:bottom w:val="nil"/>
              <w:right w:val="nil"/>
            </w:tcBorders>
            <w:tcPrChange w:id="190" w:author="Benton, Deon" w:date="2023-10-05T09:36:00Z">
              <w:tcPr>
                <w:tcW w:w="1168" w:type="dxa"/>
                <w:tcBorders>
                  <w:top w:val="nil"/>
                  <w:left w:val="nil"/>
                  <w:bottom w:val="nil"/>
                  <w:right w:val="nil"/>
                </w:tcBorders>
              </w:tcPr>
            </w:tcPrChange>
          </w:tcPr>
          <w:p w14:paraId="1936B6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Change w:id="191" w:author="Benton, Deon" w:date="2023-10-05T09:36:00Z">
              <w:tcPr>
                <w:tcW w:w="997" w:type="dxa"/>
                <w:tcBorders>
                  <w:top w:val="nil"/>
                  <w:left w:val="nil"/>
                  <w:bottom w:val="nil"/>
                  <w:right w:val="nil"/>
                </w:tcBorders>
              </w:tcPr>
            </w:tcPrChange>
          </w:tcPr>
          <w:p w14:paraId="63154B7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Change w:id="192" w:author="Benton, Deon" w:date="2023-10-05T09:36:00Z">
              <w:tcPr>
                <w:tcW w:w="1073" w:type="dxa"/>
                <w:tcBorders>
                  <w:top w:val="nil"/>
                  <w:left w:val="nil"/>
                  <w:bottom w:val="nil"/>
                  <w:right w:val="nil"/>
                </w:tcBorders>
              </w:tcPr>
            </w:tcPrChange>
          </w:tcPr>
          <w:p w14:paraId="42FDD1A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Change w:id="193" w:author="Benton, Deon" w:date="2023-10-05T09:36:00Z">
              <w:tcPr>
                <w:tcW w:w="1257" w:type="dxa"/>
                <w:tcBorders>
                  <w:top w:val="nil"/>
                  <w:left w:val="nil"/>
                  <w:bottom w:val="nil"/>
                  <w:right w:val="nil"/>
                </w:tcBorders>
              </w:tcPr>
            </w:tcPrChange>
          </w:tcPr>
          <w:p w14:paraId="1E5FD1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Change w:id="194" w:author="Benton, Deon" w:date="2023-10-05T09:36:00Z">
              <w:tcPr>
                <w:tcW w:w="1168" w:type="dxa"/>
                <w:tcBorders>
                  <w:top w:val="nil"/>
                  <w:left w:val="nil"/>
                  <w:bottom w:val="nil"/>
                  <w:right w:val="nil"/>
                </w:tcBorders>
              </w:tcPr>
            </w:tcPrChange>
          </w:tcPr>
          <w:p w14:paraId="5CF2F8F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Change w:id="195" w:author="Benton, Deon" w:date="2023-10-05T09:36:00Z">
              <w:tcPr>
                <w:tcW w:w="986" w:type="dxa"/>
                <w:tcBorders>
                  <w:top w:val="nil"/>
                  <w:left w:val="nil"/>
                  <w:bottom w:val="nil"/>
                  <w:right w:val="nil"/>
                </w:tcBorders>
              </w:tcPr>
            </w:tcPrChange>
          </w:tcPr>
          <w:p w14:paraId="704569C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Change w:id="196" w:author="Benton, Deon" w:date="2023-10-05T09:36:00Z">
              <w:tcPr>
                <w:tcW w:w="1119" w:type="dxa"/>
                <w:tcBorders>
                  <w:top w:val="nil"/>
                  <w:left w:val="nil"/>
                  <w:bottom w:val="nil"/>
                  <w:right w:val="nil"/>
                </w:tcBorders>
              </w:tcPr>
            </w:tcPrChange>
          </w:tcPr>
          <w:p w14:paraId="31F6E5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Change w:id="197" w:author="Benton, Deon" w:date="2023-10-05T09:36:00Z">
              <w:tcPr>
                <w:tcW w:w="1117" w:type="dxa"/>
                <w:tcBorders>
                  <w:top w:val="nil"/>
                  <w:left w:val="nil"/>
                  <w:bottom w:val="nil"/>
                  <w:right w:val="nil"/>
                </w:tcBorders>
              </w:tcPr>
            </w:tcPrChange>
          </w:tcPr>
          <w:p w14:paraId="67BD4E8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B51B4F" w14:paraId="529A0F75" w14:textId="77777777">
        <w:trPr>
          <w:trHeight w:val="418"/>
          <w:jc w:val="center"/>
          <w:trPrChange w:id="198" w:author="Benton, Deon" w:date="2023-10-05T09:36:00Z">
            <w:trPr>
              <w:trHeight w:val="418"/>
              <w:jc w:val="center"/>
            </w:trPr>
          </w:trPrChange>
        </w:trPr>
        <w:tc>
          <w:tcPr>
            <w:tcW w:w="1168" w:type="dxa"/>
            <w:tcBorders>
              <w:top w:val="nil"/>
              <w:left w:val="nil"/>
              <w:bottom w:val="single" w:sz="4" w:space="0" w:color="000000"/>
              <w:right w:val="nil"/>
            </w:tcBorders>
            <w:tcPrChange w:id="199" w:author="Benton, Deon" w:date="2023-10-05T09:36:00Z">
              <w:tcPr>
                <w:tcW w:w="1168" w:type="dxa"/>
                <w:tcBorders>
                  <w:top w:val="nil"/>
                  <w:left w:val="nil"/>
                  <w:bottom w:val="single" w:sz="4" w:space="0" w:color="000000"/>
                  <w:right w:val="nil"/>
                </w:tcBorders>
              </w:tcPr>
            </w:tcPrChange>
          </w:tcPr>
          <w:p w14:paraId="4A1DB259"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00" w:author="Benton, Deon" w:date="2023-10-05T09:36:00Z">
              <w:tcPr>
                <w:tcW w:w="997" w:type="dxa"/>
                <w:tcBorders>
                  <w:top w:val="nil"/>
                  <w:left w:val="nil"/>
                  <w:bottom w:val="single" w:sz="4" w:space="0" w:color="000000"/>
                  <w:right w:val="nil"/>
                </w:tcBorders>
              </w:tcPr>
            </w:tcPrChange>
          </w:tcPr>
          <w:p w14:paraId="704FD5BF"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01" w:author="Benton, Deon" w:date="2023-10-05T09:36:00Z">
              <w:tcPr>
                <w:tcW w:w="1073" w:type="dxa"/>
                <w:tcBorders>
                  <w:top w:val="nil"/>
                  <w:left w:val="nil"/>
                  <w:bottom w:val="single" w:sz="4" w:space="0" w:color="000000"/>
                  <w:right w:val="nil"/>
                </w:tcBorders>
              </w:tcPr>
            </w:tcPrChange>
          </w:tcPr>
          <w:p w14:paraId="41C80349"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Change w:id="202" w:author="Benton, Deon" w:date="2023-10-05T09:36:00Z">
              <w:tcPr>
                <w:tcW w:w="1257" w:type="dxa"/>
                <w:tcBorders>
                  <w:top w:val="nil"/>
                  <w:left w:val="nil"/>
                  <w:bottom w:val="single" w:sz="4" w:space="0" w:color="000000"/>
                  <w:right w:val="nil"/>
                </w:tcBorders>
              </w:tcPr>
            </w:tcPrChange>
          </w:tcPr>
          <w:p w14:paraId="3132EDF3"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03" w:author="Benton, Deon" w:date="2023-10-05T09:36:00Z">
              <w:tcPr>
                <w:tcW w:w="1168" w:type="dxa"/>
                <w:tcBorders>
                  <w:top w:val="nil"/>
                  <w:left w:val="nil"/>
                  <w:bottom w:val="single" w:sz="4" w:space="0" w:color="000000"/>
                  <w:right w:val="nil"/>
                </w:tcBorders>
              </w:tcPr>
            </w:tcPrChange>
          </w:tcPr>
          <w:p w14:paraId="09DF425F"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04" w:author="Benton, Deon" w:date="2023-10-05T09:36:00Z">
              <w:tcPr>
                <w:tcW w:w="986" w:type="dxa"/>
                <w:tcBorders>
                  <w:top w:val="nil"/>
                  <w:left w:val="nil"/>
                  <w:bottom w:val="single" w:sz="4" w:space="0" w:color="000000"/>
                  <w:right w:val="nil"/>
                </w:tcBorders>
              </w:tcPr>
            </w:tcPrChange>
          </w:tcPr>
          <w:p w14:paraId="5501E7BD"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05" w:author="Benton, Deon" w:date="2023-10-05T09:36:00Z">
              <w:tcPr>
                <w:tcW w:w="1119" w:type="dxa"/>
                <w:tcBorders>
                  <w:top w:val="nil"/>
                  <w:left w:val="nil"/>
                  <w:bottom w:val="single" w:sz="4" w:space="0" w:color="000000"/>
                  <w:right w:val="nil"/>
                </w:tcBorders>
              </w:tcPr>
            </w:tcPrChange>
          </w:tcPr>
          <w:p w14:paraId="45242476"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Change w:id="206" w:author="Benton, Deon" w:date="2023-10-05T09:36:00Z">
              <w:tcPr>
                <w:tcW w:w="1117" w:type="dxa"/>
                <w:tcBorders>
                  <w:top w:val="nil"/>
                  <w:left w:val="nil"/>
                  <w:bottom w:val="single" w:sz="4" w:space="0" w:color="000000"/>
                  <w:right w:val="nil"/>
                </w:tcBorders>
              </w:tcPr>
            </w:tcPrChange>
          </w:tcPr>
          <w:p w14:paraId="1697A4CD" w14:textId="77777777" w:rsidR="00B51B4F" w:rsidRDefault="00B51B4F">
            <w:pPr>
              <w:spacing w:line="480" w:lineRule="auto"/>
              <w:rPr>
                <w:rFonts w:ascii="Times New Roman" w:eastAsia="Times New Roman" w:hAnsi="Times New Roman" w:cs="Times New Roman"/>
                <w:sz w:val="24"/>
                <w:szCs w:val="24"/>
              </w:rPr>
            </w:pPr>
          </w:p>
        </w:tc>
      </w:tr>
      <w:tr w:rsidR="00B51B4F" w14:paraId="42F18909" w14:textId="77777777">
        <w:trPr>
          <w:trHeight w:val="406"/>
          <w:jc w:val="center"/>
          <w:trPrChange w:id="207" w:author="Benton, Deon" w:date="2023-10-05T09:36:00Z">
            <w:trPr>
              <w:trHeight w:val="406"/>
              <w:jc w:val="center"/>
            </w:trPr>
          </w:trPrChange>
        </w:trPr>
        <w:tc>
          <w:tcPr>
            <w:tcW w:w="8885" w:type="dxa"/>
            <w:gridSpan w:val="8"/>
            <w:tcBorders>
              <w:top w:val="single" w:sz="4" w:space="0" w:color="000000"/>
              <w:left w:val="nil"/>
              <w:bottom w:val="single" w:sz="4" w:space="0" w:color="000000"/>
              <w:right w:val="nil"/>
            </w:tcBorders>
            <w:tcPrChange w:id="208" w:author="Benton, Deon" w:date="2023-10-05T09:36:00Z">
              <w:tcPr>
                <w:tcW w:w="8885" w:type="dxa"/>
                <w:gridSpan w:val="8"/>
                <w:tcBorders>
                  <w:top w:val="single" w:sz="4" w:space="0" w:color="000000"/>
                  <w:left w:val="nil"/>
                  <w:bottom w:val="single" w:sz="4" w:space="0" w:color="000000"/>
                  <w:right w:val="nil"/>
                </w:tcBorders>
              </w:tcPr>
            </w:tcPrChange>
          </w:tcPr>
          <w:p w14:paraId="7B4FE42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B51B4F" w14:paraId="22BE769B" w14:textId="77777777">
        <w:trPr>
          <w:trHeight w:val="418"/>
          <w:jc w:val="center"/>
          <w:trPrChange w:id="209" w:author="Benton, Deon" w:date="2023-10-05T09:36:00Z">
            <w:trPr>
              <w:trHeight w:val="418"/>
              <w:jc w:val="center"/>
            </w:trPr>
          </w:trPrChange>
        </w:trPr>
        <w:tc>
          <w:tcPr>
            <w:tcW w:w="4495" w:type="dxa"/>
            <w:gridSpan w:val="4"/>
            <w:tcBorders>
              <w:top w:val="single" w:sz="4" w:space="0" w:color="000000"/>
              <w:left w:val="nil"/>
              <w:bottom w:val="single" w:sz="4" w:space="0" w:color="000000"/>
              <w:right w:val="nil"/>
            </w:tcBorders>
            <w:tcPrChange w:id="210" w:author="Benton, Deon" w:date="2023-10-05T09:36:00Z">
              <w:tcPr>
                <w:tcW w:w="4495" w:type="dxa"/>
                <w:gridSpan w:val="4"/>
                <w:tcBorders>
                  <w:top w:val="single" w:sz="4" w:space="0" w:color="000000"/>
                  <w:left w:val="nil"/>
                  <w:bottom w:val="single" w:sz="4" w:space="0" w:color="000000"/>
                  <w:right w:val="nil"/>
                </w:tcBorders>
              </w:tcPr>
            </w:tcPrChange>
          </w:tcPr>
          <w:p w14:paraId="4722ED5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Change w:id="211" w:author="Benton, Deon" w:date="2023-10-05T09:36:00Z">
              <w:tcPr>
                <w:tcW w:w="4390" w:type="dxa"/>
                <w:gridSpan w:val="4"/>
                <w:tcBorders>
                  <w:top w:val="single" w:sz="4" w:space="0" w:color="000000"/>
                  <w:left w:val="nil"/>
                  <w:bottom w:val="single" w:sz="4" w:space="0" w:color="000000"/>
                  <w:right w:val="nil"/>
                </w:tcBorders>
              </w:tcPr>
            </w:tcPrChange>
          </w:tcPr>
          <w:p w14:paraId="21F72E78"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9D450D1" w14:textId="77777777">
        <w:trPr>
          <w:trHeight w:val="406"/>
          <w:jc w:val="center"/>
          <w:trPrChange w:id="212" w:author="Benton, Deon" w:date="2023-10-05T09:36:00Z">
            <w:trPr>
              <w:trHeight w:val="406"/>
              <w:jc w:val="center"/>
            </w:trPr>
          </w:trPrChange>
        </w:trPr>
        <w:tc>
          <w:tcPr>
            <w:tcW w:w="2165" w:type="dxa"/>
            <w:gridSpan w:val="2"/>
            <w:tcBorders>
              <w:top w:val="single" w:sz="4" w:space="0" w:color="000000"/>
              <w:left w:val="nil"/>
              <w:bottom w:val="single" w:sz="4" w:space="0" w:color="000000"/>
              <w:right w:val="nil"/>
            </w:tcBorders>
            <w:tcPrChange w:id="213" w:author="Benton, Deon" w:date="2023-10-05T09:36:00Z">
              <w:tcPr>
                <w:tcW w:w="2165" w:type="dxa"/>
                <w:gridSpan w:val="2"/>
                <w:tcBorders>
                  <w:top w:val="single" w:sz="4" w:space="0" w:color="000000"/>
                  <w:left w:val="nil"/>
                  <w:bottom w:val="single" w:sz="4" w:space="0" w:color="000000"/>
                  <w:right w:val="nil"/>
                </w:tcBorders>
              </w:tcPr>
            </w:tcPrChange>
          </w:tcPr>
          <w:p w14:paraId="7FD8D6F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Change w:id="214" w:author="Benton, Deon" w:date="2023-10-05T09:36:00Z">
              <w:tcPr>
                <w:tcW w:w="2330" w:type="dxa"/>
                <w:gridSpan w:val="2"/>
                <w:tcBorders>
                  <w:top w:val="single" w:sz="4" w:space="0" w:color="000000"/>
                  <w:left w:val="nil"/>
                  <w:bottom w:val="single" w:sz="4" w:space="0" w:color="000000"/>
                  <w:right w:val="nil"/>
                </w:tcBorders>
              </w:tcPr>
            </w:tcPrChange>
          </w:tcPr>
          <w:p w14:paraId="3CBAFC6C"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Change w:id="215" w:author="Benton, Deon" w:date="2023-10-05T09:36:00Z">
              <w:tcPr>
                <w:tcW w:w="2154" w:type="dxa"/>
                <w:gridSpan w:val="2"/>
                <w:tcBorders>
                  <w:top w:val="single" w:sz="4" w:space="0" w:color="000000"/>
                  <w:left w:val="nil"/>
                  <w:bottom w:val="single" w:sz="4" w:space="0" w:color="000000"/>
                  <w:right w:val="nil"/>
                </w:tcBorders>
              </w:tcPr>
            </w:tcPrChange>
          </w:tcPr>
          <w:p w14:paraId="6C72947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Change w:id="216" w:author="Benton, Deon" w:date="2023-10-05T09:36:00Z">
              <w:tcPr>
                <w:tcW w:w="2236" w:type="dxa"/>
                <w:gridSpan w:val="2"/>
                <w:tcBorders>
                  <w:top w:val="single" w:sz="4" w:space="0" w:color="000000"/>
                  <w:left w:val="nil"/>
                  <w:bottom w:val="single" w:sz="4" w:space="0" w:color="000000"/>
                  <w:right w:val="nil"/>
                </w:tcBorders>
              </w:tcPr>
            </w:tcPrChange>
          </w:tcPr>
          <w:p w14:paraId="02B6CC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219705E8" w14:textId="77777777">
        <w:trPr>
          <w:trHeight w:val="418"/>
          <w:jc w:val="center"/>
          <w:trPrChange w:id="217" w:author="Benton, Deon" w:date="2023-10-05T09:36:00Z">
            <w:trPr>
              <w:trHeight w:val="418"/>
              <w:jc w:val="center"/>
            </w:trPr>
          </w:trPrChange>
        </w:trPr>
        <w:tc>
          <w:tcPr>
            <w:tcW w:w="1168" w:type="dxa"/>
            <w:tcBorders>
              <w:top w:val="single" w:sz="4" w:space="0" w:color="000000"/>
              <w:left w:val="nil"/>
              <w:bottom w:val="nil"/>
              <w:right w:val="nil"/>
            </w:tcBorders>
            <w:tcPrChange w:id="218" w:author="Benton, Deon" w:date="2023-10-05T09:36:00Z">
              <w:tcPr>
                <w:tcW w:w="1168" w:type="dxa"/>
                <w:tcBorders>
                  <w:top w:val="single" w:sz="4" w:space="0" w:color="000000"/>
                  <w:left w:val="nil"/>
                  <w:bottom w:val="nil"/>
                  <w:right w:val="nil"/>
                </w:tcBorders>
              </w:tcPr>
            </w:tcPrChange>
          </w:tcPr>
          <w:p w14:paraId="212D3B1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Change w:id="219" w:author="Benton, Deon" w:date="2023-10-05T09:36:00Z">
              <w:tcPr>
                <w:tcW w:w="997" w:type="dxa"/>
                <w:tcBorders>
                  <w:top w:val="single" w:sz="4" w:space="0" w:color="000000"/>
                  <w:left w:val="nil"/>
                  <w:bottom w:val="nil"/>
                  <w:right w:val="nil"/>
                </w:tcBorders>
              </w:tcPr>
            </w:tcPrChange>
          </w:tcPr>
          <w:p w14:paraId="5F40D80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Change w:id="220" w:author="Benton, Deon" w:date="2023-10-05T09:36:00Z">
              <w:tcPr>
                <w:tcW w:w="1073" w:type="dxa"/>
                <w:tcBorders>
                  <w:top w:val="single" w:sz="4" w:space="0" w:color="000000"/>
                  <w:left w:val="nil"/>
                  <w:bottom w:val="nil"/>
                  <w:right w:val="nil"/>
                </w:tcBorders>
              </w:tcPr>
            </w:tcPrChange>
          </w:tcPr>
          <w:p w14:paraId="55ACED0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Change w:id="221" w:author="Benton, Deon" w:date="2023-10-05T09:36:00Z">
              <w:tcPr>
                <w:tcW w:w="1257" w:type="dxa"/>
                <w:tcBorders>
                  <w:top w:val="single" w:sz="4" w:space="0" w:color="000000"/>
                  <w:left w:val="nil"/>
                  <w:bottom w:val="nil"/>
                  <w:right w:val="nil"/>
                </w:tcBorders>
              </w:tcPr>
            </w:tcPrChange>
          </w:tcPr>
          <w:p w14:paraId="660EB1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Change w:id="222" w:author="Benton, Deon" w:date="2023-10-05T09:36:00Z">
              <w:tcPr>
                <w:tcW w:w="1168" w:type="dxa"/>
                <w:tcBorders>
                  <w:top w:val="single" w:sz="4" w:space="0" w:color="000000"/>
                  <w:left w:val="nil"/>
                  <w:bottom w:val="nil"/>
                  <w:right w:val="nil"/>
                </w:tcBorders>
              </w:tcPr>
            </w:tcPrChange>
          </w:tcPr>
          <w:p w14:paraId="5CAA91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Change w:id="223" w:author="Benton, Deon" w:date="2023-10-05T09:36:00Z">
              <w:tcPr>
                <w:tcW w:w="986" w:type="dxa"/>
                <w:tcBorders>
                  <w:top w:val="single" w:sz="4" w:space="0" w:color="000000"/>
                  <w:left w:val="nil"/>
                  <w:bottom w:val="nil"/>
                  <w:right w:val="nil"/>
                </w:tcBorders>
              </w:tcPr>
            </w:tcPrChange>
          </w:tcPr>
          <w:p w14:paraId="16A2259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Change w:id="224" w:author="Benton, Deon" w:date="2023-10-05T09:36:00Z">
              <w:tcPr>
                <w:tcW w:w="1119" w:type="dxa"/>
                <w:tcBorders>
                  <w:top w:val="single" w:sz="4" w:space="0" w:color="000000"/>
                  <w:left w:val="nil"/>
                  <w:bottom w:val="nil"/>
                  <w:right w:val="nil"/>
                </w:tcBorders>
              </w:tcPr>
            </w:tcPrChange>
          </w:tcPr>
          <w:p w14:paraId="6588994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Change w:id="225" w:author="Benton, Deon" w:date="2023-10-05T09:36:00Z">
              <w:tcPr>
                <w:tcW w:w="1117" w:type="dxa"/>
                <w:tcBorders>
                  <w:top w:val="single" w:sz="4" w:space="0" w:color="000000"/>
                  <w:left w:val="nil"/>
                  <w:bottom w:val="nil"/>
                  <w:right w:val="nil"/>
                </w:tcBorders>
              </w:tcPr>
            </w:tcPrChange>
          </w:tcPr>
          <w:p w14:paraId="446CEB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0CBF9116" w14:textId="77777777">
        <w:trPr>
          <w:trHeight w:val="418"/>
          <w:jc w:val="center"/>
          <w:trPrChange w:id="226" w:author="Benton, Deon" w:date="2023-10-05T09:36:00Z">
            <w:trPr>
              <w:trHeight w:val="418"/>
              <w:jc w:val="center"/>
            </w:trPr>
          </w:trPrChange>
        </w:trPr>
        <w:tc>
          <w:tcPr>
            <w:tcW w:w="1168" w:type="dxa"/>
            <w:tcBorders>
              <w:top w:val="nil"/>
              <w:left w:val="nil"/>
              <w:bottom w:val="nil"/>
              <w:right w:val="nil"/>
            </w:tcBorders>
            <w:tcPrChange w:id="227" w:author="Benton, Deon" w:date="2023-10-05T09:36:00Z">
              <w:tcPr>
                <w:tcW w:w="1168" w:type="dxa"/>
                <w:tcBorders>
                  <w:top w:val="nil"/>
                  <w:left w:val="nil"/>
                  <w:bottom w:val="nil"/>
                  <w:right w:val="nil"/>
                </w:tcBorders>
              </w:tcPr>
            </w:tcPrChange>
          </w:tcPr>
          <w:p w14:paraId="39CA47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Change w:id="228" w:author="Benton, Deon" w:date="2023-10-05T09:36:00Z">
              <w:tcPr>
                <w:tcW w:w="997" w:type="dxa"/>
                <w:tcBorders>
                  <w:top w:val="nil"/>
                  <w:left w:val="nil"/>
                  <w:bottom w:val="nil"/>
                  <w:right w:val="nil"/>
                </w:tcBorders>
              </w:tcPr>
            </w:tcPrChange>
          </w:tcPr>
          <w:p w14:paraId="2013EF2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Change w:id="229" w:author="Benton, Deon" w:date="2023-10-05T09:36:00Z">
              <w:tcPr>
                <w:tcW w:w="1073" w:type="dxa"/>
                <w:tcBorders>
                  <w:top w:val="nil"/>
                  <w:left w:val="nil"/>
                  <w:bottom w:val="nil"/>
                  <w:right w:val="nil"/>
                </w:tcBorders>
              </w:tcPr>
            </w:tcPrChange>
          </w:tcPr>
          <w:p w14:paraId="37C963B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Change w:id="230" w:author="Benton, Deon" w:date="2023-10-05T09:36:00Z">
              <w:tcPr>
                <w:tcW w:w="1257" w:type="dxa"/>
                <w:tcBorders>
                  <w:top w:val="nil"/>
                  <w:left w:val="nil"/>
                  <w:bottom w:val="nil"/>
                  <w:right w:val="nil"/>
                </w:tcBorders>
              </w:tcPr>
            </w:tcPrChange>
          </w:tcPr>
          <w:p w14:paraId="440302B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Change w:id="231" w:author="Benton, Deon" w:date="2023-10-05T09:36:00Z">
              <w:tcPr>
                <w:tcW w:w="1168" w:type="dxa"/>
                <w:tcBorders>
                  <w:top w:val="nil"/>
                  <w:left w:val="nil"/>
                  <w:bottom w:val="nil"/>
                  <w:right w:val="nil"/>
                </w:tcBorders>
              </w:tcPr>
            </w:tcPrChange>
          </w:tcPr>
          <w:p w14:paraId="428C699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Change w:id="232" w:author="Benton, Deon" w:date="2023-10-05T09:36:00Z">
              <w:tcPr>
                <w:tcW w:w="986" w:type="dxa"/>
                <w:tcBorders>
                  <w:top w:val="nil"/>
                  <w:left w:val="nil"/>
                  <w:bottom w:val="nil"/>
                  <w:right w:val="nil"/>
                </w:tcBorders>
              </w:tcPr>
            </w:tcPrChange>
          </w:tcPr>
          <w:p w14:paraId="1FBBC5C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Change w:id="233" w:author="Benton, Deon" w:date="2023-10-05T09:36:00Z">
              <w:tcPr>
                <w:tcW w:w="1119" w:type="dxa"/>
                <w:tcBorders>
                  <w:top w:val="nil"/>
                  <w:left w:val="nil"/>
                  <w:bottom w:val="nil"/>
                  <w:right w:val="nil"/>
                </w:tcBorders>
              </w:tcPr>
            </w:tcPrChange>
          </w:tcPr>
          <w:p w14:paraId="019E7FA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Change w:id="234" w:author="Benton, Deon" w:date="2023-10-05T09:36:00Z">
              <w:tcPr>
                <w:tcW w:w="1117" w:type="dxa"/>
                <w:tcBorders>
                  <w:top w:val="nil"/>
                  <w:left w:val="nil"/>
                  <w:bottom w:val="nil"/>
                  <w:right w:val="nil"/>
                </w:tcBorders>
              </w:tcPr>
            </w:tcPrChange>
          </w:tcPr>
          <w:p w14:paraId="38937A1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51B4F" w14:paraId="5E5358C6" w14:textId="77777777">
        <w:trPr>
          <w:trHeight w:val="406"/>
          <w:jc w:val="center"/>
          <w:trPrChange w:id="235" w:author="Benton, Deon" w:date="2023-10-05T09:36:00Z">
            <w:trPr>
              <w:trHeight w:val="406"/>
              <w:jc w:val="center"/>
            </w:trPr>
          </w:trPrChange>
        </w:trPr>
        <w:tc>
          <w:tcPr>
            <w:tcW w:w="1168" w:type="dxa"/>
            <w:tcBorders>
              <w:top w:val="nil"/>
              <w:left w:val="nil"/>
              <w:bottom w:val="single" w:sz="4" w:space="0" w:color="000000"/>
              <w:right w:val="nil"/>
            </w:tcBorders>
            <w:tcPrChange w:id="236" w:author="Benton, Deon" w:date="2023-10-05T09:36:00Z">
              <w:tcPr>
                <w:tcW w:w="1168" w:type="dxa"/>
                <w:tcBorders>
                  <w:top w:val="nil"/>
                  <w:left w:val="nil"/>
                  <w:bottom w:val="single" w:sz="4" w:space="0" w:color="000000"/>
                  <w:right w:val="nil"/>
                </w:tcBorders>
              </w:tcPr>
            </w:tcPrChange>
          </w:tcPr>
          <w:p w14:paraId="2C2DB7EF"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37" w:author="Benton, Deon" w:date="2023-10-05T09:36:00Z">
              <w:tcPr>
                <w:tcW w:w="997" w:type="dxa"/>
                <w:tcBorders>
                  <w:top w:val="nil"/>
                  <w:left w:val="nil"/>
                  <w:bottom w:val="single" w:sz="4" w:space="0" w:color="000000"/>
                  <w:right w:val="nil"/>
                </w:tcBorders>
              </w:tcPr>
            </w:tcPrChange>
          </w:tcPr>
          <w:p w14:paraId="70F6157A"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38" w:author="Benton, Deon" w:date="2023-10-05T09:36:00Z">
              <w:tcPr>
                <w:tcW w:w="1073" w:type="dxa"/>
                <w:tcBorders>
                  <w:top w:val="nil"/>
                  <w:left w:val="nil"/>
                  <w:bottom w:val="single" w:sz="4" w:space="0" w:color="000000"/>
                  <w:right w:val="nil"/>
                </w:tcBorders>
              </w:tcPr>
            </w:tcPrChange>
          </w:tcPr>
          <w:p w14:paraId="2BA2D85E"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Change w:id="239" w:author="Benton, Deon" w:date="2023-10-05T09:36:00Z">
              <w:tcPr>
                <w:tcW w:w="1257" w:type="dxa"/>
                <w:tcBorders>
                  <w:top w:val="nil"/>
                  <w:left w:val="nil"/>
                  <w:bottom w:val="single" w:sz="4" w:space="0" w:color="000000"/>
                  <w:right w:val="nil"/>
                </w:tcBorders>
              </w:tcPr>
            </w:tcPrChange>
          </w:tcPr>
          <w:p w14:paraId="2153491F"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40" w:author="Benton, Deon" w:date="2023-10-05T09:36:00Z">
              <w:tcPr>
                <w:tcW w:w="1168" w:type="dxa"/>
                <w:tcBorders>
                  <w:top w:val="nil"/>
                  <w:left w:val="nil"/>
                  <w:bottom w:val="single" w:sz="4" w:space="0" w:color="000000"/>
                  <w:right w:val="nil"/>
                </w:tcBorders>
              </w:tcPr>
            </w:tcPrChange>
          </w:tcPr>
          <w:p w14:paraId="1328DBDE"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41" w:author="Benton, Deon" w:date="2023-10-05T09:36:00Z">
              <w:tcPr>
                <w:tcW w:w="986" w:type="dxa"/>
                <w:tcBorders>
                  <w:top w:val="nil"/>
                  <w:left w:val="nil"/>
                  <w:bottom w:val="single" w:sz="4" w:space="0" w:color="000000"/>
                  <w:right w:val="nil"/>
                </w:tcBorders>
              </w:tcPr>
            </w:tcPrChange>
          </w:tcPr>
          <w:p w14:paraId="21879091"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42" w:author="Benton, Deon" w:date="2023-10-05T09:36:00Z">
              <w:tcPr>
                <w:tcW w:w="1119" w:type="dxa"/>
                <w:tcBorders>
                  <w:top w:val="nil"/>
                  <w:left w:val="nil"/>
                  <w:bottom w:val="single" w:sz="4" w:space="0" w:color="000000"/>
                  <w:right w:val="nil"/>
                </w:tcBorders>
              </w:tcPr>
            </w:tcPrChange>
          </w:tcPr>
          <w:p w14:paraId="68C1D800"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Change w:id="243" w:author="Benton, Deon" w:date="2023-10-05T09:36:00Z">
              <w:tcPr>
                <w:tcW w:w="1117" w:type="dxa"/>
                <w:tcBorders>
                  <w:top w:val="nil"/>
                  <w:left w:val="nil"/>
                  <w:bottom w:val="single" w:sz="4" w:space="0" w:color="000000"/>
                  <w:right w:val="nil"/>
                </w:tcBorders>
              </w:tcPr>
            </w:tcPrChange>
          </w:tcPr>
          <w:p w14:paraId="6F886338" w14:textId="77777777" w:rsidR="00B51B4F" w:rsidRDefault="00B51B4F">
            <w:pPr>
              <w:spacing w:line="480" w:lineRule="auto"/>
              <w:rPr>
                <w:rFonts w:ascii="Times New Roman" w:eastAsia="Times New Roman" w:hAnsi="Times New Roman" w:cs="Times New Roman"/>
                <w:sz w:val="24"/>
                <w:szCs w:val="24"/>
              </w:rPr>
            </w:pPr>
          </w:p>
        </w:tc>
      </w:tr>
      <w:tr w:rsidR="00B51B4F" w14:paraId="092A3B96" w14:textId="77777777">
        <w:trPr>
          <w:trHeight w:val="406"/>
          <w:jc w:val="center"/>
          <w:trPrChange w:id="244" w:author="Benton, Deon" w:date="2023-10-05T09:36:00Z">
            <w:trPr>
              <w:trHeight w:val="406"/>
              <w:jc w:val="center"/>
            </w:trPr>
          </w:trPrChange>
        </w:trPr>
        <w:tc>
          <w:tcPr>
            <w:tcW w:w="8885" w:type="dxa"/>
            <w:gridSpan w:val="8"/>
            <w:tcBorders>
              <w:top w:val="single" w:sz="4" w:space="0" w:color="000000"/>
              <w:left w:val="nil"/>
              <w:bottom w:val="single" w:sz="4" w:space="0" w:color="000000"/>
              <w:right w:val="nil"/>
            </w:tcBorders>
            <w:tcPrChange w:id="245" w:author="Benton, Deon" w:date="2023-10-05T09:36:00Z">
              <w:tcPr>
                <w:tcW w:w="8885" w:type="dxa"/>
                <w:gridSpan w:val="8"/>
                <w:tcBorders>
                  <w:top w:val="single" w:sz="4" w:space="0" w:color="000000"/>
                  <w:left w:val="nil"/>
                  <w:bottom w:val="single" w:sz="4" w:space="0" w:color="000000"/>
                  <w:right w:val="nil"/>
                </w:tcBorders>
              </w:tcPr>
            </w:tcPrChange>
          </w:tcPr>
          <w:p w14:paraId="3E818077"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 Model fit to the experimental trials only</w:t>
            </w:r>
          </w:p>
        </w:tc>
      </w:tr>
      <w:tr w:rsidR="00B51B4F" w14:paraId="436488D0" w14:textId="77777777">
        <w:trPr>
          <w:trHeight w:val="418"/>
          <w:jc w:val="center"/>
          <w:trPrChange w:id="246" w:author="Benton, Deon" w:date="2023-10-05T09:36:00Z">
            <w:trPr>
              <w:trHeight w:val="418"/>
              <w:jc w:val="center"/>
            </w:trPr>
          </w:trPrChange>
        </w:trPr>
        <w:tc>
          <w:tcPr>
            <w:tcW w:w="4495" w:type="dxa"/>
            <w:gridSpan w:val="4"/>
            <w:tcBorders>
              <w:top w:val="single" w:sz="4" w:space="0" w:color="000000"/>
              <w:left w:val="nil"/>
              <w:bottom w:val="single" w:sz="4" w:space="0" w:color="000000"/>
              <w:right w:val="nil"/>
            </w:tcBorders>
            <w:tcPrChange w:id="247" w:author="Benton, Deon" w:date="2023-10-05T09:36:00Z">
              <w:tcPr>
                <w:tcW w:w="4495" w:type="dxa"/>
                <w:gridSpan w:val="4"/>
                <w:tcBorders>
                  <w:top w:val="single" w:sz="4" w:space="0" w:color="000000"/>
                  <w:left w:val="nil"/>
                  <w:bottom w:val="single" w:sz="4" w:space="0" w:color="000000"/>
                  <w:right w:val="nil"/>
                </w:tcBorders>
              </w:tcPr>
            </w:tcPrChange>
          </w:tcPr>
          <w:p w14:paraId="343CA19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Change w:id="248" w:author="Benton, Deon" w:date="2023-10-05T09:36:00Z">
              <w:tcPr>
                <w:tcW w:w="4390" w:type="dxa"/>
                <w:gridSpan w:val="4"/>
                <w:tcBorders>
                  <w:top w:val="single" w:sz="4" w:space="0" w:color="000000"/>
                  <w:left w:val="nil"/>
                  <w:bottom w:val="single" w:sz="4" w:space="0" w:color="000000"/>
                  <w:right w:val="nil"/>
                </w:tcBorders>
              </w:tcPr>
            </w:tcPrChange>
          </w:tcPr>
          <w:p w14:paraId="1510DFC0"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3C97EF6E" w14:textId="77777777">
        <w:trPr>
          <w:trHeight w:val="406"/>
          <w:jc w:val="center"/>
          <w:trPrChange w:id="249" w:author="Benton, Deon" w:date="2023-10-05T09:36:00Z">
            <w:trPr>
              <w:trHeight w:val="406"/>
              <w:jc w:val="center"/>
            </w:trPr>
          </w:trPrChange>
        </w:trPr>
        <w:tc>
          <w:tcPr>
            <w:tcW w:w="2165" w:type="dxa"/>
            <w:gridSpan w:val="2"/>
            <w:tcBorders>
              <w:top w:val="single" w:sz="4" w:space="0" w:color="000000"/>
              <w:left w:val="nil"/>
              <w:bottom w:val="single" w:sz="4" w:space="0" w:color="000000"/>
              <w:right w:val="nil"/>
            </w:tcBorders>
            <w:tcPrChange w:id="250" w:author="Benton, Deon" w:date="2023-10-05T09:36:00Z">
              <w:tcPr>
                <w:tcW w:w="2165" w:type="dxa"/>
                <w:gridSpan w:val="2"/>
                <w:tcBorders>
                  <w:top w:val="single" w:sz="4" w:space="0" w:color="000000"/>
                  <w:left w:val="nil"/>
                  <w:bottom w:val="single" w:sz="4" w:space="0" w:color="000000"/>
                  <w:right w:val="nil"/>
                </w:tcBorders>
              </w:tcPr>
            </w:tcPrChange>
          </w:tcPr>
          <w:p w14:paraId="02E17905"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Change w:id="251" w:author="Benton, Deon" w:date="2023-10-05T09:36:00Z">
              <w:tcPr>
                <w:tcW w:w="2330" w:type="dxa"/>
                <w:gridSpan w:val="2"/>
                <w:tcBorders>
                  <w:top w:val="single" w:sz="4" w:space="0" w:color="000000"/>
                  <w:left w:val="nil"/>
                  <w:bottom w:val="single" w:sz="4" w:space="0" w:color="000000"/>
                  <w:right w:val="nil"/>
                </w:tcBorders>
              </w:tcPr>
            </w:tcPrChange>
          </w:tcPr>
          <w:p w14:paraId="1EEC66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Change w:id="252" w:author="Benton, Deon" w:date="2023-10-05T09:36:00Z">
              <w:tcPr>
                <w:tcW w:w="2154" w:type="dxa"/>
                <w:gridSpan w:val="2"/>
                <w:tcBorders>
                  <w:top w:val="single" w:sz="4" w:space="0" w:color="000000"/>
                  <w:left w:val="nil"/>
                  <w:bottom w:val="single" w:sz="4" w:space="0" w:color="000000"/>
                  <w:right w:val="nil"/>
                </w:tcBorders>
              </w:tcPr>
            </w:tcPrChange>
          </w:tcPr>
          <w:p w14:paraId="6E139AC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Change w:id="253" w:author="Benton, Deon" w:date="2023-10-05T09:36:00Z">
              <w:tcPr>
                <w:tcW w:w="2236" w:type="dxa"/>
                <w:gridSpan w:val="2"/>
                <w:tcBorders>
                  <w:top w:val="single" w:sz="4" w:space="0" w:color="000000"/>
                  <w:left w:val="nil"/>
                  <w:bottom w:val="single" w:sz="4" w:space="0" w:color="000000"/>
                  <w:right w:val="nil"/>
                </w:tcBorders>
              </w:tcPr>
            </w:tcPrChange>
          </w:tcPr>
          <w:p w14:paraId="01267D0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B51B4F" w14:paraId="5FBB727B" w14:textId="77777777">
        <w:trPr>
          <w:trHeight w:val="418"/>
          <w:jc w:val="center"/>
          <w:trPrChange w:id="254" w:author="Benton, Deon" w:date="2023-10-05T09:36:00Z">
            <w:trPr>
              <w:trHeight w:val="418"/>
              <w:jc w:val="center"/>
            </w:trPr>
          </w:trPrChange>
        </w:trPr>
        <w:tc>
          <w:tcPr>
            <w:tcW w:w="1168" w:type="dxa"/>
            <w:tcBorders>
              <w:top w:val="single" w:sz="4" w:space="0" w:color="000000"/>
              <w:left w:val="nil"/>
              <w:bottom w:val="nil"/>
              <w:right w:val="nil"/>
            </w:tcBorders>
            <w:tcPrChange w:id="255" w:author="Benton, Deon" w:date="2023-10-05T09:36:00Z">
              <w:tcPr>
                <w:tcW w:w="1168" w:type="dxa"/>
                <w:tcBorders>
                  <w:top w:val="single" w:sz="4" w:space="0" w:color="000000"/>
                  <w:left w:val="nil"/>
                  <w:bottom w:val="nil"/>
                  <w:right w:val="nil"/>
                </w:tcBorders>
              </w:tcPr>
            </w:tcPrChange>
          </w:tcPr>
          <w:p w14:paraId="2BC9200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Change w:id="256" w:author="Benton, Deon" w:date="2023-10-05T09:36:00Z">
              <w:tcPr>
                <w:tcW w:w="997" w:type="dxa"/>
                <w:tcBorders>
                  <w:top w:val="single" w:sz="4" w:space="0" w:color="000000"/>
                  <w:left w:val="nil"/>
                  <w:bottom w:val="nil"/>
                  <w:right w:val="nil"/>
                </w:tcBorders>
              </w:tcPr>
            </w:tcPrChange>
          </w:tcPr>
          <w:p w14:paraId="5DDECCB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Change w:id="257" w:author="Benton, Deon" w:date="2023-10-05T09:36:00Z">
              <w:tcPr>
                <w:tcW w:w="1073" w:type="dxa"/>
                <w:tcBorders>
                  <w:top w:val="single" w:sz="4" w:space="0" w:color="000000"/>
                  <w:left w:val="nil"/>
                  <w:bottom w:val="nil"/>
                  <w:right w:val="nil"/>
                </w:tcBorders>
              </w:tcPr>
            </w:tcPrChange>
          </w:tcPr>
          <w:p w14:paraId="476155D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Change w:id="258" w:author="Benton, Deon" w:date="2023-10-05T09:36:00Z">
              <w:tcPr>
                <w:tcW w:w="1257" w:type="dxa"/>
                <w:tcBorders>
                  <w:top w:val="single" w:sz="4" w:space="0" w:color="000000"/>
                  <w:left w:val="nil"/>
                  <w:bottom w:val="nil"/>
                  <w:right w:val="nil"/>
                </w:tcBorders>
              </w:tcPr>
            </w:tcPrChange>
          </w:tcPr>
          <w:p w14:paraId="7C26D12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Change w:id="259" w:author="Benton, Deon" w:date="2023-10-05T09:36:00Z">
              <w:tcPr>
                <w:tcW w:w="1168" w:type="dxa"/>
                <w:tcBorders>
                  <w:top w:val="single" w:sz="4" w:space="0" w:color="000000"/>
                  <w:left w:val="nil"/>
                  <w:bottom w:val="nil"/>
                  <w:right w:val="nil"/>
                </w:tcBorders>
              </w:tcPr>
            </w:tcPrChange>
          </w:tcPr>
          <w:p w14:paraId="783299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Change w:id="260" w:author="Benton, Deon" w:date="2023-10-05T09:36:00Z">
              <w:tcPr>
                <w:tcW w:w="986" w:type="dxa"/>
                <w:tcBorders>
                  <w:top w:val="single" w:sz="4" w:space="0" w:color="000000"/>
                  <w:left w:val="nil"/>
                  <w:bottom w:val="nil"/>
                  <w:right w:val="nil"/>
                </w:tcBorders>
              </w:tcPr>
            </w:tcPrChange>
          </w:tcPr>
          <w:p w14:paraId="48476A44"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Change w:id="261" w:author="Benton, Deon" w:date="2023-10-05T09:36:00Z">
              <w:tcPr>
                <w:tcW w:w="1119" w:type="dxa"/>
                <w:tcBorders>
                  <w:top w:val="single" w:sz="4" w:space="0" w:color="000000"/>
                  <w:left w:val="nil"/>
                  <w:bottom w:val="nil"/>
                  <w:right w:val="nil"/>
                </w:tcBorders>
              </w:tcPr>
            </w:tcPrChange>
          </w:tcPr>
          <w:p w14:paraId="76C49ED2"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Change w:id="262" w:author="Benton, Deon" w:date="2023-10-05T09:36:00Z">
              <w:tcPr>
                <w:tcW w:w="1117" w:type="dxa"/>
                <w:tcBorders>
                  <w:top w:val="single" w:sz="4" w:space="0" w:color="000000"/>
                  <w:left w:val="nil"/>
                  <w:bottom w:val="nil"/>
                  <w:right w:val="nil"/>
                </w:tcBorders>
              </w:tcPr>
            </w:tcPrChange>
          </w:tcPr>
          <w:p w14:paraId="700DE29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571C49A" w14:textId="77777777">
        <w:trPr>
          <w:trHeight w:val="418"/>
          <w:jc w:val="center"/>
          <w:trPrChange w:id="263" w:author="Benton, Deon" w:date="2023-10-05T09:36:00Z">
            <w:trPr>
              <w:trHeight w:val="418"/>
              <w:jc w:val="center"/>
            </w:trPr>
          </w:trPrChange>
        </w:trPr>
        <w:tc>
          <w:tcPr>
            <w:tcW w:w="1168" w:type="dxa"/>
            <w:tcBorders>
              <w:top w:val="nil"/>
              <w:left w:val="nil"/>
              <w:bottom w:val="nil"/>
              <w:right w:val="nil"/>
            </w:tcBorders>
            <w:tcPrChange w:id="264" w:author="Benton, Deon" w:date="2023-10-05T09:36:00Z">
              <w:tcPr>
                <w:tcW w:w="1168" w:type="dxa"/>
                <w:tcBorders>
                  <w:top w:val="nil"/>
                  <w:left w:val="nil"/>
                  <w:bottom w:val="nil"/>
                  <w:right w:val="nil"/>
                </w:tcBorders>
              </w:tcPr>
            </w:tcPrChange>
          </w:tcPr>
          <w:p w14:paraId="3523C39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Change w:id="265" w:author="Benton, Deon" w:date="2023-10-05T09:36:00Z">
              <w:tcPr>
                <w:tcW w:w="997" w:type="dxa"/>
                <w:tcBorders>
                  <w:top w:val="nil"/>
                  <w:left w:val="nil"/>
                  <w:bottom w:val="nil"/>
                  <w:right w:val="nil"/>
                </w:tcBorders>
              </w:tcPr>
            </w:tcPrChange>
          </w:tcPr>
          <w:p w14:paraId="3813F2DE"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Change w:id="266" w:author="Benton, Deon" w:date="2023-10-05T09:36:00Z">
              <w:tcPr>
                <w:tcW w:w="1073" w:type="dxa"/>
                <w:tcBorders>
                  <w:top w:val="nil"/>
                  <w:left w:val="nil"/>
                  <w:bottom w:val="nil"/>
                  <w:right w:val="nil"/>
                </w:tcBorders>
              </w:tcPr>
            </w:tcPrChange>
          </w:tcPr>
          <w:p w14:paraId="7058F52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Change w:id="267" w:author="Benton, Deon" w:date="2023-10-05T09:36:00Z">
              <w:tcPr>
                <w:tcW w:w="1257" w:type="dxa"/>
                <w:tcBorders>
                  <w:top w:val="nil"/>
                  <w:left w:val="nil"/>
                  <w:bottom w:val="nil"/>
                  <w:right w:val="nil"/>
                </w:tcBorders>
              </w:tcPr>
            </w:tcPrChange>
          </w:tcPr>
          <w:p w14:paraId="1FC1D67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Change w:id="268" w:author="Benton, Deon" w:date="2023-10-05T09:36:00Z">
              <w:tcPr>
                <w:tcW w:w="1168" w:type="dxa"/>
                <w:tcBorders>
                  <w:top w:val="nil"/>
                  <w:left w:val="nil"/>
                  <w:bottom w:val="nil"/>
                  <w:right w:val="nil"/>
                </w:tcBorders>
              </w:tcPr>
            </w:tcPrChange>
          </w:tcPr>
          <w:p w14:paraId="6A4CC83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Change w:id="269" w:author="Benton, Deon" w:date="2023-10-05T09:36:00Z">
              <w:tcPr>
                <w:tcW w:w="986" w:type="dxa"/>
                <w:tcBorders>
                  <w:top w:val="nil"/>
                  <w:left w:val="nil"/>
                  <w:bottom w:val="nil"/>
                  <w:right w:val="nil"/>
                </w:tcBorders>
              </w:tcPr>
            </w:tcPrChange>
          </w:tcPr>
          <w:p w14:paraId="1EAA39BB"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Change w:id="270" w:author="Benton, Deon" w:date="2023-10-05T09:36:00Z">
              <w:tcPr>
                <w:tcW w:w="1119" w:type="dxa"/>
                <w:tcBorders>
                  <w:top w:val="nil"/>
                  <w:left w:val="nil"/>
                  <w:bottom w:val="nil"/>
                  <w:right w:val="nil"/>
                </w:tcBorders>
              </w:tcPr>
            </w:tcPrChange>
          </w:tcPr>
          <w:p w14:paraId="03757A8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Change w:id="271" w:author="Benton, Deon" w:date="2023-10-05T09:36:00Z">
              <w:tcPr>
                <w:tcW w:w="1117" w:type="dxa"/>
                <w:tcBorders>
                  <w:top w:val="nil"/>
                  <w:left w:val="nil"/>
                  <w:bottom w:val="nil"/>
                  <w:right w:val="nil"/>
                </w:tcBorders>
              </w:tcPr>
            </w:tcPrChange>
          </w:tcPr>
          <w:p w14:paraId="4CEB2EDD"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B51B4F" w14:paraId="435CBCA9" w14:textId="77777777">
        <w:trPr>
          <w:trHeight w:val="406"/>
          <w:jc w:val="center"/>
          <w:trPrChange w:id="272" w:author="Benton, Deon" w:date="2023-10-05T09:36:00Z">
            <w:trPr>
              <w:trHeight w:val="406"/>
              <w:jc w:val="center"/>
            </w:trPr>
          </w:trPrChange>
        </w:trPr>
        <w:tc>
          <w:tcPr>
            <w:tcW w:w="1168" w:type="dxa"/>
            <w:tcBorders>
              <w:top w:val="nil"/>
              <w:left w:val="nil"/>
              <w:bottom w:val="single" w:sz="4" w:space="0" w:color="000000"/>
              <w:right w:val="nil"/>
            </w:tcBorders>
            <w:tcPrChange w:id="273" w:author="Benton, Deon" w:date="2023-10-05T09:36:00Z">
              <w:tcPr>
                <w:tcW w:w="1168" w:type="dxa"/>
                <w:tcBorders>
                  <w:top w:val="nil"/>
                  <w:left w:val="nil"/>
                  <w:bottom w:val="single" w:sz="4" w:space="0" w:color="000000"/>
                  <w:right w:val="nil"/>
                </w:tcBorders>
              </w:tcPr>
            </w:tcPrChange>
          </w:tcPr>
          <w:p w14:paraId="28902C80" w14:textId="77777777" w:rsidR="00B51B4F" w:rsidRDefault="00B51B4F">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Change w:id="274" w:author="Benton, Deon" w:date="2023-10-05T09:36:00Z">
              <w:tcPr>
                <w:tcW w:w="997" w:type="dxa"/>
                <w:tcBorders>
                  <w:top w:val="nil"/>
                  <w:left w:val="nil"/>
                  <w:bottom w:val="single" w:sz="4" w:space="0" w:color="000000"/>
                  <w:right w:val="nil"/>
                </w:tcBorders>
              </w:tcPr>
            </w:tcPrChange>
          </w:tcPr>
          <w:p w14:paraId="3E07FB59" w14:textId="77777777" w:rsidR="00B51B4F" w:rsidRDefault="00B51B4F">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Change w:id="275" w:author="Benton, Deon" w:date="2023-10-05T09:36:00Z">
              <w:tcPr>
                <w:tcW w:w="1073" w:type="dxa"/>
                <w:tcBorders>
                  <w:top w:val="nil"/>
                  <w:left w:val="nil"/>
                  <w:bottom w:val="single" w:sz="4" w:space="0" w:color="000000"/>
                  <w:right w:val="nil"/>
                </w:tcBorders>
              </w:tcPr>
            </w:tcPrChange>
          </w:tcPr>
          <w:p w14:paraId="53425ECC" w14:textId="77777777" w:rsidR="00B51B4F" w:rsidRDefault="00B51B4F">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Change w:id="276" w:author="Benton, Deon" w:date="2023-10-05T09:36:00Z">
              <w:tcPr>
                <w:tcW w:w="1257" w:type="dxa"/>
                <w:tcBorders>
                  <w:top w:val="nil"/>
                  <w:left w:val="nil"/>
                  <w:bottom w:val="single" w:sz="4" w:space="0" w:color="000000"/>
                  <w:right w:val="nil"/>
                </w:tcBorders>
              </w:tcPr>
            </w:tcPrChange>
          </w:tcPr>
          <w:p w14:paraId="343B8D4E" w14:textId="77777777" w:rsidR="00B51B4F" w:rsidRDefault="00B51B4F">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Change w:id="277" w:author="Benton, Deon" w:date="2023-10-05T09:36:00Z">
              <w:tcPr>
                <w:tcW w:w="1168" w:type="dxa"/>
                <w:tcBorders>
                  <w:top w:val="nil"/>
                  <w:left w:val="nil"/>
                  <w:bottom w:val="single" w:sz="4" w:space="0" w:color="000000"/>
                  <w:right w:val="nil"/>
                </w:tcBorders>
              </w:tcPr>
            </w:tcPrChange>
          </w:tcPr>
          <w:p w14:paraId="6BA8B0F7" w14:textId="77777777" w:rsidR="00B51B4F" w:rsidRDefault="00B51B4F">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Change w:id="278" w:author="Benton, Deon" w:date="2023-10-05T09:36:00Z">
              <w:tcPr>
                <w:tcW w:w="986" w:type="dxa"/>
                <w:tcBorders>
                  <w:top w:val="nil"/>
                  <w:left w:val="nil"/>
                  <w:bottom w:val="single" w:sz="4" w:space="0" w:color="000000"/>
                  <w:right w:val="nil"/>
                </w:tcBorders>
              </w:tcPr>
            </w:tcPrChange>
          </w:tcPr>
          <w:p w14:paraId="4199E672" w14:textId="77777777" w:rsidR="00B51B4F" w:rsidRDefault="00B51B4F">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Change w:id="279" w:author="Benton, Deon" w:date="2023-10-05T09:36:00Z">
              <w:tcPr>
                <w:tcW w:w="1119" w:type="dxa"/>
                <w:tcBorders>
                  <w:top w:val="nil"/>
                  <w:left w:val="nil"/>
                  <w:bottom w:val="single" w:sz="4" w:space="0" w:color="000000"/>
                  <w:right w:val="nil"/>
                </w:tcBorders>
              </w:tcPr>
            </w:tcPrChange>
          </w:tcPr>
          <w:p w14:paraId="482A80D9" w14:textId="77777777" w:rsidR="00B51B4F" w:rsidRDefault="00B51B4F">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Change w:id="280" w:author="Benton, Deon" w:date="2023-10-05T09:36:00Z">
              <w:tcPr>
                <w:tcW w:w="1117" w:type="dxa"/>
                <w:tcBorders>
                  <w:top w:val="nil"/>
                  <w:left w:val="nil"/>
                  <w:bottom w:val="single" w:sz="4" w:space="0" w:color="000000"/>
                  <w:right w:val="nil"/>
                </w:tcBorders>
              </w:tcPr>
            </w:tcPrChange>
          </w:tcPr>
          <w:p w14:paraId="219DF214" w14:textId="77777777" w:rsidR="00B51B4F" w:rsidRDefault="00B51B4F">
            <w:pPr>
              <w:spacing w:line="480" w:lineRule="auto"/>
              <w:rPr>
                <w:rFonts w:ascii="Times New Roman" w:eastAsia="Times New Roman" w:hAnsi="Times New Roman" w:cs="Times New Roman"/>
                <w:sz w:val="24"/>
                <w:szCs w:val="24"/>
              </w:rPr>
            </w:pPr>
          </w:p>
        </w:tc>
      </w:tr>
      <w:tr w:rsidR="00B51B4F" w14:paraId="4232197A" w14:textId="77777777">
        <w:trPr>
          <w:trHeight w:val="418"/>
          <w:jc w:val="center"/>
          <w:trPrChange w:id="281" w:author="Benton, Deon" w:date="2023-10-05T09:36:00Z">
            <w:trPr>
              <w:trHeight w:val="418"/>
              <w:jc w:val="center"/>
            </w:trPr>
          </w:trPrChange>
        </w:trPr>
        <w:tc>
          <w:tcPr>
            <w:tcW w:w="8885" w:type="dxa"/>
            <w:gridSpan w:val="8"/>
            <w:tcBorders>
              <w:top w:val="single" w:sz="4" w:space="0" w:color="000000"/>
              <w:left w:val="nil"/>
              <w:bottom w:val="single" w:sz="4" w:space="0" w:color="000000"/>
              <w:right w:val="nil"/>
            </w:tcBorders>
            <w:tcPrChange w:id="282" w:author="Benton, Deon" w:date="2023-10-05T09:36:00Z">
              <w:tcPr>
                <w:tcW w:w="8885" w:type="dxa"/>
                <w:gridSpan w:val="8"/>
                <w:tcBorders>
                  <w:top w:val="single" w:sz="4" w:space="0" w:color="000000"/>
                  <w:left w:val="nil"/>
                  <w:bottom w:val="single" w:sz="4" w:space="0" w:color="000000"/>
                  <w:right w:val="nil"/>
                </w:tcBorders>
              </w:tcPr>
            </w:tcPrChange>
          </w:tcPr>
          <w:p w14:paraId="57BE7F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B51B4F" w14:paraId="7E83EF0B" w14:textId="77777777">
        <w:trPr>
          <w:trHeight w:val="406"/>
          <w:jc w:val="center"/>
          <w:trPrChange w:id="283" w:author="Benton, Deon" w:date="2023-10-05T09:36:00Z">
            <w:trPr>
              <w:trHeight w:val="406"/>
              <w:jc w:val="center"/>
            </w:trPr>
          </w:trPrChange>
        </w:trPr>
        <w:tc>
          <w:tcPr>
            <w:tcW w:w="4495" w:type="dxa"/>
            <w:gridSpan w:val="4"/>
            <w:tcBorders>
              <w:top w:val="single" w:sz="4" w:space="0" w:color="000000"/>
              <w:left w:val="nil"/>
              <w:bottom w:val="single" w:sz="4" w:space="0" w:color="000000"/>
              <w:right w:val="nil"/>
            </w:tcBorders>
            <w:tcPrChange w:id="284" w:author="Benton, Deon" w:date="2023-10-05T09:36:00Z">
              <w:tcPr>
                <w:tcW w:w="4495" w:type="dxa"/>
                <w:gridSpan w:val="4"/>
                <w:tcBorders>
                  <w:top w:val="single" w:sz="4" w:space="0" w:color="000000"/>
                  <w:left w:val="nil"/>
                  <w:bottom w:val="single" w:sz="4" w:space="0" w:color="000000"/>
                  <w:right w:val="nil"/>
                </w:tcBorders>
              </w:tcPr>
            </w:tcPrChange>
          </w:tcPr>
          <w:p w14:paraId="170831B1"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Change w:id="285" w:author="Benton, Deon" w:date="2023-10-05T09:36:00Z">
              <w:tcPr>
                <w:tcW w:w="4390" w:type="dxa"/>
                <w:gridSpan w:val="4"/>
                <w:tcBorders>
                  <w:top w:val="single" w:sz="4" w:space="0" w:color="000000"/>
                  <w:left w:val="nil"/>
                  <w:bottom w:val="single" w:sz="4" w:space="0" w:color="000000"/>
                  <w:right w:val="nil"/>
                </w:tcBorders>
              </w:tcPr>
            </w:tcPrChange>
          </w:tcPr>
          <w:p w14:paraId="30671B02"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B51B4F" w14:paraId="07F65BAA" w14:textId="77777777">
        <w:trPr>
          <w:trHeight w:val="418"/>
          <w:jc w:val="center"/>
          <w:trPrChange w:id="286" w:author="Benton, Deon" w:date="2023-10-05T09:36:00Z">
            <w:trPr>
              <w:trHeight w:val="418"/>
              <w:jc w:val="center"/>
            </w:trPr>
          </w:trPrChange>
        </w:trPr>
        <w:tc>
          <w:tcPr>
            <w:tcW w:w="2165" w:type="dxa"/>
            <w:gridSpan w:val="2"/>
            <w:tcBorders>
              <w:top w:val="single" w:sz="4" w:space="0" w:color="000000"/>
              <w:left w:val="nil"/>
              <w:bottom w:val="single" w:sz="4" w:space="0" w:color="000000"/>
              <w:right w:val="nil"/>
            </w:tcBorders>
            <w:tcPrChange w:id="287" w:author="Benton, Deon" w:date="2023-10-05T09:36:00Z">
              <w:tcPr>
                <w:tcW w:w="2165" w:type="dxa"/>
                <w:gridSpan w:val="2"/>
                <w:tcBorders>
                  <w:top w:val="single" w:sz="4" w:space="0" w:color="000000"/>
                  <w:left w:val="nil"/>
                  <w:bottom w:val="single" w:sz="4" w:space="0" w:color="000000"/>
                  <w:right w:val="nil"/>
                </w:tcBorders>
              </w:tcPr>
            </w:tcPrChange>
          </w:tcPr>
          <w:p w14:paraId="2676789A"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Change w:id="288" w:author="Benton, Deon" w:date="2023-10-05T09:36:00Z">
              <w:tcPr>
                <w:tcW w:w="2330" w:type="dxa"/>
                <w:gridSpan w:val="2"/>
                <w:tcBorders>
                  <w:top w:val="single" w:sz="4" w:space="0" w:color="000000"/>
                  <w:left w:val="nil"/>
                  <w:bottom w:val="single" w:sz="4" w:space="0" w:color="000000"/>
                  <w:right w:val="nil"/>
                </w:tcBorders>
              </w:tcPr>
            </w:tcPrChange>
          </w:tcPr>
          <w:p w14:paraId="29FD6C4F"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Change w:id="289" w:author="Benton, Deon" w:date="2023-10-05T09:36:00Z">
              <w:tcPr>
                <w:tcW w:w="2154" w:type="dxa"/>
                <w:gridSpan w:val="2"/>
                <w:tcBorders>
                  <w:top w:val="single" w:sz="4" w:space="0" w:color="000000"/>
                  <w:left w:val="nil"/>
                  <w:bottom w:val="single" w:sz="4" w:space="0" w:color="000000"/>
                  <w:right w:val="nil"/>
                </w:tcBorders>
              </w:tcPr>
            </w:tcPrChange>
          </w:tcPr>
          <w:p w14:paraId="7A30EDA9"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Change w:id="290" w:author="Benton, Deon" w:date="2023-10-05T09:36:00Z">
              <w:tcPr>
                <w:tcW w:w="2236" w:type="dxa"/>
                <w:gridSpan w:val="2"/>
                <w:tcBorders>
                  <w:top w:val="single" w:sz="4" w:space="0" w:color="000000"/>
                  <w:left w:val="nil"/>
                  <w:bottom w:val="single" w:sz="4" w:space="0" w:color="000000"/>
                  <w:right w:val="nil"/>
                </w:tcBorders>
              </w:tcPr>
            </w:tcPrChange>
          </w:tcPr>
          <w:p w14:paraId="421A59DD" w14:textId="77777777" w:rsidR="00B51B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B51B4F" w14:paraId="4E0B191B" w14:textId="77777777">
        <w:trPr>
          <w:trHeight w:val="406"/>
          <w:jc w:val="center"/>
          <w:trPrChange w:id="291" w:author="Benton, Deon" w:date="2023-10-05T09:36:00Z">
            <w:trPr>
              <w:trHeight w:val="406"/>
              <w:jc w:val="center"/>
            </w:trPr>
          </w:trPrChange>
        </w:trPr>
        <w:tc>
          <w:tcPr>
            <w:tcW w:w="1168" w:type="dxa"/>
            <w:tcBorders>
              <w:top w:val="single" w:sz="4" w:space="0" w:color="000000"/>
              <w:left w:val="nil"/>
              <w:bottom w:val="nil"/>
              <w:right w:val="nil"/>
            </w:tcBorders>
            <w:tcPrChange w:id="292" w:author="Benton, Deon" w:date="2023-10-05T09:36:00Z">
              <w:tcPr>
                <w:tcW w:w="1168" w:type="dxa"/>
                <w:tcBorders>
                  <w:top w:val="single" w:sz="4" w:space="0" w:color="000000"/>
                  <w:left w:val="nil"/>
                  <w:bottom w:val="nil"/>
                  <w:right w:val="nil"/>
                </w:tcBorders>
              </w:tcPr>
            </w:tcPrChange>
          </w:tcPr>
          <w:p w14:paraId="11273D36"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Change w:id="293" w:author="Benton, Deon" w:date="2023-10-05T09:36:00Z">
              <w:tcPr>
                <w:tcW w:w="997" w:type="dxa"/>
                <w:tcBorders>
                  <w:top w:val="single" w:sz="4" w:space="0" w:color="000000"/>
                  <w:left w:val="nil"/>
                  <w:bottom w:val="nil"/>
                  <w:right w:val="nil"/>
                </w:tcBorders>
              </w:tcPr>
            </w:tcPrChange>
          </w:tcPr>
          <w:p w14:paraId="2963F9CA"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Change w:id="294" w:author="Benton, Deon" w:date="2023-10-05T09:36:00Z">
              <w:tcPr>
                <w:tcW w:w="1073" w:type="dxa"/>
                <w:tcBorders>
                  <w:top w:val="single" w:sz="4" w:space="0" w:color="000000"/>
                  <w:left w:val="nil"/>
                  <w:bottom w:val="nil"/>
                  <w:right w:val="nil"/>
                </w:tcBorders>
              </w:tcPr>
            </w:tcPrChange>
          </w:tcPr>
          <w:p w14:paraId="7B7284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Change w:id="295" w:author="Benton, Deon" w:date="2023-10-05T09:36:00Z">
              <w:tcPr>
                <w:tcW w:w="1257" w:type="dxa"/>
                <w:tcBorders>
                  <w:top w:val="single" w:sz="4" w:space="0" w:color="000000"/>
                  <w:left w:val="nil"/>
                  <w:bottom w:val="nil"/>
                  <w:right w:val="nil"/>
                </w:tcBorders>
              </w:tcPr>
            </w:tcPrChange>
          </w:tcPr>
          <w:p w14:paraId="73545B6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Change w:id="296" w:author="Benton, Deon" w:date="2023-10-05T09:36:00Z">
              <w:tcPr>
                <w:tcW w:w="1168" w:type="dxa"/>
                <w:tcBorders>
                  <w:top w:val="single" w:sz="4" w:space="0" w:color="000000"/>
                  <w:left w:val="nil"/>
                  <w:bottom w:val="nil"/>
                  <w:right w:val="nil"/>
                </w:tcBorders>
              </w:tcPr>
            </w:tcPrChange>
          </w:tcPr>
          <w:p w14:paraId="06438F8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Change w:id="297" w:author="Benton, Deon" w:date="2023-10-05T09:36:00Z">
              <w:tcPr>
                <w:tcW w:w="986" w:type="dxa"/>
                <w:tcBorders>
                  <w:top w:val="single" w:sz="4" w:space="0" w:color="000000"/>
                  <w:left w:val="nil"/>
                  <w:bottom w:val="nil"/>
                  <w:right w:val="nil"/>
                </w:tcBorders>
              </w:tcPr>
            </w:tcPrChange>
          </w:tcPr>
          <w:p w14:paraId="68E70E4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Change w:id="298" w:author="Benton, Deon" w:date="2023-10-05T09:36:00Z">
              <w:tcPr>
                <w:tcW w:w="1119" w:type="dxa"/>
                <w:tcBorders>
                  <w:top w:val="single" w:sz="4" w:space="0" w:color="000000"/>
                  <w:left w:val="nil"/>
                  <w:bottom w:val="nil"/>
                  <w:right w:val="nil"/>
                </w:tcBorders>
              </w:tcPr>
            </w:tcPrChange>
          </w:tcPr>
          <w:p w14:paraId="031BB5E1"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Change w:id="299" w:author="Benton, Deon" w:date="2023-10-05T09:36:00Z">
              <w:tcPr>
                <w:tcW w:w="1117" w:type="dxa"/>
                <w:tcBorders>
                  <w:top w:val="single" w:sz="4" w:space="0" w:color="000000"/>
                  <w:left w:val="nil"/>
                  <w:bottom w:val="nil"/>
                  <w:right w:val="nil"/>
                </w:tcBorders>
              </w:tcPr>
            </w:tcPrChange>
          </w:tcPr>
          <w:p w14:paraId="591D246C"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B51B4F" w14:paraId="7D66E50E" w14:textId="77777777">
        <w:trPr>
          <w:trHeight w:val="418"/>
          <w:jc w:val="center"/>
          <w:trPrChange w:id="300" w:author="Benton, Deon" w:date="2023-10-05T09:36:00Z">
            <w:trPr>
              <w:trHeight w:val="418"/>
              <w:jc w:val="center"/>
            </w:trPr>
          </w:trPrChange>
        </w:trPr>
        <w:tc>
          <w:tcPr>
            <w:tcW w:w="1168" w:type="dxa"/>
            <w:tcBorders>
              <w:top w:val="nil"/>
              <w:left w:val="nil"/>
              <w:bottom w:val="single" w:sz="4" w:space="0" w:color="000000"/>
              <w:right w:val="nil"/>
            </w:tcBorders>
            <w:tcPrChange w:id="301" w:author="Benton, Deon" w:date="2023-10-05T09:36:00Z">
              <w:tcPr>
                <w:tcW w:w="1168" w:type="dxa"/>
                <w:tcBorders>
                  <w:top w:val="nil"/>
                  <w:left w:val="nil"/>
                  <w:bottom w:val="single" w:sz="4" w:space="0" w:color="000000"/>
                  <w:right w:val="nil"/>
                </w:tcBorders>
              </w:tcPr>
            </w:tcPrChange>
          </w:tcPr>
          <w:p w14:paraId="1ACEF16F"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Change w:id="302" w:author="Benton, Deon" w:date="2023-10-05T09:36:00Z">
              <w:tcPr>
                <w:tcW w:w="997" w:type="dxa"/>
                <w:tcBorders>
                  <w:top w:val="nil"/>
                  <w:left w:val="nil"/>
                  <w:bottom w:val="single" w:sz="4" w:space="0" w:color="000000"/>
                  <w:right w:val="nil"/>
                </w:tcBorders>
              </w:tcPr>
            </w:tcPrChange>
          </w:tcPr>
          <w:p w14:paraId="1010F3E3"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Change w:id="303" w:author="Benton, Deon" w:date="2023-10-05T09:36:00Z">
              <w:tcPr>
                <w:tcW w:w="1073" w:type="dxa"/>
                <w:tcBorders>
                  <w:top w:val="nil"/>
                  <w:left w:val="nil"/>
                  <w:bottom w:val="single" w:sz="4" w:space="0" w:color="000000"/>
                  <w:right w:val="nil"/>
                </w:tcBorders>
              </w:tcPr>
            </w:tcPrChange>
          </w:tcPr>
          <w:p w14:paraId="756906A8"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Change w:id="304" w:author="Benton, Deon" w:date="2023-10-05T09:36:00Z">
              <w:tcPr>
                <w:tcW w:w="1257" w:type="dxa"/>
                <w:tcBorders>
                  <w:top w:val="nil"/>
                  <w:left w:val="nil"/>
                  <w:bottom w:val="single" w:sz="4" w:space="0" w:color="000000"/>
                  <w:right w:val="nil"/>
                </w:tcBorders>
              </w:tcPr>
            </w:tcPrChange>
          </w:tcPr>
          <w:p w14:paraId="593147E7"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Change w:id="305" w:author="Benton, Deon" w:date="2023-10-05T09:36:00Z">
              <w:tcPr>
                <w:tcW w:w="1168" w:type="dxa"/>
                <w:tcBorders>
                  <w:top w:val="nil"/>
                  <w:left w:val="nil"/>
                  <w:bottom w:val="single" w:sz="4" w:space="0" w:color="000000"/>
                  <w:right w:val="nil"/>
                </w:tcBorders>
              </w:tcPr>
            </w:tcPrChange>
          </w:tcPr>
          <w:p w14:paraId="52A03FE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Change w:id="306" w:author="Benton, Deon" w:date="2023-10-05T09:36:00Z">
              <w:tcPr>
                <w:tcW w:w="986" w:type="dxa"/>
                <w:tcBorders>
                  <w:top w:val="nil"/>
                  <w:left w:val="nil"/>
                  <w:bottom w:val="single" w:sz="4" w:space="0" w:color="000000"/>
                  <w:right w:val="nil"/>
                </w:tcBorders>
              </w:tcPr>
            </w:tcPrChange>
          </w:tcPr>
          <w:p w14:paraId="68C0A310"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Change w:id="307" w:author="Benton, Deon" w:date="2023-10-05T09:36:00Z">
              <w:tcPr>
                <w:tcW w:w="1119" w:type="dxa"/>
                <w:tcBorders>
                  <w:top w:val="nil"/>
                  <w:left w:val="nil"/>
                  <w:bottom w:val="single" w:sz="4" w:space="0" w:color="000000"/>
                  <w:right w:val="nil"/>
                </w:tcBorders>
              </w:tcPr>
            </w:tcPrChange>
          </w:tcPr>
          <w:p w14:paraId="413C7959" w14:textId="77777777" w:rsidR="00B51B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Change w:id="308" w:author="Benton, Deon" w:date="2023-10-05T09:36:00Z">
              <w:tcPr>
                <w:tcW w:w="1117" w:type="dxa"/>
                <w:tcBorders>
                  <w:top w:val="nil"/>
                  <w:left w:val="nil"/>
                  <w:bottom w:val="single" w:sz="4" w:space="0" w:color="000000"/>
                  <w:right w:val="nil"/>
                </w:tcBorders>
              </w:tcPr>
            </w:tcPrChange>
          </w:tcPr>
          <w:p w14:paraId="480831AF" w14:textId="77777777" w:rsidR="00B51B4F" w:rsidRDefault="00000000">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6F6E4C29" w14:textId="06C3C105" w:rsidR="00B51B4F"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w:t>
      </w:r>
      <w:del w:id="309" w:author="Benton, Deon" w:date="2023-10-05T09:36:00Z">
        <w:r>
          <w:rPr>
            <w:rFonts w:ascii="Times New Roman" w:eastAsia="Times New Roman" w:hAnsi="Times New Roman" w:cs="Times New Roman"/>
            <w:color w:val="000000"/>
            <w:sz w:val="18"/>
            <w:szCs w:val="18"/>
          </w:rPr>
          <w:delText>best</w:delText>
        </w:r>
      </w:del>
      <w:ins w:id="310" w:author="Benton, Deon" w:date="2023-10-05T09:36:00Z">
        <w:r w:rsidR="00977B8E">
          <w:rPr>
            <w:rFonts w:ascii="Times New Roman" w:eastAsia="Times New Roman" w:hAnsi="Times New Roman" w:cs="Times New Roman"/>
            <w:color w:val="000000"/>
            <w:sz w:val="18"/>
            <w:szCs w:val="18"/>
          </w:rPr>
          <w:t>better</w:t>
        </w:r>
      </w:ins>
      <w:r w:rsidR="00977B8E">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8"/>
          <w:szCs w:val="18"/>
        </w:rPr>
        <w:t>fitting overall model based on average RMSE and MAE.</w:t>
      </w:r>
    </w:p>
    <w:p w14:paraId="756CA752" w14:textId="77777777" w:rsidR="00B51B4F" w:rsidRDefault="00B51B4F">
      <w:pPr>
        <w:spacing w:after="0" w:line="480" w:lineRule="auto"/>
        <w:rPr>
          <w:rFonts w:ascii="Times New Roman" w:eastAsia="Times New Roman" w:hAnsi="Times New Roman" w:cs="Times New Roman"/>
          <w:sz w:val="24"/>
          <w:szCs w:val="24"/>
        </w:rPr>
      </w:pPr>
    </w:p>
    <w:p w14:paraId="645BDA51" w14:textId="43412D2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to rely on associative learning to reason about multiple potential causes. Stated somewhat differently, these data neither clearly support the conclusion that children rely exclusively on Bayesian inference to reason about retrospective </w:t>
      </w:r>
      <w:r w:rsidR="003D1B11">
        <w:rPr>
          <w:rFonts w:ascii="Times New Roman" w:eastAsia="Times New Roman" w:hAnsi="Times New Roman" w:cs="Times New Roman"/>
          <w:sz w:val="24"/>
          <w:szCs w:val="24"/>
        </w:rPr>
        <w:t>reaso</w:t>
      </w:r>
      <w:r w:rsidR="009015C7">
        <w:rPr>
          <w:rFonts w:ascii="Times New Roman" w:eastAsia="Times New Roman" w:hAnsi="Times New Roman" w:cs="Times New Roman"/>
          <w:sz w:val="24"/>
          <w:szCs w:val="24"/>
        </w:rPr>
        <w:t>ning</w:t>
      </w:r>
      <w:r>
        <w:rPr>
          <w:rFonts w:ascii="Times New Roman" w:eastAsia="Times New Roman" w:hAnsi="Times New Roman" w:cs="Times New Roman"/>
          <w:sz w:val="24"/>
          <w:szCs w:val="24"/>
        </w:rPr>
        <w:t xml:space="preserve">, nor do they permit the conclusion that children rely exclusively on associative learning about such inferences. Instead, these data support the conclusion that children weigh these two cognitive mechanisms differently </w:t>
      </w:r>
      <w:r>
        <w:rPr>
          <w:rFonts w:ascii="Times New Roman" w:eastAsia="Times New Roman" w:hAnsi="Times New Roman" w:cs="Times New Roman"/>
          <w:sz w:val="24"/>
          <w:szCs w:val="24"/>
        </w:rPr>
        <w:lastRenderedPageBreak/>
        <w:t>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w:t>
      </w:r>
      <w:ins w:id="311" w:author="Beaton, Rebecca M" w:date="2023-10-04T15:16:00Z">
        <w:r w:rsidR="009C03A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participants may give more weight to associative learning (such as in the current study). </w:t>
      </w:r>
    </w:p>
    <w:p w14:paraId="32D33410" w14:textId="77777777" w:rsidR="00B51B4F" w:rsidRDefault="0000000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6B810D19" w14:textId="69A746CB"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study was to examine whether and how children engage in retrospective reasoning under more strenuous information processing demands, in which </w:t>
      </w:r>
      <w:r w:rsidR="008B3EC6">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 xml:space="preserve">must track the efficacy of more than two objects. Experiment 1 indicated that when shown first that three objects activated a machine together, and then that one of those objects did so </w:t>
      </w:r>
      <w:r w:rsidR="005A2B14">
        <w:rPr>
          <w:rFonts w:ascii="Times New Roman" w:eastAsia="Times New Roman" w:hAnsi="Times New Roman" w:cs="Times New Roman"/>
          <w:sz w:val="24"/>
          <w:szCs w:val="24"/>
        </w:rPr>
        <w:t>individually, the</w:t>
      </w:r>
      <w:r>
        <w:rPr>
          <w:rFonts w:ascii="Times New Roman" w:eastAsia="Times New Roman" w:hAnsi="Times New Roman" w:cs="Times New Roman"/>
          <w:sz w:val="24"/>
          <w:szCs w:val="24"/>
        </w:rPr>
        <w:t xml:space="preserve"> other two </w:t>
      </w:r>
      <w:r w:rsidR="001D3F17">
        <w:rPr>
          <w:rFonts w:ascii="Times New Roman" w:eastAsia="Times New Roman" w:hAnsi="Times New Roman" w:cs="Times New Roman"/>
          <w:sz w:val="24"/>
          <w:szCs w:val="24"/>
        </w:rPr>
        <w:t>objects were</w:t>
      </w:r>
      <w:r>
        <w:rPr>
          <w:rFonts w:ascii="Times New Roman" w:eastAsia="Times New Roman" w:hAnsi="Times New Roman" w:cs="Times New Roman"/>
          <w:sz w:val="24"/>
          <w:szCs w:val="24"/>
        </w:rPr>
        <w:t xml:space="preserv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w:t>
      </w:r>
      <w:r w:rsidR="001D3F17">
        <w:rPr>
          <w:rFonts w:ascii="Times New Roman" w:eastAsia="Times New Roman" w:hAnsi="Times New Roman" w:cs="Times New Roman"/>
          <w:sz w:val="24"/>
          <w:szCs w:val="24"/>
        </w:rPr>
        <w:t>activate</w:t>
      </w:r>
      <w:r>
        <w:rPr>
          <w:rFonts w:ascii="Times New Roman" w:eastAsia="Times New Roman" w:hAnsi="Times New Roman" w:cs="Times New Roman"/>
          <w:sz w:val="24"/>
          <w:szCs w:val="24"/>
        </w:rPr>
        <w:t xml:space="preserve"> or not activate the machine</w:t>
      </w:r>
      <w:r w:rsidR="001D3F17">
        <w:rPr>
          <w:rFonts w:ascii="Times New Roman" w:eastAsia="Times New Roman" w:hAnsi="Times New Roman" w:cs="Times New Roman"/>
          <w:sz w:val="24"/>
          <w:szCs w:val="24"/>
        </w:rPr>
        <w:t xml:space="preserve"> together (following the ABC+ event)</w:t>
      </w:r>
      <w:r>
        <w:rPr>
          <w:rFonts w:ascii="Times New Roman" w:eastAsia="Times New Roman" w:hAnsi="Times New Roman" w:cs="Times New Roman"/>
          <w:sz w:val="24"/>
          <w:szCs w:val="24"/>
        </w:rPr>
        <w:t>, children did not show evidence of retrospective inference in either type of trial.</w:t>
      </w:r>
    </w:p>
    <w:p w14:paraId="50E05644" w14:textId="77777777"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w:t>
      </w:r>
      <w:r>
        <w:rPr>
          <w:rFonts w:ascii="Times New Roman" w:eastAsia="Times New Roman" w:hAnsi="Times New Roman" w:cs="Times New Roman"/>
          <w:sz w:val="24"/>
          <w:szCs w:val="24"/>
        </w:rPr>
        <w:lastRenderedPageBreak/>
        <w:t xml:space="preserve">associative strategy. This was especially true in Experiment 2 where the information demands were even greater than that in Experiment 1.    </w:t>
      </w:r>
    </w:p>
    <w:p w14:paraId="495A54FB" w14:textId="31CF327C"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w:t>
      </w:r>
      <w:del w:id="312" w:author="Benton, Deon" w:date="2023-10-05T09:36:00Z">
        <w:r>
          <w:rPr>
            <w:rFonts w:ascii="Times New Roman" w:eastAsia="Times New Roman" w:hAnsi="Times New Roman" w:cs="Times New Roman"/>
            <w:sz w:val="24"/>
            <w:szCs w:val="24"/>
          </w:rPr>
          <w:delText>trial</w:delText>
        </w:r>
      </w:del>
      <w:ins w:id="313" w:author="Benton, Deon" w:date="2023-10-05T09:36:00Z">
        <w:r>
          <w:rPr>
            <w:rFonts w:ascii="Times New Roman" w:eastAsia="Times New Roman" w:hAnsi="Times New Roman" w:cs="Times New Roman"/>
            <w:sz w:val="24"/>
            <w:szCs w:val="24"/>
          </w:rPr>
          <w:t>trial</w:t>
        </w:r>
        <w:r w:rsidR="00615B54">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in the backwards blocking condition</w:t>
      </w:r>
      <w:del w:id="314" w:author="Benton, Deon" w:date="2023-10-05T09:36:00Z">
        <w:r>
          <w:rPr>
            <w:rFonts w:ascii="Times New Roman" w:eastAsia="Times New Roman" w:hAnsi="Times New Roman" w:cs="Times New Roman"/>
            <w:sz w:val="24"/>
            <w:szCs w:val="24"/>
          </w:rPr>
          <w:delText>.</w:delText>
        </w:r>
      </w:del>
      <w:ins w:id="315" w:author="Benton, Deon" w:date="2023-10-05T09:36:00Z">
        <w:r w:rsidR="00615B54">
          <w:rPr>
            <w:rFonts w:ascii="Times New Roman" w:eastAsia="Times New Roman" w:hAnsi="Times New Roman" w:cs="Times New Roman"/>
            <w:sz w:val="24"/>
            <w:szCs w:val="24"/>
          </w:rPr>
          <w:t xml:space="preserve"> in the first study</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w:t>
      </w:r>
      <w:r w:rsidR="008B3EC6">
        <w:rPr>
          <w:rFonts w:ascii="Times New Roman" w:eastAsia="Times New Roman" w:hAnsi="Times New Roman" w:cs="Times New Roman"/>
          <w:sz w:val="24"/>
          <w:szCs w:val="24"/>
        </w:rPr>
        <w:t xml:space="preserve">might also be relying on a </w:t>
      </w:r>
      <w:r>
        <w:rPr>
          <w:rFonts w:ascii="Times New Roman" w:eastAsia="Times New Roman" w:hAnsi="Times New Roman" w:cs="Times New Roman"/>
          <w:sz w:val="24"/>
          <w:szCs w:val="24"/>
        </w:rPr>
        <w:t xml:space="preserve">similar </w:t>
      </w:r>
      <w:r w:rsidR="008B3EC6">
        <w:rPr>
          <w:rFonts w:ascii="Times New Roman" w:eastAsia="Times New Roman" w:hAnsi="Times New Roman" w:cs="Times New Roman"/>
          <w:sz w:val="24"/>
          <w:szCs w:val="24"/>
        </w:rPr>
        <w:t>associative-based</w:t>
      </w:r>
      <w:r>
        <w:rPr>
          <w:rFonts w:ascii="Times New Roman" w:eastAsia="Times New Roman" w:hAnsi="Times New Roman" w:cs="Times New Roman"/>
          <w:sz w:val="24"/>
          <w:szCs w:val="24"/>
        </w:rPr>
        <w:t xml:space="preserve"> counting procedure. </w:t>
      </w:r>
    </w:p>
    <w:p w14:paraId="684746F1" w14:textId="3B80C0C5" w:rsidR="008B3EC6" w:rsidRDefault="00000000"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contrast, the Bayesian model predicted a clear difference between the causal effectiveness of the first three objects and the fourth </w:t>
      </w:r>
      <w:del w:id="316" w:author="Benton, Deon" w:date="2023-10-05T09:36:00Z">
        <w:r>
          <w:rPr>
            <w:rFonts w:ascii="Times New Roman" w:eastAsia="Times New Roman" w:hAnsi="Times New Roman" w:cs="Times New Roman"/>
            <w:sz w:val="24"/>
            <w:szCs w:val="24"/>
          </w:rPr>
          <w:delText>object.</w:delText>
        </w:r>
      </w:del>
      <w:ins w:id="317" w:author="Benton, Deon" w:date="2023-10-05T09:36:00Z">
        <w:r>
          <w:rPr>
            <w:rFonts w:ascii="Times New Roman" w:eastAsia="Times New Roman" w:hAnsi="Times New Roman" w:cs="Times New Roman"/>
            <w:sz w:val="24"/>
            <w:szCs w:val="24"/>
          </w:rPr>
          <w:t>object</w:t>
        </w:r>
        <w:r w:rsidR="00615B54">
          <w:rPr>
            <w:rFonts w:ascii="Times New Roman" w:eastAsia="Times New Roman" w:hAnsi="Times New Roman" w:cs="Times New Roman"/>
            <w:sz w:val="24"/>
            <w:szCs w:val="24"/>
          </w:rPr>
          <w:t>s in the control trials</w:t>
        </w:r>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Because the fourth object was placed on the machine by itself, its causal status as an effective object is unambiguous and should be high. In contrast, when all children know is that three objects </w:t>
      </w:r>
      <w:r>
        <w:rPr>
          <w:rFonts w:ascii="Times New Roman" w:eastAsia="Times New Roman" w:hAnsi="Times New Roman" w:cs="Times New Roman"/>
          <w:sz w:val="24"/>
          <w:szCs w:val="24"/>
        </w:rPr>
        <w:lastRenderedPageBreak/>
        <w:t xml:space="preserve">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6DA3CADC" w14:textId="16F8F7CE" w:rsidR="00B51B4F" w:rsidRDefault="00540A9A" w:rsidP="00540A9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p>
    <w:p w14:paraId="3FAA3FF9" w14:textId="280D60FD"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w:t>
      </w:r>
      <w:del w:id="318" w:author="Beaton, Rebecca M" w:date="2023-10-04T15:46:00Z">
        <w:r w:rsidDel="005E7831">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First, in the present study, children’s reasoning overall was more consistent with an associative model than one that is described by Bayesian inference. Yet</w:t>
      </w:r>
      <w:ins w:id="319" w:author="Beaton, Rebecca M" w:date="2023-10-03T15:13:00Z">
        <w:r w:rsidR="0004560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w:t>
      </w:r>
      <w:r w:rsidR="00D57761">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making an inference. If we were to have done so, and in the case where the base rate </w:t>
      </w:r>
      <w:r w:rsidR="00D57761">
        <w:rPr>
          <w:rFonts w:ascii="Times New Roman" w:eastAsia="Times New Roman" w:hAnsi="Times New Roman" w:cs="Times New Roman"/>
          <w:sz w:val="24"/>
          <w:szCs w:val="24"/>
        </w:rPr>
        <w:t xml:space="preserve">that any one object was a blicket was </w:t>
      </w:r>
      <w:r>
        <w:rPr>
          <w:rFonts w:ascii="Times New Roman" w:eastAsia="Times New Roman" w:hAnsi="Times New Roman" w:cs="Times New Roman"/>
          <w:sz w:val="24"/>
          <w:szCs w:val="24"/>
        </w:rPr>
        <w:t xml:space="preserve">rare, children might </w:t>
      </w:r>
      <w:r w:rsidR="00D57761">
        <w:rPr>
          <w:rFonts w:ascii="Times New Roman" w:eastAsia="Times New Roman" w:hAnsi="Times New Roman" w:cs="Times New Roman"/>
          <w:sz w:val="24"/>
          <w:szCs w:val="24"/>
        </w:rPr>
        <w:t xml:space="preserve">have </w:t>
      </w:r>
      <w:r>
        <w:rPr>
          <w:rFonts w:ascii="Times New Roman" w:eastAsia="Times New Roman" w:hAnsi="Times New Roman" w:cs="Times New Roman"/>
          <w:sz w:val="24"/>
          <w:szCs w:val="24"/>
        </w:rPr>
        <w:t>be</w:t>
      </w:r>
      <w:r w:rsidR="00D57761">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cued not to use an associative counting strategy, even given multiple potential causes. In other words, their inferences about unambiguous data (i.e., individual objects that specifically do or do not activate the machine) should be unchanged, </w:t>
      </w:r>
      <w:r>
        <w:rPr>
          <w:rFonts w:ascii="Times New Roman" w:eastAsia="Times New Roman" w:hAnsi="Times New Roman" w:cs="Times New Roman"/>
          <w:sz w:val="24"/>
          <w:szCs w:val="24"/>
        </w:rPr>
        <w:lastRenderedPageBreak/>
        <w:t xml:space="preserve">but other inferences about ambiguous data might be different. Although we can think of modifications to </w:t>
      </w:r>
      <w:r w:rsidR="008B3EC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associative model</w:t>
      </w:r>
      <w:r w:rsidR="008B3EC6">
        <w:rPr>
          <w:rFonts w:ascii="Times New Roman" w:eastAsia="Times New Roman" w:hAnsi="Times New Roman" w:cs="Times New Roman"/>
          <w:sz w:val="24"/>
          <w:szCs w:val="24"/>
        </w:rPr>
        <w:t xml:space="preserve"> presented here</w:t>
      </w:r>
      <w:r>
        <w:rPr>
          <w:rFonts w:ascii="Times New Roman" w:eastAsia="Times New Roman" w:hAnsi="Times New Roman" w:cs="Times New Roman"/>
          <w:sz w:val="24"/>
          <w:szCs w:val="24"/>
        </w:rPr>
        <w:t xml:space="preserve">, which could theoretically consider such base rate data, the simple connectionist model that we used to simulate the data here would be less explanatory than the Bayesian model we present.  </w:t>
      </w:r>
    </w:p>
    <w:p w14:paraId="01651C96" w14:textId="68E2A996"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w:t>
      </w:r>
      <w:r w:rsidR="008B3EC6">
        <w:rPr>
          <w:rFonts w:ascii="Times New Roman" w:eastAsia="Times New Roman" w:hAnsi="Times New Roman" w:cs="Times New Roman"/>
          <w:sz w:val="24"/>
          <w:szCs w:val="24"/>
        </w:rPr>
        <w:t xml:space="preserve"> using real objects and a real blicket machine</w:t>
      </w:r>
      <w:r>
        <w:rPr>
          <w:rFonts w:ascii="Times New Roman" w:eastAsia="Times New Roman" w:hAnsi="Times New Roman" w:cs="Times New Roman"/>
          <w:sz w:val="24"/>
          <w:szCs w:val="24"/>
        </w:rPr>
        <w:t xml:space="preserv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1F0653E7" w14:textId="057E594E"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w:t>
      </w:r>
      <w:r w:rsidR="00D57761">
        <w:rPr>
          <w:rFonts w:ascii="Times New Roman" w:eastAsia="Times New Roman" w:hAnsi="Times New Roman" w:cs="Times New Roman"/>
          <w:sz w:val="24"/>
          <w:szCs w:val="24"/>
        </w:rPr>
        <w:t>However, s</w:t>
      </w:r>
      <w:r>
        <w:rPr>
          <w:rFonts w:ascii="Times New Roman" w:eastAsia="Times New Roman" w:hAnsi="Times New Roman" w:cs="Times New Roman"/>
          <w:sz w:val="24"/>
          <w:szCs w:val="24"/>
        </w:rPr>
        <w:t>tudies with adults</w:t>
      </w:r>
      <w:r w:rsidR="00D577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them to make more graded inferences (e.g., rate on a scale of 1-10 how likely a particular object caused the machine to activate). Given that we investigated a slightly older sample than some other studies of retrospective reasoning in children, such a graded response measure could be used in a reproduction of these studies. This could further help distinguish between the qualitative predictions of each model and the quantitative model fits. </w:t>
      </w:r>
      <w:r w:rsidR="008B3EC6">
        <w:rPr>
          <w:rFonts w:ascii="Times New Roman" w:eastAsia="Times New Roman" w:hAnsi="Times New Roman" w:cs="Times New Roman"/>
          <w:sz w:val="24"/>
          <w:szCs w:val="24"/>
        </w:rPr>
        <w:t xml:space="preserve">Relatedly, the logic behind our decision for the sample size of the studies was based on prior studies that demonstrated children’s reasoning that were better described by Bayesian models. </w:t>
      </w:r>
      <w:r w:rsidR="008B3EC6">
        <w:rPr>
          <w:rFonts w:ascii="Times New Roman" w:eastAsia="Times New Roman" w:hAnsi="Times New Roman" w:cs="Times New Roman"/>
          <w:sz w:val="24"/>
          <w:szCs w:val="24"/>
        </w:rPr>
        <w:lastRenderedPageBreak/>
        <w:t xml:space="preserve">The choice of aggregating children’s yes/no responses might not have been sufficiently powerful here to demonstrate some of the more subtle inferences predicted by a Bayesian account.      </w:t>
      </w:r>
      <w:r>
        <w:rPr>
          <w:rFonts w:ascii="Times New Roman" w:eastAsia="Times New Roman" w:hAnsi="Times New Roman" w:cs="Times New Roman"/>
          <w:sz w:val="24"/>
          <w:szCs w:val="24"/>
        </w:rPr>
        <w:t xml:space="preserve">     </w:t>
      </w:r>
    </w:p>
    <w:p w14:paraId="0F9DE8FC" w14:textId="0B2A305C" w:rsidR="008B3EC6"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w:t>
      </w:r>
      <w:r w:rsidR="008B3EC6">
        <w:rPr>
          <w:rFonts w:ascii="Times New Roman" w:eastAsia="Times New Roman" w:hAnsi="Times New Roman" w:cs="Times New Roman"/>
          <w:sz w:val="24"/>
          <w:szCs w:val="24"/>
        </w:rPr>
        <w:t xml:space="preserve">capacities </w:t>
      </w:r>
      <w:r>
        <w:rPr>
          <w:rFonts w:ascii="Times New Roman" w:eastAsia="Times New Roman" w:hAnsi="Times New Roman" w:cs="Times New Roman"/>
          <w:sz w:val="24"/>
          <w:szCs w:val="24"/>
        </w:rPr>
        <w:t xml:space="preserve">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50CD7B3E" w14:textId="07FFA888" w:rsidR="00B51B4F"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similar to the current one—including in the use of three and four objects—adults’ backwards blocking inferences better aligned with Bayesian processes than associative ones. When one considers this finding given the current results, a clearer developmental picture emerges</w:t>
      </w:r>
      <w:r w:rsidR="00D57761">
        <w:rPr>
          <w:rFonts w:ascii="Times New Roman" w:eastAsia="Times New Roman" w:hAnsi="Times New Roman" w:cs="Times New Roman"/>
          <w:sz w:val="24"/>
          <w:szCs w:val="24"/>
        </w:rPr>
        <w:t>: They</w:t>
      </w:r>
      <w:r>
        <w:rPr>
          <w:rFonts w:ascii="Times New Roman" w:eastAsia="Times New Roman" w:hAnsi="Times New Roman" w:cs="Times New Roman"/>
          <w:sz w:val="24"/>
          <w:szCs w:val="24"/>
        </w:rPr>
        <w:t xml:space="preserve"> not only suggest that cognitive processing evolves from a more associative approach in younger </w:t>
      </w:r>
      <w:r>
        <w:rPr>
          <w:rFonts w:ascii="Times New Roman" w:eastAsia="Times New Roman" w:hAnsi="Times New Roman" w:cs="Times New Roman"/>
          <w:sz w:val="24"/>
          <w:szCs w:val="24"/>
        </w:rPr>
        <w:lastRenderedPageBreak/>
        <w:t>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FDD2F3" w14:textId="77777777" w:rsidR="00B51B4F" w:rsidRDefault="0000000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25929922" w14:textId="77777777" w:rsidR="00B51B4F" w:rsidRDefault="0000000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w:t>
      </w:r>
      <w:del w:id="320" w:author="Beaton, Rebecca M" w:date="2023-10-04T15:52:00Z">
        <w:r>
          <w:rPr>
            <w:rFonts w:ascii="Times New Roman" w:eastAsia="Times New Roman" w:hAnsi="Times New Roman" w:cs="Times New Roman"/>
            <w:color w:val="000000"/>
            <w:sz w:val="24"/>
            <w:szCs w:val="24"/>
          </w:rPr>
          <w:delText xml:space="preserve"> </w:delText>
        </w:r>
      </w:del>
      <w:r>
        <w:rPr>
          <w:rFonts w:ascii="Times New Roman" w:eastAsia="Times New Roman" w:hAnsi="Times New Roman" w:cs="Times New Roman"/>
          <w:color w:val="000000"/>
          <w:sz w:val="24"/>
          <w:szCs w:val="24"/>
        </w:rPr>
        <w:t xml:space="preserve">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040973B7" w14:textId="77777777" w:rsidR="00B51B4F" w:rsidRDefault="00000000">
      <w:pPr>
        <w:rPr>
          <w:rFonts w:ascii="Times New Roman" w:eastAsia="Times New Roman" w:hAnsi="Times New Roman" w:cs="Times New Roman"/>
          <w:color w:val="000000"/>
          <w:sz w:val="24"/>
          <w:szCs w:val="24"/>
        </w:rPr>
      </w:pPr>
      <w:r>
        <w:br w:type="page"/>
      </w:r>
    </w:p>
    <w:p w14:paraId="79A8D618" w14:textId="77777777" w:rsidR="00B51B4F" w:rsidRDefault="0000000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5D2A53C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3BDCB2E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1CC888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542E8F9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1947341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5BA59AC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7B3001B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7BBE842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56E0885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EDB1FA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375B719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4A2263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244B8E2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0199490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7094849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0CAF5AE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3E3FA218"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2A3A397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16BADC9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19ADC20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39F98EB0"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35E3D15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7FE334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4A584AD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383B56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57816BA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1B0BC5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2D93665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0AC97FD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6F3AB82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3AB7372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21CB0F8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061EC73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5CE674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3A5CA26D"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0ECFF9B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5BAB3A8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52F0C8C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7A53203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20767A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51200F6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55FC339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475513A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25DF0286"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77708BE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33B3B964"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10DC0C1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64C7C0BD" w14:textId="77777777" w:rsidR="00B51B4F" w:rsidRDefault="0000000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5E3A075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7337CD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EE1D23B" w14:textId="77777777" w:rsidR="00B51B4F" w:rsidRPr="002B2256" w:rsidRDefault="00000000">
      <w:pPr>
        <w:spacing w:after="0" w:line="480" w:lineRule="auto"/>
        <w:ind w:left="720" w:hanging="720"/>
        <w:rPr>
          <w:rFonts w:ascii="Times New Roman" w:hAnsi="Times New Roman"/>
          <w:color w:val="222222"/>
          <w:sz w:val="24"/>
          <w:highlight w:val="white"/>
          <w:lang w:val="fr-FR"/>
          <w:rPrChange w:id="321" w:author="Sobel, David" w:date="2023-10-05T09:36:00Z">
            <w:rPr>
              <w:rFonts w:ascii="Times New Roman" w:hAnsi="Times New Roman"/>
              <w:color w:val="222222"/>
              <w:sz w:val="24"/>
              <w:highlight w:val="white"/>
            </w:rPr>
          </w:rPrChange>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proofErr w:type="spellStart"/>
      <w:r w:rsidRPr="002B2256">
        <w:rPr>
          <w:rFonts w:ascii="Times New Roman" w:hAnsi="Times New Roman"/>
          <w:color w:val="222222"/>
          <w:sz w:val="24"/>
          <w:highlight w:val="white"/>
          <w:lang w:val="fr-FR"/>
          <w:rPrChange w:id="322" w:author="Sobel, David" w:date="2023-10-05T09:36:00Z">
            <w:rPr>
              <w:rFonts w:ascii="Times New Roman" w:hAnsi="Times New Roman"/>
              <w:color w:val="222222"/>
              <w:sz w:val="24"/>
              <w:highlight w:val="white"/>
            </w:rPr>
          </w:rPrChange>
        </w:rPr>
        <w:t>Current</w:t>
      </w:r>
      <w:proofErr w:type="spellEnd"/>
      <w:r w:rsidRPr="002B2256">
        <w:rPr>
          <w:rFonts w:ascii="Times New Roman" w:hAnsi="Times New Roman"/>
          <w:color w:val="222222"/>
          <w:sz w:val="24"/>
          <w:highlight w:val="white"/>
          <w:lang w:val="fr-FR"/>
          <w:rPrChange w:id="323" w:author="Sobel, David" w:date="2023-10-05T09:36:00Z">
            <w:rPr>
              <w:rFonts w:ascii="Times New Roman" w:hAnsi="Times New Roman"/>
              <w:color w:val="222222"/>
              <w:sz w:val="24"/>
              <w:highlight w:val="white"/>
            </w:rPr>
          </w:rPrChange>
        </w:rPr>
        <w:t xml:space="preserve"> directions in </w:t>
      </w:r>
      <w:proofErr w:type="spellStart"/>
      <w:r w:rsidRPr="002B2256">
        <w:rPr>
          <w:rFonts w:ascii="Times New Roman" w:hAnsi="Times New Roman"/>
          <w:color w:val="222222"/>
          <w:sz w:val="24"/>
          <w:highlight w:val="white"/>
          <w:lang w:val="fr-FR"/>
          <w:rPrChange w:id="324" w:author="Sobel, David" w:date="2023-10-05T09:36:00Z">
            <w:rPr>
              <w:rFonts w:ascii="Times New Roman" w:hAnsi="Times New Roman"/>
              <w:color w:val="222222"/>
              <w:sz w:val="24"/>
              <w:highlight w:val="white"/>
            </w:rPr>
          </w:rPrChange>
        </w:rPr>
        <w:t>psychological</w:t>
      </w:r>
      <w:proofErr w:type="spellEnd"/>
      <w:r w:rsidRPr="002B2256">
        <w:rPr>
          <w:rFonts w:ascii="Times New Roman" w:hAnsi="Times New Roman"/>
          <w:color w:val="222222"/>
          <w:sz w:val="24"/>
          <w:highlight w:val="white"/>
          <w:lang w:val="fr-FR"/>
          <w:rPrChange w:id="325" w:author="Sobel, David" w:date="2023-10-05T09:36:00Z">
            <w:rPr>
              <w:rFonts w:ascii="Times New Roman" w:hAnsi="Times New Roman"/>
              <w:color w:val="222222"/>
              <w:sz w:val="24"/>
              <w:highlight w:val="white"/>
            </w:rPr>
          </w:rPrChange>
        </w:rPr>
        <w:t xml:space="preserve"> science, 8(3), 80-85.</w:t>
      </w:r>
    </w:p>
    <w:p w14:paraId="784B02C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70B5F12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0EF1E20E"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7079E80F" w14:textId="77777777" w:rsidR="00B51B4F" w:rsidRDefault="00B51B4F">
      <w:pPr>
        <w:spacing w:after="0" w:line="480" w:lineRule="auto"/>
        <w:ind w:left="720" w:hanging="720"/>
        <w:rPr>
          <w:rFonts w:ascii="Times New Roman" w:eastAsia="Times New Roman" w:hAnsi="Times New Roman" w:cs="Times New Roman"/>
          <w:color w:val="222222"/>
          <w:sz w:val="24"/>
          <w:szCs w:val="24"/>
          <w:highlight w:val="white"/>
        </w:rPr>
      </w:pPr>
    </w:p>
    <w:p w14:paraId="0FC8716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17B329E7"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F5B4035"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7ABB216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77FE02D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66C03E2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81C8F9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7ABC991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304B2662"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4E0C5BA3"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4B24547B"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4BC9CB79"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78FC42A"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0165459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252C8761"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38526AE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CDD17DF" w14:textId="77777777" w:rsidR="00B51B4F" w:rsidRDefault="0000000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58E99B47" w14:textId="77777777" w:rsidR="00B51B4F" w:rsidRDefault="00B51B4F">
      <w:pPr>
        <w:rPr>
          <w:rFonts w:ascii="Times New Roman" w:eastAsia="Times New Roman" w:hAnsi="Times New Roman" w:cs="Times New Roman"/>
          <w:color w:val="222222"/>
          <w:sz w:val="24"/>
          <w:szCs w:val="24"/>
          <w:highlight w:val="white"/>
        </w:rPr>
      </w:pPr>
    </w:p>
    <w:sectPr w:rsidR="00B51B4F">
      <w:headerReference w:type="default"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Beaton, Rebecca M" w:date="2023-10-04T14:11:00Z" w:initials="RB">
    <w:p w14:paraId="25743500" w14:textId="77777777" w:rsidR="0032085E" w:rsidRDefault="0032085E" w:rsidP="007300FD">
      <w:r>
        <w:rPr>
          <w:rStyle w:val="CommentReference"/>
        </w:rPr>
        <w:annotationRef/>
      </w:r>
      <w:r>
        <w:rPr>
          <w:color w:val="000000"/>
          <w:sz w:val="20"/>
          <w:szCs w:val="20"/>
        </w:rPr>
        <w:t xml:space="preserve">Do they want us to mention anything about child assent (if it was obtained)? </w:t>
      </w:r>
    </w:p>
  </w:comment>
  <w:comment w:id="64" w:author="Beaton, Rebecca M" w:date="2023-10-04T14:16:00Z" w:initials="RB">
    <w:p w14:paraId="0FADA276" w14:textId="77777777" w:rsidR="0076047E" w:rsidRDefault="0076047E" w:rsidP="00E47A9E">
      <w:r>
        <w:rPr>
          <w:rStyle w:val="CommentReference"/>
        </w:rPr>
        <w:annotationRef/>
      </w:r>
      <w:r>
        <w:rPr>
          <w:color w:val="000000"/>
          <w:sz w:val="20"/>
          <w:szCs w:val="20"/>
        </w:rPr>
        <w:t>I’m not sure if we had different stimuli, but I don’t know if “three” was stated in the video scripts</w:t>
      </w:r>
    </w:p>
  </w:comment>
  <w:comment w:id="68" w:author="Beaton, Rebecca M" w:date="2023-10-04T14:16:00Z" w:initials="RB">
    <w:p w14:paraId="629EA2FB" w14:textId="77777777" w:rsidR="0076047E" w:rsidRDefault="0076047E" w:rsidP="007634FA">
      <w:r>
        <w:rPr>
          <w:rStyle w:val="CommentReference"/>
        </w:rPr>
        <w:annotationRef/>
      </w:r>
      <w:r>
        <w:rPr>
          <w:color w:val="000000"/>
          <w:sz w:val="20"/>
          <w:szCs w:val="20"/>
        </w:rPr>
        <w:t>I’m not sure if “also” was in the video scripts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743500" w15:done="0"/>
  <w15:commentEx w15:paraId="0FADA276" w15:done="0"/>
  <w15:commentEx w15:paraId="629EA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3A8DAF" w16cex:dateUtc="2023-10-04T19:11:00Z"/>
  <w16cex:commentExtensible w16cex:durableId="4AF6F6D8" w16cex:dateUtc="2023-10-04T19:16:00Z"/>
  <w16cex:commentExtensible w16cex:durableId="424F45F7" w16cex:dateUtc="2023-10-04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743500" w16cid:durableId="633A8DAF"/>
  <w16cid:commentId w16cid:paraId="0FADA276" w16cid:durableId="4AF6F6D8"/>
  <w16cid:commentId w16cid:paraId="629EA2FB" w16cid:durableId="424F45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1D4B" w14:textId="77777777" w:rsidR="0064341F" w:rsidRDefault="0064341F">
      <w:pPr>
        <w:spacing w:after="0" w:line="240" w:lineRule="auto"/>
      </w:pPr>
      <w:r>
        <w:separator/>
      </w:r>
    </w:p>
  </w:endnote>
  <w:endnote w:type="continuationSeparator" w:id="0">
    <w:p w14:paraId="20134F41" w14:textId="77777777" w:rsidR="0064341F" w:rsidRDefault="0064341F">
      <w:pPr>
        <w:spacing w:after="0" w:line="240" w:lineRule="auto"/>
      </w:pPr>
      <w:r>
        <w:continuationSeparator/>
      </w:r>
    </w:p>
  </w:endnote>
  <w:endnote w:type="continuationNotice" w:id="1">
    <w:p w14:paraId="2BE8F075" w14:textId="77777777" w:rsidR="0064341F" w:rsidRDefault="006434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2DEB6" w14:textId="77777777" w:rsidR="00323A90" w:rsidRDefault="00323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AB20" w14:textId="77777777" w:rsidR="0064341F" w:rsidRDefault="0064341F">
      <w:pPr>
        <w:spacing w:after="0" w:line="240" w:lineRule="auto"/>
      </w:pPr>
      <w:r>
        <w:separator/>
      </w:r>
    </w:p>
  </w:footnote>
  <w:footnote w:type="continuationSeparator" w:id="0">
    <w:p w14:paraId="4A81745D" w14:textId="77777777" w:rsidR="0064341F" w:rsidRDefault="0064341F">
      <w:pPr>
        <w:spacing w:after="0" w:line="240" w:lineRule="auto"/>
      </w:pPr>
      <w:r>
        <w:continuationSeparator/>
      </w:r>
    </w:p>
  </w:footnote>
  <w:footnote w:type="continuationNotice" w:id="1">
    <w:p w14:paraId="0BDB665A" w14:textId="77777777" w:rsidR="0064341F" w:rsidRDefault="0064341F">
      <w:pPr>
        <w:spacing w:after="0" w:line="240" w:lineRule="auto"/>
      </w:pPr>
    </w:p>
  </w:footnote>
  <w:footnote w:id="2">
    <w:p w14:paraId="02BD8E03" w14:textId="77777777" w:rsidR="003D1B11" w:rsidRDefault="003D1B11" w:rsidP="003D1B11">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778A3332" w14:textId="77777777" w:rsidR="00B51B4F" w:rsidRDefault="00B51B4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aton, Rebecca M">
    <w15:presenceInfo w15:providerId="AD" w15:userId="S::rebecca.m.beaton@vanderbilt.edu::cf88b16a-b8f5-4929-9415-6378879e4d0b"/>
  </w15:person>
  <w15:person w15:author="Benton, Deon">
    <w15:presenceInfo w15:providerId="AD" w15:userId="S::deon.benton@Vanderbilt.Edu::94009c28-2924-43ca-a7d6-8c37208c5d91"/>
  </w15:person>
  <w15:person w15:author="Sobel, David">
    <w15:presenceInfo w15:providerId="AD" w15:userId="S::dasobel@AD.Brown.Edu::94a82de5-b6fe-4b08-bf2b-abaaa0cab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45604"/>
    <w:rsid w:val="00163C1C"/>
    <w:rsid w:val="00191ABF"/>
    <w:rsid w:val="001D1B2B"/>
    <w:rsid w:val="001D3F17"/>
    <w:rsid w:val="00262944"/>
    <w:rsid w:val="00265898"/>
    <w:rsid w:val="00287421"/>
    <w:rsid w:val="002B2256"/>
    <w:rsid w:val="0032085E"/>
    <w:rsid w:val="00323A90"/>
    <w:rsid w:val="00323EF3"/>
    <w:rsid w:val="003240B7"/>
    <w:rsid w:val="00337CCA"/>
    <w:rsid w:val="0036391C"/>
    <w:rsid w:val="003D1B11"/>
    <w:rsid w:val="00422001"/>
    <w:rsid w:val="004815AC"/>
    <w:rsid w:val="0048164D"/>
    <w:rsid w:val="00524DD5"/>
    <w:rsid w:val="0053448D"/>
    <w:rsid w:val="00540A9A"/>
    <w:rsid w:val="00546232"/>
    <w:rsid w:val="005468F4"/>
    <w:rsid w:val="005822F5"/>
    <w:rsid w:val="005904E0"/>
    <w:rsid w:val="005A2B14"/>
    <w:rsid w:val="005C0D5A"/>
    <w:rsid w:val="005C6EF0"/>
    <w:rsid w:val="005E7831"/>
    <w:rsid w:val="006062B9"/>
    <w:rsid w:val="00606CE0"/>
    <w:rsid w:val="00615B54"/>
    <w:rsid w:val="0064341F"/>
    <w:rsid w:val="0065176E"/>
    <w:rsid w:val="00741316"/>
    <w:rsid w:val="00754862"/>
    <w:rsid w:val="0076047E"/>
    <w:rsid w:val="00780046"/>
    <w:rsid w:val="007A4459"/>
    <w:rsid w:val="007C0890"/>
    <w:rsid w:val="008B3EC6"/>
    <w:rsid w:val="008E46D4"/>
    <w:rsid w:val="008F2C74"/>
    <w:rsid w:val="008F6F17"/>
    <w:rsid w:val="009015C7"/>
    <w:rsid w:val="00930AF2"/>
    <w:rsid w:val="0093640C"/>
    <w:rsid w:val="00947713"/>
    <w:rsid w:val="0096382B"/>
    <w:rsid w:val="00977B8E"/>
    <w:rsid w:val="009831BC"/>
    <w:rsid w:val="009C03A2"/>
    <w:rsid w:val="009E278A"/>
    <w:rsid w:val="00A54CD5"/>
    <w:rsid w:val="00A56A4D"/>
    <w:rsid w:val="00A65380"/>
    <w:rsid w:val="00AA4ACA"/>
    <w:rsid w:val="00AE50C8"/>
    <w:rsid w:val="00B00D8E"/>
    <w:rsid w:val="00B06F41"/>
    <w:rsid w:val="00B51B4F"/>
    <w:rsid w:val="00B9593E"/>
    <w:rsid w:val="00BB542D"/>
    <w:rsid w:val="00C11047"/>
    <w:rsid w:val="00C33F72"/>
    <w:rsid w:val="00C717F0"/>
    <w:rsid w:val="00C8142F"/>
    <w:rsid w:val="00D00D50"/>
    <w:rsid w:val="00D57761"/>
    <w:rsid w:val="00D72EEB"/>
    <w:rsid w:val="00D80C23"/>
    <w:rsid w:val="00DD1FD5"/>
    <w:rsid w:val="00E25733"/>
    <w:rsid w:val="00ED54AA"/>
    <w:rsid w:val="00EF2E76"/>
    <w:rsid w:val="00FA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2B2256"/>
    <w:rPr>
      <w:b/>
      <w:bCs/>
    </w:rPr>
  </w:style>
  <w:style w:type="character" w:customStyle="1" w:styleId="CommentSubjectChar">
    <w:name w:val="Comment Subject Char"/>
    <w:basedOn w:val="CommentTextChar"/>
    <w:link w:val="CommentSubject"/>
    <w:uiPriority w:val="99"/>
    <w:semiHidden/>
    <w:rsid w:val="002B2256"/>
    <w:rPr>
      <w:b/>
      <w:bCs/>
      <w:sz w:val="20"/>
      <w:szCs w:val="20"/>
    </w:rPr>
  </w:style>
  <w:style w:type="paragraph" w:styleId="Footer">
    <w:name w:val="footer"/>
    <w:basedOn w:val="Normal"/>
    <w:link w:val="FooterChar"/>
    <w:uiPriority w:val="99"/>
    <w:unhideWhenUsed/>
    <w:rsid w:val="0032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9208-1521-4400-9EAD-D863FFCF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42</Pages>
  <Words>10821</Words>
  <Characters>61683</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2</cp:revision>
  <dcterms:created xsi:type="dcterms:W3CDTF">2023-10-05T14:38:00Z</dcterms:created>
  <dcterms:modified xsi:type="dcterms:W3CDTF">2023-10-05T14:38:00Z</dcterms:modified>
</cp:coreProperties>
</file>