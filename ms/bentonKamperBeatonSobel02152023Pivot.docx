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E87944">
        <w:rPr>
          <w:rFonts w:ascii="Times New Roman" w:hAnsi="Times New Roman" w:cs="Times New Roman"/>
          <w:sz w:val="24"/>
          <w:szCs w:val="24"/>
        </w:rPr>
        <w:t xml:space="preserve">potential </w:t>
      </w:r>
      <w:r w:rsidR="0015239E">
        <w:rPr>
          <w:rFonts w:ascii="Times New Roman" w:hAnsi="Times New Roman" w:cs="Times New Roman"/>
          <w:sz w:val="24"/>
          <w:szCs w:val="24"/>
        </w:rPr>
        <w:t>causes in human children</w:t>
      </w:r>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5B212D82"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r w:rsidR="00CA1576">
        <w:rPr>
          <w:rFonts w:ascii="Times New Roman" w:hAnsi="Times New Roman" w:cs="Times New Roman"/>
          <w:sz w:val="24"/>
          <w:szCs w:val="24"/>
        </w:rPr>
        <w:t xml:space="preserve">causal reasoning or the capacity to </w:t>
      </w:r>
      <w:r w:rsidR="00C747E9">
        <w:rPr>
          <w:rFonts w:ascii="Times New Roman" w:hAnsi="Times New Roman" w:cs="Times New Roman"/>
          <w:sz w:val="24"/>
          <w:szCs w:val="24"/>
        </w:rPr>
        <w:t>make inferences about cause-and-effect relations</w:t>
      </w:r>
      <w:r w:rsidR="00CA1576">
        <w:rPr>
          <w:rFonts w:ascii="Times New Roman" w:hAnsi="Times New Roman" w:cs="Times New Roman"/>
          <w:sz w:val="24"/>
          <w:szCs w:val="24"/>
        </w:rPr>
        <w:t>.</w:t>
      </w:r>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w:t>
      </w:r>
      <w:proofErr w:type="spellStart"/>
      <w:r w:rsidR="006F6DEA">
        <w:rPr>
          <w:rFonts w:ascii="Times New Roman" w:hAnsi="Times New Roman" w:cs="Times New Roman"/>
          <w:sz w:val="24"/>
          <w:szCs w:val="24"/>
        </w:rPr>
        <w:t>Rakison</w:t>
      </w:r>
      <w:proofErr w:type="spellEnd"/>
      <w:r w:rsidR="006F6DEA">
        <w:rPr>
          <w:rFonts w:ascii="Times New Roman" w:hAnsi="Times New Roman" w:cs="Times New Roman"/>
          <w:sz w:val="24"/>
          <w:szCs w:val="24"/>
        </w:rPr>
        <w:t xml:space="preserve">, Smith, &amp; Ali, 2016; </w:t>
      </w:r>
      <w:proofErr w:type="spellStart"/>
      <w:r w:rsidR="006F6DEA">
        <w:rPr>
          <w:rFonts w:ascii="Times New Roman" w:hAnsi="Times New Roman" w:cs="Times New Roman"/>
          <w:sz w:val="24"/>
          <w:szCs w:val="24"/>
        </w:rPr>
        <w:t>Schlottmann</w:t>
      </w:r>
      <w:proofErr w:type="spellEnd"/>
      <w:r w:rsidR="006F6DEA">
        <w:rPr>
          <w:rFonts w:ascii="Times New Roman" w:hAnsi="Times New Roman" w:cs="Times New Roman"/>
          <w:sz w:val="24"/>
          <w:szCs w:val="24"/>
        </w:rPr>
        <w:t xml:space="preserve">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w:t>
      </w:r>
      <w:r w:rsidR="009D4846">
        <w:rPr>
          <w:rFonts w:ascii="Times New Roman" w:hAnsi="Times New Roman" w:cs="Times New Roman"/>
          <w:sz w:val="24"/>
          <w:szCs w:val="24"/>
        </w:rPr>
        <w:t xml:space="preserve">alternative actions were chosen </w:t>
      </w:r>
      <w:r w:rsidR="006F6DEA">
        <w:rPr>
          <w:rFonts w:ascii="Times New Roman" w:hAnsi="Times New Roman" w:cs="Times New Roman"/>
          <w:sz w:val="24"/>
          <w:szCs w:val="24"/>
        </w:rPr>
        <w:t xml:space="preserve">(e.g.,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26D4D5E2" w14:textId="265BB76E" w:rsidR="00A403CF" w:rsidRDefault="00CB38F6" w:rsidP="00CB38F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 xml:space="preserve">Despite </w:t>
      </w:r>
      <w:r w:rsidR="0012507D" w:rsidRPr="001E2FC1">
        <w:rPr>
          <w:rFonts w:ascii="Times New Roman" w:hAnsi="Times New Roman" w:cs="Times New Roman"/>
          <w:sz w:val="24"/>
          <w:szCs w:val="24"/>
        </w:rPr>
        <w:t>consensus</w:t>
      </w:r>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 xml:space="preserve">is much less </w:t>
      </w:r>
      <w:r w:rsidR="009D4846">
        <w:rPr>
          <w:rFonts w:ascii="Times New Roman" w:hAnsi="Times New Roman" w:cs="Times New Roman"/>
          <w:sz w:val="24"/>
          <w:szCs w:val="24"/>
        </w:rPr>
        <w:t xml:space="preserve">agreement </w:t>
      </w:r>
      <w:r w:rsidRPr="001E2FC1">
        <w:rPr>
          <w:rFonts w:ascii="Times New Roman" w:hAnsi="Times New Roman" w:cs="Times New Roman"/>
          <w:sz w:val="24"/>
          <w:szCs w:val="24"/>
        </w:rPr>
        <w:t>among</w:t>
      </w:r>
      <w:r w:rsidR="009D4846">
        <w:rPr>
          <w:rFonts w:ascii="Times New Roman" w:hAnsi="Times New Roman" w:cs="Times New Roman"/>
          <w:sz w:val="24"/>
          <w:szCs w:val="24"/>
        </w:rPr>
        <w:t xml:space="preserve"> researchers and</w:t>
      </w:r>
      <w:r w:rsidRPr="001E2FC1">
        <w:rPr>
          <w:rFonts w:ascii="Times New Roman" w:hAnsi="Times New Roman" w:cs="Times New Roman"/>
          <w:sz w:val="24"/>
          <w:szCs w:val="24"/>
        </w:rPr>
        <w:t xml:space="preserve"> theorists about</w:t>
      </w:r>
      <w:r w:rsidR="00424602">
        <w:rPr>
          <w:rFonts w:ascii="Times New Roman" w:hAnsi="Times New Roman" w:cs="Times New Roman"/>
          <w:sz w:val="24"/>
          <w:szCs w:val="24"/>
        </w:rPr>
        <w:t xml:space="preserve"> </w:t>
      </w:r>
      <w:r w:rsidR="00424602">
        <w:rPr>
          <w:rFonts w:ascii="Times New Roman" w:hAnsi="Times New Roman" w:cs="Times New Roman"/>
          <w:i/>
          <w:iCs/>
          <w:sz w:val="24"/>
          <w:szCs w:val="24"/>
        </w:rPr>
        <w:t>how</w:t>
      </w:r>
      <w:r w:rsidR="00424602">
        <w:rPr>
          <w:rFonts w:ascii="Times New Roman" w:hAnsi="Times New Roman" w:cs="Times New Roman"/>
          <w:sz w:val="24"/>
          <w:szCs w:val="24"/>
        </w:rPr>
        <w:t>—that is, by what</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sidR="00424602">
        <w:rPr>
          <w:rFonts w:ascii="Times New Roman" w:hAnsi="Times New Roman" w:cs="Times New Roman"/>
          <w:sz w:val="24"/>
          <w:szCs w:val="24"/>
        </w:rPr>
        <w:t>—</w:t>
      </w:r>
      <w:r>
        <w:rPr>
          <w:rFonts w:ascii="Times New Roman" w:hAnsi="Times New Roman" w:cs="Times New Roman"/>
          <w:sz w:val="24"/>
          <w:szCs w:val="24"/>
        </w:rPr>
        <w:t>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as has 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xml:space="preserve">; Walker, </w:t>
      </w:r>
      <w:proofErr w:type="spellStart"/>
      <w:r>
        <w:rPr>
          <w:rFonts w:ascii="Times New Roman" w:hAnsi="Times New Roman" w:cs="Times New Roman"/>
          <w:sz w:val="24"/>
          <w:szCs w:val="24"/>
        </w:rPr>
        <w:t>Lombrozo</w:t>
      </w:r>
      <w:proofErr w:type="spellEnd"/>
      <w:r>
        <w:rPr>
          <w:rFonts w:ascii="Times New Roman" w:hAnsi="Times New Roman" w:cs="Times New Roman"/>
          <w:sz w:val="24"/>
          <w:szCs w:val="24"/>
        </w:rPr>
        <w:t>,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w:t>
      </w:r>
      <w:r w:rsidR="00424602">
        <w:rPr>
          <w:rFonts w:ascii="Times New Roman" w:hAnsi="Times New Roman" w:cs="Times New Roman"/>
          <w:sz w:val="24"/>
          <w:szCs w:val="24"/>
        </w:rPr>
        <w:t xml:space="preserve"> more rational processes such</w:t>
      </w:r>
      <w:r>
        <w:rPr>
          <w:rFonts w:ascii="Times New Roman" w:hAnsi="Times New Roman" w:cs="Times New Roman"/>
          <w:sz w:val="24"/>
          <w:szCs w:val="24"/>
        </w:rPr>
        <w:t xml:space="preserve"> Bayesian-inference mechanism</w:t>
      </w:r>
      <w:r w:rsidR="00424602">
        <w:rPr>
          <w:rFonts w:ascii="Times New Roman" w:hAnsi="Times New Roman" w:cs="Times New Roman"/>
          <w:sz w:val="24"/>
          <w:szCs w:val="24"/>
        </w:rPr>
        <w:t>s</w:t>
      </w:r>
      <w:r w:rsidRPr="001E2FC1">
        <w:rPr>
          <w:rFonts w:ascii="Times New Roman" w:hAnsi="Times New Roman" w:cs="Times New Roman"/>
          <w:sz w:val="24"/>
          <w:szCs w:val="24"/>
        </w:rPr>
        <w:t>.</w:t>
      </w:r>
      <w:r>
        <w:rPr>
          <w:rFonts w:ascii="Times New Roman" w:hAnsi="Times New Roman" w:cs="Times New Roman"/>
          <w:sz w:val="24"/>
          <w:szCs w:val="24"/>
        </w:rPr>
        <w:t xml:space="preserve"> </w:t>
      </w:r>
    </w:p>
    <w:p w14:paraId="0BB2E22F" w14:textId="77777777" w:rsidR="002F1763" w:rsidRDefault="002F1763" w:rsidP="002F1763">
      <w:pPr>
        <w:spacing w:line="480" w:lineRule="auto"/>
        <w:ind w:firstLine="720"/>
        <w:contextualSpacing/>
        <w:rPr>
          <w:rFonts w:ascii="Times New Roman" w:hAnsi="Times New Roman" w:cs="Times New Roman"/>
          <w:sz w:val="24"/>
          <w:szCs w:val="24"/>
        </w:rPr>
      </w:pPr>
      <w:r w:rsidRPr="002C3666">
        <w:rPr>
          <w:rFonts w:ascii="Times New Roman" w:hAnsi="Times New Roman" w:cs="Times New Roman"/>
          <w:sz w:val="24"/>
          <w:szCs w:val="24"/>
        </w:rPr>
        <w:t xml:space="preserve">The ability to reason about causal events is thought generally to emerge between 18 months and 5 years of age (e.g., </w:t>
      </w:r>
      <w:r>
        <w:rPr>
          <w:rFonts w:ascii="Times New Roman" w:hAnsi="Times New Roman" w:cs="Times New Roman"/>
          <w:sz w:val="24"/>
          <w:szCs w:val="24"/>
        </w:rPr>
        <w:t xml:space="preserve">Benton, </w:t>
      </w:r>
      <w:proofErr w:type="spellStart"/>
      <w:r>
        <w:rPr>
          <w:rFonts w:ascii="Times New Roman" w:hAnsi="Times New Roman" w:cs="Times New Roman"/>
          <w:sz w:val="24"/>
          <w:szCs w:val="24"/>
        </w:rPr>
        <w:t>Rakison</w:t>
      </w:r>
      <w:proofErr w:type="spellEnd"/>
      <w:r>
        <w:rPr>
          <w:rFonts w:ascii="Times New Roman" w:hAnsi="Times New Roman" w:cs="Times New Roman"/>
          <w:sz w:val="24"/>
          <w:szCs w:val="24"/>
        </w:rPr>
        <w:t xml:space="preserve">, &amp; Sobel, 2021; Gopnik &amp; Sobel, 2000; </w:t>
      </w:r>
      <w:r w:rsidRPr="002C3666">
        <w:rPr>
          <w:rFonts w:ascii="Times New Roman" w:hAnsi="Times New Roman" w:cs="Times New Roman"/>
          <w:sz w:val="24"/>
          <w:szCs w:val="24"/>
        </w:rPr>
        <w:t>Gopnik et al., 2001</w:t>
      </w:r>
      <w:r>
        <w:rPr>
          <w:rFonts w:ascii="Times New Roman" w:hAnsi="Times New Roman" w:cs="Times New Roman"/>
          <w:sz w:val="24"/>
          <w:szCs w:val="24"/>
        </w:rPr>
        <w:t xml:space="preserve">; Kimura &amp; Gopnik, 2019; </w:t>
      </w:r>
      <w:r w:rsidRPr="00B26745">
        <w:rPr>
          <w:rFonts w:ascii="Times New Roman" w:hAnsi="Times New Roman" w:cs="Times New Roman"/>
          <w:sz w:val="24"/>
          <w:szCs w:val="24"/>
        </w:rPr>
        <w:t xml:space="preserve">Meltzoff, </w:t>
      </w:r>
      <w:proofErr w:type="spellStart"/>
      <w:r w:rsidRPr="00B26745">
        <w:rPr>
          <w:rFonts w:ascii="Times New Roman" w:hAnsi="Times New Roman" w:cs="Times New Roman"/>
          <w:sz w:val="24"/>
          <w:szCs w:val="24"/>
        </w:rPr>
        <w:t>Waismeyer</w:t>
      </w:r>
      <w:proofErr w:type="spellEnd"/>
      <w:r w:rsidRPr="00B26745">
        <w:rPr>
          <w:rFonts w:ascii="Times New Roman" w:hAnsi="Times New Roman" w:cs="Times New Roman"/>
          <w:sz w:val="24"/>
          <w:szCs w:val="24"/>
        </w:rPr>
        <w:t>, &amp; Gopnik, 2012</w:t>
      </w:r>
      <w:r>
        <w:rPr>
          <w:rFonts w:ascii="Times New Roman" w:hAnsi="Times New Roman" w:cs="Times New Roman"/>
          <w:sz w:val="24"/>
          <w:szCs w:val="24"/>
        </w:rPr>
        <w:t xml:space="preserve">; Sobel &amp; Kirkham, 2006, 2007; </w:t>
      </w:r>
      <w:r w:rsidRPr="00B26745">
        <w:rPr>
          <w:rFonts w:ascii="Times New Roman" w:hAnsi="Times New Roman" w:cs="Times New Roman"/>
          <w:sz w:val="24"/>
          <w:szCs w:val="24"/>
        </w:rPr>
        <w:t>Sobel &amp; Munro, 2006</w:t>
      </w:r>
      <w:r>
        <w:rPr>
          <w:rFonts w:ascii="Times New Roman" w:hAnsi="Times New Roman" w:cs="Times New Roman"/>
          <w:sz w:val="24"/>
          <w:szCs w:val="24"/>
        </w:rPr>
        <w:t>; Walker &amp; Gopnik, 2014</w:t>
      </w:r>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test children’s causal-reasoning abilities as well as to assess their ability to engage in backwards-blocking reasoning. Second, variations on this design </w:t>
      </w:r>
      <w:r>
        <w:rPr>
          <w:rFonts w:ascii="Times New Roman" w:hAnsi="Times New Roman" w:cs="Times New Roman"/>
          <w:sz w:val="24"/>
          <w:szCs w:val="24"/>
        </w:rPr>
        <w:lastRenderedPageBreak/>
        <w:t>have been used to evaluate adults’ causal reasoning abilities (e.g., Griffiths et al., 2011),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p>
    <w:p w14:paraId="14DA89C3" w14:textId="2403D0FB" w:rsidR="00D30402" w:rsidRDefault="00E44489" w:rsidP="00D30402">
      <w:pPr>
        <w:spacing w:line="480" w:lineRule="auto"/>
        <w:ind w:firstLine="720"/>
        <w:contextualSpacing/>
        <w:rPr>
          <w:ins w:id="0" w:author="Benton, Deon" w:date="2023-02-14T15:44:00Z"/>
          <w:rFonts w:ascii="Times New Roman" w:hAnsi="Times New Roman" w:cs="Times New Roman"/>
          <w:sz w:val="24"/>
          <w:szCs w:val="24"/>
        </w:rPr>
      </w:pPr>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xml:space="preserve">" and told that </w:t>
      </w:r>
      <w:r>
        <w:rPr>
          <w:rFonts w:ascii="Times New Roman" w:hAnsi="Times New Roman" w:cs="Times New Roman"/>
          <w:sz w:val="24"/>
          <w:szCs w:val="24"/>
        </w:rPr>
        <w:t>it</w:t>
      </w:r>
      <w:r w:rsidRPr="00B26745">
        <w:rPr>
          <w:rFonts w:ascii="Times New Roman" w:hAnsi="Times New Roman" w:cs="Times New Roman"/>
          <w:sz w:val="24"/>
          <w:szCs w:val="24"/>
        </w:rPr>
        <w:t xml:space="preserv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xml:space="preserve">. </w:t>
      </w:r>
      <w:r w:rsidRPr="00E3186E">
        <w:rPr>
          <w:rFonts w:ascii="Times New Roman" w:hAnsi="Times New Roman" w:cs="Times New Roman"/>
          <w:sz w:val="24"/>
          <w:szCs w:val="24"/>
        </w:rPr>
        <w:t>Of the findings</w:t>
      </w:r>
      <w:r>
        <w:rPr>
          <w:rFonts w:ascii="Times New Roman" w:hAnsi="Times New Roman" w:cs="Times New Roman"/>
          <w:sz w:val="24"/>
          <w:szCs w:val="24"/>
        </w:rPr>
        <w:t xml:space="preserve"> that have been reported by researchers who have used the blicket-detector methodology,</w:t>
      </w:r>
      <w:r w:rsidRPr="00E3186E">
        <w:rPr>
          <w:rFonts w:ascii="Times New Roman" w:hAnsi="Times New Roman" w:cs="Times New Roman"/>
          <w:sz w:val="24"/>
          <w:szCs w:val="24"/>
        </w:rPr>
        <w:t xml:space="preserve"> perhaps</w:t>
      </w:r>
      <w:r>
        <w:rPr>
          <w:rFonts w:ascii="Times New Roman" w:hAnsi="Times New Roman" w:cs="Times New Roman"/>
          <w:sz w:val="24"/>
          <w:szCs w:val="24"/>
        </w:rPr>
        <w:t xml:space="preserve"> none have been more controversial than that by Sobel, Tenenbaum, and Gopnik (2004). They showed</w:t>
      </w:r>
      <w:r w:rsidRPr="00E3186E">
        <w:rPr>
          <w:rFonts w:ascii="Times New Roman" w:hAnsi="Times New Roman" w:cs="Times New Roman"/>
          <w:sz w:val="24"/>
          <w:szCs w:val="24"/>
        </w:rPr>
        <w:t xml:space="preserve"> </w:t>
      </w:r>
      <w:r>
        <w:rPr>
          <w:rFonts w:ascii="Times New Roman" w:hAnsi="Times New Roman" w:cs="Times New Roman"/>
          <w:sz w:val="24"/>
          <w:szCs w:val="24"/>
        </w:rPr>
        <w:t>that</w:t>
      </w:r>
      <w:r w:rsidRPr="00E3186E">
        <w:rPr>
          <w:rFonts w:ascii="Times New Roman" w:hAnsi="Times New Roman" w:cs="Times New Roman"/>
          <w:sz w:val="24"/>
          <w:szCs w:val="24"/>
        </w:rPr>
        <w:t xml:space="preserve"> </w:t>
      </w:r>
      <w:r>
        <w:rPr>
          <w:rFonts w:ascii="Times New Roman" w:hAnsi="Times New Roman" w:cs="Times New Roman"/>
          <w:sz w:val="24"/>
          <w:szCs w:val="24"/>
        </w:rPr>
        <w:t>4-year-old</w:t>
      </w:r>
      <w:r w:rsidRPr="00E3186E">
        <w:rPr>
          <w:rFonts w:ascii="Times New Roman" w:hAnsi="Times New Roman" w:cs="Times New Roman"/>
          <w:sz w:val="24"/>
          <w:szCs w:val="24"/>
        </w:rPr>
        <w:t xml:space="preserve"> children</w:t>
      </w:r>
      <w:r w:rsidR="00267F79">
        <w:rPr>
          <w:rFonts w:ascii="Times New Roman" w:hAnsi="Times New Roman" w:cs="Times New Roman"/>
          <w:sz w:val="24"/>
          <w:szCs w:val="24"/>
        </w:rPr>
        <w:t xml:space="preserve"> </w:t>
      </w:r>
      <w:r w:rsidRPr="00E3186E">
        <w:rPr>
          <w:rFonts w:ascii="Times New Roman" w:hAnsi="Times New Roman" w:cs="Times New Roman"/>
          <w:sz w:val="24"/>
          <w:szCs w:val="24"/>
        </w:rPr>
        <w:t xml:space="preserve">can </w:t>
      </w:r>
      <w:r>
        <w:rPr>
          <w:rFonts w:ascii="Times New Roman" w:hAnsi="Times New Roman" w:cs="Times New Roman"/>
          <w:sz w:val="24"/>
          <w:szCs w:val="24"/>
        </w:rPr>
        <w:t>engage in BB</w:t>
      </w:r>
      <w:r w:rsidRPr="00E3186E">
        <w:rPr>
          <w:rFonts w:ascii="Times New Roman" w:hAnsi="Times New Roman" w:cs="Times New Roman"/>
          <w:sz w:val="24"/>
          <w:szCs w:val="24"/>
        </w:rPr>
        <w:t xml:space="preserve"> reasoning</w:t>
      </w:r>
      <w:r>
        <w:rPr>
          <w:rFonts w:ascii="Times New Roman" w:hAnsi="Times New Roman" w:cs="Times New Roman"/>
          <w:sz w:val="24"/>
          <w:szCs w:val="24"/>
        </w:rPr>
        <w:t xml:space="preserve"> and IS reasoning</w:t>
      </w:r>
      <w:r w:rsidRPr="00E3186E">
        <w:rPr>
          <w:rFonts w:ascii="Times New Roman" w:hAnsi="Times New Roman" w:cs="Times New Roman"/>
          <w:sz w:val="24"/>
          <w:szCs w:val="24"/>
        </w:rPr>
        <w:t>.</w:t>
      </w:r>
      <w:r>
        <w:rPr>
          <w:rFonts w:ascii="Times New Roman" w:hAnsi="Times New Roman" w:cs="Times New Roman"/>
          <w:sz w:val="24"/>
          <w:szCs w:val="24"/>
        </w:rPr>
        <w:t xml:space="preserve"> </w:t>
      </w:r>
      <w:r w:rsidR="00D95302">
        <w:rPr>
          <w:rFonts w:ascii="Times New Roman" w:hAnsi="Times New Roman" w:cs="Times New Roman"/>
          <w:sz w:val="24"/>
          <w:szCs w:val="24"/>
        </w:rPr>
        <w:t>Children</w:t>
      </w:r>
      <w:r w:rsidRPr="00E3186E">
        <w:rPr>
          <w:rFonts w:ascii="Times New Roman" w:hAnsi="Times New Roman" w:cs="Times New Roman"/>
          <w:sz w:val="24"/>
          <w:szCs w:val="24"/>
        </w:rPr>
        <w:t xml:space="preserve"> were shown initially that </w:t>
      </w:r>
      <w:r>
        <w:rPr>
          <w:rFonts w:ascii="Times New Roman" w:hAnsi="Times New Roman" w:cs="Times New Roman"/>
          <w:sz w:val="24"/>
          <w:szCs w:val="24"/>
        </w:rPr>
        <w:t>two novel objects</w:t>
      </w:r>
      <w:r w:rsidRPr="00E3186E">
        <w:rPr>
          <w:rFonts w:ascii="Times New Roman" w:hAnsi="Times New Roman" w:cs="Times New Roman"/>
          <w:sz w:val="24"/>
          <w:szCs w:val="24"/>
        </w:rPr>
        <w:t xml:space="preserve"> A and B</w:t>
      </w:r>
      <w:r>
        <w:rPr>
          <w:rFonts w:ascii="Times New Roman" w:hAnsi="Times New Roman" w:cs="Times New Roman"/>
          <w:sz w:val="24"/>
          <w:szCs w:val="24"/>
        </w:rPr>
        <w:t xml:space="preserve"> together</w:t>
      </w:r>
      <w:r w:rsidRPr="00E3186E">
        <w:rPr>
          <w:rFonts w:ascii="Times New Roman" w:hAnsi="Times New Roman" w:cs="Times New Roman"/>
          <w:sz w:val="24"/>
          <w:szCs w:val="24"/>
        </w:rPr>
        <w:t xml:space="preserve"> caused the detector </w:t>
      </w:r>
      <w:r>
        <w:rPr>
          <w:rFonts w:ascii="Times New Roman" w:hAnsi="Times New Roman" w:cs="Times New Roman"/>
          <w:sz w:val="24"/>
          <w:szCs w:val="24"/>
        </w:rPr>
        <w:t>to activate</w:t>
      </w:r>
      <w:r w:rsidRPr="00E3186E">
        <w:rPr>
          <w:rFonts w:ascii="Times New Roman" w:hAnsi="Times New Roman" w:cs="Times New Roman"/>
          <w:sz w:val="24"/>
          <w:szCs w:val="24"/>
        </w:rPr>
        <w:t xml:space="preserve"> </w:t>
      </w:r>
      <w:r>
        <w:rPr>
          <w:rFonts w:ascii="Times New Roman" w:hAnsi="Times New Roman" w:cs="Times New Roman"/>
          <w:sz w:val="24"/>
          <w:szCs w:val="24"/>
        </w:rPr>
        <w:t>and</w:t>
      </w:r>
      <w:r w:rsidRPr="00E3186E">
        <w:rPr>
          <w:rFonts w:ascii="Times New Roman" w:hAnsi="Times New Roman" w:cs="Times New Roman"/>
          <w:sz w:val="24"/>
          <w:szCs w:val="24"/>
        </w:rPr>
        <w:t xml:space="preserve"> then that object A</w:t>
      </w:r>
      <w:r>
        <w:rPr>
          <w:rFonts w:ascii="Times New Roman" w:hAnsi="Times New Roman" w:cs="Times New Roman"/>
          <w:sz w:val="24"/>
          <w:szCs w:val="24"/>
        </w:rPr>
        <w:t xml:space="preserve"> alone either</w:t>
      </w:r>
      <w:r w:rsidRPr="00E3186E">
        <w:rPr>
          <w:rFonts w:ascii="Times New Roman" w:hAnsi="Times New Roman" w:cs="Times New Roman"/>
          <w:sz w:val="24"/>
          <w:szCs w:val="24"/>
        </w:rPr>
        <w:t xml:space="preserve"> failed to activate the detector (i.e., AB+ A-</w:t>
      </w:r>
      <w:r>
        <w:rPr>
          <w:rFonts w:ascii="Times New Roman" w:hAnsi="Times New Roman" w:cs="Times New Roman"/>
          <w:sz w:val="24"/>
          <w:szCs w:val="24"/>
        </w:rPr>
        <w:t>; IS condition</w:t>
      </w:r>
      <w:r w:rsidRPr="00E3186E">
        <w:rPr>
          <w:rFonts w:ascii="Times New Roman" w:hAnsi="Times New Roman" w:cs="Times New Roman"/>
          <w:sz w:val="24"/>
          <w:szCs w:val="24"/>
        </w:rPr>
        <w:t>)</w:t>
      </w:r>
      <w:r>
        <w:rPr>
          <w:rFonts w:ascii="Times New Roman" w:hAnsi="Times New Roman" w:cs="Times New Roman"/>
          <w:sz w:val="24"/>
          <w:szCs w:val="24"/>
        </w:rPr>
        <w:t xml:space="preserve"> or activated the detector when placed on it (i.e., AB+, A+; BB condition)</w:t>
      </w:r>
      <w:r w:rsidRPr="00E3186E">
        <w:rPr>
          <w:rFonts w:ascii="Times New Roman" w:hAnsi="Times New Roman" w:cs="Times New Roman"/>
          <w:sz w:val="24"/>
          <w:szCs w:val="24"/>
        </w:rPr>
        <w:t xml:space="preserve">.  Children in both conditions were then asked which of the two objects were blickets and to make the machine go by placing </w:t>
      </w:r>
      <w:r>
        <w:rPr>
          <w:rFonts w:ascii="Times New Roman" w:hAnsi="Times New Roman" w:cs="Times New Roman"/>
          <w:sz w:val="24"/>
          <w:szCs w:val="24"/>
        </w:rPr>
        <w:t>the blicket</w:t>
      </w:r>
      <w:r w:rsidRPr="00E3186E">
        <w:rPr>
          <w:rFonts w:ascii="Times New Roman" w:hAnsi="Times New Roman" w:cs="Times New Roman"/>
          <w:sz w:val="24"/>
          <w:szCs w:val="24"/>
        </w:rPr>
        <w:t xml:space="preserve"> on </w:t>
      </w:r>
      <w:r>
        <w:rPr>
          <w:rFonts w:ascii="Times New Roman" w:hAnsi="Times New Roman" w:cs="Times New Roman"/>
          <w:sz w:val="24"/>
          <w:szCs w:val="24"/>
        </w:rPr>
        <w:t>the detector</w:t>
      </w:r>
      <w:r w:rsidRPr="00E3186E">
        <w:rPr>
          <w:rFonts w:ascii="Times New Roman" w:hAnsi="Times New Roman" w:cs="Times New Roman"/>
          <w:sz w:val="24"/>
          <w:szCs w:val="24"/>
        </w:rPr>
        <w:t xml:space="preserve">. It is worth noting that the </w:t>
      </w:r>
      <w:r>
        <w:rPr>
          <w:rFonts w:ascii="Times New Roman" w:hAnsi="Times New Roman" w:cs="Times New Roman"/>
          <w:sz w:val="24"/>
          <w:szCs w:val="24"/>
        </w:rPr>
        <w:t>BB</w:t>
      </w:r>
      <w:r w:rsidRPr="00E3186E">
        <w:rPr>
          <w:rFonts w:ascii="Times New Roman" w:hAnsi="Times New Roman" w:cs="Times New Roman"/>
          <w:sz w:val="24"/>
          <w:szCs w:val="24"/>
        </w:rPr>
        <w:t xml:space="preserve"> condition is so called because after observing that A alone</w:t>
      </w:r>
      <w:r>
        <w:rPr>
          <w:rFonts w:ascii="Times New Roman" w:hAnsi="Times New Roman" w:cs="Times New Roman"/>
          <w:sz w:val="24"/>
          <w:szCs w:val="24"/>
        </w:rPr>
        <w:t xml:space="preserve"> </w:t>
      </w:r>
      <w:r w:rsidRPr="00E3186E">
        <w:rPr>
          <w:rFonts w:ascii="Times New Roman" w:hAnsi="Times New Roman" w:cs="Times New Roman"/>
          <w:sz w:val="24"/>
          <w:szCs w:val="24"/>
        </w:rPr>
        <w:t xml:space="preserve">can activate the detector, </w:t>
      </w:r>
      <w:r>
        <w:rPr>
          <w:rFonts w:ascii="Times New Roman" w:hAnsi="Times New Roman" w:cs="Times New Roman"/>
          <w:sz w:val="24"/>
          <w:szCs w:val="24"/>
        </w:rPr>
        <w:t>children who engage in this form of reasoning are</w:t>
      </w:r>
      <w:r w:rsidRPr="00E3186E">
        <w:rPr>
          <w:rFonts w:ascii="Times New Roman" w:hAnsi="Times New Roman" w:cs="Times New Roman"/>
          <w:sz w:val="24"/>
          <w:szCs w:val="24"/>
        </w:rPr>
        <w:t xml:space="preserve"> thought </w:t>
      </w:r>
      <w:r>
        <w:rPr>
          <w:rFonts w:ascii="Times New Roman" w:hAnsi="Times New Roman" w:cs="Times New Roman"/>
          <w:sz w:val="24"/>
          <w:szCs w:val="24"/>
        </w:rPr>
        <w:t>to</w:t>
      </w:r>
      <w:r w:rsidRPr="00E3186E">
        <w:rPr>
          <w:rFonts w:ascii="Times New Roman" w:hAnsi="Times New Roman" w:cs="Times New Roman"/>
          <w:sz w:val="24"/>
          <w:szCs w:val="24"/>
        </w:rPr>
        <w:t xml:space="preserve"> </w:t>
      </w:r>
      <w:r>
        <w:rPr>
          <w:rFonts w:ascii="Times New Roman" w:hAnsi="Times New Roman" w:cs="Times New Roman"/>
          <w:sz w:val="24"/>
          <w:szCs w:val="24"/>
        </w:rPr>
        <w:t>disregard or block retrospectively object B as a potential cause because A was shown unequivocally to produce the effect.</w:t>
      </w:r>
      <w:r w:rsidRPr="00E3186E">
        <w:rPr>
          <w:rFonts w:ascii="Times New Roman" w:hAnsi="Times New Roman" w:cs="Times New Roman"/>
          <w:sz w:val="24"/>
          <w:szCs w:val="24"/>
        </w:rPr>
        <w:t xml:space="preserve"> </w:t>
      </w:r>
      <w:r>
        <w:rPr>
          <w:rFonts w:ascii="Times New Roman" w:hAnsi="Times New Roman" w:cs="Times New Roman"/>
          <w:sz w:val="24"/>
          <w:szCs w:val="24"/>
        </w:rPr>
        <w:t>In contrast, the</w:t>
      </w:r>
      <w:r w:rsidRPr="00E3186E">
        <w:rPr>
          <w:rFonts w:ascii="Times New Roman" w:hAnsi="Times New Roman" w:cs="Times New Roman"/>
          <w:sz w:val="24"/>
          <w:szCs w:val="24"/>
        </w:rPr>
        <w:t xml:space="preserve"> IS</w:t>
      </w:r>
      <w:r>
        <w:rPr>
          <w:rFonts w:ascii="Times New Roman" w:hAnsi="Times New Roman" w:cs="Times New Roman"/>
          <w:sz w:val="24"/>
          <w:szCs w:val="24"/>
        </w:rPr>
        <w:t>O</w:t>
      </w:r>
      <w:r w:rsidRPr="00E3186E">
        <w:rPr>
          <w:rFonts w:ascii="Times New Roman" w:hAnsi="Times New Roman" w:cs="Times New Roman"/>
          <w:sz w:val="24"/>
          <w:szCs w:val="24"/>
        </w:rPr>
        <w:t xml:space="preserve"> condition is so</w:t>
      </w:r>
      <w:r>
        <w:rPr>
          <w:rFonts w:ascii="Times New Roman" w:hAnsi="Times New Roman" w:cs="Times New Roman"/>
          <w:sz w:val="24"/>
          <w:szCs w:val="24"/>
        </w:rPr>
        <w:t xml:space="preserve"> </w:t>
      </w:r>
      <w:r w:rsidRPr="00E3186E">
        <w:rPr>
          <w:rFonts w:ascii="Times New Roman" w:hAnsi="Times New Roman" w:cs="Times New Roman"/>
          <w:sz w:val="24"/>
          <w:szCs w:val="24"/>
        </w:rPr>
        <w:t xml:space="preserve">called because B is assumed </w:t>
      </w:r>
      <w:r>
        <w:rPr>
          <w:rFonts w:ascii="Times New Roman" w:hAnsi="Times New Roman" w:cs="Times New Roman"/>
          <w:sz w:val="24"/>
          <w:szCs w:val="24"/>
        </w:rPr>
        <w:t xml:space="preserve">indirectly </w:t>
      </w:r>
      <w:r w:rsidRPr="00E3186E">
        <w:rPr>
          <w:rFonts w:ascii="Times New Roman" w:hAnsi="Times New Roman" w:cs="Times New Roman"/>
          <w:sz w:val="24"/>
          <w:szCs w:val="24"/>
        </w:rPr>
        <w:t>to "screen off" or to block object A</w:t>
      </w:r>
      <w:r>
        <w:rPr>
          <w:rFonts w:ascii="Times New Roman" w:hAnsi="Times New Roman" w:cs="Times New Roman"/>
          <w:sz w:val="24"/>
          <w:szCs w:val="24"/>
        </w:rPr>
        <w:t xml:space="preserve"> as a potential cause given that A alone </w:t>
      </w:r>
      <w:r>
        <w:rPr>
          <w:rFonts w:ascii="Times New Roman" w:hAnsi="Times New Roman" w:cs="Times New Roman"/>
          <w:sz w:val="24"/>
          <w:szCs w:val="24"/>
        </w:rPr>
        <w:lastRenderedPageBreak/>
        <w:t>failed to activate the machine</w:t>
      </w:r>
      <w:r w:rsidRPr="00E3186E">
        <w:rPr>
          <w:rFonts w:ascii="Times New Roman" w:hAnsi="Times New Roman" w:cs="Times New Roman"/>
          <w:sz w:val="24"/>
          <w:szCs w:val="24"/>
        </w:rPr>
        <w:t>.</w:t>
      </w:r>
      <w:r>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when</w:t>
      </w:r>
      <w:r w:rsidR="007D7F7C">
        <w:rPr>
          <w:rFonts w:ascii="Times New Roman" w:hAnsi="Times New Roman" w:cs="Times New Roman"/>
          <w:sz w:val="24"/>
          <w:szCs w:val="24"/>
        </w:rPr>
        <w:t xml:space="preserve"> children were subsequently</w:t>
      </w:r>
      <w:r w:rsidR="00B00DB4">
        <w:rPr>
          <w:rFonts w:ascii="Times New Roman" w:hAnsi="Times New Roman" w:cs="Times New Roman"/>
          <w:sz w:val="24"/>
          <w:szCs w:val="24"/>
        </w:rPr>
        <w:t xml:space="preserve"> asked </w:t>
      </w:r>
      <w:r w:rsidR="007D7F7C">
        <w:rPr>
          <w:rFonts w:ascii="Times New Roman" w:hAnsi="Times New Roman" w:cs="Times New Roman"/>
          <w:sz w:val="24"/>
          <w:szCs w:val="24"/>
        </w:rPr>
        <w:t xml:space="preserve">to make the machine go,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during the ISO </w:t>
      </w:r>
      <w:r w:rsidR="00B5769C">
        <w:rPr>
          <w:rFonts w:ascii="Times New Roman" w:hAnsi="Times New Roman" w:cs="Times New Roman"/>
          <w:sz w:val="24"/>
          <w:szCs w:val="24"/>
        </w:rPr>
        <w:t>trial by</w:t>
      </w:r>
      <w:r w:rsidR="007D7F7C">
        <w:rPr>
          <w:rFonts w:ascii="Times New Roman" w:hAnsi="Times New Roman" w:cs="Times New Roman"/>
          <w:sz w:val="24"/>
          <w:szCs w:val="24"/>
        </w:rPr>
        <w:t xml:space="preserve"> placing object B on the machine. In contrast, during the BB trial </w:t>
      </w:r>
      <w:r w:rsidR="002D15F1">
        <w:rPr>
          <w:rFonts w:ascii="Times New Roman" w:hAnsi="Times New Roman" w:cs="Times New Roman"/>
          <w:sz w:val="24"/>
          <w:szCs w:val="24"/>
        </w:rPr>
        <w:t xml:space="preserve">these same children </w:t>
      </w:r>
      <w:r w:rsidR="007D7F7C">
        <w:rPr>
          <w:rFonts w:ascii="Times New Roman" w:hAnsi="Times New Roman" w:cs="Times New Roman"/>
          <w:sz w:val="24"/>
          <w:szCs w:val="24"/>
        </w:rPr>
        <w:t>responded by placing object</w:t>
      </w:r>
      <w:r w:rsidR="002D15F1">
        <w:rPr>
          <w:rFonts w:ascii="Times New Roman" w:hAnsi="Times New Roman" w:cs="Times New Roman"/>
          <w:sz w:val="24"/>
          <w:szCs w:val="24"/>
        </w:rPr>
        <w:t xml:space="preserve"> A </w:t>
      </w:r>
      <w:r w:rsidR="007D7F7C">
        <w:rPr>
          <w:rFonts w:ascii="Times New Roman" w:hAnsi="Times New Roman" w:cs="Times New Roman"/>
          <w:sz w:val="24"/>
          <w:szCs w:val="24"/>
        </w:rPr>
        <w:t>on the machine</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w:t>
      </w:r>
      <w:ins w:id="1" w:author="Benton, Deon" w:date="2023-02-14T15:42:00Z">
        <w:r w:rsidR="00B5769C">
          <w:rPr>
            <w:rFonts w:ascii="Times New Roman" w:hAnsi="Times New Roman" w:cs="Times New Roman"/>
            <w:sz w:val="24"/>
            <w:szCs w:val="24"/>
          </w:rPr>
          <w:t xml:space="preserve"> could also</w:t>
        </w:r>
      </w:ins>
      <w:r w:rsidR="005D6658">
        <w:rPr>
          <w:rFonts w:ascii="Times New Roman" w:hAnsi="Times New Roman" w:cs="Times New Roman"/>
          <w:sz w:val="24"/>
          <w:szCs w:val="24"/>
        </w:rPr>
        <w:t xml:space="preserve">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w:t>
      </w:r>
      <w:r w:rsidR="00A45E84">
        <w:rPr>
          <w:rFonts w:ascii="Times New Roman" w:hAnsi="Times New Roman" w:cs="Times New Roman"/>
          <w:sz w:val="24"/>
          <w:szCs w:val="24"/>
        </w:rPr>
        <w:t>O</w:t>
      </w:r>
      <w:r w:rsidR="009A1799">
        <w:rPr>
          <w:rFonts w:ascii="Times New Roman" w:hAnsi="Times New Roman" w:cs="Times New Roman"/>
          <w:sz w:val="24"/>
          <w:szCs w:val="24"/>
        </w:rPr>
        <w:t xml:space="preserve"> condition but were 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D30402">
        <w:rPr>
          <w:rFonts w:ascii="Times New Roman" w:hAnsi="Times New Roman" w:cs="Times New Roman"/>
          <w:sz w:val="24"/>
          <w:szCs w:val="24"/>
        </w:rPr>
        <w:t>they were told that the</w:t>
      </w:r>
      <w:r w:rsidR="00A45E84">
        <w:rPr>
          <w:rFonts w:ascii="Times New Roman" w:hAnsi="Times New Roman" w:cs="Times New Roman"/>
          <w:sz w:val="24"/>
          <w:szCs w:val="24"/>
        </w:rPr>
        <w:t xml:space="preserve"> “Mr. Blicket” </w:t>
      </w:r>
      <w:ins w:id="2" w:author="Benton, Deon" w:date="2023-02-14T15:43:00Z">
        <w:r w:rsidR="00D30402">
          <w:rPr>
            <w:rFonts w:ascii="Times New Roman" w:hAnsi="Times New Roman" w:cs="Times New Roman"/>
            <w:sz w:val="24"/>
            <w:szCs w:val="24"/>
          </w:rPr>
          <w:t>liked</w:t>
        </w:r>
      </w:ins>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p>
    <w:p w14:paraId="57ED4D15" w14:textId="71CEF242" w:rsidR="00E528F3" w:rsidRDefault="009E165E" w:rsidP="00B245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ins w:id="3" w:author="Benton, Deon" w:date="2023-02-14T15:44:00Z">
        <w:r w:rsidR="00743C7C">
          <w:rPr>
            <w:rFonts w:ascii="Times New Roman" w:hAnsi="Times New Roman" w:cs="Times New Roman"/>
            <w:sz w:val="24"/>
            <w:szCs w:val="24"/>
          </w:rPr>
          <w:t>were interpreted not only to mean</w:t>
        </w:r>
      </w:ins>
      <w:r w:rsidR="00250965">
        <w:rPr>
          <w:rFonts w:ascii="Times New Roman" w:hAnsi="Times New Roman" w:cs="Times New Roman"/>
          <w:sz w:val="24"/>
          <w:szCs w:val="24"/>
        </w:rPr>
        <w:t xml:space="preserve"> that human children can engage in </w:t>
      </w:r>
      <w:ins w:id="4" w:author="Benton, Deon" w:date="2023-02-14T15:43:00Z">
        <w:r w:rsidR="00D30402">
          <w:rPr>
            <w:rFonts w:ascii="Times New Roman" w:hAnsi="Times New Roman" w:cs="Times New Roman"/>
            <w:sz w:val="24"/>
            <w:szCs w:val="24"/>
          </w:rPr>
          <w:t>BB</w:t>
        </w:r>
      </w:ins>
      <w:r w:rsidR="00250965">
        <w:rPr>
          <w:rFonts w:ascii="Times New Roman" w:hAnsi="Times New Roman" w:cs="Times New Roman"/>
          <w:sz w:val="24"/>
          <w:szCs w:val="24"/>
        </w:rPr>
        <w:t xml:space="preserve"> reasoning but</w:t>
      </w:r>
      <w:del w:id="5" w:author="Benton, Deon" w:date="2023-02-14T15:44:00Z">
        <w:r w:rsidR="00250965" w:rsidDel="00743C7C">
          <w:rPr>
            <w:rFonts w:ascii="Times New Roman" w:hAnsi="Times New Roman" w:cs="Times New Roman"/>
            <w:sz w:val="24"/>
            <w:szCs w:val="24"/>
          </w:rPr>
          <w:delText xml:space="preserve"> </w:delText>
        </w:r>
      </w:del>
      <w:ins w:id="6" w:author="Benton, Deon" w:date="2023-02-14T15:43:00Z">
        <w:r w:rsidR="00D30402">
          <w:rPr>
            <w:rFonts w:ascii="Times New Roman" w:hAnsi="Times New Roman" w:cs="Times New Roman"/>
            <w:sz w:val="24"/>
            <w:szCs w:val="24"/>
          </w:rPr>
          <w:t xml:space="preserve"> that human causal reasoning is </w:t>
        </w:r>
      </w:ins>
      <w:ins w:id="7" w:author="Benton, Deon" w:date="2023-02-14T15:44:00Z">
        <w:r w:rsidR="00D30402">
          <w:rPr>
            <w:rFonts w:ascii="Times New Roman" w:hAnsi="Times New Roman" w:cs="Times New Roman"/>
            <w:sz w:val="24"/>
            <w:szCs w:val="24"/>
          </w:rPr>
          <w:t xml:space="preserve">subserved by a </w:t>
        </w:r>
      </w:ins>
      <w:r w:rsidR="00DE2D6A">
        <w:rPr>
          <w:rFonts w:ascii="Times New Roman" w:hAnsi="Times New Roman" w:cs="Times New Roman"/>
          <w:sz w:val="24"/>
          <w:szCs w:val="24"/>
        </w:rPr>
        <w:t>Bayesian-inference mechanism rather</w:t>
      </w:r>
      <w:r w:rsidR="00250965">
        <w:rPr>
          <w:rFonts w:ascii="Times New Roman" w:hAnsi="Times New Roman" w:cs="Times New Roman"/>
          <w:sz w:val="24"/>
          <w:szCs w:val="24"/>
        </w:rPr>
        <w:t xml:space="preserve">. </w:t>
      </w:r>
      <w:r w:rsidR="00857D6D">
        <w:rPr>
          <w:rFonts w:ascii="Times New Roman" w:hAnsi="Times New Roman" w:cs="Times New Roman"/>
          <w:sz w:val="24"/>
          <w:szCs w:val="24"/>
        </w:rPr>
        <w:t>The crux of t</w:t>
      </w:r>
      <w:r w:rsidR="00F02EDE">
        <w:rPr>
          <w:rFonts w:ascii="Times New Roman" w:hAnsi="Times New Roman" w:cs="Times New Roman"/>
          <w:sz w:val="24"/>
          <w:szCs w:val="24"/>
        </w:rPr>
        <w:t>he Bayesian-inference</w:t>
      </w:r>
      <w:r w:rsidR="00857D6D">
        <w:rPr>
          <w:rFonts w:ascii="Times New Roman" w:hAnsi="Times New Roman" w:cs="Times New Roman"/>
          <w:sz w:val="24"/>
          <w:szCs w:val="24"/>
        </w:rPr>
        <w:t xml:space="preserve"> account is that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—within a space of hypotheses that is potentially super-exponentially large—</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E43539">
        <w:rPr>
          <w:rFonts w:ascii="Times New Roman" w:hAnsi="Times New Roman" w:cs="Times New Roman"/>
          <w:sz w:val="24"/>
          <w:szCs w:val="24"/>
        </w:rPr>
        <w:t xml:space="preserve">More </w:t>
      </w:r>
      <w:r w:rsidR="002E2049">
        <w:rPr>
          <w:rFonts w:ascii="Times New Roman" w:hAnsi="Times New Roman" w:cs="Times New Roman"/>
          <w:sz w:val="24"/>
          <w:szCs w:val="24"/>
        </w:rPr>
        <w:t>specifically</w:t>
      </w:r>
      <w:r w:rsidR="00E43539">
        <w:rPr>
          <w:rFonts w:ascii="Times New Roman" w:hAnsi="Times New Roman" w:cs="Times New Roman"/>
          <w:sz w:val="24"/>
          <w:szCs w:val="24"/>
        </w:rPr>
        <w:t xml:space="preserve">, this process involves combining prior beliefs about each hypothesis with observed data to update </w:t>
      </w:r>
      <w:ins w:id="8" w:author="Benton, Deon" w:date="2023-02-14T15:45:00Z">
        <w:r w:rsidR="00743C7C">
          <w:rPr>
            <w:rFonts w:ascii="Times New Roman" w:hAnsi="Times New Roman" w:cs="Times New Roman"/>
            <w:sz w:val="24"/>
            <w:szCs w:val="24"/>
          </w:rPr>
          <w:t>our beliefs about</w:t>
        </w:r>
      </w:ins>
      <w:ins w:id="9" w:author="Benton, Deon" w:date="2023-02-14T15:46:00Z">
        <w:r w:rsidR="00743C7C">
          <w:rPr>
            <w:rFonts w:ascii="Times New Roman" w:hAnsi="Times New Roman" w:cs="Times New Roman"/>
            <w:sz w:val="24"/>
            <w:szCs w:val="24"/>
          </w:rPr>
          <w:t xml:space="preserve"> each</w:t>
        </w:r>
      </w:ins>
      <w:r w:rsidR="00E43539">
        <w:rPr>
          <w:rFonts w:ascii="Times New Roman" w:hAnsi="Times New Roman" w:cs="Times New Roman"/>
          <w:sz w:val="24"/>
          <w:szCs w:val="24"/>
        </w:rPr>
        <w:t xml:space="preserve"> </w:t>
      </w:r>
      <w:ins w:id="10" w:author="Benton, Deon" w:date="2023-02-14T15:47:00Z">
        <w:r w:rsidR="00EE2C24">
          <w:rPr>
            <w:rFonts w:ascii="Times New Roman" w:hAnsi="Times New Roman" w:cs="Times New Roman"/>
            <w:sz w:val="24"/>
            <w:szCs w:val="24"/>
          </w:rPr>
          <w:t>hypothesis</w:t>
        </w:r>
      </w:ins>
      <w:r w:rsidR="00E43539">
        <w:rPr>
          <w:rFonts w:ascii="Times New Roman" w:hAnsi="Times New Roman" w:cs="Times New Roman"/>
          <w:sz w:val="24"/>
          <w:szCs w:val="24"/>
        </w:rPr>
        <w:t>.</w:t>
      </w:r>
    </w:p>
    <w:p w14:paraId="34FCBB4C" w14:textId="3B3B96B0" w:rsidR="00AD0D43" w:rsidRDefault="00EE2C24" w:rsidP="00EA0320">
      <w:pPr>
        <w:spacing w:line="480" w:lineRule="auto"/>
        <w:ind w:firstLine="720"/>
        <w:contextualSpacing/>
        <w:rPr>
          <w:rFonts w:ascii="Times New Roman" w:hAnsi="Times New Roman" w:cs="Times New Roman"/>
          <w:sz w:val="24"/>
          <w:szCs w:val="24"/>
        </w:rPr>
      </w:pPr>
      <w:ins w:id="11" w:author="Benton, Deon" w:date="2023-02-14T15:46:00Z">
        <w:r>
          <w:rPr>
            <w:rFonts w:ascii="Times New Roman" w:hAnsi="Times New Roman" w:cs="Times New Roman"/>
            <w:sz w:val="24"/>
            <w:szCs w:val="24"/>
          </w:rPr>
          <w:t xml:space="preserve">Crucially, proponents of this perspective have argued that </w:t>
        </w:r>
      </w:ins>
      <w:ins w:id="12" w:author="Benton, Deon" w:date="2023-02-14T15:47:00Z">
        <w:r>
          <w:rPr>
            <w:rFonts w:ascii="Times New Roman" w:hAnsi="Times New Roman" w:cs="Times New Roman"/>
            <w:sz w:val="24"/>
            <w:szCs w:val="24"/>
          </w:rPr>
          <w:t>associative learning</w:t>
        </w:r>
      </w:ins>
      <w:ins w:id="13" w:author="Benton, Deon" w:date="2023-02-14T15:46:00Z">
        <w:r>
          <w:rPr>
            <w:rFonts w:ascii="Times New Roman" w:hAnsi="Times New Roman" w:cs="Times New Roman"/>
            <w:sz w:val="24"/>
            <w:szCs w:val="24"/>
          </w:rPr>
          <w:t xml:space="preserve"> cannot underlie human causal reasoning. </w:t>
        </w:r>
      </w:ins>
      <w:ins w:id="14" w:author="Benton, Deon" w:date="2023-02-14T15:47:00Z">
        <w:r>
          <w:rPr>
            <w:rFonts w:ascii="Times New Roman" w:hAnsi="Times New Roman" w:cs="Times New Roman"/>
            <w:sz w:val="24"/>
            <w:szCs w:val="24"/>
          </w:rPr>
          <w:t>The associative-learning model that</w:t>
        </w:r>
      </w:ins>
      <w:ins w:id="15" w:author="Benton, Deon" w:date="2023-02-14T15:48:00Z">
        <w:r>
          <w:rPr>
            <w:rFonts w:ascii="Times New Roman" w:hAnsi="Times New Roman" w:cs="Times New Roman"/>
            <w:sz w:val="24"/>
            <w:szCs w:val="24"/>
          </w:rPr>
          <w:t xml:space="preserve"> perhaps</w:t>
        </w:r>
      </w:ins>
      <w:ins w:id="16" w:author="Benton, Deon" w:date="2023-02-14T15:47:00Z">
        <w:r>
          <w:rPr>
            <w:rFonts w:ascii="Times New Roman" w:hAnsi="Times New Roman" w:cs="Times New Roman"/>
            <w:sz w:val="24"/>
            <w:szCs w:val="24"/>
          </w:rPr>
          <w:t xml:space="preserve"> has received the most criticism</w:t>
        </w:r>
      </w:ins>
      <w:r w:rsidR="001D55E8">
        <w:rPr>
          <w:rFonts w:ascii="Times New Roman" w:hAnsi="Times New Roman" w:cs="Times New Roman"/>
          <w:sz w:val="24"/>
          <w:szCs w:val="24"/>
        </w:rPr>
        <w:t xml:space="preserve"> </w:t>
      </w:r>
      <w:r w:rsidR="00ED61FC">
        <w:rPr>
          <w:rFonts w:ascii="Times New Roman" w:hAnsi="Times New Roman" w:cs="Times New Roman"/>
          <w:sz w:val="24"/>
          <w:szCs w:val="24"/>
        </w:rPr>
        <w:t>is</w:t>
      </w:r>
      <w:r w:rsidR="00405DBA">
        <w:rPr>
          <w:rFonts w:ascii="Times New Roman" w:hAnsi="Times New Roman" w:cs="Times New Roman"/>
          <w:sz w:val="24"/>
          <w:szCs w:val="24"/>
        </w:rPr>
        <w:t xml:space="preserve"> </w:t>
      </w:r>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r w:rsidR="001D55E8" w:rsidRPr="00E968B3">
        <w:rPr>
          <w:rFonts w:ascii="Times New Roman" w:hAnsi="Times New Roman" w:cs="Times New Roman"/>
          <w:sz w:val="24"/>
          <w:szCs w:val="24"/>
        </w:rPr>
        <w:t>(henceforth, RW</w:t>
      </w:r>
      <w:r w:rsidR="001D55E8">
        <w:rPr>
          <w:rFonts w:ascii="Times New Roman" w:hAnsi="Times New Roman" w:cs="Times New Roman"/>
          <w:sz w:val="24"/>
          <w:szCs w:val="24"/>
        </w:rPr>
        <w:t>)</w:t>
      </w:r>
      <w:r w:rsidR="001D55E8"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model</w:t>
      </w:r>
      <w:r w:rsidR="001D55E8">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7E4DB5">
        <w:rPr>
          <w:rFonts w:ascii="Times New Roman" w:hAnsi="Times New Roman" w:cs="Times New Roman"/>
          <w:sz w:val="24"/>
          <w:szCs w:val="24"/>
        </w:rPr>
        <w:t>; Griffiths et al., 2011; Sobel et al., 2004</w:t>
      </w:r>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ins w:id="17" w:author="Benton, Deon" w:date="2023-02-14T15:49:00Z">
        <w:r w:rsidR="00B100EF">
          <w:rPr>
            <w:rFonts w:ascii="Times New Roman" w:hAnsi="Times New Roman" w:cs="Times New Roman"/>
            <w:sz w:val="24"/>
            <w:szCs w:val="24"/>
          </w:rPr>
          <w:t>This model has been challenged for</w:t>
        </w:r>
      </w:ins>
      <w:r w:rsidR="00B56EE2">
        <w:rPr>
          <w:rFonts w:ascii="Times New Roman" w:hAnsi="Times New Roman" w:cs="Times New Roman"/>
          <w:sz w:val="24"/>
          <w:szCs w:val="24"/>
        </w:rPr>
        <w:t xml:space="preserve"> </w:t>
      </w:r>
      <w:r w:rsidR="004B414A">
        <w:rPr>
          <w:rFonts w:ascii="Times New Roman" w:hAnsi="Times New Roman" w:cs="Times New Roman"/>
          <w:sz w:val="24"/>
          <w:szCs w:val="24"/>
        </w:rPr>
        <w:t>three key</w:t>
      </w:r>
      <w:r w:rsidR="001061FF">
        <w:rPr>
          <w:rFonts w:ascii="Times New Roman" w:hAnsi="Times New Roman" w:cs="Times New Roman"/>
          <w:sz w:val="24"/>
          <w:szCs w:val="24"/>
        </w:rPr>
        <w:t xml:space="preserve"> reasons. First,</w:t>
      </w:r>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4A78D4">
        <w:rPr>
          <w:rFonts w:ascii="Times New Roman" w:hAnsi="Times New Roman" w:cs="Times New Roman"/>
          <w:sz w:val="24"/>
          <w:szCs w:val="24"/>
        </w:rPr>
        <w:t>, which is</w:t>
      </w:r>
      <w:r w:rsidR="00AE1D7E">
        <w:rPr>
          <w:rFonts w:ascii="Times New Roman" w:hAnsi="Times New Roman" w:cs="Times New Roman"/>
          <w:sz w:val="24"/>
          <w:szCs w:val="24"/>
        </w:rPr>
        <w:t xml:space="preserve"> a prediction that </w:t>
      </w:r>
      <w:ins w:id="18" w:author="Benton, Deon" w:date="2023-02-14T15:49:00Z">
        <w:r w:rsidR="00B100EF">
          <w:rPr>
            <w:rFonts w:ascii="Times New Roman" w:hAnsi="Times New Roman" w:cs="Times New Roman"/>
            <w:sz w:val="24"/>
            <w:szCs w:val="24"/>
          </w:rPr>
          <w:t xml:space="preserve">does not match </w:t>
        </w:r>
      </w:ins>
      <w:r w:rsidR="004A78D4">
        <w:rPr>
          <w:rFonts w:ascii="Times New Roman" w:hAnsi="Times New Roman" w:cs="Times New Roman"/>
          <w:sz w:val="24"/>
          <w:szCs w:val="24"/>
        </w:rPr>
        <w:t>participants’ actual treatment</w:t>
      </w:r>
      <w:r w:rsidR="008B5B44">
        <w:rPr>
          <w:rFonts w:ascii="Times New Roman" w:hAnsi="Times New Roman" w:cs="Times New Roman"/>
          <w:sz w:val="24"/>
          <w:szCs w:val="24"/>
        </w:rPr>
        <w:t xml:space="preserve"> of object B across these conditions</w:t>
      </w:r>
      <w:r w:rsidR="00CA2A18">
        <w:rPr>
          <w:rFonts w:ascii="Times New Roman" w:hAnsi="Times New Roman" w:cs="Times New Roman"/>
          <w:sz w:val="24"/>
          <w:szCs w:val="24"/>
        </w:rPr>
        <w:t xml:space="preserve">. </w:t>
      </w:r>
      <w:r w:rsidR="004A78D4">
        <w:rPr>
          <w:rFonts w:ascii="Times New Roman" w:hAnsi="Times New Roman" w:cs="Times New Roman"/>
          <w:sz w:val="24"/>
          <w:szCs w:val="24"/>
        </w:rPr>
        <w:t>The</w:t>
      </w:r>
      <w:r w:rsidR="005C62AD">
        <w:rPr>
          <w:rFonts w:ascii="Times New Roman" w:hAnsi="Times New Roman" w:cs="Times New Roman"/>
          <w:sz w:val="24"/>
          <w:szCs w:val="24"/>
        </w:rPr>
        <w:t xml:space="preserve"> reason the RW model predicts that participants should treat </w:t>
      </w:r>
      <w:ins w:id="19" w:author="Benton, Deon" w:date="2023-02-14T15:50:00Z">
        <w:r w:rsidR="00B100EF">
          <w:rPr>
            <w:rFonts w:ascii="Times New Roman" w:hAnsi="Times New Roman" w:cs="Times New Roman"/>
            <w:sz w:val="24"/>
            <w:szCs w:val="24"/>
          </w:rPr>
          <w:lastRenderedPageBreak/>
          <w:t xml:space="preserve">object </w:t>
        </w:r>
      </w:ins>
      <w:r w:rsidR="005C62AD">
        <w:rPr>
          <w:rFonts w:ascii="Times New Roman" w:hAnsi="Times New Roman" w:cs="Times New Roman"/>
          <w:sz w:val="24"/>
          <w:szCs w:val="24"/>
        </w:rPr>
        <w:t>B equivalently across the BB and ISO trials is because</w:t>
      </w:r>
      <w:r w:rsidR="009333FA">
        <w:rPr>
          <w:rFonts w:ascii="Times New Roman" w:hAnsi="Times New Roman" w:cs="Times New Roman"/>
          <w:sz w:val="24"/>
          <w:szCs w:val="24"/>
        </w:rPr>
        <w:t xml:space="preserve"> the association between object B and the outcome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 xml:space="preserve">identical </w:t>
      </w:r>
      <w:r w:rsidR="00A7121F">
        <w:rPr>
          <w:rFonts w:ascii="Times New Roman" w:hAnsi="Times New Roman" w:cs="Times New Roman"/>
          <w:sz w:val="24"/>
          <w:szCs w:val="24"/>
        </w:rPr>
        <w:t xml:space="preserve">across </w:t>
      </w:r>
      <w:r w:rsidR="009333FA">
        <w:rPr>
          <w:rFonts w:ascii="Times New Roman" w:hAnsi="Times New Roman" w:cs="Times New Roman"/>
          <w:sz w:val="24"/>
          <w:szCs w:val="24"/>
        </w:rPr>
        <w:t xml:space="preserve">both conditions; that is, B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D97D91">
        <w:rPr>
          <w:rFonts w:ascii="Times New Roman" w:hAnsi="Times New Roman" w:cs="Times New Roman"/>
          <w:sz w:val="24"/>
          <w:szCs w:val="24"/>
        </w:rPr>
        <w:t>This</w:t>
      </w:r>
      <w:r w:rsidR="00DE57DA">
        <w:rPr>
          <w:rFonts w:ascii="Times New Roman" w:hAnsi="Times New Roman" w:cs="Times New Roman"/>
          <w:sz w:val="24"/>
          <w:szCs w:val="24"/>
        </w:rPr>
        <w:t xml:space="preserve"> model</w:t>
      </w:r>
      <w:r w:rsidR="00D97D91">
        <w:rPr>
          <w:rFonts w:ascii="Times New Roman" w:hAnsi="Times New Roman" w:cs="Times New Roman"/>
          <w:sz w:val="24"/>
          <w:szCs w:val="24"/>
        </w:rPr>
        <w:t xml:space="preserve"> also</w:t>
      </w:r>
      <w:r w:rsidR="00DE57DA">
        <w:rPr>
          <w:rFonts w:ascii="Times New Roman" w:hAnsi="Times New Roman" w:cs="Times New Roman"/>
          <w:sz w:val="24"/>
          <w:szCs w:val="24"/>
        </w:rPr>
        <w:t xml:space="preserve">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100B58">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r w:rsidR="00405DBA">
        <w:rPr>
          <w:rFonts w:ascii="Times New Roman" w:hAnsi="Times New Roman" w:cs="Times New Roman"/>
          <w:sz w:val="24"/>
          <w:szCs w:val="24"/>
        </w:rPr>
        <w:t xml:space="preserve">was </w:t>
      </w:r>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405DBA">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r w:rsidR="00405DBA">
        <w:rPr>
          <w:rFonts w:ascii="Times New Roman" w:hAnsi="Times New Roman" w:cs="Times New Roman"/>
          <w:sz w:val="24"/>
          <w:szCs w:val="24"/>
        </w:rPr>
        <w:t>O</w:t>
      </w:r>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across the experimental trials 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r w:rsidR="00CD0BEA">
        <w:rPr>
          <w:rFonts w:ascii="Times New Roman" w:hAnsi="Times New Roman" w:cs="Times New Roman"/>
          <w:sz w:val="24"/>
          <w:szCs w:val="24"/>
        </w:rPr>
        <w:t>Second,</w:t>
      </w:r>
      <w:ins w:id="20" w:author="Benton, Deon" w:date="2023-02-14T15:51:00Z">
        <w:r w:rsidR="001276B3">
          <w:rPr>
            <w:rFonts w:ascii="Times New Roman" w:hAnsi="Times New Roman" w:cs="Times New Roman"/>
            <w:sz w:val="24"/>
            <w:szCs w:val="24"/>
          </w:rPr>
          <w:t xml:space="preserve"> for modestly set learning parameters</w:t>
        </w:r>
      </w:ins>
      <w:r w:rsidR="001061FF">
        <w:rPr>
          <w:rFonts w:ascii="Times New Roman" w:hAnsi="Times New Roman" w:cs="Times New Roman"/>
          <w:sz w:val="24"/>
          <w:szCs w:val="24"/>
        </w:rPr>
        <w:t xml:space="preserve"> the RW model requires</w:t>
      </w:r>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4674D">
        <w:rPr>
          <w:rFonts w:ascii="Times New Roman" w:hAnsi="Times New Roman" w:cs="Times New Roman"/>
          <w:sz w:val="24"/>
          <w:szCs w:val="24"/>
        </w:rPr>
        <w:t xml:space="preserve"> </w:t>
      </w:r>
      <w:r w:rsidR="001061FF">
        <w:rPr>
          <w:rFonts w:ascii="Times New Roman" w:hAnsi="Times New Roman" w:cs="Times New Roman"/>
          <w:sz w:val="24"/>
          <w:szCs w:val="24"/>
        </w:rPr>
        <w:t xml:space="preserve">and used </w:t>
      </w:r>
      <w:r w:rsidR="00E528F3">
        <w:rPr>
          <w:rFonts w:ascii="Times New Roman" w:hAnsi="Times New Roman" w:cs="Times New Roman"/>
          <w:sz w:val="24"/>
          <w:szCs w:val="24"/>
        </w:rPr>
        <w:t>to make causal inferences</w:t>
      </w:r>
      <w:r w:rsidR="00454763">
        <w:rPr>
          <w:rFonts w:ascii="Times New Roman" w:hAnsi="Times New Roman" w:cs="Times New Roman"/>
          <w:sz w:val="24"/>
          <w:szCs w:val="24"/>
        </w:rPr>
        <w:t>. In contrast,</w:t>
      </w:r>
      <w:r w:rsidR="004B414A">
        <w:rPr>
          <w:rFonts w:ascii="Times New Roman" w:hAnsi="Times New Roman" w:cs="Times New Roman"/>
          <w:sz w:val="24"/>
          <w:szCs w:val="24"/>
        </w:rPr>
        <w:t xml:space="preserve"> in the studies cited above participants engaged in BB (and ISO) reasoning </w:t>
      </w:r>
      <w:r w:rsidR="007C19A9">
        <w:rPr>
          <w:rFonts w:ascii="Times New Roman" w:hAnsi="Times New Roman" w:cs="Times New Roman"/>
          <w:sz w:val="24"/>
          <w:szCs w:val="24"/>
        </w:rPr>
        <w:t>based on</w:t>
      </w:r>
      <w:r w:rsidR="00FE2809">
        <w:rPr>
          <w:rFonts w:ascii="Times New Roman" w:hAnsi="Times New Roman" w:cs="Times New Roman"/>
          <w:sz w:val="24"/>
          <w:szCs w:val="24"/>
        </w:rPr>
        <w:t xml:space="preserve"> only </w:t>
      </w:r>
      <w:r w:rsidR="004B414A">
        <w:rPr>
          <w:rFonts w:ascii="Times New Roman" w:hAnsi="Times New Roman" w:cs="Times New Roman"/>
          <w:sz w:val="24"/>
          <w:szCs w:val="24"/>
        </w:rPr>
        <w:t xml:space="preserve">a </w:t>
      </w:r>
      <w:r w:rsidR="00454763">
        <w:rPr>
          <w:rFonts w:ascii="Times New Roman" w:hAnsi="Times New Roman" w:cs="Times New Roman"/>
          <w:sz w:val="24"/>
          <w:szCs w:val="24"/>
        </w:rPr>
        <w:t>handful</w:t>
      </w:r>
      <w:r w:rsidR="004B414A">
        <w:rPr>
          <w:rFonts w:ascii="Times New Roman" w:hAnsi="Times New Roman" w:cs="Times New Roman"/>
          <w:sz w:val="24"/>
          <w:szCs w:val="24"/>
        </w:rPr>
        <w:t xml:space="preserve"> of learning trials.</w:t>
      </w:r>
      <w:r w:rsidR="00FD2878">
        <w:rPr>
          <w:rFonts w:ascii="Times New Roman" w:hAnsi="Times New Roman" w:cs="Times New Roman"/>
          <w:sz w:val="24"/>
          <w:szCs w:val="24"/>
        </w:rPr>
        <w:t xml:space="preserve"> </w:t>
      </w:r>
      <w:r w:rsidR="005D3E5A">
        <w:rPr>
          <w:rFonts w:ascii="Times New Roman" w:hAnsi="Times New Roman" w:cs="Times New Roman"/>
          <w:sz w:val="24"/>
          <w:szCs w:val="24"/>
        </w:rPr>
        <w:t xml:space="preserve">Finally, </w:t>
      </w:r>
      <w:r w:rsidR="00A53BE3">
        <w:rPr>
          <w:rFonts w:ascii="Times New Roman" w:hAnsi="Times New Roman" w:cs="Times New Roman"/>
          <w:sz w:val="24"/>
          <w:szCs w:val="24"/>
        </w:rPr>
        <w:t>the RW model</w:t>
      </w:r>
      <w:ins w:id="21" w:author="Benton, Deon" w:date="2023-02-14T15:52:00Z">
        <w:r w:rsidR="00BF64AE">
          <w:rPr>
            <w:rFonts w:ascii="Times New Roman" w:hAnsi="Times New Roman" w:cs="Times New Roman"/>
            <w:sz w:val="24"/>
            <w:szCs w:val="24"/>
          </w:rPr>
          <w:t xml:space="preserve">, unlike Bayesian inference, </w:t>
        </w:r>
      </w:ins>
      <w:r w:rsidR="00A53BE3">
        <w:rPr>
          <w:rFonts w:ascii="Times New Roman" w:hAnsi="Times New Roman" w:cs="Times New Roman"/>
          <w:sz w:val="24"/>
          <w:szCs w:val="24"/>
        </w:rPr>
        <w:t>does</w:t>
      </w:r>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ins w:id="22" w:author="Benton, Deon" w:date="2023-02-14T15:52:00Z">
        <w:r w:rsidR="00BF64AE">
          <w:rPr>
            <w:rFonts w:ascii="Times New Roman" w:hAnsi="Times New Roman" w:cs="Times New Roman"/>
            <w:sz w:val="24"/>
            <w:szCs w:val="24"/>
          </w:rPr>
          <w:t>base-rate information, to which children have been shown to be se</w:t>
        </w:r>
      </w:ins>
      <w:ins w:id="23" w:author="Benton, Deon" w:date="2023-02-14T15:53:00Z">
        <w:r w:rsidR="00BF64AE">
          <w:rPr>
            <w:rFonts w:ascii="Times New Roman" w:hAnsi="Times New Roman" w:cs="Times New Roman"/>
            <w:sz w:val="24"/>
            <w:szCs w:val="24"/>
          </w:rPr>
          <w:t>nsitive (e.g., Sobel et al., 2004)</w:t>
        </w:r>
      </w:ins>
      <w:r w:rsidR="00FF6AE6">
        <w:rPr>
          <w:rFonts w:ascii="Times New Roman" w:hAnsi="Times New Roman" w:cs="Times New Roman"/>
          <w:sz w:val="24"/>
          <w:szCs w:val="24"/>
        </w:rPr>
        <w:t>.</w:t>
      </w:r>
      <w:r w:rsidR="00E968B3">
        <w:rPr>
          <w:rFonts w:ascii="Times New Roman" w:hAnsi="Times New Roman" w:cs="Times New Roman"/>
          <w:sz w:val="24"/>
          <w:szCs w:val="24"/>
        </w:rPr>
        <w:t xml:space="preserve"> </w:t>
      </w:r>
    </w:p>
    <w:p w14:paraId="77787138" w14:textId="72335135" w:rsidR="00375ED6" w:rsidRDefault="004A0AE3" w:rsidP="00F82E35">
      <w:pPr>
        <w:spacing w:line="480" w:lineRule="auto"/>
        <w:ind w:firstLine="720"/>
        <w:contextualSpacing/>
        <w:rPr>
          <w:rFonts w:ascii="Times New Roman" w:hAnsi="Times New Roman" w:cs="Times New Roman"/>
          <w:sz w:val="24"/>
          <w:szCs w:val="24"/>
        </w:rPr>
      </w:pPr>
      <w:ins w:id="24" w:author="Benton, Deon" w:date="2023-02-14T15:53:00Z">
        <w:r>
          <w:rPr>
            <w:rFonts w:ascii="Times New Roman" w:hAnsi="Times New Roman" w:cs="Times New Roman"/>
            <w:sz w:val="24"/>
            <w:szCs w:val="24"/>
          </w:rPr>
          <w:t>Nonetheless</w:t>
        </w:r>
      </w:ins>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 th</w:t>
      </w:r>
      <w:r w:rsidR="00260DDA">
        <w:rPr>
          <w:rFonts w:ascii="Times New Roman" w:hAnsi="Times New Roman" w:cs="Times New Roman"/>
          <w:sz w:val="24"/>
          <w:szCs w:val="24"/>
        </w:rPr>
        <w:t>e</w:t>
      </w:r>
      <w:r w:rsidR="00D3453B">
        <w:rPr>
          <w:rFonts w:ascii="Times New Roman" w:hAnsi="Times New Roman" w:cs="Times New Roman"/>
          <w:sz w:val="24"/>
          <w:szCs w:val="24"/>
        </w:rPr>
        <w:t xml:space="preserve">se criticisms or </w:t>
      </w:r>
      <w:ins w:id="25" w:author="Benton, Deon" w:date="2023-02-14T15:53:00Z">
        <w:r>
          <w:rPr>
            <w:rFonts w:ascii="Times New Roman" w:hAnsi="Times New Roman" w:cs="Times New Roman"/>
            <w:sz w:val="24"/>
            <w:szCs w:val="24"/>
          </w:rPr>
          <w:t xml:space="preserve">the </w:t>
        </w:r>
      </w:ins>
      <w:ins w:id="26" w:author="Benton, Deon" w:date="2023-02-14T15:54:00Z">
        <w:r>
          <w:rPr>
            <w:rFonts w:ascii="Times New Roman" w:hAnsi="Times New Roman" w:cs="Times New Roman"/>
            <w:sz w:val="24"/>
            <w:szCs w:val="24"/>
          </w:rPr>
          <w:t>conclusion that human children can engage in BB reasoning</w:t>
        </w:r>
      </w:ins>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ins w:id="27" w:author="Benton, Deon" w:date="2023-02-14T15:54:00Z">
        <w:r w:rsidR="007B0D79">
          <w:rPr>
            <w:rFonts w:ascii="Times New Roman" w:hAnsi="Times New Roman" w:cs="Times New Roman"/>
            <w:sz w:val="24"/>
            <w:szCs w:val="24"/>
          </w:rPr>
          <w:t xml:space="preserve"> major</w:t>
        </w:r>
      </w:ins>
      <w:r w:rsidR="0016632A">
        <w:rPr>
          <w:rFonts w:ascii="Times New Roman" w:hAnsi="Times New Roman" w:cs="Times New Roman"/>
          <w:sz w:val="24"/>
          <w:szCs w:val="24"/>
        </w:rPr>
        <w:t xml:space="preserve"> reason to exercise caution </w:t>
      </w:r>
      <w:ins w:id="28" w:author="Benton, Deon" w:date="2023-02-14T15:54:00Z">
        <w:r w:rsidR="007B0D79">
          <w:rPr>
            <w:rFonts w:ascii="Times New Roman" w:hAnsi="Times New Roman" w:cs="Times New Roman"/>
            <w:sz w:val="24"/>
            <w:szCs w:val="24"/>
          </w:rPr>
          <w:t>concerns the f</w:t>
        </w:r>
      </w:ins>
      <w:ins w:id="29" w:author="Benton, Deon" w:date="2023-02-14T15:55:00Z">
        <w:r w:rsidR="007B0D79">
          <w:rPr>
            <w:rFonts w:ascii="Times New Roman" w:hAnsi="Times New Roman" w:cs="Times New Roman"/>
            <w:sz w:val="24"/>
            <w:szCs w:val="24"/>
          </w:rPr>
          <w:t>act that</w:t>
        </w:r>
      </w:ins>
      <w:r w:rsidR="00C155AC">
        <w:rPr>
          <w:rFonts w:ascii="Times New Roman" w:hAnsi="Times New Roman" w:cs="Times New Roman"/>
          <w:sz w:val="24"/>
          <w:szCs w:val="24"/>
        </w:rPr>
        <w:t xml:space="preserve"> there are problems with</w:t>
      </w:r>
      <w:r w:rsidR="0049647A">
        <w:rPr>
          <w:rFonts w:ascii="Times New Roman" w:hAnsi="Times New Roman" w:cs="Times New Roman"/>
          <w:sz w:val="24"/>
          <w:szCs w:val="24"/>
        </w:rPr>
        <w:t xml:space="preserve"> Sobel et al.’s (2004)</w:t>
      </w:r>
      <w:r w:rsidR="00C155AC">
        <w:rPr>
          <w:rFonts w:ascii="Times New Roman" w:hAnsi="Times New Roman" w:cs="Times New Roman"/>
          <w:sz w:val="24"/>
          <w:szCs w:val="24"/>
        </w:rPr>
        <w:t xml:space="preserve"> </w:t>
      </w:r>
      <w:r w:rsidR="0049647A">
        <w:rPr>
          <w:rFonts w:ascii="Times New Roman" w:hAnsi="Times New Roman" w:cs="Times New Roman"/>
          <w:sz w:val="24"/>
          <w:szCs w:val="24"/>
        </w:rPr>
        <w:t>operationalization of BB reasoning</w:t>
      </w:r>
      <w:r w:rsidR="00DF301C">
        <w:rPr>
          <w:rFonts w:ascii="Times New Roman" w:hAnsi="Times New Roman" w:cs="Times New Roman"/>
          <w:sz w:val="24"/>
          <w:szCs w:val="24"/>
        </w:rPr>
        <w:t xml:space="preserve"> (for alternative operationalizations</w:t>
      </w:r>
      <w:ins w:id="30" w:author="Benton, Deon" w:date="2023-02-14T15:55:00Z">
        <w:r w:rsidR="007B0D79">
          <w:rPr>
            <w:rFonts w:ascii="Times New Roman" w:hAnsi="Times New Roman" w:cs="Times New Roman"/>
            <w:sz w:val="24"/>
            <w:szCs w:val="24"/>
          </w:rPr>
          <w:t xml:space="preserve"> not discussed here</w:t>
        </w:r>
      </w:ins>
      <w:r w:rsidR="00DF301C">
        <w:rPr>
          <w:rFonts w:ascii="Times New Roman" w:hAnsi="Times New Roman" w:cs="Times New Roman"/>
          <w:sz w:val="24"/>
          <w:szCs w:val="24"/>
        </w:rPr>
        <w:t xml:space="preserve"> see De </w:t>
      </w:r>
      <w:proofErr w:type="spellStart"/>
      <w:r w:rsidR="00DF301C">
        <w:rPr>
          <w:rFonts w:ascii="Times New Roman" w:hAnsi="Times New Roman" w:cs="Times New Roman"/>
          <w:sz w:val="24"/>
          <w:szCs w:val="24"/>
        </w:rPr>
        <w:t>Houwer</w:t>
      </w:r>
      <w:proofErr w:type="spellEnd"/>
      <w:r w:rsidR="00DF301C">
        <w:rPr>
          <w:rFonts w:ascii="Times New Roman" w:hAnsi="Times New Roman" w:cs="Times New Roman"/>
          <w:sz w:val="24"/>
          <w:szCs w:val="24"/>
        </w:rPr>
        <w:t xml:space="preserve">, </w:t>
      </w:r>
      <w:proofErr w:type="spellStart"/>
      <w:r w:rsidR="00DF301C">
        <w:rPr>
          <w:rFonts w:ascii="Times New Roman" w:hAnsi="Times New Roman" w:cs="Times New Roman"/>
          <w:sz w:val="24"/>
          <w:szCs w:val="24"/>
        </w:rPr>
        <w:t>Beckers</w:t>
      </w:r>
      <w:proofErr w:type="spellEnd"/>
      <w:r w:rsidR="00DF301C">
        <w:rPr>
          <w:rFonts w:ascii="Times New Roman" w:hAnsi="Times New Roman" w:cs="Times New Roman"/>
          <w:sz w:val="24"/>
          <w:szCs w:val="24"/>
        </w:rPr>
        <w:t xml:space="preserve">, &amp; </w:t>
      </w:r>
      <w:proofErr w:type="spellStart"/>
      <w:r w:rsidR="00DF301C">
        <w:rPr>
          <w:rFonts w:ascii="Times New Roman" w:hAnsi="Times New Roman" w:cs="Times New Roman"/>
          <w:sz w:val="24"/>
          <w:szCs w:val="24"/>
        </w:rPr>
        <w:t>Glautier</w:t>
      </w:r>
      <w:proofErr w:type="spellEnd"/>
      <w:r w:rsidR="00DF301C">
        <w:rPr>
          <w:rFonts w:ascii="Times New Roman" w:hAnsi="Times New Roman" w:cs="Times New Roman"/>
          <w:sz w:val="24"/>
          <w:szCs w:val="24"/>
        </w:rPr>
        <w:t xml:space="preserve">, 2002; Larkin, Aitken, &amp; Dickinson, 1998; Griffiths et al., 2011; </w:t>
      </w:r>
      <w:proofErr w:type="spellStart"/>
      <w:r w:rsidR="00DF301C">
        <w:rPr>
          <w:rFonts w:ascii="Times New Roman" w:hAnsi="Times New Roman" w:cs="Times New Roman"/>
          <w:sz w:val="24"/>
          <w:szCs w:val="24"/>
        </w:rPr>
        <w:t>Kruschke</w:t>
      </w:r>
      <w:proofErr w:type="spellEnd"/>
      <w:r w:rsidR="00DF301C">
        <w:rPr>
          <w:rFonts w:ascii="Times New Roman" w:hAnsi="Times New Roman" w:cs="Times New Roman"/>
          <w:sz w:val="24"/>
          <w:szCs w:val="24"/>
        </w:rPr>
        <w:t xml:space="preserve"> &amp; Blair, 2000; Lovibond et al., 2003; Shanks, 1985; Van </w:t>
      </w:r>
      <w:proofErr w:type="spellStart"/>
      <w:r w:rsidR="00DF301C">
        <w:rPr>
          <w:rFonts w:ascii="Times New Roman" w:hAnsi="Times New Roman" w:cs="Times New Roman"/>
          <w:sz w:val="24"/>
          <w:szCs w:val="24"/>
        </w:rPr>
        <w:t>Hamme</w:t>
      </w:r>
      <w:proofErr w:type="spellEnd"/>
      <w:r w:rsidR="00DF301C">
        <w:rPr>
          <w:rFonts w:ascii="Times New Roman" w:hAnsi="Times New Roman" w:cs="Times New Roman"/>
          <w:sz w:val="24"/>
          <w:szCs w:val="24"/>
        </w:rPr>
        <w:t xml:space="preserve"> and Wasserman, 1994)</w:t>
      </w:r>
      <w:r w:rsidR="0049647A">
        <w:rPr>
          <w:rFonts w:ascii="Times New Roman" w:hAnsi="Times New Roman" w:cs="Times New Roman"/>
          <w:sz w:val="24"/>
          <w:szCs w:val="24"/>
        </w:rPr>
        <w:t>. These authors</w:t>
      </w:r>
      <w:r w:rsidR="00C155AC">
        <w:rPr>
          <w:rFonts w:ascii="Times New Roman" w:hAnsi="Times New Roman" w:cs="Times New Roman"/>
          <w:sz w:val="24"/>
          <w:szCs w:val="24"/>
        </w:rPr>
        <w:t xml:space="preserve"> operationally defined BB reasoning as greater B choices in the ISO condition than in the BB condition.  </w:t>
      </w:r>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presumably motivated by two </w:t>
      </w:r>
      <w:r w:rsidR="00F40601">
        <w:rPr>
          <w:rFonts w:ascii="Times New Roman" w:hAnsi="Times New Roman" w:cs="Times New Roman"/>
          <w:sz w:val="24"/>
          <w:szCs w:val="24"/>
        </w:rPr>
        <w:t xml:space="preserve">key </w:t>
      </w:r>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w:t>
      </w:r>
      <w:ins w:id="31" w:author="Benton, Deon" w:date="2023-02-14T15:55:00Z">
        <w:r w:rsidR="007B0D79">
          <w:rPr>
            <w:rFonts w:ascii="Times New Roman" w:hAnsi="Times New Roman" w:cs="Times New Roman"/>
            <w:sz w:val="24"/>
            <w:szCs w:val="24"/>
          </w:rPr>
          <w:t xml:space="preserve">(i.e., </w:t>
        </w:r>
        <w:r w:rsidR="007B0D79">
          <w:rPr>
            <w:rFonts w:ascii="Times New Roman" w:hAnsi="Times New Roman" w:cs="Times New Roman"/>
            <w:sz w:val="24"/>
            <w:szCs w:val="24"/>
          </w:rPr>
          <w:lastRenderedPageBreak/>
          <w:t>to go back i</w:t>
        </w:r>
      </w:ins>
      <w:ins w:id="32" w:author="Benton, Deon" w:date="2023-02-14T15:56:00Z">
        <w:r w:rsidR="007B0D79">
          <w:rPr>
            <w:rFonts w:ascii="Times New Roman" w:hAnsi="Times New Roman" w:cs="Times New Roman"/>
            <w:sz w:val="24"/>
            <w:szCs w:val="24"/>
          </w:rPr>
          <w:t xml:space="preserve">n time to rejudge) </w:t>
        </w:r>
      </w:ins>
      <w:r w:rsidR="00385FE1">
        <w:rPr>
          <w:rFonts w:ascii="Times New Roman" w:hAnsi="Times New Roman" w:cs="Times New Roman"/>
          <w:sz w:val="24"/>
          <w:szCs w:val="24"/>
        </w:rPr>
        <w:t xml:space="preserve">the causal status of object B, then </w:t>
      </w:r>
      <w:r w:rsidR="002C5153">
        <w:rPr>
          <w:rFonts w:ascii="Times New Roman" w:hAnsi="Times New Roman" w:cs="Times New Roman"/>
          <w:sz w:val="24"/>
          <w:szCs w:val="24"/>
        </w:rPr>
        <w:t xml:space="preserve">participants </w:t>
      </w:r>
      <w:r w:rsidR="002C5153" w:rsidRPr="00F82E35">
        <w:rPr>
          <w:rFonts w:ascii="Times New Roman" w:hAnsi="Times New Roman" w:cs="Times New Roman"/>
          <w:i/>
          <w:iCs/>
          <w:sz w:val="24"/>
          <w:szCs w:val="24"/>
        </w:rPr>
        <w:t>should</w:t>
      </w:r>
      <w:r w:rsidR="002C5153">
        <w:rPr>
          <w:rFonts w:ascii="Times New Roman" w:hAnsi="Times New Roman" w:cs="Times New Roman"/>
          <w:sz w:val="24"/>
          <w:szCs w:val="24"/>
        </w:rPr>
        <w:t xml:space="preserve"> consider B to be less of a blicket in the BB condition</w:t>
      </w:r>
      <w:r w:rsidR="006708F5">
        <w:rPr>
          <w:rFonts w:ascii="Times New Roman" w:hAnsi="Times New Roman" w:cs="Times New Roman"/>
          <w:sz w:val="24"/>
          <w:szCs w:val="24"/>
        </w:rPr>
        <w:t xml:space="preserve"> (and thus retrospectively “block” it)</w:t>
      </w:r>
      <w:r w:rsidR="002C5153">
        <w:rPr>
          <w:rFonts w:ascii="Times New Roman" w:hAnsi="Times New Roman" w:cs="Times New Roman"/>
          <w:sz w:val="24"/>
          <w:szCs w:val="24"/>
        </w:rPr>
        <w:t xml:space="preserve"> 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This is because A by itself fails to produce the effect in the ISO condition</w:t>
      </w:r>
      <w:r w:rsidR="00A768F9">
        <w:rPr>
          <w:rFonts w:ascii="Times New Roman" w:hAnsi="Times New Roman" w:cs="Times New Roman"/>
          <w:sz w:val="24"/>
          <w:szCs w:val="24"/>
        </w:rPr>
        <w:t xml:space="preserve"> but</w:t>
      </w:r>
      <w:r w:rsidR="003B377E">
        <w:rPr>
          <w:rFonts w:ascii="Times New Roman" w:hAnsi="Times New Roman" w:cs="Times New Roman"/>
          <w:sz w:val="24"/>
          <w:szCs w:val="24"/>
        </w:rPr>
        <w:t xml:space="preserve"> produces the effect </w:t>
      </w:r>
      <w:r w:rsidR="008429FD">
        <w:rPr>
          <w:rFonts w:ascii="Times New Roman" w:hAnsi="Times New Roman" w:cs="Times New Roman"/>
          <w:sz w:val="24"/>
          <w:szCs w:val="24"/>
        </w:rPr>
        <w:t xml:space="preserve">by itself </w:t>
      </w:r>
      <w:r w:rsidR="003B377E">
        <w:rPr>
          <w:rFonts w:ascii="Times New Roman" w:hAnsi="Times New Roman" w:cs="Times New Roman"/>
          <w:sz w:val="24"/>
          <w:szCs w:val="24"/>
        </w:rPr>
        <w:t>in the BB condition.</w:t>
      </w:r>
      <w:r w:rsidR="00F53748">
        <w:rPr>
          <w:rFonts w:ascii="Times New Roman" w:hAnsi="Times New Roman" w:cs="Times New Roman"/>
          <w:sz w:val="24"/>
          <w:szCs w:val="24"/>
        </w:rPr>
        <w:t xml:space="preserve"> </w:t>
      </w:r>
      <w:r w:rsidR="004C2EFC">
        <w:rPr>
          <w:rFonts w:ascii="Times New Roman" w:hAnsi="Times New Roman" w:cs="Times New Roman"/>
          <w:sz w:val="24"/>
          <w:szCs w:val="24"/>
        </w:rPr>
        <w:t xml:space="preserve">Specifically, by </w:t>
      </w:r>
      <w:r w:rsidR="00CB3E90">
        <w:rPr>
          <w:rFonts w:ascii="Times New Roman" w:hAnsi="Times New Roman" w:cs="Times New Roman"/>
          <w:sz w:val="24"/>
          <w:szCs w:val="24"/>
        </w:rPr>
        <w:t>operationalizing BB in terms of the difference in treatment of object B across the BB and ISO conditions</w:t>
      </w:r>
      <w:r w:rsidR="004C2EFC">
        <w:rPr>
          <w:rFonts w:ascii="Times New Roman" w:hAnsi="Times New Roman" w:cs="Times New Roman"/>
          <w:sz w:val="24"/>
          <w:szCs w:val="24"/>
        </w:rPr>
        <w:t xml:space="preserve">, </w:t>
      </w:r>
      <w:r w:rsidR="00CB3E90">
        <w:rPr>
          <w:rFonts w:ascii="Times New Roman" w:hAnsi="Times New Roman" w:cs="Times New Roman"/>
          <w:sz w:val="24"/>
          <w:szCs w:val="24"/>
        </w:rPr>
        <w:t>it is</w:t>
      </w:r>
      <w:r w:rsidR="001A00FA">
        <w:rPr>
          <w:rFonts w:ascii="Times New Roman" w:hAnsi="Times New Roman" w:cs="Times New Roman"/>
          <w:sz w:val="24"/>
          <w:szCs w:val="24"/>
        </w:rPr>
        <w:t xml:space="preserve"> logically possible that participants</w:t>
      </w:r>
      <w:r w:rsidR="00D3741C">
        <w:rPr>
          <w:rFonts w:ascii="Times New Roman" w:hAnsi="Times New Roman" w:cs="Times New Roman"/>
          <w:sz w:val="24"/>
          <w:szCs w:val="24"/>
        </w:rPr>
        <w:t xml:space="preserve"> treated object B differently between the BB and ISO conditions because they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D3741C">
        <w:rPr>
          <w:rFonts w:ascii="Times New Roman" w:hAnsi="Times New Roman" w:cs="Times New Roman"/>
          <w:sz w:val="24"/>
          <w:szCs w:val="24"/>
        </w:rPr>
        <w:t>. This would mean that participants’</w:t>
      </w:r>
      <w:r w:rsidR="00E01B92">
        <w:rPr>
          <w:rFonts w:ascii="Times New Roman" w:hAnsi="Times New Roman" w:cs="Times New Roman"/>
          <w:sz w:val="24"/>
          <w:szCs w:val="24"/>
        </w:rPr>
        <w:t xml:space="preserve"> differential</w:t>
      </w:r>
      <w:r w:rsidR="00D3741C">
        <w:rPr>
          <w:rFonts w:ascii="Times New Roman" w:hAnsi="Times New Roman" w:cs="Times New Roman"/>
          <w:sz w:val="24"/>
          <w:szCs w:val="24"/>
        </w:rPr>
        <w:t xml:space="preserve"> treatment of object B</w:t>
      </w:r>
      <w:r w:rsidR="00E01B92">
        <w:rPr>
          <w:rFonts w:ascii="Times New Roman" w:hAnsi="Times New Roman" w:cs="Times New Roman"/>
          <w:sz w:val="24"/>
          <w:szCs w:val="24"/>
        </w:rPr>
        <w:t xml:space="preserve"> across the two conditions</w:t>
      </w:r>
      <w:r w:rsidR="00D3741C">
        <w:rPr>
          <w:rFonts w:ascii="Times New Roman" w:hAnsi="Times New Roman" w:cs="Times New Roman"/>
          <w:sz w:val="24"/>
          <w:szCs w:val="24"/>
        </w:rPr>
        <w:t xml:space="preserve"> </w:t>
      </w:r>
      <w:r w:rsidR="003D7AF2">
        <w:rPr>
          <w:rFonts w:ascii="Times New Roman" w:hAnsi="Times New Roman" w:cs="Times New Roman"/>
          <w:sz w:val="24"/>
          <w:szCs w:val="24"/>
        </w:rPr>
        <w:t xml:space="preserve">could have </w:t>
      </w:r>
      <w:r w:rsidR="00DC1421">
        <w:rPr>
          <w:rFonts w:ascii="Times New Roman" w:hAnsi="Times New Roman" w:cs="Times New Roman"/>
          <w:sz w:val="24"/>
          <w:szCs w:val="24"/>
        </w:rPr>
        <w:t>resulted from the</w:t>
      </w:r>
      <w:r w:rsidR="0068468A">
        <w:rPr>
          <w:rFonts w:ascii="Times New Roman" w:hAnsi="Times New Roman" w:cs="Times New Roman"/>
          <w:sz w:val="24"/>
          <w:szCs w:val="24"/>
        </w:rPr>
        <w:t xml:space="preserve"> fact that</w:t>
      </w:r>
      <w:r w:rsidR="00D3741C">
        <w:rPr>
          <w:rFonts w:ascii="Times New Roman" w:hAnsi="Times New Roman" w:cs="Times New Roman"/>
          <w:sz w:val="24"/>
          <w:szCs w:val="24"/>
        </w:rPr>
        <w:t xml:space="preserve"> </w:t>
      </w:r>
      <w:r w:rsidR="00CC6AD5">
        <w:rPr>
          <w:rFonts w:ascii="Times New Roman" w:hAnsi="Times New Roman" w:cs="Times New Roman"/>
          <w:sz w:val="24"/>
          <w:szCs w:val="24"/>
        </w:rPr>
        <w:t>the two conditions differ</w:t>
      </w:r>
      <w:r w:rsidR="0068468A">
        <w:rPr>
          <w:rFonts w:ascii="Times New Roman" w:hAnsi="Times New Roman" w:cs="Times New Roman"/>
          <w:sz w:val="24"/>
          <w:szCs w:val="24"/>
        </w:rPr>
        <w:t>ed</w:t>
      </w:r>
      <w:r w:rsidR="00CC6AD5">
        <w:rPr>
          <w:rFonts w:ascii="Times New Roman" w:hAnsi="Times New Roman" w:cs="Times New Roman"/>
          <w:sz w:val="24"/>
          <w:szCs w:val="24"/>
        </w:rPr>
        <w:t xml:space="preserve"> </w:t>
      </w:r>
      <w:r w:rsidR="00C13E28">
        <w:rPr>
          <w:rFonts w:ascii="Times New Roman" w:hAnsi="Times New Roman" w:cs="Times New Roman"/>
          <w:sz w:val="24"/>
          <w:szCs w:val="24"/>
        </w:rPr>
        <w:t>in terms of their low-level</w:t>
      </w:r>
      <w:r w:rsidR="00DC1421">
        <w:rPr>
          <w:rFonts w:ascii="Times New Roman" w:hAnsi="Times New Roman" w:cs="Times New Roman"/>
          <w:sz w:val="24"/>
          <w:szCs w:val="24"/>
        </w:rPr>
        <w:t xml:space="preserve"> perceptual</w:t>
      </w:r>
      <w:r w:rsidR="00C13E28">
        <w:rPr>
          <w:rFonts w:ascii="Times New Roman" w:hAnsi="Times New Roman" w:cs="Times New Roman"/>
          <w:sz w:val="24"/>
          <w:szCs w:val="24"/>
        </w:rPr>
        <w:t xml:space="preserve"> features</w:t>
      </w:r>
      <w:r w:rsidR="00CC6AD5">
        <w:rPr>
          <w:rFonts w:ascii="Times New Roman" w:hAnsi="Times New Roman" w:cs="Times New Roman"/>
          <w:sz w:val="24"/>
          <w:szCs w:val="24"/>
        </w:rPr>
        <w:t xml:space="preserve"> rather than </w:t>
      </w:r>
      <w:r w:rsidR="00DC1421">
        <w:rPr>
          <w:rFonts w:ascii="Times New Roman" w:hAnsi="Times New Roman" w:cs="Times New Roman"/>
          <w:sz w:val="24"/>
          <w:szCs w:val="24"/>
        </w:rPr>
        <w:t>from 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ins w:id="33" w:author="Benton, Deon" w:date="2023-02-14T15:58:00Z">
        <w:r w:rsidR="00F82E35">
          <w:rPr>
            <w:rFonts w:ascii="Times New Roman" w:hAnsi="Times New Roman" w:cs="Times New Roman"/>
            <w:sz w:val="24"/>
            <w:szCs w:val="24"/>
          </w:rPr>
          <w:t xml:space="preserve"> (which is the intended inference)</w:t>
        </w:r>
      </w:ins>
      <w:r w:rsidR="00E536B1">
        <w:rPr>
          <w:rFonts w:ascii="Times New Roman" w:hAnsi="Times New Roman" w:cs="Times New Roman"/>
          <w:sz w:val="24"/>
          <w:szCs w:val="24"/>
        </w:rPr>
        <w:t>.</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6999EBBB" w:rsidR="009348D6" w:rsidRDefault="00386972" w:rsidP="007C473F">
      <w:pPr>
        <w:spacing w:line="480" w:lineRule="auto"/>
        <w:ind w:firstLine="720"/>
        <w:contextualSpacing/>
        <w:rPr>
          <w:rFonts w:ascii="Times New Roman" w:hAnsi="Times New Roman" w:cs="Times New Roman"/>
          <w:sz w:val="24"/>
          <w:szCs w:val="24"/>
        </w:rPr>
      </w:pPr>
      <w:ins w:id="34" w:author="Benton, Deon" w:date="2023-02-14T16:00:00Z">
        <w:r>
          <w:rPr>
            <w:rFonts w:ascii="Times New Roman" w:hAnsi="Times New Roman" w:cs="Times New Roman"/>
            <w:sz w:val="24"/>
            <w:szCs w:val="24"/>
          </w:rPr>
          <w:t>We</w:t>
        </w:r>
      </w:ins>
      <w:ins w:id="35" w:author="Benton, Deon" w:date="2023-02-14T16:01:00Z">
        <w:r>
          <w:rPr>
            <w:rFonts w:ascii="Times New Roman" w:hAnsi="Times New Roman" w:cs="Times New Roman"/>
            <w:sz w:val="24"/>
            <w:szCs w:val="24"/>
          </w:rPr>
          <w:t xml:space="preserve"> argue</w:t>
        </w:r>
      </w:ins>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r w:rsidR="001F74F5">
        <w:rPr>
          <w:rFonts w:ascii="Times New Roman" w:hAnsi="Times New Roman" w:cs="Times New Roman"/>
          <w:sz w:val="24"/>
          <w:szCs w:val="24"/>
        </w:rPr>
        <w:t xml:space="preserve"> a more (construct) valid </w:t>
      </w:r>
      <w:r w:rsidR="00411DEB">
        <w:rPr>
          <w:rFonts w:ascii="Times New Roman" w:hAnsi="Times New Roman" w:cs="Times New Roman"/>
          <w:sz w:val="24"/>
          <w:szCs w:val="24"/>
        </w:rPr>
        <w:t>operationalization of</w:t>
      </w:r>
      <w:r w:rsidR="001F74F5">
        <w:rPr>
          <w:rFonts w:ascii="Times New Roman" w:hAnsi="Times New Roman" w:cs="Times New Roman"/>
          <w:sz w:val="24"/>
          <w:szCs w:val="24"/>
        </w:rPr>
        <w:t xml:space="preserve"> BB reasoning</w:t>
      </w:r>
      <w:ins w:id="36" w:author="Benton, Deon" w:date="2023-02-14T16:01:00Z">
        <w:r>
          <w:rPr>
            <w:rFonts w:ascii="Times New Roman" w:hAnsi="Times New Roman" w:cs="Times New Roman"/>
            <w:sz w:val="24"/>
            <w:szCs w:val="24"/>
          </w:rPr>
          <w:t>—which captures the intended inference—</w:t>
        </w:r>
      </w:ins>
      <w:r w:rsidR="00413458">
        <w:rPr>
          <w:rFonts w:ascii="Times New Roman" w:hAnsi="Times New Roman" w:cs="Times New Roman"/>
          <w:sz w:val="24"/>
          <w:szCs w:val="24"/>
        </w:rPr>
        <w:t>is to compare</w:t>
      </w:r>
      <w:r w:rsidR="00186B40">
        <w:rPr>
          <w:rFonts w:ascii="Times New Roman" w:hAnsi="Times New Roman" w:cs="Times New Roman"/>
          <w:sz w:val="24"/>
          <w:szCs w:val="24"/>
        </w:rPr>
        <w:t xml:space="preserve"> the</w:t>
      </w:r>
      <w:r w:rsidR="00413458">
        <w:rPr>
          <w:rFonts w:ascii="Times New Roman" w:hAnsi="Times New Roman" w:cs="Times New Roman"/>
          <w:sz w:val="24"/>
          <w:szCs w:val="24"/>
        </w:rPr>
        <w:t xml:space="preserve"> treatment of object B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the treatment of B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A’s causal status that is established 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 B</w:t>
      </w:r>
      <w:r w:rsidR="0059147F">
        <w:rPr>
          <w:rFonts w:ascii="Times New Roman" w:hAnsi="Times New Roman" w:cs="Times New Roman"/>
          <w:sz w:val="24"/>
          <w:szCs w:val="24"/>
        </w:rPr>
        <w:t>; that is, whether object A is shown to activate the machine should affect how participants treat object B</w:t>
      </w:r>
      <w:r w:rsidR="00F9635D">
        <w:rPr>
          <w:rFonts w:ascii="Times New Roman" w:hAnsi="Times New Roman" w:cs="Times New Roman"/>
          <w:sz w:val="24"/>
          <w:szCs w:val="24"/>
        </w:rPr>
        <w:t xml:space="preserve">. In contrast, in the BB control condition, </w:t>
      </w:r>
      <w:r w:rsidR="00FD6A7F">
        <w:rPr>
          <w:rFonts w:ascii="Times New Roman" w:hAnsi="Times New Roman" w:cs="Times New Roman"/>
          <w:sz w:val="24"/>
          <w:szCs w:val="24"/>
        </w:rPr>
        <w:lastRenderedPageBreak/>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 xml:space="preserve">means that C’s causal status should </w:t>
      </w:r>
      <w:r w:rsidR="001747BC">
        <w:rPr>
          <w:rFonts w:ascii="Times New Roman" w:hAnsi="Times New Roman" w:cs="Times New Roman"/>
          <w:sz w:val="24"/>
          <w:szCs w:val="24"/>
        </w:rPr>
        <w:t>not (retrospectively) impact how participants treat object B.</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across the BB experimental and control conditions</w:t>
      </w:r>
      <w:r w:rsidR="00611F20">
        <w:rPr>
          <w:rFonts w:ascii="Times New Roman" w:hAnsi="Times New Roman" w:cs="Times New Roman"/>
          <w:sz w:val="24"/>
          <w:szCs w:val="24"/>
        </w:rPr>
        <w:t xml:space="preserve"> </w:t>
      </w:r>
      <w:r w:rsidR="00FD6A7F">
        <w:rPr>
          <w:rFonts w:ascii="Times New Roman" w:hAnsi="Times New Roman" w:cs="Times New Roman"/>
          <w:sz w:val="24"/>
          <w:szCs w:val="24"/>
        </w:rPr>
        <w:t xml:space="preserve">such that participants observe </w:t>
      </w:r>
      <w:r w:rsidR="00F9635D">
        <w:rPr>
          <w:rFonts w:ascii="Times New Roman" w:hAnsi="Times New Roman" w:cs="Times New Roman"/>
          <w:sz w:val="24"/>
          <w:szCs w:val="24"/>
        </w:rPr>
        <w:t xml:space="preserve">blicket-detector activation </w:t>
      </w:r>
      <w:r w:rsidR="00FD6A7F">
        <w:rPr>
          <w:rFonts w:ascii="Times New Roman" w:hAnsi="Times New Roman" w:cs="Times New Roman"/>
          <w:sz w:val="24"/>
          <w:szCs w:val="24"/>
        </w:rPr>
        <w:t>in both c</w:t>
      </w:r>
      <w:r w:rsidR="001E64CE">
        <w:rPr>
          <w:rFonts w:ascii="Times New Roman" w:hAnsi="Times New Roman" w:cs="Times New Roman"/>
          <w:sz w:val="24"/>
          <w:szCs w:val="24"/>
        </w:rPr>
        <w:t>ases</w:t>
      </w:r>
      <w:r w:rsidR="00611F20">
        <w:rPr>
          <w:rFonts w:ascii="Times New Roman" w:hAnsi="Times New Roman" w:cs="Times New Roman"/>
          <w:sz w:val="24"/>
          <w:szCs w:val="24"/>
        </w:rPr>
        <w:t xml:space="preserve">.  </w:t>
      </w:r>
      <w:r w:rsidR="00793603">
        <w:rPr>
          <w:rFonts w:ascii="Times New Roman" w:hAnsi="Times New Roman" w:cs="Times New Roman"/>
          <w:sz w:val="24"/>
          <w:szCs w:val="24"/>
        </w:rPr>
        <w:t>If participants engage in BB reasoning in this context</w:t>
      </w:r>
      <w:r w:rsidR="005754E2">
        <w:rPr>
          <w:rFonts w:ascii="Times New Roman" w:hAnsi="Times New Roman" w:cs="Times New Roman"/>
          <w:sz w:val="24"/>
          <w:szCs w:val="24"/>
        </w:rPr>
        <w:t xml:space="preserve">, then </w:t>
      </w:r>
      <w:r w:rsidR="00793603">
        <w:rPr>
          <w:rFonts w:ascii="Times New Roman" w:hAnsi="Times New Roman" w:cs="Times New Roman"/>
          <w:sz w:val="24"/>
          <w:szCs w:val="24"/>
        </w:rPr>
        <w:t xml:space="preserve">this would provide stronger evidence that </w:t>
      </w:r>
      <w:r w:rsidR="005754E2">
        <w:rPr>
          <w:rFonts w:ascii="Times New Roman" w:hAnsi="Times New Roman" w:cs="Times New Roman"/>
          <w:sz w:val="24"/>
          <w:szCs w:val="24"/>
        </w:rPr>
        <w:t>participants have access to such a mechanism</w:t>
      </w:r>
      <w:r w:rsidR="001E64CE">
        <w:rPr>
          <w:rFonts w:ascii="Times New Roman" w:hAnsi="Times New Roman" w:cs="Times New Roman"/>
          <w:sz w:val="24"/>
          <w:szCs w:val="24"/>
        </w:rPr>
        <w:t xml:space="preserve">. </w:t>
      </w:r>
      <w:proofErr w:type="gramStart"/>
      <w:r w:rsidR="00D3453B">
        <w:rPr>
          <w:rFonts w:ascii="Times New Roman" w:hAnsi="Times New Roman" w:cs="Times New Roman"/>
          <w:sz w:val="24"/>
          <w:szCs w:val="24"/>
        </w:rPr>
        <w:t>In particular</w:t>
      </w:r>
      <w:r w:rsidR="001E64CE">
        <w:rPr>
          <w:rFonts w:ascii="Times New Roman" w:hAnsi="Times New Roman" w:cs="Times New Roman"/>
          <w:sz w:val="24"/>
          <w:szCs w:val="24"/>
        </w:rPr>
        <w:t>, if</w:t>
      </w:r>
      <w:proofErr w:type="gramEnd"/>
      <w:r w:rsidR="001E64CE">
        <w:rPr>
          <w:rFonts w:ascii="Times New Roman" w:hAnsi="Times New Roman" w:cs="Times New Roman"/>
          <w:sz w:val="24"/>
          <w:szCs w:val="24"/>
        </w:rPr>
        <w:t xml:space="preserve"> BB reasoning is treated as an indirect measure of the operation of a Bayesian-inference mechanism as </w:t>
      </w:r>
      <w:r w:rsidR="00F21831">
        <w:rPr>
          <w:rFonts w:ascii="Times New Roman" w:hAnsi="Times New Roman" w:cs="Times New Roman"/>
          <w:sz w:val="24"/>
          <w:szCs w:val="24"/>
        </w:rPr>
        <w:t>has typically been the case</w:t>
      </w:r>
      <w:r w:rsidR="001E64CE">
        <w:rPr>
          <w:rFonts w:ascii="Times New Roman" w:hAnsi="Times New Roman" w:cs="Times New Roman"/>
          <w:sz w:val="24"/>
          <w:szCs w:val="24"/>
        </w:rPr>
        <w:t xml:space="preserve"> (e.g., </w:t>
      </w:r>
      <w:r w:rsidR="00F21831">
        <w:rPr>
          <w:rFonts w:ascii="Times New Roman" w:hAnsi="Times New Roman" w:cs="Times New Roman"/>
          <w:sz w:val="24"/>
          <w:szCs w:val="24"/>
        </w:rPr>
        <w:t xml:space="preserve">Griffiths et al., 2011; </w:t>
      </w:r>
      <w:r w:rsidR="001E64CE">
        <w:rPr>
          <w:rFonts w:ascii="Times New Roman" w:hAnsi="Times New Roman" w:cs="Times New Roman"/>
          <w:sz w:val="24"/>
          <w:szCs w:val="24"/>
        </w:rPr>
        <w:t xml:space="preserve">Sobel &amp; Kirkham, </w:t>
      </w:r>
      <w:r w:rsidR="00F21831">
        <w:rPr>
          <w:rFonts w:ascii="Times New Roman" w:hAnsi="Times New Roman" w:cs="Times New Roman"/>
          <w:sz w:val="24"/>
          <w:szCs w:val="24"/>
        </w:rPr>
        <w:t xml:space="preserve">2006; </w:t>
      </w:r>
      <w:r w:rsidR="001E64CE">
        <w:rPr>
          <w:rFonts w:ascii="Times New Roman" w:hAnsi="Times New Roman" w:cs="Times New Roman"/>
          <w:sz w:val="24"/>
          <w:szCs w:val="24"/>
        </w:rPr>
        <w:t>Sobel et al., 2004</w:t>
      </w:r>
      <w:r w:rsidR="00F21831">
        <w:rPr>
          <w:rFonts w:ascii="Times New Roman" w:hAnsi="Times New Roman" w:cs="Times New Roman"/>
          <w:sz w:val="24"/>
          <w:szCs w:val="24"/>
        </w:rPr>
        <w:t>), then demonstrating that participants treat object B differently across the BB experimental and control conditions would suggest that</w:t>
      </w:r>
      <w:r w:rsidR="00F1068B">
        <w:rPr>
          <w:rFonts w:ascii="Times New Roman" w:hAnsi="Times New Roman" w:cs="Times New Roman"/>
          <w:sz w:val="24"/>
          <w:szCs w:val="24"/>
        </w:rPr>
        <w:t xml:space="preserve"> </w:t>
      </w:r>
      <w:r w:rsidR="00F21831">
        <w:rPr>
          <w:rFonts w:ascii="Times New Roman" w:hAnsi="Times New Roman" w:cs="Times New Roman"/>
          <w:sz w:val="24"/>
          <w:szCs w:val="24"/>
        </w:rPr>
        <w:t xml:space="preserve">participants have access to and use Bayesian inference to reason </w:t>
      </w:r>
      <w:r w:rsidR="00DD07F9">
        <w:rPr>
          <w:rFonts w:ascii="Times New Roman" w:hAnsi="Times New Roman" w:cs="Times New Roman"/>
          <w:sz w:val="24"/>
          <w:szCs w:val="24"/>
        </w:rPr>
        <w:t>causally.</w:t>
      </w:r>
      <w:r w:rsidR="00F21831">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720533AC" w:rsidR="006C7493" w:rsidRDefault="00D3453B"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reason to exercise caution before accepting the claim that human beings use Bayesian inference to reason about causal events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in BB reasoning when asked to reason about three or more objects.</w:t>
      </w:r>
      <w:r w:rsidR="006D231D">
        <w:rPr>
          <w:rFonts w:ascii="Times New Roman" w:hAnsi="Times New Roman" w:cs="Times New Roman"/>
          <w:sz w:val="24"/>
          <w:szCs w:val="24"/>
        </w:rPr>
        <w:t xml:space="preserve"> </w:t>
      </w:r>
      <w:r w:rsidR="00831C51">
        <w:rPr>
          <w:rFonts w:ascii="Times New Roman" w:hAnsi="Times New Roman" w:cs="Times New Roman"/>
          <w:sz w:val="24"/>
          <w:szCs w:val="24"/>
        </w:rPr>
        <w:t xml:space="preserve">It also remains unknown whether participants engage in BB reasoning when the elemental phase (i.e., the A+ phase in the BB condition or the A- phase in the ISO condition) consists of two rather than one object. These are </w:t>
      </w:r>
      <w:r w:rsidR="00F0155A">
        <w:rPr>
          <w:rFonts w:ascii="Times New Roman" w:hAnsi="Times New Roman" w:cs="Times New Roman"/>
          <w:sz w:val="24"/>
          <w:szCs w:val="24"/>
        </w:rPr>
        <w:t>important</w:t>
      </w:r>
      <w:r w:rsidR="00971AEF">
        <w:rPr>
          <w:rFonts w:ascii="Times New Roman" w:hAnsi="Times New Roman" w:cs="Times New Roman"/>
          <w:sz w:val="24"/>
          <w:szCs w:val="24"/>
        </w:rPr>
        <w:t xml:space="preserve"> question</w:t>
      </w:r>
      <w:r w:rsidR="00831C51">
        <w:rPr>
          <w:rFonts w:ascii="Times New Roman" w:hAnsi="Times New Roman" w:cs="Times New Roman"/>
          <w:sz w:val="24"/>
          <w:szCs w:val="24"/>
        </w:rPr>
        <w:t>s</w:t>
      </w:r>
      <w:r w:rsidR="00971AEF">
        <w:rPr>
          <w:rFonts w:ascii="Times New Roman" w:hAnsi="Times New Roman" w:cs="Times New Roman"/>
          <w:sz w:val="24"/>
          <w:szCs w:val="24"/>
        </w:rPr>
        <w:t xml:space="preserve"> to answer</w:t>
      </w:r>
      <w:r w:rsidR="006D231D">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r w:rsidR="00971AEF">
        <w:rPr>
          <w:rFonts w:ascii="Times New Roman" w:hAnsi="Times New Roman" w:cs="Times New Roman"/>
          <w:sz w:val="24"/>
          <w:szCs w:val="24"/>
        </w:rPr>
        <w:t>human causal reasoning</w:t>
      </w:r>
      <w:r w:rsidR="00D12A63">
        <w:rPr>
          <w:rFonts w:ascii="Times New Roman" w:hAnsi="Times New Roman" w:cs="Times New Roman"/>
          <w:sz w:val="24"/>
          <w:szCs w:val="24"/>
        </w:rPr>
        <w:t>—</w:t>
      </w:r>
      <w:r w:rsidR="00724B77">
        <w:rPr>
          <w:rFonts w:ascii="Times New Roman" w:hAnsi="Times New Roman" w:cs="Times New Roman"/>
          <w:sz w:val="24"/>
          <w:szCs w:val="24"/>
        </w:rPr>
        <w:t xml:space="preserve">and </w:t>
      </w:r>
      <w:r w:rsidR="00971AEF">
        <w:rPr>
          <w:rFonts w:ascii="Times New Roman" w:hAnsi="Times New Roman" w:cs="Times New Roman"/>
          <w:sz w:val="24"/>
          <w:szCs w:val="24"/>
        </w:rPr>
        <w:t>it is further assumed that</w:t>
      </w:r>
      <w:r w:rsidR="00724B77">
        <w:rPr>
          <w:rFonts w:ascii="Times New Roman" w:hAnsi="Times New Roman" w:cs="Times New Roman"/>
          <w:sz w:val="24"/>
          <w:szCs w:val="24"/>
        </w:rPr>
        <w:t xml:space="preserve"> BB reasoning </w:t>
      </w:r>
      <w:r w:rsidR="00971AEF">
        <w:rPr>
          <w:rFonts w:ascii="Times New Roman" w:hAnsi="Times New Roman" w:cs="Times New Roman"/>
          <w:sz w:val="24"/>
          <w:szCs w:val="24"/>
        </w:rPr>
        <w:t>is</w:t>
      </w:r>
      <w:r w:rsidR="00724B77">
        <w:rPr>
          <w:rFonts w:ascii="Times New Roman" w:hAnsi="Times New Roman" w:cs="Times New Roman"/>
          <w:sz w:val="24"/>
          <w:szCs w:val="24"/>
        </w:rPr>
        <w:t xml:space="preserve"> an indirect measure of </w:t>
      </w:r>
      <w:r w:rsidR="00930FEC">
        <w:rPr>
          <w:rFonts w:ascii="Times New Roman" w:hAnsi="Times New Roman" w:cs="Times New Roman"/>
          <w:sz w:val="24"/>
          <w:szCs w:val="24"/>
        </w:rPr>
        <w:t xml:space="preserve">the operation of </w:t>
      </w:r>
      <w:r w:rsidR="00930FEC">
        <w:rPr>
          <w:rFonts w:ascii="Times New Roman" w:hAnsi="Times New Roman" w:cs="Times New Roman"/>
          <w:sz w:val="24"/>
          <w:szCs w:val="24"/>
        </w:rPr>
        <w:lastRenderedPageBreak/>
        <w:t>such a</w:t>
      </w:r>
      <w:r w:rsidR="00724B77">
        <w:rPr>
          <w:rFonts w:ascii="Times New Roman" w:hAnsi="Times New Roman" w:cs="Times New Roman"/>
          <w:sz w:val="24"/>
          <w:szCs w:val="24"/>
        </w:rPr>
        <w:t xml:space="preserve"> mechanism</w:t>
      </w:r>
      <w:r w:rsidR="00D12A63">
        <w:rPr>
          <w:rFonts w:ascii="Times New Roman" w:hAnsi="Times New Roman" w:cs="Times New Roman"/>
          <w:sz w:val="24"/>
          <w:szCs w:val="24"/>
        </w:rPr>
        <w:t>—</w:t>
      </w:r>
      <w:r w:rsidR="00724B77">
        <w:rPr>
          <w:rFonts w:ascii="Times New Roman" w:hAnsi="Times New Roman" w:cs="Times New Roman"/>
          <w:sz w:val="24"/>
          <w:szCs w:val="24"/>
        </w:rPr>
        <w:t xml:space="preserve">then it is crucial to show </w:t>
      </w:r>
      <w:r w:rsidR="005C3235">
        <w:rPr>
          <w:rFonts w:ascii="Times New Roman" w:hAnsi="Times New Roman" w:cs="Times New Roman"/>
          <w:sz w:val="24"/>
          <w:szCs w:val="24"/>
        </w:rPr>
        <w:t>that</w:t>
      </w:r>
      <w:r w:rsidR="00724B77">
        <w:rPr>
          <w:rFonts w:ascii="Times New Roman" w:hAnsi="Times New Roman" w:cs="Times New Roman"/>
          <w:sz w:val="24"/>
          <w:szCs w:val="24"/>
        </w:rPr>
        <w:t xml:space="preserve"> </w:t>
      </w:r>
      <w:r w:rsidR="006D231D">
        <w:rPr>
          <w:rFonts w:ascii="Times New Roman" w:hAnsi="Times New Roman" w:cs="Times New Roman"/>
          <w:sz w:val="24"/>
          <w:szCs w:val="24"/>
        </w:rPr>
        <w:t xml:space="preserve">participants </w:t>
      </w:r>
      <w:r w:rsidR="005C3235">
        <w:rPr>
          <w:rFonts w:ascii="Times New Roman" w:hAnsi="Times New Roman" w:cs="Times New Roman"/>
          <w:sz w:val="24"/>
          <w:szCs w:val="24"/>
        </w:rPr>
        <w:t>continue to engage in</w:t>
      </w:r>
      <w:r w:rsidR="006D231D">
        <w:rPr>
          <w:rFonts w:ascii="Times New Roman" w:hAnsi="Times New Roman" w:cs="Times New Roman"/>
          <w:sz w:val="24"/>
          <w:szCs w:val="24"/>
        </w:rPr>
        <w:t xml:space="preserve"> BB reasoning</w:t>
      </w:r>
      <w:r w:rsidR="002E1A30">
        <w:rPr>
          <w:rFonts w:ascii="Times New Roman" w:hAnsi="Times New Roman" w:cs="Times New Roman"/>
          <w:sz w:val="24"/>
          <w:szCs w:val="24"/>
        </w:rPr>
        <w:t xml:space="preserve"> (and thus</w:t>
      </w:r>
      <w:r w:rsidR="003F0942">
        <w:rPr>
          <w:rFonts w:ascii="Times New Roman" w:hAnsi="Times New Roman" w:cs="Times New Roman"/>
          <w:sz w:val="24"/>
          <w:szCs w:val="24"/>
        </w:rPr>
        <w:t xml:space="preserve"> make use of</w:t>
      </w:r>
      <w:r w:rsidR="002E1A30">
        <w:rPr>
          <w:rFonts w:ascii="Times New Roman" w:hAnsi="Times New Roman" w:cs="Times New Roman"/>
          <w:sz w:val="24"/>
          <w:szCs w:val="24"/>
        </w:rPr>
        <w:t xml:space="preserve"> Bayesian inference)</w:t>
      </w:r>
      <w:r w:rsidR="006D231D">
        <w:rPr>
          <w:rFonts w:ascii="Times New Roman" w:hAnsi="Times New Roman" w:cs="Times New Roman"/>
          <w:sz w:val="24"/>
          <w:szCs w:val="24"/>
        </w:rPr>
        <w:t xml:space="preserve"> </w:t>
      </w:r>
      <w:r w:rsidR="00724B77">
        <w:rPr>
          <w:rFonts w:ascii="Times New Roman" w:hAnsi="Times New Roman" w:cs="Times New Roman"/>
          <w:sz w:val="24"/>
          <w:szCs w:val="24"/>
        </w:rPr>
        <w:t xml:space="preserve">even </w:t>
      </w:r>
      <w:r w:rsidR="006D231D">
        <w:rPr>
          <w:rFonts w:ascii="Times New Roman" w:hAnsi="Times New Roman" w:cs="Times New Roman"/>
          <w:sz w:val="24"/>
          <w:szCs w:val="24"/>
        </w:rPr>
        <w:t xml:space="preserve">when they are asked to reason about </w:t>
      </w:r>
      <w:r w:rsidR="00724B77">
        <w:rPr>
          <w:rFonts w:ascii="Times New Roman" w:hAnsi="Times New Roman" w:cs="Times New Roman"/>
          <w:sz w:val="24"/>
          <w:szCs w:val="24"/>
        </w:rPr>
        <w:t>three (</w:t>
      </w:r>
      <w:r w:rsidR="006D231D">
        <w:rPr>
          <w:rFonts w:ascii="Times New Roman" w:hAnsi="Times New Roman" w:cs="Times New Roman"/>
          <w:sz w:val="24"/>
          <w:szCs w:val="24"/>
        </w:rPr>
        <w:t>or more</w:t>
      </w:r>
      <w:r w:rsidR="00724B77">
        <w:rPr>
          <w:rFonts w:ascii="Times New Roman" w:hAnsi="Times New Roman" w:cs="Times New Roman"/>
          <w:sz w:val="24"/>
          <w:szCs w:val="24"/>
        </w:rPr>
        <w:t>)</w:t>
      </w:r>
      <w:r w:rsidR="006D231D">
        <w:rPr>
          <w:rFonts w:ascii="Times New Roman" w:hAnsi="Times New Roman" w:cs="Times New Roman"/>
          <w:sz w:val="24"/>
          <w:szCs w:val="24"/>
        </w:rPr>
        <w:t xml:space="preserve"> objects</w:t>
      </w:r>
      <w:r w:rsidR="00831C51">
        <w:rPr>
          <w:rFonts w:ascii="Times New Roman" w:hAnsi="Times New Roman" w:cs="Times New Roman"/>
          <w:sz w:val="24"/>
          <w:szCs w:val="24"/>
        </w:rPr>
        <w:t xml:space="preserve"> or even when the elemental phase consists of two rather than one object</w:t>
      </w:r>
      <w:r w:rsidR="006D231D">
        <w:rPr>
          <w:rFonts w:ascii="Times New Roman" w:hAnsi="Times New Roman" w:cs="Times New Roman"/>
          <w:sz w:val="24"/>
          <w:szCs w:val="24"/>
        </w:rPr>
        <w:t>.</w:t>
      </w:r>
      <w:r w:rsidR="00724B77">
        <w:rPr>
          <w:rFonts w:ascii="Times New Roman" w:hAnsi="Times New Roman" w:cs="Times New Roman"/>
          <w:sz w:val="24"/>
          <w:szCs w:val="24"/>
        </w:rPr>
        <w:t xml:space="preserve"> </w:t>
      </w:r>
      <w:r w:rsidR="00C9270A">
        <w:rPr>
          <w:rFonts w:ascii="Times New Roman" w:hAnsi="Times New Roman" w:cs="Times New Roman"/>
          <w:sz w:val="24"/>
          <w:szCs w:val="24"/>
        </w:rPr>
        <w:t>In other words, if one of the goals of the</w:t>
      </w:r>
      <w:r w:rsidR="004611CC">
        <w:rPr>
          <w:rFonts w:ascii="Times New Roman" w:hAnsi="Times New Roman" w:cs="Times New Roman"/>
          <w:sz w:val="24"/>
          <w:szCs w:val="24"/>
        </w:rPr>
        <w:t xml:space="preserve"> larger</w:t>
      </w:r>
      <w:r w:rsidR="00C9270A">
        <w:rPr>
          <w:rFonts w:ascii="Times New Roman" w:hAnsi="Times New Roman" w:cs="Times New Roman"/>
          <w:sz w:val="24"/>
          <w:szCs w:val="24"/>
        </w:rPr>
        <w:t xml:space="preserve"> research community is to elucidate the cognitive mechanisms by which human children reason about causality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imperative </w:t>
      </w:r>
      <w:r w:rsidR="008E0B7F">
        <w:rPr>
          <w:rFonts w:ascii="Times New Roman" w:hAnsi="Times New Roman" w:cs="Times New Roman"/>
          <w:sz w:val="24"/>
          <w:szCs w:val="24"/>
        </w:rPr>
        <w:t>to understand better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more closely</w:t>
      </w:r>
      <w:r w:rsidR="00AC0CD1">
        <w:rPr>
          <w:rFonts w:ascii="Times New Roman" w:hAnsi="Times New Roman" w:cs="Times New Roman"/>
          <w:sz w:val="24"/>
          <w:szCs w:val="24"/>
        </w:rPr>
        <w:t xml:space="preserve"> approximate</w:t>
      </w:r>
      <w:r w:rsidR="008E0B7F">
        <w:rPr>
          <w:rFonts w:ascii="Times New Roman" w:hAnsi="Times New Roman" w:cs="Times New Roman"/>
          <w:sz w:val="24"/>
          <w:szCs w:val="24"/>
        </w:rPr>
        <w:t xml:space="preserve"> those that may be found</w:t>
      </w:r>
      <w:r w:rsidR="00AC0CD1">
        <w:rPr>
          <w:rFonts w:ascii="Times New Roman" w:hAnsi="Times New Roman" w:cs="Times New Roman"/>
          <w:sz w:val="24"/>
          <w:szCs w:val="24"/>
        </w:rPr>
        <w:t xml:space="preserve"> the real world</w:t>
      </w:r>
      <w:r w:rsidR="00C9270A">
        <w:rPr>
          <w:rFonts w:ascii="Times New Roman" w:hAnsi="Times New Roman" w:cs="Times New Roman"/>
          <w:sz w:val="24"/>
          <w:szCs w:val="24"/>
        </w:rPr>
        <w:t xml:space="preserve"> such as </w:t>
      </w:r>
      <w:r w:rsidR="00AC0CD1">
        <w:rPr>
          <w:rFonts w:ascii="Times New Roman" w:hAnsi="Times New Roman" w:cs="Times New Roman"/>
          <w:sz w:val="24"/>
          <w:szCs w:val="24"/>
        </w:rPr>
        <w:t>ones</w:t>
      </w:r>
      <w:r w:rsidR="00C9270A">
        <w:rPr>
          <w:rFonts w:ascii="Times New Roman" w:hAnsi="Times New Roman" w:cs="Times New Roman"/>
          <w:sz w:val="24"/>
          <w:szCs w:val="24"/>
        </w:rPr>
        <w:t xml:space="preserve"> in which children </w:t>
      </w:r>
      <w:r w:rsidR="00AC0CD1">
        <w:rPr>
          <w:rFonts w:ascii="Times New Roman" w:hAnsi="Times New Roman" w:cs="Times New Roman"/>
          <w:sz w:val="24"/>
          <w:szCs w:val="24"/>
        </w:rPr>
        <w:t>must</w:t>
      </w:r>
      <w:r w:rsidR="00C9270A">
        <w:rPr>
          <w:rFonts w:ascii="Times New Roman" w:hAnsi="Times New Roman" w:cs="Times New Roman"/>
          <w:sz w:val="24"/>
          <w:szCs w:val="24"/>
        </w:rPr>
        <w:t xml:space="preserve"> reason about </w:t>
      </w:r>
      <w:r w:rsidR="008E0B7F">
        <w:rPr>
          <w:rFonts w:ascii="Times New Roman" w:hAnsi="Times New Roman" w:cs="Times New Roman"/>
          <w:sz w:val="24"/>
          <w:szCs w:val="24"/>
        </w:rPr>
        <w:t>more than two objects.</w:t>
      </w:r>
    </w:p>
    <w:p w14:paraId="465ED97B" w14:textId="35678C18"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 whether the</w:t>
      </w:r>
      <w:r w:rsidR="00AC0CD1">
        <w:rPr>
          <w:rFonts w:ascii="Times New Roman" w:hAnsi="Times New Roman" w:cs="Times New Roman"/>
          <w:sz w:val="24"/>
          <w:szCs w:val="24"/>
        </w:rPr>
        <w:t xml:space="preserve"> difference between a setting in which participants</w:t>
      </w:r>
      <w:r>
        <w:rPr>
          <w:rFonts w:ascii="Times New Roman" w:hAnsi="Times New Roman" w:cs="Times New Roman"/>
          <w:sz w:val="24"/>
          <w:szCs w:val="24"/>
        </w:rPr>
        <w:t xml:space="preserve"> are asked to</w:t>
      </w:r>
      <w:r w:rsidR="00AC0CD1">
        <w:rPr>
          <w:rFonts w:ascii="Times New Roman" w:hAnsi="Times New Roman" w:cs="Times New Roman"/>
          <w:sz w:val="24"/>
          <w:szCs w:val="24"/>
        </w:rPr>
        <w:t xml:space="preserve"> reason about two candidate causes and one in which they </w:t>
      </w:r>
      <w:r>
        <w:rPr>
          <w:rFonts w:ascii="Times New Roman" w:hAnsi="Times New Roman" w:cs="Times New Roman"/>
          <w:sz w:val="24"/>
          <w:szCs w:val="24"/>
        </w:rPr>
        <w:t>are asked to reason about</w:t>
      </w:r>
      <w:r w:rsidR="00AC0CD1">
        <w:rPr>
          <w:rFonts w:ascii="Times New Roman" w:hAnsi="Times New Roman" w:cs="Times New Roman"/>
          <w:sz w:val="24"/>
          <w:szCs w:val="24"/>
        </w:rPr>
        <w:t xml:space="preserve"> three or even four candidate causes </w:t>
      </w:r>
      <w:r w:rsidR="00F75FA9">
        <w:rPr>
          <w:rFonts w:ascii="Times New Roman" w:hAnsi="Times New Roman" w:cs="Times New Roman"/>
          <w:sz w:val="24"/>
          <w:szCs w:val="24"/>
        </w:rPr>
        <w:t xml:space="preserve">really </w:t>
      </w:r>
      <w:r>
        <w:rPr>
          <w:rFonts w:ascii="Times New Roman" w:hAnsi="Times New Roman" w:cs="Times New Roman"/>
          <w:sz w:val="24"/>
          <w:szCs w:val="24"/>
        </w:rPr>
        <w:t>is meaningful</w:t>
      </w:r>
      <w:r w:rsidR="00AC0CD1">
        <w:rPr>
          <w:rFonts w:ascii="Times New Roman" w:hAnsi="Times New Roman" w:cs="Times New Roman"/>
          <w:sz w:val="24"/>
          <w:szCs w:val="24"/>
        </w:rPr>
        <w:t>.</w:t>
      </w:r>
      <w:r>
        <w:rPr>
          <w:rFonts w:ascii="Times New Roman" w:hAnsi="Times New Roman" w:cs="Times New Roman"/>
          <w:sz w:val="24"/>
          <w:szCs w:val="24"/>
        </w:rPr>
        <w:t xml:space="preserve"> This is because these two settings differ by one</w:t>
      </w:r>
      <w:r w:rsidR="00657AE5">
        <w:rPr>
          <w:rFonts w:ascii="Times New Roman" w:hAnsi="Times New Roman" w:cs="Times New Roman"/>
          <w:sz w:val="24"/>
          <w:szCs w:val="24"/>
        </w:rPr>
        <w:t xml:space="preserve"> (or at most</w:t>
      </w:r>
      <w:r w:rsidR="007823B6">
        <w:rPr>
          <w:rFonts w:ascii="Times New Roman" w:hAnsi="Times New Roman" w:cs="Times New Roman"/>
          <w:sz w:val="24"/>
          <w:szCs w:val="24"/>
        </w:rPr>
        <w:t>, by</w:t>
      </w:r>
      <w:r w:rsidR="00657AE5">
        <w:rPr>
          <w:rFonts w:ascii="Times New Roman" w:hAnsi="Times New Roman" w:cs="Times New Roman"/>
          <w:sz w:val="24"/>
          <w:szCs w:val="24"/>
        </w:rPr>
        <w:t xml:space="preserve"> two)</w:t>
      </w:r>
      <w:r>
        <w:rPr>
          <w:rFonts w:ascii="Times New Roman" w:hAnsi="Times New Roman" w:cs="Times New Roman"/>
          <w:sz w:val="24"/>
          <w:szCs w:val="24"/>
        </w:rPr>
        <w:t xml:space="preserve"> candidate cause</w:t>
      </w:r>
      <w:r w:rsidR="00FF1D70">
        <w:rPr>
          <w:rFonts w:ascii="Times New Roman" w:hAnsi="Times New Roman" w:cs="Times New Roman"/>
          <w:sz w:val="24"/>
          <w:szCs w:val="24"/>
        </w:rPr>
        <w:t>s</w:t>
      </w:r>
      <w:r>
        <w:rPr>
          <w:rFonts w:ascii="Times New Roman" w:hAnsi="Times New Roman" w:cs="Times New Roman"/>
          <w:sz w:val="24"/>
          <w:szCs w:val="24"/>
        </w:rPr>
        <w:t>.</w:t>
      </w:r>
      <w:r w:rsidR="00AC0CD1">
        <w:rPr>
          <w:rFonts w:ascii="Times New Roman" w:hAnsi="Times New Roman" w:cs="Times New Roman"/>
          <w:sz w:val="24"/>
          <w:szCs w:val="24"/>
        </w:rPr>
        <w:t xml:space="preserve"> 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that underpins human causal reasoning</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two-candidate-cause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generates the observed data</w:t>
      </w:r>
      <w:r w:rsidR="00AC0CD1">
        <w:rPr>
          <w:rFonts w:ascii="Times New Roman" w:hAnsi="Times New Roman" w:cs="Times New Roman"/>
          <w:sz w:val="24"/>
          <w:szCs w:val="24"/>
        </w:rPr>
        <w:t xml:space="preserve">. However, </w:t>
      </w:r>
      <w:r w:rsidR="00E47A11">
        <w:rPr>
          <w:rFonts w:ascii="Times New Roman" w:hAnsi="Times New Roman" w:cs="Times New Roman"/>
          <w:sz w:val="24"/>
          <w:szCs w:val="24"/>
        </w:rPr>
        <w:t xml:space="preserve">in the three- or even four-candidate-cause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generates the observed data</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 xml:space="preserve">Thus, in the four-candidate-cause setting,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many causal hypotheses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DF1F62">
        <w:rPr>
          <w:rFonts w:ascii="Times New Roman" w:hAnsi="Times New Roman" w:cs="Times New Roman"/>
          <w:sz w:val="24"/>
          <w:szCs w:val="24"/>
        </w:rPr>
        <w:t>, which is</w:t>
      </w:r>
      <w:r w:rsidR="00AC0CD1">
        <w:rPr>
          <w:rFonts w:ascii="Times New Roman" w:hAnsi="Times New Roman" w:cs="Times New Roman"/>
          <w:sz w:val="24"/>
          <w:szCs w:val="24"/>
        </w:rPr>
        <w:t xml:space="preserve"> far from a trivial difference. </w:t>
      </w:r>
    </w:p>
    <w:p w14:paraId="098030DE" w14:textId="05ACAD02" w:rsidR="00BA3154" w:rsidRDefault="0058711F" w:rsidP="002C0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r w:rsidR="00DC414B">
        <w:rPr>
          <w:rFonts w:ascii="Times New Roman" w:hAnsi="Times New Roman" w:cs="Times New Roman"/>
          <w:sz w:val="24"/>
          <w:szCs w:val="24"/>
        </w:rPr>
        <w:t xml:space="preserve">whether </w:t>
      </w:r>
      <w:del w:id="37" w:author="Benton, Deon" w:date="2023-02-09T10:59:00Z">
        <w:r w:rsidR="002222F2" w:rsidDel="00381E4D">
          <w:rPr>
            <w:rFonts w:ascii="Times New Roman" w:hAnsi="Times New Roman" w:cs="Times New Roman"/>
            <w:sz w:val="24"/>
            <w:szCs w:val="24"/>
          </w:rPr>
          <w:delText xml:space="preserve"> </w:delText>
        </w:r>
      </w:del>
      <w:r w:rsidR="002222F2">
        <w:rPr>
          <w:rFonts w:ascii="Times New Roman" w:hAnsi="Times New Roman" w:cs="Times New Roman"/>
          <w:sz w:val="24"/>
          <w:szCs w:val="24"/>
        </w:rPr>
        <w:t>an</w:t>
      </w:r>
      <w:r w:rsidR="00DC414B">
        <w:rPr>
          <w:rFonts w:ascii="Times New Roman" w:hAnsi="Times New Roman" w:cs="Times New Roman"/>
          <w:sz w:val="24"/>
          <w:szCs w:val="24"/>
        </w:rPr>
        <w:t xml:space="preserve"> associative-learning mechanism or a Bayesian-inference mechanism</w:t>
      </w:r>
      <w:ins w:id="38" w:author="Benton, Deon" w:date="2023-01-27T17:29:00Z">
        <w:r w:rsidR="000B6892">
          <w:rPr>
            <w:rFonts w:ascii="Times New Roman" w:hAnsi="Times New Roman" w:cs="Times New Roman"/>
            <w:sz w:val="24"/>
            <w:szCs w:val="24"/>
          </w:rPr>
          <w:t xml:space="preserve"> underlies </w:t>
        </w:r>
      </w:ins>
      <w:ins w:id="39" w:author="Benton, Deon" w:date="2023-01-27T17:30:00Z">
        <w:r w:rsidR="000B6892">
          <w:rPr>
            <w:rFonts w:ascii="Times New Roman" w:hAnsi="Times New Roman" w:cs="Times New Roman"/>
            <w:sz w:val="24"/>
            <w:szCs w:val="24"/>
          </w:rPr>
          <w:t>causal reasoning in children</w:t>
        </w:r>
      </w:ins>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 xml:space="preserve">such </w:t>
      </w:r>
      <w:r w:rsidR="00A05DED">
        <w:rPr>
          <w:rFonts w:ascii="Times New Roman" w:hAnsi="Times New Roman" w:cs="Times New Roman"/>
          <w:sz w:val="24"/>
          <w:szCs w:val="24"/>
        </w:rPr>
        <w:lastRenderedPageBreak/>
        <w:t>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83241F">
        <w:rPr>
          <w:rFonts w:ascii="Times New Roman" w:hAnsi="Times New Roman" w:cs="Times New Roman"/>
          <w:sz w:val="24"/>
          <w:szCs w:val="24"/>
        </w:rPr>
        <w:t>—they may resort to simpler modes of causal reasoning</w:t>
      </w:r>
      <w:r w:rsidR="00720AFD">
        <w:rPr>
          <w:rFonts w:ascii="Times New Roman" w:hAnsi="Times New Roman" w:cs="Times New Roman"/>
          <w:sz w:val="24"/>
          <w:szCs w:val="24"/>
        </w:rPr>
        <w:t xml:space="preserve"> such as </w:t>
      </w:r>
      <w:r w:rsidR="0088233C">
        <w:rPr>
          <w:rFonts w:ascii="Times New Roman" w:hAnsi="Times New Roman" w:cs="Times New Roman"/>
          <w:sz w:val="24"/>
          <w:szCs w:val="24"/>
        </w:rPr>
        <w:t xml:space="preserve">reasoning that is consistent with </w:t>
      </w:r>
      <w:r w:rsidR="00AB0248">
        <w:rPr>
          <w:rFonts w:ascii="Times New Roman" w:hAnsi="Times New Roman" w:cs="Times New Roman"/>
          <w:sz w:val="24"/>
          <w:szCs w:val="24"/>
        </w:rPr>
        <w:t>the</w:t>
      </w:r>
      <w:r w:rsidR="0088233C">
        <w:rPr>
          <w:rFonts w:ascii="Times New Roman" w:hAnsi="Times New Roman" w:cs="Times New Roman"/>
          <w:sz w:val="24"/>
          <w:szCs w:val="24"/>
        </w:rPr>
        <w:t xml:space="preserve"> predictions of the</w:t>
      </w:r>
      <w:r w:rsidR="00AB0248">
        <w:rPr>
          <w:rFonts w:ascii="Times New Roman" w:hAnsi="Times New Roman" w:cs="Times New Roman"/>
          <w:sz w:val="24"/>
          <w:szCs w:val="24"/>
        </w:rPr>
        <w:t xml:space="preserve"> traditional RW model. </w:t>
      </w:r>
      <w:r w:rsidR="00A6593E">
        <w:rPr>
          <w:rFonts w:ascii="Times New Roman" w:hAnsi="Times New Roman" w:cs="Times New Roman"/>
          <w:sz w:val="24"/>
          <w:szCs w:val="24"/>
        </w:rPr>
        <w:t>This perspective is consistent with a view that was put forward by Cohen</w:t>
      </w:r>
      <w:r w:rsidR="00613C73">
        <w:rPr>
          <w:rFonts w:ascii="Times New Roman" w:hAnsi="Times New Roman" w:cs="Times New Roman"/>
          <w:sz w:val="24"/>
          <w:szCs w:val="24"/>
        </w:rPr>
        <w:t xml:space="preserve"> and colleagues (</w:t>
      </w:r>
      <w:r w:rsidR="00E40A49">
        <w:rPr>
          <w:rFonts w:ascii="Times New Roman" w:hAnsi="Times New Roman" w:cs="Times New Roman"/>
          <w:sz w:val="24"/>
          <w:szCs w:val="24"/>
        </w:rPr>
        <w:t xml:space="preserve">Cohen, 1998; Cohen &amp; </w:t>
      </w:r>
      <w:proofErr w:type="spellStart"/>
      <w:r w:rsidR="00E40A49">
        <w:rPr>
          <w:rFonts w:ascii="Times New Roman" w:hAnsi="Times New Roman" w:cs="Times New Roman"/>
          <w:sz w:val="24"/>
          <w:szCs w:val="24"/>
        </w:rPr>
        <w:t>Cashon</w:t>
      </w:r>
      <w:proofErr w:type="spellEnd"/>
      <w:r w:rsidR="00E40A49">
        <w:rPr>
          <w:rFonts w:ascii="Times New Roman" w:hAnsi="Times New Roman" w:cs="Times New Roman"/>
          <w:sz w:val="24"/>
          <w:szCs w:val="24"/>
        </w:rPr>
        <w:t xml:space="preserve">, 2001; </w:t>
      </w:r>
      <w:r w:rsidR="000B0306">
        <w:rPr>
          <w:rFonts w:ascii="Times New Roman" w:hAnsi="Times New Roman" w:cs="Times New Roman"/>
          <w:sz w:val="24"/>
          <w:szCs w:val="24"/>
        </w:rPr>
        <w:t xml:space="preserve">Cohen, </w:t>
      </w:r>
      <w:proofErr w:type="spellStart"/>
      <w:r w:rsidR="000B0306">
        <w:rPr>
          <w:rFonts w:ascii="Times New Roman" w:hAnsi="Times New Roman" w:cs="Times New Roman"/>
          <w:sz w:val="24"/>
          <w:szCs w:val="24"/>
        </w:rPr>
        <w:t>Chaput</w:t>
      </w:r>
      <w:proofErr w:type="spellEnd"/>
      <w:r w:rsidR="000B0306">
        <w:rPr>
          <w:rFonts w:ascii="Times New Roman" w:hAnsi="Times New Roman" w:cs="Times New Roman"/>
          <w:sz w:val="24"/>
          <w:szCs w:val="24"/>
        </w:rPr>
        <w:t xml:space="preserve">, &amp; </w:t>
      </w:r>
      <w:proofErr w:type="spellStart"/>
      <w:r w:rsidR="000B0306">
        <w:rPr>
          <w:rFonts w:ascii="Times New Roman" w:hAnsi="Times New Roman" w:cs="Times New Roman"/>
          <w:sz w:val="24"/>
          <w:szCs w:val="24"/>
        </w:rPr>
        <w:t>Cashon</w:t>
      </w:r>
      <w:proofErr w:type="spellEnd"/>
      <w:r w:rsidR="000B0306">
        <w:rPr>
          <w:rFonts w:ascii="Times New Roman" w:hAnsi="Times New Roman" w:cs="Times New Roman"/>
          <w:sz w:val="24"/>
          <w:szCs w:val="24"/>
        </w:rPr>
        <w:t>, 2002;</w:t>
      </w:r>
      <w:r w:rsidR="00E40A49">
        <w:rPr>
          <w:rFonts w:ascii="Times New Roman" w:hAnsi="Times New Roman" w:cs="Times New Roman"/>
          <w:sz w:val="24"/>
          <w:szCs w:val="24"/>
        </w:rPr>
        <w:t xml:space="preserve"> Oakes &amp; Cohen, 1990; see also Oakes, 1994).</w:t>
      </w:r>
      <w:r w:rsidR="000B0306">
        <w:rPr>
          <w:rFonts w:ascii="Times New Roman" w:hAnsi="Times New Roman" w:cs="Times New Roman"/>
          <w:sz w:val="24"/>
          <w:szCs w:val="24"/>
        </w:rPr>
        <w:t xml:space="preserve"> </w:t>
      </w:r>
      <w:r w:rsidR="00A6593E">
        <w:rPr>
          <w:rFonts w:ascii="Times New Roman" w:hAnsi="Times New Roman" w:cs="Times New Roman"/>
          <w:sz w:val="24"/>
          <w:szCs w:val="24"/>
        </w:rPr>
        <w:t xml:space="preserve">The crux of </w:t>
      </w:r>
      <w:r w:rsidR="005A057D">
        <w:rPr>
          <w:rFonts w:ascii="Times New Roman" w:hAnsi="Times New Roman" w:cs="Times New Roman"/>
          <w:sz w:val="24"/>
          <w:szCs w:val="24"/>
        </w:rPr>
        <w:t>this perspective is that</w:t>
      </w:r>
      <w:r w:rsidR="001C0530">
        <w:rPr>
          <w:rFonts w:ascii="Times New Roman" w:hAnsi="Times New Roman" w:cs="Times New Roman"/>
          <w:sz w:val="24"/>
          <w:szCs w:val="24"/>
        </w:rPr>
        <w:t xml:space="preserve"> there is a bias for</w:t>
      </w:r>
      <w:r w:rsidR="00A6593E">
        <w:rPr>
          <w:rFonts w:ascii="Times New Roman" w:hAnsi="Times New Roman" w:cs="Times New Roman"/>
          <w:sz w:val="24"/>
          <w:szCs w:val="24"/>
        </w:rPr>
        <w:t xml:space="preserve"> </w:t>
      </w:r>
      <w:r w:rsidR="0095707D">
        <w:rPr>
          <w:rFonts w:ascii="Times New Roman" w:hAnsi="Times New Roman" w:cs="Times New Roman"/>
          <w:sz w:val="24"/>
          <w:szCs w:val="24"/>
        </w:rPr>
        <w:t xml:space="preserve">children </w:t>
      </w:r>
      <w:r w:rsidR="00A6593E">
        <w:rPr>
          <w:rFonts w:ascii="Times New Roman" w:hAnsi="Times New Roman" w:cs="Times New Roman"/>
          <w:sz w:val="24"/>
          <w:szCs w:val="24"/>
        </w:rPr>
        <w:t>to process information at the high</w:t>
      </w:r>
      <w:r w:rsidR="001C0530">
        <w:rPr>
          <w:rFonts w:ascii="Times New Roman" w:hAnsi="Times New Roman" w:cs="Times New Roman"/>
          <w:sz w:val="24"/>
          <w:szCs w:val="24"/>
        </w:rPr>
        <w:t>est</w:t>
      </w:r>
      <w:r w:rsidR="00A6593E">
        <w:rPr>
          <w:rFonts w:ascii="Times New Roman" w:hAnsi="Times New Roman" w:cs="Times New Roman"/>
          <w:sz w:val="24"/>
          <w:szCs w:val="24"/>
        </w:rPr>
        <w:t xml:space="preserve"> level (and perhaps in terms of </w:t>
      </w:r>
      <w:r w:rsidR="001C0530">
        <w:rPr>
          <w:rFonts w:ascii="Times New Roman" w:hAnsi="Times New Roman" w:cs="Times New Roman"/>
          <w:sz w:val="24"/>
          <w:szCs w:val="24"/>
        </w:rPr>
        <w:t>the most sophisticated</w:t>
      </w:r>
      <w:r w:rsidR="00462354">
        <w:rPr>
          <w:rFonts w:ascii="Times New Roman" w:hAnsi="Times New Roman" w:cs="Times New Roman"/>
          <w:sz w:val="24"/>
          <w:szCs w:val="24"/>
        </w:rPr>
        <w:t xml:space="preserve"> available</w:t>
      </w:r>
      <w:r w:rsidR="001C0530">
        <w:rPr>
          <w:rFonts w:ascii="Times New Roman" w:hAnsi="Times New Roman" w:cs="Times New Roman"/>
          <w:sz w:val="24"/>
          <w:szCs w:val="24"/>
        </w:rPr>
        <w:t xml:space="preserve"> cognitive mechanisms and processes</w:t>
      </w:r>
      <w:r w:rsidR="00A6593E">
        <w:rPr>
          <w:rFonts w:ascii="Times New Roman" w:hAnsi="Times New Roman" w:cs="Times New Roman"/>
          <w:sz w:val="24"/>
          <w:szCs w:val="24"/>
        </w:rPr>
        <w:t>)</w:t>
      </w:r>
      <w:r w:rsidR="0095707D">
        <w:rPr>
          <w:rFonts w:ascii="Times New Roman" w:hAnsi="Times New Roman" w:cs="Times New Roman"/>
          <w:sz w:val="24"/>
          <w:szCs w:val="24"/>
        </w:rPr>
        <w:t>. However,</w:t>
      </w:r>
      <w:r w:rsidR="00A6593E">
        <w:rPr>
          <w:rFonts w:ascii="Times New Roman" w:hAnsi="Times New Roman" w:cs="Times New Roman"/>
          <w:sz w:val="24"/>
          <w:szCs w:val="24"/>
        </w:rPr>
        <w:t xml:space="preserve"> if</w:t>
      </w:r>
      <w:r w:rsidR="00E81F38">
        <w:rPr>
          <w:rFonts w:ascii="Times New Roman" w:hAnsi="Times New Roman" w:cs="Times New Roman"/>
          <w:sz w:val="24"/>
          <w:szCs w:val="24"/>
        </w:rPr>
        <w:t xml:space="preserve"> the</w:t>
      </w:r>
      <w:r w:rsidR="00A6593E">
        <w:rPr>
          <w:rFonts w:ascii="Times New Roman" w:hAnsi="Times New Roman" w:cs="Times New Roman"/>
          <w:sz w:val="24"/>
          <w:szCs w:val="24"/>
        </w:rPr>
        <w:t xml:space="preserve"> t</w:t>
      </w:r>
      <w:r w:rsidR="0095707D">
        <w:rPr>
          <w:rFonts w:ascii="Times New Roman" w:hAnsi="Times New Roman" w:cs="Times New Roman"/>
          <w:sz w:val="24"/>
          <w:szCs w:val="24"/>
        </w:rPr>
        <w:t xml:space="preserve">ask that children face </w:t>
      </w:r>
      <w:r w:rsidR="00CE20AC">
        <w:rPr>
          <w:rFonts w:ascii="Times New Roman" w:hAnsi="Times New Roman" w:cs="Times New Roman"/>
          <w:sz w:val="24"/>
          <w:szCs w:val="24"/>
        </w:rPr>
        <w:t>requires</w:t>
      </w:r>
      <w:r w:rsidR="0095707D">
        <w:rPr>
          <w:rFonts w:ascii="Times New Roman" w:hAnsi="Times New Roman" w:cs="Times New Roman"/>
          <w:sz w:val="24"/>
          <w:szCs w:val="24"/>
        </w:rPr>
        <w:t xml:space="preserve"> information-processing abilities that </w:t>
      </w:r>
      <w:r w:rsidR="00CE20AC">
        <w:rPr>
          <w:rFonts w:ascii="Times New Roman" w:hAnsi="Times New Roman" w:cs="Times New Roman"/>
          <w:sz w:val="24"/>
          <w:szCs w:val="24"/>
        </w:rPr>
        <w:t>extend beyond</w:t>
      </w:r>
      <w:r w:rsidR="00714381">
        <w:rPr>
          <w:rFonts w:ascii="Times New Roman" w:hAnsi="Times New Roman" w:cs="Times New Roman"/>
          <w:sz w:val="24"/>
          <w:szCs w:val="24"/>
        </w:rPr>
        <w:t xml:space="preserve"> </w:t>
      </w:r>
      <w:r w:rsidR="00C43741">
        <w:rPr>
          <w:rFonts w:ascii="Times New Roman" w:hAnsi="Times New Roman" w:cs="Times New Roman"/>
          <w:sz w:val="24"/>
          <w:szCs w:val="24"/>
        </w:rPr>
        <w:t>what they possess</w:t>
      </w:r>
      <w:r w:rsidR="00E81F38">
        <w:rPr>
          <w:rFonts w:ascii="Times New Roman" w:hAnsi="Times New Roman" w:cs="Times New Roman"/>
          <w:sz w:val="24"/>
          <w:szCs w:val="24"/>
        </w:rPr>
        <w:t>,</w:t>
      </w:r>
      <w:r w:rsidR="00714381">
        <w:rPr>
          <w:rFonts w:ascii="Times New Roman" w:hAnsi="Times New Roman" w:cs="Times New Roman"/>
          <w:sz w:val="24"/>
          <w:szCs w:val="24"/>
        </w:rPr>
        <w:t xml:space="preserve"> then</w:t>
      </w:r>
      <w:r w:rsidR="00E81F38">
        <w:rPr>
          <w:rFonts w:ascii="Times New Roman" w:hAnsi="Times New Roman" w:cs="Times New Roman"/>
          <w:sz w:val="24"/>
          <w:szCs w:val="24"/>
        </w:rPr>
        <w:t xml:space="preserve"> there will be a tendency </w:t>
      </w:r>
      <w:r w:rsidR="00D07308">
        <w:rPr>
          <w:rFonts w:ascii="Times New Roman" w:hAnsi="Times New Roman" w:cs="Times New Roman"/>
          <w:sz w:val="24"/>
          <w:szCs w:val="24"/>
        </w:rPr>
        <w:t xml:space="preserve">for </w:t>
      </w:r>
      <w:r w:rsidR="009055A8">
        <w:rPr>
          <w:rFonts w:ascii="Times New Roman" w:hAnsi="Times New Roman" w:cs="Times New Roman"/>
          <w:sz w:val="24"/>
          <w:szCs w:val="24"/>
        </w:rPr>
        <w:t>them</w:t>
      </w:r>
      <w:r w:rsidR="00E81F38">
        <w:rPr>
          <w:rFonts w:ascii="Times New Roman" w:hAnsi="Times New Roman" w:cs="Times New Roman"/>
          <w:sz w:val="24"/>
          <w:szCs w:val="24"/>
        </w:rPr>
        <w:t xml:space="preserve"> </w:t>
      </w:r>
      <w:r w:rsidR="00A6593E">
        <w:rPr>
          <w:rFonts w:ascii="Times New Roman" w:hAnsi="Times New Roman" w:cs="Times New Roman"/>
          <w:sz w:val="24"/>
          <w:szCs w:val="24"/>
        </w:rPr>
        <w:t xml:space="preserve">to </w:t>
      </w:r>
      <w:r w:rsidR="00613C73">
        <w:rPr>
          <w:rFonts w:ascii="Times New Roman" w:hAnsi="Times New Roman" w:cs="Times New Roman"/>
          <w:sz w:val="24"/>
          <w:szCs w:val="24"/>
        </w:rPr>
        <w:t xml:space="preserve">lower levels </w:t>
      </w:r>
      <w:r w:rsidR="009055A8">
        <w:rPr>
          <w:rFonts w:ascii="Times New Roman" w:hAnsi="Times New Roman" w:cs="Times New Roman"/>
          <w:sz w:val="24"/>
          <w:szCs w:val="24"/>
        </w:rPr>
        <w:t>and</w:t>
      </w:r>
      <w:r w:rsidR="00613C73">
        <w:rPr>
          <w:rFonts w:ascii="Times New Roman" w:hAnsi="Times New Roman" w:cs="Times New Roman"/>
          <w:sz w:val="24"/>
          <w:szCs w:val="24"/>
        </w:rPr>
        <w:t xml:space="preserve"> </w:t>
      </w:r>
      <w:r w:rsidR="00CB409E">
        <w:rPr>
          <w:rFonts w:ascii="Times New Roman" w:hAnsi="Times New Roman" w:cs="Times New Roman"/>
          <w:sz w:val="24"/>
          <w:szCs w:val="24"/>
        </w:rPr>
        <w:t>less sophisticated</w:t>
      </w:r>
      <w:r w:rsidR="00613C73">
        <w:rPr>
          <w:rFonts w:ascii="Times New Roman" w:hAnsi="Times New Roman" w:cs="Times New Roman"/>
          <w:sz w:val="24"/>
          <w:szCs w:val="24"/>
        </w:rPr>
        <w:t xml:space="preserve"> cognitive mechanisms. </w:t>
      </w:r>
    </w:p>
    <w:p w14:paraId="404EF233" w14:textId="5029AED2" w:rsidR="00ED7C6E" w:rsidRDefault="00613C73" w:rsidP="003301B0">
      <w:pPr>
        <w:spacing w:line="480" w:lineRule="auto"/>
        <w:contextualSpacing/>
        <w:rPr>
          <w:rFonts w:ascii="Times New Roman" w:hAnsi="Times New Roman" w:cs="Times New Roman"/>
          <w:sz w:val="24"/>
          <w:szCs w:val="24"/>
        </w:rPr>
      </w:pPr>
      <w:r>
        <w:rPr>
          <w:rFonts w:ascii="Times New Roman" w:hAnsi="Times New Roman" w:cs="Times New Roman"/>
          <w:sz w:val="24"/>
          <w:szCs w:val="24"/>
        </w:rPr>
        <w:t>Thus, i</w:t>
      </w:r>
      <w:r w:rsidR="00AB0248">
        <w:rPr>
          <w:rFonts w:ascii="Times New Roman" w:hAnsi="Times New Roman" w:cs="Times New Roman"/>
          <w:sz w:val="24"/>
          <w:szCs w:val="24"/>
        </w:rPr>
        <w:t>f participants’ BB performance adheres to the predictions of the traditional RW model</w:t>
      </w:r>
      <w:ins w:id="40" w:author="Benton, Deon" w:date="2023-02-09T11:00:00Z">
        <w:r w:rsidR="00381E4D">
          <w:rPr>
            <w:rFonts w:ascii="Times New Roman" w:hAnsi="Times New Roman" w:cs="Times New Roman"/>
            <w:sz w:val="24"/>
            <w:szCs w:val="24"/>
          </w:rPr>
          <w:t xml:space="preserve"> or even to the predictions of even simpler models of associative learning (see below)</w:t>
        </w:r>
      </w:ins>
      <w:r w:rsidR="00AB0248">
        <w:rPr>
          <w:rFonts w:ascii="Times New Roman" w:hAnsi="Times New Roman" w:cs="Times New Roman"/>
          <w:sz w:val="24"/>
          <w:szCs w:val="24"/>
        </w:rPr>
        <w:t xml:space="preserve"> in a</w:t>
      </w:r>
      <w:r w:rsidR="009C56B2">
        <w:rPr>
          <w:rFonts w:ascii="Times New Roman" w:hAnsi="Times New Roman" w:cs="Times New Roman"/>
          <w:sz w:val="24"/>
          <w:szCs w:val="24"/>
        </w:rPr>
        <w:t xml:space="preserve"> multiple-candidate-cause</w:t>
      </w:r>
      <w:r w:rsidR="00AB0248">
        <w:rPr>
          <w:rFonts w:ascii="Times New Roman" w:hAnsi="Times New Roman" w:cs="Times New Roman"/>
          <w:sz w:val="24"/>
          <w:szCs w:val="24"/>
        </w:rPr>
        <w:t xml:space="preserve"> setting</w:t>
      </w:r>
      <w:r w:rsidR="00B90C9A">
        <w:rPr>
          <w:rFonts w:ascii="Times New Roman" w:hAnsi="Times New Roman" w:cs="Times New Roman"/>
          <w:sz w:val="24"/>
          <w:szCs w:val="24"/>
        </w:rPr>
        <w:t>—which</w:t>
      </w:r>
      <w:r w:rsidR="0015568B">
        <w:rPr>
          <w:rFonts w:ascii="Times New Roman" w:hAnsi="Times New Roman" w:cs="Times New Roman"/>
          <w:sz w:val="24"/>
          <w:szCs w:val="24"/>
        </w:rPr>
        <w:t>, here,</w:t>
      </w:r>
      <w:r w:rsidR="00B90C9A">
        <w:rPr>
          <w:rFonts w:ascii="Times New Roman" w:hAnsi="Times New Roman" w:cs="Times New Roman"/>
          <w:sz w:val="24"/>
          <w:szCs w:val="24"/>
        </w:rPr>
        <w:t xml:space="preserve"> would be in evidence if participants treated B equivalently across the BB experimental and control conditions</w:t>
      </w:r>
      <w:r w:rsidR="001343A1">
        <w:rPr>
          <w:rFonts w:ascii="Times New Roman" w:hAnsi="Times New Roman" w:cs="Times New Roman"/>
          <w:sz w:val="24"/>
          <w:szCs w:val="24"/>
        </w:rPr>
        <w:t xml:space="preserve"> regardless of the number of objects shown during the elemental phase</w:t>
      </w:r>
      <w:r w:rsidR="00B90C9A">
        <w:rPr>
          <w:rFonts w:ascii="Times New Roman" w:hAnsi="Times New Roman" w:cs="Times New Roman"/>
          <w:sz w:val="24"/>
          <w:szCs w:val="24"/>
        </w:rPr>
        <w:t>—</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 xml:space="preserve">would suggest that </w:t>
      </w:r>
      <w:r w:rsidR="008A7BF5">
        <w:rPr>
          <w:rFonts w:ascii="Times New Roman" w:hAnsi="Times New Roman" w:cs="Times New Roman"/>
          <w:sz w:val="24"/>
          <w:szCs w:val="24"/>
        </w:rPr>
        <w:t xml:space="preserve">it </w:t>
      </w:r>
      <w:r w:rsidR="00DB4937">
        <w:rPr>
          <w:rFonts w:ascii="Times New Roman" w:hAnsi="Times New Roman" w:cs="Times New Roman"/>
          <w:sz w:val="24"/>
          <w:szCs w:val="24"/>
        </w:rPr>
        <w:t xml:space="preserve">may have been </w:t>
      </w:r>
      <w:r w:rsidR="008A7BF5">
        <w:rPr>
          <w:rFonts w:ascii="Times New Roman" w:hAnsi="Times New Roman" w:cs="Times New Roman"/>
          <w:sz w:val="24"/>
          <w:szCs w:val="24"/>
        </w:rPr>
        <w:t xml:space="preserve">premature to conclude that </w:t>
      </w:r>
      <w:r w:rsidR="000F4519">
        <w:rPr>
          <w:rFonts w:ascii="Times New Roman" w:hAnsi="Times New Roman" w:cs="Times New Roman"/>
          <w:sz w:val="24"/>
          <w:szCs w:val="24"/>
        </w:rPr>
        <w:t>the traditional RW model</w:t>
      </w:r>
      <w:ins w:id="41" w:author="Benton, Deon" w:date="2023-02-09T11:00:00Z">
        <w:r w:rsidR="00381E4D">
          <w:rPr>
            <w:rFonts w:ascii="Times New Roman" w:hAnsi="Times New Roman" w:cs="Times New Roman"/>
            <w:sz w:val="24"/>
            <w:szCs w:val="24"/>
          </w:rPr>
          <w:t>, on the one hand, or o</w:t>
        </w:r>
      </w:ins>
      <w:ins w:id="42" w:author="Benton, Deon" w:date="2023-02-09T11:01:00Z">
        <w:r w:rsidR="00381E4D">
          <w:rPr>
            <w:rFonts w:ascii="Times New Roman" w:hAnsi="Times New Roman" w:cs="Times New Roman"/>
            <w:sz w:val="24"/>
            <w:szCs w:val="24"/>
          </w:rPr>
          <w:t>ther associative processes, on the other hand,</w:t>
        </w:r>
      </w:ins>
      <w:r w:rsidR="000C43B4">
        <w:rPr>
          <w:rFonts w:ascii="Times New Roman" w:hAnsi="Times New Roman" w:cs="Times New Roman"/>
          <w:sz w:val="24"/>
          <w:szCs w:val="24"/>
        </w:rPr>
        <w:t xml:space="preserve"> </w:t>
      </w:r>
      <w:ins w:id="43" w:author="Benton, Deon" w:date="2023-02-09T11:01:00Z">
        <w:r w:rsidR="00381E4D">
          <w:rPr>
            <w:rFonts w:ascii="Times New Roman" w:hAnsi="Times New Roman" w:cs="Times New Roman"/>
            <w:sz w:val="24"/>
            <w:szCs w:val="24"/>
          </w:rPr>
          <w:t>are inadequate models of causal reasoning in human children.</w:t>
        </w:r>
      </w:ins>
      <w:r w:rsidR="008A7BF5">
        <w:rPr>
          <w:rFonts w:ascii="Times New Roman" w:hAnsi="Times New Roman" w:cs="Times New Roman"/>
          <w:sz w:val="24"/>
          <w:szCs w:val="24"/>
        </w:rPr>
        <w:t xml:space="preserve"> </w:t>
      </w:r>
      <w:r w:rsidR="00F01CE0">
        <w:rPr>
          <w:rFonts w:ascii="Times New Roman" w:hAnsi="Times New Roman" w:cs="Times New Roman"/>
          <w:sz w:val="24"/>
          <w:szCs w:val="24"/>
        </w:rPr>
        <w:t xml:space="preserve">This would also support the contention that there is a tendency for children to use simpler cognitive mechanisms and processes to reason about causal events when their information-processing abilities are stretched. </w:t>
      </w:r>
      <w:r w:rsidR="00724B77">
        <w:rPr>
          <w:rFonts w:ascii="Times New Roman" w:hAnsi="Times New Roman" w:cs="Times New Roman"/>
          <w:sz w:val="24"/>
          <w:szCs w:val="24"/>
        </w:rPr>
        <w:t xml:space="preserve">Thus, </w:t>
      </w:r>
      <w:r w:rsidR="00DF012F">
        <w:rPr>
          <w:rFonts w:ascii="Times New Roman" w:hAnsi="Times New Roman" w:cs="Times New Roman"/>
          <w:sz w:val="24"/>
          <w:szCs w:val="24"/>
        </w:rPr>
        <w:t xml:space="preserve">by </w:t>
      </w:r>
      <w:r w:rsidR="00724B77">
        <w:rPr>
          <w:rFonts w:ascii="Times New Roman" w:hAnsi="Times New Roman" w:cs="Times New Roman"/>
          <w:sz w:val="24"/>
          <w:szCs w:val="24"/>
        </w:rPr>
        <w:t>understanding whether participants engage in BB reasoning</w:t>
      </w:r>
      <w:r w:rsidR="00962B1B">
        <w:rPr>
          <w:rFonts w:ascii="Times New Roman" w:hAnsi="Times New Roman" w:cs="Times New Roman"/>
          <w:sz w:val="24"/>
          <w:szCs w:val="24"/>
        </w:rPr>
        <w:t xml:space="preserve"> in</w:t>
      </w:r>
      <w:r w:rsidR="00DF012F">
        <w:rPr>
          <w:rFonts w:ascii="Times New Roman" w:hAnsi="Times New Roman" w:cs="Times New Roman"/>
          <w:sz w:val="24"/>
          <w:szCs w:val="24"/>
        </w:rPr>
        <w:t xml:space="preserve"> </w:t>
      </w:r>
      <w:r w:rsidR="00962B1B">
        <w:rPr>
          <w:rFonts w:ascii="Times New Roman" w:hAnsi="Times New Roman" w:cs="Times New Roman"/>
          <w:sz w:val="24"/>
          <w:szCs w:val="24"/>
        </w:rPr>
        <w:t>a multiple-candidate-cause setting</w:t>
      </w:r>
      <w:r w:rsidR="00DF012F">
        <w:rPr>
          <w:rFonts w:ascii="Times New Roman" w:hAnsi="Times New Roman" w:cs="Times New Roman"/>
          <w:sz w:val="24"/>
          <w:szCs w:val="24"/>
        </w:rPr>
        <w:t xml:space="preserve">, we can gain </w:t>
      </w:r>
      <w:r w:rsidR="008632BC">
        <w:rPr>
          <w:rFonts w:ascii="Times New Roman" w:hAnsi="Times New Roman" w:cs="Times New Roman"/>
          <w:sz w:val="24"/>
          <w:szCs w:val="24"/>
        </w:rPr>
        <w:t xml:space="preserve">greater </w:t>
      </w:r>
      <w:r w:rsidR="00DF012F">
        <w:rPr>
          <w:rFonts w:ascii="Times New Roman" w:hAnsi="Times New Roman" w:cs="Times New Roman"/>
          <w:sz w:val="24"/>
          <w:szCs w:val="24"/>
        </w:rPr>
        <w:t xml:space="preserve">insight into </w:t>
      </w:r>
      <w:r w:rsidR="008632BC">
        <w:rPr>
          <w:rFonts w:ascii="Times New Roman" w:hAnsi="Times New Roman" w:cs="Times New Roman"/>
          <w:i/>
          <w:iCs/>
          <w:sz w:val="24"/>
          <w:szCs w:val="24"/>
        </w:rPr>
        <w:t xml:space="preserve">how </w:t>
      </w:r>
      <w:r w:rsidR="008632BC">
        <w:rPr>
          <w:rFonts w:ascii="Times New Roman" w:hAnsi="Times New Roman" w:cs="Times New Roman"/>
          <w:sz w:val="24"/>
          <w:szCs w:val="24"/>
        </w:rPr>
        <w:t>children reason about causal events</w:t>
      </w:r>
      <w:r w:rsidR="00181330">
        <w:rPr>
          <w:rFonts w:ascii="Times New Roman" w:hAnsi="Times New Roman" w:cs="Times New Roman"/>
          <w:sz w:val="24"/>
          <w:szCs w:val="24"/>
        </w:rPr>
        <w:t xml:space="preserve"> and under what conditions they use one kind of cognitive mechanism </w:t>
      </w:r>
      <w:r w:rsidR="0050018F">
        <w:rPr>
          <w:rFonts w:ascii="Times New Roman" w:hAnsi="Times New Roman" w:cs="Times New Roman"/>
          <w:sz w:val="24"/>
          <w:szCs w:val="24"/>
        </w:rPr>
        <w:t>in lieu of</w:t>
      </w:r>
      <w:r w:rsidR="00181330">
        <w:rPr>
          <w:rFonts w:ascii="Times New Roman" w:hAnsi="Times New Roman" w:cs="Times New Roman"/>
          <w:sz w:val="24"/>
          <w:szCs w:val="24"/>
        </w:rPr>
        <w:t xml:space="preserve"> another</w:t>
      </w:r>
      <w:r w:rsidR="008632BC">
        <w:rPr>
          <w:rFonts w:ascii="Times New Roman" w:hAnsi="Times New Roman" w:cs="Times New Roman"/>
          <w:sz w:val="24"/>
          <w:szCs w:val="24"/>
        </w:rPr>
        <w:t xml:space="preserve">. </w:t>
      </w:r>
    </w:p>
    <w:p w14:paraId="6A248042" w14:textId="29AAF6C5" w:rsidR="008D56B6" w:rsidRDefault="008D56B6"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Possible cognitive mechanisms underlying BB reasoning</w:t>
      </w:r>
      <w:ins w:id="44" w:author="Benton, Deon" w:date="2023-02-10T15:23:00Z">
        <w:r w:rsidR="000B13D6">
          <w:rPr>
            <w:rFonts w:ascii="Times New Roman" w:hAnsi="Times New Roman" w:cs="Times New Roman"/>
            <w:b/>
            <w:bCs/>
            <w:sz w:val="24"/>
            <w:szCs w:val="24"/>
          </w:rPr>
          <w:t xml:space="preserve"> for multiple potential causes</w:t>
        </w:r>
      </w:ins>
    </w:p>
    <w:p w14:paraId="41EEB169" w14:textId="5F4149AC" w:rsidR="008D56B6" w:rsidRDefault="008D56B6" w:rsidP="008D56B6">
      <w:pPr>
        <w:spacing w:line="480" w:lineRule="auto"/>
        <w:ind w:firstLine="720"/>
        <w:contextualSpacing/>
        <w:rPr>
          <w:rFonts w:ascii="Times New Roman" w:hAnsi="Times New Roman" w:cs="Times New Roman"/>
          <w:sz w:val="24"/>
          <w:szCs w:val="24"/>
        </w:rPr>
      </w:pPr>
      <w:r w:rsidRPr="008D56B6">
        <w:rPr>
          <w:rFonts w:ascii="Times New Roman" w:hAnsi="Times New Roman" w:cs="Times New Roman"/>
          <w:sz w:val="24"/>
          <w:szCs w:val="24"/>
        </w:rPr>
        <w:lastRenderedPageBreak/>
        <w:t xml:space="preserve">Given that the goal of the present paper is to determine what underlying cognitive mechanism best accounts for participants' performance in the present paper, it was important to determine what predictions </w:t>
      </w:r>
      <w:r w:rsidR="00A4747B">
        <w:rPr>
          <w:rFonts w:ascii="Times New Roman" w:hAnsi="Times New Roman" w:cs="Times New Roman"/>
          <w:sz w:val="24"/>
          <w:szCs w:val="24"/>
        </w:rPr>
        <w:t xml:space="preserve">a Bayesian-inference mechanism and an associative-learning mechanism—which was instantiated in a simple connectionist computational model that was trained with a variant of the traditional RW model—makes. </w:t>
      </w:r>
      <w:r w:rsidR="000404AE">
        <w:rPr>
          <w:rFonts w:ascii="Times New Roman" w:hAnsi="Times New Roman" w:cs="Times New Roman"/>
          <w:sz w:val="24"/>
          <w:szCs w:val="24"/>
        </w:rPr>
        <w:t>Below we also</w:t>
      </w:r>
      <w:r w:rsidR="00A4747B">
        <w:rPr>
          <w:rFonts w:ascii="Times New Roman" w:hAnsi="Times New Roman" w:cs="Times New Roman"/>
          <w:sz w:val="24"/>
          <w:szCs w:val="24"/>
        </w:rPr>
        <w:t xml:space="preserve"> outline the predictions of a second counting-based associative-learning mechanism.</w:t>
      </w:r>
      <w:r w:rsidR="00DB2471">
        <w:rPr>
          <w:rFonts w:ascii="Times New Roman" w:hAnsi="Times New Roman" w:cs="Times New Roman"/>
          <w:sz w:val="24"/>
          <w:szCs w:val="24"/>
        </w:rPr>
        <w:t xml:space="preserve"> </w:t>
      </w:r>
      <w:r w:rsidR="008E38EB">
        <w:rPr>
          <w:rFonts w:ascii="Times New Roman" w:hAnsi="Times New Roman" w:cs="Times New Roman"/>
          <w:sz w:val="24"/>
          <w:szCs w:val="24"/>
        </w:rPr>
        <w:t xml:space="preserve">It should be noted that here </w:t>
      </w:r>
      <w:r w:rsidR="00E47820">
        <w:rPr>
          <w:rFonts w:ascii="Times New Roman" w:hAnsi="Times New Roman" w:cs="Times New Roman"/>
          <w:sz w:val="24"/>
          <w:szCs w:val="24"/>
        </w:rPr>
        <w:t>we only</w:t>
      </w:r>
      <w:r w:rsidR="00DB2471">
        <w:rPr>
          <w:rFonts w:ascii="Times New Roman" w:hAnsi="Times New Roman" w:cs="Times New Roman"/>
          <w:sz w:val="24"/>
          <w:szCs w:val="24"/>
        </w:rPr>
        <w:t xml:space="preserve"> describe these</w:t>
      </w:r>
      <w:r w:rsidR="00E47820">
        <w:rPr>
          <w:rFonts w:ascii="Times New Roman" w:hAnsi="Times New Roman" w:cs="Times New Roman"/>
          <w:sz w:val="24"/>
          <w:szCs w:val="24"/>
        </w:rPr>
        <w:t xml:space="preserve"> cognitive</w:t>
      </w:r>
      <w:r w:rsidR="00DB2471">
        <w:rPr>
          <w:rFonts w:ascii="Times New Roman" w:hAnsi="Times New Roman" w:cs="Times New Roman"/>
          <w:sz w:val="24"/>
          <w:szCs w:val="24"/>
        </w:rPr>
        <w:t xml:space="preserve"> mechanisms at a high level and show, graphically, their predictions.</w:t>
      </w:r>
      <w:r w:rsidR="00E47820">
        <w:rPr>
          <w:rFonts w:ascii="Times New Roman" w:hAnsi="Times New Roman" w:cs="Times New Roman"/>
          <w:sz w:val="24"/>
          <w:szCs w:val="24"/>
        </w:rPr>
        <w:t xml:space="preserve"> However, we direct the reader to the Appendix for </w:t>
      </w:r>
      <w:r w:rsidR="008E38EB">
        <w:rPr>
          <w:rFonts w:ascii="Times New Roman" w:hAnsi="Times New Roman" w:cs="Times New Roman"/>
          <w:sz w:val="24"/>
          <w:szCs w:val="24"/>
        </w:rPr>
        <w:t>the formal details of the Bayesian model and the details of the connectionist simulation.</w:t>
      </w:r>
    </w:p>
    <w:p w14:paraId="35889D37" w14:textId="77777777" w:rsidR="008D5664" w:rsidRDefault="00B603EE" w:rsidP="008D56B6">
      <w:pPr>
        <w:spacing w:line="480" w:lineRule="auto"/>
        <w:ind w:firstLine="720"/>
        <w:contextualSpacing/>
        <w:rPr>
          <w:ins w:id="45" w:author="Benton, Deon" w:date="2023-02-09T13:33:00Z"/>
          <w:rFonts w:ascii="Times New Roman" w:hAnsi="Times New Roman" w:cs="Times New Roman"/>
          <w:sz w:val="24"/>
          <w:szCs w:val="24"/>
        </w:rPr>
      </w:pPr>
      <w:r>
        <w:rPr>
          <w:rFonts w:ascii="Times New Roman" w:hAnsi="Times New Roman" w:cs="Times New Roman"/>
          <w:b/>
          <w:bCs/>
          <w:sz w:val="24"/>
          <w:szCs w:val="24"/>
        </w:rPr>
        <w:t xml:space="preserve">Bayesian inference. </w:t>
      </w:r>
      <w:ins w:id="46" w:author="Benton, Deon" w:date="2023-02-09T13:08:00Z">
        <w:r>
          <w:rPr>
            <w:rFonts w:ascii="Times New Roman" w:hAnsi="Times New Roman" w:cs="Times New Roman"/>
            <w:sz w:val="24"/>
            <w:szCs w:val="24"/>
          </w:rPr>
          <w:t>Proponents</w:t>
        </w:r>
      </w:ins>
      <w:ins w:id="47" w:author="Benton, Deon" w:date="2023-02-09T13:11:00Z">
        <w:r w:rsidR="006B1B09">
          <w:rPr>
            <w:rFonts w:ascii="Times New Roman" w:hAnsi="Times New Roman" w:cs="Times New Roman"/>
            <w:sz w:val="24"/>
            <w:szCs w:val="24"/>
          </w:rPr>
          <w:t xml:space="preserve"> of the Bayesian-inference account maintain that human learners use a simple form of Bayes’ rule to reason about causal events. Specifically, the crux of this perspective is that learners</w:t>
        </w:r>
      </w:ins>
      <w:ins w:id="48" w:author="Benton, Deon" w:date="2023-02-09T13:15:00Z">
        <w:r w:rsidR="0042763F">
          <w:rPr>
            <w:rFonts w:ascii="Times New Roman" w:hAnsi="Times New Roman" w:cs="Times New Roman"/>
            <w:sz w:val="24"/>
            <w:szCs w:val="24"/>
          </w:rPr>
          <w:t>’</w:t>
        </w:r>
      </w:ins>
      <w:ins w:id="49" w:author="Benton, Deon" w:date="2023-02-09T13:11:00Z">
        <w:r w:rsidR="006B1B09">
          <w:rPr>
            <w:rFonts w:ascii="Times New Roman" w:hAnsi="Times New Roman" w:cs="Times New Roman"/>
            <w:sz w:val="24"/>
            <w:szCs w:val="24"/>
          </w:rPr>
          <w:t xml:space="preserve"> </w:t>
        </w:r>
      </w:ins>
      <w:ins w:id="50" w:author="Benton, Deon" w:date="2023-02-09T13:12:00Z">
        <w:r w:rsidR="001D656F">
          <w:rPr>
            <w:rFonts w:ascii="Times New Roman" w:hAnsi="Times New Roman" w:cs="Times New Roman"/>
            <w:sz w:val="24"/>
            <w:szCs w:val="24"/>
          </w:rPr>
          <w:t>responsibility is to</w:t>
        </w:r>
      </w:ins>
      <w:ins w:id="51" w:author="Benton, Deon" w:date="2023-02-09T13:15:00Z">
        <w:r w:rsidR="0042763F">
          <w:rPr>
            <w:rFonts w:ascii="Times New Roman" w:hAnsi="Times New Roman" w:cs="Times New Roman"/>
            <w:sz w:val="24"/>
            <w:szCs w:val="24"/>
          </w:rPr>
          <w:t xml:space="preserve"> determine which hypothesis</w:t>
        </w:r>
      </w:ins>
      <w:ins w:id="52" w:author="Benton, Deon" w:date="2023-02-09T13:16:00Z">
        <w:r w:rsidR="0042763F">
          <w:rPr>
            <w:rFonts w:ascii="Times New Roman" w:hAnsi="Times New Roman" w:cs="Times New Roman"/>
            <w:sz w:val="24"/>
            <w:szCs w:val="24"/>
          </w:rPr>
          <w:t>—</w:t>
        </w:r>
      </w:ins>
      <w:ins w:id="53" w:author="Benton, Deon" w:date="2023-02-09T13:15:00Z">
        <w:r w:rsidR="0042763F">
          <w:rPr>
            <w:rFonts w:ascii="Times New Roman" w:hAnsi="Times New Roman" w:cs="Times New Roman"/>
            <w:sz w:val="24"/>
            <w:szCs w:val="24"/>
          </w:rPr>
          <w:t xml:space="preserve">within a space </w:t>
        </w:r>
      </w:ins>
      <w:ins w:id="54" w:author="Benton, Deon" w:date="2023-02-09T13:16:00Z">
        <w:r w:rsidR="0042763F">
          <w:rPr>
            <w:rFonts w:ascii="Times New Roman" w:hAnsi="Times New Roman" w:cs="Times New Roman"/>
            <w:sz w:val="24"/>
            <w:szCs w:val="24"/>
          </w:rPr>
          <w:t>that contains potentially an infinite number of psychological hypotheses—</w:t>
        </w:r>
      </w:ins>
      <w:ins w:id="55" w:author="Benton, Deon" w:date="2023-02-09T13:17:00Z">
        <w:r w:rsidR="000E2AF7">
          <w:rPr>
            <w:rFonts w:ascii="Times New Roman" w:hAnsi="Times New Roman" w:cs="Times New Roman"/>
            <w:sz w:val="24"/>
            <w:szCs w:val="24"/>
          </w:rPr>
          <w:t xml:space="preserve">is that one that is producing some observed data. The proposed </w:t>
        </w:r>
      </w:ins>
      <w:ins w:id="56" w:author="Benton, Deon" w:date="2023-02-09T13:28:00Z">
        <w:r w:rsidR="00F143BC">
          <w:rPr>
            <w:rFonts w:ascii="Times New Roman" w:hAnsi="Times New Roman" w:cs="Times New Roman"/>
            <w:sz w:val="24"/>
            <w:szCs w:val="24"/>
          </w:rPr>
          <w:t xml:space="preserve">cognitive </w:t>
        </w:r>
      </w:ins>
      <w:ins w:id="57" w:author="Benton, Deon" w:date="2023-02-09T13:17:00Z">
        <w:r w:rsidR="000E2AF7">
          <w:rPr>
            <w:rFonts w:ascii="Times New Roman" w:hAnsi="Times New Roman" w:cs="Times New Roman"/>
            <w:sz w:val="24"/>
            <w:szCs w:val="24"/>
          </w:rPr>
          <w:t>mechanism by which learners determine</w:t>
        </w:r>
      </w:ins>
      <w:ins w:id="58" w:author="Benton, Deon" w:date="2023-02-09T13:19:00Z">
        <w:r w:rsidR="000E2AF7">
          <w:rPr>
            <w:rFonts w:ascii="Times New Roman" w:hAnsi="Times New Roman" w:cs="Times New Roman"/>
            <w:sz w:val="24"/>
            <w:szCs w:val="24"/>
          </w:rPr>
          <w:t xml:space="preserve"> such a</w:t>
        </w:r>
      </w:ins>
      <w:ins w:id="59" w:author="Benton, Deon" w:date="2023-02-09T13:17:00Z">
        <w:r w:rsidR="000E2AF7">
          <w:rPr>
            <w:rFonts w:ascii="Times New Roman" w:hAnsi="Times New Roman" w:cs="Times New Roman"/>
            <w:sz w:val="24"/>
            <w:szCs w:val="24"/>
          </w:rPr>
          <w:t xml:space="preserve"> “winning” hypothesis is by combining </w:t>
        </w:r>
      </w:ins>
      <w:ins w:id="60" w:author="Benton, Deon" w:date="2023-02-09T13:18:00Z">
        <w:r w:rsidR="000E2AF7">
          <w:rPr>
            <w:rFonts w:ascii="Times New Roman" w:hAnsi="Times New Roman" w:cs="Times New Roman"/>
            <w:sz w:val="24"/>
            <w:szCs w:val="24"/>
          </w:rPr>
          <w:t xml:space="preserve">their beliefs about the likelihood of each hypothesis (in the absence of data) </w:t>
        </w:r>
      </w:ins>
      <w:ins w:id="61" w:author="Benton, Deon" w:date="2023-02-09T13:19:00Z">
        <w:r w:rsidR="00222FAD">
          <w:rPr>
            <w:rFonts w:ascii="Times New Roman" w:hAnsi="Times New Roman" w:cs="Times New Roman"/>
            <w:sz w:val="24"/>
            <w:szCs w:val="24"/>
          </w:rPr>
          <w:t xml:space="preserve">with whether the observed data is likely to have been </w:t>
        </w:r>
      </w:ins>
      <w:ins w:id="62" w:author="Benton, Deon" w:date="2023-02-09T13:20:00Z">
        <w:r w:rsidR="00222FAD">
          <w:rPr>
            <w:rFonts w:ascii="Times New Roman" w:hAnsi="Times New Roman" w:cs="Times New Roman"/>
            <w:sz w:val="24"/>
            <w:szCs w:val="24"/>
          </w:rPr>
          <w:t xml:space="preserve">produced by the hypothesis that is currently under consideration. </w:t>
        </w:r>
      </w:ins>
      <w:ins w:id="63" w:author="Benton, Deon" w:date="2023-02-09T13:22:00Z">
        <w:r w:rsidR="00E77C63">
          <w:rPr>
            <w:rFonts w:ascii="Times New Roman" w:hAnsi="Times New Roman" w:cs="Times New Roman"/>
            <w:sz w:val="24"/>
            <w:szCs w:val="24"/>
          </w:rPr>
          <w:t xml:space="preserve">Crucially, learners will retain a hypothesis to the extent that the data that is being </w:t>
        </w:r>
      </w:ins>
      <w:ins w:id="64" w:author="Benton, Deon" w:date="2023-02-09T13:24:00Z">
        <w:r w:rsidR="00E77C63">
          <w:rPr>
            <w:rFonts w:ascii="Times New Roman" w:hAnsi="Times New Roman" w:cs="Times New Roman"/>
            <w:sz w:val="24"/>
            <w:szCs w:val="24"/>
          </w:rPr>
          <w:t>observed</w:t>
        </w:r>
      </w:ins>
      <w:ins w:id="65" w:author="Benton, Deon" w:date="2023-02-09T13:28:00Z">
        <w:r w:rsidR="00A31077">
          <w:rPr>
            <w:rFonts w:ascii="Times New Roman" w:hAnsi="Times New Roman" w:cs="Times New Roman"/>
            <w:sz w:val="24"/>
            <w:szCs w:val="24"/>
          </w:rPr>
          <w:t xml:space="preserve"> can be produced by that hypothesis. L</w:t>
        </w:r>
      </w:ins>
      <w:ins w:id="66" w:author="Benton, Deon" w:date="2023-02-09T13:29:00Z">
        <w:r w:rsidR="00A31077">
          <w:rPr>
            <w:rFonts w:ascii="Times New Roman" w:hAnsi="Times New Roman" w:cs="Times New Roman"/>
            <w:sz w:val="24"/>
            <w:szCs w:val="24"/>
          </w:rPr>
          <w:t>earners are said to discard a hypothesis when it no longer can produce the data.</w:t>
        </w:r>
      </w:ins>
      <w:ins w:id="67" w:author="Benton, Deon" w:date="2023-02-09T13:22:00Z">
        <w:r w:rsidR="00E77C63">
          <w:rPr>
            <w:rFonts w:ascii="Times New Roman" w:hAnsi="Times New Roman" w:cs="Times New Roman"/>
            <w:sz w:val="24"/>
            <w:szCs w:val="24"/>
          </w:rPr>
          <w:t xml:space="preserve"> </w:t>
        </w:r>
      </w:ins>
      <w:ins w:id="68" w:author="Benton, Deon" w:date="2023-02-09T13:30:00Z">
        <w:r w:rsidR="00390018">
          <w:rPr>
            <w:rFonts w:ascii="Times New Roman" w:hAnsi="Times New Roman" w:cs="Times New Roman"/>
            <w:sz w:val="24"/>
            <w:szCs w:val="24"/>
          </w:rPr>
          <w:t>A core assumption of Bayesian inference is that</w:t>
        </w:r>
      </w:ins>
      <w:ins w:id="69" w:author="Benton, Deon" w:date="2023-02-09T13:22:00Z">
        <w:r w:rsidR="00E77C63">
          <w:rPr>
            <w:rFonts w:ascii="Times New Roman" w:hAnsi="Times New Roman" w:cs="Times New Roman"/>
            <w:sz w:val="24"/>
            <w:szCs w:val="24"/>
          </w:rPr>
          <w:t xml:space="preserve"> the </w:t>
        </w:r>
      </w:ins>
      <w:ins w:id="70" w:author="Benton, Deon" w:date="2023-02-09T13:23:00Z">
        <w:r w:rsidR="00E77C63">
          <w:rPr>
            <w:rFonts w:ascii="Times New Roman" w:hAnsi="Times New Roman" w:cs="Times New Roman"/>
            <w:sz w:val="24"/>
            <w:szCs w:val="24"/>
          </w:rPr>
          <w:t xml:space="preserve">probability of a given hypothesis (given some </w:t>
        </w:r>
        <w:proofErr w:type="gramStart"/>
        <w:r w:rsidR="00E77C63">
          <w:rPr>
            <w:rFonts w:ascii="Times New Roman" w:hAnsi="Times New Roman" w:cs="Times New Roman"/>
            <w:sz w:val="24"/>
            <w:szCs w:val="24"/>
          </w:rPr>
          <w:t>data</w:t>
        </w:r>
      </w:ins>
      <w:ins w:id="71" w:author="Benton, Deon" w:date="2023-02-09T13:30:00Z">
        <w:r w:rsidR="005C4949">
          <w:rPr>
            <w:rFonts w:ascii="Times New Roman" w:hAnsi="Times New Roman" w:cs="Times New Roman"/>
            <w:sz w:val="24"/>
            <w:szCs w:val="24"/>
          </w:rPr>
          <w:t>;</w:t>
        </w:r>
        <w:proofErr w:type="gramEnd"/>
        <w:r w:rsidR="005C4949">
          <w:rPr>
            <w:rFonts w:ascii="Times New Roman" w:hAnsi="Times New Roman" w:cs="Times New Roman"/>
            <w:sz w:val="24"/>
            <w:szCs w:val="24"/>
          </w:rPr>
          <w:t xml:space="preserve"> i.e., the </w:t>
        </w:r>
      </w:ins>
      <w:ins w:id="72" w:author="Benton, Deon" w:date="2023-02-09T13:31:00Z">
        <w:r w:rsidR="005C4949">
          <w:rPr>
            <w:rFonts w:ascii="Times New Roman" w:hAnsi="Times New Roman" w:cs="Times New Roman"/>
            <w:sz w:val="24"/>
            <w:szCs w:val="24"/>
          </w:rPr>
          <w:t>“</w:t>
        </w:r>
      </w:ins>
      <w:ins w:id="73" w:author="Benton, Deon" w:date="2023-02-09T13:30:00Z">
        <w:r w:rsidR="005C4949">
          <w:rPr>
            <w:rFonts w:ascii="Times New Roman" w:hAnsi="Times New Roman" w:cs="Times New Roman"/>
            <w:sz w:val="24"/>
            <w:szCs w:val="24"/>
          </w:rPr>
          <w:t>posterior probability</w:t>
        </w:r>
      </w:ins>
      <w:ins w:id="74" w:author="Benton, Deon" w:date="2023-02-09T13:31:00Z">
        <w:r w:rsidR="005C4949">
          <w:rPr>
            <w:rFonts w:ascii="Times New Roman" w:hAnsi="Times New Roman" w:cs="Times New Roman"/>
            <w:sz w:val="24"/>
            <w:szCs w:val="24"/>
          </w:rPr>
          <w:t>”</w:t>
        </w:r>
      </w:ins>
      <w:ins w:id="75" w:author="Benton, Deon" w:date="2023-02-09T13:30:00Z">
        <w:r w:rsidR="005C4949">
          <w:rPr>
            <w:rFonts w:ascii="Times New Roman" w:hAnsi="Times New Roman" w:cs="Times New Roman"/>
            <w:sz w:val="24"/>
            <w:szCs w:val="24"/>
          </w:rPr>
          <w:t xml:space="preserve"> of a given hypothe</w:t>
        </w:r>
      </w:ins>
      <w:ins w:id="76" w:author="Benton, Deon" w:date="2023-02-09T13:31:00Z">
        <w:r w:rsidR="005C4949">
          <w:rPr>
            <w:rFonts w:ascii="Times New Roman" w:hAnsi="Times New Roman" w:cs="Times New Roman"/>
            <w:sz w:val="24"/>
            <w:szCs w:val="24"/>
          </w:rPr>
          <w:t>sis</w:t>
        </w:r>
      </w:ins>
      <w:ins w:id="77" w:author="Benton, Deon" w:date="2023-02-09T13:23:00Z">
        <w:r w:rsidR="00E77C63">
          <w:rPr>
            <w:rFonts w:ascii="Times New Roman" w:hAnsi="Times New Roman" w:cs="Times New Roman"/>
            <w:sz w:val="24"/>
            <w:szCs w:val="24"/>
          </w:rPr>
          <w:t xml:space="preserve">) at one time point becomes the prior probability of that hypothesis at the next </w:t>
        </w:r>
      </w:ins>
      <w:ins w:id="78" w:author="Benton, Deon" w:date="2023-02-09T13:31:00Z">
        <w:r w:rsidR="003757E8">
          <w:rPr>
            <w:rFonts w:ascii="Times New Roman" w:hAnsi="Times New Roman" w:cs="Times New Roman"/>
            <w:sz w:val="24"/>
            <w:szCs w:val="24"/>
          </w:rPr>
          <w:t>point in time,</w:t>
        </w:r>
      </w:ins>
      <w:ins w:id="79" w:author="Benton, Deon" w:date="2023-02-09T13:23:00Z">
        <w:r w:rsidR="00E77C63">
          <w:rPr>
            <w:rFonts w:ascii="Times New Roman" w:hAnsi="Times New Roman" w:cs="Times New Roman"/>
            <w:sz w:val="24"/>
            <w:szCs w:val="24"/>
          </w:rPr>
          <w:t xml:space="preserve"> and the process</w:t>
        </w:r>
      </w:ins>
      <w:ins w:id="80" w:author="Benton, Deon" w:date="2023-02-09T13:31:00Z">
        <w:r w:rsidR="003757E8">
          <w:rPr>
            <w:rFonts w:ascii="Times New Roman" w:hAnsi="Times New Roman" w:cs="Times New Roman"/>
            <w:sz w:val="24"/>
            <w:szCs w:val="24"/>
          </w:rPr>
          <w:t xml:space="preserve"> that was just described</w:t>
        </w:r>
      </w:ins>
      <w:ins w:id="81" w:author="Benton, Deon" w:date="2023-02-09T13:23:00Z">
        <w:r w:rsidR="00E77C63">
          <w:rPr>
            <w:rFonts w:ascii="Times New Roman" w:hAnsi="Times New Roman" w:cs="Times New Roman"/>
            <w:sz w:val="24"/>
            <w:szCs w:val="24"/>
          </w:rPr>
          <w:t xml:space="preserve"> for </w:t>
        </w:r>
      </w:ins>
      <w:ins w:id="82" w:author="Benton, Deon" w:date="2023-02-09T13:31:00Z">
        <w:r w:rsidR="003757E8">
          <w:rPr>
            <w:rFonts w:ascii="Times New Roman" w:hAnsi="Times New Roman" w:cs="Times New Roman"/>
            <w:sz w:val="24"/>
            <w:szCs w:val="24"/>
          </w:rPr>
          <w:t>how one isolates the</w:t>
        </w:r>
      </w:ins>
      <w:ins w:id="83" w:author="Benton, Deon" w:date="2023-02-09T13:24:00Z">
        <w:r w:rsidR="00E77C63">
          <w:rPr>
            <w:rFonts w:ascii="Times New Roman" w:hAnsi="Times New Roman" w:cs="Times New Roman"/>
            <w:sz w:val="24"/>
            <w:szCs w:val="24"/>
          </w:rPr>
          <w:t xml:space="preserve"> winning hypothesis repeats </w:t>
        </w:r>
        <w:r w:rsidR="00EB1F3F">
          <w:rPr>
            <w:rFonts w:ascii="Times New Roman" w:hAnsi="Times New Roman" w:cs="Times New Roman"/>
            <w:sz w:val="24"/>
            <w:szCs w:val="24"/>
          </w:rPr>
          <w:t>when new data is encountered</w:t>
        </w:r>
        <w:r w:rsidR="00E77C63">
          <w:rPr>
            <w:rFonts w:ascii="Times New Roman" w:hAnsi="Times New Roman" w:cs="Times New Roman"/>
            <w:sz w:val="24"/>
            <w:szCs w:val="24"/>
          </w:rPr>
          <w:t xml:space="preserve">. </w:t>
        </w:r>
      </w:ins>
      <w:ins w:id="84" w:author="Benton, Deon" w:date="2023-02-09T13:32:00Z">
        <w:r w:rsidR="003757E8">
          <w:rPr>
            <w:rFonts w:ascii="Times New Roman" w:hAnsi="Times New Roman" w:cs="Times New Roman"/>
            <w:sz w:val="24"/>
            <w:szCs w:val="24"/>
          </w:rPr>
          <w:t xml:space="preserve">Crucially, once </w:t>
        </w:r>
        <w:r w:rsidR="003757E8">
          <w:rPr>
            <w:rFonts w:ascii="Times New Roman" w:hAnsi="Times New Roman" w:cs="Times New Roman"/>
            <w:sz w:val="24"/>
            <w:szCs w:val="24"/>
          </w:rPr>
          <w:lastRenderedPageBreak/>
          <w:t>the probabilities of each hypothesis (given some data) have been updated,</w:t>
        </w:r>
      </w:ins>
      <w:ins w:id="85" w:author="Benton, Deon" w:date="2023-02-09T13:26:00Z">
        <w:r w:rsidR="00D8490F">
          <w:rPr>
            <w:rFonts w:ascii="Times New Roman" w:hAnsi="Times New Roman" w:cs="Times New Roman"/>
            <w:sz w:val="24"/>
            <w:szCs w:val="24"/>
          </w:rPr>
          <w:t xml:space="preserve"> learners may</w:t>
        </w:r>
      </w:ins>
      <w:ins w:id="86" w:author="Benton, Deon" w:date="2023-02-09T13:32:00Z">
        <w:r w:rsidR="003757E8">
          <w:rPr>
            <w:rFonts w:ascii="Times New Roman" w:hAnsi="Times New Roman" w:cs="Times New Roman"/>
            <w:sz w:val="24"/>
            <w:szCs w:val="24"/>
          </w:rPr>
          <w:t xml:space="preserve"> use them</w:t>
        </w:r>
      </w:ins>
      <w:ins w:id="87" w:author="Benton, Deon" w:date="2023-02-09T13:26:00Z">
        <w:r w:rsidR="00D8490F">
          <w:rPr>
            <w:rFonts w:ascii="Times New Roman" w:hAnsi="Times New Roman" w:cs="Times New Roman"/>
            <w:sz w:val="24"/>
            <w:szCs w:val="24"/>
          </w:rPr>
          <w:t xml:space="preserve"> to update their beliefs about the likelihood that </w:t>
        </w:r>
      </w:ins>
      <w:proofErr w:type="gramStart"/>
      <w:ins w:id="88" w:author="Benton, Deon" w:date="2023-02-09T13:32:00Z">
        <w:r w:rsidR="00E808F1">
          <w:rPr>
            <w:rFonts w:ascii="Times New Roman" w:hAnsi="Times New Roman" w:cs="Times New Roman"/>
            <w:sz w:val="24"/>
            <w:szCs w:val="24"/>
          </w:rPr>
          <w:t>particular objects</w:t>
        </w:r>
        <w:proofErr w:type="gramEnd"/>
        <w:r w:rsidR="00E808F1">
          <w:rPr>
            <w:rFonts w:ascii="Times New Roman" w:hAnsi="Times New Roman" w:cs="Times New Roman"/>
            <w:sz w:val="24"/>
            <w:szCs w:val="24"/>
          </w:rPr>
          <w:t>, rather than particular hypotheses, are</w:t>
        </w:r>
      </w:ins>
      <w:ins w:id="89" w:author="Benton, Deon" w:date="2023-02-09T13:26:00Z">
        <w:r w:rsidR="00D8490F">
          <w:rPr>
            <w:rFonts w:ascii="Times New Roman" w:hAnsi="Times New Roman" w:cs="Times New Roman"/>
            <w:sz w:val="24"/>
            <w:szCs w:val="24"/>
          </w:rPr>
          <w:t xml:space="preserve"> blicket</w:t>
        </w:r>
      </w:ins>
      <w:ins w:id="90" w:author="Benton, Deon" w:date="2023-02-09T13:32:00Z">
        <w:r w:rsidR="00E808F1">
          <w:rPr>
            <w:rFonts w:ascii="Times New Roman" w:hAnsi="Times New Roman" w:cs="Times New Roman"/>
            <w:sz w:val="24"/>
            <w:szCs w:val="24"/>
          </w:rPr>
          <w:t>s</w:t>
        </w:r>
      </w:ins>
      <w:ins w:id="91" w:author="Benton, Deon" w:date="2023-02-09T13:26:00Z">
        <w:r w:rsidR="00D8490F">
          <w:rPr>
            <w:rFonts w:ascii="Times New Roman" w:hAnsi="Times New Roman" w:cs="Times New Roman"/>
            <w:sz w:val="24"/>
            <w:szCs w:val="24"/>
          </w:rPr>
          <w:t xml:space="preserve">. </w:t>
        </w:r>
      </w:ins>
    </w:p>
    <w:p w14:paraId="4904DB4F" w14:textId="68A6CE7D" w:rsidR="00E57977" w:rsidRDefault="00222FAD" w:rsidP="008D56B6">
      <w:pPr>
        <w:spacing w:line="480" w:lineRule="auto"/>
        <w:ind w:firstLine="720"/>
        <w:contextualSpacing/>
        <w:rPr>
          <w:rFonts w:ascii="Times New Roman" w:hAnsi="Times New Roman" w:cs="Times New Roman"/>
          <w:sz w:val="24"/>
          <w:szCs w:val="24"/>
        </w:rPr>
      </w:pPr>
      <w:ins w:id="92" w:author="Benton, Deon" w:date="2023-02-09T13:20:00Z">
        <w:r>
          <w:rPr>
            <w:rFonts w:ascii="Times New Roman" w:hAnsi="Times New Roman" w:cs="Times New Roman"/>
            <w:sz w:val="24"/>
            <w:szCs w:val="24"/>
          </w:rPr>
          <w:t xml:space="preserve">Thus, </w:t>
        </w:r>
      </w:ins>
      <w:ins w:id="93" w:author="Benton, Deon" w:date="2023-02-09T13:24:00Z">
        <w:r w:rsidR="0010419D">
          <w:rPr>
            <w:rFonts w:ascii="Times New Roman" w:hAnsi="Times New Roman" w:cs="Times New Roman"/>
            <w:sz w:val="24"/>
            <w:szCs w:val="24"/>
          </w:rPr>
          <w:t xml:space="preserve">given that learners are asked to reason about a maximum of </w:t>
        </w:r>
      </w:ins>
      <w:r w:rsidR="00DE0A15">
        <w:rPr>
          <w:rFonts w:ascii="Times New Roman" w:hAnsi="Times New Roman" w:cs="Times New Roman"/>
          <w:sz w:val="24"/>
          <w:szCs w:val="24"/>
        </w:rPr>
        <w:t xml:space="preserve">three candidate causes </w:t>
      </w:r>
      <w:ins w:id="94" w:author="Benton, Deon" w:date="2023-02-09T13:25:00Z">
        <w:r w:rsidR="00DE0A15">
          <w:rPr>
            <w:rFonts w:ascii="Times New Roman" w:hAnsi="Times New Roman" w:cs="Times New Roman"/>
            <w:sz w:val="24"/>
            <w:szCs w:val="24"/>
          </w:rPr>
          <w:t>(i.e., objects A-</w:t>
        </w:r>
      </w:ins>
      <w:r w:rsidR="00DE0A15">
        <w:rPr>
          <w:rFonts w:ascii="Times New Roman" w:hAnsi="Times New Roman" w:cs="Times New Roman"/>
          <w:sz w:val="24"/>
          <w:szCs w:val="24"/>
        </w:rPr>
        <w:t>C</w:t>
      </w:r>
      <w:ins w:id="95" w:author="Benton, Deon" w:date="2023-02-09T13:25:00Z">
        <w:r w:rsidR="00DE0A15">
          <w:rPr>
            <w:rFonts w:ascii="Times New Roman" w:hAnsi="Times New Roman" w:cs="Times New Roman"/>
            <w:sz w:val="24"/>
            <w:szCs w:val="24"/>
          </w:rPr>
          <w:t>)</w:t>
        </w:r>
      </w:ins>
      <w:r w:rsidR="00DE0A15">
        <w:rPr>
          <w:rFonts w:ascii="Times New Roman" w:hAnsi="Times New Roman" w:cs="Times New Roman"/>
          <w:sz w:val="24"/>
          <w:szCs w:val="24"/>
        </w:rPr>
        <w:t xml:space="preserve"> during the experimental trials in the both the BB and ISO conditions and a maximum of </w:t>
      </w:r>
      <w:ins w:id="96" w:author="Benton, Deon" w:date="2023-02-09T13:24:00Z">
        <w:r w:rsidR="0010419D">
          <w:rPr>
            <w:rFonts w:ascii="Times New Roman" w:hAnsi="Times New Roman" w:cs="Times New Roman"/>
            <w:sz w:val="24"/>
            <w:szCs w:val="24"/>
          </w:rPr>
          <w:t xml:space="preserve">four candidate causes </w:t>
        </w:r>
      </w:ins>
      <w:r w:rsidR="00DE0A15">
        <w:rPr>
          <w:rFonts w:ascii="Times New Roman" w:hAnsi="Times New Roman" w:cs="Times New Roman"/>
          <w:sz w:val="24"/>
          <w:szCs w:val="24"/>
        </w:rPr>
        <w:t xml:space="preserve">during the control trials in both the BB and ISO conditions </w:t>
      </w:r>
      <w:ins w:id="97" w:author="Benton, Deon" w:date="2023-02-09T13:25:00Z">
        <w:r w:rsidR="00CB512F">
          <w:rPr>
            <w:rFonts w:ascii="Times New Roman" w:hAnsi="Times New Roman" w:cs="Times New Roman"/>
            <w:sz w:val="24"/>
            <w:szCs w:val="24"/>
          </w:rPr>
          <w:t>(i.e., objects A-D</w:t>
        </w:r>
        <w:r w:rsidR="0067120D">
          <w:rPr>
            <w:rFonts w:ascii="Times New Roman" w:hAnsi="Times New Roman" w:cs="Times New Roman"/>
            <w:sz w:val="24"/>
            <w:szCs w:val="24"/>
          </w:rPr>
          <w:t>)</w:t>
        </w:r>
      </w:ins>
      <w:ins w:id="98" w:author="Benton, Deon" w:date="2023-02-09T13:20:00Z">
        <w:r>
          <w:rPr>
            <w:rFonts w:ascii="Times New Roman" w:hAnsi="Times New Roman" w:cs="Times New Roman"/>
            <w:sz w:val="24"/>
            <w:szCs w:val="24"/>
          </w:rPr>
          <w:t>,</w:t>
        </w:r>
      </w:ins>
      <w:r w:rsidR="00CE3ABA">
        <w:rPr>
          <w:rFonts w:ascii="Times New Roman" w:hAnsi="Times New Roman" w:cs="Times New Roman"/>
          <w:sz w:val="24"/>
          <w:szCs w:val="24"/>
        </w:rPr>
        <w:t xml:space="preserve"> the corresponding psychological hypothesis space</w:t>
      </w:r>
      <w:r w:rsidR="00DE0A15">
        <w:rPr>
          <w:rFonts w:ascii="Times New Roman" w:hAnsi="Times New Roman" w:cs="Times New Roman"/>
          <w:sz w:val="24"/>
          <w:szCs w:val="24"/>
        </w:rPr>
        <w:t>s</w:t>
      </w:r>
      <w:r w:rsidR="00CE3ABA">
        <w:rPr>
          <w:rFonts w:ascii="Times New Roman" w:hAnsi="Times New Roman" w:cs="Times New Roman"/>
          <w:sz w:val="24"/>
          <w:szCs w:val="24"/>
        </w:rPr>
        <w:t xml:space="preserve"> consist</w:t>
      </w:r>
      <w:r w:rsidR="00DE0A15">
        <w:rPr>
          <w:rFonts w:ascii="Times New Roman" w:hAnsi="Times New Roman" w:cs="Times New Roman"/>
          <w:sz w:val="24"/>
          <w:szCs w:val="24"/>
        </w:rPr>
        <w:t>, respective,</w:t>
      </w:r>
      <w:r w:rsidR="00CE3ABA">
        <w:rPr>
          <w:rFonts w:ascii="Times New Roman" w:hAnsi="Times New Roman" w:cs="Times New Roman"/>
          <w:sz w:val="24"/>
          <w:szCs w:val="24"/>
        </w:rPr>
        <w:t xml:space="preserve"> of</w:t>
      </w:r>
      <w:r w:rsidR="00DE0A15">
        <w:rPr>
          <w:rFonts w:ascii="Times New Roman" w:hAnsi="Times New Roman" w:cs="Times New Roman"/>
          <w:sz w:val="24"/>
          <w:szCs w:val="24"/>
        </w:rPr>
        <w:t xml:space="preserve"> 8 and</w:t>
      </w:r>
      <w:r w:rsidR="00CE3ABA">
        <w:rPr>
          <w:rFonts w:ascii="Times New Roman" w:hAnsi="Times New Roman" w:cs="Times New Roman"/>
          <w:sz w:val="24"/>
          <w:szCs w:val="24"/>
        </w:rPr>
        <w:t xml:space="preserve"> 16 total hypotheses</w:t>
      </w:r>
      <w:ins w:id="99" w:author="Benton, Deon" w:date="2023-02-09T13:20:00Z">
        <w:r>
          <w:rPr>
            <w:rFonts w:ascii="Times New Roman" w:hAnsi="Times New Roman" w:cs="Times New Roman"/>
            <w:sz w:val="24"/>
            <w:szCs w:val="24"/>
          </w:rPr>
          <w:t xml:space="preserve"> </w:t>
        </w:r>
      </w:ins>
      <w:r w:rsidR="00CE3ABA">
        <w:rPr>
          <w:rFonts w:ascii="Times New Roman" w:hAnsi="Times New Roman" w:cs="Times New Roman"/>
          <w:sz w:val="24"/>
          <w:szCs w:val="24"/>
        </w:rPr>
        <w:t>(</w:t>
      </w:r>
      <w:ins w:id="100" w:author="Benton, Deon" w:date="2023-02-09T13:20:00Z">
        <w:r>
          <w:rPr>
            <w:rFonts w:ascii="Times New Roman" w:hAnsi="Times New Roman" w:cs="Times New Roman"/>
            <w:sz w:val="24"/>
            <w:szCs w:val="24"/>
          </w:rPr>
          <w:t>Fig</w:t>
        </w:r>
      </w:ins>
      <w:r w:rsidR="00604542">
        <w:rPr>
          <w:rFonts w:ascii="Times New Roman" w:hAnsi="Times New Roman" w:cs="Times New Roman"/>
          <w:sz w:val="24"/>
          <w:szCs w:val="24"/>
        </w:rPr>
        <w:t>s</w:t>
      </w:r>
      <w:r w:rsidR="00CE3ABA">
        <w:rPr>
          <w:rFonts w:ascii="Times New Roman" w:hAnsi="Times New Roman" w:cs="Times New Roman"/>
          <w:sz w:val="24"/>
          <w:szCs w:val="24"/>
        </w:rPr>
        <w:t>.</w:t>
      </w:r>
      <w:ins w:id="101" w:author="Benton, Deon" w:date="2023-02-09T13:20:00Z">
        <w:r>
          <w:rPr>
            <w:rFonts w:ascii="Times New Roman" w:hAnsi="Times New Roman" w:cs="Times New Roman"/>
            <w:sz w:val="24"/>
            <w:szCs w:val="24"/>
          </w:rPr>
          <w:t xml:space="preserve"> </w:t>
        </w:r>
      </w:ins>
      <w:ins w:id="102" w:author="Benton, Deon" w:date="2023-02-09T13:38:00Z">
        <w:r w:rsidR="00CF6C50">
          <w:rPr>
            <w:rFonts w:ascii="Times New Roman" w:hAnsi="Times New Roman" w:cs="Times New Roman"/>
            <w:sz w:val="24"/>
            <w:szCs w:val="24"/>
          </w:rPr>
          <w:t>1</w:t>
        </w:r>
      </w:ins>
      <w:r w:rsidR="00604542">
        <w:rPr>
          <w:rFonts w:ascii="Times New Roman" w:hAnsi="Times New Roman" w:cs="Times New Roman"/>
          <w:sz w:val="24"/>
          <w:szCs w:val="24"/>
        </w:rPr>
        <w:t xml:space="preserve"> &amp; 2</w:t>
      </w:r>
      <w:r w:rsidR="00CE3ABA">
        <w:rPr>
          <w:rFonts w:ascii="Times New Roman" w:hAnsi="Times New Roman" w:cs="Times New Roman"/>
          <w:sz w:val="24"/>
          <w:szCs w:val="24"/>
        </w:rPr>
        <w:t>)</w:t>
      </w:r>
      <w:ins w:id="103" w:author="Benton, Deon" w:date="2023-02-09T13:20:00Z">
        <w:r>
          <w:rPr>
            <w:rFonts w:ascii="Times New Roman" w:hAnsi="Times New Roman" w:cs="Times New Roman"/>
            <w:sz w:val="24"/>
            <w:szCs w:val="24"/>
          </w:rPr>
          <w:t xml:space="preserve">. </w:t>
        </w:r>
      </w:ins>
    </w:p>
    <w:p w14:paraId="370235EA" w14:textId="77777777" w:rsidR="00604542" w:rsidRDefault="00604542" w:rsidP="00604542">
      <w:pPr>
        <w:keepNext/>
        <w:spacing w:line="480" w:lineRule="auto"/>
        <w:contextualSpacing/>
      </w:pPr>
      <w:r w:rsidRPr="00D170B4">
        <w:rPr>
          <w:b/>
          <w:noProof/>
        </w:rPr>
        <w:drawing>
          <wp:inline distT="0" distB="0" distL="0" distR="0" wp14:anchorId="204E7083" wp14:editId="4603CA7F">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7917A24C" w14:textId="23E14C8C" w:rsidR="00604542" w:rsidRDefault="00604542" w:rsidP="00604542">
      <w:pPr>
        <w:spacing w:line="48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sidRPr="00056812">
        <w:rPr>
          <w:rFonts w:ascii="Times New Roman" w:hAnsi="Times New Roman" w:cs="Times New Roman"/>
          <w:sz w:val="24"/>
          <w:szCs w:val="24"/>
        </w:rPr>
        <w:fldChar w:fldCharType="begin"/>
      </w:r>
      <w:r w:rsidRPr="00056812">
        <w:rPr>
          <w:rFonts w:ascii="Times New Roman" w:hAnsi="Times New Roman" w:cs="Times New Roman"/>
          <w:sz w:val="24"/>
          <w:szCs w:val="24"/>
        </w:rPr>
        <w:instrText xml:space="preserve"> SEQ Figure \* ARABIC </w:instrText>
      </w:r>
      <w:r w:rsidRPr="00056812">
        <w:rPr>
          <w:rFonts w:ascii="Times New Roman" w:hAnsi="Times New Roman" w:cs="Times New Roman"/>
          <w:sz w:val="24"/>
          <w:szCs w:val="24"/>
        </w:rPr>
        <w:fldChar w:fldCharType="separate"/>
      </w:r>
      <w:r w:rsidR="00056812">
        <w:rPr>
          <w:rFonts w:ascii="Times New Roman" w:hAnsi="Times New Roman" w:cs="Times New Roman"/>
          <w:noProof/>
          <w:sz w:val="24"/>
          <w:szCs w:val="24"/>
        </w:rPr>
        <w:t>1</w:t>
      </w:r>
      <w:r w:rsidRPr="00056812">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eight different causal </w:t>
      </w:r>
      <w:r w:rsidR="00056812">
        <w:rPr>
          <w:rFonts w:ascii="Times New Roman" w:hAnsi="Times New Roman" w:cs="Times New Roman"/>
          <w:sz w:val="24"/>
          <w:szCs w:val="24"/>
        </w:rPr>
        <w:t>hypotheses</w:t>
      </w:r>
      <w:r>
        <w:rPr>
          <w:rFonts w:ascii="Times New Roman" w:hAnsi="Times New Roman" w:cs="Times New Roman"/>
          <w:sz w:val="24"/>
          <w:szCs w:val="24"/>
        </w:rPr>
        <w:t xml:space="preserve">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39AEA36E" w14:textId="7EB5C5B4" w:rsidR="001F5CD4" w:rsidRDefault="00060BAF" w:rsidP="00060BAF">
      <w:pPr>
        <w:spacing w:line="480" w:lineRule="auto"/>
        <w:ind w:firstLine="720"/>
        <w:contextualSpacing/>
        <w:rPr>
          <w:rFonts w:ascii="Times New Roman" w:hAnsi="Times New Roman" w:cs="Times New Roman"/>
          <w:sz w:val="24"/>
          <w:szCs w:val="24"/>
        </w:rPr>
      </w:pPr>
      <w:ins w:id="104" w:author="Benton, Deon" w:date="2023-02-09T13:21:00Z">
        <w:r>
          <w:rPr>
            <w:rFonts w:ascii="Times New Roman" w:hAnsi="Times New Roman" w:cs="Times New Roman"/>
            <w:sz w:val="24"/>
            <w:szCs w:val="24"/>
          </w:rPr>
          <w:t xml:space="preserve">By application of Bayes’ rule, the prediction that this perspective makes for how participants should treat the objects after the BB </w:t>
        </w:r>
      </w:ins>
      <w:r w:rsidR="008E2D7D">
        <w:rPr>
          <w:rFonts w:ascii="Times New Roman" w:hAnsi="Times New Roman" w:cs="Times New Roman"/>
          <w:sz w:val="24"/>
          <w:szCs w:val="24"/>
        </w:rPr>
        <w:t>main trial</w:t>
      </w:r>
      <w:ins w:id="105" w:author="Benton, Deon" w:date="2023-02-09T13:21:00Z">
        <w:r>
          <w:rPr>
            <w:rFonts w:ascii="Times New Roman" w:hAnsi="Times New Roman" w:cs="Times New Roman"/>
            <w:sz w:val="24"/>
            <w:szCs w:val="24"/>
          </w:rPr>
          <w:t xml:space="preserve"> is shown below</w:t>
        </w:r>
      </w:ins>
      <w:ins w:id="106" w:author="Benton, Deon" w:date="2023-02-09T13:38:00Z">
        <w:r>
          <w:rPr>
            <w:rFonts w:ascii="Times New Roman" w:hAnsi="Times New Roman" w:cs="Times New Roman"/>
            <w:sz w:val="24"/>
            <w:szCs w:val="24"/>
          </w:rPr>
          <w:t xml:space="preserve"> (see the Appendix for more details on how these predictions were derived)</w:t>
        </w:r>
      </w:ins>
      <w:ins w:id="107" w:author="Benton, Deon" w:date="2023-02-09T13:21:00Z">
        <w:r>
          <w:rPr>
            <w:rFonts w:ascii="Times New Roman" w:hAnsi="Times New Roman" w:cs="Times New Roman"/>
            <w:sz w:val="24"/>
            <w:szCs w:val="24"/>
          </w:rPr>
          <w:t xml:space="preserve">. </w:t>
        </w:r>
      </w:ins>
    </w:p>
    <w:tbl>
      <w:tblPr>
        <w:tblStyle w:val="TableGrid"/>
        <w:tblW w:w="10885" w:type="dxa"/>
        <w:jc w:val="center"/>
        <w:tblLayout w:type="fixed"/>
        <w:tblLook w:val="04A0" w:firstRow="1" w:lastRow="0" w:firstColumn="1" w:lastColumn="0" w:noHBand="0" w:noVBand="1"/>
      </w:tblPr>
      <w:tblGrid>
        <w:gridCol w:w="1980"/>
        <w:gridCol w:w="3595"/>
        <w:gridCol w:w="5310"/>
      </w:tblGrid>
      <w:tr w:rsidR="009B05AF" w14:paraId="0932096A" w14:textId="77777777" w:rsidTr="00CC3E2A">
        <w:trPr>
          <w:trHeight w:val="542"/>
          <w:jc w:val="center"/>
        </w:trPr>
        <w:tc>
          <w:tcPr>
            <w:tcW w:w="10885" w:type="dxa"/>
            <w:gridSpan w:val="3"/>
            <w:shd w:val="clear" w:color="auto" w:fill="000000" w:themeFill="text1"/>
          </w:tcPr>
          <w:p w14:paraId="328DE90B" w14:textId="32D19731"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lastRenderedPageBreak/>
              <w:t>Bayesian Model Predictions (3 objects) – BB main</w:t>
            </w:r>
          </w:p>
        </w:tc>
      </w:tr>
      <w:tr w:rsidR="009B05AF" w14:paraId="13D8C559" w14:textId="77777777" w:rsidTr="00CC3E2A">
        <w:trPr>
          <w:trHeight w:val="542"/>
          <w:jc w:val="center"/>
        </w:trPr>
        <w:tc>
          <w:tcPr>
            <w:tcW w:w="1980" w:type="dxa"/>
            <w:shd w:val="clear" w:color="auto" w:fill="808080" w:themeFill="background1" w:themeFillShade="80"/>
          </w:tcPr>
          <w:p w14:paraId="57C4B8D3" w14:textId="77777777"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595" w:type="dxa"/>
            <w:shd w:val="clear" w:color="auto" w:fill="808080" w:themeFill="background1" w:themeFillShade="80"/>
          </w:tcPr>
          <w:p w14:paraId="30F34D45" w14:textId="77777777"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310" w:type="dxa"/>
            <w:shd w:val="clear" w:color="auto" w:fill="808080" w:themeFill="background1" w:themeFillShade="80"/>
          </w:tcPr>
          <w:p w14:paraId="00E82903" w14:textId="3A1AFB88"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Pr>
                <w:rFonts w:ascii="Times New Roman" w:hAnsi="Times New Roman" w:cs="Times New Roman"/>
                <w:b/>
                <w:color w:val="FFFFFF" w:themeColor="background1"/>
                <w:sz w:val="24"/>
                <w:szCs w:val="24"/>
              </w:rPr>
              <w:t xml:space="preserve"> A+</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9B05AF" w14:paraId="1F4ED1D2" w14:textId="77777777" w:rsidTr="00CC3E2A">
        <w:trPr>
          <w:trHeight w:val="531"/>
          <w:jc w:val="center"/>
        </w:trPr>
        <w:tc>
          <w:tcPr>
            <w:tcW w:w="1980" w:type="dxa"/>
            <w:shd w:val="clear" w:color="auto" w:fill="808080" w:themeFill="background1" w:themeFillShade="80"/>
          </w:tcPr>
          <w:p w14:paraId="7E179629"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595" w:type="dxa"/>
          </w:tcPr>
          <w:p w14:paraId="69E890E3" w14:textId="77777777" w:rsidR="009B05AF" w:rsidRPr="007F03EF" w:rsidRDefault="009B05AF" w:rsidP="00CC3E2A">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5310" w:type="dxa"/>
          </w:tcPr>
          <w:p w14:paraId="1A0B472F" w14:textId="6292439E" w:rsidR="009B05AF" w:rsidRPr="004E05F5"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9B05AF" w14:paraId="6D794E46" w14:textId="77777777" w:rsidTr="00CC3E2A">
        <w:trPr>
          <w:trHeight w:val="542"/>
          <w:jc w:val="center"/>
        </w:trPr>
        <w:tc>
          <w:tcPr>
            <w:tcW w:w="1980" w:type="dxa"/>
            <w:shd w:val="clear" w:color="auto" w:fill="808080" w:themeFill="background1" w:themeFillShade="80"/>
          </w:tcPr>
          <w:p w14:paraId="2DD4167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3595" w:type="dxa"/>
          </w:tcPr>
          <w:p w14:paraId="3C6DCCE2" w14:textId="77777777" w:rsidR="009B05AF" w:rsidRPr="00644107"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5B59E027" w14:textId="43B99783" w:rsidR="009B05AF" w:rsidRPr="004E05F5"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9B05AF" w14:paraId="707D59D7" w14:textId="77777777" w:rsidTr="00CC3E2A">
        <w:trPr>
          <w:trHeight w:val="542"/>
          <w:jc w:val="center"/>
        </w:trPr>
        <w:tc>
          <w:tcPr>
            <w:tcW w:w="1980" w:type="dxa"/>
            <w:shd w:val="clear" w:color="auto" w:fill="808080" w:themeFill="background1" w:themeFillShade="80"/>
          </w:tcPr>
          <w:p w14:paraId="61BCB85B"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3595" w:type="dxa"/>
          </w:tcPr>
          <w:p w14:paraId="1FF96EAD"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3F17A0BD" w14:textId="2973F81F"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9B05AF" w14:paraId="07981379" w14:textId="77777777" w:rsidTr="00CC3E2A">
        <w:trPr>
          <w:trHeight w:val="542"/>
          <w:jc w:val="center"/>
        </w:trPr>
        <w:tc>
          <w:tcPr>
            <w:tcW w:w="1980" w:type="dxa"/>
            <w:shd w:val="clear" w:color="auto" w:fill="808080" w:themeFill="background1" w:themeFillShade="80"/>
          </w:tcPr>
          <w:p w14:paraId="13EC8F69"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595" w:type="dxa"/>
          </w:tcPr>
          <w:p w14:paraId="75465DD2"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278A47B6" w14:textId="580B3E36" w:rsidR="009B05AF" w:rsidRPr="00754021"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9B05AF" w14:paraId="658D620E" w14:textId="77777777" w:rsidTr="00CC3E2A">
        <w:trPr>
          <w:trHeight w:val="542"/>
          <w:jc w:val="center"/>
        </w:trPr>
        <w:tc>
          <w:tcPr>
            <w:tcW w:w="1980" w:type="dxa"/>
            <w:shd w:val="clear" w:color="auto" w:fill="808080" w:themeFill="background1" w:themeFillShade="80"/>
          </w:tcPr>
          <w:p w14:paraId="702FC7D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595" w:type="dxa"/>
          </w:tcPr>
          <w:p w14:paraId="7411AC56"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5310" w:type="dxa"/>
          </w:tcPr>
          <w:p w14:paraId="650D528E" w14:textId="1BF4673A" w:rsidR="009B05AF" w:rsidRPr="00D06080" w:rsidRDefault="00D06080"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9B05AF" w14:paraId="4C09C14A" w14:textId="77777777" w:rsidTr="00CC3E2A">
        <w:trPr>
          <w:trHeight w:val="542"/>
          <w:jc w:val="center"/>
        </w:trPr>
        <w:tc>
          <w:tcPr>
            <w:tcW w:w="1980" w:type="dxa"/>
            <w:shd w:val="clear" w:color="auto" w:fill="808080" w:themeFill="background1" w:themeFillShade="80"/>
          </w:tcPr>
          <w:p w14:paraId="7BF7AFD7"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595" w:type="dxa"/>
          </w:tcPr>
          <w:p w14:paraId="6821B580"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703CED01" w14:textId="0C97E07E" w:rsidR="009B05AF" w:rsidRDefault="00D0608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9B05AF" w14:paraId="14216F20" w14:textId="77777777" w:rsidTr="00CC3E2A">
        <w:trPr>
          <w:trHeight w:val="542"/>
          <w:jc w:val="center"/>
        </w:trPr>
        <w:tc>
          <w:tcPr>
            <w:tcW w:w="1980" w:type="dxa"/>
            <w:shd w:val="clear" w:color="auto" w:fill="808080" w:themeFill="background1" w:themeFillShade="80"/>
          </w:tcPr>
          <w:p w14:paraId="2D4902A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3595" w:type="dxa"/>
          </w:tcPr>
          <w:p w14:paraId="64F6D704"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6CA3B04F"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9B05AF" w14:paraId="0290A9A7" w14:textId="77777777" w:rsidTr="00CC3E2A">
        <w:trPr>
          <w:trHeight w:val="542"/>
          <w:jc w:val="center"/>
        </w:trPr>
        <w:tc>
          <w:tcPr>
            <w:tcW w:w="1980" w:type="dxa"/>
            <w:shd w:val="clear" w:color="auto" w:fill="808080" w:themeFill="background1" w:themeFillShade="80"/>
          </w:tcPr>
          <w:p w14:paraId="61B0D71F"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595" w:type="dxa"/>
          </w:tcPr>
          <w:p w14:paraId="58399873" w14:textId="77777777" w:rsidR="009B05AF" w:rsidRPr="00321B6C" w:rsidRDefault="009B05AF"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310" w:type="dxa"/>
          </w:tcPr>
          <w:p w14:paraId="349A6BF7"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CC3E2A" w14:paraId="3D39C0B6" w14:textId="77777777" w:rsidTr="00CC3E2A">
        <w:trPr>
          <w:trHeight w:val="542"/>
          <w:jc w:val="center"/>
        </w:trPr>
        <w:tc>
          <w:tcPr>
            <w:tcW w:w="10885" w:type="dxa"/>
            <w:gridSpan w:val="3"/>
            <w:shd w:val="clear" w:color="auto" w:fill="808080" w:themeFill="background1" w:themeFillShade="80"/>
          </w:tcPr>
          <w:p w14:paraId="76DDFCD7" w14:textId="109B381B" w:rsidR="00CC3E2A" w:rsidRDefault="00CC3E2A"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Probabilities of objects A, B, </w:t>
            </w:r>
            <w:r w:rsidR="00BD2B10">
              <w:rPr>
                <w:rFonts w:ascii="Times New Roman" w:hAnsi="Times New Roman" w:cs="Times New Roman"/>
                <w:sz w:val="24"/>
                <w:szCs w:val="24"/>
              </w:rPr>
              <w:t>and C</w:t>
            </w:r>
          </w:p>
        </w:tc>
      </w:tr>
      <w:tr w:rsidR="009B05AF" w14:paraId="0103118F" w14:textId="77777777" w:rsidTr="00CC3E2A">
        <w:trPr>
          <w:trHeight w:val="542"/>
          <w:jc w:val="center"/>
        </w:trPr>
        <w:tc>
          <w:tcPr>
            <w:tcW w:w="1980" w:type="dxa"/>
            <w:shd w:val="clear" w:color="auto" w:fill="808080" w:themeFill="background1" w:themeFillShade="80"/>
          </w:tcPr>
          <w:p w14:paraId="4A61C86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595" w:type="dxa"/>
          </w:tcPr>
          <w:p w14:paraId="245145AC" w14:textId="77777777" w:rsidR="009B05AF" w:rsidRPr="007F03E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5CEAAACE" w14:textId="2F483E82" w:rsidR="009B05AF" w:rsidRPr="004A2A94" w:rsidRDefault="00DA6763"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9B05AF" w14:paraId="2E714511" w14:textId="77777777" w:rsidTr="00CC3E2A">
        <w:trPr>
          <w:trHeight w:val="553"/>
          <w:jc w:val="center"/>
        </w:trPr>
        <w:tc>
          <w:tcPr>
            <w:tcW w:w="1980" w:type="dxa"/>
            <w:shd w:val="clear" w:color="auto" w:fill="808080" w:themeFill="background1" w:themeFillShade="80"/>
          </w:tcPr>
          <w:p w14:paraId="6DC54894"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595" w:type="dxa"/>
          </w:tcPr>
          <w:p w14:paraId="447E475C" w14:textId="77777777" w:rsidR="009B05AF" w:rsidRPr="007F03E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3B846186" w14:textId="5C96EE0F" w:rsidR="009B05AF" w:rsidRPr="001C07E2" w:rsidRDefault="00DA6763"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9B05AF" w14:paraId="1DEB10FA" w14:textId="77777777" w:rsidTr="00CC3E2A">
        <w:trPr>
          <w:trHeight w:val="553"/>
          <w:jc w:val="center"/>
        </w:trPr>
        <w:tc>
          <w:tcPr>
            <w:tcW w:w="1980" w:type="dxa"/>
            <w:shd w:val="clear" w:color="auto" w:fill="808080" w:themeFill="background1" w:themeFillShade="80"/>
          </w:tcPr>
          <w:p w14:paraId="4A737870"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595" w:type="dxa"/>
          </w:tcPr>
          <w:p w14:paraId="4AE043AB" w14:textId="77777777" w:rsidR="009B05A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1890CEF1" w14:textId="77777777" w:rsidR="009B05AF" w:rsidRPr="001C07E2"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C43D41B" w14:textId="77777777" w:rsidR="001F5CD4" w:rsidRDefault="001F5CD4" w:rsidP="00060BAF">
      <w:pPr>
        <w:spacing w:line="480" w:lineRule="auto"/>
        <w:ind w:firstLine="720"/>
        <w:contextualSpacing/>
        <w:rPr>
          <w:rFonts w:ascii="Times New Roman" w:hAnsi="Times New Roman" w:cs="Times New Roman"/>
          <w:sz w:val="24"/>
          <w:szCs w:val="24"/>
        </w:rPr>
      </w:pPr>
    </w:p>
    <w:p w14:paraId="4D109F09" w14:textId="651066A5" w:rsidR="00060BAF" w:rsidRPr="00B603EE" w:rsidRDefault="00060BAF" w:rsidP="00060BAF">
      <w:pPr>
        <w:spacing w:line="480" w:lineRule="auto"/>
        <w:ind w:firstLine="720"/>
        <w:contextualSpacing/>
        <w:rPr>
          <w:rFonts w:ascii="Times New Roman" w:hAnsi="Times New Roman" w:cs="Times New Roman"/>
          <w:sz w:val="24"/>
          <w:szCs w:val="24"/>
        </w:rPr>
      </w:pPr>
      <w:ins w:id="108" w:author="Benton, Deon" w:date="2023-02-09T13:21:00Z">
        <w:r>
          <w:rPr>
            <w:rFonts w:ascii="Times New Roman" w:hAnsi="Times New Roman" w:cs="Times New Roman"/>
            <w:sz w:val="24"/>
            <w:szCs w:val="24"/>
          </w:rPr>
          <w:t>As can be seen, this model predicts that</w:t>
        </w:r>
      </w:ins>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ins w:id="109" w:author="Benton, Deon" w:date="2023-02-09T13:21:00Z">
        <w:r>
          <w:rPr>
            <w:rFonts w:ascii="Times New Roman" w:hAnsi="Times New Roman" w:cs="Times New Roman"/>
            <w:sz w:val="24"/>
            <w:szCs w:val="24"/>
          </w:rPr>
          <w:t xml:space="preserve"> </w:t>
        </w:r>
      </w:ins>
      <w:r w:rsidR="00DA6763">
        <w:rPr>
          <w:rFonts w:ascii="Times New Roman" w:hAnsi="Times New Roman" w:cs="Times New Roman"/>
          <w:sz w:val="24"/>
          <w:szCs w:val="24"/>
        </w:rPr>
        <w:t xml:space="preserve">following the AB+ A+ BB main event participants should </w:t>
      </w:r>
      <w:r w:rsidR="00451248">
        <w:rPr>
          <w:rFonts w:ascii="Times New Roman" w:hAnsi="Times New Roman" w:cs="Times New Roman"/>
          <w:sz w:val="24"/>
          <w:szCs w:val="24"/>
        </w:rPr>
        <w:t>be maximally confident that object A is a blicket but</w:t>
      </w:r>
      <w:r w:rsidR="00917DE4">
        <w:rPr>
          <w:rFonts w:ascii="Times New Roman" w:hAnsi="Times New Roman" w:cs="Times New Roman"/>
          <w:sz w:val="24"/>
          <w:szCs w:val="24"/>
        </w:rPr>
        <w:t xml:space="preserve"> should</w:t>
      </w:r>
      <w:r w:rsidR="00451248">
        <w:rPr>
          <w:rFonts w:ascii="Times New Roman" w:hAnsi="Times New Roman" w:cs="Times New Roman"/>
          <w:sz w:val="24"/>
          <w:szCs w:val="24"/>
        </w:rPr>
        <w:t xml:space="preserve"> treat objects B and C equivalently.</w:t>
      </w:r>
      <w:r w:rsidR="008E2D7D">
        <w:rPr>
          <w:rFonts w:ascii="Times New Roman" w:hAnsi="Times New Roman" w:cs="Times New Roman"/>
          <w:sz w:val="24"/>
          <w:szCs w:val="24"/>
        </w:rPr>
        <w:t xml:space="preserve"> The predictions that this model makes after the ISO main trial </w:t>
      </w:r>
      <w:r w:rsidR="00A53DFE">
        <w:rPr>
          <w:rFonts w:ascii="Times New Roman" w:hAnsi="Times New Roman" w:cs="Times New Roman"/>
          <w:sz w:val="24"/>
          <w:szCs w:val="24"/>
        </w:rPr>
        <w:t>are</w:t>
      </w:r>
      <w:r w:rsidR="008E2D7D">
        <w:rPr>
          <w:rFonts w:ascii="Times New Roman" w:hAnsi="Times New Roman" w:cs="Times New Roman"/>
          <w:sz w:val="24"/>
          <w:szCs w:val="24"/>
        </w:rPr>
        <w:t xml:space="preserve"> shown below.</w:t>
      </w:r>
    </w:p>
    <w:tbl>
      <w:tblPr>
        <w:tblStyle w:val="TableGrid"/>
        <w:tblW w:w="10885" w:type="dxa"/>
        <w:jc w:val="center"/>
        <w:tblLayout w:type="fixed"/>
        <w:tblLook w:val="04A0" w:firstRow="1" w:lastRow="0" w:firstColumn="1" w:lastColumn="0" w:noHBand="0" w:noVBand="1"/>
      </w:tblPr>
      <w:tblGrid>
        <w:gridCol w:w="1980"/>
        <w:gridCol w:w="3595"/>
        <w:gridCol w:w="5310"/>
      </w:tblGrid>
      <w:tr w:rsidR="008E2D7D" w14:paraId="2B0A1A6B" w14:textId="77777777" w:rsidTr="000F4902">
        <w:trPr>
          <w:trHeight w:val="542"/>
          <w:jc w:val="center"/>
        </w:trPr>
        <w:tc>
          <w:tcPr>
            <w:tcW w:w="10885" w:type="dxa"/>
            <w:gridSpan w:val="3"/>
            <w:shd w:val="clear" w:color="auto" w:fill="000000" w:themeFill="text1"/>
          </w:tcPr>
          <w:p w14:paraId="3D601B75" w14:textId="6339C626"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(3 objects) – ISO main</w:t>
            </w:r>
          </w:p>
        </w:tc>
      </w:tr>
      <w:tr w:rsidR="008E2D7D" w14:paraId="083F90A2" w14:textId="77777777" w:rsidTr="000F4902">
        <w:trPr>
          <w:trHeight w:val="542"/>
          <w:jc w:val="center"/>
        </w:trPr>
        <w:tc>
          <w:tcPr>
            <w:tcW w:w="1980" w:type="dxa"/>
            <w:shd w:val="clear" w:color="auto" w:fill="808080" w:themeFill="background1" w:themeFillShade="80"/>
          </w:tcPr>
          <w:p w14:paraId="3DA43637" w14:textId="77777777"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595" w:type="dxa"/>
            <w:shd w:val="clear" w:color="auto" w:fill="808080" w:themeFill="background1" w:themeFillShade="80"/>
          </w:tcPr>
          <w:p w14:paraId="5FC0B06C" w14:textId="77777777"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310" w:type="dxa"/>
            <w:shd w:val="clear" w:color="auto" w:fill="808080" w:themeFill="background1" w:themeFillShade="80"/>
          </w:tcPr>
          <w:p w14:paraId="7E3D1445" w14:textId="582D8B5A"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Pr>
                <w:rFonts w:ascii="Times New Roman" w:hAnsi="Times New Roman" w:cs="Times New Roman"/>
                <w:b/>
                <w:color w:val="FFFFFF" w:themeColor="background1"/>
                <w:sz w:val="24"/>
                <w:szCs w:val="24"/>
              </w:rPr>
              <w:t xml:space="preserve"> A-</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8E2D7D" w14:paraId="4CEFAED6" w14:textId="77777777" w:rsidTr="000F4902">
        <w:trPr>
          <w:trHeight w:val="531"/>
          <w:jc w:val="center"/>
        </w:trPr>
        <w:tc>
          <w:tcPr>
            <w:tcW w:w="1980" w:type="dxa"/>
            <w:shd w:val="clear" w:color="auto" w:fill="808080" w:themeFill="background1" w:themeFillShade="80"/>
          </w:tcPr>
          <w:p w14:paraId="099C4A2E"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595" w:type="dxa"/>
          </w:tcPr>
          <w:p w14:paraId="4BD68A72" w14:textId="77777777" w:rsidR="008E2D7D" w:rsidRPr="007F03EF" w:rsidRDefault="008E2D7D" w:rsidP="000F4902">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5310" w:type="dxa"/>
          </w:tcPr>
          <w:p w14:paraId="008A190D" w14:textId="757B5D9E" w:rsidR="008E2D7D" w:rsidRPr="008A5A2D" w:rsidRDefault="008A5A2D" w:rsidP="000F4902">
            <w:pPr>
              <w:spacing w:line="480" w:lineRule="auto"/>
              <w:contextualSpacing/>
              <w:jc w:val="center"/>
              <w:rPr>
                <w:rFonts w:ascii="Times New Roman" w:hAnsi="Times New Roman" w:cs="Times New Roman"/>
                <w:iCs/>
                <w:sz w:val="24"/>
                <w:szCs w:val="24"/>
              </w:rPr>
            </w:pPr>
            <w:r w:rsidRPr="008A5A2D">
              <w:rPr>
                <w:rFonts w:ascii="Times New Roman" w:hAnsi="Times New Roman" w:cs="Times New Roman"/>
                <w:iCs/>
                <w:sz w:val="24"/>
                <w:szCs w:val="24"/>
              </w:rPr>
              <w:t>0</w:t>
            </w:r>
          </w:p>
        </w:tc>
      </w:tr>
      <w:tr w:rsidR="008E2D7D" w14:paraId="4EA821B9" w14:textId="77777777" w:rsidTr="000F4902">
        <w:trPr>
          <w:trHeight w:val="542"/>
          <w:jc w:val="center"/>
        </w:trPr>
        <w:tc>
          <w:tcPr>
            <w:tcW w:w="1980" w:type="dxa"/>
            <w:shd w:val="clear" w:color="auto" w:fill="808080" w:themeFill="background1" w:themeFillShade="80"/>
          </w:tcPr>
          <w:p w14:paraId="22131A8B"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1</w:t>
            </w:r>
          </w:p>
        </w:tc>
        <w:tc>
          <w:tcPr>
            <w:tcW w:w="3595" w:type="dxa"/>
          </w:tcPr>
          <w:p w14:paraId="51EDFA6C" w14:textId="77777777" w:rsidR="008E2D7D" w:rsidRPr="00644107"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31ACD65B" w14:textId="6BB940E7" w:rsidR="008E2D7D" w:rsidRPr="008A5A2D" w:rsidRDefault="008A5A2D"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8E2D7D" w14:paraId="3404427D" w14:textId="77777777" w:rsidTr="000F4902">
        <w:trPr>
          <w:trHeight w:val="542"/>
          <w:jc w:val="center"/>
        </w:trPr>
        <w:tc>
          <w:tcPr>
            <w:tcW w:w="1980" w:type="dxa"/>
            <w:shd w:val="clear" w:color="auto" w:fill="808080" w:themeFill="background1" w:themeFillShade="80"/>
          </w:tcPr>
          <w:p w14:paraId="232286AF"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3595" w:type="dxa"/>
          </w:tcPr>
          <w:p w14:paraId="7E959E32" w14:textId="77777777"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4CE2CDF6" w14:textId="4374FA28" w:rsidR="008E2D7D" w:rsidRPr="008A5A2D" w:rsidRDefault="008A5A2D"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8E2D7D" w14:paraId="31924301" w14:textId="77777777" w:rsidTr="000F4902">
        <w:trPr>
          <w:trHeight w:val="542"/>
          <w:jc w:val="center"/>
        </w:trPr>
        <w:tc>
          <w:tcPr>
            <w:tcW w:w="1980" w:type="dxa"/>
            <w:shd w:val="clear" w:color="auto" w:fill="808080" w:themeFill="background1" w:themeFillShade="80"/>
          </w:tcPr>
          <w:p w14:paraId="2277935F"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595" w:type="dxa"/>
          </w:tcPr>
          <w:p w14:paraId="605D74CF"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7C57061B" w14:textId="1BE2AD6E" w:rsidR="008E2D7D" w:rsidRPr="00754021" w:rsidRDefault="00237404"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2D7D" w14:paraId="169E24A2" w14:textId="77777777" w:rsidTr="000F4902">
        <w:trPr>
          <w:trHeight w:val="542"/>
          <w:jc w:val="center"/>
        </w:trPr>
        <w:tc>
          <w:tcPr>
            <w:tcW w:w="1980" w:type="dxa"/>
            <w:shd w:val="clear" w:color="auto" w:fill="808080" w:themeFill="background1" w:themeFillShade="80"/>
          </w:tcPr>
          <w:p w14:paraId="53214751"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595" w:type="dxa"/>
          </w:tcPr>
          <w:p w14:paraId="3EB9D2FB"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5310" w:type="dxa"/>
          </w:tcPr>
          <w:p w14:paraId="79DFB7E1" w14:textId="5FEB695A" w:rsidR="008E2D7D" w:rsidRPr="00D06080" w:rsidRDefault="00AC537E"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8E2D7D" w14:paraId="3A9A2CF9" w14:textId="77777777" w:rsidTr="000F4902">
        <w:trPr>
          <w:trHeight w:val="542"/>
          <w:jc w:val="center"/>
        </w:trPr>
        <w:tc>
          <w:tcPr>
            <w:tcW w:w="1980" w:type="dxa"/>
            <w:shd w:val="clear" w:color="auto" w:fill="808080" w:themeFill="background1" w:themeFillShade="80"/>
          </w:tcPr>
          <w:p w14:paraId="4BF011EC"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595" w:type="dxa"/>
          </w:tcPr>
          <w:p w14:paraId="53EC77FB" w14:textId="77777777"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31C3AB94" w14:textId="65B2D8A1"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8E2D7D" w14:paraId="59FDB29B" w14:textId="77777777" w:rsidTr="000F4902">
        <w:trPr>
          <w:trHeight w:val="542"/>
          <w:jc w:val="center"/>
        </w:trPr>
        <w:tc>
          <w:tcPr>
            <w:tcW w:w="1980" w:type="dxa"/>
            <w:shd w:val="clear" w:color="auto" w:fill="808080" w:themeFill="background1" w:themeFillShade="80"/>
          </w:tcPr>
          <w:p w14:paraId="47BC2EFD"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3595" w:type="dxa"/>
          </w:tcPr>
          <w:p w14:paraId="19637448"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1770B5DE" w14:textId="35F87D89"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8E2D7D" w14:paraId="2150E077" w14:textId="77777777" w:rsidTr="000F4902">
        <w:trPr>
          <w:trHeight w:val="542"/>
          <w:jc w:val="center"/>
        </w:trPr>
        <w:tc>
          <w:tcPr>
            <w:tcW w:w="1980" w:type="dxa"/>
            <w:shd w:val="clear" w:color="auto" w:fill="808080" w:themeFill="background1" w:themeFillShade="80"/>
          </w:tcPr>
          <w:p w14:paraId="74B9BD8C"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595" w:type="dxa"/>
          </w:tcPr>
          <w:p w14:paraId="14A98A84" w14:textId="77777777" w:rsidR="008E2D7D" w:rsidRPr="00321B6C" w:rsidRDefault="008E2D7D"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310" w:type="dxa"/>
          </w:tcPr>
          <w:p w14:paraId="473397BC" w14:textId="73C2D3C8"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8E2D7D" w14:paraId="7C2F6F56" w14:textId="77777777" w:rsidTr="000F4902">
        <w:trPr>
          <w:trHeight w:val="542"/>
          <w:jc w:val="center"/>
        </w:trPr>
        <w:tc>
          <w:tcPr>
            <w:tcW w:w="10885" w:type="dxa"/>
            <w:gridSpan w:val="3"/>
            <w:shd w:val="clear" w:color="auto" w:fill="808080" w:themeFill="background1" w:themeFillShade="80"/>
          </w:tcPr>
          <w:p w14:paraId="36BFEE8D" w14:textId="7F750E0B"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Probabilities of objects A, B, </w:t>
            </w:r>
            <w:r w:rsidR="00BD2B10">
              <w:rPr>
                <w:rFonts w:ascii="Times New Roman" w:hAnsi="Times New Roman" w:cs="Times New Roman"/>
                <w:sz w:val="24"/>
                <w:szCs w:val="24"/>
              </w:rPr>
              <w:t xml:space="preserve">and </w:t>
            </w:r>
            <w:r>
              <w:rPr>
                <w:rFonts w:ascii="Times New Roman" w:hAnsi="Times New Roman" w:cs="Times New Roman"/>
                <w:sz w:val="24"/>
                <w:szCs w:val="24"/>
              </w:rPr>
              <w:t>C</w:t>
            </w:r>
          </w:p>
        </w:tc>
      </w:tr>
      <w:tr w:rsidR="008E2D7D" w14:paraId="19601D2B" w14:textId="77777777" w:rsidTr="000F4902">
        <w:trPr>
          <w:trHeight w:val="542"/>
          <w:jc w:val="center"/>
        </w:trPr>
        <w:tc>
          <w:tcPr>
            <w:tcW w:w="1980" w:type="dxa"/>
            <w:shd w:val="clear" w:color="auto" w:fill="808080" w:themeFill="background1" w:themeFillShade="80"/>
          </w:tcPr>
          <w:p w14:paraId="42CF2776"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595" w:type="dxa"/>
          </w:tcPr>
          <w:p w14:paraId="20299F07" w14:textId="77777777" w:rsidR="008E2D7D" w:rsidRPr="007F03EF"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77C69C1E" w14:textId="42015896" w:rsidR="008E2D7D" w:rsidRPr="004A2A94"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2D7D" w14:paraId="1BDECA7F" w14:textId="77777777" w:rsidTr="000F4902">
        <w:trPr>
          <w:trHeight w:val="553"/>
          <w:jc w:val="center"/>
        </w:trPr>
        <w:tc>
          <w:tcPr>
            <w:tcW w:w="1980" w:type="dxa"/>
            <w:shd w:val="clear" w:color="auto" w:fill="808080" w:themeFill="background1" w:themeFillShade="80"/>
          </w:tcPr>
          <w:p w14:paraId="174BAE40"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595" w:type="dxa"/>
          </w:tcPr>
          <w:p w14:paraId="4D68867F" w14:textId="77777777" w:rsidR="008E2D7D" w:rsidRPr="007F03EF"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3DFC8749" w14:textId="42E66673" w:rsidR="008E2D7D" w:rsidRPr="00EF44D1" w:rsidRDefault="00EF44D1" w:rsidP="000F4902">
            <w:pPr>
              <w:spacing w:line="480" w:lineRule="auto"/>
              <w:contextualSpacing/>
              <w:jc w:val="center"/>
              <w:rPr>
                <w:rFonts w:ascii="Times New Roman" w:hAnsi="Times New Roman" w:cs="Times New Roman"/>
                <w:sz w:val="24"/>
                <w:szCs w:val="24"/>
                <w:vertAlign w:val="subscript"/>
              </w:rPr>
            </w:pPr>
            <w:r>
              <w:rPr>
                <w:rFonts w:ascii="Times New Roman" w:hAnsi="Times New Roman" w:cs="Times New Roman"/>
                <w:i/>
                <w:sz w:val="24"/>
                <w:szCs w:val="24"/>
              </w:rPr>
              <w:t>p</w:t>
            </w:r>
          </w:p>
        </w:tc>
      </w:tr>
      <w:tr w:rsidR="008E2D7D" w14:paraId="417E864E" w14:textId="77777777" w:rsidTr="000F4902">
        <w:trPr>
          <w:trHeight w:val="553"/>
          <w:jc w:val="center"/>
        </w:trPr>
        <w:tc>
          <w:tcPr>
            <w:tcW w:w="1980" w:type="dxa"/>
            <w:shd w:val="clear" w:color="auto" w:fill="808080" w:themeFill="background1" w:themeFillShade="80"/>
          </w:tcPr>
          <w:p w14:paraId="4D0B2ED8"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595" w:type="dxa"/>
          </w:tcPr>
          <w:p w14:paraId="411103F6" w14:textId="77777777" w:rsidR="008E2D7D"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44D1D8FF" w14:textId="3DE3F6B0" w:rsidR="008E2D7D" w:rsidRPr="001C07E2" w:rsidRDefault="00EF44D1"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24C6E2B" w14:textId="53926A4C" w:rsidR="00604542" w:rsidRDefault="00604542" w:rsidP="00604542">
      <w:pPr>
        <w:pStyle w:val="Caption"/>
        <w:rPr>
          <w:rFonts w:ascii="Times New Roman" w:hAnsi="Times New Roman" w:cs="Times New Roman"/>
          <w:sz w:val="24"/>
          <w:szCs w:val="24"/>
        </w:rPr>
      </w:pPr>
    </w:p>
    <w:p w14:paraId="7AA9925B" w14:textId="30A9D1C2" w:rsidR="00883033" w:rsidRPr="00B603EE" w:rsidRDefault="00883033" w:rsidP="00883033">
      <w:pPr>
        <w:spacing w:line="480" w:lineRule="auto"/>
        <w:ind w:firstLine="720"/>
        <w:contextualSpacing/>
        <w:rPr>
          <w:rFonts w:ascii="Times New Roman" w:hAnsi="Times New Roman" w:cs="Times New Roman"/>
          <w:sz w:val="24"/>
          <w:szCs w:val="24"/>
        </w:rPr>
      </w:pPr>
      <w:ins w:id="110" w:author="Benton, Deon" w:date="2023-02-09T13:21:00Z">
        <w:r>
          <w:rPr>
            <w:rFonts w:ascii="Times New Roman" w:hAnsi="Times New Roman" w:cs="Times New Roman"/>
            <w:sz w:val="24"/>
            <w:szCs w:val="24"/>
          </w:rPr>
          <w:t xml:space="preserve">As </w:t>
        </w:r>
      </w:ins>
      <w:r>
        <w:rPr>
          <w:rFonts w:ascii="Times New Roman" w:hAnsi="Times New Roman" w:cs="Times New Roman"/>
          <w:sz w:val="24"/>
          <w:szCs w:val="24"/>
        </w:rPr>
        <w:t>is shown here</w:t>
      </w:r>
      <w:ins w:id="111" w:author="Benton, Deon" w:date="2023-02-09T13:21:00Z">
        <w:r>
          <w:rPr>
            <w:rFonts w:ascii="Times New Roman" w:hAnsi="Times New Roman" w:cs="Times New Roman"/>
            <w:sz w:val="24"/>
            <w:szCs w:val="24"/>
          </w:rPr>
          <w:t>, this model predicts that</w:t>
        </w:r>
      </w:ins>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r w:rsidR="00834ACC">
        <w:rPr>
          <w:rFonts w:ascii="Times New Roman" w:hAnsi="Times New Roman" w:cs="Times New Roman"/>
          <w:sz w:val="24"/>
          <w:szCs w:val="24"/>
        </w:rPr>
        <w:t>, following the AB</w:t>
      </w:r>
      <w:r w:rsidR="00674874">
        <w:rPr>
          <w:rFonts w:ascii="Times New Roman" w:hAnsi="Times New Roman" w:cs="Times New Roman"/>
          <w:sz w:val="24"/>
          <w:szCs w:val="24"/>
        </w:rPr>
        <w:t>C+ A- ISO main trials</w:t>
      </w:r>
      <w:ins w:id="112" w:author="Benton, Deon" w:date="2023-02-09T13:21:00Z">
        <w:r>
          <w:rPr>
            <w:rFonts w:ascii="Times New Roman" w:hAnsi="Times New Roman" w:cs="Times New Roman"/>
            <w:sz w:val="24"/>
            <w:szCs w:val="24"/>
          </w:rPr>
          <w:t xml:space="preserve"> </w:t>
        </w:r>
      </w:ins>
      <w:r>
        <w:rPr>
          <w:rFonts w:ascii="Times New Roman" w:hAnsi="Times New Roman" w:cs="Times New Roman"/>
          <w:sz w:val="24"/>
          <w:szCs w:val="24"/>
        </w:rPr>
        <w:t xml:space="preserve">participants should be maximally confident that object A is </w:t>
      </w:r>
      <w:r w:rsidR="0087097A">
        <w:rPr>
          <w:rFonts w:ascii="Times New Roman" w:hAnsi="Times New Roman" w:cs="Times New Roman"/>
          <w:i/>
          <w:iCs/>
          <w:sz w:val="24"/>
          <w:szCs w:val="24"/>
        </w:rPr>
        <w:t xml:space="preserve">not </w:t>
      </w:r>
      <w:r>
        <w:rPr>
          <w:rFonts w:ascii="Times New Roman" w:hAnsi="Times New Roman" w:cs="Times New Roman"/>
          <w:sz w:val="24"/>
          <w:szCs w:val="24"/>
        </w:rPr>
        <w:t xml:space="preserve">a blicket but treat objects B and C equivalently. </w:t>
      </w:r>
      <w:r w:rsidR="0087097A">
        <w:rPr>
          <w:rFonts w:ascii="Times New Roman" w:hAnsi="Times New Roman" w:cs="Times New Roman"/>
          <w:sz w:val="24"/>
          <w:szCs w:val="24"/>
        </w:rPr>
        <w:t>In terms of the control trials for the BB and ISO condition, the hypothesis space—which consists of 16 hypotheses—is shown below.</w:t>
      </w:r>
    </w:p>
    <w:p w14:paraId="3304C4EB" w14:textId="77777777" w:rsidR="00883033" w:rsidRPr="00883033" w:rsidRDefault="00883033" w:rsidP="00883033">
      <w:pPr>
        <w:rPr>
          <w:ins w:id="113" w:author="Benton, Deon" w:date="2023-02-09T13:38:00Z"/>
        </w:rPr>
      </w:pPr>
    </w:p>
    <w:p w14:paraId="5AA573EF" w14:textId="77777777" w:rsidR="00056812" w:rsidRDefault="00CE3ABA" w:rsidP="00056812">
      <w:pPr>
        <w:keepNext/>
        <w:spacing w:line="480" w:lineRule="auto"/>
        <w:contextualSpacing/>
      </w:pPr>
      <w:r>
        <w:rPr>
          <w:noProof/>
        </w:rPr>
        <w:lastRenderedPageBreak/>
        <w:drawing>
          <wp:inline distT="0" distB="0" distL="0" distR="0" wp14:anchorId="67C1D599" wp14:editId="0C8F02C8">
            <wp:extent cx="5943600" cy="4689806"/>
            <wp:effectExtent l="0" t="0" r="0" b="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689806"/>
                    </a:xfrm>
                    <a:prstGeom prst="rect">
                      <a:avLst/>
                    </a:prstGeom>
                  </pic:spPr>
                </pic:pic>
              </a:graphicData>
            </a:graphic>
          </wp:inline>
        </w:drawing>
      </w:r>
    </w:p>
    <w:p w14:paraId="3F7DA851" w14:textId="5CF4C8EB" w:rsidR="00056812" w:rsidRDefault="00056812" w:rsidP="00056812">
      <w:pPr>
        <w:spacing w:line="48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Pr>
          <w:rFonts w:ascii="Times New Roman" w:hAnsi="Times New Roman" w:cs="Times New Roman"/>
          <w:sz w:val="24"/>
          <w:szCs w:val="24"/>
        </w:rPr>
        <w:t>2</w:t>
      </w:r>
      <w:r>
        <w:t xml:space="preserve">. </w:t>
      </w:r>
      <w:r>
        <w:rPr>
          <w:rFonts w:ascii="Times New Roman" w:hAnsi="Times New Roman" w:cs="Times New Roman"/>
          <w:sz w:val="24"/>
          <w:szCs w:val="24"/>
        </w:rPr>
        <w:t xml:space="preserve">The sixteen different causal hypotheses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Pr>
          <w:rFonts w:ascii="Times New Roman" w:hAnsi="Times New Roman" w:cs="Times New Roman"/>
          <w:i/>
          <w:sz w:val="24"/>
          <w:szCs w:val="24"/>
        </w:rPr>
        <w:t>C</w:t>
      </w:r>
      <w:r w:rsidR="009B54EC">
        <w:rPr>
          <w:rFonts w:ascii="Times New Roman" w:hAnsi="Times New Roman" w:cs="Times New Roman"/>
          <w:iCs/>
          <w:sz w:val="24"/>
          <w:szCs w:val="24"/>
        </w:rPr>
        <w:t>, and D</w:t>
      </w:r>
      <w:r>
        <w:rPr>
          <w:rFonts w:ascii="Times New Roman" w:hAnsi="Times New Roman" w:cs="Times New Roman"/>
          <w:sz w:val="24"/>
          <w:szCs w:val="24"/>
        </w:rPr>
        <w:t xml:space="preserve"> correspond to the </w:t>
      </w:r>
      <w:r w:rsidR="009B54EC">
        <w:rPr>
          <w:rFonts w:ascii="Times New Roman" w:hAnsi="Times New Roman" w:cs="Times New Roman"/>
          <w:sz w:val="24"/>
          <w:szCs w:val="24"/>
        </w:rPr>
        <w:t>four</w:t>
      </w:r>
      <w:r>
        <w:rPr>
          <w:rFonts w:ascii="Times New Roman" w:hAnsi="Times New Roman" w:cs="Times New Roman"/>
          <w:sz w:val="24"/>
          <w:szCs w:val="24"/>
        </w:rPr>
        <w:t xml:space="preserv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6B437AE" w14:textId="1A4703A3" w:rsidR="00B603EE" w:rsidRDefault="000D4A7C" w:rsidP="008D56B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predictions that this model makes for the BB control trials</w:t>
      </w:r>
      <w:r w:rsidR="00BD2B10">
        <w:rPr>
          <w:rFonts w:ascii="Times New Roman" w:hAnsi="Times New Roman" w:cs="Times New Roman"/>
          <w:sz w:val="24"/>
          <w:szCs w:val="24"/>
        </w:rPr>
        <w:t>—that is, for the ABC+ D+ trials—</w:t>
      </w:r>
      <w:r w:rsidR="00A53DFE">
        <w:rPr>
          <w:rFonts w:ascii="Times New Roman" w:hAnsi="Times New Roman" w:cs="Times New Roman"/>
          <w:sz w:val="24"/>
          <w:szCs w:val="24"/>
        </w:rPr>
        <w:t>are</w:t>
      </w:r>
      <w:r w:rsidR="00BD2B10">
        <w:rPr>
          <w:rFonts w:ascii="Times New Roman" w:hAnsi="Times New Roman" w:cs="Times New Roman"/>
          <w:sz w:val="24"/>
          <w:szCs w:val="24"/>
        </w:rPr>
        <w:t xml:space="preserve"> shown below.</w:t>
      </w:r>
    </w:p>
    <w:tbl>
      <w:tblPr>
        <w:tblStyle w:val="TableGrid"/>
        <w:tblW w:w="10435" w:type="dxa"/>
        <w:tblLayout w:type="fixed"/>
        <w:tblLook w:val="04A0" w:firstRow="1" w:lastRow="0" w:firstColumn="1" w:lastColumn="0" w:noHBand="0" w:noVBand="1"/>
      </w:tblPr>
      <w:tblGrid>
        <w:gridCol w:w="1165"/>
        <w:gridCol w:w="3690"/>
        <w:gridCol w:w="5580"/>
      </w:tblGrid>
      <w:tr w:rsidR="00BD2B10" w14:paraId="46E89839" w14:textId="77777777" w:rsidTr="00BD2B10">
        <w:trPr>
          <w:trHeight w:val="542"/>
        </w:trPr>
        <w:tc>
          <w:tcPr>
            <w:tcW w:w="10435" w:type="dxa"/>
            <w:gridSpan w:val="3"/>
            <w:shd w:val="clear" w:color="auto" w:fill="808080" w:themeFill="background1" w:themeFillShade="80"/>
          </w:tcPr>
          <w:p w14:paraId="237126C2" w14:textId="7186960E"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w:t>
            </w:r>
            <w:r w:rsidR="00397D2B">
              <w:rPr>
                <w:rFonts w:ascii="Times New Roman" w:hAnsi="Times New Roman" w:cs="Times New Roman"/>
                <w:b/>
                <w:color w:val="FFFFFF" w:themeColor="background1"/>
                <w:sz w:val="24"/>
                <w:szCs w:val="24"/>
              </w:rPr>
              <w:t>4</w:t>
            </w:r>
            <w:r>
              <w:rPr>
                <w:rFonts w:ascii="Times New Roman" w:hAnsi="Times New Roman" w:cs="Times New Roman"/>
                <w:b/>
                <w:color w:val="FFFFFF" w:themeColor="background1"/>
                <w:sz w:val="24"/>
                <w:szCs w:val="24"/>
              </w:rPr>
              <w:t xml:space="preserve"> objects) – </w:t>
            </w:r>
            <w:r w:rsidR="00BD2A5C">
              <w:rPr>
                <w:rFonts w:ascii="Times New Roman" w:hAnsi="Times New Roman" w:cs="Times New Roman"/>
                <w:b/>
                <w:color w:val="FFFFFF" w:themeColor="background1"/>
                <w:sz w:val="24"/>
                <w:szCs w:val="24"/>
              </w:rPr>
              <w:t>BB</w:t>
            </w:r>
            <w:r>
              <w:rPr>
                <w:rFonts w:ascii="Times New Roman" w:hAnsi="Times New Roman" w:cs="Times New Roman"/>
                <w:b/>
                <w:color w:val="FFFFFF" w:themeColor="background1"/>
                <w:sz w:val="24"/>
                <w:szCs w:val="24"/>
              </w:rPr>
              <w:t xml:space="preserve"> control</w:t>
            </w:r>
          </w:p>
        </w:tc>
      </w:tr>
      <w:tr w:rsidR="00BD2B10" w14:paraId="2ACDDEE1" w14:textId="77777777" w:rsidTr="00BD2B10">
        <w:trPr>
          <w:trHeight w:val="542"/>
        </w:trPr>
        <w:tc>
          <w:tcPr>
            <w:tcW w:w="1165" w:type="dxa"/>
            <w:shd w:val="clear" w:color="auto" w:fill="808080" w:themeFill="background1" w:themeFillShade="80"/>
          </w:tcPr>
          <w:p w14:paraId="0952AC5F" w14:textId="77777777"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690" w:type="dxa"/>
            <w:shd w:val="clear" w:color="auto" w:fill="808080" w:themeFill="background1" w:themeFillShade="80"/>
          </w:tcPr>
          <w:p w14:paraId="43AB6EB9" w14:textId="77777777"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580" w:type="dxa"/>
            <w:shd w:val="clear" w:color="auto" w:fill="808080" w:themeFill="background1" w:themeFillShade="80"/>
          </w:tcPr>
          <w:p w14:paraId="22C385DD" w14:textId="70DD5445"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sidR="00037A29">
              <w:rPr>
                <w:rFonts w:ascii="Times New Roman" w:hAnsi="Times New Roman" w:cs="Times New Roman"/>
                <w:b/>
                <w:color w:val="FFFFFF" w:themeColor="background1"/>
                <w:sz w:val="24"/>
                <w:szCs w:val="24"/>
              </w:rPr>
              <w:t>C</w:t>
            </w:r>
            <w:r w:rsidRPr="00853656">
              <w:rPr>
                <w:rFonts w:ascii="Times New Roman" w:hAnsi="Times New Roman" w:cs="Times New Roman"/>
                <w:b/>
                <w:color w:val="FFFFFF" w:themeColor="background1"/>
                <w:sz w:val="24"/>
                <w:szCs w:val="24"/>
              </w:rPr>
              <w:t>+</w:t>
            </w:r>
            <w:r w:rsidR="00037A29">
              <w:rPr>
                <w:rFonts w:ascii="Times New Roman" w:hAnsi="Times New Roman" w:cs="Times New Roman"/>
                <w:b/>
                <w:color w:val="FFFFFF" w:themeColor="background1"/>
                <w:sz w:val="24"/>
                <w:szCs w:val="24"/>
              </w:rPr>
              <w:t xml:space="preserve"> D+</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BD2B10" w14:paraId="04B54A3D" w14:textId="77777777" w:rsidTr="00BD2B10">
        <w:trPr>
          <w:trHeight w:val="531"/>
        </w:trPr>
        <w:tc>
          <w:tcPr>
            <w:tcW w:w="1165" w:type="dxa"/>
            <w:shd w:val="clear" w:color="auto" w:fill="808080" w:themeFill="background1" w:themeFillShade="80"/>
          </w:tcPr>
          <w:p w14:paraId="36EC2D2A"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690" w:type="dxa"/>
          </w:tcPr>
          <w:p w14:paraId="1D8D6C6B" w14:textId="77777777" w:rsidR="00BD2B10" w:rsidRPr="00A537BE" w:rsidRDefault="00BD2B10" w:rsidP="00BD2B10">
            <w:pPr>
              <w:spacing w:line="480" w:lineRule="auto"/>
              <w:ind w:firstLine="720"/>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5580" w:type="dxa"/>
          </w:tcPr>
          <w:p w14:paraId="5584F546" w14:textId="718EDD0C" w:rsidR="00BD2B10" w:rsidRPr="001F2A5B" w:rsidRDefault="00BD2B10" w:rsidP="000F4902">
            <w:pPr>
              <w:spacing w:line="480" w:lineRule="auto"/>
              <w:contextualSpacing/>
              <w:jc w:val="center"/>
              <w:rPr>
                <w:rFonts w:ascii="Times New Roman" w:hAnsi="Times New Roman" w:cs="Times New Roman"/>
                <w:i/>
                <w:iCs/>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sidR="001F2A5B">
              <w:rPr>
                <w:rFonts w:ascii="Times New Roman" w:hAnsi="Times New Roman" w:cs="Times New Roman"/>
                <w:i/>
                <w:iCs/>
                <w:sz w:val="24"/>
                <w:szCs w:val="24"/>
              </w:rPr>
              <w:t xml:space="preserve"> </w:t>
            </w:r>
          </w:p>
        </w:tc>
      </w:tr>
      <w:tr w:rsidR="00BD2B10" w14:paraId="4E7C31CE" w14:textId="77777777" w:rsidTr="00BD2B10">
        <w:trPr>
          <w:trHeight w:val="542"/>
        </w:trPr>
        <w:tc>
          <w:tcPr>
            <w:tcW w:w="1165" w:type="dxa"/>
            <w:shd w:val="clear" w:color="auto" w:fill="808080" w:themeFill="background1" w:themeFillShade="80"/>
          </w:tcPr>
          <w:p w14:paraId="39EDC507"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3690" w:type="dxa"/>
          </w:tcPr>
          <w:p w14:paraId="71AC603A" w14:textId="77777777" w:rsidR="00BD2B10" w:rsidRPr="00A537BE"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7CF4843B" w14:textId="67D5AC1F" w:rsidR="00BD2B10" w:rsidRPr="00C2417B" w:rsidRDefault="007846A6"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2AA82CAA" w14:textId="77777777" w:rsidTr="00BD2B10">
        <w:trPr>
          <w:trHeight w:val="542"/>
        </w:trPr>
        <w:tc>
          <w:tcPr>
            <w:tcW w:w="1165" w:type="dxa"/>
            <w:shd w:val="clear" w:color="auto" w:fill="808080" w:themeFill="background1" w:themeFillShade="80"/>
          </w:tcPr>
          <w:p w14:paraId="0D8F8873"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2</w:t>
            </w:r>
          </w:p>
        </w:tc>
        <w:tc>
          <w:tcPr>
            <w:tcW w:w="3690" w:type="dxa"/>
          </w:tcPr>
          <w:p w14:paraId="56726ABC" w14:textId="77777777" w:rsidR="00BD2B10"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7E7588A8" w14:textId="59EDC51E" w:rsidR="00BD2B10" w:rsidRDefault="002A767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078BFA05" w14:textId="77777777" w:rsidTr="00BD2B10">
        <w:trPr>
          <w:trHeight w:val="542"/>
        </w:trPr>
        <w:tc>
          <w:tcPr>
            <w:tcW w:w="1165" w:type="dxa"/>
            <w:shd w:val="clear" w:color="auto" w:fill="808080" w:themeFill="background1" w:themeFillShade="80"/>
          </w:tcPr>
          <w:p w14:paraId="10C64DA7"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690" w:type="dxa"/>
          </w:tcPr>
          <w:p w14:paraId="229DB59E" w14:textId="77777777" w:rsidR="00BD2B10" w:rsidRPr="00A537BE"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74D3FD9" w14:textId="5DB8189A" w:rsidR="00BD2B10" w:rsidRPr="00C2417B" w:rsidRDefault="007846A6"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29364606" w14:textId="77777777" w:rsidTr="00BD2B10">
        <w:trPr>
          <w:trHeight w:val="542"/>
        </w:trPr>
        <w:tc>
          <w:tcPr>
            <w:tcW w:w="1165" w:type="dxa"/>
            <w:shd w:val="clear" w:color="auto" w:fill="808080" w:themeFill="background1" w:themeFillShade="80"/>
          </w:tcPr>
          <w:p w14:paraId="20033615"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690" w:type="dxa"/>
          </w:tcPr>
          <w:p w14:paraId="363E9A2C" w14:textId="77777777" w:rsidR="00BD2B10" w:rsidRPr="00321B6C"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1AAD5BF5" w14:textId="1FAE2BC4" w:rsidR="00BD2B10" w:rsidRPr="004E05F5"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77098DC9" w14:textId="77777777" w:rsidTr="00BD2B10">
        <w:trPr>
          <w:trHeight w:val="542"/>
        </w:trPr>
        <w:tc>
          <w:tcPr>
            <w:tcW w:w="1165" w:type="dxa"/>
            <w:shd w:val="clear" w:color="auto" w:fill="808080" w:themeFill="background1" w:themeFillShade="80"/>
          </w:tcPr>
          <w:p w14:paraId="2229216F"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690" w:type="dxa"/>
          </w:tcPr>
          <w:p w14:paraId="1EF45D38"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FA8E22C" w14:textId="1EC85DDB" w:rsidR="00BD2B10" w:rsidRPr="003F45F4" w:rsidRDefault="003F45F4" w:rsidP="000F4902">
            <w:pPr>
              <w:spacing w:line="480" w:lineRule="auto"/>
              <w:contextualSpacing/>
              <w:jc w:val="center"/>
              <w:rPr>
                <w:rFonts w:ascii="Times New Roman" w:hAnsi="Times New Roman" w:cs="Times New Roman"/>
                <w:iCs/>
                <w:sz w:val="24"/>
                <w:szCs w:val="24"/>
              </w:rPr>
            </w:pPr>
            <w:r w:rsidRPr="003F45F4">
              <w:rPr>
                <w:rFonts w:ascii="Times New Roman" w:hAnsi="Times New Roman" w:cs="Times New Roman"/>
                <w:iCs/>
                <w:sz w:val="24"/>
                <w:szCs w:val="24"/>
              </w:rPr>
              <w:t>0</w:t>
            </w:r>
          </w:p>
        </w:tc>
      </w:tr>
      <w:tr w:rsidR="00BD2B10" w14:paraId="68DE35A7" w14:textId="77777777" w:rsidTr="00BD2B10">
        <w:trPr>
          <w:trHeight w:val="542"/>
        </w:trPr>
        <w:tc>
          <w:tcPr>
            <w:tcW w:w="1165" w:type="dxa"/>
            <w:shd w:val="clear" w:color="auto" w:fill="808080" w:themeFill="background1" w:themeFillShade="80"/>
          </w:tcPr>
          <w:p w14:paraId="4491535A"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3690" w:type="dxa"/>
          </w:tcPr>
          <w:p w14:paraId="16377CF0" w14:textId="77777777" w:rsidR="00BD2B10" w:rsidRPr="00321B6C"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69C0C379" w14:textId="6A595221"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31962134" w14:textId="77777777" w:rsidTr="00BD2B10">
        <w:trPr>
          <w:trHeight w:val="542"/>
        </w:trPr>
        <w:tc>
          <w:tcPr>
            <w:tcW w:w="1165" w:type="dxa"/>
            <w:shd w:val="clear" w:color="auto" w:fill="808080" w:themeFill="background1" w:themeFillShade="80"/>
          </w:tcPr>
          <w:p w14:paraId="2FBD2F98"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690" w:type="dxa"/>
          </w:tcPr>
          <w:p w14:paraId="07D7B197" w14:textId="77777777" w:rsidR="00BD2B10" w:rsidRPr="00A537BE" w:rsidRDefault="00BD2B10"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78C49963" w14:textId="4C3C2510" w:rsidR="00BD2B10" w:rsidRPr="00C2417B"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22DD0A88" w14:textId="77777777" w:rsidTr="00BD2B10">
        <w:trPr>
          <w:trHeight w:val="542"/>
        </w:trPr>
        <w:tc>
          <w:tcPr>
            <w:tcW w:w="1165" w:type="dxa"/>
            <w:shd w:val="clear" w:color="auto" w:fill="808080" w:themeFill="background1" w:themeFillShade="80"/>
          </w:tcPr>
          <w:p w14:paraId="678494C4"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3690" w:type="dxa"/>
          </w:tcPr>
          <w:p w14:paraId="644C0AFA" w14:textId="77777777" w:rsidR="00BD2B10"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544E089D" w14:textId="6EA7E749"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20A826BE" w14:textId="77777777" w:rsidTr="00BD2B10">
        <w:trPr>
          <w:trHeight w:val="542"/>
        </w:trPr>
        <w:tc>
          <w:tcPr>
            <w:tcW w:w="1165" w:type="dxa"/>
            <w:shd w:val="clear" w:color="auto" w:fill="808080" w:themeFill="background1" w:themeFillShade="80"/>
          </w:tcPr>
          <w:p w14:paraId="14E9CC50"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3690" w:type="dxa"/>
          </w:tcPr>
          <w:p w14:paraId="684FE8C9"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5CA24B0C" w14:textId="19066D69" w:rsidR="00BD2B10"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7DDDAAE2" w14:textId="77777777" w:rsidTr="00BD2B10">
        <w:trPr>
          <w:trHeight w:val="542"/>
        </w:trPr>
        <w:tc>
          <w:tcPr>
            <w:tcW w:w="1165" w:type="dxa"/>
            <w:shd w:val="clear" w:color="auto" w:fill="808080" w:themeFill="background1" w:themeFillShade="80"/>
          </w:tcPr>
          <w:p w14:paraId="6DE2FB79"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3690" w:type="dxa"/>
          </w:tcPr>
          <w:p w14:paraId="37D6307E"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2F0F1C07" w14:textId="02D310BB"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6554DBD9" w14:textId="77777777" w:rsidTr="00BD2B10">
        <w:trPr>
          <w:trHeight w:val="542"/>
        </w:trPr>
        <w:tc>
          <w:tcPr>
            <w:tcW w:w="1165" w:type="dxa"/>
            <w:shd w:val="clear" w:color="auto" w:fill="808080" w:themeFill="background1" w:themeFillShade="80"/>
          </w:tcPr>
          <w:p w14:paraId="3BF19391"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3690" w:type="dxa"/>
          </w:tcPr>
          <w:p w14:paraId="3DB6F812"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2F578E93" w14:textId="4A25389F" w:rsidR="00BD2B10"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2E8907BE" w14:textId="77777777" w:rsidTr="00BD2B10">
        <w:trPr>
          <w:trHeight w:val="542"/>
        </w:trPr>
        <w:tc>
          <w:tcPr>
            <w:tcW w:w="1165" w:type="dxa"/>
            <w:shd w:val="clear" w:color="auto" w:fill="808080" w:themeFill="background1" w:themeFillShade="80"/>
          </w:tcPr>
          <w:p w14:paraId="03830E7E"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3690" w:type="dxa"/>
          </w:tcPr>
          <w:p w14:paraId="55CFB883"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CE65109" w14:textId="5BEE2324" w:rsidR="00BD2B10" w:rsidRDefault="00F439C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3F9E59E4" w14:textId="77777777" w:rsidTr="00BD2B10">
        <w:trPr>
          <w:trHeight w:val="542"/>
        </w:trPr>
        <w:tc>
          <w:tcPr>
            <w:tcW w:w="1165" w:type="dxa"/>
            <w:shd w:val="clear" w:color="auto" w:fill="808080" w:themeFill="background1" w:themeFillShade="80"/>
          </w:tcPr>
          <w:p w14:paraId="59FAC642"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3690" w:type="dxa"/>
          </w:tcPr>
          <w:p w14:paraId="0494C1B3"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59D79CD5"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152247D6" w14:textId="77777777" w:rsidTr="00BD2B10">
        <w:trPr>
          <w:trHeight w:val="542"/>
        </w:trPr>
        <w:tc>
          <w:tcPr>
            <w:tcW w:w="1165" w:type="dxa"/>
            <w:shd w:val="clear" w:color="auto" w:fill="808080" w:themeFill="background1" w:themeFillShade="80"/>
          </w:tcPr>
          <w:p w14:paraId="38EB5313"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3690" w:type="dxa"/>
          </w:tcPr>
          <w:p w14:paraId="36DED22D"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1D31CCC2" w14:textId="7F58AA33" w:rsidR="00BD2B10" w:rsidRDefault="00F439C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BD2B10" w14:paraId="10515B57" w14:textId="77777777" w:rsidTr="00BD2B10">
        <w:trPr>
          <w:trHeight w:val="542"/>
        </w:trPr>
        <w:tc>
          <w:tcPr>
            <w:tcW w:w="1165" w:type="dxa"/>
            <w:shd w:val="clear" w:color="auto" w:fill="808080" w:themeFill="background1" w:themeFillShade="80"/>
          </w:tcPr>
          <w:p w14:paraId="5F2A8C8B"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3690" w:type="dxa"/>
          </w:tcPr>
          <w:p w14:paraId="7E5EAC59" w14:textId="77777777" w:rsidR="00BD2B10" w:rsidRPr="00A537BE" w:rsidRDefault="00BD2B10"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5580" w:type="dxa"/>
          </w:tcPr>
          <w:p w14:paraId="1106DC34"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E3D61" w14:paraId="52DF23C3" w14:textId="77777777" w:rsidTr="00A5645E">
        <w:trPr>
          <w:trHeight w:val="542"/>
        </w:trPr>
        <w:tc>
          <w:tcPr>
            <w:tcW w:w="10435" w:type="dxa"/>
            <w:gridSpan w:val="3"/>
            <w:shd w:val="clear" w:color="auto" w:fill="808080" w:themeFill="background1" w:themeFillShade="80"/>
          </w:tcPr>
          <w:p w14:paraId="370195DE" w14:textId="61075821" w:rsidR="003E3D61" w:rsidRDefault="003E3D61"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Probabilities of objects A, B, C, and D</w:t>
            </w:r>
          </w:p>
        </w:tc>
      </w:tr>
      <w:tr w:rsidR="00BD2B10" w14:paraId="12970EDB" w14:textId="77777777" w:rsidTr="00BD2B10">
        <w:trPr>
          <w:trHeight w:val="542"/>
        </w:trPr>
        <w:tc>
          <w:tcPr>
            <w:tcW w:w="1165" w:type="dxa"/>
            <w:shd w:val="clear" w:color="auto" w:fill="808080" w:themeFill="background1" w:themeFillShade="80"/>
          </w:tcPr>
          <w:p w14:paraId="00EF30C6"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690" w:type="dxa"/>
          </w:tcPr>
          <w:p w14:paraId="732EBB8C" w14:textId="77777777" w:rsidR="00BD2B10" w:rsidRPr="007F03EF"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62DDDCB9" w14:textId="61FBD24B" w:rsidR="00BD2B10" w:rsidRPr="00BD2A5C" w:rsidRDefault="00BD2A5C" w:rsidP="000F4902">
            <w:pPr>
              <w:spacing w:line="480" w:lineRule="auto"/>
              <w:contextualSpacing/>
              <w:jc w:val="center"/>
              <w:rPr>
                <w:rFonts w:ascii="Times New Roman" w:hAnsi="Times New Roman" w:cs="Times New Roman"/>
                <w:i/>
                <w:iCs/>
                <w:sz w:val="24"/>
                <w:szCs w:val="24"/>
              </w:rPr>
            </w:pPr>
            <w:r w:rsidRPr="00BD2A5C">
              <w:rPr>
                <w:rFonts w:ascii="Times New Roman" w:hAnsi="Times New Roman" w:cs="Times New Roman"/>
                <w:i/>
                <w:iCs/>
                <w:sz w:val="24"/>
                <w:szCs w:val="24"/>
              </w:rPr>
              <w:t>p</w:t>
            </w:r>
          </w:p>
        </w:tc>
      </w:tr>
      <w:tr w:rsidR="00BD2B10" w14:paraId="6B4B1B15" w14:textId="77777777" w:rsidTr="00BD2B10">
        <w:trPr>
          <w:trHeight w:val="553"/>
        </w:trPr>
        <w:tc>
          <w:tcPr>
            <w:tcW w:w="1165" w:type="dxa"/>
            <w:shd w:val="clear" w:color="auto" w:fill="808080" w:themeFill="background1" w:themeFillShade="80"/>
          </w:tcPr>
          <w:p w14:paraId="4821A706"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690" w:type="dxa"/>
          </w:tcPr>
          <w:p w14:paraId="4E116540" w14:textId="77777777" w:rsidR="00BD2B10" w:rsidRPr="007F03EF"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0C661A73" w14:textId="458D7271" w:rsidR="00BD2B10" w:rsidRPr="00BD2A5C" w:rsidRDefault="00BD2A5C" w:rsidP="000F4902">
            <w:pPr>
              <w:spacing w:line="480" w:lineRule="auto"/>
              <w:contextualSpacing/>
              <w:jc w:val="center"/>
              <w:rPr>
                <w:rFonts w:ascii="Times New Roman" w:hAnsi="Times New Roman" w:cs="Times New Roman"/>
                <w:i/>
                <w:iCs/>
                <w:sz w:val="24"/>
                <w:szCs w:val="24"/>
              </w:rPr>
            </w:pPr>
            <w:r w:rsidRPr="00BD2A5C">
              <w:rPr>
                <w:rFonts w:ascii="Times New Roman" w:hAnsi="Times New Roman" w:cs="Times New Roman"/>
                <w:i/>
                <w:iCs/>
                <w:sz w:val="24"/>
                <w:szCs w:val="24"/>
              </w:rPr>
              <w:t>p</w:t>
            </w:r>
          </w:p>
        </w:tc>
      </w:tr>
      <w:tr w:rsidR="00BD2B10" w14:paraId="3BAFCC8B" w14:textId="77777777" w:rsidTr="00BD2B10">
        <w:trPr>
          <w:trHeight w:val="553"/>
        </w:trPr>
        <w:tc>
          <w:tcPr>
            <w:tcW w:w="1165" w:type="dxa"/>
            <w:shd w:val="clear" w:color="auto" w:fill="808080" w:themeFill="background1" w:themeFillShade="80"/>
          </w:tcPr>
          <w:p w14:paraId="3B5AE95E"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690" w:type="dxa"/>
          </w:tcPr>
          <w:p w14:paraId="29B794FD" w14:textId="77777777" w:rsidR="00BD2B10"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02DB7F96" w14:textId="77777777" w:rsidR="00BD2B10" w:rsidRPr="001C07E2"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BD2B10" w14:paraId="720C35D1" w14:textId="77777777" w:rsidTr="00BD2B10">
        <w:trPr>
          <w:trHeight w:val="553"/>
        </w:trPr>
        <w:tc>
          <w:tcPr>
            <w:tcW w:w="1165" w:type="dxa"/>
            <w:shd w:val="clear" w:color="auto" w:fill="808080" w:themeFill="background1" w:themeFillShade="80"/>
          </w:tcPr>
          <w:p w14:paraId="6246D340"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3690" w:type="dxa"/>
          </w:tcPr>
          <w:p w14:paraId="52232786" w14:textId="77777777" w:rsidR="00BD2B10"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29B02163" w14:textId="5C851A12" w:rsidR="00BD2B10" w:rsidRPr="00BD2A5C" w:rsidRDefault="00BD2A5C" w:rsidP="000F4902">
            <w:pPr>
              <w:spacing w:line="480" w:lineRule="auto"/>
              <w:contextualSpacing/>
              <w:jc w:val="center"/>
              <w:rPr>
                <w:rFonts w:ascii="Times New Roman" w:hAnsi="Times New Roman" w:cs="Times New Roman"/>
                <w:iCs/>
                <w:sz w:val="24"/>
                <w:szCs w:val="24"/>
              </w:rPr>
            </w:pPr>
            <w:r w:rsidRPr="00BD2A5C">
              <w:rPr>
                <w:rFonts w:ascii="Times New Roman" w:hAnsi="Times New Roman" w:cs="Times New Roman"/>
                <w:iCs/>
                <w:sz w:val="24"/>
                <w:szCs w:val="24"/>
              </w:rPr>
              <w:t>1</w:t>
            </w:r>
          </w:p>
        </w:tc>
      </w:tr>
    </w:tbl>
    <w:p w14:paraId="200E227E" w14:textId="77777777" w:rsidR="00BD2B10" w:rsidRPr="00B603EE" w:rsidRDefault="00BD2B10" w:rsidP="008D56B6">
      <w:pPr>
        <w:spacing w:line="480" w:lineRule="auto"/>
        <w:ind w:firstLine="720"/>
        <w:contextualSpacing/>
        <w:rPr>
          <w:rFonts w:ascii="Times New Roman" w:hAnsi="Times New Roman" w:cs="Times New Roman"/>
          <w:sz w:val="24"/>
          <w:szCs w:val="24"/>
        </w:rPr>
      </w:pPr>
    </w:p>
    <w:p w14:paraId="43F524D9" w14:textId="088A42BF" w:rsidR="00834ACC" w:rsidRDefault="00917DE4" w:rsidP="00834AC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is evident, the model predicts that</w:t>
      </w:r>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r w:rsidR="003D5D04">
        <w:rPr>
          <w:rFonts w:ascii="Times New Roman" w:hAnsi="Times New Roman" w:cs="Times New Roman"/>
          <w:sz w:val="24"/>
          <w:szCs w:val="24"/>
        </w:rPr>
        <w:t>, following the ABC+ D+ BB control trials</w:t>
      </w:r>
      <w:r>
        <w:rPr>
          <w:rFonts w:ascii="Times New Roman" w:hAnsi="Times New Roman" w:cs="Times New Roman"/>
          <w:sz w:val="24"/>
          <w:szCs w:val="24"/>
        </w:rPr>
        <w:t xml:space="preserve"> participants should be maximally confident that object D is a blicket after the BB </w:t>
      </w:r>
      <w:r>
        <w:rPr>
          <w:rFonts w:ascii="Times New Roman" w:hAnsi="Times New Roman" w:cs="Times New Roman"/>
          <w:sz w:val="24"/>
          <w:szCs w:val="24"/>
        </w:rPr>
        <w:lastRenderedPageBreak/>
        <w:t>control trials but should treat objects A-C equivalently.</w:t>
      </w:r>
      <w:r w:rsidR="00834ACC">
        <w:rPr>
          <w:rFonts w:ascii="Times New Roman" w:hAnsi="Times New Roman" w:cs="Times New Roman"/>
          <w:sz w:val="24"/>
          <w:szCs w:val="24"/>
        </w:rPr>
        <w:t xml:space="preserve"> Finally, the predictions that the model makes for </w:t>
      </w:r>
      <w:r w:rsidR="0036571D">
        <w:rPr>
          <w:rFonts w:ascii="Times New Roman" w:hAnsi="Times New Roman" w:cs="Times New Roman"/>
          <w:sz w:val="24"/>
          <w:szCs w:val="24"/>
        </w:rPr>
        <w:t>the ISO control trials</w:t>
      </w:r>
      <w:r w:rsidR="00834ACC">
        <w:rPr>
          <w:rFonts w:ascii="Times New Roman" w:hAnsi="Times New Roman" w:cs="Times New Roman"/>
          <w:sz w:val="24"/>
          <w:szCs w:val="24"/>
        </w:rPr>
        <w:t>—that is, for the ABC+ D</w:t>
      </w:r>
      <w:r w:rsidR="0036571D">
        <w:rPr>
          <w:rFonts w:ascii="Times New Roman" w:hAnsi="Times New Roman" w:cs="Times New Roman"/>
          <w:sz w:val="24"/>
          <w:szCs w:val="24"/>
        </w:rPr>
        <w:t>-</w:t>
      </w:r>
      <w:r w:rsidR="00834ACC">
        <w:rPr>
          <w:rFonts w:ascii="Times New Roman" w:hAnsi="Times New Roman" w:cs="Times New Roman"/>
          <w:sz w:val="24"/>
          <w:szCs w:val="24"/>
        </w:rPr>
        <w:t xml:space="preserve"> trials—</w:t>
      </w:r>
      <w:r w:rsidR="0036571D">
        <w:rPr>
          <w:rFonts w:ascii="Times New Roman" w:hAnsi="Times New Roman" w:cs="Times New Roman"/>
          <w:sz w:val="24"/>
          <w:szCs w:val="24"/>
        </w:rPr>
        <w:t>are</w:t>
      </w:r>
      <w:r w:rsidR="00834ACC">
        <w:rPr>
          <w:rFonts w:ascii="Times New Roman" w:hAnsi="Times New Roman" w:cs="Times New Roman"/>
          <w:sz w:val="24"/>
          <w:szCs w:val="24"/>
        </w:rPr>
        <w:t xml:space="preserve"> shown below.</w:t>
      </w:r>
    </w:p>
    <w:tbl>
      <w:tblPr>
        <w:tblStyle w:val="TableGrid"/>
        <w:tblW w:w="10980" w:type="dxa"/>
        <w:tblInd w:w="-545" w:type="dxa"/>
        <w:tblLayout w:type="fixed"/>
        <w:tblLook w:val="04A0" w:firstRow="1" w:lastRow="0" w:firstColumn="1" w:lastColumn="0" w:noHBand="0" w:noVBand="1"/>
      </w:tblPr>
      <w:tblGrid>
        <w:gridCol w:w="1710"/>
        <w:gridCol w:w="4590"/>
        <w:gridCol w:w="4680"/>
      </w:tblGrid>
      <w:tr w:rsidR="00397D2B" w:rsidRPr="00853656" w14:paraId="0530EE78" w14:textId="77777777" w:rsidTr="005D6D85">
        <w:trPr>
          <w:trHeight w:val="542"/>
        </w:trPr>
        <w:tc>
          <w:tcPr>
            <w:tcW w:w="10980" w:type="dxa"/>
            <w:gridSpan w:val="3"/>
            <w:shd w:val="clear" w:color="auto" w:fill="808080" w:themeFill="background1" w:themeFillShade="80"/>
          </w:tcPr>
          <w:p w14:paraId="33BA17D4" w14:textId="193F2F70"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Bayesian Model Predictions (4 objects) – </w:t>
            </w:r>
            <w:r w:rsidR="005D6D85">
              <w:rPr>
                <w:rFonts w:ascii="Times New Roman" w:hAnsi="Times New Roman" w:cs="Times New Roman"/>
                <w:b/>
                <w:color w:val="FFFFFF" w:themeColor="background1"/>
                <w:sz w:val="24"/>
                <w:szCs w:val="24"/>
              </w:rPr>
              <w:t>ISO</w:t>
            </w:r>
            <w:r>
              <w:rPr>
                <w:rFonts w:ascii="Times New Roman" w:hAnsi="Times New Roman" w:cs="Times New Roman"/>
                <w:b/>
                <w:color w:val="FFFFFF" w:themeColor="background1"/>
                <w:sz w:val="24"/>
                <w:szCs w:val="24"/>
              </w:rPr>
              <w:t xml:space="preserve"> control</w:t>
            </w:r>
          </w:p>
        </w:tc>
      </w:tr>
      <w:tr w:rsidR="00397D2B" w:rsidRPr="00853656" w14:paraId="09835A07" w14:textId="77777777" w:rsidTr="005D6D85">
        <w:trPr>
          <w:trHeight w:val="542"/>
        </w:trPr>
        <w:tc>
          <w:tcPr>
            <w:tcW w:w="1710" w:type="dxa"/>
            <w:shd w:val="clear" w:color="auto" w:fill="808080" w:themeFill="background1" w:themeFillShade="80"/>
          </w:tcPr>
          <w:p w14:paraId="28222B41" w14:textId="77777777"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4590" w:type="dxa"/>
            <w:shd w:val="clear" w:color="auto" w:fill="808080" w:themeFill="background1" w:themeFillShade="80"/>
          </w:tcPr>
          <w:p w14:paraId="41E22FDC" w14:textId="77777777"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4680" w:type="dxa"/>
            <w:shd w:val="clear" w:color="auto" w:fill="808080" w:themeFill="background1" w:themeFillShade="80"/>
          </w:tcPr>
          <w:p w14:paraId="1D52DD32" w14:textId="0CBD4CDB"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sidR="00D32C27">
              <w:rPr>
                <w:rFonts w:ascii="Times New Roman" w:hAnsi="Times New Roman" w:cs="Times New Roman"/>
                <w:b/>
                <w:color w:val="FFFFFF" w:themeColor="background1"/>
                <w:sz w:val="24"/>
                <w:szCs w:val="24"/>
              </w:rPr>
              <w:t>C</w:t>
            </w:r>
            <w:r w:rsidRPr="00853656">
              <w:rPr>
                <w:rFonts w:ascii="Times New Roman" w:hAnsi="Times New Roman" w:cs="Times New Roman"/>
                <w:b/>
                <w:color w:val="FFFFFF" w:themeColor="background1"/>
                <w:sz w:val="24"/>
                <w:szCs w:val="24"/>
              </w:rPr>
              <w:t>+</w:t>
            </w:r>
            <w:r w:rsidR="00D32C27">
              <w:rPr>
                <w:rFonts w:ascii="Times New Roman" w:hAnsi="Times New Roman" w:cs="Times New Roman"/>
                <w:b/>
                <w:color w:val="FFFFFF" w:themeColor="background1"/>
                <w:sz w:val="24"/>
                <w:szCs w:val="24"/>
              </w:rPr>
              <w:t xml:space="preserve"> D-</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397D2B" w:rsidRPr="00DC5399" w14:paraId="55A5E52B" w14:textId="77777777" w:rsidTr="005D6D85">
        <w:trPr>
          <w:trHeight w:val="531"/>
        </w:trPr>
        <w:tc>
          <w:tcPr>
            <w:tcW w:w="1710" w:type="dxa"/>
            <w:shd w:val="clear" w:color="auto" w:fill="808080" w:themeFill="background1" w:themeFillShade="80"/>
          </w:tcPr>
          <w:p w14:paraId="0F2166EF"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4590" w:type="dxa"/>
          </w:tcPr>
          <w:p w14:paraId="0F768EA2" w14:textId="77777777" w:rsidR="00397D2B" w:rsidRPr="00A537BE" w:rsidRDefault="00397D2B" w:rsidP="005D6D85">
            <w:pPr>
              <w:spacing w:line="480" w:lineRule="auto"/>
              <w:ind w:firstLine="720"/>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4680" w:type="dxa"/>
          </w:tcPr>
          <w:p w14:paraId="524A8BFB" w14:textId="731BEA0F" w:rsidR="00397D2B" w:rsidRPr="00C2417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4E05F5" w14:paraId="390AC2C2" w14:textId="77777777" w:rsidTr="005D6D85">
        <w:trPr>
          <w:trHeight w:val="542"/>
        </w:trPr>
        <w:tc>
          <w:tcPr>
            <w:tcW w:w="1710" w:type="dxa"/>
            <w:shd w:val="clear" w:color="auto" w:fill="808080" w:themeFill="background1" w:themeFillShade="80"/>
          </w:tcPr>
          <w:p w14:paraId="5855817B"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4590" w:type="dxa"/>
          </w:tcPr>
          <w:p w14:paraId="635523DF" w14:textId="77777777" w:rsidR="00397D2B" w:rsidRPr="00A537BE"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544E1A32" w14:textId="580D63D2" w:rsidR="00397D2B" w:rsidRPr="00C2417B" w:rsidRDefault="006852C3"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p>
        </w:tc>
      </w:tr>
      <w:tr w:rsidR="00397D2B" w14:paraId="6BDAAE25" w14:textId="77777777" w:rsidTr="005D6D85">
        <w:trPr>
          <w:trHeight w:val="542"/>
        </w:trPr>
        <w:tc>
          <w:tcPr>
            <w:tcW w:w="1710" w:type="dxa"/>
            <w:shd w:val="clear" w:color="auto" w:fill="808080" w:themeFill="background1" w:themeFillShade="80"/>
          </w:tcPr>
          <w:p w14:paraId="6CDE58FA"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4590" w:type="dxa"/>
          </w:tcPr>
          <w:p w14:paraId="29085A1F" w14:textId="77777777" w:rsidR="00397D2B"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40760EEF" w14:textId="6C258919"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754021" w14:paraId="1FDD359B" w14:textId="77777777" w:rsidTr="005D6D85">
        <w:trPr>
          <w:trHeight w:val="542"/>
        </w:trPr>
        <w:tc>
          <w:tcPr>
            <w:tcW w:w="1710" w:type="dxa"/>
            <w:shd w:val="clear" w:color="auto" w:fill="808080" w:themeFill="background1" w:themeFillShade="80"/>
          </w:tcPr>
          <w:p w14:paraId="3F57A4A6"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4590" w:type="dxa"/>
          </w:tcPr>
          <w:p w14:paraId="20543AAA" w14:textId="77777777" w:rsidR="00397D2B" w:rsidRPr="00A537BE"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5A5B54BD" w14:textId="6722D9BE" w:rsidR="00397D2B" w:rsidRPr="00C2417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4C82BE42" w14:textId="77777777" w:rsidTr="005D6D85">
        <w:trPr>
          <w:trHeight w:val="542"/>
        </w:trPr>
        <w:tc>
          <w:tcPr>
            <w:tcW w:w="1710" w:type="dxa"/>
            <w:shd w:val="clear" w:color="auto" w:fill="808080" w:themeFill="background1" w:themeFillShade="80"/>
          </w:tcPr>
          <w:p w14:paraId="045E41F8"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4590" w:type="dxa"/>
          </w:tcPr>
          <w:p w14:paraId="2F158596" w14:textId="77777777" w:rsidR="00397D2B" w:rsidRPr="00321B6C"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67B291B3" w14:textId="3F61C184" w:rsidR="00397D2B" w:rsidRPr="004E05F5" w:rsidRDefault="0063721E"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397D2B" w14:paraId="7211FE99" w14:textId="77777777" w:rsidTr="005D6D85">
        <w:trPr>
          <w:trHeight w:val="542"/>
        </w:trPr>
        <w:tc>
          <w:tcPr>
            <w:tcW w:w="1710" w:type="dxa"/>
            <w:shd w:val="clear" w:color="auto" w:fill="808080" w:themeFill="background1" w:themeFillShade="80"/>
          </w:tcPr>
          <w:p w14:paraId="4EC9C923"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4590" w:type="dxa"/>
          </w:tcPr>
          <w:p w14:paraId="2E36116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6B46F735" w14:textId="37193905" w:rsidR="00397D2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0396A2CC" w14:textId="77777777" w:rsidTr="005D6D85">
        <w:trPr>
          <w:trHeight w:val="542"/>
        </w:trPr>
        <w:tc>
          <w:tcPr>
            <w:tcW w:w="1710" w:type="dxa"/>
            <w:shd w:val="clear" w:color="auto" w:fill="808080" w:themeFill="background1" w:themeFillShade="80"/>
          </w:tcPr>
          <w:p w14:paraId="376127B9"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4590" w:type="dxa"/>
          </w:tcPr>
          <w:p w14:paraId="253DACAA" w14:textId="77777777" w:rsidR="00397D2B" w:rsidRPr="00321B6C"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4A15C209" w14:textId="3C06C4F8"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550F27" w14:paraId="643528DF" w14:textId="77777777" w:rsidTr="005D6D85">
        <w:trPr>
          <w:trHeight w:val="542"/>
        </w:trPr>
        <w:tc>
          <w:tcPr>
            <w:tcW w:w="1710" w:type="dxa"/>
            <w:shd w:val="clear" w:color="auto" w:fill="808080" w:themeFill="background1" w:themeFillShade="80"/>
          </w:tcPr>
          <w:p w14:paraId="44F01CE3"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4590" w:type="dxa"/>
          </w:tcPr>
          <w:p w14:paraId="4A9113D2" w14:textId="77777777" w:rsidR="00397D2B" w:rsidRPr="00A537BE" w:rsidRDefault="00397D2B"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3AB23396" w14:textId="4353C762" w:rsidR="00397D2B" w:rsidRPr="00C2417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rsidRPr="00DC5399" w14:paraId="51280FCD" w14:textId="77777777" w:rsidTr="005D6D85">
        <w:trPr>
          <w:trHeight w:val="542"/>
        </w:trPr>
        <w:tc>
          <w:tcPr>
            <w:tcW w:w="1710" w:type="dxa"/>
            <w:shd w:val="clear" w:color="auto" w:fill="808080" w:themeFill="background1" w:themeFillShade="80"/>
          </w:tcPr>
          <w:p w14:paraId="666DF23D"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4590" w:type="dxa"/>
          </w:tcPr>
          <w:p w14:paraId="22F2F856" w14:textId="77777777" w:rsidR="00397D2B"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5E2DBD7A" w14:textId="4669CB22"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DC5399" w14:paraId="43AD3C39" w14:textId="77777777" w:rsidTr="005D6D85">
        <w:trPr>
          <w:trHeight w:val="542"/>
        </w:trPr>
        <w:tc>
          <w:tcPr>
            <w:tcW w:w="1710" w:type="dxa"/>
            <w:shd w:val="clear" w:color="auto" w:fill="808080" w:themeFill="background1" w:themeFillShade="80"/>
          </w:tcPr>
          <w:p w14:paraId="08F31D24"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4590" w:type="dxa"/>
          </w:tcPr>
          <w:p w14:paraId="71B1B69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49B751EB" w14:textId="38B1DC40"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647C2C12" w14:textId="77777777" w:rsidTr="005D6D85">
        <w:trPr>
          <w:trHeight w:val="542"/>
        </w:trPr>
        <w:tc>
          <w:tcPr>
            <w:tcW w:w="1710" w:type="dxa"/>
            <w:shd w:val="clear" w:color="auto" w:fill="808080" w:themeFill="background1" w:themeFillShade="80"/>
          </w:tcPr>
          <w:p w14:paraId="67EC2634"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4590" w:type="dxa"/>
          </w:tcPr>
          <w:p w14:paraId="69828E60"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509CF1E2" w14:textId="71ED880F"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DC5399" w14:paraId="7FCCEF80" w14:textId="77777777" w:rsidTr="005D6D85">
        <w:trPr>
          <w:trHeight w:val="542"/>
        </w:trPr>
        <w:tc>
          <w:tcPr>
            <w:tcW w:w="1710" w:type="dxa"/>
            <w:shd w:val="clear" w:color="auto" w:fill="808080" w:themeFill="background1" w:themeFillShade="80"/>
          </w:tcPr>
          <w:p w14:paraId="0AB3A587"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4590" w:type="dxa"/>
          </w:tcPr>
          <w:p w14:paraId="28E1F09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7ED82580" w14:textId="20BB629C"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14:paraId="7256E5EB" w14:textId="77777777" w:rsidTr="005D6D85">
        <w:trPr>
          <w:trHeight w:val="542"/>
        </w:trPr>
        <w:tc>
          <w:tcPr>
            <w:tcW w:w="1710" w:type="dxa"/>
            <w:shd w:val="clear" w:color="auto" w:fill="808080" w:themeFill="background1" w:themeFillShade="80"/>
          </w:tcPr>
          <w:p w14:paraId="740CFD47"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4590" w:type="dxa"/>
          </w:tcPr>
          <w:p w14:paraId="315D8FB2"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6D5E5FBA"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14:paraId="1E03BCA9" w14:textId="77777777" w:rsidTr="005D6D85">
        <w:trPr>
          <w:trHeight w:val="542"/>
        </w:trPr>
        <w:tc>
          <w:tcPr>
            <w:tcW w:w="1710" w:type="dxa"/>
            <w:shd w:val="clear" w:color="auto" w:fill="808080" w:themeFill="background1" w:themeFillShade="80"/>
          </w:tcPr>
          <w:p w14:paraId="0ABF5D1D"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4590" w:type="dxa"/>
          </w:tcPr>
          <w:p w14:paraId="6A63D502"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12EFA5C4" w14:textId="26701EA9"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14:paraId="7D99434F" w14:textId="77777777" w:rsidTr="005D6D85">
        <w:trPr>
          <w:trHeight w:val="542"/>
        </w:trPr>
        <w:tc>
          <w:tcPr>
            <w:tcW w:w="1710" w:type="dxa"/>
            <w:shd w:val="clear" w:color="auto" w:fill="808080" w:themeFill="background1" w:themeFillShade="80"/>
          </w:tcPr>
          <w:p w14:paraId="10696B26"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4590" w:type="dxa"/>
          </w:tcPr>
          <w:p w14:paraId="37405CC8"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3B34458A"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14:paraId="6FA307E4" w14:textId="77777777" w:rsidTr="005D6D85">
        <w:trPr>
          <w:trHeight w:val="542"/>
        </w:trPr>
        <w:tc>
          <w:tcPr>
            <w:tcW w:w="1710" w:type="dxa"/>
            <w:shd w:val="clear" w:color="auto" w:fill="808080" w:themeFill="background1" w:themeFillShade="80"/>
          </w:tcPr>
          <w:p w14:paraId="7BB81F23"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4590" w:type="dxa"/>
          </w:tcPr>
          <w:p w14:paraId="618F8237" w14:textId="77777777" w:rsidR="00397D2B" w:rsidRPr="00A537BE" w:rsidRDefault="00397D2B"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4680" w:type="dxa"/>
          </w:tcPr>
          <w:p w14:paraId="59836599" w14:textId="674D0320"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D128A0" w14:paraId="5387AB16" w14:textId="77777777" w:rsidTr="00A30F46">
        <w:trPr>
          <w:trHeight w:val="542"/>
        </w:trPr>
        <w:tc>
          <w:tcPr>
            <w:tcW w:w="10980" w:type="dxa"/>
            <w:gridSpan w:val="3"/>
            <w:shd w:val="clear" w:color="auto" w:fill="808080" w:themeFill="background1" w:themeFillShade="80"/>
          </w:tcPr>
          <w:p w14:paraId="02961A9D" w14:textId="11780BF2" w:rsidR="00D128A0"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Probabilities of objects A, B, C, and D</w:t>
            </w:r>
          </w:p>
        </w:tc>
      </w:tr>
      <w:tr w:rsidR="00397D2B" w14:paraId="7A02D5B8" w14:textId="77777777" w:rsidTr="005D6D85">
        <w:trPr>
          <w:trHeight w:val="542"/>
        </w:trPr>
        <w:tc>
          <w:tcPr>
            <w:tcW w:w="1710" w:type="dxa"/>
            <w:shd w:val="clear" w:color="auto" w:fill="808080" w:themeFill="background1" w:themeFillShade="80"/>
          </w:tcPr>
          <w:p w14:paraId="4435EBB8"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4590" w:type="dxa"/>
          </w:tcPr>
          <w:p w14:paraId="63A0CE87" w14:textId="77777777" w:rsidR="00397D2B" w:rsidRPr="007F03EF"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2B200555" w14:textId="2C2A6DAB" w:rsidR="00397D2B" w:rsidRPr="002B3221"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p>
        </w:tc>
      </w:tr>
      <w:tr w:rsidR="00397D2B" w:rsidRPr="00DC5399" w14:paraId="63F3F200" w14:textId="77777777" w:rsidTr="005D6D85">
        <w:trPr>
          <w:trHeight w:val="553"/>
        </w:trPr>
        <w:tc>
          <w:tcPr>
            <w:tcW w:w="1710" w:type="dxa"/>
            <w:shd w:val="clear" w:color="auto" w:fill="808080" w:themeFill="background1" w:themeFillShade="80"/>
          </w:tcPr>
          <w:p w14:paraId="59CDF997"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Object B</w:t>
            </w:r>
          </w:p>
        </w:tc>
        <w:tc>
          <w:tcPr>
            <w:tcW w:w="4590" w:type="dxa"/>
          </w:tcPr>
          <w:p w14:paraId="4DECF889" w14:textId="77777777" w:rsidR="00397D2B" w:rsidRPr="007F03EF"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17078214" w14:textId="5D9DD377" w:rsidR="00397D2B" w:rsidRPr="00A866B3" w:rsidRDefault="00A866B3" w:rsidP="000F4902">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p</w:t>
            </w:r>
          </w:p>
        </w:tc>
      </w:tr>
      <w:tr w:rsidR="00397D2B" w14:paraId="78027F62" w14:textId="77777777" w:rsidTr="005D6D85">
        <w:trPr>
          <w:trHeight w:val="553"/>
        </w:trPr>
        <w:tc>
          <w:tcPr>
            <w:tcW w:w="1710" w:type="dxa"/>
            <w:shd w:val="clear" w:color="auto" w:fill="808080" w:themeFill="background1" w:themeFillShade="80"/>
          </w:tcPr>
          <w:p w14:paraId="2097E290"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4590" w:type="dxa"/>
          </w:tcPr>
          <w:p w14:paraId="7DDB6BC0" w14:textId="77777777" w:rsidR="00397D2B"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65C1A2DA" w14:textId="77777777" w:rsidR="00397D2B" w:rsidRPr="001C07E2"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397D2B" w14:paraId="4B642802" w14:textId="77777777" w:rsidTr="005D6D85">
        <w:trPr>
          <w:trHeight w:val="553"/>
        </w:trPr>
        <w:tc>
          <w:tcPr>
            <w:tcW w:w="1710" w:type="dxa"/>
            <w:shd w:val="clear" w:color="auto" w:fill="808080" w:themeFill="background1" w:themeFillShade="80"/>
          </w:tcPr>
          <w:p w14:paraId="12DDB895"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4590" w:type="dxa"/>
          </w:tcPr>
          <w:p w14:paraId="5EFEE7D8" w14:textId="77777777" w:rsidR="00397D2B"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741140C0" w14:textId="4E42764E" w:rsidR="00397D2B" w:rsidRPr="00883CAC" w:rsidRDefault="00883CAC"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bl>
    <w:p w14:paraId="3B2F5B66" w14:textId="77777777" w:rsidR="00397D2B" w:rsidRDefault="00397D2B" w:rsidP="00397D2B">
      <w:pPr>
        <w:spacing w:line="480" w:lineRule="auto"/>
        <w:contextualSpacing/>
        <w:rPr>
          <w:rFonts w:ascii="Times New Roman" w:hAnsi="Times New Roman" w:cs="Times New Roman"/>
          <w:sz w:val="24"/>
          <w:szCs w:val="24"/>
        </w:rPr>
      </w:pPr>
    </w:p>
    <w:p w14:paraId="6F84E550" w14:textId="70DC0475" w:rsidR="008D56B6" w:rsidRDefault="00A866B3" w:rsidP="008D56B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as can be seen above, the model predicts that for any probability </w:t>
      </w:r>
      <w:r>
        <w:rPr>
          <w:rFonts w:ascii="Times New Roman" w:hAnsi="Times New Roman" w:cs="Times New Roman"/>
          <w:i/>
          <w:iCs/>
          <w:sz w:val="24"/>
          <w:szCs w:val="24"/>
        </w:rPr>
        <w:t>p</w:t>
      </w:r>
      <w:r>
        <w:rPr>
          <w:rFonts w:ascii="Times New Roman" w:hAnsi="Times New Roman" w:cs="Times New Roman"/>
          <w:sz w:val="24"/>
          <w:szCs w:val="24"/>
        </w:rPr>
        <w:t xml:space="preserve">, following the ABC+ D- ISO control trials participants should be maximally confident that object D is </w:t>
      </w:r>
      <w:r>
        <w:rPr>
          <w:rFonts w:ascii="Times New Roman" w:hAnsi="Times New Roman" w:cs="Times New Roman"/>
          <w:i/>
          <w:iCs/>
          <w:sz w:val="24"/>
          <w:szCs w:val="24"/>
        </w:rPr>
        <w:t xml:space="preserve">not </w:t>
      </w:r>
      <w:r>
        <w:rPr>
          <w:rFonts w:ascii="Times New Roman" w:hAnsi="Times New Roman" w:cs="Times New Roman"/>
          <w:sz w:val="24"/>
          <w:szCs w:val="24"/>
        </w:rPr>
        <w:t>a blicket but should treat objects A-C equivalently.</w:t>
      </w:r>
      <w:r w:rsidR="000C3C42">
        <w:rPr>
          <w:rFonts w:ascii="Times New Roman" w:hAnsi="Times New Roman" w:cs="Times New Roman"/>
          <w:sz w:val="24"/>
          <w:szCs w:val="24"/>
        </w:rPr>
        <w:t xml:space="preserve"> Taken together, a simple Bayesian model predicts that learners should be maximally confident about the status of a candidate cause when it is shown in </w:t>
      </w:r>
      <w:proofErr w:type="gramStart"/>
      <w:r w:rsidR="000C3C42">
        <w:rPr>
          <w:rFonts w:ascii="Times New Roman" w:hAnsi="Times New Roman" w:cs="Times New Roman"/>
          <w:sz w:val="24"/>
          <w:szCs w:val="24"/>
        </w:rPr>
        <w:t>isolation, but</w:t>
      </w:r>
      <w:proofErr w:type="gramEnd"/>
      <w:r w:rsidR="000C3C42">
        <w:rPr>
          <w:rFonts w:ascii="Times New Roman" w:hAnsi="Times New Roman" w:cs="Times New Roman"/>
          <w:sz w:val="24"/>
          <w:szCs w:val="24"/>
        </w:rPr>
        <w:t xml:space="preserve"> should treat objects that are shown in combination equivalently. </w:t>
      </w:r>
    </w:p>
    <w:p w14:paraId="41B5C5BD" w14:textId="0B948A9E" w:rsidR="000C3C42" w:rsidRDefault="0002659C" w:rsidP="000C3C42">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Associative learning: the traditional RW model</w:t>
      </w:r>
      <w:r w:rsidR="000C3C42">
        <w:rPr>
          <w:rFonts w:ascii="Times New Roman" w:hAnsi="Times New Roman" w:cs="Times New Roman"/>
          <w:b/>
          <w:bCs/>
          <w:sz w:val="24"/>
          <w:szCs w:val="24"/>
        </w:rPr>
        <w:t>.</w:t>
      </w:r>
      <w:r w:rsidR="004B343A">
        <w:rPr>
          <w:rFonts w:ascii="Times New Roman" w:hAnsi="Times New Roman" w:cs="Times New Roman"/>
          <w:b/>
          <w:bCs/>
          <w:sz w:val="24"/>
          <w:szCs w:val="24"/>
        </w:rPr>
        <w:t xml:space="preserve"> </w:t>
      </w:r>
      <w:r w:rsidR="004B343A">
        <w:rPr>
          <w:rFonts w:ascii="Times New Roman" w:hAnsi="Times New Roman" w:cs="Times New Roman"/>
          <w:sz w:val="24"/>
          <w:szCs w:val="24"/>
        </w:rPr>
        <w:t xml:space="preserve">In contrast to a simple Bayesian model, </w:t>
      </w:r>
      <w:r w:rsidR="0033495E">
        <w:rPr>
          <w:rFonts w:ascii="Times New Roman" w:hAnsi="Times New Roman" w:cs="Times New Roman"/>
          <w:sz w:val="24"/>
          <w:szCs w:val="24"/>
        </w:rPr>
        <w:t xml:space="preserve">learners who rely on a cognitive mechanism that can be captured by the traditional RW model should adjust their beliefs about the status of a candidate cause by an amount that is </w:t>
      </w:r>
      <w:r w:rsidR="00AC6A9A">
        <w:rPr>
          <w:rFonts w:ascii="Times New Roman" w:hAnsi="Times New Roman" w:cs="Times New Roman"/>
          <w:sz w:val="24"/>
          <w:szCs w:val="24"/>
        </w:rPr>
        <w:t xml:space="preserve">equal </w:t>
      </w:r>
      <w:r w:rsidR="0033495E">
        <w:rPr>
          <w:rFonts w:ascii="Times New Roman" w:hAnsi="Times New Roman" w:cs="Times New Roman"/>
          <w:sz w:val="24"/>
          <w:szCs w:val="24"/>
        </w:rPr>
        <w:t xml:space="preserve">to the difference between the outcome that participants observe (i.e., </w:t>
      </w:r>
      <w:proofErr w:type="gramStart"/>
      <w:r w:rsidR="0033495E">
        <w:rPr>
          <w:rFonts w:ascii="Times New Roman" w:hAnsi="Times New Roman" w:cs="Times New Roman"/>
          <w:sz w:val="24"/>
          <w:szCs w:val="24"/>
        </w:rPr>
        <w:t xml:space="preserve">whether </w:t>
      </w:r>
      <w:r w:rsidR="00A9215C">
        <w:rPr>
          <w:rFonts w:ascii="Times New Roman" w:hAnsi="Times New Roman" w:cs="Times New Roman"/>
          <w:sz w:val="24"/>
          <w:szCs w:val="24"/>
        </w:rPr>
        <w:t>or not</w:t>
      </w:r>
      <w:proofErr w:type="gramEnd"/>
      <w:r w:rsidR="00A9215C">
        <w:rPr>
          <w:rFonts w:ascii="Times New Roman" w:hAnsi="Times New Roman" w:cs="Times New Roman"/>
          <w:sz w:val="24"/>
          <w:szCs w:val="24"/>
        </w:rPr>
        <w:t xml:space="preserve"> the blicket machine activates) and participants’ </w:t>
      </w:r>
      <w:r w:rsidR="00D31CC2">
        <w:rPr>
          <w:rFonts w:ascii="Times New Roman" w:hAnsi="Times New Roman" w:cs="Times New Roman"/>
          <w:sz w:val="24"/>
          <w:szCs w:val="24"/>
        </w:rPr>
        <w:t xml:space="preserve">beliefs about whether a given candidate cause will activate the machine. </w:t>
      </w:r>
      <w:r w:rsidR="00D2687F">
        <w:rPr>
          <w:rFonts w:ascii="Times New Roman" w:hAnsi="Times New Roman" w:cs="Times New Roman"/>
          <w:sz w:val="24"/>
          <w:szCs w:val="24"/>
        </w:rPr>
        <w:t>On this account, this difference is “scaled” by the salience of the effect (i.e., how causal the effect appears) and the salience of the candidate causes.</w:t>
      </w:r>
      <w:r w:rsidR="008033E4">
        <w:rPr>
          <w:rFonts w:ascii="Times New Roman" w:hAnsi="Times New Roman" w:cs="Times New Roman"/>
          <w:sz w:val="24"/>
          <w:szCs w:val="24"/>
        </w:rPr>
        <w:t xml:space="preserve"> Crucially, unlike the Bayesian inference perspective, learners who use this mechanism to reason about causal events need not represent a psychological hypothesis space. Rather, learners’ inferences are based on prediction error between what they observe and what they expect.</w:t>
      </w:r>
      <w:r w:rsidR="00D2687F">
        <w:rPr>
          <w:rFonts w:ascii="Times New Roman" w:hAnsi="Times New Roman" w:cs="Times New Roman"/>
          <w:sz w:val="24"/>
          <w:szCs w:val="24"/>
        </w:rPr>
        <w:t xml:space="preserve"> </w:t>
      </w:r>
      <w:r w:rsidR="0038478B">
        <w:rPr>
          <w:rFonts w:ascii="Times New Roman" w:hAnsi="Times New Roman" w:cs="Times New Roman"/>
          <w:sz w:val="24"/>
          <w:szCs w:val="24"/>
        </w:rPr>
        <w:t>The predictions that this model makes</w:t>
      </w:r>
      <w:ins w:id="114" w:author="Benton, Deon" w:date="2023-02-09T13:21:00Z">
        <w:r w:rsidR="0038478B">
          <w:rPr>
            <w:rFonts w:ascii="Times New Roman" w:hAnsi="Times New Roman" w:cs="Times New Roman"/>
            <w:sz w:val="24"/>
            <w:szCs w:val="24"/>
          </w:rPr>
          <w:t xml:space="preserve"> for how participants should treat the objects after the BB </w:t>
        </w:r>
      </w:ins>
      <w:r w:rsidR="0038478B">
        <w:rPr>
          <w:rFonts w:ascii="Times New Roman" w:hAnsi="Times New Roman" w:cs="Times New Roman"/>
          <w:sz w:val="24"/>
          <w:szCs w:val="24"/>
        </w:rPr>
        <w:t>main and control trials and the ISO main and control trials are shown below.</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2966"/>
        <w:gridCol w:w="3780"/>
      </w:tblGrid>
      <w:tr w:rsidR="00914043" w14:paraId="363CBB35" w14:textId="77777777" w:rsidTr="00914043">
        <w:trPr>
          <w:trHeight w:val="587"/>
        </w:trPr>
        <w:tc>
          <w:tcPr>
            <w:tcW w:w="8635" w:type="dxa"/>
            <w:gridSpan w:val="3"/>
            <w:shd w:val="clear" w:color="auto" w:fill="808080" w:themeFill="background1" w:themeFillShade="80"/>
          </w:tcPr>
          <w:p w14:paraId="5A2AC7B8" w14:textId="4EE8CF66" w:rsidR="00914043" w:rsidRDefault="00914043"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b/>
                <w:color w:val="FFFFFF" w:themeColor="background1"/>
                <w:sz w:val="24"/>
                <w:szCs w:val="24"/>
              </w:rPr>
              <w:t>The traditional RW model (3 objects) – BB main</w:t>
            </w:r>
          </w:p>
        </w:tc>
      </w:tr>
      <w:tr w:rsidR="0038478B" w14:paraId="423C068E" w14:textId="77777777" w:rsidTr="00914043">
        <w:trPr>
          <w:trHeight w:val="587"/>
        </w:trPr>
        <w:tc>
          <w:tcPr>
            <w:tcW w:w="1889" w:type="dxa"/>
            <w:shd w:val="clear" w:color="auto" w:fill="808080" w:themeFill="background1" w:themeFillShade="80"/>
          </w:tcPr>
          <w:p w14:paraId="073D40C9"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53EB20A8"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7E50AB5D" w14:textId="37CB47BE" w:rsidR="0038478B" w:rsidRPr="0038478B" w:rsidRDefault="0038478B"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1</w:t>
            </w:r>
          </w:p>
        </w:tc>
      </w:tr>
      <w:tr w:rsidR="0038478B" w14:paraId="6FA69344" w14:textId="77777777" w:rsidTr="00914043">
        <w:trPr>
          <w:trHeight w:val="587"/>
        </w:trPr>
        <w:tc>
          <w:tcPr>
            <w:tcW w:w="1889" w:type="dxa"/>
            <w:shd w:val="clear" w:color="auto" w:fill="808080" w:themeFill="background1" w:themeFillShade="80"/>
          </w:tcPr>
          <w:p w14:paraId="13D441F1"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B</w:t>
            </w:r>
          </w:p>
        </w:tc>
        <w:tc>
          <w:tcPr>
            <w:tcW w:w="2966" w:type="dxa"/>
          </w:tcPr>
          <w:p w14:paraId="50F2718C"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7FFAEE22"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38478B" w14:paraId="7C6DAFBA" w14:textId="77777777" w:rsidTr="00914043">
        <w:trPr>
          <w:trHeight w:val="587"/>
        </w:trPr>
        <w:tc>
          <w:tcPr>
            <w:tcW w:w="1889" w:type="dxa"/>
            <w:shd w:val="clear" w:color="auto" w:fill="808080" w:themeFill="background1" w:themeFillShade="80"/>
          </w:tcPr>
          <w:p w14:paraId="646C7DC1"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31213E3D"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35D7DEE"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62926331" w14:textId="77777777" w:rsidTr="00CB40BD">
        <w:trPr>
          <w:trHeight w:val="587"/>
        </w:trPr>
        <w:tc>
          <w:tcPr>
            <w:tcW w:w="8635" w:type="dxa"/>
            <w:gridSpan w:val="3"/>
            <w:shd w:val="clear" w:color="auto" w:fill="808080" w:themeFill="background1" w:themeFillShade="80"/>
          </w:tcPr>
          <w:p w14:paraId="7D207E18" w14:textId="656B4CA9" w:rsidR="007B5A1B" w:rsidRDefault="007B5A1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b/>
                <w:color w:val="FFFFFF" w:themeColor="background1"/>
                <w:sz w:val="24"/>
                <w:szCs w:val="24"/>
              </w:rPr>
              <w:t>The traditional RW model (3 objects) – ISO main</w:t>
            </w:r>
          </w:p>
        </w:tc>
      </w:tr>
      <w:tr w:rsidR="007B5A1B" w14:paraId="0853B0B7" w14:textId="77777777" w:rsidTr="00914043">
        <w:trPr>
          <w:trHeight w:val="587"/>
        </w:trPr>
        <w:tc>
          <w:tcPr>
            <w:tcW w:w="1889" w:type="dxa"/>
            <w:shd w:val="clear" w:color="auto" w:fill="808080" w:themeFill="background1" w:themeFillShade="80"/>
          </w:tcPr>
          <w:p w14:paraId="0178D62D" w14:textId="3D431C68"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13BD2B41" w14:textId="52A58AB0"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5B312B37" w14:textId="33C651AA"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Cs/>
                <w:sz w:val="24"/>
                <w:szCs w:val="24"/>
              </w:rPr>
              <w:t>0</w:t>
            </w:r>
          </w:p>
        </w:tc>
      </w:tr>
      <w:tr w:rsidR="007B5A1B" w14:paraId="06310D53" w14:textId="77777777" w:rsidTr="00914043">
        <w:trPr>
          <w:trHeight w:val="587"/>
        </w:trPr>
        <w:tc>
          <w:tcPr>
            <w:tcW w:w="1889" w:type="dxa"/>
            <w:shd w:val="clear" w:color="auto" w:fill="808080" w:themeFill="background1" w:themeFillShade="80"/>
          </w:tcPr>
          <w:p w14:paraId="30A05578" w14:textId="5A37A46C"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11FBB4DD" w14:textId="23ABAFE2"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05634B7" w14:textId="0C87331E"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3AB0A706" w14:textId="77777777" w:rsidTr="00914043">
        <w:trPr>
          <w:trHeight w:val="587"/>
        </w:trPr>
        <w:tc>
          <w:tcPr>
            <w:tcW w:w="1889" w:type="dxa"/>
            <w:shd w:val="clear" w:color="auto" w:fill="808080" w:themeFill="background1" w:themeFillShade="80"/>
          </w:tcPr>
          <w:p w14:paraId="34BB4F0B" w14:textId="39C0BA59"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10D41757" w14:textId="31B9C7DE"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33901CE1" w14:textId="3F3559D4"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718214B1" w14:textId="77777777" w:rsidTr="005B3F88">
        <w:trPr>
          <w:trHeight w:val="587"/>
        </w:trPr>
        <w:tc>
          <w:tcPr>
            <w:tcW w:w="8635" w:type="dxa"/>
            <w:gridSpan w:val="3"/>
            <w:shd w:val="clear" w:color="auto" w:fill="808080" w:themeFill="background1" w:themeFillShade="80"/>
          </w:tcPr>
          <w:p w14:paraId="379BDD35" w14:textId="1FD72213"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b/>
                <w:color w:val="FFFFFF" w:themeColor="background1"/>
                <w:sz w:val="24"/>
                <w:szCs w:val="24"/>
              </w:rPr>
              <w:t>The traditional RW model (</w:t>
            </w:r>
            <w:r w:rsidR="008033E4">
              <w:rPr>
                <w:rFonts w:ascii="Times New Roman" w:hAnsi="Times New Roman" w:cs="Times New Roman"/>
                <w:b/>
                <w:color w:val="FFFFFF" w:themeColor="background1"/>
                <w:sz w:val="24"/>
                <w:szCs w:val="24"/>
              </w:rPr>
              <w:t>4</w:t>
            </w:r>
            <w:r>
              <w:rPr>
                <w:rFonts w:ascii="Times New Roman" w:hAnsi="Times New Roman" w:cs="Times New Roman"/>
                <w:b/>
                <w:color w:val="FFFFFF" w:themeColor="background1"/>
                <w:sz w:val="24"/>
                <w:szCs w:val="24"/>
              </w:rPr>
              <w:t xml:space="preserve"> objects) – BB </w:t>
            </w:r>
            <w:r w:rsidR="004B6209">
              <w:rPr>
                <w:rFonts w:ascii="Times New Roman" w:hAnsi="Times New Roman" w:cs="Times New Roman"/>
                <w:b/>
                <w:color w:val="FFFFFF" w:themeColor="background1"/>
                <w:sz w:val="24"/>
                <w:szCs w:val="24"/>
              </w:rPr>
              <w:t>control</w:t>
            </w:r>
          </w:p>
        </w:tc>
      </w:tr>
      <w:tr w:rsidR="004B6209" w14:paraId="095FA976" w14:textId="77777777" w:rsidTr="00914043">
        <w:trPr>
          <w:trHeight w:val="587"/>
        </w:trPr>
        <w:tc>
          <w:tcPr>
            <w:tcW w:w="1889" w:type="dxa"/>
            <w:shd w:val="clear" w:color="auto" w:fill="808080" w:themeFill="background1" w:themeFillShade="80"/>
          </w:tcPr>
          <w:p w14:paraId="022FED07" w14:textId="2FDD78A6"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03A4E6F6" w14:textId="5E6A391E"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83D0E6F" w14:textId="765E1994"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6814D971" w14:textId="77777777" w:rsidTr="00914043">
        <w:trPr>
          <w:trHeight w:val="587"/>
        </w:trPr>
        <w:tc>
          <w:tcPr>
            <w:tcW w:w="1889" w:type="dxa"/>
            <w:shd w:val="clear" w:color="auto" w:fill="808080" w:themeFill="background1" w:themeFillShade="80"/>
          </w:tcPr>
          <w:p w14:paraId="2BC0053F" w14:textId="18B13572"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00961AAE" w14:textId="615C1A99"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198A420E" w14:textId="257544AA"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259B6459" w14:textId="77777777" w:rsidTr="00914043">
        <w:trPr>
          <w:trHeight w:val="587"/>
        </w:trPr>
        <w:tc>
          <w:tcPr>
            <w:tcW w:w="1889" w:type="dxa"/>
            <w:shd w:val="clear" w:color="auto" w:fill="808080" w:themeFill="background1" w:themeFillShade="80"/>
          </w:tcPr>
          <w:p w14:paraId="18A1546F" w14:textId="1ED7E282"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0030D815" w14:textId="5B196A45"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CDE421E" w14:textId="790EB91F"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38AA247F" w14:textId="77777777" w:rsidTr="00914043">
        <w:trPr>
          <w:trHeight w:val="587"/>
        </w:trPr>
        <w:tc>
          <w:tcPr>
            <w:tcW w:w="1889" w:type="dxa"/>
            <w:shd w:val="clear" w:color="auto" w:fill="808080" w:themeFill="background1" w:themeFillShade="80"/>
          </w:tcPr>
          <w:p w14:paraId="4F6EC0A5" w14:textId="7C384FAE" w:rsidR="004B6209" w:rsidRPr="004B6209" w:rsidRDefault="004B6209" w:rsidP="004B6209">
            <w:pPr>
              <w:spacing w:line="480" w:lineRule="auto"/>
              <w:contextualSpacing/>
              <w:jc w:val="center"/>
              <w:rPr>
                <w:rFonts w:ascii="Times New Roman" w:hAnsi="Times New Roman" w:cs="Times New Roman"/>
                <w:bCs/>
                <w:color w:val="FFFFFF" w:themeColor="background1"/>
                <w:sz w:val="24"/>
                <w:szCs w:val="24"/>
              </w:rPr>
            </w:pPr>
            <w:r w:rsidRPr="004B6209">
              <w:rPr>
                <w:rFonts w:ascii="Times New Roman" w:hAnsi="Times New Roman" w:cs="Times New Roman"/>
                <w:bCs/>
                <w:color w:val="FFFFFF" w:themeColor="background1"/>
                <w:sz w:val="24"/>
                <w:szCs w:val="24"/>
              </w:rPr>
              <w:t>D</w:t>
            </w:r>
          </w:p>
        </w:tc>
        <w:tc>
          <w:tcPr>
            <w:tcW w:w="2966" w:type="dxa"/>
          </w:tcPr>
          <w:p w14:paraId="66E14BD6" w14:textId="32287427"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C273F09" w14:textId="4F1CF41A" w:rsidR="004B6209" w:rsidRPr="004B6209" w:rsidRDefault="004B6209" w:rsidP="004B6209">
            <w:pPr>
              <w:spacing w:line="480" w:lineRule="auto"/>
              <w:contextualSpacing/>
              <w:jc w:val="center"/>
              <w:rPr>
                <w:rFonts w:ascii="Times New Roman" w:hAnsi="Times New Roman" w:cs="Times New Roman"/>
                <w:iCs/>
                <w:sz w:val="24"/>
                <w:szCs w:val="24"/>
              </w:rPr>
            </w:pPr>
            <w:r w:rsidRPr="004B6209">
              <w:rPr>
                <w:rFonts w:ascii="Times New Roman" w:hAnsi="Times New Roman" w:cs="Times New Roman"/>
                <w:iCs/>
                <w:sz w:val="24"/>
                <w:szCs w:val="24"/>
              </w:rPr>
              <w:t>1</w:t>
            </w:r>
          </w:p>
        </w:tc>
      </w:tr>
      <w:tr w:rsidR="0026396D" w14:paraId="21DCCA1E" w14:textId="77777777" w:rsidTr="00D256C3">
        <w:trPr>
          <w:trHeight w:val="587"/>
        </w:trPr>
        <w:tc>
          <w:tcPr>
            <w:tcW w:w="8635" w:type="dxa"/>
            <w:gridSpan w:val="3"/>
            <w:shd w:val="clear" w:color="auto" w:fill="808080" w:themeFill="background1" w:themeFillShade="80"/>
          </w:tcPr>
          <w:p w14:paraId="340E40E8" w14:textId="618E6F56" w:rsidR="0026396D" w:rsidRPr="004B6209" w:rsidRDefault="0026396D" w:rsidP="004B6209">
            <w:pPr>
              <w:spacing w:line="480" w:lineRule="auto"/>
              <w:contextualSpacing/>
              <w:jc w:val="center"/>
              <w:rPr>
                <w:rFonts w:ascii="Times New Roman" w:hAnsi="Times New Roman" w:cs="Times New Roman"/>
                <w:iCs/>
                <w:sz w:val="24"/>
                <w:szCs w:val="24"/>
              </w:rPr>
            </w:pPr>
            <w:r>
              <w:rPr>
                <w:rFonts w:ascii="Times New Roman" w:hAnsi="Times New Roman" w:cs="Times New Roman"/>
                <w:b/>
                <w:color w:val="FFFFFF" w:themeColor="background1"/>
                <w:sz w:val="24"/>
                <w:szCs w:val="24"/>
              </w:rPr>
              <w:t>The traditional RW model (4 objects) – ISO control</w:t>
            </w:r>
          </w:p>
        </w:tc>
      </w:tr>
      <w:tr w:rsidR="009430AF" w14:paraId="42A230FA" w14:textId="77777777" w:rsidTr="00914043">
        <w:trPr>
          <w:trHeight w:val="587"/>
        </w:trPr>
        <w:tc>
          <w:tcPr>
            <w:tcW w:w="1889" w:type="dxa"/>
            <w:shd w:val="clear" w:color="auto" w:fill="808080" w:themeFill="background1" w:themeFillShade="80"/>
          </w:tcPr>
          <w:p w14:paraId="7B1D1DDA" w14:textId="2CF39E53"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270F39DF" w14:textId="190DAE45"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E2BD54A" w14:textId="3CE357EC"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74A37F7B" w14:textId="77777777" w:rsidTr="00914043">
        <w:trPr>
          <w:trHeight w:val="587"/>
        </w:trPr>
        <w:tc>
          <w:tcPr>
            <w:tcW w:w="1889" w:type="dxa"/>
            <w:shd w:val="clear" w:color="auto" w:fill="808080" w:themeFill="background1" w:themeFillShade="80"/>
          </w:tcPr>
          <w:p w14:paraId="2E429F77" w14:textId="78B0BDD1"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4CEC6568" w14:textId="2F6EE6E6"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23FB2412" w14:textId="4C9CD5A7"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14865BCB" w14:textId="77777777" w:rsidTr="00914043">
        <w:trPr>
          <w:trHeight w:val="587"/>
        </w:trPr>
        <w:tc>
          <w:tcPr>
            <w:tcW w:w="1889" w:type="dxa"/>
            <w:shd w:val="clear" w:color="auto" w:fill="808080" w:themeFill="background1" w:themeFillShade="80"/>
          </w:tcPr>
          <w:p w14:paraId="3F5E93AF" w14:textId="37BD482D"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2A54801C" w14:textId="7386BE63"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6C37C5B" w14:textId="1342C637"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0CC433D7" w14:textId="77777777" w:rsidTr="00914043">
        <w:trPr>
          <w:trHeight w:val="587"/>
        </w:trPr>
        <w:tc>
          <w:tcPr>
            <w:tcW w:w="1889" w:type="dxa"/>
            <w:shd w:val="clear" w:color="auto" w:fill="808080" w:themeFill="background1" w:themeFillShade="80"/>
          </w:tcPr>
          <w:p w14:paraId="017C3F16" w14:textId="03BAF557"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sidRPr="004B6209">
              <w:rPr>
                <w:rFonts w:ascii="Times New Roman" w:hAnsi="Times New Roman" w:cs="Times New Roman"/>
                <w:bCs/>
                <w:color w:val="FFFFFF" w:themeColor="background1"/>
                <w:sz w:val="24"/>
                <w:szCs w:val="24"/>
              </w:rPr>
              <w:t>D</w:t>
            </w:r>
          </w:p>
        </w:tc>
        <w:tc>
          <w:tcPr>
            <w:tcW w:w="2966" w:type="dxa"/>
          </w:tcPr>
          <w:p w14:paraId="168CD549" w14:textId="3662B76A"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33DEFE07" w14:textId="0C6277F8"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bl>
    <w:p w14:paraId="2731A144" w14:textId="77777777" w:rsidR="0038478B" w:rsidRPr="004B343A" w:rsidRDefault="0038478B" w:rsidP="000C3C42">
      <w:pPr>
        <w:spacing w:line="480" w:lineRule="auto"/>
        <w:ind w:firstLine="720"/>
        <w:contextualSpacing/>
        <w:rPr>
          <w:rFonts w:ascii="Times New Roman" w:hAnsi="Times New Roman" w:cs="Times New Roman"/>
          <w:sz w:val="24"/>
          <w:szCs w:val="24"/>
        </w:rPr>
      </w:pPr>
    </w:p>
    <w:p w14:paraId="16ADC676" w14:textId="149BF45C" w:rsidR="008D56B6" w:rsidRPr="00756AF0" w:rsidRDefault="00BC6B9D" w:rsidP="003301B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As is shown above, this model, like the simple Bayesian model, predicts that learners should be maximally confident about the status of a candidate cause when it is shown in isolation, but should treat objects that are shown in combination equivalently. Thus, if participants’ performance </w:t>
      </w:r>
      <w:proofErr w:type="gramStart"/>
      <w:r>
        <w:rPr>
          <w:rFonts w:ascii="Times New Roman" w:hAnsi="Times New Roman" w:cs="Times New Roman"/>
          <w:sz w:val="24"/>
          <w:szCs w:val="24"/>
        </w:rPr>
        <w:t>align</w:t>
      </w:r>
      <w:proofErr w:type="gramEnd"/>
      <w:r>
        <w:rPr>
          <w:rFonts w:ascii="Times New Roman" w:hAnsi="Times New Roman" w:cs="Times New Roman"/>
          <w:sz w:val="24"/>
          <w:szCs w:val="24"/>
        </w:rPr>
        <w:t xml:space="preserve"> with the predictions of these two models, it should be impossible to determine </w:t>
      </w:r>
      <w:r>
        <w:rPr>
          <w:rFonts w:ascii="Times New Roman" w:hAnsi="Times New Roman" w:cs="Times New Roman"/>
          <w:sz w:val="24"/>
          <w:szCs w:val="24"/>
        </w:rPr>
        <w:lastRenderedPageBreak/>
        <w:t xml:space="preserve">whether a Bayesian mechanism or an associative-learning mechanism—based on the mechanics of the traditional RW model—underlies children’s performance in this task. </w:t>
      </w:r>
    </w:p>
    <w:p w14:paraId="03017B50" w14:textId="0244B5B8" w:rsidR="00D21448" w:rsidRPr="00F73995" w:rsidRDefault="007805D5" w:rsidP="00695D4D">
      <w:pPr>
        <w:spacing w:line="480" w:lineRule="auto"/>
        <w:ind w:firstLine="720"/>
        <w:contextualSpacing/>
      </w:pPr>
      <w:r>
        <w:rPr>
          <w:rFonts w:ascii="Times New Roman" w:hAnsi="Times New Roman" w:cs="Times New Roman"/>
          <w:b/>
          <w:bCs/>
          <w:sz w:val="24"/>
          <w:szCs w:val="24"/>
        </w:rPr>
        <w:t xml:space="preserve">Associative learning: a simple “counting” cognitive mechanism. </w:t>
      </w:r>
      <w:r>
        <w:rPr>
          <w:rFonts w:ascii="Times New Roman" w:hAnsi="Times New Roman" w:cs="Times New Roman"/>
          <w:sz w:val="24"/>
          <w:szCs w:val="24"/>
        </w:rPr>
        <w:t>A third potential cognitive mechanism that children may rely on to reason about the present causal events is based on a simple associative “counting” strategy based on</w:t>
      </w:r>
      <w:r w:rsidR="00C96179">
        <w:rPr>
          <w:rFonts w:ascii="Times New Roman" w:hAnsi="Times New Roman" w:cs="Times New Roman"/>
          <w:sz w:val="24"/>
          <w:szCs w:val="24"/>
        </w:rPr>
        <w:t xml:space="preserve"> the </w:t>
      </w:r>
      <w:r w:rsidR="002C655D">
        <w:rPr>
          <w:rFonts w:ascii="Times New Roman" w:hAnsi="Times New Roman" w:cs="Times New Roman"/>
          <w:sz w:val="24"/>
          <w:szCs w:val="24"/>
        </w:rPr>
        <w:t xml:space="preserve">frequency with which (i.e., the </w:t>
      </w:r>
      <w:r w:rsidR="00C96179">
        <w:rPr>
          <w:rFonts w:ascii="Times New Roman" w:hAnsi="Times New Roman" w:cs="Times New Roman"/>
          <w:sz w:val="24"/>
          <w:szCs w:val="24"/>
        </w:rPr>
        <w:t>number of times that</w:t>
      </w:r>
      <w:r w:rsidR="002C655D">
        <w:rPr>
          <w:rFonts w:ascii="Times New Roman" w:hAnsi="Times New Roman" w:cs="Times New Roman"/>
          <w:sz w:val="24"/>
          <w:szCs w:val="24"/>
        </w:rPr>
        <w:t>)</w:t>
      </w:r>
      <w:r w:rsidR="00C96179">
        <w:rPr>
          <w:rFonts w:ascii="Times New Roman" w:hAnsi="Times New Roman" w:cs="Times New Roman"/>
          <w:sz w:val="24"/>
          <w:szCs w:val="24"/>
        </w:rPr>
        <w:t xml:space="preserve"> a given object—either individually or in combination with other objects—was seen with the machine’s activation or inactivation</w:t>
      </w:r>
      <w:r>
        <w:rPr>
          <w:rFonts w:ascii="Times New Roman" w:hAnsi="Times New Roman" w:cs="Times New Roman"/>
          <w:sz w:val="24"/>
          <w:szCs w:val="24"/>
        </w:rPr>
        <w:t>. To understand how this cognitive mechanism works</w:t>
      </w:r>
      <w:ins w:id="115" w:author="Benton, Deon" w:date="2023-02-10T15:23:00Z">
        <w:r w:rsidR="000B13D6">
          <w:rPr>
            <w:rFonts w:ascii="Times New Roman" w:hAnsi="Times New Roman" w:cs="Times New Roman"/>
            <w:sz w:val="24"/>
            <w:szCs w:val="24"/>
          </w:rPr>
          <w:t xml:space="preserve"> to produce causal judgements</w:t>
        </w:r>
      </w:ins>
      <w:r>
        <w:rPr>
          <w:rFonts w:ascii="Times New Roman" w:hAnsi="Times New Roman" w:cs="Times New Roman"/>
          <w:sz w:val="24"/>
          <w:szCs w:val="24"/>
        </w:rPr>
        <w:t xml:space="preserve">, consider the ABC+ D+ BB control trial. </w:t>
      </w:r>
      <w:r w:rsidR="00572DC7">
        <w:rPr>
          <w:rFonts w:ascii="Times New Roman" w:hAnsi="Times New Roman" w:cs="Times New Roman"/>
          <w:sz w:val="24"/>
          <w:szCs w:val="24"/>
        </w:rPr>
        <w:t xml:space="preserve">If the cognitive mechanism that best explains learners’ inferences in the present task is counting, following </w:t>
      </w:r>
      <w:r w:rsidR="009855B6">
        <w:rPr>
          <w:rFonts w:ascii="Times New Roman" w:hAnsi="Times New Roman" w:cs="Times New Roman"/>
          <w:sz w:val="24"/>
          <w:szCs w:val="24"/>
        </w:rPr>
        <w:t>the BB control event</w:t>
      </w:r>
      <w:r w:rsidR="00572DC7">
        <w:rPr>
          <w:rFonts w:ascii="Times New Roman" w:hAnsi="Times New Roman" w:cs="Times New Roman"/>
          <w:sz w:val="24"/>
          <w:szCs w:val="24"/>
        </w:rPr>
        <w:t xml:space="preserve"> </w:t>
      </w:r>
      <w:r>
        <w:rPr>
          <w:rFonts w:ascii="Times New Roman" w:hAnsi="Times New Roman" w:cs="Times New Roman"/>
          <w:sz w:val="24"/>
          <w:szCs w:val="24"/>
        </w:rPr>
        <w:t xml:space="preserve">learners should treat </w:t>
      </w:r>
      <w:r w:rsidR="00572DC7">
        <w:rPr>
          <w:rFonts w:ascii="Times New Roman" w:hAnsi="Times New Roman" w:cs="Times New Roman"/>
          <w:sz w:val="24"/>
          <w:szCs w:val="24"/>
        </w:rPr>
        <w:t>objects A-D</w:t>
      </w:r>
      <w:r>
        <w:rPr>
          <w:rFonts w:ascii="Times New Roman" w:hAnsi="Times New Roman" w:cs="Times New Roman"/>
          <w:sz w:val="24"/>
          <w:szCs w:val="24"/>
        </w:rPr>
        <w:t xml:space="preserve"> equivalently</w:t>
      </w:r>
      <w:r w:rsidR="00572DC7">
        <w:rPr>
          <w:rFonts w:ascii="Times New Roman" w:hAnsi="Times New Roman" w:cs="Times New Roman"/>
          <w:sz w:val="24"/>
          <w:szCs w:val="24"/>
        </w:rPr>
        <w:t>. This is because</w:t>
      </w:r>
      <w:r>
        <w:rPr>
          <w:rFonts w:ascii="Times New Roman" w:hAnsi="Times New Roman" w:cs="Times New Roman"/>
          <w:sz w:val="24"/>
          <w:szCs w:val="24"/>
        </w:rPr>
        <w:t xml:space="preserve"> </w:t>
      </w:r>
      <w:r w:rsidR="009855B6">
        <w:rPr>
          <w:rFonts w:ascii="Times New Roman" w:hAnsi="Times New Roman" w:cs="Times New Roman"/>
          <w:sz w:val="24"/>
          <w:szCs w:val="24"/>
        </w:rPr>
        <w:t xml:space="preserve">all four objects would have been paired with the machine’s activation an equal number of times. In other words, object A would have been seen with the machine’s activation exactly once, object B would have been seen with the machine’s activation exactly once, object C would have been seen with the machine’s activation exactly once, and object D would have been seen with the machine’s activation exactly once. As such, the strength of the associative relation (or link) between each object and the effect should be equivalently for all four objects. </w:t>
      </w:r>
      <w:r>
        <w:rPr>
          <w:rFonts w:ascii="Times New Roman" w:hAnsi="Times New Roman" w:cs="Times New Roman"/>
          <w:sz w:val="24"/>
          <w:szCs w:val="24"/>
        </w:rPr>
        <w:t xml:space="preserve"> </w:t>
      </w:r>
      <w:r w:rsidR="00F035D5">
        <w:rPr>
          <w:rFonts w:ascii="Times New Roman" w:hAnsi="Times New Roman" w:cs="Times New Roman"/>
          <w:sz w:val="24"/>
          <w:szCs w:val="24"/>
        </w:rPr>
        <w:t>It should be noted that although children observe trials during which objects are placed on the machine in triplets, learners who rely on a counting mechanism are</w:t>
      </w:r>
      <w:r w:rsidR="00F73995">
        <w:rPr>
          <w:rFonts w:ascii="Times New Roman" w:hAnsi="Times New Roman" w:cs="Times New Roman"/>
          <w:sz w:val="24"/>
          <w:szCs w:val="24"/>
        </w:rPr>
        <w:t xml:space="preserve"> nonetheless considering each object separately and are</w:t>
      </w:r>
      <w:r w:rsidR="00F035D5">
        <w:rPr>
          <w:rFonts w:ascii="Times New Roman" w:hAnsi="Times New Roman" w:cs="Times New Roman"/>
          <w:sz w:val="24"/>
          <w:szCs w:val="24"/>
        </w:rPr>
        <w:t xml:space="preserve"> counting</w:t>
      </w:r>
      <w:r w:rsidR="00E0694B">
        <w:rPr>
          <w:rFonts w:ascii="Times New Roman" w:hAnsi="Times New Roman" w:cs="Times New Roman"/>
          <w:sz w:val="24"/>
          <w:szCs w:val="24"/>
        </w:rPr>
        <w:t xml:space="preserve"> </w:t>
      </w:r>
      <w:r w:rsidR="00F73995">
        <w:rPr>
          <w:rFonts w:ascii="Times New Roman" w:hAnsi="Times New Roman" w:cs="Times New Roman"/>
          <w:sz w:val="24"/>
          <w:szCs w:val="24"/>
        </w:rPr>
        <w:t>the frequency with which a given object is paired with the machine’s activation.</w:t>
      </w:r>
    </w:p>
    <w:p w14:paraId="0B6BDC5A" w14:textId="7F5F5590" w:rsidR="00914043" w:rsidRDefault="00E958F5" w:rsidP="00695D4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w:t>
      </w:r>
      <w:ins w:id="116" w:author="Benton, Deon" w:date="2023-02-10T11:58:00Z">
        <w:r>
          <w:rPr>
            <w:rFonts w:ascii="Times New Roman" w:hAnsi="Times New Roman" w:cs="Times New Roman"/>
            <w:sz w:val="24"/>
            <w:szCs w:val="24"/>
          </w:rPr>
          <w:t>should be clear that although</w:t>
        </w:r>
      </w:ins>
      <w:r w:rsidR="00A46D61">
        <w:rPr>
          <w:rFonts w:ascii="Times New Roman" w:hAnsi="Times New Roman" w:cs="Times New Roman"/>
          <w:sz w:val="24"/>
          <w:szCs w:val="24"/>
        </w:rPr>
        <w:t xml:space="preserve"> </w:t>
      </w:r>
      <w:r w:rsidR="00D21448">
        <w:rPr>
          <w:rFonts w:ascii="Times New Roman" w:hAnsi="Times New Roman" w:cs="Times New Roman"/>
          <w:sz w:val="24"/>
          <w:szCs w:val="24"/>
        </w:rPr>
        <w:t>a counting-based mechanism</w:t>
      </w:r>
      <w:r w:rsidR="00A46D61">
        <w:rPr>
          <w:rFonts w:ascii="Times New Roman" w:hAnsi="Times New Roman" w:cs="Times New Roman"/>
          <w:sz w:val="24"/>
          <w:szCs w:val="24"/>
        </w:rPr>
        <w:t xml:space="preserve"> and the traditional RW model are both instances of associative-learning processes, they differ in their specifics. </w:t>
      </w:r>
      <w:ins w:id="117" w:author="Benton, Deon" w:date="2023-02-10T11:59:00Z">
        <w:r w:rsidR="003E580E">
          <w:rPr>
            <w:rFonts w:ascii="Times New Roman" w:hAnsi="Times New Roman" w:cs="Times New Roman"/>
            <w:sz w:val="24"/>
            <w:szCs w:val="24"/>
          </w:rPr>
          <w:t xml:space="preserve">For instance, </w:t>
        </w:r>
      </w:ins>
      <w:del w:id="118" w:author="Benton, Deon" w:date="2023-02-10T11:59:00Z">
        <w:r w:rsidR="00A46D61" w:rsidDel="003E580E">
          <w:rPr>
            <w:rFonts w:ascii="Times New Roman" w:hAnsi="Times New Roman" w:cs="Times New Roman"/>
            <w:sz w:val="24"/>
            <w:szCs w:val="24"/>
          </w:rPr>
          <w:delText>L</w:delText>
        </w:r>
      </w:del>
      <w:ins w:id="119" w:author="Benton, Deon" w:date="2023-02-10T11:59:00Z">
        <w:r w:rsidR="003E580E">
          <w:rPr>
            <w:rFonts w:ascii="Times New Roman" w:hAnsi="Times New Roman" w:cs="Times New Roman"/>
            <w:sz w:val="24"/>
            <w:szCs w:val="24"/>
          </w:rPr>
          <w:t>l</w:t>
        </w:r>
      </w:ins>
      <w:r w:rsidR="00A46D61">
        <w:rPr>
          <w:rFonts w:ascii="Times New Roman" w:hAnsi="Times New Roman" w:cs="Times New Roman"/>
          <w:sz w:val="24"/>
          <w:szCs w:val="24"/>
        </w:rPr>
        <w:t xml:space="preserve">earners who rely on the traditional RW model to make causal inferences should adjust their beliefs about the causal status of an object based on prediction error. In contrast, </w:t>
      </w:r>
      <w:ins w:id="120" w:author="Benton, Deon" w:date="2023-02-10T12:00:00Z">
        <w:r w:rsidR="00736720">
          <w:rPr>
            <w:rFonts w:ascii="Times New Roman" w:hAnsi="Times New Roman" w:cs="Times New Roman"/>
            <w:sz w:val="24"/>
            <w:szCs w:val="24"/>
          </w:rPr>
          <w:t xml:space="preserve">if a </w:t>
        </w:r>
        <w:r w:rsidR="00736720">
          <w:rPr>
            <w:rFonts w:ascii="Times New Roman" w:hAnsi="Times New Roman" w:cs="Times New Roman"/>
            <w:sz w:val="24"/>
            <w:szCs w:val="24"/>
          </w:rPr>
          <w:lastRenderedPageBreak/>
          <w:t>simple counting-based mechanism underlies learners’ causal inferences in the present context, then they</w:t>
        </w:r>
      </w:ins>
      <w:r w:rsidR="00A46D61">
        <w:rPr>
          <w:rFonts w:ascii="Times New Roman" w:hAnsi="Times New Roman" w:cs="Times New Roman"/>
          <w:sz w:val="24"/>
          <w:szCs w:val="24"/>
        </w:rPr>
        <w:t xml:space="preserve"> should increase their belief that a given object is causally effective based on the </w:t>
      </w:r>
      <w:ins w:id="121" w:author="Benton, Deon" w:date="2023-02-10T12:00:00Z">
        <w:r w:rsidR="00736720">
          <w:rPr>
            <w:rFonts w:ascii="Times New Roman" w:hAnsi="Times New Roman" w:cs="Times New Roman"/>
            <w:sz w:val="24"/>
            <w:szCs w:val="24"/>
          </w:rPr>
          <w:t>number of pairings</w:t>
        </w:r>
      </w:ins>
      <w:ins w:id="122" w:author="Benton, Deon" w:date="2023-02-10T12:01:00Z">
        <w:r w:rsidR="00736720">
          <w:rPr>
            <w:rFonts w:ascii="Times New Roman" w:hAnsi="Times New Roman" w:cs="Times New Roman"/>
            <w:sz w:val="24"/>
            <w:szCs w:val="24"/>
          </w:rPr>
          <w:t xml:space="preserve"> of the object and the machine’s activation. </w:t>
        </w:r>
      </w:ins>
      <w:r w:rsidR="00A71B48">
        <w:rPr>
          <w:rFonts w:ascii="Times New Roman" w:hAnsi="Times New Roman" w:cs="Times New Roman"/>
          <w:sz w:val="24"/>
          <w:szCs w:val="24"/>
        </w:rPr>
        <w:t>Below are the predictions that this account</w:t>
      </w:r>
      <w:ins w:id="123" w:author="Benton, Deon" w:date="2023-02-10T14:07:00Z">
        <w:r w:rsidR="00D51EE7">
          <w:rPr>
            <w:rFonts w:ascii="Times New Roman" w:hAnsi="Times New Roman" w:cs="Times New Roman"/>
            <w:sz w:val="24"/>
            <w:szCs w:val="24"/>
          </w:rPr>
          <w:t xml:space="preserve"> </w:t>
        </w:r>
      </w:ins>
      <w:r w:rsidR="00A71B48">
        <w:rPr>
          <w:rFonts w:ascii="Times New Roman" w:hAnsi="Times New Roman" w:cs="Times New Roman"/>
          <w:sz w:val="24"/>
          <w:szCs w:val="24"/>
        </w:rPr>
        <w:t>makes for all four conditions.</w:t>
      </w:r>
    </w:p>
    <w:tbl>
      <w:tblPr>
        <w:tblStyle w:val="TableGrid"/>
        <w:tblW w:w="0" w:type="auto"/>
        <w:tblLook w:val="04A0" w:firstRow="1" w:lastRow="0" w:firstColumn="1" w:lastColumn="0" w:noHBand="0" w:noVBand="1"/>
      </w:tblPr>
      <w:tblGrid>
        <w:gridCol w:w="2337"/>
        <w:gridCol w:w="2337"/>
        <w:gridCol w:w="2338"/>
        <w:gridCol w:w="2338"/>
      </w:tblGrid>
      <w:tr w:rsidR="003258B1" w14:paraId="0226AFE3" w14:textId="77777777" w:rsidTr="00DE6BB6">
        <w:tc>
          <w:tcPr>
            <w:tcW w:w="9350" w:type="dxa"/>
            <w:gridSpan w:val="4"/>
          </w:tcPr>
          <w:p w14:paraId="1364192E" w14:textId="677AF532"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The predictions of a simple associative-based counting mechanism</w:t>
            </w:r>
          </w:p>
        </w:tc>
      </w:tr>
      <w:tr w:rsidR="003258B1" w14:paraId="15CBEF83" w14:textId="77777777" w:rsidTr="006373A7">
        <w:tc>
          <w:tcPr>
            <w:tcW w:w="9350" w:type="dxa"/>
            <w:gridSpan w:val="4"/>
          </w:tcPr>
          <w:p w14:paraId="21A6C478" w14:textId="7F3A356C"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main</w:t>
            </w:r>
            <w:r w:rsidR="00C25BAB">
              <w:rPr>
                <w:rFonts w:ascii="Times New Roman" w:hAnsi="Times New Roman" w:cs="Times New Roman"/>
                <w:sz w:val="24"/>
                <w:szCs w:val="24"/>
              </w:rPr>
              <w:t xml:space="preserve"> – ABC+ A+</w:t>
            </w:r>
          </w:p>
        </w:tc>
      </w:tr>
      <w:tr w:rsidR="00625E7E" w14:paraId="2069C724" w14:textId="77777777" w:rsidTr="00625E7E">
        <w:tc>
          <w:tcPr>
            <w:tcW w:w="2337" w:type="dxa"/>
          </w:tcPr>
          <w:p w14:paraId="4BB025BE" w14:textId="278DD769"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3FA4C9DB" w14:textId="27FBF44A"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w:t>
            </w:r>
            <w:r w:rsidR="0074281C">
              <w:rPr>
                <w:rFonts w:ascii="Times New Roman" w:hAnsi="Times New Roman" w:cs="Times New Roman"/>
                <w:sz w:val="24"/>
                <w:szCs w:val="24"/>
              </w:rPr>
              <w:t>B</w:t>
            </w:r>
            <w:r>
              <w:rPr>
                <w:rFonts w:ascii="Times New Roman" w:hAnsi="Times New Roman" w:cs="Times New Roman"/>
                <w:sz w:val="24"/>
                <w:szCs w:val="24"/>
              </w:rPr>
              <w:t xml:space="preserve"> a blicket?</w:t>
            </w:r>
          </w:p>
        </w:tc>
        <w:tc>
          <w:tcPr>
            <w:tcW w:w="2338" w:type="dxa"/>
          </w:tcPr>
          <w:p w14:paraId="2FE0BC9D" w14:textId="56367A45"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BB095A5" w14:textId="53EE651B"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74281C" w14:paraId="6ACC39C1" w14:textId="77777777" w:rsidTr="00625E7E">
        <w:tc>
          <w:tcPr>
            <w:tcW w:w="2337" w:type="dxa"/>
          </w:tcPr>
          <w:p w14:paraId="5D71DA0C" w14:textId="73B3288C"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2337" w:type="dxa"/>
          </w:tcPr>
          <w:p w14:paraId="73C6E8FB" w14:textId="752F565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0E4D13B" w14:textId="30F1549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53B9B93" w14:textId="2191A7B7"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C25BAB" w14:paraId="7B9DF942" w14:textId="77777777" w:rsidTr="005C1F5E">
        <w:tc>
          <w:tcPr>
            <w:tcW w:w="9350" w:type="dxa"/>
            <w:gridSpan w:val="4"/>
          </w:tcPr>
          <w:p w14:paraId="20F53FD1" w14:textId="158DFFDE" w:rsidR="00C25BAB" w:rsidRDefault="00D81400"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control – ABC+ D+</w:t>
            </w:r>
          </w:p>
        </w:tc>
      </w:tr>
      <w:tr w:rsidR="00D81400" w14:paraId="0315FCAB" w14:textId="77777777" w:rsidTr="00625E7E">
        <w:tc>
          <w:tcPr>
            <w:tcW w:w="2337" w:type="dxa"/>
          </w:tcPr>
          <w:p w14:paraId="5E2E2588" w14:textId="4D90B885"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2B62C845" w14:textId="44039EBB"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07A9CE32" w14:textId="59ED52A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18580073" w14:textId="0088F85D"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0F17C7F6" w14:textId="77777777" w:rsidTr="00625E7E">
        <w:tc>
          <w:tcPr>
            <w:tcW w:w="2337" w:type="dxa"/>
          </w:tcPr>
          <w:p w14:paraId="3FC45EC2" w14:textId="5A22E56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6B740FB1" w14:textId="77CA2B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E8AE39F" w14:textId="21EDAE5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14B4160" w14:textId="3B30D3F3"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81400" w14:paraId="4508F699" w14:textId="77777777" w:rsidTr="00EC25F2">
        <w:tc>
          <w:tcPr>
            <w:tcW w:w="9350" w:type="dxa"/>
            <w:gridSpan w:val="4"/>
          </w:tcPr>
          <w:p w14:paraId="22DE4BA6" w14:textId="6DC0990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main – ABC+ A-</w:t>
            </w:r>
          </w:p>
        </w:tc>
      </w:tr>
      <w:tr w:rsidR="00D81400" w14:paraId="2FDA3578" w14:textId="77777777" w:rsidTr="00625E7E">
        <w:tc>
          <w:tcPr>
            <w:tcW w:w="2337" w:type="dxa"/>
          </w:tcPr>
          <w:p w14:paraId="7C32E570" w14:textId="50EA7C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4798E79B" w14:textId="4EB0E93A"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4FFA1121" w14:textId="73F024D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47700770" w14:textId="5EC16274"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16E0F325" w14:textId="77777777" w:rsidTr="00625E7E">
        <w:tc>
          <w:tcPr>
            <w:tcW w:w="2337" w:type="dxa"/>
          </w:tcPr>
          <w:p w14:paraId="61421801" w14:textId="6CA98FC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3F9FCF48" w14:textId="403E94E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0DFCCBA" w14:textId="3BE27C1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4BDF806" w14:textId="7ABF5DF6"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1618E2" w14:paraId="63F6E031" w14:textId="77777777" w:rsidTr="00A41E0E">
        <w:tc>
          <w:tcPr>
            <w:tcW w:w="9350" w:type="dxa"/>
            <w:gridSpan w:val="4"/>
          </w:tcPr>
          <w:p w14:paraId="01779760" w14:textId="2FB08D23" w:rsidR="001618E2" w:rsidRDefault="001618E2"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control – ABC+ D-</w:t>
            </w:r>
          </w:p>
        </w:tc>
      </w:tr>
      <w:tr w:rsidR="001618E2" w14:paraId="5C8592C6" w14:textId="77777777" w:rsidTr="00625E7E">
        <w:tc>
          <w:tcPr>
            <w:tcW w:w="2337" w:type="dxa"/>
          </w:tcPr>
          <w:p w14:paraId="110398FD" w14:textId="79262F17"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5210D10A" w14:textId="48E973C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6A305023" w14:textId="3F0C4F6C"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A7F30F2" w14:textId="564FB4C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1618E2" w14:paraId="660E4F48" w14:textId="77777777" w:rsidTr="00625E7E">
        <w:tc>
          <w:tcPr>
            <w:tcW w:w="2337" w:type="dxa"/>
          </w:tcPr>
          <w:p w14:paraId="0B5C8E20" w14:textId="4AD8231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78C50D15" w14:textId="60C81F65"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A93C5F5" w14:textId="78695C4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21E0E10" w14:textId="1973C6F0"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16DF3596" w14:textId="763C61F4" w:rsidR="00625E7E" w:rsidRDefault="00625E7E" w:rsidP="00695D4D">
      <w:pPr>
        <w:spacing w:line="480" w:lineRule="auto"/>
        <w:ind w:firstLine="720"/>
        <w:contextualSpacing/>
        <w:rPr>
          <w:ins w:id="124" w:author="Benton, Deon" w:date="2023-02-10T14:07:00Z"/>
          <w:rFonts w:ascii="Times New Roman" w:hAnsi="Times New Roman" w:cs="Times New Roman"/>
          <w:sz w:val="24"/>
          <w:szCs w:val="24"/>
        </w:rPr>
      </w:pPr>
    </w:p>
    <w:p w14:paraId="0586C9F3" w14:textId="679D40E8" w:rsidR="00D51EE7" w:rsidRDefault="00D51EE7" w:rsidP="00695D4D">
      <w:pPr>
        <w:spacing w:line="480" w:lineRule="auto"/>
        <w:ind w:firstLine="720"/>
        <w:contextualSpacing/>
        <w:rPr>
          <w:rFonts w:ascii="Times New Roman" w:hAnsi="Times New Roman" w:cs="Times New Roman"/>
          <w:sz w:val="24"/>
          <w:szCs w:val="24"/>
        </w:rPr>
      </w:pPr>
      <w:ins w:id="125" w:author="Benton, Deon" w:date="2023-02-10T14:07:00Z">
        <w:r>
          <w:rPr>
            <w:rFonts w:ascii="Times New Roman" w:hAnsi="Times New Roman" w:cs="Times New Roman"/>
            <w:sz w:val="24"/>
            <w:szCs w:val="24"/>
          </w:rPr>
          <w:t xml:space="preserve">It should be clear </w:t>
        </w:r>
      </w:ins>
      <w:ins w:id="126" w:author="Benton, Deon" w:date="2023-02-10T14:23:00Z">
        <w:r w:rsidR="004F7E13">
          <w:rPr>
            <w:rFonts w:ascii="Times New Roman" w:hAnsi="Times New Roman" w:cs="Times New Roman"/>
            <w:sz w:val="24"/>
            <w:szCs w:val="24"/>
          </w:rPr>
          <w:t xml:space="preserve">from the table above </w:t>
        </w:r>
      </w:ins>
      <w:ins w:id="127" w:author="Benton, Deon" w:date="2023-02-10T14:07:00Z">
        <w:r>
          <w:rPr>
            <w:rFonts w:ascii="Times New Roman" w:hAnsi="Times New Roman" w:cs="Times New Roman"/>
            <w:sz w:val="24"/>
            <w:szCs w:val="24"/>
          </w:rPr>
          <w:t>that this</w:t>
        </w:r>
      </w:ins>
      <w:ins w:id="128" w:author="Benton, Deon" w:date="2023-02-10T14:08:00Z">
        <w:r>
          <w:rPr>
            <w:rFonts w:ascii="Times New Roman" w:hAnsi="Times New Roman" w:cs="Times New Roman"/>
            <w:sz w:val="24"/>
            <w:szCs w:val="24"/>
          </w:rPr>
          <w:t xml:space="preserve"> account predicts that </w:t>
        </w:r>
      </w:ins>
      <w:ins w:id="129" w:author="Benton, Deon" w:date="2023-02-10T14:23:00Z">
        <w:r w:rsidR="004F7E13">
          <w:rPr>
            <w:rFonts w:ascii="Times New Roman" w:hAnsi="Times New Roman" w:cs="Times New Roman"/>
            <w:sz w:val="24"/>
            <w:szCs w:val="24"/>
          </w:rPr>
          <w:t xml:space="preserve">for the BB main trials </w:t>
        </w:r>
      </w:ins>
      <w:ins w:id="130" w:author="Benton, Deon" w:date="2023-02-10T14:09:00Z">
        <w:r>
          <w:rPr>
            <w:rFonts w:ascii="Times New Roman" w:hAnsi="Times New Roman" w:cs="Times New Roman"/>
            <w:sz w:val="24"/>
            <w:szCs w:val="24"/>
          </w:rPr>
          <w:t xml:space="preserve">children should say that object A is a blicket </w:t>
        </w:r>
      </w:ins>
      <w:ins w:id="131" w:author="Benton, Deon" w:date="2023-02-10T14:12:00Z">
        <w:r w:rsidR="0092494A">
          <w:rPr>
            <w:rFonts w:ascii="Times New Roman" w:hAnsi="Times New Roman" w:cs="Times New Roman"/>
            <w:sz w:val="24"/>
            <w:szCs w:val="24"/>
          </w:rPr>
          <w:t xml:space="preserve">significantly </w:t>
        </w:r>
      </w:ins>
      <w:ins w:id="132" w:author="Benton, Deon" w:date="2023-02-10T14:09:00Z">
        <w:r>
          <w:rPr>
            <w:rFonts w:ascii="Times New Roman" w:hAnsi="Times New Roman" w:cs="Times New Roman"/>
            <w:sz w:val="24"/>
            <w:szCs w:val="24"/>
          </w:rPr>
          <w:t xml:space="preserve">more often than either B or C but </w:t>
        </w:r>
      </w:ins>
      <w:ins w:id="133" w:author="Benton, Deon" w:date="2023-02-10T14:11:00Z">
        <w:r w:rsidR="00803A2E">
          <w:rPr>
            <w:rFonts w:ascii="Times New Roman" w:hAnsi="Times New Roman" w:cs="Times New Roman"/>
            <w:sz w:val="24"/>
            <w:szCs w:val="24"/>
          </w:rPr>
          <w:t xml:space="preserve">that </w:t>
        </w:r>
      </w:ins>
      <w:ins w:id="134" w:author="Benton, Deon" w:date="2023-02-10T14:09:00Z">
        <w:r>
          <w:rPr>
            <w:rFonts w:ascii="Times New Roman" w:hAnsi="Times New Roman" w:cs="Times New Roman"/>
            <w:sz w:val="24"/>
            <w:szCs w:val="24"/>
          </w:rPr>
          <w:t>their treatment of B and C should not differ.</w:t>
        </w:r>
      </w:ins>
      <w:ins w:id="135" w:author="Benton, Deon" w:date="2023-02-10T14:23:00Z">
        <w:r w:rsidR="004F7E13">
          <w:rPr>
            <w:rFonts w:ascii="Times New Roman" w:hAnsi="Times New Roman" w:cs="Times New Roman"/>
            <w:sz w:val="24"/>
            <w:szCs w:val="24"/>
          </w:rPr>
          <w:t xml:space="preserve"> This is because objects B and C would have be</w:t>
        </w:r>
      </w:ins>
      <w:ins w:id="136" w:author="Benton, Deon" w:date="2023-02-10T14:24:00Z">
        <w:r w:rsidR="004F7E13">
          <w:rPr>
            <w:rFonts w:ascii="Times New Roman" w:hAnsi="Times New Roman" w:cs="Times New Roman"/>
            <w:sz w:val="24"/>
            <w:szCs w:val="24"/>
          </w:rPr>
          <w:t>en paired with the machine exactly once, whereas object A would have been paired with the machine twice.</w:t>
        </w:r>
      </w:ins>
      <w:ins w:id="137" w:author="Benton, Deon" w:date="2023-02-10T14:09:00Z">
        <w:r>
          <w:rPr>
            <w:rFonts w:ascii="Times New Roman" w:hAnsi="Times New Roman" w:cs="Times New Roman"/>
            <w:sz w:val="24"/>
            <w:szCs w:val="24"/>
          </w:rPr>
          <w:t xml:space="preserve">  </w:t>
        </w:r>
      </w:ins>
      <w:ins w:id="138" w:author="Benton, Deon" w:date="2023-02-10T14:24:00Z">
        <w:r w:rsidR="00DA6ED4">
          <w:rPr>
            <w:rFonts w:ascii="Times New Roman" w:hAnsi="Times New Roman" w:cs="Times New Roman"/>
            <w:sz w:val="24"/>
            <w:szCs w:val="24"/>
          </w:rPr>
          <w:t>Similarly, this</w:t>
        </w:r>
      </w:ins>
      <w:ins w:id="139" w:author="Benton, Deon" w:date="2023-02-10T14:10:00Z">
        <w:r w:rsidR="00D62B3B">
          <w:rPr>
            <w:rFonts w:ascii="Times New Roman" w:hAnsi="Times New Roman" w:cs="Times New Roman"/>
            <w:sz w:val="24"/>
            <w:szCs w:val="24"/>
          </w:rPr>
          <w:t xml:space="preserve"> accoun</w:t>
        </w:r>
      </w:ins>
      <w:ins w:id="140" w:author="Benton, Deon" w:date="2023-02-10T14:24:00Z">
        <w:r w:rsidR="00DA6ED4">
          <w:rPr>
            <w:rFonts w:ascii="Times New Roman" w:hAnsi="Times New Roman" w:cs="Times New Roman"/>
            <w:sz w:val="24"/>
            <w:szCs w:val="24"/>
          </w:rPr>
          <w:t>t</w:t>
        </w:r>
      </w:ins>
      <w:ins w:id="141" w:author="Benton, Deon" w:date="2023-02-10T14:10:00Z">
        <w:r w:rsidR="00D62B3B">
          <w:rPr>
            <w:rFonts w:ascii="Times New Roman" w:hAnsi="Times New Roman" w:cs="Times New Roman"/>
            <w:sz w:val="24"/>
            <w:szCs w:val="24"/>
          </w:rPr>
          <w:t xml:space="preserve"> predicts that </w:t>
        </w:r>
      </w:ins>
      <w:ins w:id="142" w:author="Benton, Deon" w:date="2023-02-10T14:24:00Z">
        <w:r w:rsidR="00DA6ED4">
          <w:rPr>
            <w:rFonts w:ascii="Times New Roman" w:hAnsi="Times New Roman" w:cs="Times New Roman"/>
            <w:sz w:val="24"/>
            <w:szCs w:val="24"/>
          </w:rPr>
          <w:t xml:space="preserve">during the BB control trials </w:t>
        </w:r>
      </w:ins>
      <w:ins w:id="143" w:author="Benton, Deon" w:date="2023-02-10T14:10:00Z">
        <w:r w:rsidR="00D62B3B">
          <w:rPr>
            <w:rFonts w:ascii="Times New Roman" w:hAnsi="Times New Roman" w:cs="Times New Roman"/>
            <w:sz w:val="24"/>
            <w:szCs w:val="24"/>
          </w:rPr>
          <w:t xml:space="preserve">participants’ </w:t>
        </w:r>
        <w:r w:rsidR="00D62B3B">
          <w:rPr>
            <w:rFonts w:ascii="Times New Roman" w:hAnsi="Times New Roman" w:cs="Times New Roman"/>
            <w:sz w:val="24"/>
            <w:szCs w:val="24"/>
          </w:rPr>
          <w:lastRenderedPageBreak/>
          <w:t>treatment of all</w:t>
        </w:r>
      </w:ins>
      <w:ins w:id="144" w:author="Benton, Deon" w:date="2023-02-10T14:11:00Z">
        <w:r w:rsidR="00D62B3B">
          <w:rPr>
            <w:rFonts w:ascii="Times New Roman" w:hAnsi="Times New Roman" w:cs="Times New Roman"/>
            <w:sz w:val="24"/>
            <w:szCs w:val="24"/>
          </w:rPr>
          <w:t xml:space="preserve"> four objects should not differ.</w:t>
        </w:r>
      </w:ins>
      <w:ins w:id="145" w:author="Benton, Deon" w:date="2023-02-10T14:12:00Z">
        <w:r w:rsidR="00803A2E">
          <w:rPr>
            <w:rFonts w:ascii="Times New Roman" w:hAnsi="Times New Roman" w:cs="Times New Roman"/>
            <w:sz w:val="24"/>
            <w:szCs w:val="24"/>
          </w:rPr>
          <w:t xml:space="preserve"> </w:t>
        </w:r>
      </w:ins>
      <w:ins w:id="146" w:author="Benton, Deon" w:date="2023-02-10T14:24:00Z">
        <w:r w:rsidR="00DA6ED4">
          <w:rPr>
            <w:rFonts w:ascii="Times New Roman" w:hAnsi="Times New Roman" w:cs="Times New Roman"/>
            <w:sz w:val="24"/>
            <w:szCs w:val="24"/>
          </w:rPr>
          <w:t>This prediction</w:t>
        </w:r>
      </w:ins>
      <w:ins w:id="147" w:author="Benton, Deon" w:date="2023-02-10T14:25:00Z">
        <w:r w:rsidR="00DA6ED4">
          <w:rPr>
            <w:rFonts w:ascii="Times New Roman" w:hAnsi="Times New Roman" w:cs="Times New Roman"/>
            <w:sz w:val="24"/>
            <w:szCs w:val="24"/>
          </w:rPr>
          <w:t xml:space="preserve"> results from the fact that all four objects would have been paired with the machine</w:t>
        </w:r>
      </w:ins>
      <w:ins w:id="148" w:author="Benton, Deon" w:date="2023-02-10T14:28:00Z">
        <w:r w:rsidR="00306FD3">
          <w:rPr>
            <w:rFonts w:ascii="Times New Roman" w:hAnsi="Times New Roman" w:cs="Times New Roman"/>
            <w:sz w:val="24"/>
            <w:szCs w:val="24"/>
          </w:rPr>
          <w:t>’s activation</w:t>
        </w:r>
      </w:ins>
      <w:ins w:id="149" w:author="Benton, Deon" w:date="2023-02-10T14:25:00Z">
        <w:r w:rsidR="00DA6ED4">
          <w:rPr>
            <w:rFonts w:ascii="Times New Roman" w:hAnsi="Times New Roman" w:cs="Times New Roman"/>
            <w:sz w:val="24"/>
            <w:szCs w:val="24"/>
          </w:rPr>
          <w:t xml:space="preserve"> exactly once. </w:t>
        </w:r>
      </w:ins>
      <w:ins w:id="150" w:author="Benton, Deon" w:date="2023-02-10T14:12:00Z">
        <w:r w:rsidR="00803A2E">
          <w:rPr>
            <w:rFonts w:ascii="Times New Roman" w:hAnsi="Times New Roman" w:cs="Times New Roman"/>
            <w:sz w:val="24"/>
            <w:szCs w:val="24"/>
          </w:rPr>
          <w:t xml:space="preserve">In contrast, this account predicts that </w:t>
        </w:r>
        <w:r w:rsidR="0092494A">
          <w:rPr>
            <w:rFonts w:ascii="Times New Roman" w:hAnsi="Times New Roman" w:cs="Times New Roman"/>
            <w:sz w:val="24"/>
            <w:szCs w:val="24"/>
          </w:rPr>
          <w:t>partic</w:t>
        </w:r>
      </w:ins>
      <w:ins w:id="151" w:author="Benton, Deon" w:date="2023-02-10T14:13:00Z">
        <w:r w:rsidR="0092494A">
          <w:rPr>
            <w:rFonts w:ascii="Times New Roman" w:hAnsi="Times New Roman" w:cs="Times New Roman"/>
            <w:sz w:val="24"/>
            <w:szCs w:val="24"/>
          </w:rPr>
          <w:t>ipants should</w:t>
        </w:r>
      </w:ins>
      <w:ins w:id="152" w:author="Benton, Deon" w:date="2023-02-10T14:15:00Z">
        <w:r w:rsidR="00280599">
          <w:rPr>
            <w:rFonts w:ascii="Times New Roman" w:hAnsi="Times New Roman" w:cs="Times New Roman"/>
            <w:sz w:val="24"/>
            <w:szCs w:val="24"/>
          </w:rPr>
          <w:t xml:space="preserve"> not consider object A to be a blicket but should be split in their treatment of ob</w:t>
        </w:r>
      </w:ins>
      <w:ins w:id="153" w:author="Benton, Deon" w:date="2023-02-10T14:16:00Z">
        <w:r w:rsidR="00280599">
          <w:rPr>
            <w:rFonts w:ascii="Times New Roman" w:hAnsi="Times New Roman" w:cs="Times New Roman"/>
            <w:sz w:val="24"/>
            <w:szCs w:val="24"/>
          </w:rPr>
          <w:t>jects B and C</w:t>
        </w:r>
      </w:ins>
      <w:ins w:id="154" w:author="Benton, Deon" w:date="2023-02-10T14:17:00Z">
        <w:r w:rsidR="00280599">
          <w:rPr>
            <w:rFonts w:ascii="Times New Roman" w:hAnsi="Times New Roman" w:cs="Times New Roman"/>
            <w:sz w:val="24"/>
            <w:szCs w:val="24"/>
          </w:rPr>
          <w:t xml:space="preserve"> because B and C would have been paired with the machine’s activation an equal number of times</w:t>
        </w:r>
      </w:ins>
      <w:ins w:id="155" w:author="Benton, Deon" w:date="2023-02-10T14:14:00Z">
        <w:r w:rsidR="0092494A">
          <w:rPr>
            <w:rFonts w:ascii="Times New Roman" w:hAnsi="Times New Roman" w:cs="Times New Roman"/>
            <w:sz w:val="24"/>
            <w:szCs w:val="24"/>
          </w:rPr>
          <w:t xml:space="preserve">; in other words, the effect of seeing object A paired with the machine’s activation during the ABC+ trials should be exactly canceled out by the effect of seeing object A paired with the machine’s inactivation during the A- trials. </w:t>
        </w:r>
      </w:ins>
      <w:ins w:id="156" w:author="Benton, Deon" w:date="2023-02-10T14:13:00Z">
        <w:r w:rsidR="0092494A">
          <w:rPr>
            <w:rFonts w:ascii="Times New Roman" w:hAnsi="Times New Roman" w:cs="Times New Roman"/>
            <w:sz w:val="24"/>
            <w:szCs w:val="24"/>
          </w:rPr>
          <w:t>Likewise,</w:t>
        </w:r>
      </w:ins>
      <w:ins w:id="157" w:author="Benton, Deon" w:date="2023-02-10T14:15:00Z">
        <w:r w:rsidR="00280599">
          <w:rPr>
            <w:rFonts w:ascii="Times New Roman" w:hAnsi="Times New Roman" w:cs="Times New Roman"/>
            <w:sz w:val="24"/>
            <w:szCs w:val="24"/>
          </w:rPr>
          <w:t xml:space="preserve"> during the ISO control trials</w:t>
        </w:r>
      </w:ins>
      <w:ins w:id="158" w:author="Benton, Deon" w:date="2023-02-10T14:16:00Z">
        <w:r w:rsidR="00280599">
          <w:rPr>
            <w:rFonts w:ascii="Times New Roman" w:hAnsi="Times New Roman" w:cs="Times New Roman"/>
            <w:sz w:val="24"/>
            <w:szCs w:val="24"/>
          </w:rPr>
          <w:t>, this account predicts that participants should not consider object D to be a blicket but should be split in their treatment of objects A, B, and C.</w:t>
        </w:r>
      </w:ins>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261C39A4" w:rsidR="00E408B0" w:rsidRDefault="00724B77" w:rsidP="00AD37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investigation</w:t>
      </w:r>
      <w:r w:rsidR="00E922F8">
        <w:rPr>
          <w:rFonts w:ascii="Times New Roman" w:hAnsi="Times New Roman" w:cs="Times New Roman"/>
          <w:sz w:val="24"/>
          <w:szCs w:val="24"/>
        </w:rPr>
        <w:t xml:space="preserve"> had </w:t>
      </w:r>
      <w:ins w:id="159" w:author="Benton, Deon" w:date="2023-02-10T14:41:00Z">
        <w:r w:rsidR="00D21D0E">
          <w:rPr>
            <w:rFonts w:ascii="Times New Roman" w:hAnsi="Times New Roman" w:cs="Times New Roman"/>
            <w:sz w:val="24"/>
            <w:szCs w:val="24"/>
          </w:rPr>
          <w:t>three goals</w:t>
        </w:r>
      </w:ins>
      <w:r w:rsidR="00E922F8">
        <w:rPr>
          <w:rFonts w:ascii="Times New Roman" w:hAnsi="Times New Roman" w:cs="Times New Roman"/>
          <w:sz w:val="24"/>
          <w:szCs w:val="24"/>
        </w:rPr>
        <w:t>.</w:t>
      </w:r>
      <w:del w:id="160" w:author="Benton, Deon" w:date="2023-02-10T12:02:00Z">
        <w:r w:rsidR="00E922F8" w:rsidDel="00736720">
          <w:rPr>
            <w:rFonts w:ascii="Times New Roman" w:hAnsi="Times New Roman" w:cs="Times New Roman"/>
            <w:sz w:val="24"/>
            <w:szCs w:val="24"/>
          </w:rPr>
          <w:delText xml:space="preserve"> </w:delText>
        </w:r>
      </w:del>
      <w:ins w:id="161" w:author="Benton, Deon" w:date="2023-02-10T12:02:00Z">
        <w:r w:rsidR="00736720">
          <w:rPr>
            <w:rFonts w:ascii="Times New Roman" w:hAnsi="Times New Roman" w:cs="Times New Roman"/>
            <w:sz w:val="24"/>
            <w:szCs w:val="24"/>
          </w:rPr>
          <w:t xml:space="preserve"> </w:t>
        </w:r>
      </w:ins>
      <w:ins w:id="162" w:author="Benton, Deon" w:date="2023-02-10T14:41:00Z">
        <w:r w:rsidR="00D21D0E">
          <w:rPr>
            <w:rFonts w:ascii="Times New Roman" w:hAnsi="Times New Roman" w:cs="Times New Roman"/>
            <w:sz w:val="24"/>
            <w:szCs w:val="24"/>
          </w:rPr>
          <w:t>The fir</w:t>
        </w:r>
      </w:ins>
      <w:ins w:id="163" w:author="Benton, Deon" w:date="2023-02-10T14:42:00Z">
        <w:r w:rsidR="00D21D0E">
          <w:rPr>
            <w:rFonts w:ascii="Times New Roman" w:hAnsi="Times New Roman" w:cs="Times New Roman"/>
            <w:sz w:val="24"/>
            <w:szCs w:val="24"/>
          </w:rPr>
          <w:t>st goal</w:t>
        </w:r>
      </w:ins>
      <w:r w:rsidR="00D82685">
        <w:rPr>
          <w:rFonts w:ascii="Times New Roman" w:hAnsi="Times New Roman" w:cs="Times New Roman"/>
          <w:sz w:val="24"/>
          <w:szCs w:val="24"/>
        </w:rPr>
        <w:t xml:space="preserve"> was to</w:t>
      </w:r>
      <w:r w:rsidR="00E922F8">
        <w:rPr>
          <w:rFonts w:ascii="Times New Roman" w:hAnsi="Times New Roman" w:cs="Times New Roman"/>
          <w:sz w:val="24"/>
          <w:szCs w:val="24"/>
        </w:rPr>
        <w:t xml:space="preserve"> determine whether 4-, 5-, and 6-year-olds could engage in BB reasoning</w:t>
      </w:r>
      <w:r w:rsidR="00D82685">
        <w:rPr>
          <w:rFonts w:ascii="Times New Roman" w:hAnsi="Times New Roman" w:cs="Times New Roman"/>
          <w:sz w:val="24"/>
          <w:szCs w:val="24"/>
        </w:rPr>
        <w:t xml:space="preserve"> when asked to reason about three</w:t>
      </w:r>
      <w:r w:rsidR="00773281">
        <w:rPr>
          <w:rFonts w:ascii="Times New Roman" w:hAnsi="Times New Roman" w:cs="Times New Roman"/>
          <w:sz w:val="24"/>
          <w:szCs w:val="24"/>
        </w:rPr>
        <w:t xml:space="preserve"> </w:t>
      </w:r>
      <w:ins w:id="164" w:author="Benton, Deon" w:date="2023-02-10T12:02:00Z">
        <w:r w:rsidR="009A3415">
          <w:rPr>
            <w:rFonts w:ascii="Times New Roman" w:hAnsi="Times New Roman" w:cs="Times New Roman"/>
            <w:sz w:val="24"/>
            <w:szCs w:val="24"/>
          </w:rPr>
          <w:t xml:space="preserve">and four </w:t>
        </w:r>
      </w:ins>
      <w:r w:rsidR="00773281">
        <w:rPr>
          <w:rFonts w:ascii="Times New Roman" w:hAnsi="Times New Roman" w:cs="Times New Roman"/>
          <w:sz w:val="24"/>
          <w:szCs w:val="24"/>
        </w:rPr>
        <w:t xml:space="preserve">objects. </w:t>
      </w:r>
      <w:ins w:id="165" w:author="Benton, Deon" w:date="2023-02-10T12:02:00Z">
        <w:r w:rsidR="009A3415">
          <w:rPr>
            <w:rFonts w:ascii="Times New Roman" w:hAnsi="Times New Roman" w:cs="Times New Roman"/>
            <w:sz w:val="24"/>
            <w:szCs w:val="24"/>
          </w:rPr>
          <w:t>A second goal</w:t>
        </w:r>
      </w:ins>
      <w:r w:rsidR="00773281">
        <w:rPr>
          <w:rFonts w:ascii="Times New Roman" w:hAnsi="Times New Roman" w:cs="Times New Roman"/>
          <w:sz w:val="24"/>
          <w:szCs w:val="24"/>
        </w:rPr>
        <w:t xml:space="preserve"> was to determine whether participants show evidence of BB reasoning when it is operationally defined as </w:t>
      </w:r>
      <w:r w:rsidR="00D82685">
        <w:rPr>
          <w:rFonts w:ascii="Times New Roman" w:hAnsi="Times New Roman" w:cs="Times New Roman"/>
          <w:sz w:val="24"/>
          <w:szCs w:val="24"/>
        </w:rPr>
        <w:t>greater treatment of object B in the BB control condition compared to the BB experimental condition.</w:t>
      </w:r>
      <w:r w:rsidR="00773281">
        <w:rPr>
          <w:rFonts w:ascii="Times New Roman" w:hAnsi="Times New Roman" w:cs="Times New Roman"/>
          <w:sz w:val="24"/>
          <w:szCs w:val="24"/>
        </w:rPr>
        <w:t xml:space="preserve"> </w:t>
      </w:r>
      <w:ins w:id="166" w:author="Benton, Deon" w:date="2023-02-10T12:05:00Z">
        <w:r w:rsidR="00354586">
          <w:rPr>
            <w:rFonts w:ascii="Times New Roman" w:hAnsi="Times New Roman" w:cs="Times New Roman"/>
            <w:sz w:val="24"/>
            <w:szCs w:val="24"/>
          </w:rPr>
          <w:t>A third</w:t>
        </w:r>
      </w:ins>
      <w:r w:rsidR="00773281">
        <w:rPr>
          <w:rFonts w:ascii="Times New Roman" w:hAnsi="Times New Roman" w:cs="Times New Roman"/>
          <w:sz w:val="24"/>
          <w:szCs w:val="24"/>
        </w:rPr>
        <w:t xml:space="preserve"> goal was to gain greater insight into how—that is, </w:t>
      </w:r>
      <w:r w:rsidR="00E335C5">
        <w:rPr>
          <w:rFonts w:ascii="Times New Roman" w:hAnsi="Times New Roman" w:cs="Times New Roman"/>
          <w:sz w:val="24"/>
          <w:szCs w:val="24"/>
        </w:rPr>
        <w:t>by what cognitive mechanism</w:t>
      </w:r>
      <w:r w:rsidR="00773281">
        <w:rPr>
          <w:rFonts w:ascii="Times New Roman" w:hAnsi="Times New Roman" w:cs="Times New Roman"/>
          <w:sz w:val="24"/>
          <w:szCs w:val="24"/>
        </w:rPr>
        <w:t>—children reasoned about the present events.</w:t>
      </w:r>
      <w:r w:rsidR="00D82685">
        <w:rPr>
          <w:rFonts w:ascii="Times New Roman" w:hAnsi="Times New Roman" w:cs="Times New Roman"/>
          <w:sz w:val="24"/>
          <w:szCs w:val="24"/>
        </w:rPr>
        <w:t xml:space="preserve"> </w:t>
      </w:r>
      <w:ins w:id="167" w:author="Benton, Deon" w:date="2023-02-10T12:05:00Z">
        <w:r w:rsidR="00354586">
          <w:rPr>
            <w:rFonts w:ascii="Times New Roman" w:hAnsi="Times New Roman" w:cs="Times New Roman"/>
            <w:sz w:val="24"/>
            <w:szCs w:val="24"/>
          </w:rPr>
          <w:t>Specifically</w:t>
        </w:r>
      </w:ins>
      <w:ins w:id="168" w:author="Benton, Deon" w:date="2023-02-10T12:06:00Z">
        <w:r w:rsidR="00354586">
          <w:rPr>
            <w:rFonts w:ascii="Times New Roman" w:hAnsi="Times New Roman" w:cs="Times New Roman"/>
            <w:sz w:val="24"/>
            <w:szCs w:val="24"/>
          </w:rPr>
          <w:t xml:space="preserve">, a goal of this paper was to determine which of the three cognitive mechanisms </w:t>
        </w:r>
        <w:r w:rsidR="00D657C3">
          <w:rPr>
            <w:rFonts w:ascii="Times New Roman" w:hAnsi="Times New Roman" w:cs="Times New Roman"/>
            <w:sz w:val="24"/>
            <w:szCs w:val="24"/>
          </w:rPr>
          <w:t xml:space="preserve">mentioned above (and outlined more fully in the appendix) accounts for children’s causal inferences in the present context. </w:t>
        </w:r>
      </w:ins>
      <w:r w:rsidR="008D2045">
        <w:rPr>
          <w:rFonts w:ascii="Times New Roman" w:hAnsi="Times New Roman" w:cs="Times New Roman"/>
          <w:sz w:val="24"/>
          <w:szCs w:val="24"/>
        </w:rPr>
        <w:t xml:space="preserve">Finally, </w:t>
      </w:r>
      <w:ins w:id="169" w:author="Benton, Deon" w:date="2023-02-10T12:08:00Z">
        <w:r w:rsidR="00A22C6C">
          <w:rPr>
            <w:rFonts w:ascii="Times New Roman" w:hAnsi="Times New Roman" w:cs="Times New Roman"/>
            <w:sz w:val="24"/>
            <w:szCs w:val="24"/>
          </w:rPr>
          <w:t>given that</w:t>
        </w:r>
      </w:ins>
      <w:ins w:id="170" w:author="Benton, Deon" w:date="2023-02-10T12:09:00Z">
        <w:r w:rsidR="00AD37F0">
          <w:rPr>
            <w:rFonts w:ascii="Times New Roman" w:hAnsi="Times New Roman" w:cs="Times New Roman"/>
            <w:sz w:val="24"/>
            <w:szCs w:val="24"/>
          </w:rPr>
          <w:t xml:space="preserve"> some previous research operationally defined</w:t>
        </w:r>
      </w:ins>
      <w:ins w:id="171" w:author="Benton, Deon" w:date="2023-02-10T12:08:00Z">
        <w:r w:rsidR="00A22C6C">
          <w:rPr>
            <w:rFonts w:ascii="Times New Roman" w:hAnsi="Times New Roman" w:cs="Times New Roman"/>
            <w:sz w:val="24"/>
            <w:szCs w:val="24"/>
          </w:rPr>
          <w:t xml:space="preserve"> </w:t>
        </w:r>
      </w:ins>
      <w:r w:rsidR="00B25951">
        <w:rPr>
          <w:rFonts w:ascii="Times New Roman" w:hAnsi="Times New Roman" w:cs="Times New Roman"/>
          <w:sz w:val="24"/>
          <w:szCs w:val="24"/>
        </w:rPr>
        <w:t xml:space="preserve">BB reasoning </w:t>
      </w:r>
      <w:r w:rsidR="0038013A">
        <w:rPr>
          <w:rFonts w:ascii="Times New Roman" w:hAnsi="Times New Roman" w:cs="Times New Roman"/>
          <w:sz w:val="24"/>
          <w:szCs w:val="24"/>
        </w:rPr>
        <w:t>as greater treatment of object B in the BB condition compared to the ISO condition</w:t>
      </w:r>
      <w:r w:rsidR="003221B4">
        <w:rPr>
          <w:rFonts w:ascii="Times New Roman" w:hAnsi="Times New Roman" w:cs="Times New Roman"/>
          <w:sz w:val="24"/>
          <w:szCs w:val="24"/>
        </w:rPr>
        <w:t xml:space="preserve">, </w:t>
      </w:r>
      <w:ins w:id="172" w:author="Benton, Deon" w:date="2023-02-10T12:09:00Z">
        <w:r w:rsidR="00AD37F0">
          <w:rPr>
            <w:rFonts w:ascii="Times New Roman" w:hAnsi="Times New Roman" w:cs="Times New Roman"/>
            <w:sz w:val="24"/>
            <w:szCs w:val="24"/>
          </w:rPr>
          <w:t xml:space="preserve">participants in the present series </w:t>
        </w:r>
      </w:ins>
      <w:ins w:id="173" w:author="Benton, Deon" w:date="2023-02-10T12:10:00Z">
        <w:r w:rsidR="00AD37F0">
          <w:rPr>
            <w:rFonts w:ascii="Times New Roman" w:hAnsi="Times New Roman" w:cs="Times New Roman"/>
            <w:sz w:val="24"/>
            <w:szCs w:val="24"/>
          </w:rPr>
          <w:t xml:space="preserve">of experiments </w:t>
        </w:r>
      </w:ins>
      <w:r w:rsidR="003221B4">
        <w:rPr>
          <w:rFonts w:ascii="Times New Roman" w:hAnsi="Times New Roman" w:cs="Times New Roman"/>
          <w:sz w:val="24"/>
          <w:szCs w:val="24"/>
        </w:rPr>
        <w:t>also experienced the ISO condition</w:t>
      </w:r>
      <w:ins w:id="174" w:author="Benton, Deon" w:date="2023-02-10T12:10:00Z">
        <w:r w:rsidR="00AD37F0">
          <w:rPr>
            <w:rFonts w:ascii="Times New Roman" w:hAnsi="Times New Roman" w:cs="Times New Roman"/>
            <w:sz w:val="24"/>
            <w:szCs w:val="24"/>
          </w:rPr>
          <w:t xml:space="preserve"> (in a between-subjects manipulation)</w:t>
        </w:r>
      </w:ins>
      <w:r w:rsidR="003221B4">
        <w:rPr>
          <w:rFonts w:ascii="Times New Roman" w:hAnsi="Times New Roman" w:cs="Times New Roman"/>
          <w:sz w:val="24"/>
          <w:szCs w:val="24"/>
        </w:rPr>
        <w:t xml:space="preserve">. </w:t>
      </w:r>
    </w:p>
    <w:p w14:paraId="25E2B69B" w14:textId="4BAE6C0B" w:rsidR="00E408B0" w:rsidRDefault="00E408B0"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 1</w:t>
      </w:r>
    </w:p>
    <w:p w14:paraId="4D5321A8" w14:textId="4C625589" w:rsidR="00845313" w:rsidRDefault="00845313"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Experiment 1 assessed </w:t>
      </w:r>
      <w:r w:rsidR="00CF2FB9">
        <w:rPr>
          <w:rFonts w:ascii="Times New Roman" w:hAnsi="Times New Roman" w:cs="Times New Roman"/>
          <w:sz w:val="24"/>
          <w:szCs w:val="24"/>
        </w:rPr>
        <w:t>4-year-old children’s ability to engage in</w:t>
      </w:r>
      <w:r>
        <w:rPr>
          <w:rFonts w:ascii="Times New Roman" w:hAnsi="Times New Roman" w:cs="Times New Roman"/>
          <w:sz w:val="24"/>
          <w:szCs w:val="24"/>
        </w:rPr>
        <w:t xml:space="preserve"> </w:t>
      </w:r>
      <w:r w:rsidR="00CF2FB9">
        <w:rPr>
          <w:rFonts w:ascii="Times New Roman" w:hAnsi="Times New Roman" w:cs="Times New Roman"/>
          <w:sz w:val="24"/>
          <w:szCs w:val="24"/>
        </w:rPr>
        <w:t>BB when asked to reason about three objects</w:t>
      </w:r>
      <w:r>
        <w:rPr>
          <w:rFonts w:ascii="Times New Roman" w:hAnsi="Times New Roman" w:cs="Times New Roman"/>
          <w:sz w:val="24"/>
          <w:szCs w:val="24"/>
        </w:rPr>
        <w:t xml:space="preserve">. Participants were introduced to a computer-animated machine called the “blicket detector” and were told that their task was to determine which objects make the machine activate—and thus represent blickets—and which objects do not make the machine activate. Following this brief introduction phase, participants received two backwards-blocking trials and two backwards-blocking control trials and were asked to indicate whether the objects in each trial were blickets. In this experiment, only a single object was shown during the elemental portion of the BB experimental event. </w:t>
      </w:r>
    </w:p>
    <w:p w14:paraId="337EF428" w14:textId="77777777" w:rsidR="009363F8" w:rsidRPr="00861677"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experiments presented here was a computer-animated version of the blicket detector. The device was a white rectangle with a black border that measured 5.99 cm × 23.47 cm. If the device was “on”, the white region of the rectangle became ocean blue. If the device was “off”, the white region remained white. In addition, a maximum of 4 differently colored circles were used, and each circle measured 2.67 cm × 2.67 cm (INCLUDE FIGURE OF MACHINE AND TOYS). The machine was designed such that it activated immediately when a circle that was predetermined to be a blicket contacted it. At the start of any given trial, three (for the BB experimental trials) or four equally spaced (for the BB control trials) circles appeared above the blicket machine. Finally, the videos contained a built-in script, which experimenters were instructed to read to ensure that all participants were given exactly same instructions and received the same text throughout the </w:t>
      </w:r>
      <w:commentRangeStart w:id="175"/>
      <w:r>
        <w:rPr>
          <w:rFonts w:ascii="Times New Roman" w:hAnsi="Times New Roman" w:cs="Times New Roman"/>
          <w:sz w:val="24"/>
          <w:szCs w:val="24"/>
        </w:rPr>
        <w:t>experiment</w:t>
      </w:r>
      <w:commentRangeEnd w:id="175"/>
      <w:r>
        <w:rPr>
          <w:rStyle w:val="CommentReference"/>
        </w:rPr>
        <w:commentReference w:id="175"/>
      </w:r>
      <w:r>
        <w:rPr>
          <w:rFonts w:ascii="Times New Roman" w:hAnsi="Times New Roman" w:cs="Times New Roman"/>
          <w:sz w:val="24"/>
          <w:szCs w:val="24"/>
        </w:rPr>
        <w:t xml:space="preserve"> (INCLUDE FIGURE OF MACHINE AND TOYS)</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 </w:t>
      </w:r>
    </w:p>
    <w:p w14:paraId="28697A80"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in a quiet room on </w:t>
      </w:r>
      <w:r>
        <w:rPr>
          <w:rFonts w:ascii="Times New Roman" w:hAnsi="Times New Roman" w:cs="Times New Roman"/>
          <w:sz w:val="24"/>
          <w:szCs w:val="24"/>
        </w:rPr>
        <w:t xml:space="preserve">campus or in quiet rooms in local children’s science museums.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w:t>
      </w:r>
      <w:r>
        <w:rPr>
          <w:rFonts w:ascii="Times New Roman" w:hAnsi="Times New Roman" w:cs="Times New Roman"/>
          <w:sz w:val="24"/>
          <w:szCs w:val="24"/>
        </w:rPr>
        <w:lastRenderedPageBreak/>
        <w:t>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that were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The pretraining phase began with the triangle (object A) and pentagon (object B), which were located side-by-side and above the machine. Object A then descended until it contacted and immediately activated the machine (i.e., the white region changed from white to ocean blue). Object A then ascended until it returned to its starting position above the machine. Object B then descended until it contacted and failed to activate the machine. Object B then returned to its starting position. Finally, both objects descended until they contacted the machine, which immediately activated (ostensibly because object A contacted it). Participants were then asked whether each object was a blicket. This event was identical to the “one-cause” event in Gopnik, Sobel, Schulz, and </w:t>
      </w:r>
      <w:proofErr w:type="spellStart"/>
      <w:r>
        <w:rPr>
          <w:rFonts w:ascii="Times New Roman" w:hAnsi="Times New Roman" w:cs="Times New Roman"/>
          <w:sz w:val="24"/>
          <w:szCs w:val="24"/>
        </w:rPr>
        <w:t>Glymour</w:t>
      </w:r>
      <w:proofErr w:type="spellEnd"/>
      <w:r>
        <w:rPr>
          <w:rFonts w:ascii="Times New Roman" w:hAnsi="Times New Roman" w:cs="Times New Roman"/>
          <w:sz w:val="24"/>
          <w:szCs w:val="24"/>
        </w:rPr>
        <w:t xml:space="preserve"> (2001) and was included to ensure that participants could reason about blicket objects. </w:t>
      </w:r>
    </w:p>
    <w:p w14:paraId="718D3D6A" w14:textId="77777777"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 xml:space="preserve">the pretraining phase, participants were given four test trials—two BB experimental trials and 2 BB control trials—in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Pr>
          <w:rFonts w:ascii="Times New Roman" w:hAnsi="Times New Roman" w:cs="Times New Roman"/>
          <w:sz w:val="24"/>
          <w:szCs w:val="24"/>
        </w:rPr>
        <w:t>It should be noted that differently colored objects were used across all trials. This meant that no two events overlapped in the colors (for the objects) that were used.</w:t>
      </w:r>
    </w:p>
    <w:p w14:paraId="5279FF32" w14:textId="77777777"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ascended to their starting positions.  The left- or right-most (counterbalanced) object (i.e., object A) then descended until it contacted and immediately activated the machine. The text, “Look, this one </w:t>
      </w:r>
      <w:r>
        <w:rPr>
          <w:rFonts w:ascii="Times New Roman" w:hAnsi="Times New Roman" w:cs="Times New Roman"/>
          <w:sz w:val="24"/>
          <w:szCs w:val="24"/>
        </w:rPr>
        <w:lastRenderedPageBreak/>
        <w:t xml:space="preserve">makes the machine go!” then appeared above the objects. This object then returned to its starting position. Children were then asked whether each object was a blicket; that is, the text, “Is this one a blicket?” with a downward-facing arrow then appeared above each object, and participants were asked whether each object was a blicket. The first and second BB experimental trials were identical except that different colors were used for the objects.  </w:t>
      </w:r>
    </w:p>
    <w:p w14:paraId="2D400C63"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BB control trials began with four differently colored objects (i.e., objects A, B, C, and D), which were located above the machine. Objects A, B, and C then descended until they contacted and activated the machine. Object D then descended by itself until it contacted and activated the machine. Children were then asked whether each object was a blicket. Note that object A descended with the remaining two objects in the BB experimental trials, whereas object D did not descend with the remaining three objects in the BB control trials. This means that D’s causal status should have no bearing on participants’ treatment of objects A-C. Note also that the BB control trials used the same text as the BB experimental trials. The first and second BB control trials were identical except that different colors were used for the objects.  </w:t>
      </w:r>
    </w:p>
    <w:p w14:paraId="0D280909"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ISO experimental and control conditions were identical to the BB experimental and control conditions except that objects A and D failed to activate the machine in the ISO experimental and control trials, respectively. The schematic for this experiment is shown below in </w:t>
      </w:r>
      <w:r w:rsidRPr="00D359A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3E6D5F6A" w14:textId="77777777" w:rsidR="009363F8" w:rsidRDefault="009363F8" w:rsidP="009363F8">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Pr="00C50EBF">
        <w:rPr>
          <w:rFonts w:ascii="Times New Roman" w:hAnsi="Times New Roman" w:cs="Times New Roman"/>
          <w:b w:val="0"/>
          <w:bCs w:val="0"/>
          <w:color w:val="000000" w:themeColor="text1"/>
        </w:rPr>
        <w:fldChar w:fldCharType="begin"/>
      </w:r>
      <w:r w:rsidRPr="00C50EBF">
        <w:rPr>
          <w:rFonts w:ascii="Times New Roman" w:hAnsi="Times New Roman" w:cs="Times New Roman"/>
          <w:b w:val="0"/>
          <w:bCs w:val="0"/>
          <w:color w:val="000000" w:themeColor="text1"/>
        </w:rPr>
        <w:instrText xml:space="preserve"> SEQ Table \* ARABIC </w:instrText>
      </w:r>
      <w:r w:rsidRPr="00C50EBF">
        <w:rPr>
          <w:rFonts w:ascii="Times New Roman" w:hAnsi="Times New Roman" w:cs="Times New Roman"/>
          <w:b w:val="0"/>
          <w:bCs w:val="0"/>
          <w:color w:val="000000" w:themeColor="text1"/>
        </w:rPr>
        <w:fldChar w:fldCharType="separate"/>
      </w:r>
      <w:r w:rsidRPr="00C50EBF">
        <w:rPr>
          <w:rFonts w:ascii="Times New Roman" w:hAnsi="Times New Roman" w:cs="Times New Roman"/>
          <w:b w:val="0"/>
          <w:bCs w:val="0"/>
          <w:noProof/>
          <w:color w:val="000000" w:themeColor="text1"/>
        </w:rPr>
        <w:t>1</w:t>
      </w:r>
      <w:r w:rsidRPr="00C50EBF">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73784BF9" w14:textId="77777777" w:rsidR="009363F8" w:rsidRDefault="009363F8" w:rsidP="00845313">
      <w:pPr>
        <w:spacing w:line="480" w:lineRule="auto"/>
        <w:ind w:firstLine="720"/>
        <w:contextualSpacing/>
        <w:rPr>
          <w:rFonts w:ascii="Times New Roman" w:hAnsi="Times New Roman" w:cs="Times New Roman"/>
          <w:sz w:val="24"/>
          <w:szCs w:val="24"/>
        </w:rPr>
      </w:pPr>
    </w:p>
    <w:p w14:paraId="0232D691" w14:textId="76E1D04E" w:rsidR="009D6EC2" w:rsidRDefault="009D6EC2" w:rsidP="009D6EC2">
      <w:pPr>
        <w:spacing w:line="480" w:lineRule="auto"/>
        <w:contextualSpacing/>
        <w:rPr>
          <w:ins w:id="176" w:author="Benton, Deon" w:date="2023-02-07T14:12:00Z"/>
          <w:rFonts w:ascii="Times New Roman" w:hAnsi="Times New Roman" w:cs="Times New Roman"/>
          <w:b/>
          <w:sz w:val="24"/>
          <w:szCs w:val="24"/>
        </w:rPr>
      </w:pPr>
      <w:r>
        <w:rPr>
          <w:rFonts w:ascii="Times New Roman" w:hAnsi="Times New Roman" w:cs="Times New Roman"/>
          <w:b/>
          <w:sz w:val="24"/>
          <w:szCs w:val="24"/>
        </w:rPr>
        <w:t>Results</w:t>
      </w:r>
    </w:p>
    <w:p w14:paraId="50013200" w14:textId="39FC61D9" w:rsidR="00013DDC" w:rsidRDefault="00013DDC" w:rsidP="00013DDC">
      <w:pPr>
        <w:spacing w:line="480" w:lineRule="auto"/>
        <w:ind w:firstLine="720"/>
        <w:contextualSpacing/>
        <w:rPr>
          <w:rFonts w:ascii="Times New Roman" w:hAnsi="Times New Roman" w:cs="Times New Roman"/>
          <w:b/>
          <w:sz w:val="24"/>
          <w:szCs w:val="24"/>
        </w:rPr>
      </w:pPr>
      <w:r w:rsidRPr="002B6A11">
        <w:rPr>
          <w:rFonts w:ascii="Times New Roman" w:hAnsi="Times New Roman" w:cs="Times New Roman"/>
          <w:sz w:val="24"/>
          <w:szCs w:val="24"/>
        </w:rPr>
        <w:t>All analyses were conducted in R (R Development Core Team, 2008)</w:t>
      </w:r>
      <w:r>
        <w:rPr>
          <w:rFonts w:ascii="Times New Roman" w:hAnsi="Times New Roman" w:cs="Times New Roman"/>
          <w:sz w:val="24"/>
          <w:szCs w:val="24"/>
        </w:rPr>
        <w:t xml:space="preserve">. All </w:t>
      </w:r>
      <w:r>
        <w:rPr>
          <w:rFonts w:ascii="Times New Roman" w:hAnsi="Times New Roman" w:cs="Times New Roman"/>
          <w:i/>
          <w:iCs/>
          <w:sz w:val="24"/>
          <w:szCs w:val="24"/>
        </w:rPr>
        <w:t xml:space="preserve">p </w:t>
      </w:r>
      <w:r>
        <w:rPr>
          <w:rFonts w:ascii="Times New Roman" w:hAnsi="Times New Roman" w:cs="Times New Roman"/>
          <w:sz w:val="24"/>
          <w:szCs w:val="24"/>
        </w:rPr>
        <w:t>values were supplemented with Bayes Factors.</w:t>
      </w:r>
      <w:ins w:id="177" w:author="Benton, Deon" w:date="2023-02-07T14:13:00Z">
        <w:r w:rsidR="00423BD2">
          <w:rPr>
            <w:rFonts w:ascii="Times New Roman" w:hAnsi="Times New Roman" w:cs="Times New Roman"/>
            <w:sz w:val="24"/>
            <w:szCs w:val="24"/>
          </w:rPr>
          <w:t xml:space="preserve"> </w:t>
        </w:r>
      </w:ins>
      <w:r w:rsidR="00423BD2">
        <w:rPr>
          <w:rFonts w:ascii="Times New Roman" w:hAnsi="Times New Roman" w:cs="Times New Roman"/>
          <w:i/>
          <w:iCs/>
          <w:sz w:val="24"/>
          <w:szCs w:val="24"/>
        </w:rPr>
        <w:t>BF</w:t>
      </w:r>
      <w:r w:rsidR="00423BD2">
        <w:rPr>
          <w:rFonts w:ascii="Times New Roman" w:hAnsi="Times New Roman" w:cs="Times New Roman"/>
          <w:sz w:val="24"/>
          <w:szCs w:val="24"/>
          <w:vertAlign w:val="subscript"/>
        </w:rPr>
        <w:t>H1</w:t>
      </w:r>
      <w:r w:rsidR="00423BD2">
        <w:rPr>
          <w:rFonts w:ascii="Times New Roman" w:hAnsi="Times New Roman" w:cs="Times New Roman"/>
          <w:sz w:val="24"/>
          <w:szCs w:val="24"/>
        </w:rPr>
        <w:t xml:space="preserve"> quantifies support for the alternative hypothesis compared with the null hypothesis. </w:t>
      </w:r>
      <w:r w:rsidR="00423BD2" w:rsidRPr="00862B9C">
        <w:rPr>
          <w:rFonts w:ascii="Times New Roman" w:hAnsi="Times New Roman" w:cs="Times New Roman"/>
          <w:i/>
          <w:iCs/>
          <w:sz w:val="24"/>
          <w:szCs w:val="24"/>
        </w:rPr>
        <w:t>BF</w:t>
      </w:r>
      <w:r w:rsidR="00423BD2" w:rsidRPr="00862B9C">
        <w:rPr>
          <w:rFonts w:ascii="Times New Roman" w:hAnsi="Times New Roman" w:cs="Times New Roman"/>
          <w:sz w:val="24"/>
          <w:szCs w:val="24"/>
        </w:rPr>
        <w:t>s close to 1 indicate equal support for</w:t>
      </w:r>
      <w:r w:rsidR="00423BD2">
        <w:rPr>
          <w:rFonts w:ascii="Times New Roman" w:hAnsi="Times New Roman" w:cs="Times New Roman"/>
          <w:sz w:val="24"/>
          <w:szCs w:val="24"/>
        </w:rPr>
        <w:t xml:space="preserve"> </w:t>
      </w:r>
      <w:r w:rsidR="00423BD2" w:rsidRPr="00862B9C">
        <w:rPr>
          <w:rFonts w:ascii="Times New Roman" w:hAnsi="Times New Roman" w:cs="Times New Roman"/>
          <w:sz w:val="24"/>
          <w:szCs w:val="24"/>
        </w:rPr>
        <w:t>both hypotheses, whereas</w:t>
      </w:r>
      <w:r w:rsidR="00423BD2">
        <w:rPr>
          <w:rFonts w:ascii="Times New Roman" w:hAnsi="Times New Roman" w:cs="Times New Roman"/>
          <w:sz w:val="24"/>
          <w:szCs w:val="24"/>
        </w:rPr>
        <w:t xml:space="preserve"> </w:t>
      </w:r>
      <w:r w:rsidR="00423BD2" w:rsidRPr="008E478E">
        <w:rPr>
          <w:rFonts w:ascii="Times New Roman" w:hAnsi="Times New Roman" w:cs="Times New Roman"/>
          <w:i/>
          <w:iCs/>
          <w:sz w:val="24"/>
          <w:szCs w:val="24"/>
        </w:rPr>
        <w:t>BF</w:t>
      </w:r>
      <w:r w:rsidR="00423BD2" w:rsidRPr="00B50254">
        <w:rPr>
          <w:rFonts w:ascii="Times New Roman" w:hAnsi="Times New Roman" w:cs="Times New Roman"/>
          <w:i/>
          <w:iCs/>
          <w:sz w:val="24"/>
          <w:szCs w:val="24"/>
          <w:vertAlign w:val="subscript"/>
        </w:rPr>
        <w:t>H0</w:t>
      </w:r>
      <w:r w:rsidR="00423BD2">
        <w:rPr>
          <w:rFonts w:ascii="Times New Roman" w:hAnsi="Times New Roman" w:cs="Times New Roman"/>
          <w:sz w:val="24"/>
          <w:szCs w:val="24"/>
        </w:rPr>
        <w:t xml:space="preserve">s≥ </w:t>
      </w:r>
      <w:r w:rsidR="00423BD2" w:rsidRPr="00862B9C">
        <w:rPr>
          <w:rFonts w:ascii="Times New Roman" w:hAnsi="Times New Roman" w:cs="Times New Roman"/>
          <w:sz w:val="24"/>
          <w:szCs w:val="24"/>
        </w:rPr>
        <w:t>3 and &lt; 10 indicate moderate and strong evidence for the alternative</w:t>
      </w:r>
      <w:r w:rsidR="00423BD2">
        <w:rPr>
          <w:rFonts w:ascii="Times New Roman" w:hAnsi="Times New Roman" w:cs="Times New Roman"/>
          <w:sz w:val="24"/>
          <w:szCs w:val="24"/>
        </w:rPr>
        <w:t xml:space="preserve"> </w:t>
      </w:r>
      <w:r w:rsidR="00423BD2" w:rsidRPr="00862B9C">
        <w:rPr>
          <w:rFonts w:ascii="Times New Roman" w:hAnsi="Times New Roman" w:cs="Times New Roman"/>
          <w:sz w:val="24"/>
          <w:szCs w:val="24"/>
        </w:rPr>
        <w:t xml:space="preserve">hypothesis, respectively (Lee &amp; </w:t>
      </w:r>
      <w:proofErr w:type="spellStart"/>
      <w:r w:rsidR="00423BD2" w:rsidRPr="00862B9C">
        <w:rPr>
          <w:rFonts w:ascii="Times New Roman" w:hAnsi="Times New Roman" w:cs="Times New Roman"/>
          <w:sz w:val="24"/>
          <w:szCs w:val="24"/>
        </w:rPr>
        <w:t>Wagenmakers</w:t>
      </w:r>
      <w:proofErr w:type="spellEnd"/>
      <w:r w:rsidR="00423BD2" w:rsidRPr="00862B9C">
        <w:rPr>
          <w:rFonts w:ascii="Times New Roman" w:hAnsi="Times New Roman" w:cs="Times New Roman"/>
          <w:sz w:val="24"/>
          <w:szCs w:val="24"/>
        </w:rPr>
        <w:t>, 2014).</w:t>
      </w:r>
    </w:p>
    <w:p w14:paraId="7D73D1A3" w14:textId="62E2BFBB" w:rsidR="00845313" w:rsidRDefault="009D6EC2" w:rsidP="00845313">
      <w:pPr>
        <w:spacing w:line="480" w:lineRule="auto"/>
        <w:contextualSpacing/>
        <w:rPr>
          <w:ins w:id="178" w:author="Benton, Deon" w:date="2023-01-26T15:51:00Z"/>
          <w:rFonts w:ascii="Times New Roman" w:hAnsi="Times New Roman" w:cs="Times New Roman"/>
          <w:b/>
          <w:bCs/>
          <w:sz w:val="24"/>
          <w:szCs w:val="24"/>
        </w:rPr>
      </w:pPr>
      <w:r>
        <w:rPr>
          <w:rFonts w:ascii="Times New Roman" w:hAnsi="Times New Roman" w:cs="Times New Roman"/>
          <w:b/>
          <w:bCs/>
          <w:sz w:val="24"/>
          <w:szCs w:val="24"/>
        </w:rPr>
        <w:t>[</w:t>
      </w:r>
      <w:proofErr w:type="gramStart"/>
      <w:r>
        <w:rPr>
          <w:rFonts w:ascii="Times New Roman" w:hAnsi="Times New Roman" w:cs="Times New Roman"/>
          <w:b/>
          <w:bCs/>
          <w:sz w:val="24"/>
          <w:szCs w:val="24"/>
        </w:rPr>
        <w:t>Add  Exp.</w:t>
      </w:r>
      <w:proofErr w:type="gramEnd"/>
      <w:r>
        <w:rPr>
          <w:rFonts w:ascii="Times New Roman" w:hAnsi="Times New Roman" w:cs="Times New Roman"/>
          <w:b/>
          <w:bCs/>
          <w:sz w:val="24"/>
          <w:szCs w:val="24"/>
        </w:rPr>
        <w:t xml:space="preserve"> 1 results here]</w:t>
      </w:r>
    </w:p>
    <w:p w14:paraId="2FE24BC4" w14:textId="59F39F8D" w:rsidR="00C65512" w:rsidRDefault="00C65512" w:rsidP="00C65512">
      <w:pPr>
        <w:spacing w:line="480" w:lineRule="auto"/>
        <w:contextualSpacing/>
        <w:jc w:val="center"/>
        <w:rPr>
          <w:ins w:id="179" w:author="Benton, Deon" w:date="2023-01-26T15:51:00Z"/>
          <w:rFonts w:ascii="Times New Roman" w:hAnsi="Times New Roman" w:cs="Times New Roman"/>
          <w:b/>
          <w:bCs/>
          <w:sz w:val="24"/>
          <w:szCs w:val="24"/>
        </w:rPr>
      </w:pPr>
      <w:ins w:id="180" w:author="Benton, Deon" w:date="2023-01-26T15:51:00Z">
        <w:r>
          <w:rPr>
            <w:rFonts w:ascii="Times New Roman" w:hAnsi="Times New Roman" w:cs="Times New Roman"/>
            <w:b/>
            <w:bCs/>
            <w:sz w:val="24"/>
            <w:szCs w:val="24"/>
          </w:rPr>
          <w:t>Discussion</w:t>
        </w:r>
      </w:ins>
    </w:p>
    <w:p w14:paraId="723CCE2B" w14:textId="1D3E382B" w:rsidR="00C65512" w:rsidRPr="00E408B0" w:rsidRDefault="00CB13AE" w:rsidP="00C65512">
      <w:pPr>
        <w:spacing w:line="480" w:lineRule="auto"/>
        <w:contextualSpacing/>
        <w:rPr>
          <w:rFonts w:ascii="Times New Roman" w:hAnsi="Times New Roman" w:cs="Times New Roman"/>
          <w:b/>
          <w:bCs/>
          <w:sz w:val="24"/>
          <w:szCs w:val="24"/>
        </w:rPr>
      </w:pPr>
      <w:ins w:id="181" w:author="Benton, Deon" w:date="2023-01-26T17:55:00Z">
        <w:r>
          <w:rPr>
            <w:rFonts w:ascii="Times New Roman" w:hAnsi="Times New Roman" w:cs="Times New Roman"/>
            <w:sz w:val="24"/>
            <w:szCs w:val="24"/>
          </w:rPr>
          <w:t>[INSERT EXPERIMENT 1 DISCUSSION HERE]</w:t>
        </w:r>
      </w:ins>
    </w:p>
    <w:p w14:paraId="22DDC27F" w14:textId="15B0420D" w:rsidR="005F5FAB" w:rsidRDefault="00262DA4" w:rsidP="00E408B0">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9604D9">
        <w:rPr>
          <w:rFonts w:ascii="Times New Roman" w:hAnsi="Times New Roman" w:cs="Times New Roman"/>
          <w:b/>
          <w:sz w:val="24"/>
          <w:szCs w:val="24"/>
        </w:rPr>
        <w:t>2</w:t>
      </w:r>
    </w:p>
    <w:p w14:paraId="307B566F" w14:textId="1AE20DB0" w:rsidR="004A0D58" w:rsidRDefault="00561B93"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Experiment 2 was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Experiment 1 except that 5- and 6-year-old children were tested.</w:t>
      </w:r>
    </w:p>
    <w:p w14:paraId="06AFA111" w14:textId="77777777" w:rsidR="00B07901" w:rsidRDefault="00B07901" w:rsidP="007F351A">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1F88925E" w:rsidR="00B07901" w:rsidRDefault="00B07901" w:rsidP="007F351A">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001D452C">
        <w:rPr>
          <w:rFonts w:ascii="Times New Roman" w:hAnsi="Times New Roman" w:cs="Times New Roman"/>
          <w:b/>
          <w:sz w:val="24"/>
          <w:szCs w:val="24"/>
        </w:rPr>
        <w:t xml:space="preserve"> </w:t>
      </w:r>
      <w:r w:rsidR="001D452C">
        <w:rPr>
          <w:rFonts w:ascii="Times New Roman" w:hAnsi="Times New Roman" w:cs="Times New Roman"/>
          <w:bCs/>
          <w:sz w:val="24"/>
          <w:szCs w:val="24"/>
        </w:rPr>
        <w:t xml:space="preserve">Participants were X </w:t>
      </w:r>
      <w:r w:rsidR="005D09EB">
        <w:rPr>
          <w:rFonts w:ascii="Times New Roman" w:hAnsi="Times New Roman" w:cs="Times New Roman"/>
          <w:bCs/>
          <w:sz w:val="24"/>
          <w:szCs w:val="24"/>
        </w:rPr>
        <w:t xml:space="preserve">5-year-olds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and X 6-year-olds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w:t>
      </w:r>
      <w:r w:rsidR="008149E9">
        <w:rPr>
          <w:rFonts w:ascii="Times New Roman" w:hAnsi="Times New Roman" w:cs="Times New Roman"/>
          <w:bCs/>
          <w:sz w:val="24"/>
          <w:szCs w:val="24"/>
        </w:rPr>
        <w:t xml:space="preserve">Although most children were from white, middle-class backgrounds, a range of ethnicities that resembled the diversity in the population were represented. </w:t>
      </w:r>
      <w:ins w:id="182" w:author="Benton, Deon" w:date="2023-02-10T12:17:00Z">
        <w:r w:rsidR="00E64783">
          <w:rPr>
            <w:rFonts w:ascii="Times New Roman" w:hAnsi="Times New Roman" w:cs="Times New Roman"/>
            <w:bCs/>
            <w:sz w:val="24"/>
            <w:szCs w:val="24"/>
          </w:rPr>
          <w:t xml:space="preserve">All children were tested in a quiet room at a </w:t>
        </w:r>
        <w:proofErr w:type="gramStart"/>
        <w:r w:rsidR="00E64783">
          <w:rPr>
            <w:rFonts w:ascii="Times New Roman" w:hAnsi="Times New Roman" w:cs="Times New Roman"/>
            <w:bCs/>
            <w:sz w:val="24"/>
            <w:szCs w:val="24"/>
          </w:rPr>
          <w:t>Children’s museum</w:t>
        </w:r>
        <w:proofErr w:type="gramEnd"/>
        <w:r w:rsidR="00E64783">
          <w:rPr>
            <w:rFonts w:ascii="Times New Roman" w:hAnsi="Times New Roman" w:cs="Times New Roman"/>
            <w:bCs/>
            <w:sz w:val="24"/>
            <w:szCs w:val="24"/>
          </w:rPr>
          <w:t xml:space="preserve"> in Providence, RI.</w:t>
        </w:r>
      </w:ins>
    </w:p>
    <w:p w14:paraId="19C9CB7F" w14:textId="15DD6079" w:rsidR="001E1117" w:rsidRDefault="00861677" w:rsidP="00BB30F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Materials</w:t>
      </w:r>
      <w:r w:rsidR="00885395">
        <w:rPr>
          <w:rFonts w:ascii="Times New Roman" w:hAnsi="Times New Roman" w:cs="Times New Roman"/>
          <w:b/>
          <w:bCs/>
          <w:sz w:val="24"/>
          <w:szCs w:val="24"/>
        </w:rPr>
        <w:t xml:space="preserve"> &amp; Procedure</w:t>
      </w:r>
      <w:r>
        <w:rPr>
          <w:rFonts w:ascii="Times New Roman" w:hAnsi="Times New Roman" w:cs="Times New Roman"/>
          <w:b/>
          <w:bCs/>
          <w:sz w:val="24"/>
          <w:szCs w:val="24"/>
        </w:rPr>
        <w:t xml:space="preserve">. </w:t>
      </w:r>
      <w:r w:rsidR="00885395">
        <w:rPr>
          <w:rFonts w:ascii="Times New Roman" w:hAnsi="Times New Roman" w:cs="Times New Roman"/>
          <w:sz w:val="24"/>
          <w:szCs w:val="24"/>
        </w:rPr>
        <w:t xml:space="preserve">The materials and procedure for Experiment 2 was identical to that for Experiment 1. </w:t>
      </w:r>
    </w:p>
    <w:p w14:paraId="5518969B" w14:textId="77777777" w:rsidR="00B07901" w:rsidRDefault="00B07901" w:rsidP="00675E1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37A41047" w14:textId="77777777" w:rsidR="006B41BB" w:rsidRDefault="00B07901"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 </w:t>
      </w:r>
      <w:ins w:id="183" w:author="Benton, Deon" w:date="2023-02-08T14:04:00Z">
        <w:r w:rsidR="004963D2">
          <w:rPr>
            <w:rFonts w:ascii="Times New Roman" w:hAnsi="Times New Roman" w:cs="Times New Roman"/>
            <w:bCs/>
            <w:sz w:val="24"/>
            <w:szCs w:val="24"/>
          </w:rPr>
          <w:t xml:space="preserve">Figure X </w:t>
        </w:r>
      </w:ins>
      <w:ins w:id="184" w:author="Benton, Deon" w:date="2023-02-08T14:05:00Z">
        <w:r w:rsidR="004963D2">
          <w:rPr>
            <w:rFonts w:ascii="Times New Roman" w:hAnsi="Times New Roman" w:cs="Times New Roman"/>
            <w:bCs/>
            <w:sz w:val="24"/>
            <w:szCs w:val="24"/>
          </w:rPr>
          <w:t>shows the results for this experiment.</w:t>
        </w:r>
      </w:ins>
      <w:ins w:id="185" w:author="Benton, Deon" w:date="2023-02-08T16:44:00Z">
        <w:r w:rsidR="00535706">
          <w:rPr>
            <w:rFonts w:ascii="Times New Roman" w:hAnsi="Times New Roman" w:cs="Times New Roman"/>
            <w:bCs/>
            <w:sz w:val="24"/>
            <w:szCs w:val="24"/>
          </w:rPr>
          <w:t xml:space="preserve"> The data were entered into a five-way linear model</w:t>
        </w:r>
      </w:ins>
      <w:ins w:id="186" w:author="Benton, Deon" w:date="2023-02-08T14:14:00Z">
        <w:r w:rsidR="00452266">
          <w:rPr>
            <w:rFonts w:ascii="Times New Roman" w:hAnsi="Times New Roman" w:cs="Times New Roman"/>
            <w:bCs/>
            <w:sz w:val="24"/>
            <w:szCs w:val="24"/>
          </w:rPr>
          <w:t xml:space="preserve"> </w:t>
        </w:r>
      </w:ins>
      <w:ins w:id="187" w:author="Benton, Deon" w:date="2023-02-08T14:05:00Z">
        <w:r w:rsidR="004963D2">
          <w:rPr>
            <w:rFonts w:ascii="Times New Roman" w:hAnsi="Times New Roman" w:cs="Times New Roman"/>
            <w:bCs/>
            <w:sz w:val="24"/>
            <w:szCs w:val="24"/>
          </w:rPr>
          <w:t xml:space="preserve">with Age </w:t>
        </w:r>
      </w:ins>
      <w:ins w:id="188" w:author="Benton, Deon" w:date="2023-02-08T14:08:00Z">
        <w:r w:rsidR="00F1184F">
          <w:rPr>
            <w:rFonts w:ascii="Times New Roman" w:hAnsi="Times New Roman" w:cs="Times New Roman"/>
            <w:bCs/>
            <w:sz w:val="24"/>
            <w:szCs w:val="24"/>
          </w:rPr>
          <w:t xml:space="preserve">(5-year-olds vs. 6-year-olds) </w:t>
        </w:r>
      </w:ins>
      <w:ins w:id="189" w:author="Benton, Deon" w:date="2023-02-08T14:05:00Z">
        <w:r w:rsidR="004963D2">
          <w:rPr>
            <w:rFonts w:ascii="Times New Roman" w:hAnsi="Times New Roman" w:cs="Times New Roman"/>
            <w:bCs/>
            <w:sz w:val="24"/>
            <w:szCs w:val="24"/>
          </w:rPr>
          <w:t xml:space="preserve">as the between-subjects </w:t>
        </w:r>
      </w:ins>
      <w:ins w:id="190" w:author="Benton, Deon" w:date="2023-02-08T16:44:00Z">
        <w:r w:rsidR="00EA3AA3">
          <w:rPr>
            <w:rFonts w:ascii="Times New Roman" w:hAnsi="Times New Roman" w:cs="Times New Roman"/>
            <w:bCs/>
            <w:sz w:val="24"/>
            <w:szCs w:val="24"/>
          </w:rPr>
          <w:t>factor and</w:t>
        </w:r>
      </w:ins>
      <w:ins w:id="191" w:author="Benton, Deon" w:date="2023-02-08T14:05:00Z">
        <w:r w:rsidR="004963D2">
          <w:rPr>
            <w:rFonts w:ascii="Times New Roman" w:hAnsi="Times New Roman" w:cs="Times New Roman"/>
            <w:bCs/>
            <w:sz w:val="24"/>
            <w:szCs w:val="24"/>
          </w:rPr>
          <w:t xml:space="preserve"> Condition (</w:t>
        </w:r>
      </w:ins>
      <w:ins w:id="192" w:author="Benton, Deon" w:date="2023-02-08T14:06:00Z">
        <w:r w:rsidR="004963D2">
          <w:rPr>
            <w:rFonts w:ascii="Times New Roman" w:hAnsi="Times New Roman" w:cs="Times New Roman"/>
            <w:bCs/>
            <w:sz w:val="24"/>
            <w:szCs w:val="24"/>
          </w:rPr>
          <w:t>BB vs. ISO)</w:t>
        </w:r>
      </w:ins>
      <w:ins w:id="193" w:author="Benton, Deon" w:date="2023-02-08T16:43:00Z">
        <w:r w:rsidR="00535706">
          <w:rPr>
            <w:rFonts w:ascii="Times New Roman" w:hAnsi="Times New Roman" w:cs="Times New Roman"/>
            <w:bCs/>
            <w:sz w:val="24"/>
            <w:szCs w:val="24"/>
          </w:rPr>
          <w:t>,</w:t>
        </w:r>
      </w:ins>
      <w:ins w:id="194" w:author="Benton, Deon" w:date="2023-02-08T14:06:00Z">
        <w:r w:rsidR="004963D2">
          <w:rPr>
            <w:rFonts w:ascii="Times New Roman" w:hAnsi="Times New Roman" w:cs="Times New Roman"/>
            <w:bCs/>
            <w:sz w:val="24"/>
            <w:szCs w:val="24"/>
          </w:rPr>
          <w:t xml:space="preserve"> Trial Type </w:t>
        </w:r>
      </w:ins>
      <w:ins w:id="195" w:author="Benton, Deon" w:date="2023-02-08T14:07:00Z">
        <w:r w:rsidR="00F1184F">
          <w:rPr>
            <w:rFonts w:ascii="Times New Roman" w:hAnsi="Times New Roman" w:cs="Times New Roman"/>
            <w:bCs/>
            <w:sz w:val="24"/>
            <w:szCs w:val="24"/>
          </w:rPr>
          <w:t xml:space="preserve">(experimental </w:t>
        </w:r>
      </w:ins>
      <w:ins w:id="196" w:author="Benton, Deon" w:date="2023-02-08T14:08:00Z">
        <w:r w:rsidR="00F1184F">
          <w:rPr>
            <w:rFonts w:ascii="Times New Roman" w:hAnsi="Times New Roman" w:cs="Times New Roman"/>
            <w:bCs/>
            <w:sz w:val="24"/>
            <w:szCs w:val="24"/>
          </w:rPr>
          <w:t>vs. control)</w:t>
        </w:r>
      </w:ins>
      <w:ins w:id="197" w:author="Benton, Deon" w:date="2023-02-08T16:43:00Z">
        <w:r w:rsidR="00535706">
          <w:rPr>
            <w:rFonts w:ascii="Times New Roman" w:hAnsi="Times New Roman" w:cs="Times New Roman"/>
            <w:bCs/>
            <w:sz w:val="24"/>
            <w:szCs w:val="24"/>
          </w:rPr>
          <w:t>, and Objects (A vs. B vs. C vs. D)</w:t>
        </w:r>
      </w:ins>
      <w:ins w:id="198" w:author="Benton, Deon" w:date="2023-02-08T14:08:00Z">
        <w:r w:rsidR="00F1184F">
          <w:rPr>
            <w:rFonts w:ascii="Times New Roman" w:hAnsi="Times New Roman" w:cs="Times New Roman"/>
            <w:bCs/>
            <w:sz w:val="24"/>
            <w:szCs w:val="24"/>
          </w:rPr>
          <w:t xml:space="preserve"> as the within-</w:t>
        </w:r>
        <w:proofErr w:type="gramStart"/>
        <w:r w:rsidR="00F1184F">
          <w:rPr>
            <w:rFonts w:ascii="Times New Roman" w:hAnsi="Times New Roman" w:cs="Times New Roman"/>
            <w:bCs/>
            <w:sz w:val="24"/>
            <w:szCs w:val="24"/>
          </w:rPr>
          <w:t>subjects</w:t>
        </w:r>
        <w:proofErr w:type="gramEnd"/>
        <w:r w:rsidR="00F1184F">
          <w:rPr>
            <w:rFonts w:ascii="Times New Roman" w:hAnsi="Times New Roman" w:cs="Times New Roman"/>
            <w:bCs/>
            <w:sz w:val="24"/>
            <w:szCs w:val="24"/>
          </w:rPr>
          <w:t xml:space="preserve"> </w:t>
        </w:r>
      </w:ins>
      <w:ins w:id="199" w:author="Benton, Deon" w:date="2023-02-08T16:44:00Z">
        <w:r w:rsidR="00EA3AA3">
          <w:rPr>
            <w:rFonts w:ascii="Times New Roman" w:hAnsi="Times New Roman" w:cs="Times New Roman"/>
            <w:bCs/>
            <w:sz w:val="24"/>
            <w:szCs w:val="24"/>
          </w:rPr>
          <w:t>factors</w:t>
        </w:r>
      </w:ins>
      <w:ins w:id="200" w:author="Benton, Deon" w:date="2023-02-08T14:08:00Z">
        <w:r w:rsidR="00F1184F">
          <w:rPr>
            <w:rFonts w:ascii="Times New Roman" w:hAnsi="Times New Roman" w:cs="Times New Roman"/>
            <w:bCs/>
            <w:sz w:val="24"/>
            <w:szCs w:val="24"/>
          </w:rPr>
          <w:t xml:space="preserve">. </w:t>
        </w:r>
      </w:ins>
      <w:ins w:id="201" w:author="Benton, Deon" w:date="2023-02-08T14:10:00Z">
        <w:r w:rsidR="00010360">
          <w:rPr>
            <w:rFonts w:ascii="Times New Roman" w:hAnsi="Times New Roman" w:cs="Times New Roman"/>
            <w:sz w:val="24"/>
            <w:szCs w:val="24"/>
          </w:rPr>
          <w:t>This analysis revealed a</w:t>
        </w:r>
      </w:ins>
      <w:ins w:id="202" w:author="Benton, Deon" w:date="2023-02-08T15:46:00Z">
        <w:r w:rsidR="00504611">
          <w:rPr>
            <w:rFonts w:ascii="Times New Roman" w:hAnsi="Times New Roman" w:cs="Times New Roman"/>
            <w:sz w:val="24"/>
            <w:szCs w:val="24"/>
          </w:rPr>
          <w:t xml:space="preserve"> main effect of </w:t>
        </w:r>
      </w:ins>
      <w:r w:rsidR="00712061">
        <w:rPr>
          <w:rFonts w:ascii="Times New Roman" w:hAnsi="Times New Roman" w:cs="Times New Roman"/>
          <w:sz w:val="24"/>
          <w:szCs w:val="24"/>
        </w:rPr>
        <w:t>C</w:t>
      </w:r>
      <w:ins w:id="203" w:author="Benton, Deon" w:date="2023-02-08T16:06:00Z">
        <w:r w:rsidR="00A76E70">
          <w:rPr>
            <w:rFonts w:ascii="Times New Roman" w:hAnsi="Times New Roman" w:cs="Times New Roman"/>
            <w:sz w:val="24"/>
            <w:szCs w:val="24"/>
          </w:rPr>
          <w:t xml:space="preserve">ondition, </w:t>
        </w:r>
      </w:ins>
      <w:proofErr w:type="gramStart"/>
      <w:r w:rsidR="00A76E70">
        <w:rPr>
          <w:rFonts w:ascii="Times New Roman" w:hAnsi="Times New Roman" w:cs="Times New Roman"/>
          <w:i/>
          <w:iCs/>
          <w:sz w:val="24"/>
          <w:szCs w:val="24"/>
        </w:rPr>
        <w:t>F</w:t>
      </w:r>
      <w:r w:rsidR="00A76E70">
        <w:rPr>
          <w:rFonts w:ascii="Times New Roman" w:hAnsi="Times New Roman" w:cs="Times New Roman"/>
          <w:sz w:val="24"/>
          <w:szCs w:val="24"/>
        </w:rPr>
        <w:t>(</w:t>
      </w:r>
      <w:proofErr w:type="gramEnd"/>
      <w:r w:rsidR="00A76E70">
        <w:rPr>
          <w:rFonts w:ascii="Times New Roman" w:hAnsi="Times New Roman" w:cs="Times New Roman"/>
          <w:sz w:val="24"/>
          <w:szCs w:val="24"/>
        </w:rPr>
        <w:t>1,</w:t>
      </w:r>
      <w:r w:rsidR="00712061">
        <w:rPr>
          <w:rFonts w:ascii="Times New Roman" w:hAnsi="Times New Roman" w:cs="Times New Roman"/>
          <w:sz w:val="24"/>
          <w:szCs w:val="24"/>
        </w:rPr>
        <w:t xml:space="preserve"> 548) = 12.68, </w:t>
      </w:r>
      <w:r w:rsidR="00712061">
        <w:rPr>
          <w:rFonts w:ascii="Times New Roman" w:hAnsi="Times New Roman" w:cs="Times New Roman"/>
          <w:i/>
          <w:iCs/>
          <w:sz w:val="24"/>
          <w:szCs w:val="24"/>
        </w:rPr>
        <w:t xml:space="preserve">p </w:t>
      </w:r>
      <w:r w:rsidR="00712061">
        <w:rPr>
          <w:rFonts w:ascii="Times New Roman" w:hAnsi="Times New Roman" w:cs="Times New Roman"/>
          <w:sz w:val="24"/>
          <w:szCs w:val="24"/>
        </w:rPr>
        <w:t xml:space="preserve">&lt; .001, </w:t>
      </w:r>
      <w:r w:rsidR="00CB50A1">
        <w:rPr>
          <w:rFonts w:ascii="Times New Roman" w:hAnsi="Times New Roman" w:cs="Times New Roman"/>
          <w:sz w:val="24"/>
          <w:szCs w:val="24"/>
        </w:rPr>
        <w:t xml:space="preserve">a main effect of Objects, </w:t>
      </w:r>
      <w:r w:rsidR="00CB50A1">
        <w:rPr>
          <w:rFonts w:ascii="Times New Roman" w:hAnsi="Times New Roman" w:cs="Times New Roman"/>
          <w:i/>
          <w:iCs/>
          <w:sz w:val="24"/>
          <w:szCs w:val="24"/>
        </w:rPr>
        <w:t>F</w:t>
      </w:r>
      <w:r w:rsidR="00CB50A1">
        <w:rPr>
          <w:rFonts w:ascii="Times New Roman" w:hAnsi="Times New Roman" w:cs="Times New Roman"/>
          <w:sz w:val="24"/>
          <w:szCs w:val="24"/>
        </w:rPr>
        <w:t>(</w:t>
      </w:r>
      <w:r w:rsidR="00343F41">
        <w:rPr>
          <w:rFonts w:ascii="Times New Roman" w:hAnsi="Times New Roman" w:cs="Times New Roman"/>
          <w:sz w:val="24"/>
          <w:szCs w:val="24"/>
        </w:rPr>
        <w:t>3</w:t>
      </w:r>
      <w:r w:rsidR="00CB50A1">
        <w:rPr>
          <w:rFonts w:ascii="Times New Roman" w:hAnsi="Times New Roman" w:cs="Times New Roman"/>
          <w:sz w:val="24"/>
          <w:szCs w:val="24"/>
        </w:rPr>
        <w:t xml:space="preserve">, 548) = 5.70,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 xml:space="preserve">&lt; .001, a main effect of Event Type, </w:t>
      </w:r>
      <w:r w:rsidR="00CB50A1">
        <w:rPr>
          <w:rFonts w:ascii="Times New Roman" w:hAnsi="Times New Roman" w:cs="Times New Roman"/>
          <w:i/>
          <w:iCs/>
          <w:sz w:val="24"/>
          <w:szCs w:val="24"/>
        </w:rPr>
        <w:t>F</w:t>
      </w:r>
      <w:r w:rsidR="00CB50A1">
        <w:rPr>
          <w:rFonts w:ascii="Times New Roman" w:hAnsi="Times New Roman" w:cs="Times New Roman"/>
          <w:sz w:val="24"/>
          <w:szCs w:val="24"/>
        </w:rPr>
        <w:t xml:space="preserve">(1, 548) = 13.05,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&lt; .001</w:t>
      </w:r>
      <w:r w:rsidR="00343F41">
        <w:rPr>
          <w:rFonts w:ascii="Times New Roman" w:hAnsi="Times New Roman" w:cs="Times New Roman"/>
          <w:sz w:val="24"/>
          <w:szCs w:val="24"/>
        </w:rPr>
        <w:t xml:space="preserve">, and a significant interaction between Condition and Objects, </w:t>
      </w:r>
      <w:r w:rsidR="00343F41">
        <w:rPr>
          <w:rFonts w:ascii="Times New Roman" w:hAnsi="Times New Roman" w:cs="Times New Roman"/>
          <w:i/>
          <w:iCs/>
          <w:sz w:val="24"/>
          <w:szCs w:val="24"/>
        </w:rPr>
        <w:t>F</w:t>
      </w:r>
      <w:r w:rsidR="00343F41">
        <w:rPr>
          <w:rFonts w:ascii="Times New Roman" w:hAnsi="Times New Roman" w:cs="Times New Roman"/>
          <w:sz w:val="24"/>
          <w:szCs w:val="24"/>
        </w:rPr>
        <w:t xml:space="preserve">(3, 548) = 9.28,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 xml:space="preserve">&lt; .001. This significant two-way interaction was qualified by a significant three-way interaction among Condition, Event Type, and Objects, </w:t>
      </w:r>
      <w:proofErr w:type="gramStart"/>
      <w:r w:rsidR="00343F41">
        <w:rPr>
          <w:rFonts w:ascii="Times New Roman" w:hAnsi="Times New Roman" w:cs="Times New Roman"/>
          <w:i/>
          <w:iCs/>
          <w:sz w:val="24"/>
          <w:szCs w:val="24"/>
        </w:rPr>
        <w:t>F</w:t>
      </w:r>
      <w:r w:rsidR="00343F41">
        <w:rPr>
          <w:rFonts w:ascii="Times New Roman" w:hAnsi="Times New Roman" w:cs="Times New Roman"/>
          <w:sz w:val="24"/>
          <w:szCs w:val="24"/>
        </w:rPr>
        <w:t>(</w:t>
      </w:r>
      <w:proofErr w:type="gramEnd"/>
      <w:r w:rsidR="00343F41">
        <w:rPr>
          <w:rFonts w:ascii="Times New Roman" w:hAnsi="Times New Roman" w:cs="Times New Roman"/>
          <w:sz w:val="24"/>
          <w:szCs w:val="24"/>
        </w:rPr>
        <w:t xml:space="preserve">2, 548) = 9.67,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&lt; .001.</w:t>
      </w:r>
      <w:r w:rsidR="00535706">
        <w:rPr>
          <w:rFonts w:ascii="Times New Roman" w:hAnsi="Times New Roman" w:cs="Times New Roman"/>
          <w:sz w:val="24"/>
          <w:szCs w:val="24"/>
        </w:rPr>
        <w:t xml:space="preserve"> </w:t>
      </w:r>
    </w:p>
    <w:p w14:paraId="2C0FF9ED" w14:textId="77777777" w:rsidR="00AF5D6F" w:rsidRDefault="00535706" w:rsidP="007F351A">
      <w:pPr>
        <w:spacing w:line="480" w:lineRule="auto"/>
        <w:ind w:firstLine="720"/>
        <w:contextualSpacing/>
        <w:rPr>
          <w:ins w:id="204" w:author="Benton, Deon" w:date="2023-02-09T09:45:00Z"/>
          <w:rFonts w:ascii="Times New Roman" w:hAnsi="Times New Roman" w:cs="Times New Roman"/>
          <w:sz w:val="24"/>
          <w:szCs w:val="24"/>
        </w:rPr>
      </w:pPr>
      <w:ins w:id="205" w:author="Benton, Deon" w:date="2023-02-08T16:42:00Z">
        <w:r>
          <w:rPr>
            <w:rFonts w:ascii="Times New Roman" w:hAnsi="Times New Roman" w:cs="Times New Roman"/>
            <w:sz w:val="24"/>
            <w:szCs w:val="24"/>
          </w:rPr>
          <w:t xml:space="preserve">We followed up this three-way interaction with </w:t>
        </w:r>
      </w:ins>
      <w:r w:rsidR="00572505">
        <w:rPr>
          <w:rFonts w:ascii="Times New Roman" w:hAnsi="Times New Roman" w:cs="Times New Roman"/>
          <w:sz w:val="24"/>
          <w:szCs w:val="24"/>
        </w:rPr>
        <w:t>separate</w:t>
      </w:r>
      <w:ins w:id="206" w:author="Benton, Deon" w:date="2023-02-08T16:42:00Z">
        <w:r>
          <w:rPr>
            <w:rFonts w:ascii="Times New Roman" w:hAnsi="Times New Roman" w:cs="Times New Roman"/>
            <w:sz w:val="24"/>
            <w:szCs w:val="24"/>
          </w:rPr>
          <w:t xml:space="preserve"> </w:t>
        </w:r>
      </w:ins>
      <w:ins w:id="207" w:author="Benton, Deon" w:date="2023-02-08T16:57:00Z">
        <w:r w:rsidR="00CA54DB">
          <w:rPr>
            <w:rFonts w:ascii="Times New Roman" w:hAnsi="Times New Roman" w:cs="Times New Roman"/>
            <w:sz w:val="24"/>
            <w:szCs w:val="24"/>
          </w:rPr>
          <w:t>one-way</w:t>
        </w:r>
      </w:ins>
      <w:ins w:id="208" w:author="Benton, Deon" w:date="2023-02-08T16:42:00Z">
        <w:r>
          <w:rPr>
            <w:rFonts w:ascii="Times New Roman" w:hAnsi="Times New Roman" w:cs="Times New Roman"/>
            <w:sz w:val="24"/>
            <w:szCs w:val="24"/>
          </w:rPr>
          <w:t xml:space="preserve"> </w:t>
        </w:r>
      </w:ins>
      <w:ins w:id="209" w:author="Benton, Deon" w:date="2023-02-08T16:43:00Z">
        <w:r>
          <w:rPr>
            <w:rFonts w:ascii="Times New Roman" w:hAnsi="Times New Roman" w:cs="Times New Roman"/>
            <w:sz w:val="24"/>
            <w:szCs w:val="24"/>
          </w:rPr>
          <w:t>linear models</w:t>
        </w:r>
      </w:ins>
      <w:ins w:id="210" w:author="Benton, Deon" w:date="2023-02-08T16:58:00Z">
        <w:r w:rsidR="006B29B2">
          <w:rPr>
            <w:rFonts w:ascii="Times New Roman" w:hAnsi="Times New Roman" w:cs="Times New Roman"/>
            <w:sz w:val="24"/>
            <w:szCs w:val="24"/>
          </w:rPr>
          <w:t xml:space="preserve"> </w:t>
        </w:r>
      </w:ins>
      <w:ins w:id="211" w:author="Benton, Deon" w:date="2023-02-08T16:43:00Z">
        <w:r>
          <w:rPr>
            <w:rFonts w:ascii="Times New Roman" w:hAnsi="Times New Roman" w:cs="Times New Roman"/>
            <w:sz w:val="24"/>
            <w:szCs w:val="24"/>
          </w:rPr>
          <w:t xml:space="preserve">for </w:t>
        </w:r>
      </w:ins>
      <w:ins w:id="212" w:author="Benton, Deon" w:date="2023-02-08T16:57:00Z">
        <w:r w:rsidR="00CA54DB">
          <w:rPr>
            <w:rFonts w:ascii="Times New Roman" w:hAnsi="Times New Roman" w:cs="Times New Roman"/>
            <w:sz w:val="24"/>
            <w:szCs w:val="24"/>
          </w:rPr>
          <w:t xml:space="preserve">the main and control </w:t>
        </w:r>
      </w:ins>
      <w:ins w:id="213" w:author="Benton, Deon" w:date="2023-02-08T17:00:00Z">
        <w:r w:rsidR="006B29B2">
          <w:rPr>
            <w:rFonts w:ascii="Times New Roman" w:hAnsi="Times New Roman" w:cs="Times New Roman"/>
            <w:sz w:val="24"/>
            <w:szCs w:val="24"/>
          </w:rPr>
          <w:t>trials</w:t>
        </w:r>
      </w:ins>
      <w:ins w:id="214" w:author="Benton, Deon" w:date="2023-02-08T16:57:00Z">
        <w:r w:rsidR="00CA54DB">
          <w:rPr>
            <w:rFonts w:ascii="Times New Roman" w:hAnsi="Times New Roman" w:cs="Times New Roman"/>
            <w:sz w:val="24"/>
            <w:szCs w:val="24"/>
          </w:rPr>
          <w:t xml:space="preserve"> </w:t>
        </w:r>
      </w:ins>
      <w:ins w:id="215" w:author="Benton, Deon" w:date="2023-02-08T16:58:00Z">
        <w:r w:rsidR="00CA54DB">
          <w:rPr>
            <w:rFonts w:ascii="Times New Roman" w:hAnsi="Times New Roman" w:cs="Times New Roman"/>
            <w:sz w:val="24"/>
            <w:szCs w:val="24"/>
          </w:rPr>
          <w:t>within the BB and ISO conditions.</w:t>
        </w:r>
      </w:ins>
      <w:ins w:id="216" w:author="Benton, Deon" w:date="2023-02-08T16:59:00Z">
        <w:r w:rsidR="006B29B2">
          <w:rPr>
            <w:rFonts w:ascii="Times New Roman" w:hAnsi="Times New Roman" w:cs="Times New Roman"/>
            <w:sz w:val="24"/>
            <w:szCs w:val="24"/>
          </w:rPr>
          <w:t xml:space="preserve"> The Objects factor was treated as the sole within-subjects factor in these follow-up analyses.</w:t>
        </w:r>
      </w:ins>
      <w:ins w:id="217" w:author="Benton, Deon" w:date="2023-02-08T16:58:00Z">
        <w:r w:rsidR="00CA54DB">
          <w:rPr>
            <w:rFonts w:ascii="Times New Roman" w:hAnsi="Times New Roman" w:cs="Times New Roman"/>
            <w:sz w:val="24"/>
            <w:szCs w:val="24"/>
          </w:rPr>
          <w:t xml:space="preserve"> </w:t>
        </w:r>
        <w:r w:rsidR="006B29B2">
          <w:rPr>
            <w:rFonts w:ascii="Times New Roman" w:hAnsi="Times New Roman" w:cs="Times New Roman"/>
            <w:sz w:val="24"/>
            <w:szCs w:val="24"/>
          </w:rPr>
          <w:t xml:space="preserve">The first one-way linear model for the </w:t>
        </w:r>
      </w:ins>
      <w:r w:rsidR="00094440">
        <w:rPr>
          <w:rFonts w:ascii="Times New Roman" w:hAnsi="Times New Roman" w:cs="Times New Roman"/>
          <w:sz w:val="24"/>
          <w:szCs w:val="24"/>
        </w:rPr>
        <w:t>control trials</w:t>
      </w:r>
      <w:ins w:id="218" w:author="Benton, Deon" w:date="2023-02-08T16:58:00Z">
        <w:r w:rsidR="006B29B2">
          <w:rPr>
            <w:rFonts w:ascii="Times New Roman" w:hAnsi="Times New Roman" w:cs="Times New Roman"/>
            <w:sz w:val="24"/>
            <w:szCs w:val="24"/>
          </w:rPr>
          <w:t xml:space="preserve"> within the BB condition did not reveal</w:t>
        </w:r>
      </w:ins>
      <w:ins w:id="219" w:author="Benton, Deon" w:date="2023-02-08T16:59:00Z">
        <w:r w:rsidR="006B29B2">
          <w:rPr>
            <w:rFonts w:ascii="Times New Roman" w:hAnsi="Times New Roman" w:cs="Times New Roman"/>
            <w:sz w:val="24"/>
            <w:szCs w:val="24"/>
          </w:rPr>
          <w:t xml:space="preserve"> a significant effect of Objects, </w:t>
        </w:r>
      </w:ins>
      <w:proofErr w:type="gramStart"/>
      <w:r w:rsidR="006B29B2">
        <w:rPr>
          <w:rFonts w:ascii="Times New Roman" w:hAnsi="Times New Roman" w:cs="Times New Roman"/>
          <w:i/>
          <w:iCs/>
          <w:sz w:val="24"/>
          <w:szCs w:val="24"/>
        </w:rPr>
        <w:t>F</w:t>
      </w:r>
      <w:r w:rsidR="006B29B2">
        <w:rPr>
          <w:rFonts w:ascii="Times New Roman" w:hAnsi="Times New Roman" w:cs="Times New Roman"/>
          <w:sz w:val="24"/>
          <w:szCs w:val="24"/>
        </w:rPr>
        <w:t>(</w:t>
      </w:r>
      <w:proofErr w:type="gramEnd"/>
      <w:r w:rsidR="00094440">
        <w:rPr>
          <w:rFonts w:ascii="Times New Roman" w:hAnsi="Times New Roman" w:cs="Times New Roman"/>
          <w:sz w:val="24"/>
          <w:szCs w:val="24"/>
        </w:rPr>
        <w:t xml:space="preserve">3, 217) = 0.63,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.59</w:t>
      </w:r>
      <w:ins w:id="220" w:author="Benton, Deon" w:date="2023-02-08T17:00:00Z">
        <w:r w:rsidR="006B29B2">
          <w:rPr>
            <w:rFonts w:ascii="Times New Roman" w:hAnsi="Times New Roman" w:cs="Times New Roman"/>
            <w:sz w:val="24"/>
            <w:szCs w:val="24"/>
          </w:rPr>
          <w:t xml:space="preserve">. This means that participants treated the objects similarly during the control trials of the BB condition. </w:t>
        </w:r>
      </w:ins>
      <w:r w:rsidR="00094440">
        <w:rPr>
          <w:rFonts w:ascii="Times New Roman" w:hAnsi="Times New Roman" w:cs="Times New Roman"/>
          <w:sz w:val="24"/>
          <w:szCs w:val="24"/>
        </w:rPr>
        <w:t xml:space="preserve">In contrast, the second one-way linear model for the main trials within the BB condition revealed a significant main effect of Objects, </w:t>
      </w:r>
      <w:proofErr w:type="gramStart"/>
      <w:r w:rsidR="00094440">
        <w:rPr>
          <w:rFonts w:ascii="Times New Roman" w:hAnsi="Times New Roman" w:cs="Times New Roman"/>
          <w:i/>
          <w:iCs/>
          <w:sz w:val="24"/>
          <w:szCs w:val="24"/>
        </w:rPr>
        <w:t>F</w:t>
      </w:r>
      <w:r w:rsidR="00094440">
        <w:rPr>
          <w:rFonts w:ascii="Times New Roman" w:hAnsi="Times New Roman" w:cs="Times New Roman"/>
          <w:sz w:val="24"/>
          <w:szCs w:val="24"/>
        </w:rPr>
        <w:t>(</w:t>
      </w:r>
      <w:proofErr w:type="gramEnd"/>
      <w:r w:rsidR="00094440">
        <w:rPr>
          <w:rFonts w:ascii="Times New Roman" w:hAnsi="Times New Roman" w:cs="Times New Roman"/>
          <w:sz w:val="24"/>
          <w:szCs w:val="24"/>
        </w:rPr>
        <w:t xml:space="preserve">2, 159) = 3.63,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.03. This main effect</w:t>
      </w:r>
      <w:r w:rsidR="00454CBA">
        <w:rPr>
          <w:rFonts w:ascii="Times New Roman" w:hAnsi="Times New Roman" w:cs="Times New Roman"/>
          <w:sz w:val="24"/>
          <w:szCs w:val="24"/>
        </w:rPr>
        <w:t xml:space="preserve"> reflected the fact that participants </w:t>
      </w:r>
      <w:r w:rsidR="00890F7E">
        <w:rPr>
          <w:rFonts w:ascii="Times New Roman" w:hAnsi="Times New Roman" w:cs="Times New Roman"/>
          <w:sz w:val="24"/>
          <w:szCs w:val="24"/>
        </w:rPr>
        <w:t xml:space="preserve">considered object A </w:t>
      </w:r>
      <w:r w:rsidR="004D76C8">
        <w:rPr>
          <w:rFonts w:ascii="Times New Roman" w:hAnsi="Times New Roman" w:cs="Times New Roman"/>
          <w:sz w:val="24"/>
          <w:szCs w:val="24"/>
        </w:rPr>
        <w:t xml:space="preserve">marginally </w:t>
      </w:r>
      <w:r w:rsidR="00890F7E">
        <w:rPr>
          <w:rFonts w:ascii="Times New Roman" w:hAnsi="Times New Roman" w:cs="Times New Roman"/>
          <w:sz w:val="24"/>
          <w:szCs w:val="24"/>
        </w:rPr>
        <w:t>to be more of a blicket (</w:t>
      </w:r>
      <w:r w:rsidR="00890F7E">
        <w:rPr>
          <w:rFonts w:ascii="Times New Roman" w:hAnsi="Times New Roman" w:cs="Times New Roman"/>
          <w:i/>
          <w:iCs/>
          <w:sz w:val="24"/>
          <w:szCs w:val="24"/>
        </w:rPr>
        <w:t>M</w:t>
      </w:r>
      <w:r w:rsidR="001D3788">
        <w:rPr>
          <w:rFonts w:ascii="Times New Roman" w:hAnsi="Times New Roman" w:cs="Times New Roman"/>
          <w:i/>
          <w:iCs/>
          <w:sz w:val="24"/>
          <w:szCs w:val="24"/>
        </w:rPr>
        <w:t xml:space="preserve"> </w:t>
      </w:r>
      <w:r w:rsidR="001D3788" w:rsidRPr="001D3788">
        <w:rPr>
          <w:rFonts w:ascii="Times New Roman" w:hAnsi="Times New Roman" w:cs="Times New Roman"/>
          <w:sz w:val="24"/>
          <w:szCs w:val="24"/>
        </w:rPr>
        <w:t>=</w:t>
      </w:r>
      <w:r w:rsidR="00890F7E" w:rsidRP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1</w:t>
      </w:r>
      <w:r w:rsidR="001D3788">
        <w:rPr>
          <w:rFonts w:ascii="Times New Roman" w:hAnsi="Times New Roman" w:cs="Times New Roman"/>
          <w:sz w:val="24"/>
          <w:szCs w:val="24"/>
        </w:rPr>
        <w:t>.75</w:t>
      </w:r>
      <w:r w:rsidR="00890F7E">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0.64</w:t>
      </w:r>
      <w:r w:rsidR="001D3788" w:rsidRPr="001D3788">
        <w:rPr>
          <w:rFonts w:ascii="Times New Roman" w:hAnsi="Times New Roman" w:cs="Times New Roman"/>
          <w:sz w:val="24"/>
          <w:szCs w:val="24"/>
        </w:rPr>
        <w:t>)</w:t>
      </w:r>
      <w:r w:rsidR="001D3788">
        <w:rPr>
          <w:rFonts w:ascii="Times New Roman" w:hAnsi="Times New Roman" w:cs="Times New Roman"/>
          <w:sz w:val="24"/>
          <w:szCs w:val="24"/>
        </w:rPr>
        <w:t xml:space="preserve"> </w:t>
      </w:r>
      <w:r w:rsidR="00890F7E">
        <w:rPr>
          <w:rFonts w:ascii="Times New Roman" w:hAnsi="Times New Roman" w:cs="Times New Roman"/>
          <w:sz w:val="24"/>
          <w:szCs w:val="24"/>
        </w:rPr>
        <w:t>than object B</w:t>
      </w:r>
      <w:r w:rsidR="001D3788">
        <w:rPr>
          <w:rFonts w:ascii="Times New Roman" w:hAnsi="Times New Roman" w:cs="Times New Roman"/>
          <w:sz w:val="24"/>
          <w:szCs w:val="24"/>
        </w:rPr>
        <w:t xml:space="preserve">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 xml:space="preserve">.47,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0.77</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proofErr w:type="gramStart"/>
      <w:r w:rsidR="00F02371">
        <w:rPr>
          <w:rFonts w:ascii="Times New Roman" w:hAnsi="Times New Roman" w:cs="Times New Roman"/>
          <w:i/>
          <w:iCs/>
          <w:sz w:val="24"/>
          <w:szCs w:val="24"/>
        </w:rPr>
        <w:t>t</w:t>
      </w:r>
      <w:r w:rsidR="00F02371">
        <w:rPr>
          <w:rFonts w:ascii="Times New Roman" w:hAnsi="Times New Roman" w:cs="Times New Roman"/>
          <w:sz w:val="24"/>
          <w:szCs w:val="24"/>
        </w:rPr>
        <w:t>(</w:t>
      </w:r>
      <w:proofErr w:type="gramEnd"/>
      <w:r w:rsidR="00F02371">
        <w:rPr>
          <w:rFonts w:ascii="Times New Roman" w:hAnsi="Times New Roman" w:cs="Times New Roman"/>
          <w:sz w:val="24"/>
          <w:szCs w:val="24"/>
        </w:rPr>
        <w:t xml:space="preserve">52) = 1.92, </w:t>
      </w:r>
      <w:r w:rsidR="00F02371">
        <w:rPr>
          <w:rFonts w:ascii="Times New Roman" w:hAnsi="Times New Roman" w:cs="Times New Roman"/>
          <w:i/>
          <w:iCs/>
          <w:sz w:val="24"/>
          <w:szCs w:val="24"/>
        </w:rPr>
        <w:t xml:space="preserve">p </w:t>
      </w:r>
      <w:r w:rsidR="00F02371">
        <w:rPr>
          <w:rFonts w:ascii="Times New Roman" w:hAnsi="Times New Roman" w:cs="Times New Roman"/>
          <w:sz w:val="24"/>
          <w:szCs w:val="24"/>
        </w:rPr>
        <w:t>= .06,</w:t>
      </w:r>
      <w:r w:rsidR="001D3788">
        <w:rPr>
          <w:rFonts w:ascii="Times New Roman" w:hAnsi="Times New Roman" w:cs="Times New Roman"/>
          <w:sz w:val="24"/>
          <w:szCs w:val="24"/>
        </w:rPr>
        <w:t xml:space="preserve"> and significantly more of a blicket than object C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w:t>
      </w:r>
      <w:r w:rsidR="00F02371">
        <w:rPr>
          <w:rFonts w:ascii="Times New Roman" w:hAnsi="Times New Roman" w:cs="Times New Roman"/>
          <w:sz w:val="24"/>
          <w:szCs w:val="24"/>
        </w:rPr>
        <w:t>37</w:t>
      </w:r>
      <w:r w:rsidR="001D3788">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w:t>
      </w:r>
      <w:r w:rsidR="00F02371">
        <w:rPr>
          <w:rFonts w:ascii="Times New Roman" w:hAnsi="Times New Roman" w:cs="Times New Roman"/>
          <w:sz w:val="24"/>
          <w:szCs w:val="24"/>
        </w:rPr>
        <w:t>83</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 xml:space="preserve">(52) = 2.5, </w:t>
      </w:r>
      <w:r w:rsidR="00F02371">
        <w:rPr>
          <w:rFonts w:ascii="Times New Roman" w:hAnsi="Times New Roman" w:cs="Times New Roman"/>
          <w:i/>
          <w:iCs/>
          <w:sz w:val="24"/>
          <w:szCs w:val="24"/>
        </w:rPr>
        <w:t xml:space="preserve">p </w:t>
      </w:r>
      <w:r w:rsidR="00F02371">
        <w:rPr>
          <w:rFonts w:ascii="Times New Roman" w:hAnsi="Times New Roman" w:cs="Times New Roman"/>
          <w:sz w:val="24"/>
          <w:szCs w:val="24"/>
        </w:rPr>
        <w:t>= .02.</w:t>
      </w:r>
      <w:r w:rsidR="00202576">
        <w:rPr>
          <w:rFonts w:ascii="Times New Roman" w:hAnsi="Times New Roman" w:cs="Times New Roman"/>
          <w:sz w:val="24"/>
          <w:szCs w:val="24"/>
        </w:rPr>
        <w:t xml:space="preserve"> </w:t>
      </w:r>
    </w:p>
    <w:p w14:paraId="42834ED3" w14:textId="343762A7" w:rsidR="006044F4" w:rsidRDefault="00202576" w:rsidP="0003489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ISO condition both revealed a significant main effect of Objects, </w:t>
      </w:r>
      <w:r w:rsidR="00D938BE">
        <w:rPr>
          <w:rFonts w:ascii="Times New Roman" w:hAnsi="Times New Roman" w:cs="Times New Roman"/>
          <w:sz w:val="24"/>
          <w:szCs w:val="24"/>
        </w:rPr>
        <w:t xml:space="preserve">both </w:t>
      </w:r>
      <w:r w:rsidR="00D938BE">
        <w:rPr>
          <w:rFonts w:ascii="Times New Roman" w:hAnsi="Times New Roman" w:cs="Times New Roman"/>
          <w:i/>
          <w:iCs/>
          <w:sz w:val="24"/>
          <w:szCs w:val="24"/>
        </w:rPr>
        <w:t>F</w:t>
      </w:r>
      <w:r w:rsidR="00D938BE" w:rsidRPr="005725C9">
        <w:rPr>
          <w:rFonts w:ascii="Times New Roman" w:hAnsi="Times New Roman" w:cs="Times New Roman"/>
          <w:sz w:val="24"/>
          <w:szCs w:val="24"/>
        </w:rPr>
        <w:t xml:space="preserve">’s </w:t>
      </w:r>
      <w:r w:rsidR="005725C9">
        <w:rPr>
          <w:rFonts w:ascii="Times New Roman" w:hAnsi="Times New Roman" w:cs="Times New Roman"/>
          <w:sz w:val="24"/>
          <w:szCs w:val="24"/>
        </w:rPr>
        <w:t xml:space="preserve">&gt; 11.43, both </w:t>
      </w:r>
      <w:r w:rsidR="005725C9">
        <w:rPr>
          <w:rFonts w:ascii="Times New Roman" w:hAnsi="Times New Roman" w:cs="Times New Roman"/>
          <w:i/>
          <w:iCs/>
          <w:sz w:val="24"/>
          <w:szCs w:val="24"/>
        </w:rPr>
        <w:t>p</w:t>
      </w:r>
      <w:r w:rsidR="005725C9">
        <w:rPr>
          <w:rFonts w:ascii="Times New Roman" w:hAnsi="Times New Roman" w:cs="Times New Roman"/>
          <w:sz w:val="24"/>
          <w:szCs w:val="24"/>
        </w:rPr>
        <w:t>’s &lt; .0001. This reflected the fact that participants considered object A</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0.57,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0.89</w:t>
      </w:r>
      <w:r w:rsidR="008D7487" w:rsidRPr="001D3788">
        <w:rPr>
          <w:rFonts w:ascii="Times New Roman" w:hAnsi="Times New Roman" w:cs="Times New Roman"/>
          <w:sz w:val="24"/>
          <w:szCs w:val="24"/>
        </w:rPr>
        <w:t>)</w:t>
      </w:r>
      <w:r w:rsidR="005725C9">
        <w:rPr>
          <w:rFonts w:ascii="Times New Roman" w:hAnsi="Times New Roman" w:cs="Times New Roman"/>
          <w:sz w:val="24"/>
          <w:szCs w:val="24"/>
        </w:rPr>
        <w:t xml:space="preserve"> to be significantly less of a blicket than objects B</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1.58,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0.78</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and C</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1.62,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0.71</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during the main condition</w:t>
      </w:r>
      <w:r w:rsidR="008D7487">
        <w:rPr>
          <w:rFonts w:ascii="Times New Roman" w:hAnsi="Times New Roman" w:cs="Times New Roman"/>
          <w:sz w:val="24"/>
          <w:szCs w:val="24"/>
        </w:rPr>
        <w:t xml:space="preserve">, both </w:t>
      </w:r>
      <w:r w:rsidR="008D7487">
        <w:rPr>
          <w:rFonts w:ascii="Times New Roman" w:hAnsi="Times New Roman" w:cs="Times New Roman"/>
          <w:i/>
          <w:iCs/>
          <w:sz w:val="24"/>
          <w:szCs w:val="24"/>
        </w:rPr>
        <w:t>t</w:t>
      </w:r>
      <w:r w:rsidR="008D7487">
        <w:rPr>
          <w:rFonts w:ascii="Times New Roman" w:hAnsi="Times New Roman" w:cs="Times New Roman"/>
          <w:sz w:val="24"/>
          <w:szCs w:val="24"/>
        </w:rPr>
        <w:t xml:space="preserve">’s &gt; -4.14, both </w:t>
      </w:r>
      <w:r w:rsidR="008D7487">
        <w:rPr>
          <w:rFonts w:ascii="Times New Roman" w:hAnsi="Times New Roman" w:cs="Times New Roman"/>
          <w:i/>
          <w:iCs/>
          <w:sz w:val="24"/>
          <w:szCs w:val="24"/>
        </w:rPr>
        <w:t>p</w:t>
      </w:r>
      <w:r w:rsidR="008D7487">
        <w:rPr>
          <w:rFonts w:ascii="Times New Roman" w:hAnsi="Times New Roman" w:cs="Times New Roman"/>
          <w:sz w:val="24"/>
          <w:szCs w:val="24"/>
        </w:rPr>
        <w:t>’s &lt; .0001,</w:t>
      </w:r>
      <w:r w:rsidR="005725C9">
        <w:rPr>
          <w:rFonts w:ascii="Times New Roman" w:hAnsi="Times New Roman" w:cs="Times New Roman"/>
          <w:sz w:val="24"/>
          <w:szCs w:val="24"/>
        </w:rPr>
        <w:t xml:space="preserve"> and </w:t>
      </w:r>
      <w:r w:rsidR="001D333A">
        <w:rPr>
          <w:rFonts w:ascii="Times New Roman" w:hAnsi="Times New Roman" w:cs="Times New Roman"/>
          <w:sz w:val="24"/>
          <w:szCs w:val="24"/>
        </w:rPr>
        <w:t>object  D (</w:t>
      </w:r>
      <w:r w:rsidR="001D333A">
        <w:rPr>
          <w:rFonts w:ascii="Times New Roman" w:hAnsi="Times New Roman" w:cs="Times New Roman"/>
          <w:i/>
          <w:iCs/>
          <w:sz w:val="24"/>
          <w:szCs w:val="24"/>
        </w:rPr>
        <w:t xml:space="preserve">M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 xml:space="preserve">0.83, </w:t>
      </w:r>
      <w:r w:rsidR="001D333A" w:rsidRPr="001D3788">
        <w:rPr>
          <w:rFonts w:ascii="Times New Roman" w:hAnsi="Times New Roman" w:cs="Times New Roman"/>
          <w:i/>
          <w:iCs/>
          <w:sz w:val="24"/>
          <w:szCs w:val="24"/>
        </w:rPr>
        <w:t>SD</w:t>
      </w:r>
      <w:r w:rsidR="001D333A">
        <w:rPr>
          <w:rFonts w:ascii="Times New Roman" w:hAnsi="Times New Roman" w:cs="Times New Roman"/>
          <w:sz w:val="24"/>
          <w:szCs w:val="24"/>
        </w:rPr>
        <w:t xml:space="preserve">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lastRenderedPageBreak/>
        <w:t>0.75</w:t>
      </w:r>
      <w:r w:rsidR="001D333A" w:rsidRPr="001D3788">
        <w:rPr>
          <w:rFonts w:ascii="Times New Roman" w:hAnsi="Times New Roman" w:cs="Times New Roman"/>
          <w:sz w:val="24"/>
          <w:szCs w:val="24"/>
        </w:rPr>
        <w:t>)</w:t>
      </w:r>
      <w:r w:rsidR="001D333A">
        <w:rPr>
          <w:rFonts w:ascii="Times New Roman" w:hAnsi="Times New Roman" w:cs="Times New Roman"/>
          <w:sz w:val="24"/>
          <w:szCs w:val="24"/>
        </w:rPr>
        <w:t xml:space="preserve"> to be less of a blicket than </w:t>
      </w:r>
      <w:r w:rsidR="005725C9">
        <w:rPr>
          <w:rFonts w:ascii="Times New Roman" w:hAnsi="Times New Roman" w:cs="Times New Roman"/>
          <w:sz w:val="24"/>
          <w:szCs w:val="24"/>
        </w:rPr>
        <w:t>objects A</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 xml:space="preserve">1.73,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0.67</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B</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1.6</w:t>
      </w:r>
      <w:r w:rsidR="00454CAC">
        <w:rPr>
          <w:rFonts w:ascii="Times New Roman" w:hAnsi="Times New Roman" w:cs="Times New Roman"/>
          <w:sz w:val="24"/>
          <w:szCs w:val="24"/>
        </w:rPr>
        <w:t>6</w:t>
      </w:r>
      <w:r w:rsidR="00A8054D">
        <w:rPr>
          <w:rFonts w:ascii="Times New Roman" w:hAnsi="Times New Roman" w:cs="Times New Roman"/>
          <w:sz w:val="24"/>
          <w:szCs w:val="24"/>
        </w:rPr>
        <w:t xml:space="preserve">,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w:t>
      </w:r>
      <w:r w:rsidR="00454CAC">
        <w:rPr>
          <w:rFonts w:ascii="Times New Roman" w:hAnsi="Times New Roman" w:cs="Times New Roman"/>
          <w:sz w:val="24"/>
          <w:szCs w:val="24"/>
        </w:rPr>
        <w:t>67</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and C</w:t>
      </w:r>
      <w:r w:rsidR="00454CAC">
        <w:rPr>
          <w:rFonts w:ascii="Times New Roman" w:hAnsi="Times New Roman" w:cs="Times New Roman"/>
          <w:sz w:val="24"/>
          <w:szCs w:val="24"/>
        </w:rPr>
        <w:t xml:space="preserve"> (</w:t>
      </w:r>
      <w:r w:rsidR="00454CAC">
        <w:rPr>
          <w:rFonts w:ascii="Times New Roman" w:hAnsi="Times New Roman" w:cs="Times New Roman"/>
          <w:i/>
          <w:iCs/>
          <w:sz w:val="24"/>
          <w:szCs w:val="24"/>
        </w:rPr>
        <w:t xml:space="preserve">M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 xml:space="preserve">1.63, </w:t>
      </w:r>
      <w:r w:rsidR="00454CAC" w:rsidRPr="001D3788">
        <w:rPr>
          <w:rFonts w:ascii="Times New Roman" w:hAnsi="Times New Roman" w:cs="Times New Roman"/>
          <w:i/>
          <w:iCs/>
          <w:sz w:val="24"/>
          <w:szCs w:val="24"/>
        </w:rPr>
        <w:t>SD</w:t>
      </w:r>
      <w:r w:rsidR="00454CAC">
        <w:rPr>
          <w:rFonts w:ascii="Times New Roman" w:hAnsi="Times New Roman" w:cs="Times New Roman"/>
          <w:sz w:val="24"/>
          <w:szCs w:val="24"/>
        </w:rPr>
        <w:t xml:space="preserve">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0.61</w:t>
      </w:r>
      <w:r w:rsidR="00454CAC" w:rsidRPr="001D3788">
        <w:rPr>
          <w:rFonts w:ascii="Times New Roman" w:hAnsi="Times New Roman" w:cs="Times New Roman"/>
          <w:sz w:val="24"/>
          <w:szCs w:val="24"/>
        </w:rPr>
        <w:t>)</w:t>
      </w:r>
      <w:r w:rsidR="005725C9">
        <w:rPr>
          <w:rFonts w:ascii="Times New Roman" w:hAnsi="Times New Roman" w:cs="Times New Roman"/>
          <w:sz w:val="24"/>
          <w:szCs w:val="24"/>
        </w:rPr>
        <w:t xml:space="preserve"> during the control trials</w:t>
      </w:r>
      <w:r w:rsidR="00A3025E">
        <w:rPr>
          <w:rFonts w:ascii="Times New Roman" w:hAnsi="Times New Roman" w:cs="Times New Roman"/>
          <w:sz w:val="24"/>
          <w:szCs w:val="24"/>
        </w:rPr>
        <w:t xml:space="preserve">, all </w:t>
      </w:r>
      <w:r w:rsidR="00A3025E">
        <w:rPr>
          <w:rFonts w:ascii="Times New Roman" w:hAnsi="Times New Roman" w:cs="Times New Roman"/>
          <w:i/>
          <w:iCs/>
          <w:sz w:val="24"/>
          <w:szCs w:val="24"/>
        </w:rPr>
        <w:t>t</w:t>
      </w:r>
      <w:r w:rsidR="00A3025E">
        <w:rPr>
          <w:rFonts w:ascii="Times New Roman" w:hAnsi="Times New Roman" w:cs="Times New Roman"/>
          <w:sz w:val="24"/>
          <w:szCs w:val="24"/>
        </w:rPr>
        <w:t xml:space="preserve">’s &gt; -4.74, all </w:t>
      </w:r>
      <w:r w:rsidR="00A3025E">
        <w:rPr>
          <w:rFonts w:ascii="Times New Roman" w:hAnsi="Times New Roman" w:cs="Times New Roman"/>
          <w:i/>
          <w:iCs/>
          <w:sz w:val="24"/>
          <w:szCs w:val="24"/>
        </w:rPr>
        <w:t>p</w:t>
      </w:r>
      <w:r w:rsidR="00A3025E">
        <w:rPr>
          <w:rFonts w:ascii="Times New Roman" w:hAnsi="Times New Roman" w:cs="Times New Roman"/>
          <w:sz w:val="24"/>
          <w:szCs w:val="24"/>
        </w:rPr>
        <w:t>’s &lt; .0001</w:t>
      </w:r>
      <w:r w:rsidR="005725C9">
        <w:rPr>
          <w:rFonts w:ascii="Times New Roman" w:hAnsi="Times New Roman" w:cs="Times New Roman"/>
          <w:sz w:val="24"/>
          <w:szCs w:val="24"/>
        </w:rPr>
        <w:t xml:space="preserve">. </w:t>
      </w:r>
    </w:p>
    <w:p w14:paraId="39BB128B" w14:textId="5862F21E" w:rsidR="00FE0CCB" w:rsidRDefault="00FE0CCB" w:rsidP="00FE0CCB">
      <w:pPr>
        <w:spacing w:line="480" w:lineRule="auto"/>
        <w:contextualSpacing/>
        <w:rPr>
          <w:ins w:id="221" w:author="Benton, Deon" w:date="2023-02-09T09:09:00Z"/>
          <w:rFonts w:ascii="Times New Roman" w:hAnsi="Times New Roman" w:cs="Times New Roman"/>
          <w:b/>
          <w:bCs/>
          <w:sz w:val="24"/>
          <w:szCs w:val="24"/>
        </w:rPr>
      </w:pPr>
      <w:r>
        <w:rPr>
          <w:rFonts w:ascii="Times New Roman" w:hAnsi="Times New Roman" w:cs="Times New Roman"/>
          <w:b/>
          <w:bCs/>
          <w:sz w:val="24"/>
          <w:szCs w:val="24"/>
        </w:rPr>
        <w:t xml:space="preserve">Assessing BB </w:t>
      </w:r>
      <w:ins w:id="222" w:author="Benton, Deon" w:date="2023-02-09T09:09:00Z">
        <w:r>
          <w:rPr>
            <w:rFonts w:ascii="Times New Roman" w:hAnsi="Times New Roman" w:cs="Times New Roman"/>
            <w:b/>
            <w:bCs/>
            <w:sz w:val="24"/>
            <w:szCs w:val="24"/>
          </w:rPr>
          <w:t>under the new operationalization of BB reasoning</w:t>
        </w:r>
      </w:ins>
    </w:p>
    <w:p w14:paraId="66EF42E3" w14:textId="2FCEC682" w:rsidR="00FE0CCB" w:rsidRPr="00FE0CCB" w:rsidRDefault="00FE0CCB" w:rsidP="003F62E7">
      <w:pPr>
        <w:spacing w:line="480" w:lineRule="auto"/>
        <w:ind w:firstLine="720"/>
        <w:contextualSpacing/>
        <w:rPr>
          <w:rFonts w:ascii="Times New Roman" w:hAnsi="Times New Roman" w:cs="Times New Roman"/>
          <w:sz w:val="24"/>
          <w:szCs w:val="24"/>
        </w:rPr>
      </w:pPr>
      <w:ins w:id="223" w:author="Benton, Deon" w:date="2023-02-09T09:10:00Z">
        <w:r>
          <w:rPr>
            <w:rFonts w:ascii="Times New Roman" w:hAnsi="Times New Roman" w:cs="Times New Roman"/>
            <w:sz w:val="24"/>
            <w:szCs w:val="24"/>
          </w:rPr>
          <w:t xml:space="preserve">To examine whether there was evidence of BB reasoning under the new operationalization—in which participants’ treatment of </w:t>
        </w:r>
      </w:ins>
      <w:ins w:id="224" w:author="Benton, Deon" w:date="2023-02-09T09:11:00Z">
        <w:r>
          <w:rPr>
            <w:rFonts w:ascii="Times New Roman" w:hAnsi="Times New Roman" w:cs="Times New Roman"/>
            <w:sz w:val="24"/>
            <w:szCs w:val="24"/>
          </w:rPr>
          <w:t xml:space="preserve">some of the </w:t>
        </w:r>
      </w:ins>
      <w:ins w:id="225" w:author="Benton, Deon" w:date="2023-02-09T09:10:00Z">
        <w:r>
          <w:rPr>
            <w:rFonts w:ascii="Times New Roman" w:hAnsi="Times New Roman" w:cs="Times New Roman"/>
            <w:sz w:val="24"/>
            <w:szCs w:val="24"/>
          </w:rPr>
          <w:t xml:space="preserve">redundant causes </w:t>
        </w:r>
      </w:ins>
      <w:ins w:id="226" w:author="Benton, Deon" w:date="2023-02-09T09:12:00Z">
        <w:r>
          <w:rPr>
            <w:rFonts w:ascii="Times New Roman" w:hAnsi="Times New Roman" w:cs="Times New Roman"/>
            <w:sz w:val="24"/>
            <w:szCs w:val="24"/>
          </w:rPr>
          <w:t>is</w:t>
        </w:r>
      </w:ins>
      <w:ins w:id="227" w:author="Benton, Deon" w:date="2023-02-09T09:11:00Z">
        <w:r>
          <w:rPr>
            <w:rFonts w:ascii="Times New Roman" w:hAnsi="Times New Roman" w:cs="Times New Roman"/>
            <w:sz w:val="24"/>
            <w:szCs w:val="24"/>
          </w:rPr>
          <w:t xml:space="preserve"> compared to their treatment of other redundant causes </w:t>
        </w:r>
      </w:ins>
      <w:ins w:id="228" w:author="Benton, Deon" w:date="2023-02-09T09:10:00Z">
        <w:r>
          <w:rPr>
            <w:rFonts w:ascii="Times New Roman" w:hAnsi="Times New Roman" w:cs="Times New Roman"/>
            <w:i/>
            <w:iCs/>
            <w:sz w:val="24"/>
            <w:szCs w:val="24"/>
          </w:rPr>
          <w:t>wi</w:t>
        </w:r>
      </w:ins>
      <w:ins w:id="229" w:author="Benton, Deon" w:date="2023-02-09T09:11:00Z">
        <w:r>
          <w:rPr>
            <w:rFonts w:ascii="Times New Roman" w:hAnsi="Times New Roman" w:cs="Times New Roman"/>
            <w:i/>
            <w:iCs/>
            <w:sz w:val="24"/>
            <w:szCs w:val="24"/>
          </w:rPr>
          <w:t xml:space="preserve">thin </w:t>
        </w:r>
        <w:r>
          <w:rPr>
            <w:rFonts w:ascii="Times New Roman" w:hAnsi="Times New Roman" w:cs="Times New Roman"/>
            <w:sz w:val="24"/>
            <w:szCs w:val="24"/>
          </w:rPr>
          <w:t>the BB condition</w:t>
        </w:r>
      </w:ins>
      <w:ins w:id="230" w:author="Benton, Deon" w:date="2023-02-09T09:12:00Z">
        <w:r w:rsidR="00C32642">
          <w:rPr>
            <w:rFonts w:ascii="Times New Roman" w:hAnsi="Times New Roman" w:cs="Times New Roman"/>
            <w:sz w:val="24"/>
            <w:szCs w:val="24"/>
          </w:rPr>
          <w:t xml:space="preserve">—data for the redundant causes within the BB experimental and control conditions were entered into a </w:t>
        </w:r>
      </w:ins>
      <w:ins w:id="231" w:author="Benton, Deon" w:date="2023-02-09T10:14:00Z">
        <w:r w:rsidR="005F2E8C">
          <w:rPr>
            <w:rFonts w:ascii="Times New Roman" w:hAnsi="Times New Roman" w:cs="Times New Roman"/>
            <w:sz w:val="24"/>
            <w:szCs w:val="24"/>
          </w:rPr>
          <w:t>two</w:t>
        </w:r>
      </w:ins>
      <w:ins w:id="232" w:author="Benton, Deon" w:date="2023-02-09T09:12:00Z">
        <w:r w:rsidR="00C32642">
          <w:rPr>
            <w:rFonts w:ascii="Times New Roman" w:hAnsi="Times New Roman" w:cs="Times New Roman"/>
            <w:sz w:val="24"/>
            <w:szCs w:val="24"/>
          </w:rPr>
          <w:t>-way linear model</w:t>
        </w:r>
      </w:ins>
      <w:ins w:id="233" w:author="Benton, Deon" w:date="2023-02-09T09:39:00Z">
        <w:r w:rsidR="0069375C">
          <w:rPr>
            <w:rFonts w:ascii="Times New Roman" w:hAnsi="Times New Roman" w:cs="Times New Roman"/>
            <w:sz w:val="24"/>
            <w:szCs w:val="24"/>
          </w:rPr>
          <w:t xml:space="preserve"> with Objects (A, B, and C) </w:t>
        </w:r>
      </w:ins>
      <w:ins w:id="234" w:author="Benton, Deon" w:date="2023-02-09T10:14:00Z">
        <w:r w:rsidR="005F2E8C">
          <w:rPr>
            <w:rFonts w:ascii="Times New Roman" w:hAnsi="Times New Roman" w:cs="Times New Roman"/>
            <w:sz w:val="24"/>
            <w:szCs w:val="24"/>
          </w:rPr>
          <w:t xml:space="preserve">and Trial Type (main vs. control) </w:t>
        </w:r>
      </w:ins>
      <w:ins w:id="235" w:author="Benton, Deon" w:date="2023-02-09T09:39:00Z">
        <w:r w:rsidR="0069375C">
          <w:rPr>
            <w:rFonts w:ascii="Times New Roman" w:hAnsi="Times New Roman" w:cs="Times New Roman"/>
            <w:sz w:val="24"/>
            <w:szCs w:val="24"/>
          </w:rPr>
          <w:t xml:space="preserve">as </w:t>
        </w:r>
      </w:ins>
      <w:ins w:id="236" w:author="Benton, Deon" w:date="2023-02-09T10:14:00Z">
        <w:r w:rsidR="005F2E8C">
          <w:rPr>
            <w:rFonts w:ascii="Times New Roman" w:hAnsi="Times New Roman" w:cs="Times New Roman"/>
            <w:sz w:val="24"/>
            <w:szCs w:val="24"/>
          </w:rPr>
          <w:t>the</w:t>
        </w:r>
      </w:ins>
      <w:ins w:id="237" w:author="Benton, Deon" w:date="2023-02-09T09:39:00Z">
        <w:r w:rsidR="0069375C">
          <w:rPr>
            <w:rFonts w:ascii="Times New Roman" w:hAnsi="Times New Roman" w:cs="Times New Roman"/>
            <w:sz w:val="24"/>
            <w:szCs w:val="24"/>
          </w:rPr>
          <w:t xml:space="preserve"> within-</w:t>
        </w:r>
      </w:ins>
      <w:ins w:id="238" w:author="Benton, Deon" w:date="2023-02-09T09:40:00Z">
        <w:r w:rsidR="0069375C">
          <w:rPr>
            <w:rFonts w:ascii="Times New Roman" w:hAnsi="Times New Roman" w:cs="Times New Roman"/>
            <w:sz w:val="24"/>
            <w:szCs w:val="24"/>
          </w:rPr>
          <w:t>subjects factor</w:t>
        </w:r>
      </w:ins>
      <w:ins w:id="239" w:author="Benton, Deon" w:date="2023-02-09T10:14:00Z">
        <w:r w:rsidR="005F2E8C">
          <w:rPr>
            <w:rFonts w:ascii="Times New Roman" w:hAnsi="Times New Roman" w:cs="Times New Roman"/>
            <w:sz w:val="24"/>
            <w:szCs w:val="24"/>
          </w:rPr>
          <w:t>s</w:t>
        </w:r>
      </w:ins>
      <w:ins w:id="240" w:author="Benton, Deon" w:date="2023-02-09T09:40:00Z">
        <w:r w:rsidR="0069375C">
          <w:rPr>
            <w:rFonts w:ascii="Times New Roman" w:hAnsi="Times New Roman" w:cs="Times New Roman"/>
            <w:sz w:val="24"/>
            <w:szCs w:val="24"/>
          </w:rPr>
          <w:t>.</w:t>
        </w:r>
        <w:r w:rsidR="006543F8">
          <w:rPr>
            <w:rFonts w:ascii="Times New Roman" w:hAnsi="Times New Roman" w:cs="Times New Roman"/>
            <w:sz w:val="24"/>
            <w:szCs w:val="24"/>
          </w:rPr>
          <w:t xml:space="preserve"> This analysis revealed</w:t>
        </w:r>
      </w:ins>
      <w:ins w:id="241" w:author="Benton, Deon" w:date="2023-02-09T10:16:00Z">
        <w:r w:rsidR="003B31D2">
          <w:rPr>
            <w:rFonts w:ascii="Times New Roman" w:hAnsi="Times New Roman" w:cs="Times New Roman"/>
            <w:sz w:val="24"/>
            <w:szCs w:val="24"/>
          </w:rPr>
          <w:t xml:space="preserve"> only a main effect of Trial Type, </w:t>
        </w:r>
      </w:ins>
      <w:proofErr w:type="gramStart"/>
      <w:ins w:id="242" w:author="Benton, Deon" w:date="2023-02-09T10:19:00Z">
        <w:r w:rsidR="00790BB1">
          <w:rPr>
            <w:rFonts w:ascii="Times New Roman" w:hAnsi="Times New Roman" w:cs="Times New Roman"/>
            <w:i/>
            <w:iCs/>
            <w:sz w:val="24"/>
            <w:szCs w:val="24"/>
          </w:rPr>
          <w:t>F</w:t>
        </w:r>
        <w:r w:rsidR="00790BB1">
          <w:rPr>
            <w:rFonts w:ascii="Times New Roman" w:hAnsi="Times New Roman" w:cs="Times New Roman"/>
            <w:sz w:val="24"/>
            <w:szCs w:val="24"/>
          </w:rPr>
          <w:t>(</w:t>
        </w:r>
        <w:proofErr w:type="gramEnd"/>
        <w:r w:rsidR="00790BB1">
          <w:rPr>
            <w:rFonts w:ascii="Times New Roman" w:hAnsi="Times New Roman" w:cs="Times New Roman"/>
            <w:sz w:val="24"/>
            <w:szCs w:val="24"/>
          </w:rPr>
          <w:t xml:space="preserve">1, </w:t>
        </w:r>
      </w:ins>
      <w:ins w:id="243" w:author="Benton, Deon" w:date="2023-02-09T10:20:00Z">
        <w:r w:rsidR="00790BB1">
          <w:rPr>
            <w:rFonts w:ascii="Times New Roman" w:hAnsi="Times New Roman" w:cs="Times New Roman"/>
            <w:sz w:val="24"/>
            <w:szCs w:val="24"/>
          </w:rPr>
          <w:t>267) = 5.</w:t>
        </w:r>
        <w:r w:rsidR="00ED4648">
          <w:rPr>
            <w:rFonts w:ascii="Times New Roman" w:hAnsi="Times New Roman" w:cs="Times New Roman"/>
            <w:sz w:val="24"/>
            <w:szCs w:val="24"/>
          </w:rPr>
          <w:t xml:space="preserve">26, </w:t>
        </w:r>
        <w:r w:rsidR="00ED4648">
          <w:rPr>
            <w:rFonts w:ascii="Times New Roman" w:hAnsi="Times New Roman" w:cs="Times New Roman"/>
            <w:i/>
            <w:iCs/>
            <w:sz w:val="24"/>
            <w:szCs w:val="24"/>
          </w:rPr>
          <w:t xml:space="preserve">p </w:t>
        </w:r>
        <w:r w:rsidR="00ED4648">
          <w:rPr>
            <w:rFonts w:ascii="Times New Roman" w:hAnsi="Times New Roman" w:cs="Times New Roman"/>
            <w:sz w:val="24"/>
            <w:szCs w:val="24"/>
          </w:rPr>
          <w:t>= .02, which reflected the fact that participants</w:t>
        </w:r>
      </w:ins>
      <w:ins w:id="244" w:author="Benton, Deon" w:date="2023-02-09T10:24:00Z">
        <w:r w:rsidR="002B202B">
          <w:rPr>
            <w:rFonts w:ascii="Times New Roman" w:hAnsi="Times New Roman" w:cs="Times New Roman"/>
            <w:sz w:val="24"/>
            <w:szCs w:val="24"/>
          </w:rPr>
          <w:t xml:space="preserve">’ blicket ratings were higher during the control </w:t>
        </w:r>
      </w:ins>
      <w:ins w:id="245" w:author="Benton, Deon" w:date="2023-02-09T10:44:00Z">
        <w:r w:rsidR="003D1712">
          <w:rPr>
            <w:rFonts w:ascii="Times New Roman" w:hAnsi="Times New Roman" w:cs="Times New Roman"/>
            <w:sz w:val="24"/>
            <w:szCs w:val="24"/>
          </w:rPr>
          <w:t>trials</w:t>
        </w:r>
      </w:ins>
      <w:ins w:id="246" w:author="Benton, Deon" w:date="2023-02-09T10:24:00Z">
        <w:r w:rsidR="002B202B">
          <w:rPr>
            <w:rFonts w:ascii="Times New Roman" w:hAnsi="Times New Roman" w:cs="Times New Roman"/>
            <w:sz w:val="24"/>
            <w:szCs w:val="24"/>
          </w:rPr>
          <w:t xml:space="preserve"> (</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xml:space="preserve">= </w:t>
        </w:r>
      </w:ins>
      <w:ins w:id="247" w:author="Benton, Deon" w:date="2023-02-09T10:25:00Z">
        <w:r w:rsidR="002B202B">
          <w:rPr>
            <w:rFonts w:ascii="Times New Roman" w:hAnsi="Times New Roman" w:cs="Times New Roman"/>
            <w:sz w:val="24"/>
            <w:szCs w:val="24"/>
          </w:rPr>
          <w:t xml:space="preserve">1.67,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xml:space="preserve">= 0.63) than during the main </w:t>
        </w:r>
      </w:ins>
      <w:ins w:id="248" w:author="Benton, Deon" w:date="2023-02-09T10:44:00Z">
        <w:r w:rsidR="003D1712">
          <w:rPr>
            <w:rFonts w:ascii="Times New Roman" w:hAnsi="Times New Roman" w:cs="Times New Roman"/>
            <w:sz w:val="24"/>
            <w:szCs w:val="24"/>
          </w:rPr>
          <w:t xml:space="preserve">trials </w:t>
        </w:r>
      </w:ins>
      <w:ins w:id="249" w:author="Benton, Deon" w:date="2023-02-09T10:25:00Z">
        <w:r w:rsidR="002B202B">
          <w:rPr>
            <w:rFonts w:ascii="Times New Roman" w:hAnsi="Times New Roman" w:cs="Times New Roman"/>
            <w:sz w:val="24"/>
            <w:szCs w:val="24"/>
          </w:rPr>
          <w:t>(</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xml:space="preserve">= 1.42,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0.80). Crucially,</w:t>
        </w:r>
      </w:ins>
      <w:ins w:id="250" w:author="Benton, Deon" w:date="2023-02-09T10:26:00Z">
        <w:r w:rsidR="002B202B">
          <w:rPr>
            <w:rFonts w:ascii="Times New Roman" w:hAnsi="Times New Roman" w:cs="Times New Roman"/>
            <w:sz w:val="24"/>
            <w:szCs w:val="24"/>
          </w:rPr>
          <w:t xml:space="preserve"> </w:t>
        </w:r>
        <w:bookmarkStart w:id="251" w:name="_Hlk126832636"/>
        <w:r w:rsidR="002B202B">
          <w:rPr>
            <w:rFonts w:ascii="Times New Roman" w:hAnsi="Times New Roman" w:cs="Times New Roman"/>
            <w:sz w:val="24"/>
            <w:szCs w:val="24"/>
          </w:rPr>
          <w:t xml:space="preserve">neither the main effect of </w:t>
        </w:r>
      </w:ins>
      <w:ins w:id="252" w:author="Benton, Deon" w:date="2023-02-09T10:27:00Z">
        <w:r w:rsidR="00AD2D28">
          <w:rPr>
            <w:rFonts w:ascii="Times New Roman" w:hAnsi="Times New Roman" w:cs="Times New Roman"/>
            <w:sz w:val="24"/>
            <w:szCs w:val="24"/>
          </w:rPr>
          <w:t>O</w:t>
        </w:r>
      </w:ins>
      <w:ins w:id="253" w:author="Benton, Deon" w:date="2023-02-09T10:26:00Z">
        <w:r w:rsidR="002B202B">
          <w:rPr>
            <w:rFonts w:ascii="Times New Roman" w:hAnsi="Times New Roman" w:cs="Times New Roman"/>
            <w:sz w:val="24"/>
            <w:szCs w:val="24"/>
          </w:rPr>
          <w:t xml:space="preserve">bjects, </w:t>
        </w:r>
        <w:proofErr w:type="gramStart"/>
        <w:r w:rsidR="002B202B">
          <w:rPr>
            <w:rFonts w:ascii="Times New Roman" w:hAnsi="Times New Roman" w:cs="Times New Roman"/>
            <w:i/>
            <w:iCs/>
            <w:sz w:val="24"/>
            <w:szCs w:val="24"/>
          </w:rPr>
          <w:t>F</w:t>
        </w:r>
      </w:ins>
      <w:ins w:id="254" w:author="Benton, Deon" w:date="2023-02-09T10:27:00Z">
        <w:r w:rsidR="00AD2D28">
          <w:rPr>
            <w:rFonts w:ascii="Times New Roman" w:hAnsi="Times New Roman" w:cs="Times New Roman"/>
            <w:sz w:val="24"/>
            <w:szCs w:val="24"/>
          </w:rPr>
          <w:t>(</w:t>
        </w:r>
        <w:proofErr w:type="gramEnd"/>
        <w:r w:rsidR="00AD2D28">
          <w:rPr>
            <w:rFonts w:ascii="Times New Roman" w:hAnsi="Times New Roman" w:cs="Times New Roman"/>
            <w:sz w:val="24"/>
            <w:szCs w:val="24"/>
          </w:rPr>
          <w:t xml:space="preserve">2, 267) = 0.44,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.64,</w:t>
        </w:r>
      </w:ins>
      <w:ins w:id="255" w:author="Benton, Deon" w:date="2023-02-09T10:28:00Z">
        <w:r w:rsidR="00AD2D28">
          <w:rPr>
            <w:rFonts w:ascii="Times New Roman" w:hAnsi="Times New Roman" w:cs="Times New Roman"/>
            <w:sz w:val="24"/>
            <w:szCs w:val="24"/>
          </w:rPr>
          <w:t xml:space="preserve"> nor the interaction between Objects and Trial Type</w:t>
        </w:r>
      </w:ins>
      <w:ins w:id="256" w:author="Benton, Deon" w:date="2023-02-09T10:26:00Z">
        <w:r w:rsidR="00AD2D28">
          <w:rPr>
            <w:rFonts w:ascii="Times New Roman" w:hAnsi="Times New Roman" w:cs="Times New Roman"/>
            <w:i/>
            <w:iCs/>
            <w:sz w:val="24"/>
            <w:szCs w:val="24"/>
          </w:rPr>
          <w:t>,</w:t>
        </w:r>
      </w:ins>
      <w:ins w:id="257" w:author="Benton, Deon" w:date="2023-02-09T10:28:00Z">
        <w:r w:rsidR="00AD2D28">
          <w:rPr>
            <w:rFonts w:ascii="Times New Roman" w:hAnsi="Times New Roman" w:cs="Times New Roman"/>
            <w:i/>
            <w:iCs/>
            <w:sz w:val="24"/>
            <w:szCs w:val="24"/>
          </w:rPr>
          <w:t xml:space="preserve"> F</w:t>
        </w:r>
        <w:r w:rsidR="00AD2D28">
          <w:rPr>
            <w:rFonts w:ascii="Times New Roman" w:hAnsi="Times New Roman" w:cs="Times New Roman"/>
            <w:sz w:val="24"/>
            <w:szCs w:val="24"/>
          </w:rPr>
          <w:t xml:space="preserve">(2, 267) = 0.44,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.64</w:t>
        </w:r>
        <w:bookmarkEnd w:id="251"/>
        <w:r w:rsidR="00AD2D28">
          <w:rPr>
            <w:rFonts w:ascii="Times New Roman" w:hAnsi="Times New Roman" w:cs="Times New Roman"/>
            <w:sz w:val="24"/>
            <w:szCs w:val="24"/>
          </w:rPr>
          <w:t>, was significant. This reflected</w:t>
        </w:r>
      </w:ins>
      <w:ins w:id="258" w:author="Benton, Deon" w:date="2023-02-09T10:26:00Z">
        <w:r w:rsidR="00AD2D28">
          <w:rPr>
            <w:rFonts w:ascii="Times New Roman" w:hAnsi="Times New Roman" w:cs="Times New Roman"/>
            <w:sz w:val="24"/>
            <w:szCs w:val="24"/>
          </w:rPr>
          <w:t xml:space="preserve"> the fact that participants treated the redundant causes equally within the BB main and control conditions.</w:t>
        </w:r>
      </w:ins>
      <w:ins w:id="259" w:author="Benton, Deon" w:date="2023-02-09T10:25:00Z">
        <w:r w:rsidR="002B202B">
          <w:rPr>
            <w:rFonts w:ascii="Times New Roman" w:hAnsi="Times New Roman" w:cs="Times New Roman"/>
            <w:sz w:val="24"/>
            <w:szCs w:val="24"/>
          </w:rPr>
          <w:t xml:space="preserve"> </w:t>
        </w:r>
      </w:ins>
      <w:ins w:id="260" w:author="Benton, Deon" w:date="2023-02-09T10:19:00Z">
        <w:r w:rsidR="00790BB1">
          <w:rPr>
            <w:rFonts w:ascii="Times New Roman" w:hAnsi="Times New Roman" w:cs="Times New Roman"/>
            <w:sz w:val="24"/>
            <w:szCs w:val="24"/>
          </w:rPr>
          <w:t xml:space="preserve"> </w:t>
        </w:r>
      </w:ins>
      <w:ins w:id="261" w:author="Benton, Deon" w:date="2023-02-09T09:40:00Z">
        <w:r w:rsidR="006543F8">
          <w:rPr>
            <w:rFonts w:ascii="Times New Roman" w:hAnsi="Times New Roman" w:cs="Times New Roman"/>
            <w:sz w:val="24"/>
            <w:szCs w:val="24"/>
          </w:rPr>
          <w:t xml:space="preserve"> </w:t>
        </w:r>
      </w:ins>
    </w:p>
    <w:p w14:paraId="18ACDB60" w14:textId="06632480" w:rsidR="003F62E7" w:rsidRDefault="003F62E7" w:rsidP="003F62E7">
      <w:pPr>
        <w:spacing w:line="480" w:lineRule="auto"/>
        <w:contextualSpacing/>
        <w:rPr>
          <w:ins w:id="262" w:author="Benton, Deon" w:date="2023-02-09T09:42:00Z"/>
          <w:rFonts w:ascii="Times New Roman" w:hAnsi="Times New Roman" w:cs="Times New Roman"/>
          <w:b/>
          <w:bCs/>
          <w:sz w:val="24"/>
          <w:szCs w:val="24"/>
        </w:rPr>
      </w:pPr>
      <w:ins w:id="263" w:author="Benton, Deon" w:date="2023-02-09T09:42:00Z">
        <w:r>
          <w:rPr>
            <w:rFonts w:ascii="Times New Roman" w:hAnsi="Times New Roman" w:cs="Times New Roman"/>
            <w:b/>
            <w:bCs/>
            <w:sz w:val="24"/>
            <w:szCs w:val="24"/>
          </w:rPr>
          <w:t>Assessing BB under the old operationalization of BB reasoning</w:t>
        </w:r>
      </w:ins>
    </w:p>
    <w:p w14:paraId="3AC52F79" w14:textId="5BEB585A" w:rsidR="00FE0CCB" w:rsidRDefault="00BD4CA8" w:rsidP="00BD4CA8">
      <w:pPr>
        <w:spacing w:line="480" w:lineRule="auto"/>
        <w:ind w:firstLine="720"/>
        <w:contextualSpacing/>
        <w:rPr>
          <w:rFonts w:ascii="Times New Roman" w:hAnsi="Times New Roman" w:cs="Times New Roman"/>
          <w:b/>
          <w:bCs/>
          <w:sz w:val="24"/>
          <w:szCs w:val="24"/>
        </w:rPr>
      </w:pPr>
      <w:ins w:id="264" w:author="Benton, Deon" w:date="2023-02-09T10:40:00Z">
        <w:r>
          <w:rPr>
            <w:rFonts w:ascii="Times New Roman" w:hAnsi="Times New Roman" w:cs="Times New Roman"/>
            <w:sz w:val="24"/>
            <w:szCs w:val="24"/>
          </w:rPr>
          <w:t xml:space="preserve">To examine whether there was evidence of BB reasoning under the old operationalization—in which participants’ treatment of some of the redundant causes is compared to their treatment of other redundant causes </w:t>
        </w:r>
        <w:r w:rsidR="0092707B">
          <w:rPr>
            <w:rFonts w:ascii="Times New Roman" w:hAnsi="Times New Roman" w:cs="Times New Roman"/>
            <w:i/>
            <w:iCs/>
            <w:sz w:val="24"/>
            <w:szCs w:val="24"/>
          </w:rPr>
          <w:t>between</w:t>
        </w:r>
        <w:r>
          <w:rPr>
            <w:rFonts w:ascii="Times New Roman" w:hAnsi="Times New Roman" w:cs="Times New Roman"/>
            <w:i/>
            <w:iCs/>
            <w:sz w:val="24"/>
            <w:szCs w:val="24"/>
          </w:rPr>
          <w:t xml:space="preserve"> </w:t>
        </w:r>
        <w:r>
          <w:rPr>
            <w:rFonts w:ascii="Times New Roman" w:hAnsi="Times New Roman" w:cs="Times New Roman"/>
            <w:sz w:val="24"/>
            <w:szCs w:val="24"/>
          </w:rPr>
          <w:t>the BB</w:t>
        </w:r>
        <w:r w:rsidR="0092707B">
          <w:rPr>
            <w:rFonts w:ascii="Times New Roman" w:hAnsi="Times New Roman" w:cs="Times New Roman"/>
            <w:sz w:val="24"/>
            <w:szCs w:val="24"/>
          </w:rPr>
          <w:t xml:space="preserve"> and ISO</w:t>
        </w:r>
        <w:r>
          <w:rPr>
            <w:rFonts w:ascii="Times New Roman" w:hAnsi="Times New Roman" w:cs="Times New Roman"/>
            <w:sz w:val="24"/>
            <w:szCs w:val="24"/>
          </w:rPr>
          <w:t xml:space="preserve"> condition</w:t>
        </w:r>
        <w:r w:rsidR="0092707B">
          <w:rPr>
            <w:rFonts w:ascii="Times New Roman" w:hAnsi="Times New Roman" w:cs="Times New Roman"/>
            <w:sz w:val="24"/>
            <w:szCs w:val="24"/>
          </w:rPr>
          <w:t>s</w:t>
        </w:r>
        <w:r>
          <w:rPr>
            <w:rFonts w:ascii="Times New Roman" w:hAnsi="Times New Roman" w:cs="Times New Roman"/>
            <w:sz w:val="24"/>
            <w:szCs w:val="24"/>
          </w:rPr>
          <w:t xml:space="preserve">—data for the redundant causes </w:t>
        </w:r>
        <w:r w:rsidR="00F17CDA">
          <w:rPr>
            <w:rFonts w:ascii="Times New Roman" w:hAnsi="Times New Roman" w:cs="Times New Roman"/>
            <w:sz w:val="24"/>
            <w:szCs w:val="24"/>
          </w:rPr>
          <w:t>between the BB and ISO conditions</w:t>
        </w:r>
        <w:r>
          <w:rPr>
            <w:rFonts w:ascii="Times New Roman" w:hAnsi="Times New Roman" w:cs="Times New Roman"/>
            <w:sz w:val="24"/>
            <w:szCs w:val="24"/>
          </w:rPr>
          <w:t xml:space="preserve"> were entered into a two-way linear model with Objects (A, B, and C) and Trial Type (main vs. control) as the within-subjects factors.</w:t>
        </w:r>
      </w:ins>
      <w:ins w:id="265" w:author="Benton, Deon" w:date="2023-02-09T10:41:00Z">
        <w:r w:rsidR="002551C3">
          <w:rPr>
            <w:rFonts w:ascii="Times New Roman" w:hAnsi="Times New Roman" w:cs="Times New Roman"/>
            <w:sz w:val="24"/>
            <w:szCs w:val="24"/>
          </w:rPr>
          <w:t xml:space="preserve"> Similar to the analysis above, </w:t>
        </w:r>
      </w:ins>
      <w:ins w:id="266" w:author="Benton, Deon" w:date="2023-02-09T10:42:00Z">
        <w:r w:rsidR="002551C3">
          <w:rPr>
            <w:rFonts w:ascii="Times New Roman" w:hAnsi="Times New Roman" w:cs="Times New Roman"/>
            <w:sz w:val="24"/>
            <w:szCs w:val="24"/>
          </w:rPr>
          <w:t xml:space="preserve">the only main effect was Trial Type, </w:t>
        </w:r>
        <w:proofErr w:type="gramStart"/>
        <w:r w:rsidR="002551C3">
          <w:rPr>
            <w:rFonts w:ascii="Times New Roman" w:hAnsi="Times New Roman" w:cs="Times New Roman"/>
            <w:i/>
            <w:iCs/>
            <w:sz w:val="24"/>
            <w:szCs w:val="24"/>
          </w:rPr>
          <w:t>F</w:t>
        </w:r>
        <w:r w:rsidR="002551C3">
          <w:rPr>
            <w:rFonts w:ascii="Times New Roman" w:hAnsi="Times New Roman" w:cs="Times New Roman"/>
            <w:sz w:val="24"/>
            <w:szCs w:val="24"/>
          </w:rPr>
          <w:t>(</w:t>
        </w:r>
        <w:proofErr w:type="gramEnd"/>
        <w:r w:rsidR="002551C3">
          <w:rPr>
            <w:rFonts w:ascii="Times New Roman" w:hAnsi="Times New Roman" w:cs="Times New Roman"/>
            <w:sz w:val="24"/>
            <w:szCs w:val="24"/>
          </w:rPr>
          <w:t xml:space="preserve">1, </w:t>
        </w:r>
      </w:ins>
      <w:ins w:id="267" w:author="Benton, Deon" w:date="2023-02-09T10:43:00Z">
        <w:r w:rsidR="002551C3">
          <w:rPr>
            <w:rFonts w:ascii="Times New Roman" w:hAnsi="Times New Roman" w:cs="Times New Roman"/>
            <w:sz w:val="24"/>
            <w:szCs w:val="24"/>
          </w:rPr>
          <w:t>400</w:t>
        </w:r>
      </w:ins>
      <w:ins w:id="268" w:author="Benton, Deon" w:date="2023-02-09T10:42:00Z">
        <w:r w:rsidR="002551C3">
          <w:rPr>
            <w:rFonts w:ascii="Times New Roman" w:hAnsi="Times New Roman" w:cs="Times New Roman"/>
            <w:sz w:val="24"/>
            <w:szCs w:val="24"/>
          </w:rPr>
          <w:t xml:space="preserve">) = </w:t>
        </w:r>
      </w:ins>
      <w:ins w:id="269" w:author="Benton, Deon" w:date="2023-02-09T10:43:00Z">
        <w:r w:rsidR="002551C3">
          <w:rPr>
            <w:rFonts w:ascii="Times New Roman" w:hAnsi="Times New Roman" w:cs="Times New Roman"/>
            <w:sz w:val="24"/>
            <w:szCs w:val="24"/>
          </w:rPr>
          <w:t>4.47</w:t>
        </w:r>
      </w:ins>
      <w:ins w:id="270" w:author="Benton, Deon" w:date="2023-02-09T10:42:00Z">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p </w:t>
        </w:r>
        <w:r w:rsidR="002551C3">
          <w:rPr>
            <w:rFonts w:ascii="Times New Roman" w:hAnsi="Times New Roman" w:cs="Times New Roman"/>
            <w:sz w:val="24"/>
            <w:szCs w:val="24"/>
          </w:rPr>
          <w:t>= .0</w:t>
        </w:r>
      </w:ins>
      <w:ins w:id="271" w:author="Benton, Deon" w:date="2023-02-09T10:43:00Z">
        <w:r w:rsidR="002551C3">
          <w:rPr>
            <w:rFonts w:ascii="Times New Roman" w:hAnsi="Times New Roman" w:cs="Times New Roman"/>
            <w:sz w:val="24"/>
            <w:szCs w:val="24"/>
          </w:rPr>
          <w:t xml:space="preserve">4, which reflected the fact that participants’ blicket ratings were higher during the control </w:t>
        </w:r>
      </w:ins>
      <w:ins w:id="272" w:author="Benton, Deon" w:date="2023-02-09T10:44:00Z">
        <w:r w:rsidR="003D1712">
          <w:rPr>
            <w:rFonts w:ascii="Times New Roman" w:hAnsi="Times New Roman" w:cs="Times New Roman"/>
            <w:sz w:val="24"/>
            <w:szCs w:val="24"/>
          </w:rPr>
          <w:t>trials</w:t>
        </w:r>
      </w:ins>
      <w:ins w:id="273" w:author="Benton, Deon" w:date="2023-02-09T10:43:00Z">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M </w:t>
        </w:r>
        <w:r w:rsidR="002551C3">
          <w:rPr>
            <w:rFonts w:ascii="Times New Roman" w:hAnsi="Times New Roman" w:cs="Times New Roman"/>
            <w:sz w:val="24"/>
            <w:szCs w:val="24"/>
          </w:rPr>
          <w:t xml:space="preserve">= 1.67, </w:t>
        </w:r>
        <w:r w:rsidR="002551C3">
          <w:rPr>
            <w:rFonts w:ascii="Times New Roman" w:hAnsi="Times New Roman" w:cs="Times New Roman"/>
            <w:i/>
            <w:iCs/>
            <w:sz w:val="24"/>
            <w:szCs w:val="24"/>
          </w:rPr>
          <w:t xml:space="preserve">SD </w:t>
        </w:r>
        <w:r w:rsidR="002551C3">
          <w:rPr>
            <w:rFonts w:ascii="Times New Roman" w:hAnsi="Times New Roman" w:cs="Times New Roman"/>
            <w:sz w:val="24"/>
            <w:szCs w:val="24"/>
          </w:rPr>
          <w:t xml:space="preserve">= 0.63) than during the main </w:t>
        </w:r>
      </w:ins>
      <w:ins w:id="274" w:author="Benton, Deon" w:date="2023-02-09T10:44:00Z">
        <w:r w:rsidR="003D1712">
          <w:rPr>
            <w:rFonts w:ascii="Times New Roman" w:hAnsi="Times New Roman" w:cs="Times New Roman"/>
            <w:sz w:val="24"/>
            <w:szCs w:val="24"/>
          </w:rPr>
          <w:t>trials</w:t>
        </w:r>
      </w:ins>
      <w:ins w:id="275" w:author="Benton, Deon" w:date="2023-02-09T10:43:00Z">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M </w:t>
        </w:r>
        <w:r w:rsidR="002551C3">
          <w:rPr>
            <w:rFonts w:ascii="Times New Roman" w:hAnsi="Times New Roman" w:cs="Times New Roman"/>
            <w:sz w:val="24"/>
            <w:szCs w:val="24"/>
          </w:rPr>
          <w:t xml:space="preserve">= 1.42, </w:t>
        </w:r>
        <w:r w:rsidR="002551C3">
          <w:rPr>
            <w:rFonts w:ascii="Times New Roman" w:hAnsi="Times New Roman" w:cs="Times New Roman"/>
            <w:i/>
            <w:iCs/>
            <w:sz w:val="24"/>
            <w:szCs w:val="24"/>
          </w:rPr>
          <w:t xml:space="preserve">SD </w:t>
        </w:r>
        <w:r w:rsidR="002551C3">
          <w:rPr>
            <w:rFonts w:ascii="Times New Roman" w:hAnsi="Times New Roman" w:cs="Times New Roman"/>
            <w:sz w:val="24"/>
            <w:szCs w:val="24"/>
          </w:rPr>
          <w:t>= 0.80).</w:t>
        </w:r>
      </w:ins>
      <w:ins w:id="276" w:author="Benton, Deon" w:date="2023-02-09T10:53:00Z">
        <w:r w:rsidR="004A24F3">
          <w:rPr>
            <w:rFonts w:ascii="Times New Roman" w:hAnsi="Times New Roman" w:cs="Times New Roman"/>
            <w:sz w:val="24"/>
            <w:szCs w:val="24"/>
          </w:rPr>
          <w:t xml:space="preserve"> In contrast and </w:t>
        </w:r>
        <w:r w:rsidR="004A24F3">
          <w:rPr>
            <w:rFonts w:ascii="Times New Roman" w:hAnsi="Times New Roman" w:cs="Times New Roman"/>
            <w:sz w:val="24"/>
            <w:szCs w:val="24"/>
          </w:rPr>
          <w:lastRenderedPageBreak/>
          <w:t xml:space="preserve">crucially, neither the main effect of Objects, </w:t>
        </w:r>
        <w:proofErr w:type="gramStart"/>
        <w:r w:rsidR="004A24F3">
          <w:rPr>
            <w:rFonts w:ascii="Times New Roman" w:hAnsi="Times New Roman" w:cs="Times New Roman"/>
            <w:i/>
            <w:iCs/>
            <w:sz w:val="24"/>
            <w:szCs w:val="24"/>
          </w:rPr>
          <w:t>F</w:t>
        </w:r>
        <w:r w:rsidR="004A24F3">
          <w:rPr>
            <w:rFonts w:ascii="Times New Roman" w:hAnsi="Times New Roman" w:cs="Times New Roman"/>
            <w:sz w:val="24"/>
            <w:szCs w:val="24"/>
          </w:rPr>
          <w:t>(</w:t>
        </w:r>
        <w:proofErr w:type="gramEnd"/>
        <w:r w:rsidR="004A24F3">
          <w:rPr>
            <w:rFonts w:ascii="Times New Roman" w:hAnsi="Times New Roman" w:cs="Times New Roman"/>
            <w:sz w:val="24"/>
            <w:szCs w:val="24"/>
          </w:rPr>
          <w:t xml:space="preserve">2, </w:t>
        </w:r>
      </w:ins>
      <w:ins w:id="277" w:author="Benton, Deon" w:date="2023-02-09T10:54:00Z">
        <w:r w:rsidR="004A24F3">
          <w:rPr>
            <w:rFonts w:ascii="Times New Roman" w:hAnsi="Times New Roman" w:cs="Times New Roman"/>
            <w:sz w:val="24"/>
            <w:szCs w:val="24"/>
          </w:rPr>
          <w:t>400</w:t>
        </w:r>
      </w:ins>
      <w:ins w:id="278" w:author="Benton, Deon" w:date="2023-02-09T10:53:00Z">
        <w:r w:rsidR="004A24F3">
          <w:rPr>
            <w:rFonts w:ascii="Times New Roman" w:hAnsi="Times New Roman" w:cs="Times New Roman"/>
            <w:sz w:val="24"/>
            <w:szCs w:val="24"/>
          </w:rPr>
          <w:t>) = 0.</w:t>
        </w:r>
      </w:ins>
      <w:ins w:id="279" w:author="Benton, Deon" w:date="2023-02-09T10:54:00Z">
        <w:r w:rsidR="004A24F3">
          <w:rPr>
            <w:rFonts w:ascii="Times New Roman" w:hAnsi="Times New Roman" w:cs="Times New Roman"/>
            <w:sz w:val="24"/>
            <w:szCs w:val="24"/>
          </w:rPr>
          <w:t>53</w:t>
        </w:r>
      </w:ins>
      <w:ins w:id="280" w:author="Benton, Deon" w:date="2023-02-09T10:53:00Z">
        <w:r w:rsidR="004A24F3">
          <w:rPr>
            <w:rFonts w:ascii="Times New Roman" w:hAnsi="Times New Roman" w:cs="Times New Roman"/>
            <w:sz w:val="24"/>
            <w:szCs w:val="24"/>
          </w:rPr>
          <w:t xml:space="preserve">, </w:t>
        </w:r>
        <w:r w:rsidR="004A24F3">
          <w:rPr>
            <w:rFonts w:ascii="Times New Roman" w:hAnsi="Times New Roman" w:cs="Times New Roman"/>
            <w:i/>
            <w:iCs/>
            <w:sz w:val="24"/>
            <w:szCs w:val="24"/>
          </w:rPr>
          <w:t xml:space="preserve">p </w:t>
        </w:r>
        <w:r w:rsidR="004A24F3">
          <w:rPr>
            <w:rFonts w:ascii="Times New Roman" w:hAnsi="Times New Roman" w:cs="Times New Roman"/>
            <w:sz w:val="24"/>
            <w:szCs w:val="24"/>
          </w:rPr>
          <w:t>= .</w:t>
        </w:r>
      </w:ins>
      <w:ins w:id="281" w:author="Benton, Deon" w:date="2023-02-09T10:54:00Z">
        <w:r w:rsidR="004A24F3">
          <w:rPr>
            <w:rFonts w:ascii="Times New Roman" w:hAnsi="Times New Roman" w:cs="Times New Roman"/>
            <w:sz w:val="24"/>
            <w:szCs w:val="24"/>
          </w:rPr>
          <w:t>59</w:t>
        </w:r>
      </w:ins>
      <w:ins w:id="282" w:author="Benton, Deon" w:date="2023-02-09T10:53:00Z">
        <w:r w:rsidR="004A24F3">
          <w:rPr>
            <w:rFonts w:ascii="Times New Roman" w:hAnsi="Times New Roman" w:cs="Times New Roman"/>
            <w:sz w:val="24"/>
            <w:szCs w:val="24"/>
          </w:rPr>
          <w:t>, nor the interaction between Objects and Trial Type</w:t>
        </w:r>
        <w:r w:rsidR="004A24F3">
          <w:rPr>
            <w:rFonts w:ascii="Times New Roman" w:hAnsi="Times New Roman" w:cs="Times New Roman"/>
            <w:i/>
            <w:iCs/>
            <w:sz w:val="24"/>
            <w:szCs w:val="24"/>
          </w:rPr>
          <w:t>, F</w:t>
        </w:r>
        <w:r w:rsidR="004A24F3">
          <w:rPr>
            <w:rFonts w:ascii="Times New Roman" w:hAnsi="Times New Roman" w:cs="Times New Roman"/>
            <w:sz w:val="24"/>
            <w:szCs w:val="24"/>
          </w:rPr>
          <w:t>(</w:t>
        </w:r>
      </w:ins>
      <w:ins w:id="283" w:author="Benton, Deon" w:date="2023-02-09T10:54:00Z">
        <w:r w:rsidR="004A24F3">
          <w:rPr>
            <w:rFonts w:ascii="Times New Roman" w:hAnsi="Times New Roman" w:cs="Times New Roman"/>
            <w:sz w:val="24"/>
            <w:szCs w:val="24"/>
          </w:rPr>
          <w:t>1</w:t>
        </w:r>
      </w:ins>
      <w:ins w:id="284" w:author="Benton, Deon" w:date="2023-02-09T10:53:00Z">
        <w:r w:rsidR="004A24F3">
          <w:rPr>
            <w:rFonts w:ascii="Times New Roman" w:hAnsi="Times New Roman" w:cs="Times New Roman"/>
            <w:sz w:val="24"/>
            <w:szCs w:val="24"/>
          </w:rPr>
          <w:t xml:space="preserve">, </w:t>
        </w:r>
      </w:ins>
      <w:ins w:id="285" w:author="Benton, Deon" w:date="2023-02-09T10:54:00Z">
        <w:r w:rsidR="004A24F3">
          <w:rPr>
            <w:rFonts w:ascii="Times New Roman" w:hAnsi="Times New Roman" w:cs="Times New Roman"/>
            <w:sz w:val="24"/>
            <w:szCs w:val="24"/>
          </w:rPr>
          <w:t>400</w:t>
        </w:r>
      </w:ins>
      <w:ins w:id="286" w:author="Benton, Deon" w:date="2023-02-09T10:53:00Z">
        <w:r w:rsidR="004A24F3">
          <w:rPr>
            <w:rFonts w:ascii="Times New Roman" w:hAnsi="Times New Roman" w:cs="Times New Roman"/>
            <w:sz w:val="24"/>
            <w:szCs w:val="24"/>
          </w:rPr>
          <w:t>) = 0.</w:t>
        </w:r>
      </w:ins>
      <w:ins w:id="287" w:author="Benton, Deon" w:date="2023-02-09T10:54:00Z">
        <w:r w:rsidR="004A24F3">
          <w:rPr>
            <w:rFonts w:ascii="Times New Roman" w:hAnsi="Times New Roman" w:cs="Times New Roman"/>
            <w:sz w:val="24"/>
            <w:szCs w:val="24"/>
          </w:rPr>
          <w:t>04</w:t>
        </w:r>
      </w:ins>
      <w:ins w:id="288" w:author="Benton, Deon" w:date="2023-02-09T10:53:00Z">
        <w:r w:rsidR="004A24F3">
          <w:rPr>
            <w:rFonts w:ascii="Times New Roman" w:hAnsi="Times New Roman" w:cs="Times New Roman"/>
            <w:sz w:val="24"/>
            <w:szCs w:val="24"/>
          </w:rPr>
          <w:t xml:space="preserve">, </w:t>
        </w:r>
        <w:r w:rsidR="004A24F3">
          <w:rPr>
            <w:rFonts w:ascii="Times New Roman" w:hAnsi="Times New Roman" w:cs="Times New Roman"/>
            <w:i/>
            <w:iCs/>
            <w:sz w:val="24"/>
            <w:szCs w:val="24"/>
          </w:rPr>
          <w:t xml:space="preserve">p </w:t>
        </w:r>
        <w:r w:rsidR="004A24F3">
          <w:rPr>
            <w:rFonts w:ascii="Times New Roman" w:hAnsi="Times New Roman" w:cs="Times New Roman"/>
            <w:sz w:val="24"/>
            <w:szCs w:val="24"/>
          </w:rPr>
          <w:t>= .</w:t>
        </w:r>
      </w:ins>
      <w:ins w:id="289" w:author="Benton, Deon" w:date="2023-02-09T10:54:00Z">
        <w:r w:rsidR="004A24F3">
          <w:rPr>
            <w:rFonts w:ascii="Times New Roman" w:hAnsi="Times New Roman" w:cs="Times New Roman"/>
            <w:sz w:val="24"/>
            <w:szCs w:val="24"/>
          </w:rPr>
          <w:t>83 was significant. These latter resulted indicated that participants t</w:t>
        </w:r>
      </w:ins>
      <w:ins w:id="290" w:author="Benton, Deon" w:date="2023-02-09T10:55:00Z">
        <w:r w:rsidR="004A24F3">
          <w:rPr>
            <w:rFonts w:ascii="Times New Roman" w:hAnsi="Times New Roman" w:cs="Times New Roman"/>
            <w:sz w:val="24"/>
            <w:szCs w:val="24"/>
          </w:rPr>
          <w:t xml:space="preserve">reated the redundant causes equivalently between the BB and ISO main and control trials. </w:t>
        </w:r>
        <w:r w:rsidR="00850064">
          <w:rPr>
            <w:rFonts w:ascii="Times New Roman" w:hAnsi="Times New Roman" w:cs="Times New Roman"/>
            <w:sz w:val="24"/>
            <w:szCs w:val="24"/>
          </w:rPr>
          <w:t xml:space="preserve"> Thus, these results indicate that participants nei</w:t>
        </w:r>
      </w:ins>
      <w:ins w:id="291" w:author="Benton, Deon" w:date="2023-02-09T10:56:00Z">
        <w:r w:rsidR="00850064">
          <w:rPr>
            <w:rFonts w:ascii="Times New Roman" w:hAnsi="Times New Roman" w:cs="Times New Roman"/>
            <w:sz w:val="24"/>
            <w:szCs w:val="24"/>
          </w:rPr>
          <w:t xml:space="preserve">ther engaged in BB reasoning under either the new or old operationalizations of it. </w:t>
        </w:r>
      </w:ins>
      <w:ins w:id="292" w:author="Benton, Deon" w:date="2023-02-09T10:42:00Z">
        <w:r w:rsidR="002551C3">
          <w:rPr>
            <w:rFonts w:ascii="Times New Roman" w:hAnsi="Times New Roman" w:cs="Times New Roman"/>
            <w:sz w:val="24"/>
            <w:szCs w:val="24"/>
          </w:rPr>
          <w:t xml:space="preserve"> </w:t>
        </w:r>
      </w:ins>
    </w:p>
    <w:p w14:paraId="5B99869F" w14:textId="36E33AE3" w:rsidR="00A80DFC" w:rsidRDefault="007B2024" w:rsidP="007B2024">
      <w:pPr>
        <w:spacing w:line="480" w:lineRule="auto"/>
        <w:contextualSpacing/>
        <w:jc w:val="center"/>
        <w:rPr>
          <w:ins w:id="293" w:author="Benton, Deon" w:date="2023-02-07T16:40:00Z"/>
          <w:rFonts w:ascii="Times New Roman" w:hAnsi="Times New Roman" w:cs="Times New Roman"/>
          <w:sz w:val="24"/>
          <w:szCs w:val="24"/>
        </w:rPr>
      </w:pPr>
      <w:r>
        <w:rPr>
          <w:rFonts w:ascii="Times New Roman" w:hAnsi="Times New Roman" w:cs="Times New Roman"/>
          <w:sz w:val="24"/>
          <w:szCs w:val="24"/>
        </w:rPr>
        <w:t>Discussion</w:t>
      </w:r>
    </w:p>
    <w:p w14:paraId="6E6971C9" w14:textId="141FF6DA" w:rsidR="003159D5" w:rsidRDefault="003159D5" w:rsidP="00F752DD">
      <w:pPr>
        <w:spacing w:line="480" w:lineRule="auto"/>
        <w:ind w:firstLine="720"/>
        <w:contextualSpacing/>
        <w:rPr>
          <w:rFonts w:ascii="Times New Roman" w:hAnsi="Times New Roman" w:cs="Times New Roman"/>
          <w:sz w:val="24"/>
          <w:szCs w:val="24"/>
        </w:rPr>
      </w:pPr>
      <w:del w:id="294" w:author="Benton, Deon" w:date="2023-02-07T16:39:00Z">
        <w:r w:rsidDel="00265838">
          <w:rPr>
            <w:rFonts w:ascii="Times New Roman" w:hAnsi="Times New Roman" w:cs="Times New Roman"/>
            <w:sz w:val="24"/>
            <w:szCs w:val="24"/>
          </w:rPr>
          <w:delText xml:space="preserve"> </w:delText>
        </w:r>
      </w:del>
      <w:r>
        <w:rPr>
          <w:rFonts w:ascii="Times New Roman" w:hAnsi="Times New Roman" w:cs="Times New Roman"/>
          <w:sz w:val="24"/>
          <w:szCs w:val="24"/>
        </w:rPr>
        <w:t>Taken together, these results</w:t>
      </w:r>
      <w:r w:rsidR="00C02CDF">
        <w:rPr>
          <w:rFonts w:ascii="Times New Roman" w:hAnsi="Times New Roman" w:cs="Times New Roman"/>
          <w:sz w:val="24"/>
          <w:szCs w:val="24"/>
        </w:rPr>
        <w:t xml:space="preserve"> suggest that when participants are asked to reason about three </w:t>
      </w:r>
      <w:r w:rsidR="00FA2C71">
        <w:rPr>
          <w:rFonts w:ascii="Times New Roman" w:hAnsi="Times New Roman" w:cs="Times New Roman"/>
          <w:sz w:val="24"/>
          <w:szCs w:val="24"/>
        </w:rPr>
        <w:t xml:space="preserve">and four </w:t>
      </w:r>
      <w:r w:rsidR="00C02CDF">
        <w:rPr>
          <w:rFonts w:ascii="Times New Roman" w:hAnsi="Times New Roman" w:cs="Times New Roman"/>
          <w:sz w:val="24"/>
          <w:szCs w:val="24"/>
        </w:rPr>
        <w:t>objects—which corresponds to hypothesis space</w:t>
      </w:r>
      <w:r w:rsidR="00FA2C71">
        <w:rPr>
          <w:rFonts w:ascii="Times New Roman" w:hAnsi="Times New Roman" w:cs="Times New Roman"/>
          <w:sz w:val="24"/>
          <w:szCs w:val="24"/>
        </w:rPr>
        <w:t>s</w:t>
      </w:r>
      <w:r w:rsidR="00C02CDF">
        <w:rPr>
          <w:rFonts w:ascii="Times New Roman" w:hAnsi="Times New Roman" w:cs="Times New Roman"/>
          <w:sz w:val="24"/>
          <w:szCs w:val="24"/>
        </w:rPr>
        <w:t xml:space="preserve"> that consist of 8 </w:t>
      </w:r>
      <w:r w:rsidR="00FA2C71">
        <w:rPr>
          <w:rFonts w:ascii="Times New Roman" w:hAnsi="Times New Roman" w:cs="Times New Roman"/>
          <w:sz w:val="24"/>
          <w:szCs w:val="24"/>
        </w:rPr>
        <w:t xml:space="preserve">and 16 </w:t>
      </w:r>
      <w:r w:rsidR="00C02CDF">
        <w:rPr>
          <w:rFonts w:ascii="Times New Roman" w:hAnsi="Times New Roman" w:cs="Times New Roman"/>
          <w:sz w:val="24"/>
          <w:szCs w:val="24"/>
        </w:rPr>
        <w:t xml:space="preserve">candidate </w:t>
      </w:r>
      <w:r w:rsidR="00156F48">
        <w:rPr>
          <w:rFonts w:ascii="Times New Roman" w:hAnsi="Times New Roman" w:cs="Times New Roman"/>
          <w:sz w:val="24"/>
          <w:szCs w:val="24"/>
        </w:rPr>
        <w:t xml:space="preserve">causal </w:t>
      </w:r>
      <w:r w:rsidR="00C02CDF">
        <w:rPr>
          <w:rFonts w:ascii="Times New Roman" w:hAnsi="Times New Roman" w:cs="Times New Roman"/>
          <w:sz w:val="24"/>
          <w:szCs w:val="24"/>
        </w:rPr>
        <w:t>hypotheses</w:t>
      </w:r>
      <w:r w:rsidR="00FA2C71">
        <w:rPr>
          <w:rFonts w:ascii="Times New Roman" w:hAnsi="Times New Roman" w:cs="Times New Roman"/>
          <w:sz w:val="24"/>
          <w:szCs w:val="24"/>
        </w:rPr>
        <w:t>, respectively</w:t>
      </w:r>
      <w:r w:rsidR="00C02CDF">
        <w:rPr>
          <w:rFonts w:ascii="Times New Roman" w:hAnsi="Times New Roman" w:cs="Times New Roman"/>
          <w:sz w:val="24"/>
          <w:szCs w:val="24"/>
        </w:rPr>
        <w:t>—</w:t>
      </w:r>
      <w:r w:rsidR="00656919">
        <w:rPr>
          <w:rFonts w:ascii="Times New Roman" w:hAnsi="Times New Roman" w:cs="Times New Roman"/>
          <w:sz w:val="24"/>
          <w:szCs w:val="24"/>
        </w:rPr>
        <w:t xml:space="preserve">they do not engage in BB reasoning. </w:t>
      </w:r>
      <w:r w:rsidR="00291623">
        <w:rPr>
          <w:rFonts w:ascii="Times New Roman" w:hAnsi="Times New Roman" w:cs="Times New Roman"/>
          <w:sz w:val="24"/>
          <w:szCs w:val="24"/>
        </w:rPr>
        <w:t>These results a</w:t>
      </w:r>
      <w:ins w:id="295" w:author="Benton, Deon" w:date="2023-02-10T13:52:00Z">
        <w:r w:rsidR="00291623">
          <w:rPr>
            <w:rFonts w:ascii="Times New Roman" w:hAnsi="Times New Roman" w:cs="Times New Roman"/>
            <w:sz w:val="24"/>
            <w:szCs w:val="24"/>
          </w:rPr>
          <w:t xml:space="preserve">re also inconsistent with the predictions of </w:t>
        </w:r>
        <w:proofErr w:type="spellStart"/>
        <w:r w:rsidR="00291623">
          <w:rPr>
            <w:rFonts w:ascii="Times New Roman" w:hAnsi="Times New Roman" w:cs="Times New Roman"/>
            <w:sz w:val="24"/>
            <w:szCs w:val="24"/>
          </w:rPr>
          <w:t>the</w:t>
        </w:r>
      </w:ins>
      <w:r w:rsidR="00656919">
        <w:rPr>
          <w:rFonts w:ascii="Times New Roman" w:hAnsi="Times New Roman" w:cs="Times New Roman"/>
          <w:sz w:val="24"/>
          <w:szCs w:val="24"/>
        </w:rPr>
        <w:t>Crucially</w:t>
      </w:r>
      <w:proofErr w:type="spellEnd"/>
      <w:r w:rsidR="00656919">
        <w:rPr>
          <w:rFonts w:ascii="Times New Roman" w:hAnsi="Times New Roman" w:cs="Times New Roman"/>
          <w:sz w:val="24"/>
          <w:szCs w:val="24"/>
        </w:rPr>
        <w:t xml:space="preserve">, </w:t>
      </w:r>
      <w:ins w:id="296" w:author="Benton, Deon" w:date="2023-02-06T17:00:00Z">
        <w:r w:rsidR="007C4CF5">
          <w:rPr>
            <w:rFonts w:ascii="Times New Roman" w:hAnsi="Times New Roman" w:cs="Times New Roman"/>
            <w:sz w:val="24"/>
            <w:szCs w:val="24"/>
          </w:rPr>
          <w:t>if BB reasoning is used as an</w:t>
        </w:r>
      </w:ins>
      <w:ins w:id="297" w:author="Benton, Deon" w:date="2023-02-06T17:01:00Z">
        <w:r w:rsidR="007C4CF5">
          <w:rPr>
            <w:rFonts w:ascii="Times New Roman" w:hAnsi="Times New Roman" w:cs="Times New Roman"/>
            <w:sz w:val="24"/>
            <w:szCs w:val="24"/>
          </w:rPr>
          <w:t xml:space="preserve"> indirect measure of the operation of a Bayesian-inference mechanism, then </w:t>
        </w:r>
      </w:ins>
      <w:r w:rsidR="00656919">
        <w:rPr>
          <w:rFonts w:ascii="Times New Roman" w:hAnsi="Times New Roman" w:cs="Times New Roman"/>
          <w:sz w:val="24"/>
          <w:szCs w:val="24"/>
        </w:rPr>
        <w:t xml:space="preserve">these findings are inconsistent </w:t>
      </w:r>
      <w:ins w:id="298" w:author="Benton, Deon" w:date="2023-02-06T17:01:00Z">
        <w:r w:rsidR="007C4CF5">
          <w:rPr>
            <w:rFonts w:ascii="Times New Roman" w:hAnsi="Times New Roman" w:cs="Times New Roman"/>
            <w:sz w:val="24"/>
            <w:szCs w:val="24"/>
          </w:rPr>
          <w:t>with the notion that children use Bayesian inference to reason about three objects</w:t>
        </w:r>
      </w:ins>
      <w:ins w:id="299" w:author="Benton, Deon" w:date="2023-02-06T17:03:00Z">
        <w:r w:rsidR="006357A2">
          <w:rPr>
            <w:rFonts w:ascii="Times New Roman" w:hAnsi="Times New Roman" w:cs="Times New Roman"/>
            <w:sz w:val="24"/>
            <w:szCs w:val="24"/>
          </w:rPr>
          <w:t>.</w:t>
        </w:r>
      </w:ins>
      <w:r w:rsidR="00F104E9">
        <w:rPr>
          <w:rFonts w:ascii="Times New Roman" w:hAnsi="Times New Roman" w:cs="Times New Roman"/>
          <w:sz w:val="24"/>
          <w:szCs w:val="24"/>
        </w:rPr>
        <w:t xml:space="preserve"> It will be recalled that this perspective</w:t>
      </w:r>
      <w:r w:rsidR="00656919">
        <w:rPr>
          <w:rFonts w:ascii="Times New Roman" w:hAnsi="Times New Roman" w:cs="Times New Roman"/>
          <w:sz w:val="24"/>
          <w:szCs w:val="24"/>
        </w:rPr>
        <w:t xml:space="preserve"> predicts</w:t>
      </w:r>
      <w:r w:rsidR="00F104E9">
        <w:rPr>
          <w:rFonts w:ascii="Times New Roman" w:hAnsi="Times New Roman" w:cs="Times New Roman"/>
          <w:sz w:val="24"/>
          <w:szCs w:val="24"/>
        </w:rPr>
        <w:t xml:space="preserve"> that human reasoners should engage in</w:t>
      </w:r>
      <w:r w:rsidR="00656919">
        <w:rPr>
          <w:rFonts w:ascii="Times New Roman" w:hAnsi="Times New Roman" w:cs="Times New Roman"/>
          <w:sz w:val="24"/>
          <w:szCs w:val="24"/>
        </w:rPr>
        <w:t xml:space="preserve"> BB</w:t>
      </w:r>
      <w:r w:rsidR="005C3F53">
        <w:rPr>
          <w:rFonts w:ascii="Times New Roman" w:hAnsi="Times New Roman" w:cs="Times New Roman"/>
          <w:sz w:val="24"/>
          <w:szCs w:val="24"/>
        </w:rPr>
        <w:t xml:space="preserve"> reasoning irrespective</w:t>
      </w:r>
      <w:r w:rsidR="00656919">
        <w:rPr>
          <w:rFonts w:ascii="Times New Roman" w:hAnsi="Times New Roman" w:cs="Times New Roman"/>
          <w:sz w:val="24"/>
          <w:szCs w:val="24"/>
        </w:rPr>
        <w:t xml:space="preserve"> </w:t>
      </w:r>
      <w:r w:rsidR="005C3F53">
        <w:rPr>
          <w:rFonts w:ascii="Times New Roman" w:hAnsi="Times New Roman" w:cs="Times New Roman"/>
          <w:sz w:val="24"/>
          <w:szCs w:val="24"/>
        </w:rPr>
        <w:t xml:space="preserve">of the number of </w:t>
      </w:r>
      <w:proofErr w:type="gramStart"/>
      <w:r w:rsidR="005C3F53">
        <w:rPr>
          <w:rFonts w:ascii="Times New Roman" w:hAnsi="Times New Roman" w:cs="Times New Roman"/>
          <w:sz w:val="24"/>
          <w:szCs w:val="24"/>
        </w:rPr>
        <w:t>candidate</w:t>
      </w:r>
      <w:proofErr w:type="gramEnd"/>
      <w:r w:rsidR="005C3F53">
        <w:rPr>
          <w:rFonts w:ascii="Times New Roman" w:hAnsi="Times New Roman" w:cs="Times New Roman"/>
          <w:sz w:val="24"/>
          <w:szCs w:val="24"/>
        </w:rPr>
        <w:t xml:space="preserve"> causes</w:t>
      </w:r>
      <w:r w:rsidR="00F104E9">
        <w:rPr>
          <w:rFonts w:ascii="Times New Roman" w:hAnsi="Times New Roman" w:cs="Times New Roman"/>
          <w:sz w:val="24"/>
          <w:szCs w:val="24"/>
        </w:rPr>
        <w:t xml:space="preserve"> about which they </w:t>
      </w:r>
      <w:del w:id="300" w:author="Benton, Deon" w:date="2023-02-06T17:01:00Z">
        <w:r w:rsidR="00F104E9" w:rsidDel="007C4CF5">
          <w:rPr>
            <w:rFonts w:ascii="Times New Roman" w:hAnsi="Times New Roman" w:cs="Times New Roman"/>
            <w:sz w:val="24"/>
            <w:szCs w:val="24"/>
          </w:rPr>
          <w:delText xml:space="preserve">area </w:delText>
        </w:r>
      </w:del>
      <w:ins w:id="301" w:author="Benton, Deon" w:date="2023-02-06T17:01:00Z">
        <w:r w:rsidR="007C4CF5">
          <w:rPr>
            <w:rFonts w:ascii="Times New Roman" w:hAnsi="Times New Roman" w:cs="Times New Roman"/>
            <w:sz w:val="24"/>
            <w:szCs w:val="24"/>
          </w:rPr>
          <w:t xml:space="preserve">are </w:t>
        </w:r>
      </w:ins>
      <w:r w:rsidR="00F104E9">
        <w:rPr>
          <w:rFonts w:ascii="Times New Roman" w:hAnsi="Times New Roman" w:cs="Times New Roman"/>
          <w:sz w:val="24"/>
          <w:szCs w:val="24"/>
        </w:rPr>
        <w:t>asked to reason. However, these data are</w:t>
      </w:r>
      <w:r w:rsidR="00656919">
        <w:rPr>
          <w:rFonts w:ascii="Times New Roman" w:hAnsi="Times New Roman" w:cs="Times New Roman"/>
          <w:sz w:val="24"/>
          <w:szCs w:val="24"/>
        </w:rPr>
        <w:t xml:space="preserve"> consistent with the traditional RW model. </w:t>
      </w:r>
      <w:r w:rsidR="00CB62FF">
        <w:rPr>
          <w:rFonts w:ascii="Times New Roman" w:hAnsi="Times New Roman" w:cs="Times New Roman"/>
          <w:sz w:val="24"/>
          <w:szCs w:val="24"/>
        </w:rPr>
        <w:t xml:space="preserve">As we </w:t>
      </w:r>
      <w:r w:rsidR="00F104E9">
        <w:rPr>
          <w:rFonts w:ascii="Times New Roman" w:hAnsi="Times New Roman" w:cs="Times New Roman"/>
          <w:sz w:val="24"/>
          <w:szCs w:val="24"/>
        </w:rPr>
        <w:t>discussed</w:t>
      </w:r>
      <w:r w:rsidR="00CB62FF">
        <w:rPr>
          <w:rFonts w:ascii="Times New Roman" w:hAnsi="Times New Roman" w:cs="Times New Roman"/>
          <w:sz w:val="24"/>
          <w:szCs w:val="24"/>
        </w:rPr>
        <w:t xml:space="preserve"> at the outset</w:t>
      </w:r>
      <w:r w:rsidR="006F5F82">
        <w:rPr>
          <w:rFonts w:ascii="Times New Roman" w:hAnsi="Times New Roman" w:cs="Times New Roman"/>
          <w:sz w:val="24"/>
          <w:szCs w:val="24"/>
        </w:rPr>
        <w:t xml:space="preserve"> of this paper</w:t>
      </w:r>
      <w:r w:rsidR="00CB62FF">
        <w:rPr>
          <w:rFonts w:ascii="Times New Roman" w:hAnsi="Times New Roman" w:cs="Times New Roman"/>
          <w:sz w:val="24"/>
          <w:szCs w:val="24"/>
        </w:rPr>
        <w:t xml:space="preserve">, this model </w:t>
      </w:r>
      <w:r w:rsidR="00656919">
        <w:rPr>
          <w:rFonts w:ascii="Times New Roman" w:hAnsi="Times New Roman" w:cs="Times New Roman"/>
          <w:sz w:val="24"/>
          <w:szCs w:val="24"/>
        </w:rPr>
        <w:t>does predict that participants should treat the redundant objects—that is, the objects that are not presented alone on the machi</w:t>
      </w:r>
      <w:r w:rsidR="005B43E3">
        <w:rPr>
          <w:rFonts w:ascii="Times New Roman" w:hAnsi="Times New Roman" w:cs="Times New Roman"/>
          <w:sz w:val="24"/>
          <w:szCs w:val="24"/>
        </w:rPr>
        <w:t>ne—equivalently.</w:t>
      </w:r>
      <w:r w:rsidR="00FA706A">
        <w:rPr>
          <w:rFonts w:ascii="Times New Roman" w:hAnsi="Times New Roman" w:cs="Times New Roman"/>
          <w:sz w:val="24"/>
          <w:szCs w:val="24"/>
        </w:rPr>
        <w:t xml:space="preserve"> This is </w:t>
      </w:r>
      <w:r w:rsidR="008324BA">
        <w:rPr>
          <w:rFonts w:ascii="Times New Roman" w:hAnsi="Times New Roman" w:cs="Times New Roman"/>
          <w:sz w:val="24"/>
          <w:szCs w:val="24"/>
        </w:rPr>
        <w:t>because</w:t>
      </w:r>
      <w:r w:rsidR="00FA706A">
        <w:rPr>
          <w:rFonts w:ascii="Times New Roman" w:hAnsi="Times New Roman" w:cs="Times New Roman"/>
          <w:sz w:val="24"/>
          <w:szCs w:val="24"/>
        </w:rPr>
        <w:t xml:space="preserve"> the strength of the association between each redundant cue and the causal effect is equivalent </w:t>
      </w:r>
      <w:r w:rsidR="00124768">
        <w:rPr>
          <w:rFonts w:ascii="Times New Roman" w:hAnsi="Times New Roman" w:cs="Times New Roman"/>
          <w:sz w:val="24"/>
          <w:szCs w:val="24"/>
        </w:rPr>
        <w:t>for each cue.</w:t>
      </w:r>
      <w:r w:rsidR="005B43E3">
        <w:rPr>
          <w:rFonts w:ascii="Times New Roman" w:hAnsi="Times New Roman" w:cs="Times New Roman"/>
          <w:sz w:val="24"/>
          <w:szCs w:val="24"/>
        </w:rPr>
        <w:t xml:space="preserve"> Crucially, these findings </w:t>
      </w:r>
      <w:r w:rsidR="00F13149">
        <w:rPr>
          <w:rFonts w:ascii="Times New Roman" w:hAnsi="Times New Roman" w:cs="Times New Roman"/>
          <w:sz w:val="24"/>
          <w:szCs w:val="24"/>
        </w:rPr>
        <w:t xml:space="preserve">could not be explained by the fact that participants </w:t>
      </w:r>
      <w:r w:rsidR="008324BA">
        <w:rPr>
          <w:rFonts w:ascii="Times New Roman" w:hAnsi="Times New Roman" w:cs="Times New Roman"/>
          <w:sz w:val="24"/>
          <w:szCs w:val="24"/>
        </w:rPr>
        <w:t xml:space="preserve">were insensitive to the causal status of each object and thus </w:t>
      </w:r>
      <w:r w:rsidR="00F13149">
        <w:rPr>
          <w:rFonts w:ascii="Times New Roman" w:hAnsi="Times New Roman" w:cs="Times New Roman"/>
          <w:sz w:val="24"/>
          <w:szCs w:val="24"/>
        </w:rPr>
        <w:t>considered all objects to be blickets</w:t>
      </w:r>
      <w:r w:rsidR="00CB62FF">
        <w:rPr>
          <w:rFonts w:ascii="Times New Roman" w:hAnsi="Times New Roman" w:cs="Times New Roman"/>
          <w:sz w:val="24"/>
          <w:szCs w:val="24"/>
        </w:rPr>
        <w:t>:</w:t>
      </w:r>
      <w:r w:rsidR="00F13149">
        <w:rPr>
          <w:rFonts w:ascii="Times New Roman" w:hAnsi="Times New Roman" w:cs="Times New Roman"/>
          <w:sz w:val="24"/>
          <w:szCs w:val="24"/>
        </w:rPr>
        <w:t xml:space="preserve"> </w:t>
      </w:r>
      <w:r w:rsidR="00742B8D">
        <w:rPr>
          <w:rFonts w:ascii="Times New Roman" w:hAnsi="Times New Roman" w:cs="Times New Roman"/>
          <w:sz w:val="24"/>
          <w:szCs w:val="24"/>
        </w:rPr>
        <w:t>Participants</w:t>
      </w:r>
      <w:r w:rsidR="00F13149">
        <w:rPr>
          <w:rFonts w:ascii="Times New Roman" w:hAnsi="Times New Roman" w:cs="Times New Roman"/>
          <w:sz w:val="24"/>
          <w:szCs w:val="24"/>
        </w:rPr>
        <w:t xml:space="preserve"> were more confident that object A was a blicket </w:t>
      </w:r>
      <w:r w:rsidR="002D105D">
        <w:rPr>
          <w:rFonts w:ascii="Times New Roman" w:hAnsi="Times New Roman" w:cs="Times New Roman"/>
          <w:sz w:val="24"/>
          <w:szCs w:val="24"/>
        </w:rPr>
        <w:t>during</w:t>
      </w:r>
      <w:r w:rsidR="00F13149">
        <w:rPr>
          <w:rFonts w:ascii="Times New Roman" w:hAnsi="Times New Roman" w:cs="Times New Roman"/>
          <w:sz w:val="24"/>
          <w:szCs w:val="24"/>
        </w:rPr>
        <w:t xml:space="preserve"> the BB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than </w:t>
      </w:r>
      <w:r w:rsidR="002D105D">
        <w:rPr>
          <w:rFonts w:ascii="Times New Roman" w:hAnsi="Times New Roman" w:cs="Times New Roman"/>
          <w:sz w:val="24"/>
          <w:szCs w:val="24"/>
        </w:rPr>
        <w:t>during th</w:t>
      </w:r>
      <w:r w:rsidR="00F13149">
        <w:rPr>
          <w:rFonts w:ascii="Times New Roman" w:hAnsi="Times New Roman" w:cs="Times New Roman"/>
          <w:sz w:val="24"/>
          <w:szCs w:val="24"/>
        </w:rPr>
        <w:t xml:space="preserve">e ISO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Likewise, participants were more confident that object D was a blicket </w:t>
      </w:r>
      <w:r w:rsidR="002D105D">
        <w:rPr>
          <w:rFonts w:ascii="Times New Roman" w:hAnsi="Times New Roman" w:cs="Times New Roman"/>
          <w:sz w:val="24"/>
          <w:szCs w:val="24"/>
        </w:rPr>
        <w:t xml:space="preserve">during the BB control trials </w:t>
      </w:r>
      <w:r w:rsidR="00BD02FB">
        <w:rPr>
          <w:rFonts w:ascii="Times New Roman" w:hAnsi="Times New Roman" w:cs="Times New Roman"/>
          <w:sz w:val="24"/>
          <w:szCs w:val="24"/>
        </w:rPr>
        <w:t>than</w:t>
      </w:r>
      <w:r w:rsidR="002D105D">
        <w:rPr>
          <w:rFonts w:ascii="Times New Roman" w:hAnsi="Times New Roman" w:cs="Times New Roman"/>
          <w:sz w:val="24"/>
          <w:szCs w:val="24"/>
        </w:rPr>
        <w:t xml:space="preserve"> during the ISO control trials. </w:t>
      </w:r>
      <w:r w:rsidR="00656919">
        <w:rPr>
          <w:rFonts w:ascii="Times New Roman" w:hAnsi="Times New Roman" w:cs="Times New Roman"/>
          <w:sz w:val="24"/>
          <w:szCs w:val="24"/>
        </w:rPr>
        <w:t xml:space="preserve"> </w:t>
      </w:r>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lastRenderedPageBreak/>
        <w:t>General Discussion</w:t>
      </w:r>
    </w:p>
    <w:p w14:paraId="778E3D8E" w14:textId="56AF3786"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had three aims</w:t>
      </w:r>
      <w:r>
        <w:rPr>
          <w:rFonts w:ascii="Times New Roman" w:hAnsi="Times New Roman" w:cs="Times New Roman"/>
          <w:sz w:val="24"/>
          <w:szCs w:val="24"/>
        </w:rPr>
        <w:t xml:space="preserve">. The first aim was to examine whether 4-, 5-, and 6-year-olds would engage in BB reasoning when asked to reason about 3 </w:t>
      </w:r>
      <w:r w:rsidR="005168FE">
        <w:rPr>
          <w:rFonts w:ascii="Times New Roman" w:hAnsi="Times New Roman" w:cs="Times New Roman"/>
          <w:sz w:val="24"/>
          <w:szCs w:val="24"/>
        </w:rPr>
        <w:t xml:space="preserve">and 4 </w:t>
      </w:r>
      <w:r>
        <w:rPr>
          <w:rFonts w:ascii="Times New Roman" w:hAnsi="Times New Roman" w:cs="Times New Roman"/>
          <w:sz w:val="24"/>
          <w:szCs w:val="24"/>
        </w:rPr>
        <w:t xml:space="preserve">objects. </w:t>
      </w:r>
      <w:r w:rsidR="008314B3">
        <w:rPr>
          <w:rFonts w:ascii="Times New Roman" w:hAnsi="Times New Roman" w:cs="Times New Roman"/>
          <w:sz w:val="24"/>
          <w:szCs w:val="24"/>
        </w:rPr>
        <w:t>This study departs from previous research</w:t>
      </w:r>
      <w:r>
        <w:rPr>
          <w:rFonts w:ascii="Times New Roman" w:hAnsi="Times New Roman" w:cs="Times New Roman"/>
          <w:sz w:val="24"/>
          <w:szCs w:val="24"/>
        </w:rPr>
        <w:t xml:space="preserve"> on BB reasoning </w:t>
      </w:r>
      <w:r w:rsidR="006A4392">
        <w:rPr>
          <w:rFonts w:ascii="Times New Roman" w:hAnsi="Times New Roman" w:cs="Times New Roman"/>
          <w:sz w:val="24"/>
          <w:szCs w:val="24"/>
        </w:rPr>
        <w:t>in human children</w:t>
      </w:r>
      <w:r w:rsidR="005168FE">
        <w:rPr>
          <w:rFonts w:ascii="Times New Roman" w:hAnsi="Times New Roman" w:cs="Times New Roman"/>
          <w:sz w:val="24"/>
          <w:szCs w:val="24"/>
        </w:rPr>
        <w:t xml:space="preserve">. In these studies, typically children were asked to reason about two potential </w:t>
      </w:r>
      <w:r w:rsidR="008314B3">
        <w:rPr>
          <w:rFonts w:ascii="Times New Roman" w:hAnsi="Times New Roman" w:cs="Times New Roman"/>
          <w:sz w:val="24"/>
          <w:szCs w:val="24"/>
        </w:rPr>
        <w:t xml:space="preserve">causes </w:t>
      </w:r>
      <w:r w:rsidR="006A4392">
        <w:rPr>
          <w:rFonts w:ascii="Times New Roman" w:hAnsi="Times New Roman" w:cs="Times New Roman"/>
          <w:sz w:val="24"/>
          <w:szCs w:val="24"/>
        </w:rPr>
        <w:t xml:space="preserve">(e.g., </w:t>
      </w:r>
      <w:proofErr w:type="spellStart"/>
      <w:r w:rsidR="006A4392">
        <w:rPr>
          <w:rFonts w:ascii="Times New Roman" w:hAnsi="Times New Roman" w:cs="Times New Roman"/>
          <w:sz w:val="24"/>
          <w:szCs w:val="24"/>
        </w:rPr>
        <w:t>Beckers</w:t>
      </w:r>
      <w:proofErr w:type="spellEnd"/>
      <w:r w:rsidR="006A4392">
        <w:rPr>
          <w:rFonts w:ascii="Times New Roman" w:hAnsi="Times New Roman" w:cs="Times New Roman"/>
          <w:sz w:val="24"/>
          <w:szCs w:val="24"/>
        </w:rPr>
        <w:t xml:space="preserve"> et al., 2009; Griffiths et al., 2011; </w:t>
      </w:r>
      <w:r w:rsidR="004709C1">
        <w:rPr>
          <w:rFonts w:ascii="Times New Roman" w:hAnsi="Times New Roman" w:cs="Times New Roman"/>
          <w:sz w:val="24"/>
          <w:szCs w:val="24"/>
        </w:rPr>
        <w:t xml:space="preserve">McCormack et al., 2013; </w:t>
      </w:r>
      <w:r w:rsidR="006A4392">
        <w:rPr>
          <w:rFonts w:ascii="Times New Roman" w:hAnsi="Times New Roman" w:cs="Times New Roman"/>
          <w:sz w:val="24"/>
          <w:szCs w:val="24"/>
        </w:rPr>
        <w:t>Sobel et al., 2004</w:t>
      </w:r>
      <w:r w:rsidR="004709C1">
        <w:rPr>
          <w:rFonts w:ascii="Times New Roman" w:hAnsi="Times New Roman" w:cs="Times New Roman"/>
          <w:sz w:val="24"/>
          <w:szCs w:val="24"/>
        </w:rPr>
        <w:t>).</w:t>
      </w:r>
      <w:r w:rsidR="005168FE">
        <w:rPr>
          <w:rFonts w:ascii="Times New Roman" w:hAnsi="Times New Roman" w:cs="Times New Roman"/>
          <w:sz w:val="24"/>
          <w:szCs w:val="24"/>
        </w:rPr>
        <w:t xml:space="preserve"> The second aim was to determine whether participants would engage in BB reasoning either under the older operationalization of it or under the newer operationalization of it.</w:t>
      </w:r>
      <w:r w:rsidR="00EC47AB">
        <w:rPr>
          <w:rFonts w:ascii="Times New Roman" w:hAnsi="Times New Roman" w:cs="Times New Roman"/>
          <w:sz w:val="24"/>
          <w:szCs w:val="24"/>
        </w:rPr>
        <w:t xml:space="preserve"> The third aim was to clarify the debate on </w:t>
      </w:r>
      <w:r w:rsidR="00EC47AB">
        <w:rPr>
          <w:rFonts w:ascii="Times New Roman" w:hAnsi="Times New Roman" w:cs="Times New Roman"/>
          <w:i/>
          <w:iCs/>
          <w:sz w:val="24"/>
          <w:szCs w:val="24"/>
        </w:rPr>
        <w:t xml:space="preserve">how </w:t>
      </w:r>
      <w:r w:rsidR="00EC47AB">
        <w:rPr>
          <w:rFonts w:ascii="Times New Roman" w:hAnsi="Times New Roman" w:cs="Times New Roman"/>
          <w:sz w:val="24"/>
          <w:szCs w:val="24"/>
        </w:rPr>
        <w:t xml:space="preserve">children reason about causal events in a BB context by assessing whether their performance aligned with the predictions of a simple Bayesian model, the traditional RW model, or an associative-based counting mechanism. </w:t>
      </w:r>
    </w:p>
    <w:p w14:paraId="7F6FEDE4" w14:textId="62702B31" w:rsidR="00B74B17" w:rsidRDefault="00EC47AB"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terms of the first two aims, there was no evidence that</w:t>
      </w:r>
      <w:r w:rsidR="000B55D3">
        <w:rPr>
          <w:rFonts w:ascii="Times New Roman" w:hAnsi="Times New Roman" w:cs="Times New Roman"/>
          <w:sz w:val="24"/>
          <w:szCs w:val="24"/>
        </w:rPr>
        <w:t xml:space="preserve"> children engaged in BB reasoning when asked to reason about three or four object</w:t>
      </w:r>
      <w:r w:rsidR="00570665">
        <w:rPr>
          <w:rFonts w:ascii="Times New Roman" w:hAnsi="Times New Roman" w:cs="Times New Roman"/>
          <w:sz w:val="24"/>
          <w:szCs w:val="24"/>
        </w:rPr>
        <w:t>s. Crucially, this was true regardless of how BB reasoning was operationalized</w:t>
      </w:r>
      <w:r w:rsidR="000B55D3">
        <w:rPr>
          <w:rFonts w:ascii="Times New Roman" w:hAnsi="Times New Roman" w:cs="Times New Roman"/>
          <w:sz w:val="24"/>
          <w:szCs w:val="24"/>
        </w:rPr>
        <w:t xml:space="preserve">. </w:t>
      </w:r>
      <w:r w:rsidR="00601D64">
        <w:rPr>
          <w:rFonts w:ascii="Times New Roman" w:hAnsi="Times New Roman" w:cs="Times New Roman"/>
          <w:sz w:val="24"/>
          <w:szCs w:val="24"/>
        </w:rPr>
        <w:t xml:space="preserve">Specifically, </w:t>
      </w:r>
      <w:r w:rsidR="00912DBA">
        <w:rPr>
          <w:rFonts w:ascii="Times New Roman" w:hAnsi="Times New Roman" w:cs="Times New Roman"/>
          <w:sz w:val="24"/>
          <w:szCs w:val="24"/>
        </w:rPr>
        <w:t xml:space="preserve">there was no evidence of BB reasoning </w:t>
      </w:r>
      <w:r>
        <w:rPr>
          <w:rFonts w:ascii="Times New Roman" w:hAnsi="Times New Roman" w:cs="Times New Roman"/>
          <w:sz w:val="24"/>
          <w:szCs w:val="24"/>
        </w:rPr>
        <w:t xml:space="preserve">when we compared participants’ treatment of the redundant causes </w:t>
      </w:r>
      <w:r>
        <w:rPr>
          <w:rFonts w:ascii="Times New Roman" w:hAnsi="Times New Roman" w:cs="Times New Roman"/>
          <w:i/>
          <w:iCs/>
          <w:sz w:val="24"/>
          <w:szCs w:val="24"/>
        </w:rPr>
        <w:t xml:space="preserve">between </w:t>
      </w:r>
      <w:r>
        <w:rPr>
          <w:rFonts w:ascii="Times New Roman" w:hAnsi="Times New Roman" w:cs="Times New Roman"/>
          <w:sz w:val="24"/>
          <w:szCs w:val="24"/>
        </w:rPr>
        <w:t xml:space="preserve">the BB and ISO conditions. </w:t>
      </w:r>
      <w:r w:rsidR="00B74B17">
        <w:rPr>
          <w:rFonts w:ascii="Times New Roman" w:hAnsi="Times New Roman" w:cs="Times New Roman"/>
          <w:sz w:val="24"/>
          <w:szCs w:val="24"/>
        </w:rPr>
        <w:t>Similarly</w:t>
      </w:r>
      <w:r>
        <w:rPr>
          <w:rFonts w:ascii="Times New Roman" w:hAnsi="Times New Roman" w:cs="Times New Roman"/>
          <w:sz w:val="24"/>
          <w:szCs w:val="24"/>
        </w:rPr>
        <w:t>,</w:t>
      </w:r>
      <w:r w:rsidR="00B74B17">
        <w:rPr>
          <w:rFonts w:ascii="Times New Roman" w:hAnsi="Times New Roman" w:cs="Times New Roman"/>
          <w:sz w:val="24"/>
          <w:szCs w:val="24"/>
        </w:rPr>
        <w:t xml:space="preserve"> there was no evidence of BB reasoning</w:t>
      </w:r>
      <w:r>
        <w:rPr>
          <w:rFonts w:ascii="Times New Roman" w:hAnsi="Times New Roman" w:cs="Times New Roman"/>
          <w:sz w:val="24"/>
          <w:szCs w:val="24"/>
        </w:rPr>
        <w:t xml:space="preserve"> when we compared participants’ treatment of the redundant causes</w:t>
      </w:r>
      <w:r>
        <w:rPr>
          <w:rFonts w:ascii="Times New Roman" w:hAnsi="Times New Roman" w:cs="Times New Roman"/>
          <w:i/>
          <w:iCs/>
          <w:sz w:val="24"/>
          <w:szCs w:val="24"/>
        </w:rPr>
        <w:t xml:space="preserve"> within </w:t>
      </w:r>
      <w:r>
        <w:rPr>
          <w:rFonts w:ascii="Times New Roman" w:hAnsi="Times New Roman" w:cs="Times New Roman"/>
          <w:sz w:val="24"/>
          <w:szCs w:val="24"/>
        </w:rPr>
        <w:t>the BB condition</w:t>
      </w:r>
      <w:r w:rsidR="00B74B17">
        <w:rPr>
          <w:rFonts w:ascii="Times New Roman" w:hAnsi="Times New Roman" w:cs="Times New Roman"/>
          <w:sz w:val="24"/>
          <w:szCs w:val="24"/>
        </w:rPr>
        <w:t xml:space="preserve"> itself</w:t>
      </w:r>
      <w:r>
        <w:rPr>
          <w:rFonts w:ascii="Times New Roman" w:hAnsi="Times New Roman" w:cs="Times New Roman"/>
          <w:sz w:val="24"/>
          <w:szCs w:val="24"/>
        </w:rPr>
        <w:t>.</w:t>
      </w:r>
      <w:r w:rsidR="000B55D3">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when participants are asked to reason about </w:t>
      </w:r>
      <w:r w:rsidR="00881905">
        <w:rPr>
          <w:rFonts w:ascii="Times New Roman" w:hAnsi="Times New Roman" w:cs="Times New Roman"/>
          <w:sz w:val="24"/>
          <w:szCs w:val="24"/>
        </w:rPr>
        <w:t>three or more objects,</w:t>
      </w:r>
      <w:r w:rsidR="00B74B17">
        <w:rPr>
          <w:rFonts w:ascii="Times New Roman" w:hAnsi="Times New Roman" w:cs="Times New Roman"/>
          <w:sz w:val="24"/>
          <w:szCs w:val="24"/>
        </w:rPr>
        <w:t xml:space="preserve"> they do not engage in BB reasoning</w:t>
      </w:r>
      <w:r w:rsidR="00F61E59">
        <w:rPr>
          <w:rFonts w:ascii="Times New Roman" w:hAnsi="Times New Roman" w:cs="Times New Roman"/>
          <w:sz w:val="24"/>
          <w:szCs w:val="24"/>
        </w:rPr>
        <w:t xml:space="preserve"> (see below for a potential explanation for this incongruity)</w:t>
      </w:r>
      <w:r w:rsidR="00B74B17">
        <w:rPr>
          <w:rFonts w:ascii="Times New Roman" w:hAnsi="Times New Roman" w:cs="Times New Roman"/>
          <w:sz w:val="24"/>
          <w:szCs w:val="24"/>
        </w:rPr>
        <w:t xml:space="preserve">. </w:t>
      </w:r>
    </w:p>
    <w:p w14:paraId="1C88E78B" w14:textId="4BB8335B" w:rsidR="000569B4" w:rsidRDefault="00B74B17"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terms of the third aim, the present results neither provide support </w:t>
      </w:r>
      <w:r w:rsidR="00E7376C">
        <w:rPr>
          <w:rFonts w:ascii="Times New Roman" w:hAnsi="Times New Roman" w:cs="Times New Roman"/>
          <w:sz w:val="24"/>
          <w:szCs w:val="24"/>
        </w:rPr>
        <w:t>for</w:t>
      </w:r>
      <w:r w:rsidR="000569B4">
        <w:rPr>
          <w:rFonts w:ascii="Times New Roman" w:hAnsi="Times New Roman" w:cs="Times New Roman"/>
          <w:sz w:val="24"/>
          <w:szCs w:val="24"/>
        </w:rPr>
        <w:t xml:space="preserve"> a</w:t>
      </w:r>
      <w:r>
        <w:rPr>
          <w:rFonts w:ascii="Times New Roman" w:hAnsi="Times New Roman" w:cs="Times New Roman"/>
          <w:sz w:val="24"/>
          <w:szCs w:val="24"/>
        </w:rPr>
        <w:t xml:space="preserve"> </w:t>
      </w:r>
      <w:r w:rsidR="000569B4">
        <w:rPr>
          <w:rFonts w:ascii="Times New Roman" w:hAnsi="Times New Roman" w:cs="Times New Roman"/>
          <w:sz w:val="24"/>
          <w:szCs w:val="24"/>
        </w:rPr>
        <w:t>Bayesian-inference mechanism</w:t>
      </w:r>
      <w:r>
        <w:rPr>
          <w:rFonts w:ascii="Times New Roman" w:hAnsi="Times New Roman" w:cs="Times New Roman"/>
          <w:sz w:val="24"/>
          <w:szCs w:val="24"/>
        </w:rPr>
        <w:t xml:space="preserve"> </w:t>
      </w:r>
      <w:r w:rsidR="00D90C7D">
        <w:rPr>
          <w:rFonts w:ascii="Times New Roman" w:hAnsi="Times New Roman" w:cs="Times New Roman"/>
          <w:sz w:val="24"/>
          <w:szCs w:val="24"/>
        </w:rPr>
        <w:t>n</w:t>
      </w:r>
      <w:r>
        <w:rPr>
          <w:rFonts w:ascii="Times New Roman" w:hAnsi="Times New Roman" w:cs="Times New Roman"/>
          <w:sz w:val="24"/>
          <w:szCs w:val="24"/>
        </w:rPr>
        <w:t>or</w:t>
      </w:r>
      <w:r w:rsidR="000569B4">
        <w:rPr>
          <w:rFonts w:ascii="Times New Roman" w:hAnsi="Times New Roman" w:cs="Times New Roman"/>
          <w:sz w:val="24"/>
          <w:szCs w:val="24"/>
        </w:rPr>
        <w:t xml:space="preserve"> do they provide support for the </w:t>
      </w:r>
      <w:r w:rsidR="00942208">
        <w:rPr>
          <w:rFonts w:ascii="Times New Roman" w:hAnsi="Times New Roman" w:cs="Times New Roman"/>
          <w:sz w:val="24"/>
          <w:szCs w:val="24"/>
        </w:rPr>
        <w:t>traditional RW associative-learning model</w:t>
      </w:r>
      <w:r>
        <w:rPr>
          <w:rFonts w:ascii="Times New Roman" w:hAnsi="Times New Roman" w:cs="Times New Roman"/>
          <w:sz w:val="24"/>
          <w:szCs w:val="24"/>
        </w:rPr>
        <w:t xml:space="preserve">. </w:t>
      </w:r>
      <w:r w:rsidR="00C82926" w:rsidRPr="00C82926">
        <w:rPr>
          <w:rFonts w:ascii="Times New Roman" w:hAnsi="Times New Roman" w:cs="Times New Roman"/>
          <w:sz w:val="24"/>
          <w:szCs w:val="24"/>
        </w:rPr>
        <w:t>This argument stems from the non-conformance of participants' behavior with either model's predictions.</w:t>
      </w:r>
      <w:r w:rsidR="00C82926">
        <w:rPr>
          <w:rFonts w:ascii="Times New Roman" w:hAnsi="Times New Roman" w:cs="Times New Roman"/>
          <w:sz w:val="24"/>
          <w:szCs w:val="24"/>
        </w:rPr>
        <w:t xml:space="preserve"> </w:t>
      </w:r>
      <w:r w:rsidR="009553F2">
        <w:rPr>
          <w:rFonts w:ascii="Times New Roman" w:hAnsi="Times New Roman" w:cs="Times New Roman"/>
          <w:sz w:val="24"/>
          <w:szCs w:val="24"/>
        </w:rPr>
        <w:t xml:space="preserve">For example, both the traditional RW model and the simple Bayesian model </w:t>
      </w:r>
      <w:r w:rsidR="009553F2">
        <w:rPr>
          <w:rFonts w:ascii="Times New Roman" w:hAnsi="Times New Roman" w:cs="Times New Roman"/>
          <w:sz w:val="24"/>
          <w:szCs w:val="24"/>
        </w:rPr>
        <w:lastRenderedPageBreak/>
        <w:t xml:space="preserve">predict that participants </w:t>
      </w:r>
      <w:r w:rsidR="003032E3">
        <w:rPr>
          <w:rFonts w:ascii="Times New Roman" w:hAnsi="Times New Roman" w:cs="Times New Roman"/>
          <w:sz w:val="24"/>
          <w:szCs w:val="24"/>
        </w:rPr>
        <w:t xml:space="preserve">should be maximally confident that object D is a blicket after the BB control trials but should treat objects A-C equivalently. </w:t>
      </w:r>
      <w:r w:rsidR="000F7D7D">
        <w:rPr>
          <w:rFonts w:ascii="Times New Roman" w:hAnsi="Times New Roman" w:cs="Times New Roman"/>
          <w:sz w:val="24"/>
          <w:szCs w:val="24"/>
        </w:rPr>
        <w:t xml:space="preserve">The present results were at variance with this prediction: </w:t>
      </w:r>
      <w:r w:rsidR="00C82926">
        <w:rPr>
          <w:rFonts w:ascii="Times New Roman" w:hAnsi="Times New Roman" w:cs="Times New Roman"/>
          <w:sz w:val="24"/>
          <w:szCs w:val="24"/>
        </w:rPr>
        <w:t>Participants</w:t>
      </w:r>
      <w:r w:rsidR="003032E3">
        <w:rPr>
          <w:rFonts w:ascii="Times New Roman" w:hAnsi="Times New Roman" w:cs="Times New Roman"/>
          <w:sz w:val="24"/>
          <w:szCs w:val="24"/>
        </w:rPr>
        <w:t xml:space="preserve"> treated all four objects equivalently during the BB main trials. </w:t>
      </w:r>
    </w:p>
    <w:p w14:paraId="684706D9" w14:textId="1B33D547" w:rsidR="000D6489" w:rsidRDefault="00092562"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However, t</w:t>
      </w:r>
      <w:r w:rsidR="00FF4987" w:rsidRPr="00FF4987">
        <w:rPr>
          <w:rFonts w:ascii="Times New Roman" w:hAnsi="Times New Roman" w:cs="Times New Roman"/>
          <w:sz w:val="24"/>
          <w:szCs w:val="24"/>
        </w:rPr>
        <w:t xml:space="preserve">he </w:t>
      </w:r>
      <w:r w:rsidR="00B91BB3">
        <w:rPr>
          <w:rFonts w:ascii="Times New Roman" w:hAnsi="Times New Roman" w:cs="Times New Roman"/>
          <w:sz w:val="24"/>
          <w:szCs w:val="24"/>
        </w:rPr>
        <w:t>present</w:t>
      </w:r>
      <w:r w:rsidR="00FF4987" w:rsidRPr="00FF4987">
        <w:rPr>
          <w:rFonts w:ascii="Times New Roman" w:hAnsi="Times New Roman" w:cs="Times New Roman"/>
          <w:sz w:val="24"/>
          <w:szCs w:val="24"/>
        </w:rPr>
        <w:t xml:space="preserve"> results are consistent with a</w:t>
      </w:r>
      <w:r w:rsidR="00287173">
        <w:rPr>
          <w:rFonts w:ascii="Times New Roman" w:hAnsi="Times New Roman" w:cs="Times New Roman"/>
          <w:sz w:val="24"/>
          <w:szCs w:val="24"/>
        </w:rPr>
        <w:t xml:space="preserve"> simple </w:t>
      </w:r>
      <w:r w:rsidR="00FF4987" w:rsidRPr="00FF4987">
        <w:rPr>
          <w:rFonts w:ascii="Times New Roman" w:hAnsi="Times New Roman" w:cs="Times New Roman"/>
          <w:sz w:val="24"/>
          <w:szCs w:val="24"/>
        </w:rPr>
        <w:t>counting mechanism</w:t>
      </w:r>
      <w:r w:rsidR="00740E79">
        <w:rPr>
          <w:rFonts w:ascii="Times New Roman" w:hAnsi="Times New Roman" w:cs="Times New Roman"/>
          <w:sz w:val="24"/>
          <w:szCs w:val="24"/>
        </w:rPr>
        <w:t>, which, crucially, is still an associative-learning mechanism</w:t>
      </w:r>
      <w:r w:rsidR="00FF4987" w:rsidRPr="00FF4987">
        <w:rPr>
          <w:rFonts w:ascii="Times New Roman" w:hAnsi="Times New Roman" w:cs="Times New Roman"/>
          <w:sz w:val="24"/>
          <w:szCs w:val="24"/>
        </w:rPr>
        <w:t>.</w:t>
      </w:r>
      <w:r w:rsidR="00FF4987">
        <w:rPr>
          <w:rFonts w:ascii="Times New Roman" w:hAnsi="Times New Roman" w:cs="Times New Roman"/>
          <w:sz w:val="24"/>
          <w:szCs w:val="24"/>
        </w:rPr>
        <w:t xml:space="preserve"> </w:t>
      </w:r>
      <w:r w:rsidR="00024154">
        <w:rPr>
          <w:rFonts w:ascii="Times New Roman" w:hAnsi="Times New Roman" w:cs="Times New Roman"/>
          <w:sz w:val="24"/>
          <w:szCs w:val="24"/>
        </w:rPr>
        <w:t xml:space="preserve">In other words, </w:t>
      </w:r>
      <w:r w:rsidR="008E5929">
        <w:rPr>
          <w:rFonts w:ascii="Times New Roman" w:hAnsi="Times New Roman" w:cs="Times New Roman"/>
          <w:sz w:val="24"/>
          <w:szCs w:val="24"/>
        </w:rPr>
        <w:t>these results</w:t>
      </w:r>
      <w:r w:rsidR="00024154">
        <w:rPr>
          <w:rFonts w:ascii="Times New Roman" w:hAnsi="Times New Roman" w:cs="Times New Roman"/>
          <w:sz w:val="24"/>
          <w:szCs w:val="24"/>
        </w:rPr>
        <w:t xml:space="preserve"> suggest that </w:t>
      </w:r>
      <w:r w:rsidR="00010929">
        <w:rPr>
          <w:rFonts w:ascii="Times New Roman" w:hAnsi="Times New Roman" w:cs="Times New Roman"/>
          <w:sz w:val="24"/>
          <w:szCs w:val="24"/>
        </w:rPr>
        <w:t>children’s willingness to say that an object was a blicket depended on the frequency with which that object was paired with the machine’s activation</w:t>
      </w:r>
      <w:r w:rsidR="008D36FD">
        <w:rPr>
          <w:rFonts w:ascii="Times New Roman" w:hAnsi="Times New Roman" w:cs="Times New Roman"/>
          <w:sz w:val="24"/>
          <w:szCs w:val="24"/>
        </w:rPr>
        <w:t>; the more frequently</w:t>
      </w:r>
      <w:r w:rsidR="003247E5">
        <w:rPr>
          <w:rFonts w:ascii="Times New Roman" w:hAnsi="Times New Roman" w:cs="Times New Roman"/>
          <w:sz w:val="24"/>
          <w:szCs w:val="24"/>
        </w:rPr>
        <w:t xml:space="preserve"> that</w:t>
      </w:r>
      <w:r w:rsidR="008D36FD">
        <w:rPr>
          <w:rFonts w:ascii="Times New Roman" w:hAnsi="Times New Roman" w:cs="Times New Roman"/>
          <w:sz w:val="24"/>
          <w:szCs w:val="24"/>
        </w:rPr>
        <w:t xml:space="preserve"> </w:t>
      </w:r>
      <w:r w:rsidR="00C6361B">
        <w:rPr>
          <w:rFonts w:ascii="Times New Roman" w:hAnsi="Times New Roman" w:cs="Times New Roman"/>
          <w:sz w:val="24"/>
          <w:szCs w:val="24"/>
        </w:rPr>
        <w:t>the</w:t>
      </w:r>
      <w:r w:rsidR="008D36FD">
        <w:rPr>
          <w:rFonts w:ascii="Times New Roman" w:hAnsi="Times New Roman" w:cs="Times New Roman"/>
          <w:sz w:val="24"/>
          <w:szCs w:val="24"/>
        </w:rPr>
        <w:t xml:space="preserve"> object </w:t>
      </w:r>
      <w:r w:rsidR="00C6361B">
        <w:rPr>
          <w:rFonts w:ascii="Times New Roman" w:hAnsi="Times New Roman" w:cs="Times New Roman"/>
          <w:sz w:val="24"/>
          <w:szCs w:val="24"/>
        </w:rPr>
        <w:t>was</w:t>
      </w:r>
      <w:r w:rsidR="008D36FD">
        <w:rPr>
          <w:rFonts w:ascii="Times New Roman" w:hAnsi="Times New Roman" w:cs="Times New Roman"/>
          <w:sz w:val="24"/>
          <w:szCs w:val="24"/>
        </w:rPr>
        <w:t xml:space="preserve"> paired with the machine’s activation</w:t>
      </w:r>
      <w:r w:rsidR="003247E5">
        <w:rPr>
          <w:rFonts w:ascii="Times New Roman" w:hAnsi="Times New Roman" w:cs="Times New Roman"/>
          <w:sz w:val="24"/>
          <w:szCs w:val="24"/>
        </w:rPr>
        <w:t>,</w:t>
      </w:r>
      <w:r w:rsidR="008D36FD">
        <w:rPr>
          <w:rFonts w:ascii="Times New Roman" w:hAnsi="Times New Roman" w:cs="Times New Roman"/>
          <w:sz w:val="24"/>
          <w:szCs w:val="24"/>
        </w:rPr>
        <w:t xml:space="preserve"> the more likely </w:t>
      </w:r>
      <w:r w:rsidR="003247E5">
        <w:rPr>
          <w:rFonts w:ascii="Times New Roman" w:hAnsi="Times New Roman" w:cs="Times New Roman"/>
          <w:sz w:val="24"/>
          <w:szCs w:val="24"/>
        </w:rPr>
        <w:t>children</w:t>
      </w:r>
      <w:r w:rsidR="00C6361B">
        <w:rPr>
          <w:rFonts w:ascii="Times New Roman" w:hAnsi="Times New Roman" w:cs="Times New Roman"/>
          <w:sz w:val="24"/>
          <w:szCs w:val="24"/>
        </w:rPr>
        <w:t xml:space="preserve"> were</w:t>
      </w:r>
      <w:r w:rsidR="003247E5">
        <w:rPr>
          <w:rFonts w:ascii="Times New Roman" w:hAnsi="Times New Roman" w:cs="Times New Roman"/>
          <w:sz w:val="24"/>
          <w:szCs w:val="24"/>
        </w:rPr>
        <w:t xml:space="preserve"> to say that the object </w:t>
      </w:r>
      <w:r w:rsidR="00C6361B">
        <w:rPr>
          <w:rFonts w:ascii="Times New Roman" w:hAnsi="Times New Roman" w:cs="Times New Roman"/>
          <w:sz w:val="24"/>
          <w:szCs w:val="24"/>
        </w:rPr>
        <w:t>was</w:t>
      </w:r>
      <w:r w:rsidR="003247E5">
        <w:rPr>
          <w:rFonts w:ascii="Times New Roman" w:hAnsi="Times New Roman" w:cs="Times New Roman"/>
          <w:sz w:val="24"/>
          <w:szCs w:val="24"/>
        </w:rPr>
        <w:t xml:space="preserve"> a blicket,</w:t>
      </w:r>
      <w:r w:rsidR="008D36FD">
        <w:rPr>
          <w:rFonts w:ascii="Times New Roman" w:hAnsi="Times New Roman" w:cs="Times New Roman"/>
          <w:sz w:val="24"/>
          <w:szCs w:val="24"/>
        </w:rPr>
        <w:t xml:space="preserve"> especially </w:t>
      </w:r>
      <w:r w:rsidR="006C04D5">
        <w:rPr>
          <w:rFonts w:ascii="Times New Roman" w:hAnsi="Times New Roman" w:cs="Times New Roman"/>
          <w:sz w:val="24"/>
          <w:szCs w:val="24"/>
        </w:rPr>
        <w:t>compared</w:t>
      </w:r>
      <w:r w:rsidR="008D36FD">
        <w:rPr>
          <w:rFonts w:ascii="Times New Roman" w:hAnsi="Times New Roman" w:cs="Times New Roman"/>
          <w:sz w:val="24"/>
          <w:szCs w:val="24"/>
        </w:rPr>
        <w:t xml:space="preserve"> to objects that </w:t>
      </w:r>
      <w:r w:rsidR="00024ED3">
        <w:rPr>
          <w:rFonts w:ascii="Times New Roman" w:hAnsi="Times New Roman" w:cs="Times New Roman"/>
          <w:sz w:val="24"/>
          <w:szCs w:val="24"/>
        </w:rPr>
        <w:t>were</w:t>
      </w:r>
      <w:r w:rsidR="008D36FD">
        <w:rPr>
          <w:rFonts w:ascii="Times New Roman" w:hAnsi="Times New Roman" w:cs="Times New Roman"/>
          <w:sz w:val="24"/>
          <w:szCs w:val="24"/>
        </w:rPr>
        <w:t xml:space="preserve"> paired with the machine’s activation less often.</w:t>
      </w:r>
      <w:r w:rsidR="00010929">
        <w:rPr>
          <w:rFonts w:ascii="Times New Roman" w:hAnsi="Times New Roman" w:cs="Times New Roman"/>
          <w:sz w:val="24"/>
          <w:szCs w:val="24"/>
        </w:rPr>
        <w:t xml:space="preserve"> </w:t>
      </w:r>
    </w:p>
    <w:p w14:paraId="1A86B8C0" w14:textId="77777777" w:rsidR="000D72BF" w:rsidRDefault="004571D9" w:rsidP="000369C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potential criticism of th</w:t>
      </w:r>
      <w:r w:rsidR="00476D5C">
        <w:rPr>
          <w:rFonts w:ascii="Times New Roman" w:hAnsi="Times New Roman" w:cs="Times New Roman"/>
          <w:sz w:val="24"/>
          <w:szCs w:val="24"/>
        </w:rPr>
        <w:t>is</w:t>
      </w:r>
      <w:r>
        <w:rPr>
          <w:rFonts w:ascii="Times New Roman" w:hAnsi="Times New Roman" w:cs="Times New Roman"/>
          <w:sz w:val="24"/>
          <w:szCs w:val="24"/>
        </w:rPr>
        <w:t xml:space="preserve"> study is that </w:t>
      </w:r>
      <w:r w:rsidR="00FE43BF">
        <w:rPr>
          <w:rFonts w:ascii="Times New Roman" w:hAnsi="Times New Roman" w:cs="Times New Roman"/>
          <w:sz w:val="24"/>
          <w:szCs w:val="24"/>
        </w:rPr>
        <w:t xml:space="preserve">it </w:t>
      </w:r>
      <w:r>
        <w:rPr>
          <w:rFonts w:ascii="Times New Roman" w:hAnsi="Times New Roman" w:cs="Times New Roman"/>
          <w:sz w:val="24"/>
          <w:szCs w:val="24"/>
        </w:rPr>
        <w:t xml:space="preserve">should be interpreted with caution because the </w:t>
      </w:r>
      <w:r w:rsidR="00674592">
        <w:rPr>
          <w:rFonts w:ascii="Times New Roman" w:hAnsi="Times New Roman" w:cs="Times New Roman"/>
          <w:sz w:val="24"/>
          <w:szCs w:val="24"/>
        </w:rPr>
        <w:t>results</w:t>
      </w:r>
      <w:r>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Pr>
          <w:rFonts w:ascii="Times New Roman" w:hAnsi="Times New Roman" w:cs="Times New Roman"/>
          <w:sz w:val="24"/>
          <w:szCs w:val="24"/>
        </w:rPr>
        <w:t xml:space="preserve"> previous studies on BB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that children do engage in BB reasoning when asked to reason about two objects;</w:t>
      </w:r>
      <w:r w:rsidR="00EB096E">
        <w:rPr>
          <w:rFonts w:ascii="Times New Roman" w:hAnsi="Times New Roman" w:cs="Times New Roman"/>
          <w:sz w:val="24"/>
          <w:szCs w:val="24"/>
        </w:rPr>
        <w:t xml:space="preserve"> the current study </w:t>
      </w:r>
      <w:r w:rsidR="00C86568">
        <w:rPr>
          <w:rFonts w:ascii="Times New Roman" w:hAnsi="Times New Roman" w:cs="Times New Roman"/>
          <w:sz w:val="24"/>
          <w:szCs w:val="24"/>
        </w:rPr>
        <w:t>showed that children do not engage in BB reasoning when asked to reason about three objects</w:t>
      </w:r>
      <w:r>
        <w:rPr>
          <w:rFonts w:ascii="Times New Roman" w:hAnsi="Times New Roman" w:cs="Times New Roman"/>
          <w:sz w:val="24"/>
          <w:szCs w:val="24"/>
        </w:rPr>
        <w:t>.</w:t>
      </w:r>
      <w:r w:rsidR="00EB096E">
        <w:rPr>
          <w:rFonts w:ascii="Times New Roman" w:hAnsi="Times New Roman" w:cs="Times New Roman"/>
          <w:sz w:val="24"/>
          <w:szCs w:val="24"/>
        </w:rPr>
        <w:t xml:space="preserve"> However,</w:t>
      </w:r>
      <w:r>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are </w:t>
      </w:r>
      <w:r w:rsidR="000369C4">
        <w:rPr>
          <w:rFonts w:ascii="Times New Roman" w:hAnsi="Times New Roman" w:cs="Times New Roman"/>
          <w:sz w:val="24"/>
          <w:szCs w:val="24"/>
        </w:rPr>
        <w:t>extend such previous research to show that</w:t>
      </w:r>
      <w:r w:rsidR="00EB096E">
        <w:rPr>
          <w:rFonts w:ascii="Times New Roman" w:hAnsi="Times New Roman" w:cs="Times New Roman"/>
          <w:sz w:val="24"/>
          <w:szCs w:val="24"/>
        </w:rPr>
        <w:t xml:space="preserve"> when children’s</w:t>
      </w:r>
      <w:r>
        <w:rPr>
          <w:rFonts w:ascii="Times New Roman" w:hAnsi="Times New Roman" w:cs="Times New Roman"/>
          <w:sz w:val="24"/>
          <w:szCs w:val="24"/>
        </w:rPr>
        <w:t xml:space="preserve"> information-processing capacities are stretched</w:t>
      </w:r>
      <w:r w:rsidR="00334131">
        <w:rPr>
          <w:rFonts w:ascii="Times New Roman" w:hAnsi="Times New Roman" w:cs="Times New Roman"/>
          <w:sz w:val="24"/>
          <w:szCs w:val="24"/>
        </w:rPr>
        <w:t xml:space="preserve">, </w:t>
      </w:r>
      <w:r>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Pr>
          <w:rFonts w:ascii="Times New Roman" w:hAnsi="Times New Roman" w:cs="Times New Roman"/>
          <w:sz w:val="24"/>
          <w:szCs w:val="24"/>
        </w:rPr>
        <w:t>deploy simpler associative mechanisms in causal contexts</w:t>
      </w:r>
      <w:r w:rsidR="00042C4A">
        <w:rPr>
          <w:rFonts w:ascii="Times New Roman" w:hAnsi="Times New Roman" w:cs="Times New Roman"/>
          <w:sz w:val="24"/>
          <w:szCs w:val="24"/>
        </w:rPr>
        <w:t xml:space="preserve"> like the present one</w:t>
      </w:r>
      <w:r>
        <w:rPr>
          <w:rFonts w:ascii="Times New Roman" w:hAnsi="Times New Roman" w:cs="Times New Roman"/>
          <w:sz w:val="24"/>
          <w:szCs w:val="24"/>
        </w:rPr>
        <w:t xml:space="preserve">. </w:t>
      </w:r>
      <w:r w:rsidR="003F5904">
        <w:rPr>
          <w:rFonts w:ascii="Times New Roman" w:hAnsi="Times New Roman" w:cs="Times New Roman"/>
          <w:sz w:val="24"/>
          <w:szCs w:val="24"/>
        </w:rPr>
        <w:t>Indeed, a</w:t>
      </w:r>
      <w:r w:rsidR="00B7396C">
        <w:rPr>
          <w:rFonts w:ascii="Times New Roman" w:hAnsi="Times New Roman" w:cs="Times New Roman"/>
          <w:sz w:val="24"/>
          <w:szCs w:val="24"/>
        </w:rPr>
        <w:t xml:space="preserve">lthough at the level of individual objects the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 underlying psychological hypothesis space is 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xml:space="preserve">.  </w:t>
      </w:r>
    </w:p>
    <w:p w14:paraId="0DBA8B87" w14:textId="77777777" w:rsidR="00F26941" w:rsidRDefault="00B7396C" w:rsidP="000D72B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For example, children who are asked to reason about two candidate causes—which is the approach that has been taken in most contemporary studies on BB reasoning in human children</w:t>
      </w:r>
      <w:r w:rsidR="00F504BB">
        <w:rPr>
          <w:rFonts w:ascii="Times New Roman" w:hAnsi="Times New Roman" w:cs="Times New Roman"/>
          <w:sz w:val="24"/>
          <w:szCs w:val="24"/>
        </w:rPr>
        <w:t xml:space="preserve"> </w:t>
      </w:r>
      <w:r w:rsidR="00F504BB">
        <w:rPr>
          <w:rFonts w:ascii="Times New Roman" w:hAnsi="Times New Roman" w:cs="Times New Roman"/>
          <w:sz w:val="24"/>
          <w:szCs w:val="24"/>
        </w:rPr>
        <w:lastRenderedPageBreak/>
        <w:t xml:space="preserve">(e.g., </w:t>
      </w:r>
      <w:proofErr w:type="spellStart"/>
      <w:r w:rsidR="00F504BB">
        <w:rPr>
          <w:rFonts w:ascii="Times New Roman" w:hAnsi="Times New Roman" w:cs="Times New Roman"/>
          <w:sz w:val="24"/>
          <w:szCs w:val="24"/>
        </w:rPr>
        <w:t>Beckers</w:t>
      </w:r>
      <w:proofErr w:type="spellEnd"/>
      <w:r w:rsidR="00F504BB">
        <w:rPr>
          <w:rFonts w:ascii="Times New Roman" w:hAnsi="Times New Roman" w:cs="Times New Roman"/>
          <w:sz w:val="24"/>
          <w:szCs w:val="24"/>
        </w:rPr>
        <w:t xml:space="preserve"> et al., 2009; Griffiths et al., 2011; </w:t>
      </w:r>
      <w:proofErr w:type="spellStart"/>
      <w:r w:rsidR="00F504BB">
        <w:rPr>
          <w:rFonts w:ascii="Times New Roman" w:hAnsi="Times New Roman" w:cs="Times New Roman"/>
          <w:sz w:val="24"/>
          <w:szCs w:val="24"/>
        </w:rPr>
        <w:t>Kloos</w:t>
      </w:r>
      <w:proofErr w:type="spellEnd"/>
      <w:r w:rsidR="00F504BB">
        <w:rPr>
          <w:rFonts w:ascii="Times New Roman" w:hAnsi="Times New Roman" w:cs="Times New Roman"/>
          <w:sz w:val="24"/>
          <w:szCs w:val="24"/>
        </w:rPr>
        <w:t xml:space="preserve"> &amp; Sloutsky, 2013; McCormack et al., 2009; McCormack et al., 2013; Sobel &amp; Kirkham. 2006; Sobel et al., 2004)</w:t>
      </w:r>
      <w:r>
        <w:rPr>
          <w:rFonts w:ascii="Times New Roman" w:hAnsi="Times New Roman" w:cs="Times New Roman"/>
          <w:sz w:val="24"/>
          <w:szCs w:val="24"/>
        </w:rPr>
        <w:t xml:space="preserve">—need only to represent and choose among </w:t>
      </w:r>
      <w:r w:rsidRPr="00D94C82">
        <w:rPr>
          <w:rFonts w:ascii="Times New Roman" w:hAnsi="Times New Roman" w:cs="Times New Roman"/>
          <w:i/>
          <w:iCs/>
          <w:sz w:val="24"/>
          <w:szCs w:val="24"/>
        </w:rPr>
        <w:t>four</w:t>
      </w:r>
      <w:r>
        <w:rPr>
          <w:rFonts w:ascii="Times New Roman" w:hAnsi="Times New Roman" w:cs="Times New Roman"/>
          <w:sz w:val="24"/>
          <w:szCs w:val="24"/>
        </w:rPr>
        <w:t xml:space="preserve"> candidate causal hypotheses (i.e., 2</w:t>
      </w:r>
      <w:r>
        <w:rPr>
          <w:rFonts w:ascii="Times New Roman" w:hAnsi="Times New Roman" w:cs="Times New Roman"/>
          <w:sz w:val="24"/>
          <w:szCs w:val="24"/>
          <w:vertAlign w:val="superscript"/>
        </w:rPr>
        <w:t>n</w:t>
      </w:r>
      <w:r>
        <w:rPr>
          <w:rFonts w:ascii="Times New Roman" w:hAnsi="Times New Roman" w:cs="Times New Roman"/>
          <w:sz w:val="24"/>
          <w:szCs w:val="24"/>
        </w:rPr>
        <w:t xml:space="preserve">, where </w:t>
      </w:r>
      <w:r>
        <w:rPr>
          <w:rFonts w:ascii="Times New Roman" w:hAnsi="Times New Roman" w:cs="Times New Roman"/>
          <w:i/>
          <w:iCs/>
          <w:sz w:val="24"/>
          <w:szCs w:val="24"/>
        </w:rPr>
        <w:t xml:space="preserve">n </w:t>
      </w:r>
      <w:r>
        <w:rPr>
          <w:rFonts w:ascii="Times New Roman" w:hAnsi="Times New Roman" w:cs="Times New Roman"/>
          <w:sz w:val="24"/>
          <w:szCs w:val="24"/>
        </w:rPr>
        <w:t>is the number of potential causes). This may be within the</w:t>
      </w:r>
      <w:r w:rsidR="00F504BB">
        <w:rPr>
          <w:rFonts w:ascii="Times New Roman" w:hAnsi="Times New Roman" w:cs="Times New Roman"/>
          <w:sz w:val="24"/>
          <w:szCs w:val="24"/>
        </w:rPr>
        <w:t xml:space="preserve"> information-processing capacities of</w:t>
      </w:r>
      <w:r>
        <w:rPr>
          <w:rFonts w:ascii="Times New Roman" w:hAnsi="Times New Roman" w:cs="Times New Roman"/>
          <w:sz w:val="24"/>
          <w:szCs w:val="24"/>
        </w:rPr>
        <w:t xml:space="preserve"> 3- and 4-year-olds. </w:t>
      </w:r>
      <w:r w:rsidR="00AC473C">
        <w:rPr>
          <w:rFonts w:ascii="Times New Roman" w:hAnsi="Times New Roman" w:cs="Times New Roman"/>
          <w:sz w:val="24"/>
          <w:szCs w:val="24"/>
        </w:rPr>
        <w:t>In contrast</w:t>
      </w:r>
      <w:r>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or four</w:t>
      </w:r>
      <w:r>
        <w:rPr>
          <w:rFonts w:ascii="Times New Roman" w:hAnsi="Times New Roman" w:cs="Times New Roman"/>
          <w:sz w:val="24"/>
          <w:szCs w:val="24"/>
        </w:rPr>
        <w:t xml:space="preserve"> candidate causes must now contend with </w:t>
      </w:r>
      <w:r>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4746A8">
        <w:rPr>
          <w:rFonts w:ascii="Times New Roman" w:hAnsi="Times New Roman" w:cs="Times New Roman"/>
          <w:sz w:val="24"/>
          <w:szCs w:val="24"/>
        </w:rPr>
        <w:t xml:space="preserve">or </w:t>
      </w:r>
      <w:r w:rsidR="004746A8">
        <w:rPr>
          <w:rFonts w:ascii="Times New Roman" w:hAnsi="Times New Roman" w:cs="Times New Roman"/>
          <w:i/>
          <w:iCs/>
          <w:sz w:val="24"/>
          <w:szCs w:val="24"/>
        </w:rPr>
        <w:t>sixteen</w:t>
      </w:r>
      <w:r>
        <w:rPr>
          <w:rFonts w:ascii="Times New Roman" w:hAnsi="Times New Roman" w:cs="Times New Roman"/>
          <w:i/>
          <w:iCs/>
          <w:sz w:val="24"/>
          <w:szCs w:val="24"/>
        </w:rPr>
        <w:t xml:space="preserve"> </w:t>
      </w:r>
      <w:r>
        <w:rPr>
          <w:rFonts w:ascii="Times New Roman" w:hAnsi="Times New Roman" w:cs="Times New Roman"/>
          <w:sz w:val="24"/>
          <w:szCs w:val="24"/>
        </w:rPr>
        <w:t>candidate causal hypothes</w:t>
      </w:r>
      <w:r w:rsidR="004746A8">
        <w:rPr>
          <w:rFonts w:ascii="Times New Roman" w:hAnsi="Times New Roman" w:cs="Times New Roman"/>
          <w:sz w:val="24"/>
          <w:szCs w:val="24"/>
        </w:rPr>
        <w:t>es, respectively</w:t>
      </w:r>
      <w:r>
        <w:rPr>
          <w:rFonts w:ascii="Times New Roman" w:hAnsi="Times New Roman" w:cs="Times New Roman"/>
          <w:sz w:val="24"/>
          <w:szCs w:val="24"/>
        </w:rPr>
        <w:t xml:space="preserve">. </w:t>
      </w:r>
      <w:r w:rsidR="000D72BF">
        <w:rPr>
          <w:rFonts w:ascii="Times New Roman" w:hAnsi="Times New Roman" w:cs="Times New Roman"/>
          <w:sz w:val="24"/>
          <w:szCs w:val="24"/>
        </w:rPr>
        <w:t xml:space="preserve">This </w:t>
      </w:r>
      <w:r>
        <w:rPr>
          <w:rFonts w:ascii="Times New Roman" w:hAnsi="Times New Roman" w:cs="Times New Roman"/>
          <w:sz w:val="24"/>
          <w:szCs w:val="24"/>
        </w:rPr>
        <w:t>may well be outside the limits of their restricted information-processing capacities</w:t>
      </w:r>
      <w:r w:rsidR="000D72BF">
        <w:rPr>
          <w:rFonts w:ascii="Times New Roman" w:hAnsi="Times New Roman" w:cs="Times New Roman"/>
          <w:sz w:val="24"/>
          <w:szCs w:val="24"/>
        </w:rPr>
        <w:t xml:space="preserve"> for the developing child</w:t>
      </w:r>
      <w:r>
        <w:rPr>
          <w:rFonts w:ascii="Times New Roman" w:hAnsi="Times New Roman" w:cs="Times New Roman"/>
          <w:sz w:val="24"/>
          <w:szCs w:val="24"/>
        </w:rPr>
        <w:t>.</w:t>
      </w:r>
      <w:r w:rsidR="003C1807">
        <w:rPr>
          <w:rFonts w:ascii="Times New Roman" w:hAnsi="Times New Roman" w:cs="Times New Roman"/>
          <w:sz w:val="24"/>
          <w:szCs w:val="24"/>
        </w:rPr>
        <w:t xml:space="preserve"> </w:t>
      </w:r>
    </w:p>
    <w:p w14:paraId="43075410" w14:textId="07408D4C" w:rsidR="00F35BCA" w:rsidRDefault="00C84269" w:rsidP="00C84269">
      <w:pPr>
        <w:spacing w:line="480" w:lineRule="auto"/>
        <w:ind w:firstLine="720"/>
        <w:contextualSpacing/>
        <w:rPr>
          <w:rFonts w:ascii="Times New Roman" w:hAnsi="Times New Roman" w:cs="Times New Roman"/>
          <w:sz w:val="24"/>
          <w:szCs w:val="24"/>
        </w:rPr>
      </w:pPr>
      <w:r w:rsidRPr="00C84269">
        <w:rPr>
          <w:rFonts w:ascii="Times New Roman" w:hAnsi="Times New Roman" w:cs="Times New Roman"/>
          <w:sz w:val="24"/>
          <w:szCs w:val="24"/>
        </w:rPr>
        <w:t xml:space="preserve">A considerable body of research with human children is </w:t>
      </w:r>
      <w:r w:rsidR="00180EA3" w:rsidRPr="00C84269">
        <w:rPr>
          <w:rFonts w:ascii="Times New Roman" w:hAnsi="Times New Roman" w:cs="Times New Roman"/>
          <w:sz w:val="24"/>
          <w:szCs w:val="24"/>
        </w:rPr>
        <w:t>consistent</w:t>
      </w:r>
      <w:r w:rsidRPr="00C84269">
        <w:rPr>
          <w:rFonts w:ascii="Times New Roman" w:hAnsi="Times New Roman" w:cs="Times New Roman"/>
          <w:sz w:val="24"/>
          <w:szCs w:val="24"/>
        </w:rPr>
        <w:t xml:space="preserve"> with this general thesis. For example, research that has used </w:t>
      </w:r>
      <w:r w:rsidR="00BB6EA1" w:rsidRPr="00C84269">
        <w:rPr>
          <w:rFonts w:ascii="Times New Roman" w:hAnsi="Times New Roman" w:cs="Times New Roman"/>
          <w:sz w:val="24"/>
          <w:szCs w:val="24"/>
        </w:rPr>
        <w:t>the</w:t>
      </w:r>
      <w:r w:rsidRPr="00C84269">
        <w:rPr>
          <w:rFonts w:ascii="Times New Roman" w:hAnsi="Times New Roman" w:cs="Times New Roman"/>
          <w:sz w:val="24"/>
          <w:szCs w:val="24"/>
        </w:rPr>
        <w:t xml:space="preserve"> </w:t>
      </w:r>
      <w:r w:rsidR="00180EA3" w:rsidRPr="00C84269">
        <w:rPr>
          <w:rFonts w:ascii="Times New Roman" w:hAnsi="Times New Roman" w:cs="Times New Roman"/>
          <w:sz w:val="24"/>
          <w:szCs w:val="24"/>
        </w:rPr>
        <w:t>Dimensional</w:t>
      </w:r>
      <w:r w:rsidRPr="00C84269">
        <w:rPr>
          <w:rFonts w:ascii="Times New Roman" w:hAnsi="Times New Roman" w:cs="Times New Roman"/>
          <w:sz w:val="24"/>
          <w:szCs w:val="24"/>
        </w:rPr>
        <w:t xml:space="preserve"> Change Cart Sort task—in which 3- and 4-year-old children are asked to sort cards first by one rule and then by another competing rule—will succeed on this task if the rules are consistent (e.g., ) but will fail by relying on a first rule when asked to use a second rule (an ostensibly simpler strategy that is less </w:t>
      </w:r>
      <w:r w:rsidR="008653D3" w:rsidRPr="00C84269">
        <w:rPr>
          <w:rFonts w:ascii="Times New Roman" w:hAnsi="Times New Roman" w:cs="Times New Roman"/>
          <w:sz w:val="24"/>
          <w:szCs w:val="24"/>
        </w:rPr>
        <w:t>cognitively</w:t>
      </w:r>
      <w:r w:rsidRPr="00C84269">
        <w:rPr>
          <w:rFonts w:ascii="Times New Roman" w:hAnsi="Times New Roman" w:cs="Times New Roman"/>
          <w:sz w:val="24"/>
          <w:szCs w:val="24"/>
        </w:rPr>
        <w:t xml:space="preserve"> effortful) if the rules are inconsistent and require children to inhibit one rule to use another rule (</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Müller, Frye, &amp; </w:t>
      </w:r>
      <w:proofErr w:type="spellStart"/>
      <w:r w:rsidRPr="00C84269">
        <w:rPr>
          <w:rFonts w:ascii="Times New Roman" w:hAnsi="Times New Roman" w:cs="Times New Roman"/>
          <w:sz w:val="24"/>
          <w:szCs w:val="24"/>
        </w:rPr>
        <w:t>Marcovitch</w:t>
      </w:r>
      <w:proofErr w:type="spellEnd"/>
      <w:r w:rsidRPr="00C84269">
        <w:rPr>
          <w:rFonts w:ascii="Times New Roman" w:hAnsi="Times New Roman" w:cs="Times New Roman"/>
          <w:sz w:val="24"/>
          <w:szCs w:val="24"/>
        </w:rPr>
        <w:t xml:space="preserve">, 2003). Similarly, a recent study by </w:t>
      </w:r>
      <w:proofErr w:type="spellStart"/>
      <w:r w:rsidRPr="00C84269">
        <w:rPr>
          <w:rFonts w:ascii="Times New Roman" w:hAnsi="Times New Roman" w:cs="Times New Roman"/>
          <w:sz w:val="24"/>
          <w:szCs w:val="24"/>
        </w:rPr>
        <w:t>Kenderla</w:t>
      </w:r>
      <w:proofErr w:type="spellEnd"/>
      <w:r w:rsidRPr="00C84269">
        <w:rPr>
          <w:rFonts w:ascii="Times New Roman" w:hAnsi="Times New Roman" w:cs="Times New Roman"/>
          <w:sz w:val="24"/>
          <w:szCs w:val="24"/>
        </w:rPr>
        <w:t xml:space="preserve"> and Kibbe (2023) showed that when the information-processing capacities of 8- and 10-year-old children were taxed in a virtual memory game—such as when children were asked to find three objects that both shared one feature and differed on another feature—they relied less on working memory and more on manual exploration, which ostensibly is the less cognitively effortful and demanding process. Still further, in the domain of analogical reasoning, Richland, Morrison, and </w:t>
      </w:r>
      <w:proofErr w:type="spellStart"/>
      <w:r w:rsidRPr="00C84269">
        <w:rPr>
          <w:rFonts w:ascii="Times New Roman" w:hAnsi="Times New Roman" w:cs="Times New Roman"/>
          <w:sz w:val="24"/>
          <w:szCs w:val="24"/>
        </w:rPr>
        <w:t>Holyoak</w:t>
      </w:r>
      <w:proofErr w:type="spellEnd"/>
      <w:r w:rsidRPr="00C84269">
        <w:rPr>
          <w:rFonts w:ascii="Times New Roman" w:hAnsi="Times New Roman" w:cs="Times New Roman"/>
          <w:sz w:val="24"/>
          <w:szCs w:val="24"/>
        </w:rPr>
        <w:t xml:space="preserve"> (2006) found that the analogical reasoning abilities of 3- and 4-year-old children suffered when they were asked to reason about multiple relations (compared to a single relation) or when a salient distractor was made to compete with the critical relation made more featural </w:t>
      </w:r>
      <w:r w:rsidRPr="00C84269">
        <w:rPr>
          <w:rFonts w:ascii="Times New Roman" w:hAnsi="Times New Roman" w:cs="Times New Roman"/>
          <w:sz w:val="24"/>
          <w:szCs w:val="24"/>
        </w:rPr>
        <w:lastRenderedPageBreak/>
        <w:t xml:space="preserve">and relational errors, and this was true even when children were </w:t>
      </w:r>
      <w:proofErr w:type="spellStart"/>
      <w:r w:rsidRPr="00C84269">
        <w:rPr>
          <w:rFonts w:ascii="Times New Roman" w:hAnsi="Times New Roman" w:cs="Times New Roman"/>
          <w:sz w:val="24"/>
          <w:szCs w:val="24"/>
        </w:rPr>
        <w:t>explictly</w:t>
      </w:r>
      <w:proofErr w:type="spellEnd"/>
      <w:r w:rsidRPr="00C84269">
        <w:rPr>
          <w:rFonts w:ascii="Times New Roman" w:hAnsi="Times New Roman" w:cs="Times New Roman"/>
          <w:sz w:val="24"/>
          <w:szCs w:val="24"/>
        </w:rPr>
        <w:t xml:space="preserve"> told the relation between two or more entities. Finally, </w:t>
      </w:r>
      <w:r w:rsidR="00632D41">
        <w:rPr>
          <w:rFonts w:ascii="Times New Roman" w:hAnsi="Times New Roman" w:cs="Times New Roman"/>
          <w:sz w:val="24"/>
          <w:szCs w:val="24"/>
        </w:rPr>
        <w:t>there</w:t>
      </w:r>
      <w:r w:rsidRPr="00C84269">
        <w:rPr>
          <w:rFonts w:ascii="Times New Roman" w:hAnsi="Times New Roman" w:cs="Times New Roman"/>
          <w:sz w:val="24"/>
          <w:szCs w:val="24"/>
        </w:rPr>
        <w:t xml:space="preserve"> is evidence that preschool-age children's performance on theory-of-mind (e.g.,) and social-problem-solving tasks is </w:t>
      </w:r>
      <w:r w:rsidR="00BE0930">
        <w:rPr>
          <w:rFonts w:ascii="Times New Roman" w:hAnsi="Times New Roman" w:cs="Times New Roman"/>
          <w:sz w:val="24"/>
          <w:szCs w:val="24"/>
        </w:rPr>
        <w:t>adversely affected</w:t>
      </w:r>
      <w:r w:rsidRPr="00C84269">
        <w:rPr>
          <w:rFonts w:ascii="Times New Roman" w:hAnsi="Times New Roman" w:cs="Times New Roman"/>
          <w:sz w:val="24"/>
          <w:szCs w:val="24"/>
        </w:rPr>
        <w:t xml:space="preserve"> when </w:t>
      </w:r>
      <w:r w:rsidR="00BE0930" w:rsidRPr="00C84269">
        <w:rPr>
          <w:rFonts w:ascii="Times New Roman" w:hAnsi="Times New Roman" w:cs="Times New Roman"/>
          <w:sz w:val="24"/>
          <w:szCs w:val="24"/>
        </w:rPr>
        <w:t>children</w:t>
      </w:r>
      <w:r w:rsidRPr="00C84269">
        <w:rPr>
          <w:rFonts w:ascii="Times New Roman" w:hAnsi="Times New Roman" w:cs="Times New Roman"/>
          <w:sz w:val="24"/>
          <w:szCs w:val="24"/>
        </w:rPr>
        <w:t xml:space="preserve"> first completed tasks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Pr="00C84269">
        <w:rPr>
          <w:rFonts w:ascii="Times New Roman" w:hAnsi="Times New Roman" w:cs="Times New Roman"/>
          <w:sz w:val="24"/>
          <w:szCs w:val="24"/>
        </w:rPr>
        <w:t xml:space="preserve">. </w:t>
      </w:r>
      <w:r w:rsidR="006F196C">
        <w:rPr>
          <w:rFonts w:ascii="Times New Roman" w:hAnsi="Times New Roman" w:cs="Times New Roman"/>
          <w:sz w:val="24"/>
          <w:szCs w:val="24"/>
        </w:rPr>
        <w:t>This</w:t>
      </w:r>
      <w:r w:rsidR="00635F70">
        <w:rPr>
          <w:rFonts w:ascii="Times New Roman" w:hAnsi="Times New Roman" w:cs="Times New Roman"/>
          <w:sz w:val="24"/>
          <w:szCs w:val="24"/>
        </w:rPr>
        <w:t xml:space="preserve"> research demonstrates that when children’s information-processing capacities are stretched such as their executive functioning abilities and capacity to use higher order rules, there is a tendency.  </w:t>
      </w:r>
    </w:p>
    <w:p w14:paraId="5FAFA7DA" w14:textId="77777777" w:rsidR="00001DB7" w:rsidRDefault="007A088F" w:rsidP="007A088F">
      <w:pPr>
        <w:spacing w:line="480" w:lineRule="auto"/>
        <w:ind w:firstLine="720"/>
        <w:contextualSpacing/>
        <w:rPr>
          <w:ins w:id="302" w:author="Benton, Deon" w:date="2023-02-14T15:17:00Z"/>
          <w:rFonts w:ascii="Times New Roman" w:hAnsi="Times New Roman" w:cs="Times New Roman"/>
          <w:sz w:val="24"/>
          <w:szCs w:val="24"/>
        </w:rPr>
      </w:pPr>
      <w:r>
        <w:rPr>
          <w:rFonts w:ascii="Times New Roman" w:hAnsi="Times New Roman" w:cs="Times New Roman"/>
          <w:sz w:val="24"/>
          <w:szCs w:val="24"/>
        </w:rPr>
        <w:t>A second potential</w:t>
      </w:r>
      <w:r>
        <w:rPr>
          <w:rFonts w:ascii="Times New Roman" w:hAnsi="Times New Roman" w:cs="Times New Roman"/>
          <w:sz w:val="24"/>
          <w:szCs w:val="24"/>
        </w:rPr>
        <w:t xml:space="preserve"> criticism is that</w:t>
      </w:r>
      <w:r>
        <w:rPr>
          <w:rFonts w:ascii="Times New Roman" w:hAnsi="Times New Roman" w:cs="Times New Roman"/>
          <w:sz w:val="24"/>
          <w:szCs w:val="24"/>
        </w:rPr>
        <w:t xml:space="preserve"> we cannot be </w:t>
      </w:r>
      <w:r w:rsidR="008C358F">
        <w:rPr>
          <w:rFonts w:ascii="Times New Roman" w:hAnsi="Times New Roman" w:cs="Times New Roman"/>
          <w:sz w:val="24"/>
          <w:szCs w:val="24"/>
        </w:rPr>
        <w:t>sure</w:t>
      </w:r>
      <w:r>
        <w:rPr>
          <w:rFonts w:ascii="Times New Roman" w:hAnsi="Times New Roman" w:cs="Times New Roman"/>
          <w:sz w:val="24"/>
          <w:szCs w:val="24"/>
        </w:rPr>
        <w:t xml:space="preserve"> that a simple Bayesian-inference mechanism underpinned participants’ performance in the present study.</w:t>
      </w:r>
      <w:r>
        <w:rPr>
          <w:rFonts w:ascii="Times New Roman" w:hAnsi="Times New Roman" w:cs="Times New Roman"/>
          <w:sz w:val="24"/>
          <w:szCs w:val="24"/>
        </w:rPr>
        <w:t xml:space="preserve"> For example, if participants assumed a priori that blickets were common in the present context—which is plausible given that the detector activated much more frequently in the present study than</w:t>
      </w:r>
      <w:r w:rsidR="00C32DB5">
        <w:rPr>
          <w:rFonts w:ascii="Times New Roman" w:hAnsi="Times New Roman" w:cs="Times New Roman"/>
          <w:sz w:val="24"/>
          <w:szCs w:val="24"/>
        </w:rPr>
        <w:t xml:space="preserve"> in previous studies on BB reasoning in children</w:t>
      </w:r>
      <w:r>
        <w:rPr>
          <w:rFonts w:ascii="Times New Roman" w:hAnsi="Times New Roman" w:cs="Times New Roman"/>
          <w:sz w:val="24"/>
          <w:szCs w:val="24"/>
        </w:rPr>
        <w:t xml:space="preserve">—then participants should be </w:t>
      </w:r>
      <w:r w:rsidRPr="00C32DB5">
        <w:rPr>
          <w:rFonts w:ascii="Times New Roman" w:hAnsi="Times New Roman" w:cs="Times New Roman"/>
          <w:i/>
          <w:iCs/>
          <w:sz w:val="24"/>
          <w:szCs w:val="24"/>
        </w:rPr>
        <w:t>less</w:t>
      </w:r>
      <w:r>
        <w:rPr>
          <w:rFonts w:ascii="Times New Roman" w:hAnsi="Times New Roman" w:cs="Times New Roman"/>
          <w:sz w:val="24"/>
          <w:szCs w:val="24"/>
        </w:rPr>
        <w:t xml:space="preserve"> likely to block redundant causes.  </w:t>
      </w:r>
      <w:ins w:id="303" w:author="Benton, Deon" w:date="2023-02-14T15:03:00Z">
        <w:r w:rsidR="00E618F7">
          <w:rPr>
            <w:rFonts w:ascii="Times New Roman" w:hAnsi="Times New Roman" w:cs="Times New Roman"/>
            <w:sz w:val="24"/>
            <w:szCs w:val="24"/>
          </w:rPr>
          <w:t xml:space="preserve">This could explain participants’ performance in the BB </w:t>
        </w:r>
      </w:ins>
      <w:ins w:id="304" w:author="Benton, Deon" w:date="2023-02-14T15:04:00Z">
        <w:r w:rsidR="00E618F7">
          <w:rPr>
            <w:rFonts w:ascii="Times New Roman" w:hAnsi="Times New Roman" w:cs="Times New Roman"/>
            <w:sz w:val="24"/>
            <w:szCs w:val="24"/>
          </w:rPr>
          <w:t xml:space="preserve">control condition. However, </w:t>
        </w:r>
        <w:r w:rsidR="00EE4C0B">
          <w:rPr>
            <w:rFonts w:ascii="Times New Roman" w:hAnsi="Times New Roman" w:cs="Times New Roman"/>
            <w:sz w:val="24"/>
            <w:szCs w:val="24"/>
          </w:rPr>
          <w:t>we reject this</w:t>
        </w:r>
      </w:ins>
      <w:r>
        <w:rPr>
          <w:rFonts w:ascii="Times New Roman" w:hAnsi="Times New Roman" w:cs="Times New Roman"/>
          <w:sz w:val="24"/>
          <w:szCs w:val="24"/>
        </w:rPr>
        <w:t xml:space="preserve"> explanation for two reasons. </w:t>
      </w:r>
      <w:ins w:id="305" w:author="Benton, Deon" w:date="2023-02-14T15:07:00Z">
        <w:r w:rsidR="0027090B">
          <w:rPr>
            <w:rFonts w:ascii="Times New Roman" w:hAnsi="Times New Roman" w:cs="Times New Roman"/>
            <w:sz w:val="24"/>
            <w:szCs w:val="24"/>
          </w:rPr>
          <w:t>First, this explanation predicts that participants should have also treated objects A-C equiva</w:t>
        </w:r>
      </w:ins>
      <w:ins w:id="306" w:author="Benton, Deon" w:date="2023-02-14T15:08:00Z">
        <w:r w:rsidR="0027090B">
          <w:rPr>
            <w:rFonts w:ascii="Times New Roman" w:hAnsi="Times New Roman" w:cs="Times New Roman"/>
            <w:sz w:val="24"/>
            <w:szCs w:val="24"/>
          </w:rPr>
          <w:t>lently in the BB experimental condition, but this was not the case</w:t>
        </w:r>
      </w:ins>
      <w:ins w:id="307" w:author="Benton, Deon" w:date="2023-02-14T15:10:00Z">
        <w:r w:rsidR="00423A11">
          <w:rPr>
            <w:rFonts w:ascii="Times New Roman" w:hAnsi="Times New Roman" w:cs="Times New Roman"/>
            <w:sz w:val="24"/>
            <w:szCs w:val="24"/>
          </w:rPr>
          <w:t>:</w:t>
        </w:r>
      </w:ins>
      <w:ins w:id="308" w:author="Benton, Deon" w:date="2023-02-14T15:08:00Z">
        <w:r w:rsidR="0027090B">
          <w:rPr>
            <w:rFonts w:ascii="Times New Roman" w:hAnsi="Times New Roman" w:cs="Times New Roman"/>
            <w:sz w:val="24"/>
            <w:szCs w:val="24"/>
          </w:rPr>
          <w:t xml:space="preserve"> </w:t>
        </w:r>
      </w:ins>
      <w:ins w:id="309" w:author="Benton, Deon" w:date="2023-02-14T15:10:00Z">
        <w:r w:rsidR="00423A11">
          <w:rPr>
            <w:rFonts w:ascii="Times New Roman" w:hAnsi="Times New Roman" w:cs="Times New Roman"/>
            <w:sz w:val="24"/>
            <w:szCs w:val="24"/>
          </w:rPr>
          <w:t>Participants</w:t>
        </w:r>
      </w:ins>
      <w:ins w:id="310" w:author="Benton, Deon" w:date="2023-02-14T15:09:00Z">
        <w:r w:rsidR="003E4EBA">
          <w:rPr>
            <w:rFonts w:ascii="Times New Roman" w:hAnsi="Times New Roman" w:cs="Times New Roman"/>
            <w:sz w:val="24"/>
            <w:szCs w:val="24"/>
          </w:rPr>
          <w:t xml:space="preserve"> treated </w:t>
        </w:r>
      </w:ins>
      <w:ins w:id="311" w:author="Benton, Deon" w:date="2023-02-14T15:08:00Z">
        <w:r w:rsidR="003E4EBA">
          <w:rPr>
            <w:rFonts w:ascii="Times New Roman" w:hAnsi="Times New Roman" w:cs="Times New Roman"/>
            <w:sz w:val="24"/>
            <w:szCs w:val="24"/>
          </w:rPr>
          <w:t xml:space="preserve">object A differently than either objects B or C in the BB </w:t>
        </w:r>
      </w:ins>
      <w:ins w:id="312" w:author="Benton, Deon" w:date="2023-02-14T15:09:00Z">
        <w:r w:rsidR="003E4EBA">
          <w:rPr>
            <w:rFonts w:ascii="Times New Roman" w:hAnsi="Times New Roman" w:cs="Times New Roman"/>
            <w:sz w:val="24"/>
            <w:szCs w:val="24"/>
          </w:rPr>
          <w:t xml:space="preserve">experimental </w:t>
        </w:r>
      </w:ins>
      <w:ins w:id="313" w:author="Benton, Deon" w:date="2023-02-14T15:08:00Z">
        <w:r w:rsidR="003E4EBA">
          <w:rPr>
            <w:rFonts w:ascii="Times New Roman" w:hAnsi="Times New Roman" w:cs="Times New Roman"/>
            <w:sz w:val="24"/>
            <w:szCs w:val="24"/>
          </w:rPr>
          <w:t>condition.</w:t>
        </w:r>
      </w:ins>
      <w:ins w:id="314" w:author="Benton, Deon" w:date="2023-02-14T15:09:00Z">
        <w:r w:rsidR="003E4EBA">
          <w:rPr>
            <w:rFonts w:ascii="Times New Roman" w:hAnsi="Times New Roman" w:cs="Times New Roman"/>
            <w:sz w:val="24"/>
            <w:szCs w:val="24"/>
          </w:rPr>
          <w:t xml:space="preserve"> </w:t>
        </w:r>
      </w:ins>
      <w:ins w:id="315" w:author="Benton, Deon" w:date="2023-02-14T15:10:00Z">
        <w:r w:rsidR="00423A11">
          <w:rPr>
            <w:rFonts w:ascii="Times New Roman" w:hAnsi="Times New Roman" w:cs="Times New Roman"/>
            <w:sz w:val="24"/>
            <w:szCs w:val="24"/>
          </w:rPr>
          <w:t>Second</w:t>
        </w:r>
      </w:ins>
      <w:r>
        <w:rPr>
          <w:rFonts w:ascii="Times New Roman" w:hAnsi="Times New Roman" w:cs="Times New Roman"/>
          <w:sz w:val="24"/>
          <w:szCs w:val="24"/>
        </w:rPr>
        <w:t>,</w:t>
      </w:r>
      <w:ins w:id="316" w:author="Benton, Deon" w:date="2023-02-14T15:10:00Z">
        <w:r w:rsidR="00423A11">
          <w:rPr>
            <w:rFonts w:ascii="Times New Roman" w:hAnsi="Times New Roman" w:cs="Times New Roman"/>
            <w:sz w:val="24"/>
            <w:szCs w:val="24"/>
          </w:rPr>
          <w:t xml:space="preserve"> this explanation is weakened given that the performance of the 4-year-olds </w:t>
        </w:r>
      </w:ins>
      <w:ins w:id="317" w:author="Benton, Deon" w:date="2023-02-14T15:11:00Z">
        <w:r w:rsidR="00423A11">
          <w:rPr>
            <w:rFonts w:ascii="Times New Roman" w:hAnsi="Times New Roman" w:cs="Times New Roman"/>
            <w:sz w:val="24"/>
            <w:szCs w:val="24"/>
          </w:rPr>
          <w:t>and the</w:t>
        </w:r>
      </w:ins>
      <w:r>
        <w:rPr>
          <w:rFonts w:ascii="Times New Roman" w:hAnsi="Times New Roman" w:cs="Times New Roman"/>
          <w:sz w:val="24"/>
          <w:szCs w:val="24"/>
        </w:rPr>
        <w:t xml:space="preserve"> 5- and 6-year-olds was equivalent. If</w:t>
      </w:r>
      <w:ins w:id="318" w:author="Benton, Deon" w:date="2023-02-14T15:11:00Z">
        <w:r w:rsidR="00423A11">
          <w:rPr>
            <w:rFonts w:ascii="Times New Roman" w:hAnsi="Times New Roman" w:cs="Times New Roman"/>
            <w:sz w:val="24"/>
            <w:szCs w:val="24"/>
          </w:rPr>
          <w:t xml:space="preserve"> </w:t>
        </w:r>
      </w:ins>
      <w:ins w:id="319" w:author="Benton, Deon" w:date="2023-02-14T15:04:00Z">
        <w:r w:rsidR="00EE4C0B">
          <w:rPr>
            <w:rFonts w:ascii="Times New Roman" w:hAnsi="Times New Roman" w:cs="Times New Roman"/>
            <w:sz w:val="24"/>
            <w:szCs w:val="24"/>
          </w:rPr>
          <w:t>important prerequisites for Bayesian inference include</w:t>
        </w:r>
      </w:ins>
      <w:ins w:id="320" w:author="Benton, Deon" w:date="2023-02-14T15:11:00Z">
        <w:r w:rsidR="00423A11">
          <w:rPr>
            <w:rFonts w:ascii="Times New Roman" w:hAnsi="Times New Roman" w:cs="Times New Roman"/>
            <w:sz w:val="24"/>
            <w:szCs w:val="24"/>
          </w:rPr>
          <w:t xml:space="preserve"> the presence of</w:t>
        </w:r>
      </w:ins>
      <w:ins w:id="321" w:author="Benton, Deon" w:date="2023-02-14T15:05:00Z">
        <w:r w:rsidR="00EE4C0B">
          <w:rPr>
            <w:rFonts w:ascii="Times New Roman" w:hAnsi="Times New Roman" w:cs="Times New Roman"/>
            <w:sz w:val="24"/>
            <w:szCs w:val="24"/>
          </w:rPr>
          <w:t xml:space="preserve"> sufficient information-processing capacities and sensitivity to</w:t>
        </w:r>
      </w:ins>
      <w:r>
        <w:rPr>
          <w:rFonts w:ascii="Times New Roman" w:hAnsi="Times New Roman" w:cs="Times New Roman"/>
          <w:sz w:val="24"/>
          <w:szCs w:val="24"/>
        </w:rPr>
        <w:t xml:space="preserve"> base-rate information</w:t>
      </w:r>
      <w:ins w:id="322" w:author="Benton, Deon" w:date="2023-02-14T15:11:00Z">
        <w:r w:rsidR="00423A11">
          <w:rPr>
            <w:rFonts w:ascii="Times New Roman" w:hAnsi="Times New Roman" w:cs="Times New Roman"/>
            <w:sz w:val="24"/>
            <w:szCs w:val="24"/>
          </w:rPr>
          <w:t xml:space="preserve"> as we have contended</w:t>
        </w:r>
      </w:ins>
      <w:r>
        <w:rPr>
          <w:rFonts w:ascii="Times New Roman" w:hAnsi="Times New Roman" w:cs="Times New Roman"/>
          <w:sz w:val="24"/>
          <w:szCs w:val="24"/>
        </w:rPr>
        <w:t>, then the 4-</w:t>
      </w:r>
      <w:r w:rsidR="00392463">
        <w:rPr>
          <w:rFonts w:ascii="Times New Roman" w:hAnsi="Times New Roman" w:cs="Times New Roman"/>
          <w:sz w:val="24"/>
          <w:szCs w:val="24"/>
        </w:rPr>
        <w:t>year-olds</w:t>
      </w:r>
      <w:ins w:id="323" w:author="Benton, Deon" w:date="2023-02-14T15:05:00Z">
        <w:r w:rsidR="00EE4C0B">
          <w:rPr>
            <w:rFonts w:ascii="Times New Roman" w:hAnsi="Times New Roman" w:cs="Times New Roman"/>
            <w:sz w:val="24"/>
            <w:szCs w:val="24"/>
          </w:rPr>
          <w:t xml:space="preserve"> should have performed different</w:t>
        </w:r>
      </w:ins>
      <w:ins w:id="324" w:author="Benton, Deon" w:date="2023-02-14T15:11:00Z">
        <w:r w:rsidR="00423A11">
          <w:rPr>
            <w:rFonts w:ascii="Times New Roman" w:hAnsi="Times New Roman" w:cs="Times New Roman"/>
            <w:sz w:val="24"/>
            <w:szCs w:val="24"/>
          </w:rPr>
          <w:t>ly</w:t>
        </w:r>
      </w:ins>
      <w:ins w:id="325" w:author="Benton, Deon" w:date="2023-02-14T15:05:00Z">
        <w:r w:rsidR="00EE4C0B">
          <w:rPr>
            <w:rFonts w:ascii="Times New Roman" w:hAnsi="Times New Roman" w:cs="Times New Roman"/>
            <w:sz w:val="24"/>
            <w:szCs w:val="24"/>
          </w:rPr>
          <w:t xml:space="preserve"> than the 5- and 6-year-olds</w:t>
        </w:r>
      </w:ins>
      <w:ins w:id="326" w:author="Benton, Deon" w:date="2023-02-14T15:11:00Z">
        <w:r w:rsidR="00423A11">
          <w:rPr>
            <w:rFonts w:ascii="Times New Roman" w:hAnsi="Times New Roman" w:cs="Times New Roman"/>
            <w:sz w:val="24"/>
            <w:szCs w:val="24"/>
          </w:rPr>
          <w:t xml:space="preserve"> based on differences in their underlying information-processing abilities</w:t>
        </w:r>
      </w:ins>
      <w:r>
        <w:rPr>
          <w:rFonts w:ascii="Times New Roman" w:hAnsi="Times New Roman" w:cs="Times New Roman"/>
          <w:sz w:val="24"/>
          <w:szCs w:val="24"/>
        </w:rPr>
        <w:t xml:space="preserve">. </w:t>
      </w:r>
      <w:ins w:id="327" w:author="Benton, Deon" w:date="2023-02-14T15:13:00Z">
        <w:r w:rsidR="00BE48DF">
          <w:rPr>
            <w:rFonts w:ascii="Times New Roman" w:hAnsi="Times New Roman" w:cs="Times New Roman"/>
            <w:sz w:val="24"/>
            <w:szCs w:val="24"/>
          </w:rPr>
          <w:t>Nonetheless, given that</w:t>
        </w:r>
      </w:ins>
      <w:ins w:id="328" w:author="Benton, Deon" w:date="2023-02-14T15:14:00Z">
        <w:r w:rsidR="003E2379">
          <w:rPr>
            <w:rFonts w:ascii="Times New Roman" w:hAnsi="Times New Roman" w:cs="Times New Roman"/>
            <w:sz w:val="24"/>
            <w:szCs w:val="24"/>
          </w:rPr>
          <w:t xml:space="preserve"> the</w:t>
        </w:r>
      </w:ins>
      <w:ins w:id="329" w:author="Benton, Deon" w:date="2023-02-14T15:13:00Z">
        <w:r w:rsidR="00BE48DF">
          <w:rPr>
            <w:rFonts w:ascii="Times New Roman" w:hAnsi="Times New Roman" w:cs="Times New Roman"/>
            <w:sz w:val="24"/>
            <w:szCs w:val="24"/>
          </w:rPr>
          <w:t xml:space="preserve"> base rate of blickets was not </w:t>
        </w:r>
        <w:r w:rsidR="00BE48DF">
          <w:rPr>
            <w:rFonts w:ascii="Times New Roman" w:hAnsi="Times New Roman" w:cs="Times New Roman"/>
            <w:sz w:val="24"/>
            <w:szCs w:val="24"/>
          </w:rPr>
          <w:lastRenderedPageBreak/>
          <w:t xml:space="preserve">systematically manipulated, future research would benefit from examining </w:t>
        </w:r>
      </w:ins>
      <w:ins w:id="330" w:author="Benton, Deon" w:date="2023-02-14T15:14:00Z">
        <w:r w:rsidR="003E2379">
          <w:rPr>
            <w:rFonts w:ascii="Times New Roman" w:hAnsi="Times New Roman" w:cs="Times New Roman"/>
            <w:sz w:val="24"/>
            <w:szCs w:val="24"/>
          </w:rPr>
          <w:t xml:space="preserve">the effects of manipulations to the base rate of blickets on participants’ treatment of redundant and nonredundant causes in contexts like the present one. </w:t>
        </w:r>
      </w:ins>
    </w:p>
    <w:p w14:paraId="648FA994" w14:textId="68FA52D3" w:rsidR="007A088F" w:rsidRDefault="003E2379" w:rsidP="007A088F">
      <w:pPr>
        <w:spacing w:line="480" w:lineRule="auto"/>
        <w:ind w:firstLine="720"/>
        <w:contextualSpacing/>
        <w:rPr>
          <w:ins w:id="331" w:author="Benton, Deon" w:date="2023-02-14T15:21:00Z"/>
          <w:rFonts w:ascii="Times New Roman" w:hAnsi="Times New Roman" w:cs="Times New Roman"/>
          <w:sz w:val="24"/>
          <w:szCs w:val="24"/>
        </w:rPr>
      </w:pPr>
      <w:ins w:id="332" w:author="Benton, Deon" w:date="2023-02-14T15:15:00Z">
        <w:r>
          <w:rPr>
            <w:rFonts w:ascii="Times New Roman" w:hAnsi="Times New Roman" w:cs="Times New Roman"/>
            <w:sz w:val="24"/>
            <w:szCs w:val="24"/>
          </w:rPr>
          <w:t>If we are correct that participants do not rely on Bayesian inference</w:t>
        </w:r>
      </w:ins>
      <w:ins w:id="333" w:author="Benton, Deon" w:date="2023-02-14T15:16:00Z">
        <w:r w:rsidR="00001DB7">
          <w:rPr>
            <w:rFonts w:ascii="Times New Roman" w:hAnsi="Times New Roman" w:cs="Times New Roman"/>
            <w:sz w:val="24"/>
            <w:szCs w:val="24"/>
          </w:rPr>
          <w:t>—which requires that participants are sensitive to base-rate information—</w:t>
        </w:r>
      </w:ins>
      <w:ins w:id="334" w:author="Benton, Deon" w:date="2023-02-14T15:15:00Z">
        <w:r>
          <w:rPr>
            <w:rFonts w:ascii="Times New Roman" w:hAnsi="Times New Roman" w:cs="Times New Roman"/>
            <w:sz w:val="24"/>
            <w:szCs w:val="24"/>
          </w:rPr>
          <w:t>when asked to reason about multiple causes, we predict that participants</w:t>
        </w:r>
      </w:ins>
      <w:ins w:id="335" w:author="Benton, Deon" w:date="2023-02-14T15:17:00Z">
        <w:r w:rsidR="00001DB7">
          <w:rPr>
            <w:rFonts w:ascii="Times New Roman" w:hAnsi="Times New Roman" w:cs="Times New Roman"/>
            <w:sz w:val="24"/>
            <w:szCs w:val="24"/>
          </w:rPr>
          <w:t>'</w:t>
        </w:r>
      </w:ins>
      <w:ins w:id="336" w:author="Benton, Deon" w:date="2023-02-14T15:16:00Z">
        <w:r w:rsidR="00001DB7">
          <w:rPr>
            <w:rFonts w:ascii="Times New Roman" w:hAnsi="Times New Roman" w:cs="Times New Roman"/>
            <w:sz w:val="24"/>
            <w:szCs w:val="24"/>
          </w:rPr>
          <w:t xml:space="preserve"> performance in this new study would not differ from participants’ performance in</w:t>
        </w:r>
      </w:ins>
      <w:ins w:id="337" w:author="Benton, Deon" w:date="2023-02-14T15:17:00Z">
        <w:r w:rsidR="00001DB7">
          <w:rPr>
            <w:rFonts w:ascii="Times New Roman" w:hAnsi="Times New Roman" w:cs="Times New Roman"/>
            <w:sz w:val="24"/>
            <w:szCs w:val="24"/>
          </w:rPr>
          <w:t xml:space="preserve"> the current study.</w:t>
        </w:r>
      </w:ins>
      <w:ins w:id="338" w:author="Benton, Deon" w:date="2023-02-14T15:15:00Z">
        <w:r>
          <w:rPr>
            <w:rFonts w:ascii="Times New Roman" w:hAnsi="Times New Roman" w:cs="Times New Roman"/>
            <w:sz w:val="24"/>
            <w:szCs w:val="24"/>
          </w:rPr>
          <w:t xml:space="preserve"> </w:t>
        </w:r>
      </w:ins>
      <w:ins w:id="339" w:author="Benton, Deon" w:date="2023-02-14T15:17:00Z">
        <w:r w:rsidR="00001DB7">
          <w:rPr>
            <w:rFonts w:ascii="Times New Roman" w:hAnsi="Times New Roman" w:cs="Times New Roman"/>
            <w:sz w:val="24"/>
            <w:szCs w:val="24"/>
          </w:rPr>
          <w:t xml:space="preserve">However, </w:t>
        </w:r>
        <w:r w:rsidR="00001DB7">
          <w:rPr>
            <w:rFonts w:ascii="Times New Roman" w:hAnsi="Times New Roman" w:cs="Times New Roman"/>
            <w:sz w:val="24"/>
            <w:szCs w:val="24"/>
          </w:rPr>
          <w:t xml:space="preserve">if children’s causal judgements are shown to be affected by base-rate information, such that their BB reasoning performance changes </w:t>
        </w:r>
      </w:ins>
      <w:ins w:id="340" w:author="Benton, Deon" w:date="2023-02-14T15:19:00Z">
        <w:r w:rsidR="00A37527">
          <w:rPr>
            <w:rFonts w:ascii="Times New Roman" w:hAnsi="Times New Roman" w:cs="Times New Roman"/>
            <w:sz w:val="24"/>
            <w:szCs w:val="24"/>
          </w:rPr>
          <w:t>with changes to base-rate information</w:t>
        </w:r>
      </w:ins>
      <w:ins w:id="341" w:author="Benton, Deon" w:date="2023-02-14T15:17:00Z">
        <w:r w:rsidR="00001DB7">
          <w:rPr>
            <w:rFonts w:ascii="Times New Roman" w:hAnsi="Times New Roman" w:cs="Times New Roman"/>
            <w:sz w:val="24"/>
            <w:szCs w:val="24"/>
          </w:rPr>
          <w:t>, then this would suggest that participants may use Bayesian inference to reason about multiple candidate cause</w:t>
        </w:r>
      </w:ins>
      <w:ins w:id="342" w:author="Benton, Deon" w:date="2023-02-14T15:19:00Z">
        <w:r w:rsidR="00A37527">
          <w:rPr>
            <w:rFonts w:ascii="Times New Roman" w:hAnsi="Times New Roman" w:cs="Times New Roman"/>
            <w:sz w:val="24"/>
            <w:szCs w:val="24"/>
          </w:rPr>
          <w:t xml:space="preserve"> after all</w:t>
        </w:r>
      </w:ins>
      <w:ins w:id="343" w:author="Benton, Deon" w:date="2023-02-14T15:17:00Z">
        <w:r w:rsidR="00001DB7">
          <w:rPr>
            <w:rFonts w:ascii="Times New Roman" w:hAnsi="Times New Roman" w:cs="Times New Roman"/>
            <w:sz w:val="24"/>
            <w:szCs w:val="24"/>
          </w:rPr>
          <w:t>, at least when base-ra</w:t>
        </w:r>
      </w:ins>
      <w:ins w:id="344" w:author="Benton, Deon" w:date="2023-02-14T15:18:00Z">
        <w:r w:rsidR="00001DB7">
          <w:rPr>
            <w:rFonts w:ascii="Times New Roman" w:hAnsi="Times New Roman" w:cs="Times New Roman"/>
            <w:sz w:val="24"/>
            <w:szCs w:val="24"/>
          </w:rPr>
          <w:t>te information is manipulated (and perhaps made salient)</w:t>
        </w:r>
      </w:ins>
      <w:ins w:id="345" w:author="Benton, Deon" w:date="2023-02-14T15:17:00Z">
        <w:r w:rsidR="00001DB7">
          <w:rPr>
            <w:rFonts w:ascii="Times New Roman" w:hAnsi="Times New Roman" w:cs="Times New Roman"/>
            <w:sz w:val="24"/>
            <w:szCs w:val="24"/>
          </w:rPr>
          <w:t>.</w:t>
        </w:r>
      </w:ins>
      <w:ins w:id="346" w:author="Benton, Deon" w:date="2023-02-14T15:19:00Z">
        <w:r w:rsidR="00A37527">
          <w:rPr>
            <w:rFonts w:ascii="Times New Roman" w:hAnsi="Times New Roman" w:cs="Times New Roman"/>
            <w:sz w:val="24"/>
            <w:szCs w:val="24"/>
          </w:rPr>
          <w:t xml:space="preserve"> Thus,</w:t>
        </w:r>
        <w:r w:rsidR="00A37527" w:rsidRPr="00A37527">
          <w:rPr>
            <w:rFonts w:ascii="Times New Roman" w:hAnsi="Times New Roman" w:cs="Times New Roman"/>
            <w:sz w:val="24"/>
            <w:szCs w:val="24"/>
          </w:rPr>
          <w:t xml:space="preserve"> </w:t>
        </w:r>
        <w:r w:rsidR="00A37527">
          <w:rPr>
            <w:rFonts w:ascii="Times New Roman" w:hAnsi="Times New Roman" w:cs="Times New Roman"/>
            <w:sz w:val="24"/>
            <w:szCs w:val="24"/>
          </w:rPr>
          <w:t>by examining whether participants are sensitive to base rate information in a</w:t>
        </w:r>
        <w:r w:rsidR="00A37527">
          <w:rPr>
            <w:rFonts w:ascii="Times New Roman" w:hAnsi="Times New Roman" w:cs="Times New Roman"/>
            <w:sz w:val="24"/>
            <w:szCs w:val="24"/>
          </w:rPr>
          <w:t xml:space="preserve"> BB</w:t>
        </w:r>
        <w:r w:rsidR="00A37527">
          <w:rPr>
            <w:rFonts w:ascii="Times New Roman" w:hAnsi="Times New Roman" w:cs="Times New Roman"/>
            <w:sz w:val="24"/>
            <w:szCs w:val="24"/>
          </w:rPr>
          <w:t xml:space="preserve"> context</w:t>
        </w:r>
        <w:r w:rsidR="00A37527">
          <w:rPr>
            <w:rFonts w:ascii="Times New Roman" w:hAnsi="Times New Roman" w:cs="Times New Roman"/>
            <w:sz w:val="24"/>
            <w:szCs w:val="24"/>
          </w:rPr>
          <w:t xml:space="preserve"> like the present one</w:t>
        </w:r>
        <w:r w:rsidR="00A37527">
          <w:rPr>
            <w:rFonts w:ascii="Times New Roman" w:hAnsi="Times New Roman" w:cs="Times New Roman"/>
            <w:sz w:val="24"/>
            <w:szCs w:val="24"/>
          </w:rPr>
          <w:t xml:space="preserve"> with multiple </w:t>
        </w:r>
      </w:ins>
      <w:ins w:id="347" w:author="Benton, Deon" w:date="2023-02-14T15:21:00Z">
        <w:r w:rsidR="000950C3">
          <w:rPr>
            <w:rFonts w:ascii="Times New Roman" w:hAnsi="Times New Roman" w:cs="Times New Roman"/>
            <w:sz w:val="24"/>
            <w:szCs w:val="24"/>
          </w:rPr>
          <w:t xml:space="preserve">potential </w:t>
        </w:r>
      </w:ins>
      <w:ins w:id="348" w:author="Benton, Deon" w:date="2023-02-14T15:19:00Z">
        <w:r w:rsidR="00A37527">
          <w:rPr>
            <w:rFonts w:ascii="Times New Roman" w:hAnsi="Times New Roman" w:cs="Times New Roman"/>
            <w:sz w:val="24"/>
            <w:szCs w:val="24"/>
          </w:rPr>
          <w:t>causes, we can provide still further insight into the underlying causal mechanism that supports causal judgements in human children</w:t>
        </w:r>
      </w:ins>
      <w:ins w:id="349" w:author="Benton, Deon" w:date="2023-02-14T15:20:00Z">
        <w:r w:rsidR="00A37527">
          <w:rPr>
            <w:rFonts w:ascii="Times New Roman" w:hAnsi="Times New Roman" w:cs="Times New Roman"/>
            <w:sz w:val="24"/>
            <w:szCs w:val="24"/>
          </w:rPr>
          <w:t>.</w:t>
        </w:r>
      </w:ins>
    </w:p>
    <w:p w14:paraId="7FAFB5BB" w14:textId="77777777" w:rsidR="000950C3" w:rsidRDefault="000950C3" w:rsidP="000950C3">
      <w:pPr>
        <w:spacing w:line="480" w:lineRule="auto"/>
        <w:contextualSpacing/>
        <w:rPr>
          <w:ins w:id="350" w:author="Benton, Deon" w:date="2023-02-14T15:21:00Z"/>
          <w:rFonts w:ascii="Times New Roman" w:hAnsi="Times New Roman" w:cs="Times New Roman"/>
          <w:b/>
          <w:color w:val="000000" w:themeColor="text1"/>
          <w:sz w:val="24"/>
          <w:szCs w:val="24"/>
        </w:rPr>
      </w:pPr>
      <w:ins w:id="351" w:author="Benton, Deon" w:date="2023-02-14T15:21:00Z">
        <w:r>
          <w:rPr>
            <w:rFonts w:ascii="Times New Roman" w:hAnsi="Times New Roman" w:cs="Times New Roman"/>
            <w:b/>
            <w:color w:val="000000" w:themeColor="text1"/>
            <w:sz w:val="24"/>
            <w:szCs w:val="24"/>
          </w:rPr>
          <w:t>Conclusion</w:t>
        </w:r>
      </w:ins>
    </w:p>
    <w:p w14:paraId="12DBD094" w14:textId="139FEC81" w:rsidR="000950C3" w:rsidRDefault="000950C3" w:rsidP="000950C3">
      <w:pPr>
        <w:spacing w:line="480" w:lineRule="auto"/>
        <w:ind w:firstLine="720"/>
        <w:contextualSpacing/>
        <w:rPr>
          <w:ins w:id="352" w:author="Benton, Deon" w:date="2023-02-14T15:21:00Z"/>
          <w:rFonts w:ascii="Times New Roman" w:hAnsi="Times New Roman" w:cs="Times New Roman"/>
          <w:color w:val="000000" w:themeColor="text1"/>
          <w:sz w:val="24"/>
          <w:szCs w:val="24"/>
        </w:rPr>
      </w:pPr>
      <w:ins w:id="353" w:author="Benton, Deon" w:date="2023-02-14T15:21:00Z">
        <w:r w:rsidRPr="007A3FAE">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r>
          <w:rPr>
            <w:rFonts w:ascii="Times New Roman" w:hAnsi="Times New Roman" w:cs="Times New Roman"/>
            <w:color w:val="000000" w:themeColor="text1"/>
            <w:sz w:val="24"/>
            <w:szCs w:val="24"/>
          </w:rPr>
          <w:t>BB and IS reasoning</w:t>
        </w:r>
      </w:ins>
      <w:ins w:id="354" w:author="Benton, Deon" w:date="2023-02-14T15:22:00Z">
        <w:r w:rsidR="00CD192F">
          <w:rPr>
            <w:rFonts w:ascii="Times New Roman" w:hAnsi="Times New Roman" w:cs="Times New Roman"/>
            <w:color w:val="000000" w:themeColor="text1"/>
            <w:sz w:val="24"/>
            <w:szCs w:val="24"/>
          </w:rPr>
          <w:t xml:space="preserve"> in human children</w:t>
        </w:r>
      </w:ins>
      <w:ins w:id="355" w:author="Benton, Deon" w:date="2023-02-14T15:21:00Z">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multiple objects. </w:t>
        </w:r>
      </w:ins>
      <w:ins w:id="356" w:author="Benton, Deon" w:date="2023-02-14T15:22:00Z">
        <w:r w:rsidR="00CD192F">
          <w:rPr>
            <w:rFonts w:ascii="Times New Roman" w:hAnsi="Times New Roman" w:cs="Times New Roman"/>
            <w:color w:val="000000" w:themeColor="text1"/>
            <w:sz w:val="24"/>
            <w:szCs w:val="24"/>
          </w:rPr>
          <w:t>A longstanding view has been that</w:t>
        </w:r>
      </w:ins>
      <w:ins w:id="357" w:author="Benton, Deon" w:date="2023-02-14T15:24:00Z">
        <w:r w:rsidR="00482295">
          <w:rPr>
            <w:rFonts w:ascii="Times New Roman" w:hAnsi="Times New Roman" w:cs="Times New Roman"/>
            <w:color w:val="000000" w:themeColor="text1"/>
            <w:sz w:val="24"/>
            <w:szCs w:val="24"/>
          </w:rPr>
          <w:t xml:space="preserve"> the cognitive mechanism by which</w:t>
        </w:r>
      </w:ins>
      <w:ins w:id="358" w:author="Benton, Deon" w:date="2023-02-14T15:22:00Z">
        <w:r w:rsidR="00CD192F">
          <w:rPr>
            <w:rFonts w:ascii="Times New Roman" w:hAnsi="Times New Roman" w:cs="Times New Roman"/>
            <w:color w:val="000000" w:themeColor="text1"/>
            <w:sz w:val="24"/>
            <w:szCs w:val="24"/>
          </w:rPr>
          <w:t xml:space="preserve"> human </w:t>
        </w:r>
        <w:proofErr w:type="gramStart"/>
        <w:r w:rsidR="00CD192F">
          <w:rPr>
            <w:rFonts w:ascii="Times New Roman" w:hAnsi="Times New Roman" w:cs="Times New Roman"/>
            <w:color w:val="000000" w:themeColor="text1"/>
            <w:sz w:val="24"/>
            <w:szCs w:val="24"/>
          </w:rPr>
          <w:t>beings</w:t>
        </w:r>
      </w:ins>
      <w:proofErr w:type="gramEnd"/>
      <w:ins w:id="359" w:author="Benton, Deon" w:date="2023-02-14T15:24:00Z">
        <w:r w:rsidR="00482295">
          <w:rPr>
            <w:rFonts w:ascii="Times New Roman" w:hAnsi="Times New Roman" w:cs="Times New Roman"/>
            <w:color w:val="000000" w:themeColor="text1"/>
            <w:sz w:val="24"/>
            <w:szCs w:val="24"/>
          </w:rPr>
          <w:t xml:space="preserve"> reason about causal events is Bayesian inference</w:t>
        </w:r>
      </w:ins>
      <w:ins w:id="360" w:author="Benton, Deon" w:date="2023-02-14T15:21:00Z">
        <w:r w:rsidRPr="007A3FAE">
          <w:rPr>
            <w:rFonts w:ascii="Times New Roman" w:hAnsi="Times New Roman" w:cs="Times New Roman"/>
            <w:color w:val="000000" w:themeColor="text1"/>
            <w:sz w:val="24"/>
            <w:szCs w:val="24"/>
          </w:rPr>
          <w:t xml:space="preserve"> (e.g., Gopnik et al., 2004)</w:t>
        </w:r>
      </w:ins>
      <w:ins w:id="361" w:author="Benton, Deon" w:date="2023-02-14T15:25:00Z">
        <w:r w:rsidR="00482295">
          <w:rPr>
            <w:rFonts w:ascii="Times New Roman" w:hAnsi="Times New Roman" w:cs="Times New Roman"/>
            <w:color w:val="000000" w:themeColor="text1"/>
            <w:sz w:val="24"/>
            <w:szCs w:val="24"/>
          </w:rPr>
          <w:t xml:space="preserve"> rather than associative processes such as those captured by the traditional RW model (Rescorla &amp; Wagner, 1972)</w:t>
        </w:r>
      </w:ins>
      <w:ins w:id="362" w:author="Benton, Deon" w:date="2023-02-14T15:21:00Z">
        <w:r w:rsidRPr="007A3FAE">
          <w:rPr>
            <w:rFonts w:ascii="Times New Roman" w:hAnsi="Times New Roman" w:cs="Times New Roman"/>
            <w:color w:val="000000" w:themeColor="text1"/>
            <w:sz w:val="24"/>
            <w:szCs w:val="24"/>
          </w:rPr>
          <w:t>.</w:t>
        </w:r>
      </w:ins>
      <w:ins w:id="363" w:author="Benton, Deon" w:date="2023-02-14T15:25:00Z">
        <w:r w:rsidR="00482295">
          <w:rPr>
            <w:rFonts w:ascii="Times New Roman" w:hAnsi="Times New Roman" w:cs="Times New Roman"/>
            <w:color w:val="000000" w:themeColor="text1"/>
            <w:sz w:val="24"/>
            <w:szCs w:val="24"/>
          </w:rPr>
          <w:t xml:space="preserve"> </w:t>
        </w:r>
      </w:ins>
      <w:ins w:id="364" w:author="Benton, Deon" w:date="2023-02-14T15:21:00Z">
        <w:r w:rsidRPr="007A3FAE">
          <w:rPr>
            <w:rFonts w:ascii="Times New Roman" w:hAnsi="Times New Roman" w:cs="Times New Roman"/>
            <w:color w:val="000000" w:themeColor="text1"/>
            <w:sz w:val="24"/>
            <w:szCs w:val="24"/>
          </w:rPr>
          <w:t xml:space="preserve"> The experiments reported here support a different conclusion. </w:t>
        </w:r>
      </w:ins>
      <w:ins w:id="365" w:author="Benton, Deon" w:date="2023-02-14T15:25:00Z">
        <w:r w:rsidR="00366126">
          <w:rPr>
            <w:rFonts w:ascii="Times New Roman" w:hAnsi="Times New Roman" w:cs="Times New Roman"/>
            <w:color w:val="000000" w:themeColor="text1"/>
            <w:sz w:val="24"/>
            <w:szCs w:val="24"/>
          </w:rPr>
          <w:t xml:space="preserve">Although these experiments neither </w:t>
        </w:r>
      </w:ins>
      <w:ins w:id="366" w:author="Benton, Deon" w:date="2023-02-14T15:28:00Z">
        <w:r w:rsidR="006E4243">
          <w:rPr>
            <w:rFonts w:ascii="Times New Roman" w:hAnsi="Times New Roman" w:cs="Times New Roman"/>
            <w:color w:val="000000" w:themeColor="text1"/>
            <w:sz w:val="24"/>
            <w:szCs w:val="24"/>
          </w:rPr>
          <w:t xml:space="preserve">support the predictions of a simple Bayesian model </w:t>
        </w:r>
      </w:ins>
      <w:ins w:id="367" w:author="Benton, Deon" w:date="2023-02-14T15:26:00Z">
        <w:r w:rsidR="00366126">
          <w:rPr>
            <w:rFonts w:ascii="Times New Roman" w:hAnsi="Times New Roman" w:cs="Times New Roman"/>
            <w:color w:val="000000" w:themeColor="text1"/>
            <w:sz w:val="24"/>
            <w:szCs w:val="24"/>
          </w:rPr>
          <w:t xml:space="preserve">or the </w:t>
        </w:r>
      </w:ins>
      <w:ins w:id="368" w:author="Benton, Deon" w:date="2023-02-14T15:28:00Z">
        <w:r w:rsidR="006E4243">
          <w:rPr>
            <w:rFonts w:ascii="Times New Roman" w:hAnsi="Times New Roman" w:cs="Times New Roman"/>
            <w:color w:val="000000" w:themeColor="text1"/>
            <w:sz w:val="24"/>
            <w:szCs w:val="24"/>
          </w:rPr>
          <w:t xml:space="preserve">traditional </w:t>
        </w:r>
      </w:ins>
      <w:ins w:id="369" w:author="Benton, Deon" w:date="2023-02-14T15:26:00Z">
        <w:r w:rsidR="00366126">
          <w:rPr>
            <w:rFonts w:ascii="Times New Roman" w:hAnsi="Times New Roman" w:cs="Times New Roman"/>
            <w:color w:val="000000" w:themeColor="text1"/>
            <w:sz w:val="24"/>
            <w:szCs w:val="24"/>
          </w:rPr>
          <w:t xml:space="preserve">RW model, </w:t>
        </w:r>
      </w:ins>
      <w:ins w:id="370" w:author="Benton, Deon" w:date="2023-02-14T15:28:00Z">
        <w:r w:rsidR="006E4243">
          <w:rPr>
            <w:rFonts w:ascii="Times New Roman" w:hAnsi="Times New Roman" w:cs="Times New Roman"/>
            <w:color w:val="000000" w:themeColor="text1"/>
            <w:sz w:val="24"/>
            <w:szCs w:val="24"/>
          </w:rPr>
          <w:t>they</w:t>
        </w:r>
      </w:ins>
      <w:ins w:id="371" w:author="Benton, Deon" w:date="2023-02-14T15:26:00Z">
        <w:r w:rsidR="00366126">
          <w:rPr>
            <w:rFonts w:ascii="Times New Roman" w:hAnsi="Times New Roman" w:cs="Times New Roman"/>
            <w:color w:val="000000" w:themeColor="text1"/>
            <w:sz w:val="24"/>
            <w:szCs w:val="24"/>
          </w:rPr>
          <w:t xml:space="preserve"> suggest that children</w:t>
        </w:r>
      </w:ins>
      <w:ins w:id="372" w:author="Benton, Deon" w:date="2023-02-14T15:28:00Z">
        <w:r w:rsidR="006E4243">
          <w:rPr>
            <w:rFonts w:ascii="Times New Roman" w:hAnsi="Times New Roman" w:cs="Times New Roman"/>
            <w:color w:val="000000" w:themeColor="text1"/>
            <w:sz w:val="24"/>
            <w:szCs w:val="24"/>
          </w:rPr>
          <w:t xml:space="preserve"> </w:t>
        </w:r>
      </w:ins>
      <w:ins w:id="373" w:author="Benton, Deon" w:date="2023-02-14T15:29:00Z">
        <w:r w:rsidR="006E4243">
          <w:rPr>
            <w:rFonts w:ascii="Times New Roman" w:hAnsi="Times New Roman" w:cs="Times New Roman"/>
            <w:color w:val="000000" w:themeColor="text1"/>
            <w:sz w:val="24"/>
            <w:szCs w:val="24"/>
          </w:rPr>
          <w:t>r</w:t>
        </w:r>
      </w:ins>
      <w:ins w:id="374" w:author="Benton, Deon" w:date="2023-02-14T15:26:00Z">
        <w:r w:rsidR="00366126">
          <w:rPr>
            <w:rFonts w:ascii="Times New Roman" w:hAnsi="Times New Roman" w:cs="Times New Roman"/>
            <w:color w:val="000000" w:themeColor="text1"/>
            <w:sz w:val="24"/>
            <w:szCs w:val="24"/>
          </w:rPr>
          <w:t xml:space="preserve">ely on associative learning when </w:t>
        </w:r>
      </w:ins>
      <w:ins w:id="375" w:author="Benton, Deon" w:date="2023-02-14T15:27:00Z">
        <w:r w:rsidR="00366126">
          <w:rPr>
            <w:rFonts w:ascii="Times New Roman" w:hAnsi="Times New Roman" w:cs="Times New Roman"/>
            <w:color w:val="000000" w:themeColor="text1"/>
            <w:sz w:val="24"/>
            <w:szCs w:val="24"/>
          </w:rPr>
          <w:t xml:space="preserve">reasoning about multiple </w:t>
        </w:r>
        <w:r w:rsidR="00366126">
          <w:rPr>
            <w:rFonts w:ascii="Times New Roman" w:hAnsi="Times New Roman" w:cs="Times New Roman"/>
            <w:color w:val="000000" w:themeColor="text1"/>
            <w:sz w:val="24"/>
            <w:szCs w:val="24"/>
          </w:rPr>
          <w:lastRenderedPageBreak/>
          <w:t xml:space="preserve">potential causes in a BB context. Specifically, the present results suggest that human children rely on a simple, associative-based </w:t>
        </w:r>
      </w:ins>
      <w:ins w:id="376" w:author="Benton, Deon" w:date="2023-02-14T15:29:00Z">
        <w:r w:rsidR="006E4243">
          <w:rPr>
            <w:rFonts w:ascii="Times New Roman" w:hAnsi="Times New Roman" w:cs="Times New Roman"/>
            <w:color w:val="000000" w:themeColor="text1"/>
            <w:sz w:val="24"/>
            <w:szCs w:val="24"/>
          </w:rPr>
          <w:t xml:space="preserve">counting </w:t>
        </w:r>
      </w:ins>
      <w:ins w:id="377" w:author="Benton, Deon" w:date="2023-02-14T15:27:00Z">
        <w:r w:rsidR="00366126">
          <w:rPr>
            <w:rFonts w:ascii="Times New Roman" w:hAnsi="Times New Roman" w:cs="Times New Roman"/>
            <w:color w:val="000000" w:themeColor="text1"/>
            <w:sz w:val="24"/>
            <w:szCs w:val="24"/>
          </w:rPr>
          <w:t>mechanism to reason about causal events</w:t>
        </w:r>
      </w:ins>
      <w:ins w:id="378" w:author="Benton, Deon" w:date="2023-02-14T15:30:00Z">
        <w:r w:rsidR="00EA05B0">
          <w:rPr>
            <w:rFonts w:ascii="Times New Roman" w:hAnsi="Times New Roman" w:cs="Times New Roman"/>
            <w:color w:val="000000" w:themeColor="text1"/>
            <w:sz w:val="24"/>
            <w:szCs w:val="24"/>
          </w:rPr>
          <w:t xml:space="preserve"> that involve multiple objects.</w:t>
        </w:r>
      </w:ins>
    </w:p>
    <w:p w14:paraId="4B319DA7" w14:textId="77777777" w:rsidR="00F31528" w:rsidRDefault="00F31528" w:rsidP="007F351A">
      <w:pPr>
        <w:contextualSpacing/>
        <w:rPr>
          <w:rFonts w:ascii="Times New Roman" w:hAnsi="Times New Roman" w:cs="Times New Roman"/>
          <w:sz w:val="24"/>
          <w:szCs w:val="24"/>
        </w:rPr>
      </w:pPr>
    </w:p>
    <w:sectPr w:rsidR="00F31528" w:rsidSect="00323E12">
      <w:headerReference w:type="default" r:id="rId14"/>
      <w:headerReference w:type="firs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5" w:author="Beaton, Rebecca M" w:date="2023-01-08T17:20:00Z" w:initials="RB">
    <w:p w14:paraId="04F24499" w14:textId="77777777" w:rsidR="009363F8" w:rsidRDefault="009363F8" w:rsidP="009363F8">
      <w:r>
        <w:rPr>
          <w:rStyle w:val="CommentReference"/>
        </w:rPr>
        <w:annotationRef/>
      </w:r>
      <w:r>
        <w:rPr>
          <w:sz w:val="20"/>
          <w:szCs w:val="20"/>
        </w:rPr>
        <w:t>Insert screenshot of stimuli with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F244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D1E69" w16cex:dateUtc="2023-01-08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F24499" w16cid:durableId="277D1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71519" w14:textId="77777777" w:rsidR="00312128" w:rsidRDefault="00312128" w:rsidP="00323E12">
      <w:pPr>
        <w:spacing w:after="0" w:line="240" w:lineRule="auto"/>
      </w:pPr>
      <w:r>
        <w:separator/>
      </w:r>
    </w:p>
  </w:endnote>
  <w:endnote w:type="continuationSeparator" w:id="0">
    <w:p w14:paraId="6F9E4C09" w14:textId="77777777" w:rsidR="00312128" w:rsidRDefault="00312128"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01081" w14:textId="77777777" w:rsidR="00312128" w:rsidRDefault="00312128" w:rsidP="00323E12">
      <w:pPr>
        <w:spacing w:after="0" w:line="240" w:lineRule="auto"/>
      </w:pPr>
      <w:r>
        <w:separator/>
      </w:r>
    </w:p>
  </w:footnote>
  <w:footnote w:type="continuationSeparator" w:id="0">
    <w:p w14:paraId="1505FB48" w14:textId="77777777" w:rsidR="00312128" w:rsidRDefault="00312128"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aton, Rebecca M">
    <w15:presenceInfo w15:providerId="AD" w15:userId="S::rebecca.m.beaton@Vanderbilt.Edu::cf88b16a-b8f5-4929-9415-6378879e4d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37A4"/>
    <w:rsid w:val="00003D70"/>
    <w:rsid w:val="00005710"/>
    <w:rsid w:val="000057C9"/>
    <w:rsid w:val="00006724"/>
    <w:rsid w:val="0000725A"/>
    <w:rsid w:val="0000770F"/>
    <w:rsid w:val="00010360"/>
    <w:rsid w:val="00010929"/>
    <w:rsid w:val="00011123"/>
    <w:rsid w:val="00011603"/>
    <w:rsid w:val="00011D20"/>
    <w:rsid w:val="00012871"/>
    <w:rsid w:val="00013DDC"/>
    <w:rsid w:val="00013FA2"/>
    <w:rsid w:val="000141C9"/>
    <w:rsid w:val="0001589F"/>
    <w:rsid w:val="00016078"/>
    <w:rsid w:val="00016189"/>
    <w:rsid w:val="000171E4"/>
    <w:rsid w:val="00020467"/>
    <w:rsid w:val="00020478"/>
    <w:rsid w:val="00020876"/>
    <w:rsid w:val="00020FD7"/>
    <w:rsid w:val="00022A76"/>
    <w:rsid w:val="00023030"/>
    <w:rsid w:val="00023956"/>
    <w:rsid w:val="00023B9D"/>
    <w:rsid w:val="00024154"/>
    <w:rsid w:val="00024ED3"/>
    <w:rsid w:val="00025691"/>
    <w:rsid w:val="0002659C"/>
    <w:rsid w:val="00027CD3"/>
    <w:rsid w:val="00027EAB"/>
    <w:rsid w:val="000305CC"/>
    <w:rsid w:val="00030C15"/>
    <w:rsid w:val="00031199"/>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9"/>
    <w:rsid w:val="00042BAD"/>
    <w:rsid w:val="00042C4A"/>
    <w:rsid w:val="00043C6F"/>
    <w:rsid w:val="00044539"/>
    <w:rsid w:val="0004503A"/>
    <w:rsid w:val="00046807"/>
    <w:rsid w:val="000471A1"/>
    <w:rsid w:val="00047E8D"/>
    <w:rsid w:val="000504E8"/>
    <w:rsid w:val="00050D24"/>
    <w:rsid w:val="000514D6"/>
    <w:rsid w:val="0005192F"/>
    <w:rsid w:val="00052415"/>
    <w:rsid w:val="00052DBC"/>
    <w:rsid w:val="00053854"/>
    <w:rsid w:val="00053BC4"/>
    <w:rsid w:val="00054937"/>
    <w:rsid w:val="00054D6F"/>
    <w:rsid w:val="000554C0"/>
    <w:rsid w:val="00055AE6"/>
    <w:rsid w:val="00056507"/>
    <w:rsid w:val="00056812"/>
    <w:rsid w:val="000569B4"/>
    <w:rsid w:val="00056DE7"/>
    <w:rsid w:val="00060546"/>
    <w:rsid w:val="0006077E"/>
    <w:rsid w:val="00060BAF"/>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2061"/>
    <w:rsid w:val="00074E2E"/>
    <w:rsid w:val="00074EE7"/>
    <w:rsid w:val="000752F8"/>
    <w:rsid w:val="000759FF"/>
    <w:rsid w:val="00075E49"/>
    <w:rsid w:val="0007605A"/>
    <w:rsid w:val="000761EA"/>
    <w:rsid w:val="000770BC"/>
    <w:rsid w:val="000777AD"/>
    <w:rsid w:val="00077ADF"/>
    <w:rsid w:val="00080085"/>
    <w:rsid w:val="000809AD"/>
    <w:rsid w:val="00080B94"/>
    <w:rsid w:val="000816AD"/>
    <w:rsid w:val="00081AB9"/>
    <w:rsid w:val="00083E00"/>
    <w:rsid w:val="00083FC2"/>
    <w:rsid w:val="0008469D"/>
    <w:rsid w:val="00086788"/>
    <w:rsid w:val="000900F4"/>
    <w:rsid w:val="00092562"/>
    <w:rsid w:val="00093727"/>
    <w:rsid w:val="00093742"/>
    <w:rsid w:val="00093F1B"/>
    <w:rsid w:val="00094440"/>
    <w:rsid w:val="000947E0"/>
    <w:rsid w:val="000950C3"/>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3B2"/>
    <w:rsid w:val="000B071E"/>
    <w:rsid w:val="000B13D6"/>
    <w:rsid w:val="000B1FB2"/>
    <w:rsid w:val="000B2057"/>
    <w:rsid w:val="000B359F"/>
    <w:rsid w:val="000B3804"/>
    <w:rsid w:val="000B3A47"/>
    <w:rsid w:val="000B3BEF"/>
    <w:rsid w:val="000B3EA5"/>
    <w:rsid w:val="000B4F77"/>
    <w:rsid w:val="000B53BF"/>
    <w:rsid w:val="000B55D3"/>
    <w:rsid w:val="000B63A5"/>
    <w:rsid w:val="000B63E4"/>
    <w:rsid w:val="000B6892"/>
    <w:rsid w:val="000B7394"/>
    <w:rsid w:val="000B761B"/>
    <w:rsid w:val="000B76CC"/>
    <w:rsid w:val="000B7AB5"/>
    <w:rsid w:val="000C053D"/>
    <w:rsid w:val="000C059D"/>
    <w:rsid w:val="000C19FC"/>
    <w:rsid w:val="000C1F89"/>
    <w:rsid w:val="000C215E"/>
    <w:rsid w:val="000C2805"/>
    <w:rsid w:val="000C2908"/>
    <w:rsid w:val="000C36EF"/>
    <w:rsid w:val="000C39F8"/>
    <w:rsid w:val="000C3C42"/>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4A7C"/>
    <w:rsid w:val="000D62AC"/>
    <w:rsid w:val="000D6489"/>
    <w:rsid w:val="000D694C"/>
    <w:rsid w:val="000D72BF"/>
    <w:rsid w:val="000D749B"/>
    <w:rsid w:val="000D7721"/>
    <w:rsid w:val="000D7770"/>
    <w:rsid w:val="000D7C29"/>
    <w:rsid w:val="000D7C56"/>
    <w:rsid w:val="000E083B"/>
    <w:rsid w:val="000E08C2"/>
    <w:rsid w:val="000E1816"/>
    <w:rsid w:val="000E1824"/>
    <w:rsid w:val="000E236D"/>
    <w:rsid w:val="000E2624"/>
    <w:rsid w:val="000E2AF7"/>
    <w:rsid w:val="000E3CCC"/>
    <w:rsid w:val="000E4264"/>
    <w:rsid w:val="000E63BF"/>
    <w:rsid w:val="000E70B3"/>
    <w:rsid w:val="000E7155"/>
    <w:rsid w:val="000E7263"/>
    <w:rsid w:val="000F09D0"/>
    <w:rsid w:val="000F176F"/>
    <w:rsid w:val="000F423F"/>
    <w:rsid w:val="000F4519"/>
    <w:rsid w:val="000F46D6"/>
    <w:rsid w:val="000F489D"/>
    <w:rsid w:val="000F4976"/>
    <w:rsid w:val="000F5CCE"/>
    <w:rsid w:val="000F5F2B"/>
    <w:rsid w:val="000F6103"/>
    <w:rsid w:val="000F6204"/>
    <w:rsid w:val="000F7187"/>
    <w:rsid w:val="000F7D7D"/>
    <w:rsid w:val="00100B58"/>
    <w:rsid w:val="001017E7"/>
    <w:rsid w:val="00101E9D"/>
    <w:rsid w:val="0010201B"/>
    <w:rsid w:val="0010410F"/>
    <w:rsid w:val="0010419D"/>
    <w:rsid w:val="001048BB"/>
    <w:rsid w:val="0010498C"/>
    <w:rsid w:val="00104C57"/>
    <w:rsid w:val="0010541E"/>
    <w:rsid w:val="001061FF"/>
    <w:rsid w:val="00107780"/>
    <w:rsid w:val="00111358"/>
    <w:rsid w:val="00111DF2"/>
    <w:rsid w:val="00112917"/>
    <w:rsid w:val="0011315C"/>
    <w:rsid w:val="001131F7"/>
    <w:rsid w:val="001132DB"/>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15C6"/>
    <w:rsid w:val="00122CDC"/>
    <w:rsid w:val="001234E8"/>
    <w:rsid w:val="00124768"/>
    <w:rsid w:val="001249B1"/>
    <w:rsid w:val="00124CED"/>
    <w:rsid w:val="0012507D"/>
    <w:rsid w:val="001258DC"/>
    <w:rsid w:val="001274A5"/>
    <w:rsid w:val="001276B3"/>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C54"/>
    <w:rsid w:val="00136255"/>
    <w:rsid w:val="0013721F"/>
    <w:rsid w:val="00137D00"/>
    <w:rsid w:val="00137DD0"/>
    <w:rsid w:val="00140502"/>
    <w:rsid w:val="00140F63"/>
    <w:rsid w:val="00141515"/>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39E"/>
    <w:rsid w:val="00152736"/>
    <w:rsid w:val="001527C7"/>
    <w:rsid w:val="00152810"/>
    <w:rsid w:val="00153170"/>
    <w:rsid w:val="001546B0"/>
    <w:rsid w:val="00154868"/>
    <w:rsid w:val="0015568B"/>
    <w:rsid w:val="00155960"/>
    <w:rsid w:val="00155A25"/>
    <w:rsid w:val="00155C02"/>
    <w:rsid w:val="001560E9"/>
    <w:rsid w:val="00156F48"/>
    <w:rsid w:val="00157918"/>
    <w:rsid w:val="00157B28"/>
    <w:rsid w:val="00157BD6"/>
    <w:rsid w:val="0016153D"/>
    <w:rsid w:val="001615A7"/>
    <w:rsid w:val="001618E2"/>
    <w:rsid w:val="00161E23"/>
    <w:rsid w:val="001626DE"/>
    <w:rsid w:val="001629E3"/>
    <w:rsid w:val="001641AD"/>
    <w:rsid w:val="0016632A"/>
    <w:rsid w:val="001667D7"/>
    <w:rsid w:val="00166BA6"/>
    <w:rsid w:val="001701AF"/>
    <w:rsid w:val="00171F78"/>
    <w:rsid w:val="00172227"/>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0EA3"/>
    <w:rsid w:val="00181330"/>
    <w:rsid w:val="00182173"/>
    <w:rsid w:val="00182251"/>
    <w:rsid w:val="00182378"/>
    <w:rsid w:val="001825AA"/>
    <w:rsid w:val="00182FD5"/>
    <w:rsid w:val="00184895"/>
    <w:rsid w:val="00184AAD"/>
    <w:rsid w:val="00184AC8"/>
    <w:rsid w:val="0018561C"/>
    <w:rsid w:val="001857C4"/>
    <w:rsid w:val="00186635"/>
    <w:rsid w:val="00186B40"/>
    <w:rsid w:val="00187302"/>
    <w:rsid w:val="001904A4"/>
    <w:rsid w:val="00191428"/>
    <w:rsid w:val="0019178F"/>
    <w:rsid w:val="00191CC9"/>
    <w:rsid w:val="00192238"/>
    <w:rsid w:val="0019265D"/>
    <w:rsid w:val="00192C62"/>
    <w:rsid w:val="00193653"/>
    <w:rsid w:val="00193CC6"/>
    <w:rsid w:val="00194910"/>
    <w:rsid w:val="00194E71"/>
    <w:rsid w:val="001950C2"/>
    <w:rsid w:val="00195975"/>
    <w:rsid w:val="00196160"/>
    <w:rsid w:val="00196970"/>
    <w:rsid w:val="00196D68"/>
    <w:rsid w:val="001975C5"/>
    <w:rsid w:val="001975EA"/>
    <w:rsid w:val="00197B5D"/>
    <w:rsid w:val="00197DBA"/>
    <w:rsid w:val="001A00FA"/>
    <w:rsid w:val="001A0C23"/>
    <w:rsid w:val="001A14DD"/>
    <w:rsid w:val="001A2513"/>
    <w:rsid w:val="001A2604"/>
    <w:rsid w:val="001A2652"/>
    <w:rsid w:val="001A3739"/>
    <w:rsid w:val="001A3893"/>
    <w:rsid w:val="001A3EC1"/>
    <w:rsid w:val="001A5C2B"/>
    <w:rsid w:val="001A65BE"/>
    <w:rsid w:val="001A6E65"/>
    <w:rsid w:val="001A7E4F"/>
    <w:rsid w:val="001B013C"/>
    <w:rsid w:val="001B0577"/>
    <w:rsid w:val="001B06CC"/>
    <w:rsid w:val="001B0DC2"/>
    <w:rsid w:val="001B0F27"/>
    <w:rsid w:val="001B1FD5"/>
    <w:rsid w:val="001B2030"/>
    <w:rsid w:val="001B237C"/>
    <w:rsid w:val="001B24C4"/>
    <w:rsid w:val="001B4B55"/>
    <w:rsid w:val="001B5927"/>
    <w:rsid w:val="001B5D59"/>
    <w:rsid w:val="001B5D9D"/>
    <w:rsid w:val="001B6C60"/>
    <w:rsid w:val="001B7F60"/>
    <w:rsid w:val="001C02F1"/>
    <w:rsid w:val="001C0530"/>
    <w:rsid w:val="001C07E2"/>
    <w:rsid w:val="001C0C54"/>
    <w:rsid w:val="001C0F80"/>
    <w:rsid w:val="001C17F9"/>
    <w:rsid w:val="001C1E31"/>
    <w:rsid w:val="001C28DA"/>
    <w:rsid w:val="001C2DD8"/>
    <w:rsid w:val="001C3009"/>
    <w:rsid w:val="001C4904"/>
    <w:rsid w:val="001C50F5"/>
    <w:rsid w:val="001C62CF"/>
    <w:rsid w:val="001C6CF3"/>
    <w:rsid w:val="001C7863"/>
    <w:rsid w:val="001C7B22"/>
    <w:rsid w:val="001C7C80"/>
    <w:rsid w:val="001C7FAD"/>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1117"/>
    <w:rsid w:val="001E19C5"/>
    <w:rsid w:val="001E19D1"/>
    <w:rsid w:val="001E1BDF"/>
    <w:rsid w:val="001E2CFC"/>
    <w:rsid w:val="001E2F35"/>
    <w:rsid w:val="001E2FC1"/>
    <w:rsid w:val="001E36D5"/>
    <w:rsid w:val="001E42CC"/>
    <w:rsid w:val="001E52FD"/>
    <w:rsid w:val="001E5998"/>
    <w:rsid w:val="001E64CE"/>
    <w:rsid w:val="001E652A"/>
    <w:rsid w:val="001E675A"/>
    <w:rsid w:val="001E6EC2"/>
    <w:rsid w:val="001E797C"/>
    <w:rsid w:val="001F07BC"/>
    <w:rsid w:val="001F22EF"/>
    <w:rsid w:val="001F2371"/>
    <w:rsid w:val="001F2A5B"/>
    <w:rsid w:val="001F2CEB"/>
    <w:rsid w:val="001F3187"/>
    <w:rsid w:val="001F4910"/>
    <w:rsid w:val="001F4E87"/>
    <w:rsid w:val="001F5445"/>
    <w:rsid w:val="001F5824"/>
    <w:rsid w:val="001F5CD4"/>
    <w:rsid w:val="001F6713"/>
    <w:rsid w:val="001F6DE8"/>
    <w:rsid w:val="001F74F5"/>
    <w:rsid w:val="001F7A23"/>
    <w:rsid w:val="001F7AC9"/>
    <w:rsid w:val="00201936"/>
    <w:rsid w:val="002019F4"/>
    <w:rsid w:val="002020FE"/>
    <w:rsid w:val="0020227B"/>
    <w:rsid w:val="00202361"/>
    <w:rsid w:val="00202576"/>
    <w:rsid w:val="00202E57"/>
    <w:rsid w:val="00203408"/>
    <w:rsid w:val="00204425"/>
    <w:rsid w:val="00205258"/>
    <w:rsid w:val="00206231"/>
    <w:rsid w:val="002068F5"/>
    <w:rsid w:val="002074C2"/>
    <w:rsid w:val="00207C4F"/>
    <w:rsid w:val="00210BF5"/>
    <w:rsid w:val="0021145B"/>
    <w:rsid w:val="0021208C"/>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2F2"/>
    <w:rsid w:val="00222A33"/>
    <w:rsid w:val="00222F91"/>
    <w:rsid w:val="00222FAD"/>
    <w:rsid w:val="0022377C"/>
    <w:rsid w:val="00223A2F"/>
    <w:rsid w:val="00224826"/>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404"/>
    <w:rsid w:val="00237F30"/>
    <w:rsid w:val="00242A73"/>
    <w:rsid w:val="00242F2A"/>
    <w:rsid w:val="0024358D"/>
    <w:rsid w:val="002448E4"/>
    <w:rsid w:val="00245097"/>
    <w:rsid w:val="00245D56"/>
    <w:rsid w:val="002460A3"/>
    <w:rsid w:val="00246492"/>
    <w:rsid w:val="00247669"/>
    <w:rsid w:val="00250449"/>
    <w:rsid w:val="00250944"/>
    <w:rsid w:val="00250965"/>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96D"/>
    <w:rsid w:val="002641C0"/>
    <w:rsid w:val="00265838"/>
    <w:rsid w:val="00265968"/>
    <w:rsid w:val="00265AD0"/>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BE2"/>
    <w:rsid w:val="0027539B"/>
    <w:rsid w:val="002753F1"/>
    <w:rsid w:val="00275403"/>
    <w:rsid w:val="002754ED"/>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BCE"/>
    <w:rsid w:val="002842C1"/>
    <w:rsid w:val="00284724"/>
    <w:rsid w:val="00284E27"/>
    <w:rsid w:val="00285156"/>
    <w:rsid w:val="002860E1"/>
    <w:rsid w:val="00286B03"/>
    <w:rsid w:val="00287173"/>
    <w:rsid w:val="0028778B"/>
    <w:rsid w:val="00290361"/>
    <w:rsid w:val="00290A33"/>
    <w:rsid w:val="00290BA2"/>
    <w:rsid w:val="00291252"/>
    <w:rsid w:val="00291623"/>
    <w:rsid w:val="0029172A"/>
    <w:rsid w:val="002920C8"/>
    <w:rsid w:val="002931FC"/>
    <w:rsid w:val="00295677"/>
    <w:rsid w:val="002959F5"/>
    <w:rsid w:val="002965E6"/>
    <w:rsid w:val="002968CF"/>
    <w:rsid w:val="0029714F"/>
    <w:rsid w:val="0029753A"/>
    <w:rsid w:val="0029769E"/>
    <w:rsid w:val="002A0F2E"/>
    <w:rsid w:val="002A1D39"/>
    <w:rsid w:val="002A2668"/>
    <w:rsid w:val="002A3122"/>
    <w:rsid w:val="002A39FD"/>
    <w:rsid w:val="002A437D"/>
    <w:rsid w:val="002A500D"/>
    <w:rsid w:val="002A72A5"/>
    <w:rsid w:val="002A767F"/>
    <w:rsid w:val="002B0E09"/>
    <w:rsid w:val="002B119F"/>
    <w:rsid w:val="002B11FB"/>
    <w:rsid w:val="002B1F17"/>
    <w:rsid w:val="002B202B"/>
    <w:rsid w:val="002B3196"/>
    <w:rsid w:val="002B3221"/>
    <w:rsid w:val="002B420A"/>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655D"/>
    <w:rsid w:val="002C6A31"/>
    <w:rsid w:val="002C7124"/>
    <w:rsid w:val="002C7E4F"/>
    <w:rsid w:val="002D046E"/>
    <w:rsid w:val="002D0964"/>
    <w:rsid w:val="002D0FF8"/>
    <w:rsid w:val="002D105D"/>
    <w:rsid w:val="002D15F1"/>
    <w:rsid w:val="002D2204"/>
    <w:rsid w:val="002D26BB"/>
    <w:rsid w:val="002D31CB"/>
    <w:rsid w:val="002D34EE"/>
    <w:rsid w:val="002D3737"/>
    <w:rsid w:val="002D3DD8"/>
    <w:rsid w:val="002D438C"/>
    <w:rsid w:val="002D531C"/>
    <w:rsid w:val="002D540B"/>
    <w:rsid w:val="002D5C7B"/>
    <w:rsid w:val="002D5EB1"/>
    <w:rsid w:val="002D6054"/>
    <w:rsid w:val="002D6246"/>
    <w:rsid w:val="002D6B75"/>
    <w:rsid w:val="002D6CE1"/>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763"/>
    <w:rsid w:val="002F1D45"/>
    <w:rsid w:val="002F2099"/>
    <w:rsid w:val="002F331B"/>
    <w:rsid w:val="002F35BE"/>
    <w:rsid w:val="002F3CC5"/>
    <w:rsid w:val="002F3F46"/>
    <w:rsid w:val="002F4287"/>
    <w:rsid w:val="002F4953"/>
    <w:rsid w:val="002F6C75"/>
    <w:rsid w:val="002F7375"/>
    <w:rsid w:val="002F78D2"/>
    <w:rsid w:val="002F7B14"/>
    <w:rsid w:val="0030038C"/>
    <w:rsid w:val="00300672"/>
    <w:rsid w:val="00300BED"/>
    <w:rsid w:val="003032E3"/>
    <w:rsid w:val="00303501"/>
    <w:rsid w:val="00303877"/>
    <w:rsid w:val="00303BF6"/>
    <w:rsid w:val="003046E9"/>
    <w:rsid w:val="003049C4"/>
    <w:rsid w:val="003054FE"/>
    <w:rsid w:val="00305A75"/>
    <w:rsid w:val="0030622E"/>
    <w:rsid w:val="00306BD9"/>
    <w:rsid w:val="00306FD3"/>
    <w:rsid w:val="00307889"/>
    <w:rsid w:val="00307E7B"/>
    <w:rsid w:val="003120B3"/>
    <w:rsid w:val="00312128"/>
    <w:rsid w:val="003121B1"/>
    <w:rsid w:val="0031284A"/>
    <w:rsid w:val="00312A05"/>
    <w:rsid w:val="00313416"/>
    <w:rsid w:val="00313575"/>
    <w:rsid w:val="003139F1"/>
    <w:rsid w:val="003143D5"/>
    <w:rsid w:val="003159D5"/>
    <w:rsid w:val="00315D14"/>
    <w:rsid w:val="003172B7"/>
    <w:rsid w:val="00317D96"/>
    <w:rsid w:val="00320429"/>
    <w:rsid w:val="003214D4"/>
    <w:rsid w:val="00321B6C"/>
    <w:rsid w:val="003221B4"/>
    <w:rsid w:val="003228F1"/>
    <w:rsid w:val="003232C5"/>
    <w:rsid w:val="00323E12"/>
    <w:rsid w:val="003247E5"/>
    <w:rsid w:val="0032489F"/>
    <w:rsid w:val="003258B1"/>
    <w:rsid w:val="003258D0"/>
    <w:rsid w:val="00325AED"/>
    <w:rsid w:val="00326E8C"/>
    <w:rsid w:val="00326F8F"/>
    <w:rsid w:val="003274E0"/>
    <w:rsid w:val="003277FB"/>
    <w:rsid w:val="00327D1B"/>
    <w:rsid w:val="003301B0"/>
    <w:rsid w:val="00330AEC"/>
    <w:rsid w:val="0033124D"/>
    <w:rsid w:val="00332092"/>
    <w:rsid w:val="00332868"/>
    <w:rsid w:val="00332886"/>
    <w:rsid w:val="00332925"/>
    <w:rsid w:val="00332A8E"/>
    <w:rsid w:val="00332D11"/>
    <w:rsid w:val="003333DE"/>
    <w:rsid w:val="003336A9"/>
    <w:rsid w:val="00334131"/>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AE2"/>
    <w:rsid w:val="0034109F"/>
    <w:rsid w:val="00341569"/>
    <w:rsid w:val="00343F41"/>
    <w:rsid w:val="00345292"/>
    <w:rsid w:val="00345491"/>
    <w:rsid w:val="00345FCC"/>
    <w:rsid w:val="0034617F"/>
    <w:rsid w:val="003463B0"/>
    <w:rsid w:val="003468C4"/>
    <w:rsid w:val="00351315"/>
    <w:rsid w:val="003519CD"/>
    <w:rsid w:val="00351A01"/>
    <w:rsid w:val="0035203D"/>
    <w:rsid w:val="00352345"/>
    <w:rsid w:val="0035399F"/>
    <w:rsid w:val="0035435A"/>
    <w:rsid w:val="00354586"/>
    <w:rsid w:val="003545A5"/>
    <w:rsid w:val="0035469C"/>
    <w:rsid w:val="00354DA3"/>
    <w:rsid w:val="003550C7"/>
    <w:rsid w:val="00355416"/>
    <w:rsid w:val="00355E8C"/>
    <w:rsid w:val="00355EB9"/>
    <w:rsid w:val="00356198"/>
    <w:rsid w:val="00356791"/>
    <w:rsid w:val="00357745"/>
    <w:rsid w:val="003606B5"/>
    <w:rsid w:val="00360A0C"/>
    <w:rsid w:val="00361D02"/>
    <w:rsid w:val="00362083"/>
    <w:rsid w:val="0036255F"/>
    <w:rsid w:val="00362630"/>
    <w:rsid w:val="00363BDA"/>
    <w:rsid w:val="00363DBA"/>
    <w:rsid w:val="00363DFC"/>
    <w:rsid w:val="003640D1"/>
    <w:rsid w:val="003648E3"/>
    <w:rsid w:val="00364C01"/>
    <w:rsid w:val="003656FB"/>
    <w:rsid w:val="0036571D"/>
    <w:rsid w:val="00366126"/>
    <w:rsid w:val="00366CBA"/>
    <w:rsid w:val="00367244"/>
    <w:rsid w:val="003707F7"/>
    <w:rsid w:val="00370BAC"/>
    <w:rsid w:val="00371A0F"/>
    <w:rsid w:val="00371F16"/>
    <w:rsid w:val="003731CE"/>
    <w:rsid w:val="003734E2"/>
    <w:rsid w:val="0037373E"/>
    <w:rsid w:val="00373926"/>
    <w:rsid w:val="00374474"/>
    <w:rsid w:val="003745AF"/>
    <w:rsid w:val="003757E8"/>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A4B"/>
    <w:rsid w:val="00387EDD"/>
    <w:rsid w:val="00390018"/>
    <w:rsid w:val="00390CB9"/>
    <w:rsid w:val="00391591"/>
    <w:rsid w:val="00392463"/>
    <w:rsid w:val="003924D4"/>
    <w:rsid w:val="00392C91"/>
    <w:rsid w:val="00394C20"/>
    <w:rsid w:val="0039554F"/>
    <w:rsid w:val="0039582D"/>
    <w:rsid w:val="00397D2B"/>
    <w:rsid w:val="003A05CE"/>
    <w:rsid w:val="003A1DCE"/>
    <w:rsid w:val="003A2CB4"/>
    <w:rsid w:val="003A5253"/>
    <w:rsid w:val="003A65D6"/>
    <w:rsid w:val="003A67C7"/>
    <w:rsid w:val="003A6F1A"/>
    <w:rsid w:val="003A744C"/>
    <w:rsid w:val="003B00F0"/>
    <w:rsid w:val="003B04E7"/>
    <w:rsid w:val="003B04EF"/>
    <w:rsid w:val="003B07F1"/>
    <w:rsid w:val="003B1B00"/>
    <w:rsid w:val="003B1E0A"/>
    <w:rsid w:val="003B27B4"/>
    <w:rsid w:val="003B2E92"/>
    <w:rsid w:val="003B2FB5"/>
    <w:rsid w:val="003B3185"/>
    <w:rsid w:val="003B31D2"/>
    <w:rsid w:val="003B377E"/>
    <w:rsid w:val="003B37CE"/>
    <w:rsid w:val="003B37F5"/>
    <w:rsid w:val="003B3B5D"/>
    <w:rsid w:val="003B3B6F"/>
    <w:rsid w:val="003B4131"/>
    <w:rsid w:val="003B4921"/>
    <w:rsid w:val="003B4DC4"/>
    <w:rsid w:val="003B4F16"/>
    <w:rsid w:val="003B4FBA"/>
    <w:rsid w:val="003B5137"/>
    <w:rsid w:val="003B5C6A"/>
    <w:rsid w:val="003B6595"/>
    <w:rsid w:val="003B7D69"/>
    <w:rsid w:val="003C0345"/>
    <w:rsid w:val="003C1807"/>
    <w:rsid w:val="003C297F"/>
    <w:rsid w:val="003C3241"/>
    <w:rsid w:val="003C354C"/>
    <w:rsid w:val="003C3995"/>
    <w:rsid w:val="003C421C"/>
    <w:rsid w:val="003C4273"/>
    <w:rsid w:val="003C503E"/>
    <w:rsid w:val="003C6A32"/>
    <w:rsid w:val="003C6BE7"/>
    <w:rsid w:val="003C7E97"/>
    <w:rsid w:val="003D11EB"/>
    <w:rsid w:val="003D1595"/>
    <w:rsid w:val="003D1712"/>
    <w:rsid w:val="003D1D3B"/>
    <w:rsid w:val="003D2366"/>
    <w:rsid w:val="003D2430"/>
    <w:rsid w:val="003D2DFF"/>
    <w:rsid w:val="003D2EEC"/>
    <w:rsid w:val="003D3C10"/>
    <w:rsid w:val="003D3D98"/>
    <w:rsid w:val="003D465A"/>
    <w:rsid w:val="003D4D33"/>
    <w:rsid w:val="003D5257"/>
    <w:rsid w:val="003D54D4"/>
    <w:rsid w:val="003D5D04"/>
    <w:rsid w:val="003D5D0D"/>
    <w:rsid w:val="003D68B4"/>
    <w:rsid w:val="003D7AF2"/>
    <w:rsid w:val="003D7D7C"/>
    <w:rsid w:val="003E03D5"/>
    <w:rsid w:val="003E136B"/>
    <w:rsid w:val="003E2379"/>
    <w:rsid w:val="003E24AC"/>
    <w:rsid w:val="003E2807"/>
    <w:rsid w:val="003E3CCB"/>
    <w:rsid w:val="003E3D61"/>
    <w:rsid w:val="003E4EBA"/>
    <w:rsid w:val="003E580E"/>
    <w:rsid w:val="003E6BAA"/>
    <w:rsid w:val="003E7163"/>
    <w:rsid w:val="003E72AA"/>
    <w:rsid w:val="003E74D3"/>
    <w:rsid w:val="003F07CB"/>
    <w:rsid w:val="003F0942"/>
    <w:rsid w:val="003F1A1C"/>
    <w:rsid w:val="003F3D63"/>
    <w:rsid w:val="003F3F83"/>
    <w:rsid w:val="003F45F4"/>
    <w:rsid w:val="003F474D"/>
    <w:rsid w:val="003F5904"/>
    <w:rsid w:val="003F62E7"/>
    <w:rsid w:val="003F67CD"/>
    <w:rsid w:val="003F72C8"/>
    <w:rsid w:val="003F7497"/>
    <w:rsid w:val="003F7C64"/>
    <w:rsid w:val="0040083C"/>
    <w:rsid w:val="0040474D"/>
    <w:rsid w:val="00404790"/>
    <w:rsid w:val="004048EB"/>
    <w:rsid w:val="00404AD5"/>
    <w:rsid w:val="00405C14"/>
    <w:rsid w:val="00405DBA"/>
    <w:rsid w:val="00405F1A"/>
    <w:rsid w:val="00406973"/>
    <w:rsid w:val="00406C78"/>
    <w:rsid w:val="00411021"/>
    <w:rsid w:val="00411268"/>
    <w:rsid w:val="00411373"/>
    <w:rsid w:val="00411DEB"/>
    <w:rsid w:val="004121B1"/>
    <w:rsid w:val="004125BD"/>
    <w:rsid w:val="00412FD9"/>
    <w:rsid w:val="004130A7"/>
    <w:rsid w:val="00413303"/>
    <w:rsid w:val="00413458"/>
    <w:rsid w:val="00413B8E"/>
    <w:rsid w:val="00415322"/>
    <w:rsid w:val="00417009"/>
    <w:rsid w:val="004173D9"/>
    <w:rsid w:val="004175A6"/>
    <w:rsid w:val="004204C6"/>
    <w:rsid w:val="00420BD1"/>
    <w:rsid w:val="00420D7B"/>
    <w:rsid w:val="00422064"/>
    <w:rsid w:val="004227A7"/>
    <w:rsid w:val="00423296"/>
    <w:rsid w:val="004236BC"/>
    <w:rsid w:val="00423A11"/>
    <w:rsid w:val="00423BD2"/>
    <w:rsid w:val="00424296"/>
    <w:rsid w:val="00424435"/>
    <w:rsid w:val="00424602"/>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128B"/>
    <w:rsid w:val="004314D3"/>
    <w:rsid w:val="00431F9D"/>
    <w:rsid w:val="0043342C"/>
    <w:rsid w:val="0043559C"/>
    <w:rsid w:val="0043585F"/>
    <w:rsid w:val="004358A2"/>
    <w:rsid w:val="00435F3F"/>
    <w:rsid w:val="00436D0C"/>
    <w:rsid w:val="004377BE"/>
    <w:rsid w:val="00437BA6"/>
    <w:rsid w:val="00440BC2"/>
    <w:rsid w:val="00440E89"/>
    <w:rsid w:val="004413DE"/>
    <w:rsid w:val="00443208"/>
    <w:rsid w:val="004432FD"/>
    <w:rsid w:val="00443AB3"/>
    <w:rsid w:val="00444954"/>
    <w:rsid w:val="0044531E"/>
    <w:rsid w:val="00446984"/>
    <w:rsid w:val="00447140"/>
    <w:rsid w:val="00447262"/>
    <w:rsid w:val="0044759D"/>
    <w:rsid w:val="00450110"/>
    <w:rsid w:val="00450A26"/>
    <w:rsid w:val="00451248"/>
    <w:rsid w:val="0045189C"/>
    <w:rsid w:val="00452232"/>
    <w:rsid w:val="00452266"/>
    <w:rsid w:val="004527FE"/>
    <w:rsid w:val="00452DEA"/>
    <w:rsid w:val="00452FCF"/>
    <w:rsid w:val="00453119"/>
    <w:rsid w:val="00454041"/>
    <w:rsid w:val="00454763"/>
    <w:rsid w:val="00454AE4"/>
    <w:rsid w:val="00454CAC"/>
    <w:rsid w:val="00454CBA"/>
    <w:rsid w:val="00455F9F"/>
    <w:rsid w:val="00457136"/>
    <w:rsid w:val="004571D9"/>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246"/>
    <w:rsid w:val="00466FA2"/>
    <w:rsid w:val="004672AD"/>
    <w:rsid w:val="0046739E"/>
    <w:rsid w:val="004700D4"/>
    <w:rsid w:val="00470535"/>
    <w:rsid w:val="004709C1"/>
    <w:rsid w:val="00471BA1"/>
    <w:rsid w:val="004721D6"/>
    <w:rsid w:val="00473008"/>
    <w:rsid w:val="00473FFE"/>
    <w:rsid w:val="004746A8"/>
    <w:rsid w:val="004752F9"/>
    <w:rsid w:val="00475D87"/>
    <w:rsid w:val="00475DC3"/>
    <w:rsid w:val="004761AC"/>
    <w:rsid w:val="00476D5C"/>
    <w:rsid w:val="00480278"/>
    <w:rsid w:val="00480A19"/>
    <w:rsid w:val="00480EAF"/>
    <w:rsid w:val="00480FBF"/>
    <w:rsid w:val="00481B11"/>
    <w:rsid w:val="00482239"/>
    <w:rsid w:val="00482295"/>
    <w:rsid w:val="00482498"/>
    <w:rsid w:val="00482812"/>
    <w:rsid w:val="004829A5"/>
    <w:rsid w:val="00483A55"/>
    <w:rsid w:val="00484676"/>
    <w:rsid w:val="00485C3A"/>
    <w:rsid w:val="00486859"/>
    <w:rsid w:val="00487524"/>
    <w:rsid w:val="00487CF4"/>
    <w:rsid w:val="0049018D"/>
    <w:rsid w:val="00490E3C"/>
    <w:rsid w:val="00493038"/>
    <w:rsid w:val="00493CB3"/>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1490"/>
    <w:rsid w:val="004A229F"/>
    <w:rsid w:val="004A24F3"/>
    <w:rsid w:val="004A2A94"/>
    <w:rsid w:val="004A2C25"/>
    <w:rsid w:val="004A365E"/>
    <w:rsid w:val="004A42C7"/>
    <w:rsid w:val="004A4FB0"/>
    <w:rsid w:val="004A51C7"/>
    <w:rsid w:val="004A571F"/>
    <w:rsid w:val="004A5784"/>
    <w:rsid w:val="004A6688"/>
    <w:rsid w:val="004A6814"/>
    <w:rsid w:val="004A6E5D"/>
    <w:rsid w:val="004A78D4"/>
    <w:rsid w:val="004A7A82"/>
    <w:rsid w:val="004B0376"/>
    <w:rsid w:val="004B0A9B"/>
    <w:rsid w:val="004B1ACD"/>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C0AF0"/>
    <w:rsid w:val="004C0CF8"/>
    <w:rsid w:val="004C0FAA"/>
    <w:rsid w:val="004C1E1B"/>
    <w:rsid w:val="004C27C7"/>
    <w:rsid w:val="004C2E79"/>
    <w:rsid w:val="004C2EFC"/>
    <w:rsid w:val="004C30B8"/>
    <w:rsid w:val="004C3410"/>
    <w:rsid w:val="004C4143"/>
    <w:rsid w:val="004C4322"/>
    <w:rsid w:val="004C58CF"/>
    <w:rsid w:val="004C59FE"/>
    <w:rsid w:val="004C5EDB"/>
    <w:rsid w:val="004C603E"/>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AD9"/>
    <w:rsid w:val="004D741A"/>
    <w:rsid w:val="004D76C8"/>
    <w:rsid w:val="004D7C8C"/>
    <w:rsid w:val="004E05F5"/>
    <w:rsid w:val="004E06CD"/>
    <w:rsid w:val="004E2C13"/>
    <w:rsid w:val="004E304C"/>
    <w:rsid w:val="004E3295"/>
    <w:rsid w:val="004E3B56"/>
    <w:rsid w:val="004E465D"/>
    <w:rsid w:val="004E5A13"/>
    <w:rsid w:val="004E5B0D"/>
    <w:rsid w:val="004E62FB"/>
    <w:rsid w:val="004E648A"/>
    <w:rsid w:val="004E6624"/>
    <w:rsid w:val="004E685F"/>
    <w:rsid w:val="004E71BB"/>
    <w:rsid w:val="004E72FC"/>
    <w:rsid w:val="004E7B2E"/>
    <w:rsid w:val="004E7CB2"/>
    <w:rsid w:val="004F02B5"/>
    <w:rsid w:val="004F07E4"/>
    <w:rsid w:val="004F0DF5"/>
    <w:rsid w:val="004F1A23"/>
    <w:rsid w:val="004F1F9F"/>
    <w:rsid w:val="004F203A"/>
    <w:rsid w:val="004F2FC3"/>
    <w:rsid w:val="004F3B87"/>
    <w:rsid w:val="004F4176"/>
    <w:rsid w:val="004F669E"/>
    <w:rsid w:val="004F6C87"/>
    <w:rsid w:val="004F6E79"/>
    <w:rsid w:val="004F6F31"/>
    <w:rsid w:val="004F6F71"/>
    <w:rsid w:val="004F7E13"/>
    <w:rsid w:val="004F7F44"/>
    <w:rsid w:val="0050018F"/>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B7"/>
    <w:rsid w:val="00510D09"/>
    <w:rsid w:val="00510E9F"/>
    <w:rsid w:val="00510F4F"/>
    <w:rsid w:val="00511357"/>
    <w:rsid w:val="00511DC6"/>
    <w:rsid w:val="00512BD3"/>
    <w:rsid w:val="00512D4E"/>
    <w:rsid w:val="0051336A"/>
    <w:rsid w:val="00513916"/>
    <w:rsid w:val="00514144"/>
    <w:rsid w:val="005143CF"/>
    <w:rsid w:val="005148E0"/>
    <w:rsid w:val="00516675"/>
    <w:rsid w:val="005167AB"/>
    <w:rsid w:val="005168FE"/>
    <w:rsid w:val="00516FC1"/>
    <w:rsid w:val="00517E10"/>
    <w:rsid w:val="0052040A"/>
    <w:rsid w:val="00521C8D"/>
    <w:rsid w:val="00522CA2"/>
    <w:rsid w:val="005233BC"/>
    <w:rsid w:val="00523CBB"/>
    <w:rsid w:val="0052409E"/>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5706"/>
    <w:rsid w:val="005368B8"/>
    <w:rsid w:val="00536FB9"/>
    <w:rsid w:val="00537029"/>
    <w:rsid w:val="005401BC"/>
    <w:rsid w:val="00540BC1"/>
    <w:rsid w:val="00540CC3"/>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9C2"/>
    <w:rsid w:val="00554BE5"/>
    <w:rsid w:val="00555849"/>
    <w:rsid w:val="00555A06"/>
    <w:rsid w:val="00556043"/>
    <w:rsid w:val="00556157"/>
    <w:rsid w:val="0055767E"/>
    <w:rsid w:val="00557756"/>
    <w:rsid w:val="005602C1"/>
    <w:rsid w:val="00560651"/>
    <w:rsid w:val="00560E48"/>
    <w:rsid w:val="00561815"/>
    <w:rsid w:val="005619C3"/>
    <w:rsid w:val="00561B25"/>
    <w:rsid w:val="00561B93"/>
    <w:rsid w:val="00562372"/>
    <w:rsid w:val="005626A0"/>
    <w:rsid w:val="00563291"/>
    <w:rsid w:val="005663B2"/>
    <w:rsid w:val="00566941"/>
    <w:rsid w:val="00570665"/>
    <w:rsid w:val="005707A0"/>
    <w:rsid w:val="00571716"/>
    <w:rsid w:val="005721D2"/>
    <w:rsid w:val="00572505"/>
    <w:rsid w:val="005725C9"/>
    <w:rsid w:val="00572833"/>
    <w:rsid w:val="00572BC6"/>
    <w:rsid w:val="00572D95"/>
    <w:rsid w:val="00572DC7"/>
    <w:rsid w:val="00573CC2"/>
    <w:rsid w:val="00574D55"/>
    <w:rsid w:val="0057541C"/>
    <w:rsid w:val="005754E2"/>
    <w:rsid w:val="005766DD"/>
    <w:rsid w:val="00576771"/>
    <w:rsid w:val="00576A2E"/>
    <w:rsid w:val="00576EC4"/>
    <w:rsid w:val="005772AD"/>
    <w:rsid w:val="00577B26"/>
    <w:rsid w:val="005809AB"/>
    <w:rsid w:val="00580AAB"/>
    <w:rsid w:val="0058138F"/>
    <w:rsid w:val="00582237"/>
    <w:rsid w:val="0058250A"/>
    <w:rsid w:val="00582AC2"/>
    <w:rsid w:val="005836C9"/>
    <w:rsid w:val="00584858"/>
    <w:rsid w:val="00584DC9"/>
    <w:rsid w:val="00585A16"/>
    <w:rsid w:val="00585EB2"/>
    <w:rsid w:val="00586D0C"/>
    <w:rsid w:val="00586E73"/>
    <w:rsid w:val="0058711F"/>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A057D"/>
    <w:rsid w:val="005A087A"/>
    <w:rsid w:val="005A0927"/>
    <w:rsid w:val="005A0BB3"/>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203"/>
    <w:rsid w:val="005B0B72"/>
    <w:rsid w:val="005B1123"/>
    <w:rsid w:val="005B19E4"/>
    <w:rsid w:val="005B2D44"/>
    <w:rsid w:val="005B389B"/>
    <w:rsid w:val="005B43E3"/>
    <w:rsid w:val="005B5DCD"/>
    <w:rsid w:val="005B60B3"/>
    <w:rsid w:val="005B6220"/>
    <w:rsid w:val="005B70DD"/>
    <w:rsid w:val="005B7DB9"/>
    <w:rsid w:val="005C0812"/>
    <w:rsid w:val="005C10A0"/>
    <w:rsid w:val="005C3235"/>
    <w:rsid w:val="005C3357"/>
    <w:rsid w:val="005C348A"/>
    <w:rsid w:val="005C3B83"/>
    <w:rsid w:val="005C3D9B"/>
    <w:rsid w:val="005C3F53"/>
    <w:rsid w:val="005C4198"/>
    <w:rsid w:val="005C46BE"/>
    <w:rsid w:val="005C4949"/>
    <w:rsid w:val="005C5CAE"/>
    <w:rsid w:val="005C5D8B"/>
    <w:rsid w:val="005C6262"/>
    <w:rsid w:val="005C62AD"/>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53D3"/>
    <w:rsid w:val="005D6658"/>
    <w:rsid w:val="005D6D85"/>
    <w:rsid w:val="005D6E3B"/>
    <w:rsid w:val="005D72CE"/>
    <w:rsid w:val="005E02B4"/>
    <w:rsid w:val="005E0991"/>
    <w:rsid w:val="005E0FAD"/>
    <w:rsid w:val="005E1C39"/>
    <w:rsid w:val="005E1F55"/>
    <w:rsid w:val="005E250B"/>
    <w:rsid w:val="005E273A"/>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2E8C"/>
    <w:rsid w:val="005F5EF5"/>
    <w:rsid w:val="005F5FAB"/>
    <w:rsid w:val="005F611D"/>
    <w:rsid w:val="005F76F7"/>
    <w:rsid w:val="00600AD8"/>
    <w:rsid w:val="00600F78"/>
    <w:rsid w:val="006012C5"/>
    <w:rsid w:val="00601CD7"/>
    <w:rsid w:val="00601D64"/>
    <w:rsid w:val="00602D84"/>
    <w:rsid w:val="006044F4"/>
    <w:rsid w:val="00604542"/>
    <w:rsid w:val="00604706"/>
    <w:rsid w:val="006048FB"/>
    <w:rsid w:val="00605C3C"/>
    <w:rsid w:val="00605C8E"/>
    <w:rsid w:val="006076E2"/>
    <w:rsid w:val="006105C9"/>
    <w:rsid w:val="00610931"/>
    <w:rsid w:val="006109A9"/>
    <w:rsid w:val="006117A2"/>
    <w:rsid w:val="00611F20"/>
    <w:rsid w:val="0061203E"/>
    <w:rsid w:val="00613C73"/>
    <w:rsid w:val="00614076"/>
    <w:rsid w:val="00614B49"/>
    <w:rsid w:val="0061511D"/>
    <w:rsid w:val="0061606A"/>
    <w:rsid w:val="00616593"/>
    <w:rsid w:val="0061785E"/>
    <w:rsid w:val="00620DDB"/>
    <w:rsid w:val="00622049"/>
    <w:rsid w:val="006221E2"/>
    <w:rsid w:val="006225E3"/>
    <w:rsid w:val="0062360C"/>
    <w:rsid w:val="00623F1C"/>
    <w:rsid w:val="00625941"/>
    <w:rsid w:val="00625E7E"/>
    <w:rsid w:val="00626040"/>
    <w:rsid w:val="00626B61"/>
    <w:rsid w:val="006272FD"/>
    <w:rsid w:val="00627B0C"/>
    <w:rsid w:val="00627F02"/>
    <w:rsid w:val="006303EE"/>
    <w:rsid w:val="006307B7"/>
    <w:rsid w:val="006326FD"/>
    <w:rsid w:val="00632CCA"/>
    <w:rsid w:val="00632D41"/>
    <w:rsid w:val="006332FA"/>
    <w:rsid w:val="006334C7"/>
    <w:rsid w:val="00633620"/>
    <w:rsid w:val="00633AF0"/>
    <w:rsid w:val="00634CCD"/>
    <w:rsid w:val="006357A2"/>
    <w:rsid w:val="00635805"/>
    <w:rsid w:val="00635CFB"/>
    <w:rsid w:val="00635F70"/>
    <w:rsid w:val="0063692C"/>
    <w:rsid w:val="00636BE6"/>
    <w:rsid w:val="00636ECF"/>
    <w:rsid w:val="0063721E"/>
    <w:rsid w:val="00637732"/>
    <w:rsid w:val="0063790A"/>
    <w:rsid w:val="00637EBC"/>
    <w:rsid w:val="006406C5"/>
    <w:rsid w:val="00641219"/>
    <w:rsid w:val="00641F03"/>
    <w:rsid w:val="006422BC"/>
    <w:rsid w:val="006431D7"/>
    <w:rsid w:val="006434DB"/>
    <w:rsid w:val="006440A0"/>
    <w:rsid w:val="00644107"/>
    <w:rsid w:val="00645001"/>
    <w:rsid w:val="0064557E"/>
    <w:rsid w:val="00645A78"/>
    <w:rsid w:val="00646308"/>
    <w:rsid w:val="006464BF"/>
    <w:rsid w:val="006472F7"/>
    <w:rsid w:val="00647A4A"/>
    <w:rsid w:val="00647D2F"/>
    <w:rsid w:val="00647D89"/>
    <w:rsid w:val="00647E9D"/>
    <w:rsid w:val="00647ED2"/>
    <w:rsid w:val="006505A3"/>
    <w:rsid w:val="006520C9"/>
    <w:rsid w:val="00652927"/>
    <w:rsid w:val="00652E0B"/>
    <w:rsid w:val="0065384C"/>
    <w:rsid w:val="00653AF1"/>
    <w:rsid w:val="00653D6C"/>
    <w:rsid w:val="006543F8"/>
    <w:rsid w:val="006545A6"/>
    <w:rsid w:val="0065511E"/>
    <w:rsid w:val="0065581A"/>
    <w:rsid w:val="00655CBB"/>
    <w:rsid w:val="00656113"/>
    <w:rsid w:val="006562B3"/>
    <w:rsid w:val="00656919"/>
    <w:rsid w:val="0065696A"/>
    <w:rsid w:val="00656EDD"/>
    <w:rsid w:val="00657219"/>
    <w:rsid w:val="0065727B"/>
    <w:rsid w:val="00657AE5"/>
    <w:rsid w:val="00657E2F"/>
    <w:rsid w:val="006613EB"/>
    <w:rsid w:val="006628F2"/>
    <w:rsid w:val="0066381E"/>
    <w:rsid w:val="00664D05"/>
    <w:rsid w:val="00665447"/>
    <w:rsid w:val="00666486"/>
    <w:rsid w:val="006674EA"/>
    <w:rsid w:val="0066771E"/>
    <w:rsid w:val="00670051"/>
    <w:rsid w:val="006701A9"/>
    <w:rsid w:val="00670226"/>
    <w:rsid w:val="006708F5"/>
    <w:rsid w:val="00670CD5"/>
    <w:rsid w:val="0067120D"/>
    <w:rsid w:val="00671342"/>
    <w:rsid w:val="0067162D"/>
    <w:rsid w:val="00672A4D"/>
    <w:rsid w:val="00672C5F"/>
    <w:rsid w:val="006737DF"/>
    <w:rsid w:val="00673CA1"/>
    <w:rsid w:val="00673D12"/>
    <w:rsid w:val="00673F7F"/>
    <w:rsid w:val="0067454C"/>
    <w:rsid w:val="00674592"/>
    <w:rsid w:val="00674874"/>
    <w:rsid w:val="0067595B"/>
    <w:rsid w:val="00675E1A"/>
    <w:rsid w:val="00677185"/>
    <w:rsid w:val="006776F2"/>
    <w:rsid w:val="006809AD"/>
    <w:rsid w:val="006816B6"/>
    <w:rsid w:val="0068230A"/>
    <w:rsid w:val="0068307A"/>
    <w:rsid w:val="00683702"/>
    <w:rsid w:val="0068468A"/>
    <w:rsid w:val="00684722"/>
    <w:rsid w:val="00684A92"/>
    <w:rsid w:val="00684B23"/>
    <w:rsid w:val="006852C3"/>
    <w:rsid w:val="00685575"/>
    <w:rsid w:val="006870FF"/>
    <w:rsid w:val="00687301"/>
    <w:rsid w:val="00687402"/>
    <w:rsid w:val="00687CB7"/>
    <w:rsid w:val="00690992"/>
    <w:rsid w:val="006913FA"/>
    <w:rsid w:val="00691761"/>
    <w:rsid w:val="00691859"/>
    <w:rsid w:val="0069238A"/>
    <w:rsid w:val="00692671"/>
    <w:rsid w:val="00693278"/>
    <w:rsid w:val="0069375C"/>
    <w:rsid w:val="006938AF"/>
    <w:rsid w:val="00693C1F"/>
    <w:rsid w:val="00693CEF"/>
    <w:rsid w:val="0069491F"/>
    <w:rsid w:val="00695BE7"/>
    <w:rsid w:val="00695D4D"/>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E7"/>
    <w:rsid w:val="006A6D03"/>
    <w:rsid w:val="006B055E"/>
    <w:rsid w:val="006B0F1E"/>
    <w:rsid w:val="006B14B5"/>
    <w:rsid w:val="006B1534"/>
    <w:rsid w:val="006B1B09"/>
    <w:rsid w:val="006B1D99"/>
    <w:rsid w:val="006B2089"/>
    <w:rsid w:val="006B29B2"/>
    <w:rsid w:val="006B29BF"/>
    <w:rsid w:val="006B34DA"/>
    <w:rsid w:val="006B3808"/>
    <w:rsid w:val="006B41BB"/>
    <w:rsid w:val="006B4EBB"/>
    <w:rsid w:val="006B53AA"/>
    <w:rsid w:val="006B615D"/>
    <w:rsid w:val="006B732C"/>
    <w:rsid w:val="006B74C6"/>
    <w:rsid w:val="006B7C8E"/>
    <w:rsid w:val="006C03F4"/>
    <w:rsid w:val="006C04D5"/>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640"/>
    <w:rsid w:val="006D4435"/>
    <w:rsid w:val="006D563D"/>
    <w:rsid w:val="006D56BC"/>
    <w:rsid w:val="006D5AFB"/>
    <w:rsid w:val="006D7F68"/>
    <w:rsid w:val="006E0194"/>
    <w:rsid w:val="006E1035"/>
    <w:rsid w:val="006E10F7"/>
    <w:rsid w:val="006E1176"/>
    <w:rsid w:val="006E211B"/>
    <w:rsid w:val="006E2357"/>
    <w:rsid w:val="006E2E9D"/>
    <w:rsid w:val="006E30B8"/>
    <w:rsid w:val="006E3FDE"/>
    <w:rsid w:val="006E4243"/>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55F1"/>
    <w:rsid w:val="006F5F82"/>
    <w:rsid w:val="006F6B68"/>
    <w:rsid w:val="006F6DEA"/>
    <w:rsid w:val="006F799C"/>
    <w:rsid w:val="006F7EE6"/>
    <w:rsid w:val="0070117A"/>
    <w:rsid w:val="00701571"/>
    <w:rsid w:val="00701BD8"/>
    <w:rsid w:val="00702B67"/>
    <w:rsid w:val="00702CCA"/>
    <w:rsid w:val="00702F19"/>
    <w:rsid w:val="00702F42"/>
    <w:rsid w:val="007034FE"/>
    <w:rsid w:val="0070394E"/>
    <w:rsid w:val="00704CF8"/>
    <w:rsid w:val="0070539B"/>
    <w:rsid w:val="00706D07"/>
    <w:rsid w:val="00706F26"/>
    <w:rsid w:val="0070700C"/>
    <w:rsid w:val="007107BB"/>
    <w:rsid w:val="00710F2F"/>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2E2C"/>
    <w:rsid w:val="007236F0"/>
    <w:rsid w:val="00723915"/>
    <w:rsid w:val="00723ADF"/>
    <w:rsid w:val="007245C2"/>
    <w:rsid w:val="00724B77"/>
    <w:rsid w:val="00726518"/>
    <w:rsid w:val="00726BF5"/>
    <w:rsid w:val="00730A7F"/>
    <w:rsid w:val="00730CB9"/>
    <w:rsid w:val="00732D5A"/>
    <w:rsid w:val="0073314C"/>
    <w:rsid w:val="00733276"/>
    <w:rsid w:val="00733529"/>
    <w:rsid w:val="0073383C"/>
    <w:rsid w:val="007348C6"/>
    <w:rsid w:val="00734CBA"/>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BD1"/>
    <w:rsid w:val="00743C7C"/>
    <w:rsid w:val="00746BC7"/>
    <w:rsid w:val="00746EDA"/>
    <w:rsid w:val="007479C2"/>
    <w:rsid w:val="00747AA7"/>
    <w:rsid w:val="007505F8"/>
    <w:rsid w:val="007509D9"/>
    <w:rsid w:val="00751DCD"/>
    <w:rsid w:val="00753224"/>
    <w:rsid w:val="00753582"/>
    <w:rsid w:val="00754021"/>
    <w:rsid w:val="00754881"/>
    <w:rsid w:val="007554A9"/>
    <w:rsid w:val="00755FF5"/>
    <w:rsid w:val="00756AF0"/>
    <w:rsid w:val="00756D1A"/>
    <w:rsid w:val="00757EB2"/>
    <w:rsid w:val="007606D7"/>
    <w:rsid w:val="0076155D"/>
    <w:rsid w:val="00762619"/>
    <w:rsid w:val="00762717"/>
    <w:rsid w:val="00762A8D"/>
    <w:rsid w:val="00762DB0"/>
    <w:rsid w:val="007634C1"/>
    <w:rsid w:val="00763587"/>
    <w:rsid w:val="00763AD3"/>
    <w:rsid w:val="0076597B"/>
    <w:rsid w:val="00765B57"/>
    <w:rsid w:val="00766E1C"/>
    <w:rsid w:val="00767091"/>
    <w:rsid w:val="0076758B"/>
    <w:rsid w:val="007706EA"/>
    <w:rsid w:val="00770A3F"/>
    <w:rsid w:val="00771323"/>
    <w:rsid w:val="00771343"/>
    <w:rsid w:val="00771DD7"/>
    <w:rsid w:val="007730E6"/>
    <w:rsid w:val="00773281"/>
    <w:rsid w:val="0077335A"/>
    <w:rsid w:val="00775AAB"/>
    <w:rsid w:val="00776BC6"/>
    <w:rsid w:val="00776EC3"/>
    <w:rsid w:val="0077702D"/>
    <w:rsid w:val="007805D5"/>
    <w:rsid w:val="00780A23"/>
    <w:rsid w:val="0078120F"/>
    <w:rsid w:val="00781670"/>
    <w:rsid w:val="00781FEB"/>
    <w:rsid w:val="007823B6"/>
    <w:rsid w:val="0078256C"/>
    <w:rsid w:val="00782582"/>
    <w:rsid w:val="00783DD8"/>
    <w:rsid w:val="00784480"/>
    <w:rsid w:val="007846A6"/>
    <w:rsid w:val="00784CD8"/>
    <w:rsid w:val="00784D40"/>
    <w:rsid w:val="00784F9B"/>
    <w:rsid w:val="00785002"/>
    <w:rsid w:val="0078507C"/>
    <w:rsid w:val="00785126"/>
    <w:rsid w:val="0078545E"/>
    <w:rsid w:val="0078565B"/>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673C"/>
    <w:rsid w:val="00796AED"/>
    <w:rsid w:val="00797437"/>
    <w:rsid w:val="007A038E"/>
    <w:rsid w:val="007A088F"/>
    <w:rsid w:val="007A0902"/>
    <w:rsid w:val="007A166B"/>
    <w:rsid w:val="007A23AE"/>
    <w:rsid w:val="007A32F6"/>
    <w:rsid w:val="007A35B6"/>
    <w:rsid w:val="007A36BD"/>
    <w:rsid w:val="007A3FAE"/>
    <w:rsid w:val="007A447D"/>
    <w:rsid w:val="007A494E"/>
    <w:rsid w:val="007A4E09"/>
    <w:rsid w:val="007A51FD"/>
    <w:rsid w:val="007A5248"/>
    <w:rsid w:val="007A6C11"/>
    <w:rsid w:val="007A6CFF"/>
    <w:rsid w:val="007A6FE1"/>
    <w:rsid w:val="007A7761"/>
    <w:rsid w:val="007A7F3E"/>
    <w:rsid w:val="007B0D79"/>
    <w:rsid w:val="007B18F5"/>
    <w:rsid w:val="007B1933"/>
    <w:rsid w:val="007B1A98"/>
    <w:rsid w:val="007B2024"/>
    <w:rsid w:val="007B2CAC"/>
    <w:rsid w:val="007B2E7D"/>
    <w:rsid w:val="007B2F69"/>
    <w:rsid w:val="007B37A5"/>
    <w:rsid w:val="007B3851"/>
    <w:rsid w:val="007B3AFA"/>
    <w:rsid w:val="007B3EF7"/>
    <w:rsid w:val="007B43BD"/>
    <w:rsid w:val="007B4BE6"/>
    <w:rsid w:val="007B5A1B"/>
    <w:rsid w:val="007B626B"/>
    <w:rsid w:val="007B699D"/>
    <w:rsid w:val="007B6B9F"/>
    <w:rsid w:val="007B6ED5"/>
    <w:rsid w:val="007B77D9"/>
    <w:rsid w:val="007B7D43"/>
    <w:rsid w:val="007C088D"/>
    <w:rsid w:val="007C0A77"/>
    <w:rsid w:val="007C0E48"/>
    <w:rsid w:val="007C1072"/>
    <w:rsid w:val="007C1274"/>
    <w:rsid w:val="007C19A9"/>
    <w:rsid w:val="007C2053"/>
    <w:rsid w:val="007C240B"/>
    <w:rsid w:val="007C3049"/>
    <w:rsid w:val="007C4691"/>
    <w:rsid w:val="007C473F"/>
    <w:rsid w:val="007C4CF5"/>
    <w:rsid w:val="007C6452"/>
    <w:rsid w:val="007C77B6"/>
    <w:rsid w:val="007C7BBB"/>
    <w:rsid w:val="007C7EEA"/>
    <w:rsid w:val="007D0E43"/>
    <w:rsid w:val="007D34E6"/>
    <w:rsid w:val="007D3A74"/>
    <w:rsid w:val="007D3DA0"/>
    <w:rsid w:val="007D3FFB"/>
    <w:rsid w:val="007D532A"/>
    <w:rsid w:val="007D60E2"/>
    <w:rsid w:val="007D664A"/>
    <w:rsid w:val="007D68CD"/>
    <w:rsid w:val="007D72EE"/>
    <w:rsid w:val="007D7F7C"/>
    <w:rsid w:val="007E110F"/>
    <w:rsid w:val="007E18F6"/>
    <w:rsid w:val="007E2D34"/>
    <w:rsid w:val="007E3882"/>
    <w:rsid w:val="007E3FCD"/>
    <w:rsid w:val="007E4344"/>
    <w:rsid w:val="007E49D0"/>
    <w:rsid w:val="007E4DB5"/>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3E4"/>
    <w:rsid w:val="0080399C"/>
    <w:rsid w:val="00803A2E"/>
    <w:rsid w:val="00804210"/>
    <w:rsid w:val="00804E79"/>
    <w:rsid w:val="00805A8C"/>
    <w:rsid w:val="00806777"/>
    <w:rsid w:val="00810BFA"/>
    <w:rsid w:val="00811EA1"/>
    <w:rsid w:val="008131C4"/>
    <w:rsid w:val="00813D2A"/>
    <w:rsid w:val="008142F1"/>
    <w:rsid w:val="00814603"/>
    <w:rsid w:val="00814604"/>
    <w:rsid w:val="008149E9"/>
    <w:rsid w:val="00814BAA"/>
    <w:rsid w:val="008171DE"/>
    <w:rsid w:val="00817260"/>
    <w:rsid w:val="00817844"/>
    <w:rsid w:val="00817BFD"/>
    <w:rsid w:val="00821525"/>
    <w:rsid w:val="0082196A"/>
    <w:rsid w:val="00822501"/>
    <w:rsid w:val="00822DE4"/>
    <w:rsid w:val="00824FE0"/>
    <w:rsid w:val="00825229"/>
    <w:rsid w:val="00825C40"/>
    <w:rsid w:val="0082608F"/>
    <w:rsid w:val="00826F13"/>
    <w:rsid w:val="0082728D"/>
    <w:rsid w:val="00827CB0"/>
    <w:rsid w:val="00827F3E"/>
    <w:rsid w:val="00830CB2"/>
    <w:rsid w:val="00830F6F"/>
    <w:rsid w:val="00831385"/>
    <w:rsid w:val="008314B3"/>
    <w:rsid w:val="008318FA"/>
    <w:rsid w:val="00831BA4"/>
    <w:rsid w:val="00831C51"/>
    <w:rsid w:val="0083241F"/>
    <w:rsid w:val="008324BA"/>
    <w:rsid w:val="00832A7A"/>
    <w:rsid w:val="00833D47"/>
    <w:rsid w:val="00834531"/>
    <w:rsid w:val="00834ACC"/>
    <w:rsid w:val="008359FE"/>
    <w:rsid w:val="008375DC"/>
    <w:rsid w:val="00840722"/>
    <w:rsid w:val="00840D81"/>
    <w:rsid w:val="00841D50"/>
    <w:rsid w:val="008429FD"/>
    <w:rsid w:val="00843635"/>
    <w:rsid w:val="00843B9A"/>
    <w:rsid w:val="008449A5"/>
    <w:rsid w:val="00844B5F"/>
    <w:rsid w:val="00844F40"/>
    <w:rsid w:val="00845313"/>
    <w:rsid w:val="008456F7"/>
    <w:rsid w:val="008463D2"/>
    <w:rsid w:val="00847E0F"/>
    <w:rsid w:val="00847E80"/>
    <w:rsid w:val="00850064"/>
    <w:rsid w:val="0085059E"/>
    <w:rsid w:val="00850EC5"/>
    <w:rsid w:val="00851585"/>
    <w:rsid w:val="0085201B"/>
    <w:rsid w:val="008520A6"/>
    <w:rsid w:val="0085324A"/>
    <w:rsid w:val="0085332F"/>
    <w:rsid w:val="00853560"/>
    <w:rsid w:val="00853656"/>
    <w:rsid w:val="008536D7"/>
    <w:rsid w:val="008537F8"/>
    <w:rsid w:val="0085394A"/>
    <w:rsid w:val="008543FC"/>
    <w:rsid w:val="008552F6"/>
    <w:rsid w:val="00855645"/>
    <w:rsid w:val="00856195"/>
    <w:rsid w:val="00856E54"/>
    <w:rsid w:val="00856EF1"/>
    <w:rsid w:val="008572B2"/>
    <w:rsid w:val="00857D6D"/>
    <w:rsid w:val="00860DE5"/>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3D3"/>
    <w:rsid w:val="00865655"/>
    <w:rsid w:val="00865766"/>
    <w:rsid w:val="0087097A"/>
    <w:rsid w:val="00870997"/>
    <w:rsid w:val="00871EEE"/>
    <w:rsid w:val="00871F50"/>
    <w:rsid w:val="00872F7D"/>
    <w:rsid w:val="00874012"/>
    <w:rsid w:val="008746D9"/>
    <w:rsid w:val="00874C8E"/>
    <w:rsid w:val="008752EC"/>
    <w:rsid w:val="0087693C"/>
    <w:rsid w:val="00876C71"/>
    <w:rsid w:val="00876EB8"/>
    <w:rsid w:val="008773F5"/>
    <w:rsid w:val="008809C8"/>
    <w:rsid w:val="00881905"/>
    <w:rsid w:val="00881BF4"/>
    <w:rsid w:val="0088207B"/>
    <w:rsid w:val="0088233C"/>
    <w:rsid w:val="00882518"/>
    <w:rsid w:val="00883033"/>
    <w:rsid w:val="008834A9"/>
    <w:rsid w:val="00883BBE"/>
    <w:rsid w:val="00883CAC"/>
    <w:rsid w:val="00885395"/>
    <w:rsid w:val="008853BF"/>
    <w:rsid w:val="0088562A"/>
    <w:rsid w:val="0088738C"/>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11D4"/>
    <w:rsid w:val="008A15C4"/>
    <w:rsid w:val="008A1604"/>
    <w:rsid w:val="008A20E3"/>
    <w:rsid w:val="008A213F"/>
    <w:rsid w:val="008A3636"/>
    <w:rsid w:val="008A38AC"/>
    <w:rsid w:val="008A3A8C"/>
    <w:rsid w:val="008A4211"/>
    <w:rsid w:val="008A489F"/>
    <w:rsid w:val="008A5633"/>
    <w:rsid w:val="008A5A2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376"/>
    <w:rsid w:val="008C358F"/>
    <w:rsid w:val="008C420E"/>
    <w:rsid w:val="008C5BEF"/>
    <w:rsid w:val="008C6159"/>
    <w:rsid w:val="008C6CC3"/>
    <w:rsid w:val="008C6F2D"/>
    <w:rsid w:val="008C7D61"/>
    <w:rsid w:val="008D147B"/>
    <w:rsid w:val="008D2045"/>
    <w:rsid w:val="008D222E"/>
    <w:rsid w:val="008D2319"/>
    <w:rsid w:val="008D31F9"/>
    <w:rsid w:val="008D36FD"/>
    <w:rsid w:val="008D3876"/>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42C6"/>
    <w:rsid w:val="008E478E"/>
    <w:rsid w:val="008E48D2"/>
    <w:rsid w:val="008E4C57"/>
    <w:rsid w:val="008E5021"/>
    <w:rsid w:val="008E5929"/>
    <w:rsid w:val="008E611E"/>
    <w:rsid w:val="008E6AA8"/>
    <w:rsid w:val="008E71B5"/>
    <w:rsid w:val="008E750E"/>
    <w:rsid w:val="008E7BA4"/>
    <w:rsid w:val="008F0349"/>
    <w:rsid w:val="008F04D3"/>
    <w:rsid w:val="008F130D"/>
    <w:rsid w:val="008F18F0"/>
    <w:rsid w:val="008F2353"/>
    <w:rsid w:val="008F35F5"/>
    <w:rsid w:val="008F3F92"/>
    <w:rsid w:val="008F41A6"/>
    <w:rsid w:val="008F587F"/>
    <w:rsid w:val="008F5D13"/>
    <w:rsid w:val="008F5DD4"/>
    <w:rsid w:val="008F696C"/>
    <w:rsid w:val="008F6F49"/>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BA"/>
    <w:rsid w:val="00912DDA"/>
    <w:rsid w:val="009132B8"/>
    <w:rsid w:val="009132CD"/>
    <w:rsid w:val="00913CDF"/>
    <w:rsid w:val="00913E8D"/>
    <w:rsid w:val="00914005"/>
    <w:rsid w:val="00914043"/>
    <w:rsid w:val="009141C6"/>
    <w:rsid w:val="0091428A"/>
    <w:rsid w:val="009154D4"/>
    <w:rsid w:val="00915AEC"/>
    <w:rsid w:val="00916252"/>
    <w:rsid w:val="00917DE4"/>
    <w:rsid w:val="00920082"/>
    <w:rsid w:val="00920669"/>
    <w:rsid w:val="009209A1"/>
    <w:rsid w:val="00920C31"/>
    <w:rsid w:val="00920CF6"/>
    <w:rsid w:val="00921538"/>
    <w:rsid w:val="00921651"/>
    <w:rsid w:val="0092183E"/>
    <w:rsid w:val="00921B90"/>
    <w:rsid w:val="009221DB"/>
    <w:rsid w:val="00922359"/>
    <w:rsid w:val="009225A2"/>
    <w:rsid w:val="00923371"/>
    <w:rsid w:val="009235C9"/>
    <w:rsid w:val="009245A2"/>
    <w:rsid w:val="0092494A"/>
    <w:rsid w:val="00924AAE"/>
    <w:rsid w:val="00925C66"/>
    <w:rsid w:val="0092618D"/>
    <w:rsid w:val="009263FA"/>
    <w:rsid w:val="0092707B"/>
    <w:rsid w:val="009272B0"/>
    <w:rsid w:val="00930FEC"/>
    <w:rsid w:val="009318BB"/>
    <w:rsid w:val="00931BB6"/>
    <w:rsid w:val="009333FA"/>
    <w:rsid w:val="00933CC7"/>
    <w:rsid w:val="009341B0"/>
    <w:rsid w:val="009345F9"/>
    <w:rsid w:val="009348D6"/>
    <w:rsid w:val="00934A32"/>
    <w:rsid w:val="0093598D"/>
    <w:rsid w:val="00935C1B"/>
    <w:rsid w:val="009363DA"/>
    <w:rsid w:val="009363F8"/>
    <w:rsid w:val="00936EED"/>
    <w:rsid w:val="0093767B"/>
    <w:rsid w:val="00937EEE"/>
    <w:rsid w:val="00937F23"/>
    <w:rsid w:val="00940E42"/>
    <w:rsid w:val="00940EBA"/>
    <w:rsid w:val="00942208"/>
    <w:rsid w:val="009430AF"/>
    <w:rsid w:val="00943724"/>
    <w:rsid w:val="00943AEF"/>
    <w:rsid w:val="009446AE"/>
    <w:rsid w:val="00944A07"/>
    <w:rsid w:val="00945D8D"/>
    <w:rsid w:val="00946423"/>
    <w:rsid w:val="00946B82"/>
    <w:rsid w:val="00946E02"/>
    <w:rsid w:val="009474B0"/>
    <w:rsid w:val="00950659"/>
    <w:rsid w:val="00951685"/>
    <w:rsid w:val="00952025"/>
    <w:rsid w:val="009523E0"/>
    <w:rsid w:val="009526BA"/>
    <w:rsid w:val="009530C8"/>
    <w:rsid w:val="00953ED2"/>
    <w:rsid w:val="009553F2"/>
    <w:rsid w:val="00955B3D"/>
    <w:rsid w:val="00955D04"/>
    <w:rsid w:val="00956223"/>
    <w:rsid w:val="00956E0F"/>
    <w:rsid w:val="0095707D"/>
    <w:rsid w:val="00957B04"/>
    <w:rsid w:val="00957B45"/>
    <w:rsid w:val="00957B5F"/>
    <w:rsid w:val="009604D9"/>
    <w:rsid w:val="00960F91"/>
    <w:rsid w:val="00962789"/>
    <w:rsid w:val="00962B1B"/>
    <w:rsid w:val="00962B55"/>
    <w:rsid w:val="00963BB0"/>
    <w:rsid w:val="0096535B"/>
    <w:rsid w:val="00966285"/>
    <w:rsid w:val="009666AD"/>
    <w:rsid w:val="009669BB"/>
    <w:rsid w:val="00966AB0"/>
    <w:rsid w:val="0097002D"/>
    <w:rsid w:val="00971AEF"/>
    <w:rsid w:val="0097304C"/>
    <w:rsid w:val="0097319E"/>
    <w:rsid w:val="009746B1"/>
    <w:rsid w:val="00974877"/>
    <w:rsid w:val="0097523E"/>
    <w:rsid w:val="0097545C"/>
    <w:rsid w:val="009755B4"/>
    <w:rsid w:val="00975786"/>
    <w:rsid w:val="00975BF7"/>
    <w:rsid w:val="00976524"/>
    <w:rsid w:val="009766D1"/>
    <w:rsid w:val="00977551"/>
    <w:rsid w:val="009779A0"/>
    <w:rsid w:val="00977B78"/>
    <w:rsid w:val="00977DFD"/>
    <w:rsid w:val="00980EA5"/>
    <w:rsid w:val="00981804"/>
    <w:rsid w:val="00983408"/>
    <w:rsid w:val="00983D34"/>
    <w:rsid w:val="009849F4"/>
    <w:rsid w:val="00984FDC"/>
    <w:rsid w:val="009855B6"/>
    <w:rsid w:val="00985979"/>
    <w:rsid w:val="00985F02"/>
    <w:rsid w:val="00986842"/>
    <w:rsid w:val="0098687F"/>
    <w:rsid w:val="009869DF"/>
    <w:rsid w:val="00986E37"/>
    <w:rsid w:val="00987AEB"/>
    <w:rsid w:val="00987D30"/>
    <w:rsid w:val="009903D1"/>
    <w:rsid w:val="00991514"/>
    <w:rsid w:val="0099155F"/>
    <w:rsid w:val="00991891"/>
    <w:rsid w:val="00991D54"/>
    <w:rsid w:val="00992ECB"/>
    <w:rsid w:val="00992FAB"/>
    <w:rsid w:val="00993ADD"/>
    <w:rsid w:val="00993B20"/>
    <w:rsid w:val="00995A50"/>
    <w:rsid w:val="009964BA"/>
    <w:rsid w:val="00997A73"/>
    <w:rsid w:val="009A0A9E"/>
    <w:rsid w:val="009A15F3"/>
    <w:rsid w:val="009A1799"/>
    <w:rsid w:val="009A1B15"/>
    <w:rsid w:val="009A3415"/>
    <w:rsid w:val="009A35D4"/>
    <w:rsid w:val="009A59EF"/>
    <w:rsid w:val="009A5F36"/>
    <w:rsid w:val="009A655A"/>
    <w:rsid w:val="009A6FD3"/>
    <w:rsid w:val="009B0465"/>
    <w:rsid w:val="009B05AF"/>
    <w:rsid w:val="009B0B35"/>
    <w:rsid w:val="009B1946"/>
    <w:rsid w:val="009B1CA7"/>
    <w:rsid w:val="009B2546"/>
    <w:rsid w:val="009B3CDF"/>
    <w:rsid w:val="009B426F"/>
    <w:rsid w:val="009B48B4"/>
    <w:rsid w:val="009B4A1D"/>
    <w:rsid w:val="009B51E4"/>
    <w:rsid w:val="009B54EC"/>
    <w:rsid w:val="009B783E"/>
    <w:rsid w:val="009B7A1C"/>
    <w:rsid w:val="009C0577"/>
    <w:rsid w:val="009C08B4"/>
    <w:rsid w:val="009C08CE"/>
    <w:rsid w:val="009C10EF"/>
    <w:rsid w:val="009C2076"/>
    <w:rsid w:val="009C2A92"/>
    <w:rsid w:val="009C3D67"/>
    <w:rsid w:val="009C3E19"/>
    <w:rsid w:val="009C4330"/>
    <w:rsid w:val="009C549E"/>
    <w:rsid w:val="009C56B2"/>
    <w:rsid w:val="009C5E5D"/>
    <w:rsid w:val="009C62A0"/>
    <w:rsid w:val="009C7133"/>
    <w:rsid w:val="009D00A0"/>
    <w:rsid w:val="009D0AA0"/>
    <w:rsid w:val="009D2335"/>
    <w:rsid w:val="009D235D"/>
    <w:rsid w:val="009D3E33"/>
    <w:rsid w:val="009D4846"/>
    <w:rsid w:val="009D4E09"/>
    <w:rsid w:val="009D5AE2"/>
    <w:rsid w:val="009D5DDD"/>
    <w:rsid w:val="009D5F6D"/>
    <w:rsid w:val="009D695C"/>
    <w:rsid w:val="009D6EC2"/>
    <w:rsid w:val="009D70E9"/>
    <w:rsid w:val="009D7A8D"/>
    <w:rsid w:val="009D7AE7"/>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812"/>
    <w:rsid w:val="009F3A66"/>
    <w:rsid w:val="009F4185"/>
    <w:rsid w:val="009F4204"/>
    <w:rsid w:val="009F43E2"/>
    <w:rsid w:val="009F4EEA"/>
    <w:rsid w:val="009F5E46"/>
    <w:rsid w:val="009F6532"/>
    <w:rsid w:val="009F7E16"/>
    <w:rsid w:val="009F7E99"/>
    <w:rsid w:val="00A00666"/>
    <w:rsid w:val="00A00A1F"/>
    <w:rsid w:val="00A01336"/>
    <w:rsid w:val="00A02417"/>
    <w:rsid w:val="00A02510"/>
    <w:rsid w:val="00A026DC"/>
    <w:rsid w:val="00A02A6A"/>
    <w:rsid w:val="00A02BB9"/>
    <w:rsid w:val="00A0368A"/>
    <w:rsid w:val="00A03C75"/>
    <w:rsid w:val="00A04ED6"/>
    <w:rsid w:val="00A05980"/>
    <w:rsid w:val="00A05DED"/>
    <w:rsid w:val="00A05F4F"/>
    <w:rsid w:val="00A063A9"/>
    <w:rsid w:val="00A0687F"/>
    <w:rsid w:val="00A06891"/>
    <w:rsid w:val="00A068DD"/>
    <w:rsid w:val="00A07207"/>
    <w:rsid w:val="00A07F33"/>
    <w:rsid w:val="00A1014A"/>
    <w:rsid w:val="00A10523"/>
    <w:rsid w:val="00A10619"/>
    <w:rsid w:val="00A1087D"/>
    <w:rsid w:val="00A11A0F"/>
    <w:rsid w:val="00A12050"/>
    <w:rsid w:val="00A12FAF"/>
    <w:rsid w:val="00A1313E"/>
    <w:rsid w:val="00A132CE"/>
    <w:rsid w:val="00A13925"/>
    <w:rsid w:val="00A13BE4"/>
    <w:rsid w:val="00A14B46"/>
    <w:rsid w:val="00A151A6"/>
    <w:rsid w:val="00A15C62"/>
    <w:rsid w:val="00A20BB9"/>
    <w:rsid w:val="00A217A4"/>
    <w:rsid w:val="00A22916"/>
    <w:rsid w:val="00A22C6C"/>
    <w:rsid w:val="00A22DDE"/>
    <w:rsid w:val="00A232BD"/>
    <w:rsid w:val="00A2384B"/>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4140"/>
    <w:rsid w:val="00A348E3"/>
    <w:rsid w:val="00A349A0"/>
    <w:rsid w:val="00A351C4"/>
    <w:rsid w:val="00A3547C"/>
    <w:rsid w:val="00A356B4"/>
    <w:rsid w:val="00A356CC"/>
    <w:rsid w:val="00A35E1A"/>
    <w:rsid w:val="00A35E20"/>
    <w:rsid w:val="00A37527"/>
    <w:rsid w:val="00A400E3"/>
    <w:rsid w:val="00A403CF"/>
    <w:rsid w:val="00A4050A"/>
    <w:rsid w:val="00A40B2A"/>
    <w:rsid w:val="00A41297"/>
    <w:rsid w:val="00A415BB"/>
    <w:rsid w:val="00A41FB9"/>
    <w:rsid w:val="00A4222E"/>
    <w:rsid w:val="00A42ECE"/>
    <w:rsid w:val="00A43054"/>
    <w:rsid w:val="00A432F2"/>
    <w:rsid w:val="00A447A3"/>
    <w:rsid w:val="00A44AA0"/>
    <w:rsid w:val="00A44AC4"/>
    <w:rsid w:val="00A45E84"/>
    <w:rsid w:val="00A460B0"/>
    <w:rsid w:val="00A46A07"/>
    <w:rsid w:val="00A46D61"/>
    <w:rsid w:val="00A4707D"/>
    <w:rsid w:val="00A4747B"/>
    <w:rsid w:val="00A47750"/>
    <w:rsid w:val="00A47831"/>
    <w:rsid w:val="00A513AF"/>
    <w:rsid w:val="00A52711"/>
    <w:rsid w:val="00A528F8"/>
    <w:rsid w:val="00A52E1B"/>
    <w:rsid w:val="00A537BE"/>
    <w:rsid w:val="00A53BE3"/>
    <w:rsid w:val="00A53DFE"/>
    <w:rsid w:val="00A54A2C"/>
    <w:rsid w:val="00A552BA"/>
    <w:rsid w:val="00A55933"/>
    <w:rsid w:val="00A563F9"/>
    <w:rsid w:val="00A56718"/>
    <w:rsid w:val="00A56EEA"/>
    <w:rsid w:val="00A57A21"/>
    <w:rsid w:val="00A57D71"/>
    <w:rsid w:val="00A57DC2"/>
    <w:rsid w:val="00A60453"/>
    <w:rsid w:val="00A608B5"/>
    <w:rsid w:val="00A61576"/>
    <w:rsid w:val="00A61A77"/>
    <w:rsid w:val="00A620C9"/>
    <w:rsid w:val="00A623B3"/>
    <w:rsid w:val="00A624CC"/>
    <w:rsid w:val="00A630B4"/>
    <w:rsid w:val="00A63F32"/>
    <w:rsid w:val="00A63FEC"/>
    <w:rsid w:val="00A64614"/>
    <w:rsid w:val="00A6593E"/>
    <w:rsid w:val="00A65D6B"/>
    <w:rsid w:val="00A65DB7"/>
    <w:rsid w:val="00A66366"/>
    <w:rsid w:val="00A6759C"/>
    <w:rsid w:val="00A6769C"/>
    <w:rsid w:val="00A67820"/>
    <w:rsid w:val="00A70DD9"/>
    <w:rsid w:val="00A7121F"/>
    <w:rsid w:val="00A71B48"/>
    <w:rsid w:val="00A71EE2"/>
    <w:rsid w:val="00A71F2D"/>
    <w:rsid w:val="00A726FB"/>
    <w:rsid w:val="00A72949"/>
    <w:rsid w:val="00A73E08"/>
    <w:rsid w:val="00A73E4B"/>
    <w:rsid w:val="00A752BF"/>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4BB9"/>
    <w:rsid w:val="00A850DC"/>
    <w:rsid w:val="00A866B3"/>
    <w:rsid w:val="00A86830"/>
    <w:rsid w:val="00A86B65"/>
    <w:rsid w:val="00A8759A"/>
    <w:rsid w:val="00A903F8"/>
    <w:rsid w:val="00A91569"/>
    <w:rsid w:val="00A915C1"/>
    <w:rsid w:val="00A91A34"/>
    <w:rsid w:val="00A9215C"/>
    <w:rsid w:val="00A924FC"/>
    <w:rsid w:val="00A93C33"/>
    <w:rsid w:val="00A93D9C"/>
    <w:rsid w:val="00A93EF4"/>
    <w:rsid w:val="00A94477"/>
    <w:rsid w:val="00A9475C"/>
    <w:rsid w:val="00A94B24"/>
    <w:rsid w:val="00A94FD5"/>
    <w:rsid w:val="00A95944"/>
    <w:rsid w:val="00A95ABF"/>
    <w:rsid w:val="00A96BB1"/>
    <w:rsid w:val="00A97670"/>
    <w:rsid w:val="00AA05EC"/>
    <w:rsid w:val="00AA06C3"/>
    <w:rsid w:val="00AA0898"/>
    <w:rsid w:val="00AA0953"/>
    <w:rsid w:val="00AA1081"/>
    <w:rsid w:val="00AA2232"/>
    <w:rsid w:val="00AA233B"/>
    <w:rsid w:val="00AA325B"/>
    <w:rsid w:val="00AA364C"/>
    <w:rsid w:val="00AA4162"/>
    <w:rsid w:val="00AA5EE0"/>
    <w:rsid w:val="00AA6083"/>
    <w:rsid w:val="00AA6AD7"/>
    <w:rsid w:val="00AA6B8F"/>
    <w:rsid w:val="00AA6C97"/>
    <w:rsid w:val="00AB0248"/>
    <w:rsid w:val="00AB037A"/>
    <w:rsid w:val="00AB03FA"/>
    <w:rsid w:val="00AB0C52"/>
    <w:rsid w:val="00AB1470"/>
    <w:rsid w:val="00AB2549"/>
    <w:rsid w:val="00AB2FEE"/>
    <w:rsid w:val="00AB426F"/>
    <w:rsid w:val="00AB4DFD"/>
    <w:rsid w:val="00AB53A1"/>
    <w:rsid w:val="00AB6A0F"/>
    <w:rsid w:val="00AB79FE"/>
    <w:rsid w:val="00AC011A"/>
    <w:rsid w:val="00AC0473"/>
    <w:rsid w:val="00AC0482"/>
    <w:rsid w:val="00AC074C"/>
    <w:rsid w:val="00AC0857"/>
    <w:rsid w:val="00AC0CD1"/>
    <w:rsid w:val="00AC2806"/>
    <w:rsid w:val="00AC39C7"/>
    <w:rsid w:val="00AC3A52"/>
    <w:rsid w:val="00AC473C"/>
    <w:rsid w:val="00AC51B1"/>
    <w:rsid w:val="00AC537E"/>
    <w:rsid w:val="00AC55AC"/>
    <w:rsid w:val="00AC6A9A"/>
    <w:rsid w:val="00AC7B1B"/>
    <w:rsid w:val="00AC7C6F"/>
    <w:rsid w:val="00AD008A"/>
    <w:rsid w:val="00AD0D43"/>
    <w:rsid w:val="00AD100D"/>
    <w:rsid w:val="00AD2D28"/>
    <w:rsid w:val="00AD2F1D"/>
    <w:rsid w:val="00AD37F0"/>
    <w:rsid w:val="00AD3F3B"/>
    <w:rsid w:val="00AD42D9"/>
    <w:rsid w:val="00AD4EDA"/>
    <w:rsid w:val="00AD5FFF"/>
    <w:rsid w:val="00AD636C"/>
    <w:rsid w:val="00AD7193"/>
    <w:rsid w:val="00AD73AE"/>
    <w:rsid w:val="00AD7879"/>
    <w:rsid w:val="00AE053A"/>
    <w:rsid w:val="00AE07B1"/>
    <w:rsid w:val="00AE1CAB"/>
    <w:rsid w:val="00AE1D7E"/>
    <w:rsid w:val="00AE298D"/>
    <w:rsid w:val="00AE3308"/>
    <w:rsid w:val="00AE3DE5"/>
    <w:rsid w:val="00AE4574"/>
    <w:rsid w:val="00AE4C9C"/>
    <w:rsid w:val="00AE5461"/>
    <w:rsid w:val="00AE6286"/>
    <w:rsid w:val="00AE71DC"/>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732D"/>
    <w:rsid w:val="00B007DF"/>
    <w:rsid w:val="00B00DB4"/>
    <w:rsid w:val="00B0197E"/>
    <w:rsid w:val="00B020E9"/>
    <w:rsid w:val="00B02281"/>
    <w:rsid w:val="00B0276F"/>
    <w:rsid w:val="00B02C48"/>
    <w:rsid w:val="00B035A8"/>
    <w:rsid w:val="00B0437B"/>
    <w:rsid w:val="00B04AA0"/>
    <w:rsid w:val="00B06003"/>
    <w:rsid w:val="00B06E04"/>
    <w:rsid w:val="00B075BD"/>
    <w:rsid w:val="00B07901"/>
    <w:rsid w:val="00B07E10"/>
    <w:rsid w:val="00B100EF"/>
    <w:rsid w:val="00B10787"/>
    <w:rsid w:val="00B10836"/>
    <w:rsid w:val="00B108CC"/>
    <w:rsid w:val="00B108FD"/>
    <w:rsid w:val="00B11516"/>
    <w:rsid w:val="00B11642"/>
    <w:rsid w:val="00B1168E"/>
    <w:rsid w:val="00B11D45"/>
    <w:rsid w:val="00B11FE8"/>
    <w:rsid w:val="00B12098"/>
    <w:rsid w:val="00B13656"/>
    <w:rsid w:val="00B13997"/>
    <w:rsid w:val="00B13DCC"/>
    <w:rsid w:val="00B143A8"/>
    <w:rsid w:val="00B1490E"/>
    <w:rsid w:val="00B15209"/>
    <w:rsid w:val="00B1556B"/>
    <w:rsid w:val="00B159CA"/>
    <w:rsid w:val="00B15D9C"/>
    <w:rsid w:val="00B161C7"/>
    <w:rsid w:val="00B1671A"/>
    <w:rsid w:val="00B16C04"/>
    <w:rsid w:val="00B1702B"/>
    <w:rsid w:val="00B17DD2"/>
    <w:rsid w:val="00B17FE4"/>
    <w:rsid w:val="00B202F0"/>
    <w:rsid w:val="00B214F1"/>
    <w:rsid w:val="00B221EB"/>
    <w:rsid w:val="00B224A3"/>
    <w:rsid w:val="00B2341A"/>
    <w:rsid w:val="00B23666"/>
    <w:rsid w:val="00B2451E"/>
    <w:rsid w:val="00B251AA"/>
    <w:rsid w:val="00B25951"/>
    <w:rsid w:val="00B25C06"/>
    <w:rsid w:val="00B25D95"/>
    <w:rsid w:val="00B26745"/>
    <w:rsid w:val="00B30CA6"/>
    <w:rsid w:val="00B31293"/>
    <w:rsid w:val="00B31F09"/>
    <w:rsid w:val="00B31F5C"/>
    <w:rsid w:val="00B322B3"/>
    <w:rsid w:val="00B32B5E"/>
    <w:rsid w:val="00B34043"/>
    <w:rsid w:val="00B341C5"/>
    <w:rsid w:val="00B344A6"/>
    <w:rsid w:val="00B35016"/>
    <w:rsid w:val="00B354A6"/>
    <w:rsid w:val="00B35526"/>
    <w:rsid w:val="00B35CCC"/>
    <w:rsid w:val="00B36EFD"/>
    <w:rsid w:val="00B407A9"/>
    <w:rsid w:val="00B41F43"/>
    <w:rsid w:val="00B4234F"/>
    <w:rsid w:val="00B42694"/>
    <w:rsid w:val="00B427BD"/>
    <w:rsid w:val="00B4291C"/>
    <w:rsid w:val="00B43DA0"/>
    <w:rsid w:val="00B4442D"/>
    <w:rsid w:val="00B452E3"/>
    <w:rsid w:val="00B45B80"/>
    <w:rsid w:val="00B46302"/>
    <w:rsid w:val="00B46907"/>
    <w:rsid w:val="00B46951"/>
    <w:rsid w:val="00B47079"/>
    <w:rsid w:val="00B50254"/>
    <w:rsid w:val="00B50285"/>
    <w:rsid w:val="00B50698"/>
    <w:rsid w:val="00B50EFE"/>
    <w:rsid w:val="00B51A5F"/>
    <w:rsid w:val="00B51FEF"/>
    <w:rsid w:val="00B5259D"/>
    <w:rsid w:val="00B542F6"/>
    <w:rsid w:val="00B5510E"/>
    <w:rsid w:val="00B5642F"/>
    <w:rsid w:val="00B56B0F"/>
    <w:rsid w:val="00B56DF8"/>
    <w:rsid w:val="00B56EE2"/>
    <w:rsid w:val="00B5769C"/>
    <w:rsid w:val="00B57E3E"/>
    <w:rsid w:val="00B603EE"/>
    <w:rsid w:val="00B6253A"/>
    <w:rsid w:val="00B62C82"/>
    <w:rsid w:val="00B63430"/>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396C"/>
    <w:rsid w:val="00B74B17"/>
    <w:rsid w:val="00B74D57"/>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1BB3"/>
    <w:rsid w:val="00B92185"/>
    <w:rsid w:val="00B921F5"/>
    <w:rsid w:val="00B92F2D"/>
    <w:rsid w:val="00B930C2"/>
    <w:rsid w:val="00B9460C"/>
    <w:rsid w:val="00B949EB"/>
    <w:rsid w:val="00B94CC2"/>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B0295"/>
    <w:rsid w:val="00BB0F2C"/>
    <w:rsid w:val="00BB1011"/>
    <w:rsid w:val="00BB140F"/>
    <w:rsid w:val="00BB1672"/>
    <w:rsid w:val="00BB2867"/>
    <w:rsid w:val="00BB2B8D"/>
    <w:rsid w:val="00BB30F8"/>
    <w:rsid w:val="00BB4F87"/>
    <w:rsid w:val="00BB5582"/>
    <w:rsid w:val="00BB5E36"/>
    <w:rsid w:val="00BB6EA1"/>
    <w:rsid w:val="00BB7F32"/>
    <w:rsid w:val="00BC01B9"/>
    <w:rsid w:val="00BC06B5"/>
    <w:rsid w:val="00BC1B80"/>
    <w:rsid w:val="00BC1DFB"/>
    <w:rsid w:val="00BC3756"/>
    <w:rsid w:val="00BC3C7C"/>
    <w:rsid w:val="00BC417B"/>
    <w:rsid w:val="00BC4D50"/>
    <w:rsid w:val="00BC506B"/>
    <w:rsid w:val="00BC509F"/>
    <w:rsid w:val="00BC55D1"/>
    <w:rsid w:val="00BC6B9D"/>
    <w:rsid w:val="00BC6E28"/>
    <w:rsid w:val="00BC7608"/>
    <w:rsid w:val="00BC7BFF"/>
    <w:rsid w:val="00BC7C17"/>
    <w:rsid w:val="00BC7E79"/>
    <w:rsid w:val="00BC7F93"/>
    <w:rsid w:val="00BD02FB"/>
    <w:rsid w:val="00BD178B"/>
    <w:rsid w:val="00BD1D24"/>
    <w:rsid w:val="00BD2001"/>
    <w:rsid w:val="00BD28E2"/>
    <w:rsid w:val="00BD2A5C"/>
    <w:rsid w:val="00BD2B10"/>
    <w:rsid w:val="00BD2D64"/>
    <w:rsid w:val="00BD437C"/>
    <w:rsid w:val="00BD4694"/>
    <w:rsid w:val="00BD4CA8"/>
    <w:rsid w:val="00BD690C"/>
    <w:rsid w:val="00BD6991"/>
    <w:rsid w:val="00BD69EF"/>
    <w:rsid w:val="00BD6B51"/>
    <w:rsid w:val="00BD70BA"/>
    <w:rsid w:val="00BD7259"/>
    <w:rsid w:val="00BD773B"/>
    <w:rsid w:val="00BD77BE"/>
    <w:rsid w:val="00BD7D87"/>
    <w:rsid w:val="00BD7F17"/>
    <w:rsid w:val="00BE0151"/>
    <w:rsid w:val="00BE04E9"/>
    <w:rsid w:val="00BE0930"/>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FC0"/>
    <w:rsid w:val="00BF07AD"/>
    <w:rsid w:val="00BF1003"/>
    <w:rsid w:val="00BF1560"/>
    <w:rsid w:val="00BF1C56"/>
    <w:rsid w:val="00BF30A6"/>
    <w:rsid w:val="00BF3137"/>
    <w:rsid w:val="00BF4384"/>
    <w:rsid w:val="00BF49A1"/>
    <w:rsid w:val="00BF4C67"/>
    <w:rsid w:val="00BF64AE"/>
    <w:rsid w:val="00BF6A81"/>
    <w:rsid w:val="00BF7018"/>
    <w:rsid w:val="00BF729C"/>
    <w:rsid w:val="00BF74BC"/>
    <w:rsid w:val="00C00207"/>
    <w:rsid w:val="00C004FA"/>
    <w:rsid w:val="00C01B12"/>
    <w:rsid w:val="00C0204F"/>
    <w:rsid w:val="00C0213C"/>
    <w:rsid w:val="00C021A7"/>
    <w:rsid w:val="00C022E6"/>
    <w:rsid w:val="00C025BC"/>
    <w:rsid w:val="00C02CDF"/>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974"/>
    <w:rsid w:val="00C21F44"/>
    <w:rsid w:val="00C22FF8"/>
    <w:rsid w:val="00C2417B"/>
    <w:rsid w:val="00C24869"/>
    <w:rsid w:val="00C24D9D"/>
    <w:rsid w:val="00C25BAB"/>
    <w:rsid w:val="00C25FDA"/>
    <w:rsid w:val="00C26115"/>
    <w:rsid w:val="00C261D3"/>
    <w:rsid w:val="00C266FF"/>
    <w:rsid w:val="00C27119"/>
    <w:rsid w:val="00C3058E"/>
    <w:rsid w:val="00C307EB"/>
    <w:rsid w:val="00C31142"/>
    <w:rsid w:val="00C318FD"/>
    <w:rsid w:val="00C32029"/>
    <w:rsid w:val="00C32642"/>
    <w:rsid w:val="00C32A29"/>
    <w:rsid w:val="00C32DB5"/>
    <w:rsid w:val="00C33432"/>
    <w:rsid w:val="00C342B6"/>
    <w:rsid w:val="00C356C3"/>
    <w:rsid w:val="00C36EB3"/>
    <w:rsid w:val="00C4081B"/>
    <w:rsid w:val="00C41580"/>
    <w:rsid w:val="00C430FA"/>
    <w:rsid w:val="00C43407"/>
    <w:rsid w:val="00C43741"/>
    <w:rsid w:val="00C43BBB"/>
    <w:rsid w:val="00C43C45"/>
    <w:rsid w:val="00C4445F"/>
    <w:rsid w:val="00C44461"/>
    <w:rsid w:val="00C44EE9"/>
    <w:rsid w:val="00C452EA"/>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442"/>
    <w:rsid w:val="00C56640"/>
    <w:rsid w:val="00C57E16"/>
    <w:rsid w:val="00C60223"/>
    <w:rsid w:val="00C606CB"/>
    <w:rsid w:val="00C610FB"/>
    <w:rsid w:val="00C625C0"/>
    <w:rsid w:val="00C6361B"/>
    <w:rsid w:val="00C638B9"/>
    <w:rsid w:val="00C64232"/>
    <w:rsid w:val="00C648C3"/>
    <w:rsid w:val="00C65512"/>
    <w:rsid w:val="00C66C20"/>
    <w:rsid w:val="00C66DDE"/>
    <w:rsid w:val="00C66E5F"/>
    <w:rsid w:val="00C67C63"/>
    <w:rsid w:val="00C705F9"/>
    <w:rsid w:val="00C70BD9"/>
    <w:rsid w:val="00C72F7F"/>
    <w:rsid w:val="00C735AF"/>
    <w:rsid w:val="00C7369B"/>
    <w:rsid w:val="00C741D5"/>
    <w:rsid w:val="00C743B9"/>
    <w:rsid w:val="00C747E9"/>
    <w:rsid w:val="00C74BA6"/>
    <w:rsid w:val="00C75966"/>
    <w:rsid w:val="00C77774"/>
    <w:rsid w:val="00C77C10"/>
    <w:rsid w:val="00C80882"/>
    <w:rsid w:val="00C81332"/>
    <w:rsid w:val="00C8152C"/>
    <w:rsid w:val="00C81BF8"/>
    <w:rsid w:val="00C82926"/>
    <w:rsid w:val="00C82BF8"/>
    <w:rsid w:val="00C8414F"/>
    <w:rsid w:val="00C84269"/>
    <w:rsid w:val="00C84339"/>
    <w:rsid w:val="00C848F3"/>
    <w:rsid w:val="00C84BB7"/>
    <w:rsid w:val="00C84FCB"/>
    <w:rsid w:val="00C85C0C"/>
    <w:rsid w:val="00C85D11"/>
    <w:rsid w:val="00C86568"/>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576"/>
    <w:rsid w:val="00CA235F"/>
    <w:rsid w:val="00CA2A18"/>
    <w:rsid w:val="00CA2A2C"/>
    <w:rsid w:val="00CA3121"/>
    <w:rsid w:val="00CA3C36"/>
    <w:rsid w:val="00CA4EAE"/>
    <w:rsid w:val="00CA54DB"/>
    <w:rsid w:val="00CA70B8"/>
    <w:rsid w:val="00CA71E4"/>
    <w:rsid w:val="00CA7AAA"/>
    <w:rsid w:val="00CA7B98"/>
    <w:rsid w:val="00CA7EA3"/>
    <w:rsid w:val="00CB11D1"/>
    <w:rsid w:val="00CB13AE"/>
    <w:rsid w:val="00CB3373"/>
    <w:rsid w:val="00CB38F6"/>
    <w:rsid w:val="00CB3DFE"/>
    <w:rsid w:val="00CB3E90"/>
    <w:rsid w:val="00CB409E"/>
    <w:rsid w:val="00CB4EC3"/>
    <w:rsid w:val="00CB50A1"/>
    <w:rsid w:val="00CB512F"/>
    <w:rsid w:val="00CB57D4"/>
    <w:rsid w:val="00CB62FF"/>
    <w:rsid w:val="00CB66BB"/>
    <w:rsid w:val="00CB73D4"/>
    <w:rsid w:val="00CB7BCB"/>
    <w:rsid w:val="00CC0485"/>
    <w:rsid w:val="00CC0CBF"/>
    <w:rsid w:val="00CC0CE4"/>
    <w:rsid w:val="00CC2137"/>
    <w:rsid w:val="00CC25AB"/>
    <w:rsid w:val="00CC2EAC"/>
    <w:rsid w:val="00CC3E2A"/>
    <w:rsid w:val="00CC4EE7"/>
    <w:rsid w:val="00CC54F6"/>
    <w:rsid w:val="00CC553A"/>
    <w:rsid w:val="00CC5591"/>
    <w:rsid w:val="00CC675C"/>
    <w:rsid w:val="00CC6AD5"/>
    <w:rsid w:val="00CD0682"/>
    <w:rsid w:val="00CD0BEA"/>
    <w:rsid w:val="00CD0DC6"/>
    <w:rsid w:val="00CD0F86"/>
    <w:rsid w:val="00CD1685"/>
    <w:rsid w:val="00CD192F"/>
    <w:rsid w:val="00CD1B6A"/>
    <w:rsid w:val="00CD20AE"/>
    <w:rsid w:val="00CD2B63"/>
    <w:rsid w:val="00CD3942"/>
    <w:rsid w:val="00CD3EF7"/>
    <w:rsid w:val="00CD458A"/>
    <w:rsid w:val="00CD48D1"/>
    <w:rsid w:val="00CD6623"/>
    <w:rsid w:val="00CD674F"/>
    <w:rsid w:val="00CD6E12"/>
    <w:rsid w:val="00CD7164"/>
    <w:rsid w:val="00CE1668"/>
    <w:rsid w:val="00CE182B"/>
    <w:rsid w:val="00CE2020"/>
    <w:rsid w:val="00CE20AC"/>
    <w:rsid w:val="00CE2289"/>
    <w:rsid w:val="00CE27B6"/>
    <w:rsid w:val="00CE2C61"/>
    <w:rsid w:val="00CE3925"/>
    <w:rsid w:val="00CE3ABA"/>
    <w:rsid w:val="00CE4E61"/>
    <w:rsid w:val="00CE67BB"/>
    <w:rsid w:val="00CE751B"/>
    <w:rsid w:val="00CE79A0"/>
    <w:rsid w:val="00CF011A"/>
    <w:rsid w:val="00CF020C"/>
    <w:rsid w:val="00CF0C05"/>
    <w:rsid w:val="00CF203D"/>
    <w:rsid w:val="00CF2FB9"/>
    <w:rsid w:val="00CF310C"/>
    <w:rsid w:val="00CF4185"/>
    <w:rsid w:val="00CF47E4"/>
    <w:rsid w:val="00CF4C93"/>
    <w:rsid w:val="00CF5D13"/>
    <w:rsid w:val="00CF6082"/>
    <w:rsid w:val="00CF66FE"/>
    <w:rsid w:val="00CF6C50"/>
    <w:rsid w:val="00CF6FB6"/>
    <w:rsid w:val="00CF73A7"/>
    <w:rsid w:val="00CF7B71"/>
    <w:rsid w:val="00CF7D36"/>
    <w:rsid w:val="00D000AE"/>
    <w:rsid w:val="00D005AE"/>
    <w:rsid w:val="00D005F1"/>
    <w:rsid w:val="00D01F15"/>
    <w:rsid w:val="00D022A6"/>
    <w:rsid w:val="00D02631"/>
    <w:rsid w:val="00D02A73"/>
    <w:rsid w:val="00D0364E"/>
    <w:rsid w:val="00D03C85"/>
    <w:rsid w:val="00D040A6"/>
    <w:rsid w:val="00D0430E"/>
    <w:rsid w:val="00D04368"/>
    <w:rsid w:val="00D04E28"/>
    <w:rsid w:val="00D06080"/>
    <w:rsid w:val="00D063E1"/>
    <w:rsid w:val="00D06929"/>
    <w:rsid w:val="00D07226"/>
    <w:rsid w:val="00D07308"/>
    <w:rsid w:val="00D075BD"/>
    <w:rsid w:val="00D10476"/>
    <w:rsid w:val="00D10E19"/>
    <w:rsid w:val="00D11020"/>
    <w:rsid w:val="00D11341"/>
    <w:rsid w:val="00D11796"/>
    <w:rsid w:val="00D11E65"/>
    <w:rsid w:val="00D11EB1"/>
    <w:rsid w:val="00D128A0"/>
    <w:rsid w:val="00D12A63"/>
    <w:rsid w:val="00D12B3A"/>
    <w:rsid w:val="00D1367D"/>
    <w:rsid w:val="00D13ACA"/>
    <w:rsid w:val="00D13ED8"/>
    <w:rsid w:val="00D15968"/>
    <w:rsid w:val="00D15BBE"/>
    <w:rsid w:val="00D15ECA"/>
    <w:rsid w:val="00D1675B"/>
    <w:rsid w:val="00D16B94"/>
    <w:rsid w:val="00D16F1A"/>
    <w:rsid w:val="00D170B4"/>
    <w:rsid w:val="00D202D4"/>
    <w:rsid w:val="00D20D36"/>
    <w:rsid w:val="00D20D99"/>
    <w:rsid w:val="00D21071"/>
    <w:rsid w:val="00D21448"/>
    <w:rsid w:val="00D21D0E"/>
    <w:rsid w:val="00D21FD8"/>
    <w:rsid w:val="00D22728"/>
    <w:rsid w:val="00D228EC"/>
    <w:rsid w:val="00D23381"/>
    <w:rsid w:val="00D24653"/>
    <w:rsid w:val="00D24CD9"/>
    <w:rsid w:val="00D25460"/>
    <w:rsid w:val="00D2687F"/>
    <w:rsid w:val="00D26AC6"/>
    <w:rsid w:val="00D278A6"/>
    <w:rsid w:val="00D30222"/>
    <w:rsid w:val="00D30402"/>
    <w:rsid w:val="00D30D6A"/>
    <w:rsid w:val="00D31CC2"/>
    <w:rsid w:val="00D321FB"/>
    <w:rsid w:val="00D32C27"/>
    <w:rsid w:val="00D32D9A"/>
    <w:rsid w:val="00D32DCE"/>
    <w:rsid w:val="00D32F2B"/>
    <w:rsid w:val="00D3351E"/>
    <w:rsid w:val="00D3386A"/>
    <w:rsid w:val="00D3436F"/>
    <w:rsid w:val="00D3453B"/>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48F"/>
    <w:rsid w:val="00D434B3"/>
    <w:rsid w:val="00D446AF"/>
    <w:rsid w:val="00D44FEF"/>
    <w:rsid w:val="00D466B5"/>
    <w:rsid w:val="00D46BF4"/>
    <w:rsid w:val="00D46FC5"/>
    <w:rsid w:val="00D476E0"/>
    <w:rsid w:val="00D50094"/>
    <w:rsid w:val="00D50848"/>
    <w:rsid w:val="00D50FE4"/>
    <w:rsid w:val="00D5174E"/>
    <w:rsid w:val="00D51EE7"/>
    <w:rsid w:val="00D51F62"/>
    <w:rsid w:val="00D52E28"/>
    <w:rsid w:val="00D5411E"/>
    <w:rsid w:val="00D54E3B"/>
    <w:rsid w:val="00D54F6A"/>
    <w:rsid w:val="00D55EB1"/>
    <w:rsid w:val="00D57F26"/>
    <w:rsid w:val="00D6003E"/>
    <w:rsid w:val="00D60D60"/>
    <w:rsid w:val="00D60EFE"/>
    <w:rsid w:val="00D610D9"/>
    <w:rsid w:val="00D62B3B"/>
    <w:rsid w:val="00D63614"/>
    <w:rsid w:val="00D637BB"/>
    <w:rsid w:val="00D638DC"/>
    <w:rsid w:val="00D63AD7"/>
    <w:rsid w:val="00D65490"/>
    <w:rsid w:val="00D657C3"/>
    <w:rsid w:val="00D65CCB"/>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4AF"/>
    <w:rsid w:val="00D756B1"/>
    <w:rsid w:val="00D81400"/>
    <w:rsid w:val="00D81553"/>
    <w:rsid w:val="00D816F0"/>
    <w:rsid w:val="00D822AE"/>
    <w:rsid w:val="00D82685"/>
    <w:rsid w:val="00D82BF3"/>
    <w:rsid w:val="00D83EF3"/>
    <w:rsid w:val="00D8490F"/>
    <w:rsid w:val="00D84F16"/>
    <w:rsid w:val="00D8539C"/>
    <w:rsid w:val="00D86CD7"/>
    <w:rsid w:val="00D877F9"/>
    <w:rsid w:val="00D9048E"/>
    <w:rsid w:val="00D907FE"/>
    <w:rsid w:val="00D90C7D"/>
    <w:rsid w:val="00D91288"/>
    <w:rsid w:val="00D914D4"/>
    <w:rsid w:val="00D938BE"/>
    <w:rsid w:val="00D93B29"/>
    <w:rsid w:val="00D93E97"/>
    <w:rsid w:val="00D94461"/>
    <w:rsid w:val="00D94692"/>
    <w:rsid w:val="00D94C82"/>
    <w:rsid w:val="00D94E87"/>
    <w:rsid w:val="00D95302"/>
    <w:rsid w:val="00D9567A"/>
    <w:rsid w:val="00D95B5B"/>
    <w:rsid w:val="00D96F59"/>
    <w:rsid w:val="00D96F78"/>
    <w:rsid w:val="00D97D91"/>
    <w:rsid w:val="00D97F88"/>
    <w:rsid w:val="00DA0377"/>
    <w:rsid w:val="00DA0872"/>
    <w:rsid w:val="00DA08BB"/>
    <w:rsid w:val="00DA0F15"/>
    <w:rsid w:val="00DA0FDD"/>
    <w:rsid w:val="00DA111B"/>
    <w:rsid w:val="00DA1304"/>
    <w:rsid w:val="00DA195D"/>
    <w:rsid w:val="00DA20C7"/>
    <w:rsid w:val="00DA2602"/>
    <w:rsid w:val="00DA2953"/>
    <w:rsid w:val="00DA31E5"/>
    <w:rsid w:val="00DA3BB4"/>
    <w:rsid w:val="00DA3E20"/>
    <w:rsid w:val="00DA5209"/>
    <w:rsid w:val="00DA5449"/>
    <w:rsid w:val="00DA6763"/>
    <w:rsid w:val="00DA6E11"/>
    <w:rsid w:val="00DA6ED4"/>
    <w:rsid w:val="00DA6FA6"/>
    <w:rsid w:val="00DA731C"/>
    <w:rsid w:val="00DA7651"/>
    <w:rsid w:val="00DA7C2B"/>
    <w:rsid w:val="00DB0E96"/>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75"/>
    <w:rsid w:val="00DC306B"/>
    <w:rsid w:val="00DC3F78"/>
    <w:rsid w:val="00DC414B"/>
    <w:rsid w:val="00DC4574"/>
    <w:rsid w:val="00DC466C"/>
    <w:rsid w:val="00DC67A7"/>
    <w:rsid w:val="00DC6965"/>
    <w:rsid w:val="00DC6AA4"/>
    <w:rsid w:val="00DC789B"/>
    <w:rsid w:val="00DD07F9"/>
    <w:rsid w:val="00DD13A5"/>
    <w:rsid w:val="00DD17EA"/>
    <w:rsid w:val="00DD197C"/>
    <w:rsid w:val="00DD2C6D"/>
    <w:rsid w:val="00DD32E6"/>
    <w:rsid w:val="00DD3A9E"/>
    <w:rsid w:val="00DD3C3E"/>
    <w:rsid w:val="00DD3EE0"/>
    <w:rsid w:val="00DD3F0D"/>
    <w:rsid w:val="00DD43A5"/>
    <w:rsid w:val="00DD4785"/>
    <w:rsid w:val="00DD4838"/>
    <w:rsid w:val="00DD489D"/>
    <w:rsid w:val="00DD5D80"/>
    <w:rsid w:val="00DD5E91"/>
    <w:rsid w:val="00DD691C"/>
    <w:rsid w:val="00DE0A15"/>
    <w:rsid w:val="00DE1294"/>
    <w:rsid w:val="00DE2AA4"/>
    <w:rsid w:val="00DE2D6A"/>
    <w:rsid w:val="00DE3692"/>
    <w:rsid w:val="00DE4095"/>
    <w:rsid w:val="00DE4541"/>
    <w:rsid w:val="00DE487E"/>
    <w:rsid w:val="00DE515B"/>
    <w:rsid w:val="00DE5689"/>
    <w:rsid w:val="00DE57DA"/>
    <w:rsid w:val="00DE677F"/>
    <w:rsid w:val="00DE74EE"/>
    <w:rsid w:val="00DE79A0"/>
    <w:rsid w:val="00DF012F"/>
    <w:rsid w:val="00DF03C7"/>
    <w:rsid w:val="00DF0B18"/>
    <w:rsid w:val="00DF1F62"/>
    <w:rsid w:val="00DF230E"/>
    <w:rsid w:val="00DF2EAB"/>
    <w:rsid w:val="00DF2EF9"/>
    <w:rsid w:val="00DF301C"/>
    <w:rsid w:val="00DF44EF"/>
    <w:rsid w:val="00DF5DCB"/>
    <w:rsid w:val="00DF765E"/>
    <w:rsid w:val="00DF7B33"/>
    <w:rsid w:val="00DF7BC6"/>
    <w:rsid w:val="00DF7DF4"/>
    <w:rsid w:val="00E006A1"/>
    <w:rsid w:val="00E00816"/>
    <w:rsid w:val="00E00DE2"/>
    <w:rsid w:val="00E014CD"/>
    <w:rsid w:val="00E015CB"/>
    <w:rsid w:val="00E016F6"/>
    <w:rsid w:val="00E01B92"/>
    <w:rsid w:val="00E0219E"/>
    <w:rsid w:val="00E02E21"/>
    <w:rsid w:val="00E03D2D"/>
    <w:rsid w:val="00E0476E"/>
    <w:rsid w:val="00E0568C"/>
    <w:rsid w:val="00E05AF6"/>
    <w:rsid w:val="00E06491"/>
    <w:rsid w:val="00E0694B"/>
    <w:rsid w:val="00E06A3B"/>
    <w:rsid w:val="00E072BC"/>
    <w:rsid w:val="00E10332"/>
    <w:rsid w:val="00E1142C"/>
    <w:rsid w:val="00E115D3"/>
    <w:rsid w:val="00E11780"/>
    <w:rsid w:val="00E135A4"/>
    <w:rsid w:val="00E13789"/>
    <w:rsid w:val="00E13874"/>
    <w:rsid w:val="00E13D20"/>
    <w:rsid w:val="00E13EF6"/>
    <w:rsid w:val="00E14C2E"/>
    <w:rsid w:val="00E15764"/>
    <w:rsid w:val="00E15CE7"/>
    <w:rsid w:val="00E16A59"/>
    <w:rsid w:val="00E20621"/>
    <w:rsid w:val="00E206AE"/>
    <w:rsid w:val="00E2302A"/>
    <w:rsid w:val="00E23DA0"/>
    <w:rsid w:val="00E24183"/>
    <w:rsid w:val="00E24FF2"/>
    <w:rsid w:val="00E25384"/>
    <w:rsid w:val="00E25831"/>
    <w:rsid w:val="00E26731"/>
    <w:rsid w:val="00E27C21"/>
    <w:rsid w:val="00E27CAD"/>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D41"/>
    <w:rsid w:val="00E42717"/>
    <w:rsid w:val="00E42B10"/>
    <w:rsid w:val="00E42C77"/>
    <w:rsid w:val="00E42FD0"/>
    <w:rsid w:val="00E43539"/>
    <w:rsid w:val="00E43E4C"/>
    <w:rsid w:val="00E443EC"/>
    <w:rsid w:val="00E44489"/>
    <w:rsid w:val="00E44F17"/>
    <w:rsid w:val="00E45215"/>
    <w:rsid w:val="00E4674D"/>
    <w:rsid w:val="00E47556"/>
    <w:rsid w:val="00E47820"/>
    <w:rsid w:val="00E47A11"/>
    <w:rsid w:val="00E47E03"/>
    <w:rsid w:val="00E50E6E"/>
    <w:rsid w:val="00E51062"/>
    <w:rsid w:val="00E514AA"/>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E5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613F"/>
    <w:rsid w:val="00E66D59"/>
    <w:rsid w:val="00E66F60"/>
    <w:rsid w:val="00E6714F"/>
    <w:rsid w:val="00E67601"/>
    <w:rsid w:val="00E70277"/>
    <w:rsid w:val="00E7176D"/>
    <w:rsid w:val="00E727F3"/>
    <w:rsid w:val="00E72AF2"/>
    <w:rsid w:val="00E72CC4"/>
    <w:rsid w:val="00E72E62"/>
    <w:rsid w:val="00E7376C"/>
    <w:rsid w:val="00E74E1E"/>
    <w:rsid w:val="00E75121"/>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419C"/>
    <w:rsid w:val="00E8433B"/>
    <w:rsid w:val="00E8535B"/>
    <w:rsid w:val="00E85A9E"/>
    <w:rsid w:val="00E85CD9"/>
    <w:rsid w:val="00E85D72"/>
    <w:rsid w:val="00E85D85"/>
    <w:rsid w:val="00E861A2"/>
    <w:rsid w:val="00E86674"/>
    <w:rsid w:val="00E87944"/>
    <w:rsid w:val="00E87E44"/>
    <w:rsid w:val="00E907AD"/>
    <w:rsid w:val="00E90A30"/>
    <w:rsid w:val="00E90D7B"/>
    <w:rsid w:val="00E91C6F"/>
    <w:rsid w:val="00E91F58"/>
    <w:rsid w:val="00E922B8"/>
    <w:rsid w:val="00E922F8"/>
    <w:rsid w:val="00E93CD2"/>
    <w:rsid w:val="00E93D00"/>
    <w:rsid w:val="00E93FB8"/>
    <w:rsid w:val="00E944D4"/>
    <w:rsid w:val="00E958F5"/>
    <w:rsid w:val="00E95BD6"/>
    <w:rsid w:val="00E968B3"/>
    <w:rsid w:val="00E9764F"/>
    <w:rsid w:val="00E97BF3"/>
    <w:rsid w:val="00EA0320"/>
    <w:rsid w:val="00EA05B0"/>
    <w:rsid w:val="00EA0807"/>
    <w:rsid w:val="00EA0AF4"/>
    <w:rsid w:val="00EA160B"/>
    <w:rsid w:val="00EA1696"/>
    <w:rsid w:val="00EA193E"/>
    <w:rsid w:val="00EA1AC6"/>
    <w:rsid w:val="00EA1E15"/>
    <w:rsid w:val="00EA20BC"/>
    <w:rsid w:val="00EA23EA"/>
    <w:rsid w:val="00EA3AA3"/>
    <w:rsid w:val="00EA5B5B"/>
    <w:rsid w:val="00EA5CFD"/>
    <w:rsid w:val="00EA5D34"/>
    <w:rsid w:val="00EA6431"/>
    <w:rsid w:val="00EA7655"/>
    <w:rsid w:val="00EB041C"/>
    <w:rsid w:val="00EB096E"/>
    <w:rsid w:val="00EB0F59"/>
    <w:rsid w:val="00EB1452"/>
    <w:rsid w:val="00EB1BC7"/>
    <w:rsid w:val="00EB1F3F"/>
    <w:rsid w:val="00EB217B"/>
    <w:rsid w:val="00EB5111"/>
    <w:rsid w:val="00EB5AAA"/>
    <w:rsid w:val="00EB630C"/>
    <w:rsid w:val="00EB6614"/>
    <w:rsid w:val="00EB66A9"/>
    <w:rsid w:val="00EB6928"/>
    <w:rsid w:val="00EB6C38"/>
    <w:rsid w:val="00EB7052"/>
    <w:rsid w:val="00EB72A6"/>
    <w:rsid w:val="00EC0511"/>
    <w:rsid w:val="00EC0589"/>
    <w:rsid w:val="00EC19AE"/>
    <w:rsid w:val="00EC2830"/>
    <w:rsid w:val="00EC2CB8"/>
    <w:rsid w:val="00EC452F"/>
    <w:rsid w:val="00EC47AB"/>
    <w:rsid w:val="00EC5676"/>
    <w:rsid w:val="00EC56AB"/>
    <w:rsid w:val="00EC5E48"/>
    <w:rsid w:val="00EC6150"/>
    <w:rsid w:val="00ED121E"/>
    <w:rsid w:val="00ED125B"/>
    <w:rsid w:val="00ED1327"/>
    <w:rsid w:val="00ED3210"/>
    <w:rsid w:val="00ED33E0"/>
    <w:rsid w:val="00ED3830"/>
    <w:rsid w:val="00ED3ABA"/>
    <w:rsid w:val="00ED3F64"/>
    <w:rsid w:val="00ED4648"/>
    <w:rsid w:val="00ED4FB9"/>
    <w:rsid w:val="00ED5085"/>
    <w:rsid w:val="00ED61FC"/>
    <w:rsid w:val="00ED62FF"/>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D9E"/>
    <w:rsid w:val="00EE65F4"/>
    <w:rsid w:val="00EE7391"/>
    <w:rsid w:val="00EE779B"/>
    <w:rsid w:val="00EF0A05"/>
    <w:rsid w:val="00EF0B65"/>
    <w:rsid w:val="00EF1018"/>
    <w:rsid w:val="00EF1BAB"/>
    <w:rsid w:val="00EF29C5"/>
    <w:rsid w:val="00EF2F3A"/>
    <w:rsid w:val="00EF34C3"/>
    <w:rsid w:val="00EF34EA"/>
    <w:rsid w:val="00EF3D33"/>
    <w:rsid w:val="00EF40BE"/>
    <w:rsid w:val="00EF44D1"/>
    <w:rsid w:val="00EF586E"/>
    <w:rsid w:val="00EF69EC"/>
    <w:rsid w:val="00EF7D16"/>
    <w:rsid w:val="00EF7E8F"/>
    <w:rsid w:val="00F00AE1"/>
    <w:rsid w:val="00F0155A"/>
    <w:rsid w:val="00F015C6"/>
    <w:rsid w:val="00F01CE0"/>
    <w:rsid w:val="00F02239"/>
    <w:rsid w:val="00F02371"/>
    <w:rsid w:val="00F02D2C"/>
    <w:rsid w:val="00F02DC3"/>
    <w:rsid w:val="00F02E80"/>
    <w:rsid w:val="00F02EDE"/>
    <w:rsid w:val="00F035D5"/>
    <w:rsid w:val="00F0366D"/>
    <w:rsid w:val="00F0455E"/>
    <w:rsid w:val="00F04673"/>
    <w:rsid w:val="00F04B9E"/>
    <w:rsid w:val="00F053E6"/>
    <w:rsid w:val="00F054DF"/>
    <w:rsid w:val="00F06256"/>
    <w:rsid w:val="00F0629D"/>
    <w:rsid w:val="00F06525"/>
    <w:rsid w:val="00F06A80"/>
    <w:rsid w:val="00F07097"/>
    <w:rsid w:val="00F072C5"/>
    <w:rsid w:val="00F072DD"/>
    <w:rsid w:val="00F072F4"/>
    <w:rsid w:val="00F07D83"/>
    <w:rsid w:val="00F104E9"/>
    <w:rsid w:val="00F1068B"/>
    <w:rsid w:val="00F107F6"/>
    <w:rsid w:val="00F10CBB"/>
    <w:rsid w:val="00F1184F"/>
    <w:rsid w:val="00F127E1"/>
    <w:rsid w:val="00F12BF0"/>
    <w:rsid w:val="00F13149"/>
    <w:rsid w:val="00F13F0F"/>
    <w:rsid w:val="00F14005"/>
    <w:rsid w:val="00F14207"/>
    <w:rsid w:val="00F143BC"/>
    <w:rsid w:val="00F14A21"/>
    <w:rsid w:val="00F15561"/>
    <w:rsid w:val="00F15615"/>
    <w:rsid w:val="00F15986"/>
    <w:rsid w:val="00F16776"/>
    <w:rsid w:val="00F17559"/>
    <w:rsid w:val="00F175CC"/>
    <w:rsid w:val="00F179F1"/>
    <w:rsid w:val="00F17CDA"/>
    <w:rsid w:val="00F17E3B"/>
    <w:rsid w:val="00F20256"/>
    <w:rsid w:val="00F21250"/>
    <w:rsid w:val="00F21831"/>
    <w:rsid w:val="00F233A4"/>
    <w:rsid w:val="00F23C8F"/>
    <w:rsid w:val="00F23DE0"/>
    <w:rsid w:val="00F24287"/>
    <w:rsid w:val="00F246D9"/>
    <w:rsid w:val="00F26941"/>
    <w:rsid w:val="00F27477"/>
    <w:rsid w:val="00F3025A"/>
    <w:rsid w:val="00F30286"/>
    <w:rsid w:val="00F30454"/>
    <w:rsid w:val="00F30733"/>
    <w:rsid w:val="00F30EB1"/>
    <w:rsid w:val="00F31528"/>
    <w:rsid w:val="00F31BE9"/>
    <w:rsid w:val="00F3409C"/>
    <w:rsid w:val="00F34E00"/>
    <w:rsid w:val="00F35BCA"/>
    <w:rsid w:val="00F35D1D"/>
    <w:rsid w:val="00F35F7E"/>
    <w:rsid w:val="00F40601"/>
    <w:rsid w:val="00F40794"/>
    <w:rsid w:val="00F40816"/>
    <w:rsid w:val="00F41E38"/>
    <w:rsid w:val="00F42158"/>
    <w:rsid w:val="00F42414"/>
    <w:rsid w:val="00F42552"/>
    <w:rsid w:val="00F43032"/>
    <w:rsid w:val="00F439CB"/>
    <w:rsid w:val="00F43A5A"/>
    <w:rsid w:val="00F43B04"/>
    <w:rsid w:val="00F43CED"/>
    <w:rsid w:val="00F440E0"/>
    <w:rsid w:val="00F44A44"/>
    <w:rsid w:val="00F44AE7"/>
    <w:rsid w:val="00F4524D"/>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50C9"/>
    <w:rsid w:val="00F55974"/>
    <w:rsid w:val="00F56777"/>
    <w:rsid w:val="00F56D56"/>
    <w:rsid w:val="00F57533"/>
    <w:rsid w:val="00F57994"/>
    <w:rsid w:val="00F60AE4"/>
    <w:rsid w:val="00F60FD2"/>
    <w:rsid w:val="00F61120"/>
    <w:rsid w:val="00F61C4E"/>
    <w:rsid w:val="00F61E59"/>
    <w:rsid w:val="00F61FFD"/>
    <w:rsid w:val="00F63016"/>
    <w:rsid w:val="00F63070"/>
    <w:rsid w:val="00F646DF"/>
    <w:rsid w:val="00F65279"/>
    <w:rsid w:val="00F654CB"/>
    <w:rsid w:val="00F66022"/>
    <w:rsid w:val="00F6615D"/>
    <w:rsid w:val="00F71B48"/>
    <w:rsid w:val="00F726B7"/>
    <w:rsid w:val="00F73995"/>
    <w:rsid w:val="00F752DD"/>
    <w:rsid w:val="00F75FA9"/>
    <w:rsid w:val="00F7686A"/>
    <w:rsid w:val="00F77E7C"/>
    <w:rsid w:val="00F80C9B"/>
    <w:rsid w:val="00F80CC9"/>
    <w:rsid w:val="00F812A3"/>
    <w:rsid w:val="00F81944"/>
    <w:rsid w:val="00F81A5E"/>
    <w:rsid w:val="00F81E9D"/>
    <w:rsid w:val="00F82E35"/>
    <w:rsid w:val="00F835CF"/>
    <w:rsid w:val="00F839ED"/>
    <w:rsid w:val="00F84EA3"/>
    <w:rsid w:val="00F85416"/>
    <w:rsid w:val="00F8644B"/>
    <w:rsid w:val="00F87923"/>
    <w:rsid w:val="00F901F9"/>
    <w:rsid w:val="00F90222"/>
    <w:rsid w:val="00F90FC4"/>
    <w:rsid w:val="00F9347A"/>
    <w:rsid w:val="00F93B67"/>
    <w:rsid w:val="00F94FD4"/>
    <w:rsid w:val="00F95228"/>
    <w:rsid w:val="00F9562F"/>
    <w:rsid w:val="00F9635D"/>
    <w:rsid w:val="00FA027C"/>
    <w:rsid w:val="00FA0B5C"/>
    <w:rsid w:val="00FA240A"/>
    <w:rsid w:val="00FA2C71"/>
    <w:rsid w:val="00FA2D5A"/>
    <w:rsid w:val="00FA3921"/>
    <w:rsid w:val="00FA3F87"/>
    <w:rsid w:val="00FA44A0"/>
    <w:rsid w:val="00FA54C9"/>
    <w:rsid w:val="00FA6887"/>
    <w:rsid w:val="00FA68C5"/>
    <w:rsid w:val="00FA6A5B"/>
    <w:rsid w:val="00FA706A"/>
    <w:rsid w:val="00FA7785"/>
    <w:rsid w:val="00FA77C6"/>
    <w:rsid w:val="00FA79C1"/>
    <w:rsid w:val="00FA7F59"/>
    <w:rsid w:val="00FB2594"/>
    <w:rsid w:val="00FB2A6E"/>
    <w:rsid w:val="00FB3F30"/>
    <w:rsid w:val="00FB4669"/>
    <w:rsid w:val="00FB4E00"/>
    <w:rsid w:val="00FB5252"/>
    <w:rsid w:val="00FB5A7E"/>
    <w:rsid w:val="00FB5B3A"/>
    <w:rsid w:val="00FB619F"/>
    <w:rsid w:val="00FB622C"/>
    <w:rsid w:val="00FB6716"/>
    <w:rsid w:val="00FB6E6C"/>
    <w:rsid w:val="00FB772F"/>
    <w:rsid w:val="00FC094D"/>
    <w:rsid w:val="00FC096A"/>
    <w:rsid w:val="00FC11AD"/>
    <w:rsid w:val="00FC2473"/>
    <w:rsid w:val="00FC293E"/>
    <w:rsid w:val="00FC29AB"/>
    <w:rsid w:val="00FC2C62"/>
    <w:rsid w:val="00FC2DC2"/>
    <w:rsid w:val="00FC469C"/>
    <w:rsid w:val="00FC4C24"/>
    <w:rsid w:val="00FC53DD"/>
    <w:rsid w:val="00FC5F76"/>
    <w:rsid w:val="00FC6D43"/>
    <w:rsid w:val="00FC6E05"/>
    <w:rsid w:val="00FD01C5"/>
    <w:rsid w:val="00FD034F"/>
    <w:rsid w:val="00FD0F18"/>
    <w:rsid w:val="00FD2393"/>
    <w:rsid w:val="00FD2878"/>
    <w:rsid w:val="00FD38F3"/>
    <w:rsid w:val="00FD398E"/>
    <w:rsid w:val="00FD3AA6"/>
    <w:rsid w:val="00FD3EC3"/>
    <w:rsid w:val="00FD531C"/>
    <w:rsid w:val="00FD5EDB"/>
    <w:rsid w:val="00FD6A7F"/>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486"/>
    <w:rsid w:val="00FE667D"/>
    <w:rsid w:val="00FE7106"/>
    <w:rsid w:val="00FF0343"/>
    <w:rsid w:val="00FF102D"/>
    <w:rsid w:val="00FF124E"/>
    <w:rsid w:val="00FF152E"/>
    <w:rsid w:val="00FF187A"/>
    <w:rsid w:val="00FF1D70"/>
    <w:rsid w:val="00FF214E"/>
    <w:rsid w:val="00FF2449"/>
    <w:rsid w:val="00FF2528"/>
    <w:rsid w:val="00FF26FA"/>
    <w:rsid w:val="00FF3101"/>
    <w:rsid w:val="00FF31A7"/>
    <w:rsid w:val="00FF33BA"/>
    <w:rsid w:val="00FF4987"/>
    <w:rsid w:val="00FF52DD"/>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35</Pages>
  <Words>8484</Words>
  <Characters>48360</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22</cp:revision>
  <cp:lastPrinted>2019-03-04T23:20:00Z</cp:lastPrinted>
  <dcterms:created xsi:type="dcterms:W3CDTF">2023-02-14T19:43:00Z</dcterms:created>
  <dcterms:modified xsi:type="dcterms:W3CDTF">2023-02-14T22:01:00Z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