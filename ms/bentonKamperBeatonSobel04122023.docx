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46C40F21"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19E407A3"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w:t>
      </w:r>
      <w:r w:rsidR="00A04ED6">
        <w:rPr>
          <w:rFonts w:ascii="Times New Roman" w:hAnsi="Times New Roman" w:cs="Times New Roman"/>
          <w:sz w:val="24"/>
          <w:szCs w:val="24"/>
        </w:rPr>
        <w:t>and indirect screening-off</w:t>
      </w:r>
      <w:r>
        <w:rPr>
          <w:rFonts w:ascii="Times New Roman" w:hAnsi="Times New Roman" w:cs="Times New Roman"/>
          <w:sz w:val="24"/>
          <w:szCs w:val="24"/>
        </w:rPr>
        <w:t xml:space="preserve">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681EF8">
        <w:rPr>
          <w:rFonts w:ascii="Times New Roman" w:hAnsi="Times New Roman" w:cs="Times New Roman"/>
          <w:sz w:val="24"/>
          <w:szCs w:val="24"/>
        </w:rPr>
        <w:t>backwards blocking</w:t>
      </w:r>
      <w:r w:rsidR="0021145B">
        <w:rPr>
          <w:rFonts w:ascii="Times New Roman" w:hAnsi="Times New Roman" w:cs="Times New Roman"/>
          <w:sz w:val="24"/>
          <w:szCs w:val="24"/>
        </w:rPr>
        <w:t xml:space="preserve">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42CC27A2" w14:textId="77777777" w:rsidR="00AC5982" w:rsidRDefault="00AC5982" w:rsidP="00AC5982">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128D1C5F" w14:textId="1AAF206D"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counterfactual claims – both about what might have been and how events could have turned out differently (e.g., Harris et al, 1996; Sobel, 2004; Walker &amp; Nyhout,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Bonawitz &amp; Lombrozo, 2012; Gopnik et al., 2001; Legare et al., 2010; Meltzoff et al., 2014; Walker &amp; Gopnik, 2014) posit that young children have sophisticated causal reasoning capacities.</w:t>
      </w:r>
    </w:p>
    <w:p w14:paraId="15E9B342" w14:textId="47DE3495"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ins w:id="0" w:author="Benton, Deon" w:date="2023-04-12T10:45:00Z">
        <w:r w:rsidR="00F04CCD">
          <w:rPr>
            <w:rFonts w:ascii="Times New Roman" w:hAnsi="Times New Roman" w:cs="Times New Roman"/>
            <w:sz w:val="24"/>
            <w:szCs w:val="24"/>
          </w:rPr>
          <w:t>a</w:t>
        </w:r>
      </w:ins>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Bonawitz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Johnson et al., 2006; Kirkham et al., 2002; Marcus et al., 1999; Saffran et al., 1996) but that develop into a system that infers abstract patterns of coherent causal structure from probabilistic data.</w:t>
      </w:r>
    </w:p>
    <w:p w14:paraId="7F85C78A" w14:textId="5E816ACD"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is sufficient to explain children’s causal inferences. Connectionist accounts of causal reasoning (e.g., Rogers &amp; McClelland, 2004), comparative investigation between non-human animals and adults (e.g., </w:t>
      </w:r>
      <w:r>
        <w:rPr>
          <w:rFonts w:ascii="Times New Roman" w:hAnsi="Times New Roman" w:cs="Times New Roman"/>
          <w:sz w:val="24"/>
          <w:szCs w:val="24"/>
        </w:rPr>
        <w:lastRenderedPageBreak/>
        <w:t xml:space="preserve">Heyes, 2012), and studies of instrumental action and conditioning on human infants (e.g., Greco et al., 1990; Rovee-Collier, 1999) suggest that associative processing is a candidate mechanism for how children reason in the world. </w:t>
      </w:r>
    </w:p>
    <w:p w14:paraId="0934DE4E" w14:textId="4FF9AC69" w:rsidR="008A6C7D" w:rsidRDefault="00FB3C8A" w:rsidP="008A6C7D">
      <w:pPr>
        <w:spacing w:line="480" w:lineRule="auto"/>
        <w:ind w:firstLine="720"/>
        <w:contextualSpacing/>
        <w:rPr>
          <w:rFonts w:ascii="Times New Roman" w:hAnsi="Times New Roman" w:cs="Times New Roman"/>
          <w:sz w:val="24"/>
          <w:szCs w:val="24"/>
        </w:rPr>
      </w:pPr>
      <w:bookmarkStart w:id="1"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 a retrospective inference in which learners reevaluate the causal status of an ambiguous event based on learning more about the status of other unambiguous events (see also De Houwer </w:t>
      </w:r>
      <w:bookmarkEnd w:id="1"/>
      <w:r>
        <w:rPr>
          <w:rFonts w:ascii="Times New Roman" w:hAnsi="Times New Roman" w:cs="Times New Roman"/>
          <w:sz w:val="24"/>
          <w:szCs w:val="24"/>
        </w:rPr>
        <w:t xml:space="preserve">et al, 2002; Larkin et al, 1998; Kruschke &amp; Blair, 2000; Lovibond et al., 2003; Van Hamme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xml:space="preserve">). Using an anticipatory eye-tracking procedure, Sobel and Kirkham (2006) found that 8-month-olds showed this same response pattern. </w:t>
      </w:r>
    </w:p>
    <w:p w14:paraId="72E7DA11" w14:textId="29700474" w:rsidR="003267EB" w:rsidRDefault="009E165E" w:rsidP="003267E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 xml:space="preserve">were interpreted </w:t>
      </w:r>
      <w:r w:rsidR="009E5308">
        <w:rPr>
          <w:rFonts w:ascii="Times New Roman" w:hAnsi="Times New Roman" w:cs="Times New Roman"/>
          <w:sz w:val="24"/>
          <w:szCs w:val="24"/>
        </w:rPr>
        <w:t>as support for Bayesian inference rather than associative learning. This is because some associative models (e.g., Rescorla-Wagner model)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w:t>
      </w:r>
      <w:r w:rsidR="004F2D1F">
        <w:rPr>
          <w:rFonts w:ascii="Times New Roman" w:hAnsi="Times New Roman" w:cs="Times New Roman"/>
          <w:sz w:val="24"/>
          <w:szCs w:val="24"/>
        </w:rPr>
        <w:lastRenderedPageBreak/>
        <w:t>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8832A6">
        <w:rPr>
          <w:rFonts w:ascii="Times New Roman" w:hAnsi="Times New Roman" w:cs="Times New Roman"/>
          <w:sz w:val="24"/>
          <w:szCs w:val="24"/>
        </w:rPr>
        <w:t>.</w:t>
      </w:r>
      <w:r w:rsidR="00195BDA">
        <w:rPr>
          <w:rFonts w:ascii="Times New Roman" w:hAnsi="Times New Roman" w:cs="Times New Roman"/>
          <w:sz w:val="24"/>
          <w:szCs w:val="24"/>
        </w:rPr>
        <w:t xml:space="preserve"> Both Beckers et al. (2005) and McCormack et al. (2009) were the first to raise this objection. </w:t>
      </w:r>
      <w:r w:rsidR="008832A6">
        <w:rPr>
          <w:rFonts w:ascii="Times New Roman" w:hAnsi="Times New Roman" w:cs="Times New Roman"/>
          <w:sz w:val="24"/>
          <w:szCs w:val="24"/>
        </w:rPr>
        <w:t xml:space="preserve"> </w:t>
      </w:r>
      <w:r w:rsidR="004552E4">
        <w:rPr>
          <w:rFonts w:ascii="Times New Roman" w:hAnsi="Times New Roman" w:cs="Times New Roman"/>
          <w:sz w:val="24"/>
          <w:szCs w:val="24"/>
        </w:rPr>
        <w:t>McCormack et al. (2009) showed when a more appropriate operationalization is adopted—in which participants treatment of object B following the standard backwards blocking event (i.e., AB+; A+) is compared to their treatment of object B following a closely matched control event (i.e., AB+; D+)—</w:t>
      </w:r>
      <w:r w:rsidR="00195467">
        <w:rPr>
          <w:rFonts w:ascii="Times New Roman" w:hAnsi="Times New Roman" w:cs="Times New Roman"/>
          <w:sz w:val="24"/>
          <w:szCs w:val="24"/>
        </w:rPr>
        <w:t>4</w:t>
      </w:r>
      <w:r w:rsidR="005519F8">
        <w:rPr>
          <w:rFonts w:ascii="Times New Roman" w:hAnsi="Times New Roman" w:cs="Times New Roman"/>
          <w:sz w:val="24"/>
          <w:szCs w:val="24"/>
        </w:rPr>
        <w:t>-year-olds treated object B equivalently across both trials</w:t>
      </w:r>
      <w:r w:rsidR="00195467">
        <w:rPr>
          <w:rFonts w:ascii="Times New Roman" w:hAnsi="Times New Roman" w:cs="Times New Roman"/>
          <w:sz w:val="24"/>
          <w:szCs w:val="24"/>
        </w:rPr>
        <w:t xml:space="preserve">; the 5-year-olds, in contrast, were more likely to place object B on the machine in the control condition than in the backwards blocking condition. </w:t>
      </w:r>
      <w:r w:rsidR="003267EB">
        <w:rPr>
          <w:rFonts w:ascii="Times New Roman" w:hAnsi="Times New Roman" w:cs="Times New Roman"/>
          <w:sz w:val="24"/>
          <w:szCs w:val="24"/>
        </w:rPr>
        <w:t>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the capacity to make retrospective inferences. But the fundamental question remains as to how children engage in such reasoning.</w:t>
      </w:r>
    </w:p>
    <w:p w14:paraId="507BA78F" w14:textId="053329CF" w:rsidR="006C7493" w:rsidRDefault="00CE6306"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w:t>
      </w:r>
      <w:r w:rsidR="005C3CFF">
        <w:rPr>
          <w:rFonts w:ascii="Times New Roman" w:hAnsi="Times New Roman" w:cs="Times New Roman"/>
          <w:sz w:val="24"/>
          <w:szCs w:val="24"/>
        </w:rPr>
        <w:t xml:space="preserve">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135AD9">
        <w:rPr>
          <w:rFonts w:ascii="Times New Roman" w:hAnsi="Times New Roman" w:cs="Times New Roman"/>
          <w:sz w:val="24"/>
          <w:szCs w:val="24"/>
        </w:rPr>
        <w:t xml:space="preserve"> reasoning</w:t>
      </w:r>
      <w:r w:rsidR="00D96163">
        <w:rPr>
          <w:rFonts w:ascii="Times New Roman" w:hAnsi="Times New Roman" w:cs="Times New Roman"/>
          <w:sz w:val="24"/>
          <w:szCs w:val="24"/>
        </w:rPr>
        <w:t xml:space="preserve">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r w:rsidR="00D96163">
        <w:rPr>
          <w:rFonts w:ascii="Times New Roman" w:hAnsi="Times New Roman" w:cs="Times New Roman"/>
          <w:sz w:val="24"/>
          <w:szCs w:val="24"/>
        </w:rPr>
        <w:t>remains unknown</w:t>
      </w:r>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w:t>
      </w:r>
      <w:r w:rsidR="00681EF8">
        <w:rPr>
          <w:rFonts w:ascii="Times New Roman" w:hAnsi="Times New Roman" w:cs="Times New Roman"/>
          <w:sz w:val="24"/>
          <w:szCs w:val="24"/>
        </w:rPr>
        <w:t>backwards blocking</w:t>
      </w:r>
      <w:r w:rsidR="007C473F">
        <w:rPr>
          <w:rFonts w:ascii="Times New Roman" w:hAnsi="Times New Roman" w:cs="Times New Roman"/>
          <w:sz w:val="24"/>
          <w:szCs w:val="24"/>
        </w:rPr>
        <w:t xml:space="preserve">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195C15">
        <w:rPr>
          <w:rFonts w:ascii="Times New Roman" w:hAnsi="Times New Roman" w:cs="Times New Roman"/>
          <w:sz w:val="24"/>
          <w:szCs w:val="24"/>
        </w:rPr>
        <w:t xml:space="preserve"> Consider a modified version of the standard </w:t>
      </w:r>
      <w:r w:rsidR="00681EF8">
        <w:rPr>
          <w:rFonts w:ascii="Times New Roman" w:hAnsi="Times New Roman" w:cs="Times New Roman"/>
          <w:sz w:val="24"/>
          <w:szCs w:val="24"/>
        </w:rPr>
        <w:t>backwards blocking</w:t>
      </w:r>
      <w:r w:rsidR="00195C15">
        <w:rPr>
          <w:rFonts w:ascii="Times New Roman" w:hAnsi="Times New Roman" w:cs="Times New Roman"/>
          <w:sz w:val="24"/>
          <w:szCs w:val="24"/>
        </w:rPr>
        <w:t xml:space="preserve"> event</w:t>
      </w:r>
      <w:r w:rsidR="00CC7D9D">
        <w:rPr>
          <w:rFonts w:ascii="Times New Roman" w:hAnsi="Times New Roman" w:cs="Times New Roman"/>
          <w:sz w:val="24"/>
          <w:szCs w:val="24"/>
        </w:rPr>
        <w:t xml:space="preserve"> </w:t>
      </w:r>
      <w:r w:rsidR="00195C15">
        <w:rPr>
          <w:rFonts w:ascii="Times New Roman" w:hAnsi="Times New Roman" w:cs="Times New Roman"/>
          <w:sz w:val="24"/>
          <w:szCs w:val="24"/>
        </w:rPr>
        <w:t>in which children first see an ABC+ sequence followed by an A+ sequence.</w:t>
      </w:r>
      <w:r w:rsidR="007239B2">
        <w:rPr>
          <w:rFonts w:ascii="Times New Roman" w:hAnsi="Times New Roman" w:cs="Times New Roman"/>
          <w:sz w:val="24"/>
          <w:szCs w:val="24"/>
        </w:rPr>
        <w:t xml:space="preserve"> </w:t>
      </w:r>
      <w:r w:rsidR="007953AD">
        <w:rPr>
          <w:rFonts w:ascii="Times New Roman" w:hAnsi="Times New Roman" w:cs="Times New Roman"/>
          <w:sz w:val="24"/>
          <w:szCs w:val="24"/>
        </w:rPr>
        <w:t xml:space="preserve">If </w:t>
      </w:r>
      <w:r w:rsidR="00681EF8">
        <w:rPr>
          <w:rFonts w:ascii="Times New Roman" w:hAnsi="Times New Roman" w:cs="Times New Roman"/>
          <w:sz w:val="24"/>
          <w:szCs w:val="24"/>
        </w:rPr>
        <w:t>backwards blocking</w:t>
      </w:r>
      <w:r w:rsidR="00CB7035">
        <w:rPr>
          <w:rFonts w:ascii="Times New Roman" w:hAnsi="Times New Roman" w:cs="Times New Roman"/>
          <w:sz w:val="24"/>
          <w:szCs w:val="24"/>
        </w:rPr>
        <w:t xml:space="preserve"> reasoning</w:t>
      </w:r>
      <w:r w:rsidR="00500330">
        <w:rPr>
          <w:rFonts w:ascii="Times New Roman" w:hAnsi="Times New Roman" w:cs="Times New Roman"/>
          <w:sz w:val="24"/>
          <w:szCs w:val="24"/>
        </w:rPr>
        <w:t xml:space="preserve"> </w:t>
      </w:r>
      <w:r w:rsidR="007953AD">
        <w:rPr>
          <w:rFonts w:ascii="Times New Roman" w:hAnsi="Times New Roman" w:cs="Times New Roman"/>
          <w:sz w:val="24"/>
          <w:szCs w:val="24"/>
        </w:rPr>
        <w:t xml:space="preserve">is unaffected by the number of </w:t>
      </w:r>
      <w:r>
        <w:rPr>
          <w:rFonts w:ascii="Times New Roman" w:hAnsi="Times New Roman" w:cs="Times New Roman"/>
          <w:sz w:val="24"/>
          <w:szCs w:val="24"/>
        </w:rPr>
        <w:t xml:space="preserve">presented </w:t>
      </w:r>
      <w:r w:rsidR="007953AD">
        <w:rPr>
          <w:rFonts w:ascii="Times New Roman" w:hAnsi="Times New Roman" w:cs="Times New Roman"/>
          <w:sz w:val="24"/>
          <w:szCs w:val="24"/>
        </w:rPr>
        <w:t>objects</w:t>
      </w:r>
      <w:r w:rsidR="00500330">
        <w:rPr>
          <w:rFonts w:ascii="Times New Roman" w:hAnsi="Times New Roman" w:cs="Times New Roman"/>
          <w:sz w:val="24"/>
          <w:szCs w:val="24"/>
        </w:rPr>
        <w:t>,</w:t>
      </w:r>
      <w:r w:rsidR="007953AD">
        <w:rPr>
          <w:rFonts w:ascii="Times New Roman" w:hAnsi="Times New Roman" w:cs="Times New Roman"/>
          <w:sz w:val="24"/>
          <w:szCs w:val="24"/>
        </w:rPr>
        <w:t xml:space="preserve"> the</w:t>
      </w:r>
      <w:r w:rsidR="00D12E9D">
        <w:rPr>
          <w:rFonts w:ascii="Times New Roman" w:hAnsi="Times New Roman" w:cs="Times New Roman"/>
          <w:sz w:val="24"/>
          <w:szCs w:val="24"/>
        </w:rPr>
        <w:t xml:space="preserve">n </w:t>
      </w:r>
      <w:r>
        <w:rPr>
          <w:rFonts w:ascii="Times New Roman" w:hAnsi="Times New Roman" w:cs="Times New Roman"/>
          <w:sz w:val="24"/>
          <w:szCs w:val="24"/>
        </w:rPr>
        <w:t xml:space="preserve">children </w:t>
      </w:r>
      <w:r w:rsidR="00D12E9D">
        <w:rPr>
          <w:rFonts w:ascii="Times New Roman" w:hAnsi="Times New Roman" w:cs="Times New Roman"/>
          <w:sz w:val="24"/>
          <w:szCs w:val="24"/>
        </w:rPr>
        <w:t>should be less</w:t>
      </w:r>
      <w:r w:rsidR="007953AD">
        <w:rPr>
          <w:rFonts w:ascii="Times New Roman" w:hAnsi="Times New Roman" w:cs="Times New Roman"/>
          <w:sz w:val="24"/>
          <w:szCs w:val="24"/>
        </w:rPr>
        <w:t xml:space="preserve"> likely to label objects B </w:t>
      </w:r>
      <w:r w:rsidR="007953AD" w:rsidRPr="00CE6306">
        <w:rPr>
          <w:rFonts w:ascii="Times New Roman" w:hAnsi="Times New Roman" w:cs="Times New Roman"/>
          <w:i/>
          <w:iCs/>
          <w:sz w:val="24"/>
          <w:szCs w:val="24"/>
        </w:rPr>
        <w:t>and</w:t>
      </w:r>
      <w:r w:rsidR="007953AD">
        <w:rPr>
          <w:rFonts w:ascii="Times New Roman" w:hAnsi="Times New Roman" w:cs="Times New Roman"/>
          <w:sz w:val="24"/>
          <w:szCs w:val="24"/>
        </w:rPr>
        <w:t xml:space="preserve"> C as blickets compared to</w:t>
      </w:r>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r w:rsidR="0092296B">
        <w:rPr>
          <w:rFonts w:ascii="Times New Roman" w:hAnsi="Times New Roman" w:cs="Times New Roman"/>
          <w:sz w:val="24"/>
          <w:szCs w:val="24"/>
        </w:rPr>
        <w:t xml:space="preserve"> ABC+</w:t>
      </w:r>
      <w:r w:rsidR="00212852">
        <w:rPr>
          <w:rFonts w:ascii="Times New Roman" w:hAnsi="Times New Roman" w:cs="Times New Roman"/>
          <w:sz w:val="24"/>
          <w:szCs w:val="24"/>
        </w:rPr>
        <w:t xml:space="preserve"> is followed by</w:t>
      </w:r>
      <w:r w:rsidR="0092296B">
        <w:rPr>
          <w:rFonts w:ascii="Times New Roman" w:hAnsi="Times New Roman" w:cs="Times New Roman"/>
          <w:sz w:val="24"/>
          <w:szCs w:val="24"/>
        </w:rPr>
        <w:t xml:space="preserve"> D+.</w:t>
      </w:r>
      <w:r w:rsidR="00212852">
        <w:rPr>
          <w:rFonts w:ascii="Times New Roman" w:hAnsi="Times New Roman" w:cs="Times New Roman"/>
          <w:sz w:val="24"/>
          <w:szCs w:val="24"/>
        </w:rPr>
        <w:t xml:space="preserve"> </w:t>
      </w:r>
      <w:r w:rsidR="005A5D90">
        <w:rPr>
          <w:rFonts w:ascii="Times New Roman" w:hAnsi="Times New Roman" w:cs="Times New Roman"/>
          <w:sz w:val="24"/>
          <w:szCs w:val="24"/>
        </w:rPr>
        <w:t>This question is</w:t>
      </w:r>
      <w:r w:rsidR="00B152CA">
        <w:rPr>
          <w:rFonts w:ascii="Times New Roman" w:hAnsi="Times New Roman" w:cs="Times New Roman"/>
          <w:sz w:val="24"/>
          <w:szCs w:val="24"/>
        </w:rPr>
        <w:t xml:space="preserve"> worth addressing</w:t>
      </w:r>
      <w:r w:rsidR="00436F31">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442725">
        <w:rPr>
          <w:rFonts w:ascii="Times New Roman" w:hAnsi="Times New Roman" w:cs="Times New Roman"/>
          <w:sz w:val="24"/>
          <w:szCs w:val="24"/>
        </w:rPr>
        <w:t xml:space="preserve">the goal </w:t>
      </w:r>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r w:rsidR="007D613C">
        <w:rPr>
          <w:rFonts w:ascii="Times New Roman" w:hAnsi="Times New Roman" w:cs="Times New Roman"/>
          <w:sz w:val="24"/>
          <w:szCs w:val="24"/>
        </w:rPr>
        <w:t xml:space="preserve">and better understand </w:t>
      </w:r>
      <w:r w:rsidR="00C9270A">
        <w:rPr>
          <w:rFonts w:ascii="Times New Roman" w:hAnsi="Times New Roman" w:cs="Times New Roman"/>
          <w:sz w:val="24"/>
          <w:szCs w:val="24"/>
        </w:rPr>
        <w:t>the</w:t>
      </w:r>
      <w:r w:rsidR="00124977">
        <w:rPr>
          <w:rFonts w:ascii="Times New Roman" w:hAnsi="Times New Roman" w:cs="Times New Roman"/>
          <w:sz w:val="24"/>
          <w:szCs w:val="24"/>
        </w:rPr>
        <w:t xml:space="preserve"> nature of the</w:t>
      </w:r>
      <w:r w:rsidR="00C9270A">
        <w:rPr>
          <w:rFonts w:ascii="Times New Roman" w:hAnsi="Times New Roman" w:cs="Times New Roman"/>
          <w:sz w:val="24"/>
          <w:szCs w:val="24"/>
        </w:rPr>
        <w:t xml:space="preserve"> cognitive mechanisms </w:t>
      </w:r>
      <w:r w:rsidR="007239B2">
        <w:rPr>
          <w:rFonts w:ascii="Times New Roman" w:hAnsi="Times New Roman" w:cs="Times New Roman"/>
          <w:sz w:val="24"/>
          <w:szCs w:val="24"/>
        </w:rPr>
        <w:t>that subserve causal reasoning</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r w:rsidR="00442725">
        <w:rPr>
          <w:rFonts w:ascii="Times New Roman" w:hAnsi="Times New Roman" w:cs="Times New Roman"/>
          <w:sz w:val="24"/>
          <w:szCs w:val="24"/>
        </w:rPr>
        <w:t>mirror</w:t>
      </w:r>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r w:rsidR="007D613C">
        <w:rPr>
          <w:rFonts w:ascii="Times New Roman" w:hAnsi="Times New Roman" w:cs="Times New Roman"/>
          <w:sz w:val="24"/>
          <w:szCs w:val="24"/>
        </w:rPr>
        <w:t xml:space="preserve"> </w:t>
      </w:r>
    </w:p>
    <w:p w14:paraId="1BEC6ED6" w14:textId="77777777" w:rsidR="00DD2256" w:rsidRDefault="00C4081B" w:rsidP="00D95F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r w:rsidR="007B06DF">
        <w:rPr>
          <w:rFonts w:ascii="Times New Roman" w:hAnsi="Times New Roman" w:cs="Times New Roman"/>
          <w:sz w:val="24"/>
          <w:szCs w:val="24"/>
        </w:rPr>
        <w:t xml:space="preserve">to </w:t>
      </w:r>
      <w:r w:rsidR="005A5D90">
        <w:rPr>
          <w:rFonts w:ascii="Times New Roman" w:hAnsi="Times New Roman" w:cs="Times New Roman"/>
          <w:sz w:val="24"/>
          <w:szCs w:val="24"/>
        </w:rPr>
        <w:t>four objects</w:t>
      </w:r>
      <w:r w:rsidR="00A9132A">
        <w:rPr>
          <w:rFonts w:ascii="Times New Roman" w:hAnsi="Times New Roman" w:cs="Times New Roman"/>
          <w:sz w:val="24"/>
          <w:szCs w:val="24"/>
        </w:rPr>
        <w:t xml:space="preserve"> can really tell us more about the cognitive mechanisms that </w:t>
      </w:r>
      <w:r w:rsidR="006510C9">
        <w:rPr>
          <w:rFonts w:ascii="Times New Roman" w:hAnsi="Times New Roman" w:cs="Times New Roman"/>
          <w:sz w:val="24"/>
          <w:szCs w:val="24"/>
        </w:rPr>
        <w:t xml:space="preserve">underpin </w:t>
      </w:r>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r w:rsidR="005A5D90">
        <w:rPr>
          <w:rFonts w:ascii="Times New Roman" w:hAnsi="Times New Roman" w:cs="Times New Roman"/>
          <w:sz w:val="24"/>
          <w:szCs w:val="24"/>
        </w:rPr>
        <w:t xml:space="preserve">two </w:t>
      </w:r>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681EF8">
        <w:rPr>
          <w:rFonts w:ascii="Times New Roman" w:hAnsi="Times New Roman" w:cs="Times New Roman"/>
          <w:sz w:val="24"/>
          <w:szCs w:val="24"/>
        </w:rPr>
        <w:t>backwards blocking</w:t>
      </w:r>
      <w:r w:rsidR="00BC2D3D">
        <w:rPr>
          <w:rFonts w:ascii="Times New Roman" w:hAnsi="Times New Roman" w:cs="Times New Roman"/>
          <w:sz w:val="24"/>
          <w:szCs w:val="24"/>
        </w:rPr>
        <w:t xml:space="preserve"> reasoning</w:t>
      </w:r>
      <w:r w:rsidR="00375913">
        <w:rPr>
          <w:rFonts w:ascii="Times New Roman" w:hAnsi="Times New Roman" w:cs="Times New Roman"/>
          <w:sz w:val="24"/>
          <w:szCs w:val="24"/>
        </w:rPr>
        <w:t xml:space="preserve"> in human beings</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CC7D9D">
        <w:rPr>
          <w:rFonts w:ascii="Times New Roman" w:hAnsi="Times New Roman" w:cs="Times New Roman"/>
          <w:sz w:val="24"/>
          <w:szCs w:val="24"/>
        </w:rPr>
        <w:t>—if each object can either be a blicket or not</w:t>
      </w:r>
      <w:r w:rsidR="007F437C">
        <w:rPr>
          <w:rFonts w:ascii="Times New Roman" w:hAnsi="Times New Roman" w:cs="Times New Roman"/>
          <w:sz w:val="24"/>
          <w:szCs w:val="24"/>
        </w:rPr>
        <w:t xml:space="preserve"> and children are asked to reason about four blickets</w:t>
      </w:r>
      <w:r w:rsidR="00CC7D9D">
        <w:rPr>
          <w:rFonts w:ascii="Times New Roman" w:hAnsi="Times New Roman" w:cs="Times New Roman"/>
          <w:sz w:val="24"/>
          <w:szCs w:val="24"/>
        </w:rPr>
        <w:t xml:space="preserve">, then there are </w:t>
      </w:r>
      <w:r w:rsidR="007F437C">
        <w:rPr>
          <w:rFonts w:ascii="Times New Roman" w:hAnsi="Times New Roman" w:cs="Times New Roman"/>
          <w:sz w:val="24"/>
          <w:szCs w:val="24"/>
        </w:rPr>
        <w:t>2</w:t>
      </w:r>
      <w:r w:rsidR="007F437C">
        <w:rPr>
          <w:rFonts w:ascii="Times New Roman" w:hAnsi="Times New Roman" w:cs="Times New Roman"/>
          <w:sz w:val="24"/>
          <w:szCs w:val="24"/>
          <w:vertAlign w:val="superscript"/>
        </w:rPr>
        <w:t>4</w:t>
      </w:r>
      <w:r w:rsidR="007F437C">
        <w:rPr>
          <w:rFonts w:ascii="Times New Roman" w:hAnsi="Times New Roman" w:cs="Times New Roman"/>
          <w:sz w:val="24"/>
          <w:szCs w:val="24"/>
        </w:rPr>
        <w:t xml:space="preserve"> possible combinations of blickets and non-blickets</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 xml:space="preserve">in </w:t>
      </w:r>
      <w:r w:rsidR="007F437C">
        <w:rPr>
          <w:rFonts w:ascii="Times New Roman" w:hAnsi="Times New Roman" w:cs="Times New Roman"/>
          <w:sz w:val="24"/>
          <w:szCs w:val="24"/>
        </w:rPr>
        <w:t xml:space="preserve">a </w:t>
      </w:r>
      <w:r w:rsidR="00E47A11">
        <w:rPr>
          <w:rFonts w:ascii="Times New Roman" w:hAnsi="Times New Roman" w:cs="Times New Roman"/>
          <w:sz w:val="24"/>
          <w:szCs w:val="24"/>
        </w:rPr>
        <w:t>three-</w:t>
      </w:r>
      <w:r w:rsidR="009C22B8">
        <w:rPr>
          <w:rFonts w:ascii="Times New Roman" w:hAnsi="Times New Roman" w:cs="Times New Roman"/>
          <w:sz w:val="24"/>
          <w:szCs w:val="24"/>
        </w:rPr>
        <w:t xml:space="preserve"> or four-cause</w:t>
      </w:r>
      <w:r w:rsidR="00E47A11">
        <w:rPr>
          <w:rFonts w:ascii="Times New Roman" w:hAnsi="Times New Roman" w:cs="Times New Roman"/>
          <w:sz w:val="24"/>
          <w:szCs w:val="24"/>
        </w:rPr>
        <w:t xml:space="preserve"> setting</w:t>
      </w:r>
      <w:r w:rsidR="007F437C">
        <w:rPr>
          <w:rFonts w:ascii="Times New Roman" w:hAnsi="Times New Roman" w:cs="Times New Roman"/>
          <w:sz w:val="24"/>
          <w:szCs w:val="24"/>
        </w:rPr>
        <w:t xml:space="preserve"> like that just discussed</w:t>
      </w:r>
      <w:r w:rsidR="00E47A11">
        <w:rPr>
          <w:rFonts w:ascii="Times New Roman" w:hAnsi="Times New Roman" w:cs="Times New Roman"/>
          <w:sz w:val="24"/>
          <w:szCs w:val="24"/>
        </w:rPr>
        <w:t xml:space="preserve">,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9C22B8">
        <w:rPr>
          <w:rFonts w:ascii="Times New Roman" w:hAnsi="Times New Roman" w:cs="Times New Roman"/>
          <w:sz w:val="24"/>
          <w:szCs w:val="24"/>
        </w:rPr>
        <w:t>objects</w:t>
      </w:r>
      <w:r w:rsidR="00AC0CD1">
        <w:rPr>
          <w:rFonts w:ascii="Times New Roman" w:hAnsi="Times New Roman" w:cs="Times New Roman"/>
          <w:sz w:val="24"/>
          <w:szCs w:val="24"/>
        </w:rPr>
        <w:t>)</w:t>
      </w:r>
      <w:r w:rsidR="009C22B8">
        <w:rPr>
          <w:rFonts w:ascii="Times New Roman" w:hAnsi="Times New Roman" w:cs="Times New Roman"/>
          <w:sz w:val="24"/>
          <w:szCs w:val="24"/>
        </w:rPr>
        <w:t xml:space="preserve"> </w:t>
      </w:r>
      <w:r w:rsidR="00E24638">
        <w:rPr>
          <w:rFonts w:ascii="Times New Roman" w:hAnsi="Times New Roman" w:cs="Times New Roman"/>
          <w:sz w:val="24"/>
          <w:szCs w:val="24"/>
        </w:rPr>
        <w:t xml:space="preserve">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9C22B8">
        <w:rPr>
          <w:rFonts w:ascii="Times New Roman" w:hAnsi="Times New Roman" w:cs="Times New Roman"/>
          <w:sz w:val="24"/>
          <w:szCs w:val="24"/>
        </w:rPr>
        <w:t>objects</w:t>
      </w:r>
      <w:r w:rsidR="00AC0CD1">
        <w:rPr>
          <w:rFonts w:ascii="Times New Roman" w:hAnsi="Times New Roman" w:cs="Times New Roman"/>
          <w:sz w:val="24"/>
          <w:szCs w:val="24"/>
        </w:rPr>
        <w:t>) hypotheses</w:t>
      </w:r>
      <w:r w:rsidR="00EF3892">
        <w:rPr>
          <w:rFonts w:ascii="Times New Roman" w:hAnsi="Times New Roman" w:cs="Times New Roman"/>
          <w:sz w:val="24"/>
          <w:szCs w:val="24"/>
        </w:rPr>
        <w:t xml:space="preserve"> </w:t>
      </w:r>
      <w:r w:rsidR="00AC0CD1">
        <w:rPr>
          <w:rFonts w:ascii="Times New Roman" w:hAnsi="Times New Roman" w:cs="Times New Roman"/>
          <w:sz w:val="24"/>
          <w:szCs w:val="24"/>
        </w:rPr>
        <w:t xml:space="preserve">is the </w:t>
      </w:r>
      <w:r w:rsidR="007F437C">
        <w:rPr>
          <w:rFonts w:ascii="Times New Roman" w:hAnsi="Times New Roman" w:cs="Times New Roman"/>
          <w:sz w:val="24"/>
          <w:szCs w:val="24"/>
        </w:rPr>
        <w:t>right none</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r w:rsidR="009C22B8">
        <w:rPr>
          <w:rFonts w:ascii="Times New Roman" w:hAnsi="Times New Roman" w:cs="Times New Roman"/>
          <w:sz w:val="24"/>
          <w:szCs w:val="24"/>
        </w:rPr>
        <w:t>up to four</w:t>
      </w:r>
      <w:r w:rsidR="00300F9F">
        <w:rPr>
          <w:rFonts w:ascii="Times New Roman" w:hAnsi="Times New Roman" w:cs="Times New Roman"/>
          <w:sz w:val="24"/>
          <w:szCs w:val="24"/>
        </w:rPr>
        <w:t xml:space="preserve"> times</w:t>
      </w:r>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w:t>
      </w:r>
      <w:r w:rsidR="00C2299C">
        <w:rPr>
          <w:rFonts w:ascii="Times New Roman" w:hAnsi="Times New Roman" w:cs="Times New Roman"/>
          <w:sz w:val="24"/>
          <w:szCs w:val="24"/>
        </w:rPr>
        <w:t xml:space="preserve">across </w:t>
      </w:r>
      <w:r w:rsidR="007F437C">
        <w:rPr>
          <w:rFonts w:ascii="Times New Roman" w:hAnsi="Times New Roman" w:cs="Times New Roman"/>
          <w:sz w:val="24"/>
          <w:szCs w:val="24"/>
        </w:rPr>
        <w:t>these two situations</w:t>
      </w:r>
      <w:r w:rsidR="00365CAA">
        <w:rPr>
          <w:rFonts w:ascii="Times New Roman" w:hAnsi="Times New Roman" w:cs="Times New Roman"/>
          <w:sz w:val="24"/>
          <w:szCs w:val="24"/>
        </w:rPr>
        <w:t xml:space="preserve">. </w:t>
      </w:r>
    </w:p>
    <w:p w14:paraId="1A0C8597" w14:textId="7AF8856B" w:rsidR="00F638F7" w:rsidRDefault="00CD74A7" w:rsidP="00DD2256">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In light of these unresolved issues, the present investigation had two goals. The first goal</w:t>
      </w:r>
      <w:r w:rsidR="00BD3A6F">
        <w:rPr>
          <w:rFonts w:ascii="Times New Roman" w:hAnsi="Times New Roman" w:cs="Times New Roman"/>
          <w:sz w:val="24"/>
          <w:szCs w:val="24"/>
        </w:rPr>
        <w:t xml:space="preserve"> </w:t>
      </w:r>
      <w:r>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group likely has more robust information-processing capacities than the former group and thus a greater chance of engaging in Bayesian inference. Research by Sobel et al. (2017; see also Erb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Pr>
          <w:rFonts w:ascii="Times New Roman" w:hAnsi="Times New Roman" w:cs="Times New Roman"/>
          <w:sz w:val="24"/>
          <w:szCs w:val="24"/>
        </w:rPr>
        <w:t xml:space="preserve"> </w:t>
      </w:r>
      <w:r w:rsidR="00017D17">
        <w:rPr>
          <w:rFonts w:ascii="Times New Roman" w:hAnsi="Times New Roman" w:cs="Times New Roman"/>
          <w:sz w:val="24"/>
          <w:szCs w:val="24"/>
        </w:rPr>
        <w:t xml:space="preserve">The second goal was </w:t>
      </w:r>
      <w:r w:rsidR="00017D17">
        <w:rPr>
          <w:rFonts w:ascii="Times New Roman" w:hAnsi="Times New Roman" w:cs="Times New Roman"/>
          <w:sz w:val="24"/>
          <w:szCs w:val="24"/>
        </w:rPr>
        <w:lastRenderedPageBreak/>
        <w:t xml:space="preserve">to determine whether children’s causal inferences were best explained by an associative-learning mechanism or a simple Bayesian mechanism.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63890187" w:rsidR="00E408B0" w:rsidRDefault="00D95F3F"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B79838F"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6902FB75"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 xml:space="preserve">a circle predetermined to be a blicket 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 xml:space="preserve">circles appeared above the </w:t>
      </w:r>
      <w:r>
        <w:rPr>
          <w:rFonts w:ascii="Times New Roman" w:hAnsi="Times New Roman" w:cs="Times New Roman"/>
          <w:sz w:val="24"/>
          <w:szCs w:val="24"/>
        </w:rPr>
        <w:lastRenderedPageBreak/>
        <w:t>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446C0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63DEFE6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5</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18D3D6A" w14:textId="737A5766"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 xml:space="preserve">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trials and 2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w:t>
      </w:r>
      <w:r w:rsidR="003F082D">
        <w:rPr>
          <w:rFonts w:ascii="Times New Roman" w:hAnsi="Times New Roman" w:cs="Times New Roman"/>
          <w:sz w:val="24"/>
          <w:szCs w:val="24"/>
        </w:rPr>
        <w:t xml:space="preserve"> or two </w:t>
      </w:r>
      <w:r w:rsidR="00681EF8">
        <w:rPr>
          <w:rFonts w:ascii="Times New Roman" w:hAnsi="Times New Roman" w:cs="Times New Roman"/>
          <w:sz w:val="24"/>
          <w:szCs w:val="24"/>
        </w:rPr>
        <w:t>indirect screening-off</w:t>
      </w:r>
      <w:r w:rsidR="003F082D">
        <w:rPr>
          <w:rFonts w:ascii="Times New Roman" w:hAnsi="Times New Roman" w:cs="Times New Roman"/>
          <w:sz w:val="24"/>
          <w:szCs w:val="24"/>
        </w:rPr>
        <w:t xml:space="preserve"> experimental trials and 2 </w:t>
      </w:r>
      <w:r w:rsidR="00681EF8">
        <w:rPr>
          <w:rFonts w:ascii="Times New Roman" w:hAnsi="Times New Roman" w:cs="Times New Roman"/>
          <w:sz w:val="24"/>
          <w:szCs w:val="24"/>
        </w:rPr>
        <w:t>indirect screening-off</w:t>
      </w:r>
      <w:r w:rsidR="003F082D">
        <w:rPr>
          <w:rFonts w:ascii="Times New Roman" w:hAnsi="Times New Roman" w:cs="Times New Roman"/>
          <w:sz w:val="24"/>
          <w:szCs w:val="24"/>
        </w:rPr>
        <w:t xml:space="preserve">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853B388"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w:t>
      </w:r>
      <w:r>
        <w:rPr>
          <w:rFonts w:ascii="Times New Roman" w:hAnsi="Times New Roman" w:cs="Times New Roman"/>
          <w:sz w:val="24"/>
          <w:szCs w:val="24"/>
        </w:rPr>
        <w:lastRenderedPageBreak/>
        <w:t xml:space="preserve">“Look, these also make the machine go!” appeared above the objects. The objects then </w:t>
      </w:r>
      <w:r w:rsidR="003113D2">
        <w:rPr>
          <w:rFonts w:ascii="Times New Roman" w:hAnsi="Times New Roman" w:cs="Times New Roman"/>
          <w:sz w:val="24"/>
          <w:szCs w:val="24"/>
        </w:rPr>
        <w:t xml:space="preserve">returned </w:t>
      </w:r>
      <w:r>
        <w:rPr>
          <w:rFonts w:ascii="Times New Roman" w:hAnsi="Times New Roman" w:cs="Times New Roman"/>
          <w:sz w:val="24"/>
          <w:szCs w:val="24"/>
        </w:rPr>
        <w:t>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trials were identical except </w:t>
      </w:r>
      <w:r w:rsidR="00522D54">
        <w:rPr>
          <w:rFonts w:ascii="Times New Roman" w:hAnsi="Times New Roman" w:cs="Times New Roman"/>
          <w:sz w:val="24"/>
          <w:szCs w:val="24"/>
        </w:rPr>
        <w:t>for the object colors</w:t>
      </w:r>
      <w:r w:rsidR="00810F8D">
        <w:rPr>
          <w:rFonts w:ascii="Times New Roman" w:hAnsi="Times New Roman" w:cs="Times New Roman"/>
          <w:sz w:val="24"/>
          <w:szCs w:val="24"/>
        </w:rPr>
        <w:t xml:space="preserve"> (see Figure 5 for a schematic of the </w:t>
      </w:r>
      <w:r w:rsidR="00681EF8">
        <w:rPr>
          <w:rFonts w:ascii="Times New Roman" w:hAnsi="Times New Roman" w:cs="Times New Roman"/>
          <w:sz w:val="24"/>
          <w:szCs w:val="24"/>
        </w:rPr>
        <w:t>backwards blocking</w:t>
      </w:r>
      <w:r w:rsidR="00810F8D">
        <w:rPr>
          <w:rFonts w:ascii="Times New Roman" w:hAnsi="Times New Roman" w:cs="Times New Roman"/>
          <w:sz w:val="24"/>
          <w:szCs w:val="24"/>
        </w:rPr>
        <w:t xml:space="preserve"> experimental event)</w:t>
      </w:r>
      <w:r>
        <w:rPr>
          <w:rFonts w:ascii="Times New Roman" w:hAnsi="Times New Roman" w:cs="Times New Roman"/>
          <w:sz w:val="24"/>
          <w:szCs w:val="24"/>
        </w:rPr>
        <w:t xml:space="preserve">.  </w:t>
      </w:r>
    </w:p>
    <w:p w14:paraId="2D400C63" w14:textId="2C36E8D6"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2FA06EDD"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conditions were identical to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conditions except that objects A</w:t>
      </w:r>
      <w:r w:rsidR="005D5B1A">
        <w:rPr>
          <w:rFonts w:ascii="Times New Roman" w:hAnsi="Times New Roman" w:cs="Times New Roman"/>
          <w:sz w:val="24"/>
          <w:szCs w:val="24"/>
        </w:rPr>
        <w:t xml:space="preserve"> (during the </w:t>
      </w:r>
      <w:r w:rsidR="00681EF8">
        <w:rPr>
          <w:rFonts w:ascii="Times New Roman" w:hAnsi="Times New Roman" w:cs="Times New Roman"/>
          <w:sz w:val="24"/>
          <w:szCs w:val="24"/>
        </w:rPr>
        <w:t>indirect screening-off</w:t>
      </w:r>
      <w:r w:rsidR="005D5B1A">
        <w:rPr>
          <w:rFonts w:ascii="Times New Roman" w:hAnsi="Times New Roman" w:cs="Times New Roman"/>
          <w:sz w:val="24"/>
          <w:szCs w:val="24"/>
        </w:rPr>
        <w:t xml:space="preserve">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w:t>
      </w:r>
      <w:r w:rsidR="00681EF8">
        <w:rPr>
          <w:rFonts w:ascii="Times New Roman" w:hAnsi="Times New Roman" w:cs="Times New Roman"/>
          <w:sz w:val="24"/>
          <w:szCs w:val="24"/>
        </w:rPr>
        <w:t>indirect screening-off</w:t>
      </w:r>
      <w:r w:rsidR="005D5B1A">
        <w:rPr>
          <w:rFonts w:ascii="Times New Roman" w:hAnsi="Times New Roman" w:cs="Times New Roman"/>
          <w:sz w:val="24"/>
          <w:szCs w:val="24"/>
        </w:rPr>
        <w:t xml:space="preserve">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r w:rsidR="001559A1">
        <w:rPr>
          <w:rFonts w:ascii="Times New Roman" w:hAnsi="Times New Roman" w:cs="Times New Roman"/>
          <w:sz w:val="24"/>
          <w:szCs w:val="24"/>
        </w:rPr>
        <w:t>1</w:t>
      </w:r>
      <w:r w:rsidR="00F906BB">
        <w:rPr>
          <w:rFonts w:ascii="Times New Roman" w:hAnsi="Times New Roman" w:cs="Times New Roman"/>
          <w:sz w:val="24"/>
          <w:szCs w:val="24"/>
        </w:rPr>
        <w:t xml:space="preserve"> </w:t>
      </w:r>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B3CF4FD"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backwards blocking</w:t>
            </w:r>
            <w:r w:rsidR="009363F8">
              <w:rPr>
                <w:rFonts w:ascii="Times New Roman" w:hAnsi="Times New Roman" w:cs="Times New Roman"/>
                <w:sz w:val="24"/>
                <w:szCs w:val="24"/>
              </w:rPr>
              <w:t xml:space="preserve">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492FAE7D"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backwards blocking</w:t>
            </w:r>
            <w:r w:rsidR="009363F8">
              <w:rPr>
                <w:rFonts w:ascii="Times New Roman" w:hAnsi="Times New Roman" w:cs="Times New Roman"/>
                <w:sz w:val="24"/>
                <w:szCs w:val="24"/>
              </w:rPr>
              <w:t xml:space="preserve">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6D9AD576"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indirect screening-off</w:t>
            </w:r>
            <w:r w:rsidR="009363F8">
              <w:rPr>
                <w:rFonts w:ascii="Times New Roman" w:hAnsi="Times New Roman" w:cs="Times New Roman"/>
                <w:sz w:val="24"/>
                <w:szCs w:val="24"/>
              </w:rPr>
              <w:t xml:space="preserve">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6F3EFDDC"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indirect screening-off</w:t>
            </w:r>
            <w:r w:rsidR="009363F8">
              <w:rPr>
                <w:rFonts w:ascii="Times New Roman" w:hAnsi="Times New Roman" w:cs="Times New Roman"/>
                <w:sz w:val="24"/>
                <w:szCs w:val="24"/>
              </w:rPr>
              <w:t xml:space="preserve">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57894577"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A059FD">
        <w:rPr>
          <w:rFonts w:ascii="Times New Roman" w:hAnsi="Times New Roman" w:cs="Times New Roman"/>
          <w:b w:val="0"/>
          <w:bCs w:val="0"/>
          <w:color w:val="000000" w:themeColor="text1"/>
        </w:rPr>
        <w:fldChar w:fldCharType="begin"/>
      </w:r>
      <w:r w:rsidR="00A059FD">
        <w:rPr>
          <w:rFonts w:ascii="Times New Roman" w:hAnsi="Times New Roman" w:cs="Times New Roman"/>
          <w:b w:val="0"/>
          <w:bCs w:val="0"/>
          <w:color w:val="000000" w:themeColor="text1"/>
        </w:rPr>
        <w:instrText xml:space="preserve"> SEQ Table \* ARABIC </w:instrText>
      </w:r>
      <w:r w:rsidR="00A059FD">
        <w:rPr>
          <w:rFonts w:ascii="Times New Roman" w:hAnsi="Times New Roman" w:cs="Times New Roman"/>
          <w:b w:val="0"/>
          <w:bCs w:val="0"/>
          <w:color w:val="000000" w:themeColor="text1"/>
        </w:rPr>
        <w:fldChar w:fldCharType="separate"/>
      </w:r>
      <w:r w:rsidR="00A059FD">
        <w:rPr>
          <w:rFonts w:ascii="Times New Roman" w:hAnsi="Times New Roman" w:cs="Times New Roman"/>
          <w:b w:val="0"/>
          <w:bCs w:val="0"/>
          <w:noProof/>
          <w:color w:val="000000" w:themeColor="text1"/>
        </w:rPr>
        <w:t>1</w:t>
      </w:r>
      <w:r w:rsidR="00A059FD">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77777777" w:rsidR="00887416" w:rsidRDefault="00887416"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204F2F" wp14:editId="70B578FC">
            <wp:extent cx="4657725" cy="4657725"/>
            <wp:effectExtent l="0" t="0" r="9525" b="952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7725" cy="4657725"/>
                    </a:xfrm>
                    <a:prstGeom prst="rect">
                      <a:avLst/>
                    </a:prstGeom>
                  </pic:spPr>
                </pic:pic>
              </a:graphicData>
            </a:graphic>
          </wp:inline>
        </w:drawing>
      </w:r>
    </w:p>
    <w:p w14:paraId="238A0655" w14:textId="3F4F84F6" w:rsidR="00D60BFD" w:rsidRDefault="00D60BFD" w:rsidP="00DC4702">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Pr="00DC4702">
        <w:rPr>
          <w:rFonts w:ascii="Times New Roman" w:hAnsi="Times New Roman" w:cs="Times New Roman"/>
          <w:sz w:val="20"/>
          <w:szCs w:val="20"/>
        </w:rPr>
        <w:fldChar w:fldCharType="begin"/>
      </w:r>
      <w:r w:rsidRPr="00DC4702">
        <w:rPr>
          <w:rFonts w:ascii="Times New Roman" w:hAnsi="Times New Roman" w:cs="Times New Roman"/>
          <w:sz w:val="20"/>
          <w:szCs w:val="20"/>
        </w:rPr>
        <w:instrText xml:space="preserve"> SEQ Figure \* ARABIC </w:instrText>
      </w:r>
      <w:r w:rsidRPr="00DC4702">
        <w:rPr>
          <w:rFonts w:ascii="Times New Roman" w:hAnsi="Times New Roman" w:cs="Times New Roman"/>
          <w:sz w:val="20"/>
          <w:szCs w:val="20"/>
        </w:rPr>
        <w:fldChar w:fldCharType="separate"/>
      </w:r>
      <w:r w:rsidR="00E918F1">
        <w:rPr>
          <w:rFonts w:ascii="Times New Roman" w:hAnsi="Times New Roman" w:cs="Times New Roman"/>
          <w:noProof/>
          <w:sz w:val="20"/>
          <w:szCs w:val="20"/>
        </w:rPr>
        <w:t>6</w:t>
      </w:r>
      <w:r w:rsidRPr="00DC4702">
        <w:rPr>
          <w:rFonts w:ascii="Times New Roman" w:hAnsi="Times New Roman" w:cs="Times New Roman"/>
          <w:sz w:val="20"/>
          <w:szCs w:val="20"/>
        </w:rPr>
        <w:fldChar w:fldCharType="end"/>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7F3AD6E6" w:rsidR="00A45E22" w:rsidRDefault="00B07901" w:rsidP="00A45E2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A45E22">
        <w:rPr>
          <w:rFonts w:ascii="Times New Roman" w:hAnsi="Times New Roman" w:cs="Times New Roman"/>
          <w:bCs/>
          <w:sz w:val="24"/>
          <w:szCs w:val="24"/>
        </w:rPr>
        <w:t xml:space="preserve">Figure </w:t>
      </w:r>
      <w:r w:rsidR="00887416">
        <w:rPr>
          <w:rFonts w:ascii="Times New Roman" w:hAnsi="Times New Roman" w:cs="Times New Roman"/>
          <w:bCs/>
          <w:sz w:val="24"/>
          <w:szCs w:val="24"/>
        </w:rPr>
        <w:t xml:space="preserve">6 </w:t>
      </w:r>
      <w:r w:rsidR="00A45E22">
        <w:rPr>
          <w:rFonts w:ascii="Times New Roman" w:hAnsi="Times New Roman" w:cs="Times New Roman"/>
          <w:bCs/>
          <w:sz w:val="24"/>
          <w:szCs w:val="24"/>
        </w:rPr>
        <w:t xml:space="preserve">shows the results for this experiment. The dependent measure was the number of times that participants responded “Yes” to the “Is this a blicket” question. Thus, across two trials, the maximum number of times that a participant could respond “Yes” was 2; the minimum number of times that a participant could respond “Yes” was </w:t>
      </w:r>
      <w:r w:rsidR="001559A1">
        <w:rPr>
          <w:rFonts w:ascii="Times New Roman" w:hAnsi="Times New Roman" w:cs="Times New Roman"/>
          <w:bCs/>
          <w:sz w:val="24"/>
          <w:szCs w:val="24"/>
        </w:rPr>
        <w:t>0</w:t>
      </w:r>
      <w:r w:rsidR="00A45E22">
        <w:rPr>
          <w:rFonts w:ascii="Times New Roman" w:hAnsi="Times New Roman" w:cs="Times New Roman"/>
          <w:bCs/>
          <w:sz w:val="24"/>
          <w:szCs w:val="24"/>
        </w:rPr>
        <w:t>. Using this dependent measure, the data were entered into a four-way linear model with Age (5-year-olds vs. 6-year-olds) and Condition (</w:t>
      </w:r>
      <w:r w:rsidR="00681EF8">
        <w:rPr>
          <w:rFonts w:ascii="Times New Roman" w:hAnsi="Times New Roman" w:cs="Times New Roman"/>
          <w:bCs/>
          <w:sz w:val="24"/>
          <w:szCs w:val="24"/>
        </w:rPr>
        <w:t>backwards blocking</w:t>
      </w:r>
      <w:r w:rsidR="00A45E22">
        <w:rPr>
          <w:rFonts w:ascii="Times New Roman" w:hAnsi="Times New Roman" w:cs="Times New Roman"/>
          <w:bCs/>
          <w:sz w:val="24"/>
          <w:szCs w:val="24"/>
        </w:rPr>
        <w:t xml:space="preserve"> vs. </w:t>
      </w:r>
      <w:r w:rsidR="00681EF8">
        <w:rPr>
          <w:rFonts w:ascii="Times New Roman" w:hAnsi="Times New Roman" w:cs="Times New Roman"/>
          <w:bCs/>
          <w:sz w:val="24"/>
          <w:szCs w:val="24"/>
        </w:rPr>
        <w:t>indirect screening-off</w:t>
      </w:r>
      <w:r w:rsidR="00A45E22">
        <w:rPr>
          <w:rFonts w:ascii="Times New Roman" w:hAnsi="Times New Roman" w:cs="Times New Roman"/>
          <w:bCs/>
          <w:sz w:val="24"/>
          <w:szCs w:val="24"/>
        </w:rPr>
        <w:t>) as the between-subjects factor</w:t>
      </w:r>
      <w:r w:rsidR="00095310">
        <w:rPr>
          <w:rFonts w:ascii="Times New Roman" w:hAnsi="Times New Roman" w:cs="Times New Roman"/>
          <w:bCs/>
          <w:sz w:val="24"/>
          <w:szCs w:val="24"/>
        </w:rPr>
        <w:t>s</w:t>
      </w:r>
      <w:r w:rsidR="00A45E22">
        <w:rPr>
          <w:rFonts w:ascii="Times New Roman" w:hAnsi="Times New Roman" w:cs="Times New Roman"/>
          <w:bCs/>
          <w:sz w:val="24"/>
          <w:szCs w:val="24"/>
        </w:rPr>
        <w:t xml:space="preserve"> and Trial Type (experimental vs. control) and Objects (A vs. B vs. C vs. D) as the within-subjects factors. </w:t>
      </w:r>
      <w:r w:rsidR="00A45E22">
        <w:rPr>
          <w:rFonts w:ascii="Times New Roman" w:hAnsi="Times New Roman" w:cs="Times New Roman"/>
          <w:sz w:val="24"/>
          <w:szCs w:val="24"/>
        </w:rPr>
        <w:t xml:space="preserve">This analysis revealed a main effect of Condition,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8129A">
        <w:rPr>
          <w:rFonts w:ascii="Times New Roman" w:hAnsi="Times New Roman" w:cs="Times New Roman"/>
          <w:sz w:val="24"/>
          <w:szCs w:val="24"/>
        </w:rPr>
        <w:t>97</w:t>
      </w:r>
      <w:r w:rsidR="00A45E22">
        <w:rPr>
          <w:rFonts w:ascii="Times New Roman" w:hAnsi="Times New Roman" w:cs="Times New Roman"/>
          <w:sz w:val="24"/>
          <w:szCs w:val="24"/>
        </w:rPr>
        <w:t xml:space="preserve">) = </w:t>
      </w:r>
      <w:r w:rsidR="00F8129A">
        <w:rPr>
          <w:rFonts w:ascii="Times New Roman" w:hAnsi="Times New Roman" w:cs="Times New Roman"/>
          <w:sz w:val="24"/>
          <w:szCs w:val="24"/>
        </w:rPr>
        <w:t>9.21</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w:t>
      </w:r>
      <w:r w:rsidR="00F8129A">
        <w:rPr>
          <w:rFonts w:ascii="Times New Roman" w:hAnsi="Times New Roman" w:cs="Times New Roman"/>
          <w:sz w:val="24"/>
          <w:szCs w:val="24"/>
        </w:rPr>
        <w:t>5</w:t>
      </w:r>
      <w:r w:rsidR="00A45E22">
        <w:rPr>
          <w:rFonts w:ascii="Times New Roman" w:hAnsi="Times New Roman" w:cs="Times New Roman"/>
          <w:sz w:val="24"/>
          <w:szCs w:val="24"/>
        </w:rPr>
        <w:t xml:space="preserve">, a main </w:t>
      </w:r>
      <w:r w:rsidR="00A45E22">
        <w:rPr>
          <w:rFonts w:ascii="Times New Roman" w:hAnsi="Times New Roman" w:cs="Times New Roman"/>
          <w:sz w:val="24"/>
          <w:szCs w:val="24"/>
        </w:rPr>
        <w:lastRenderedPageBreak/>
        <w:t xml:space="preserve">effect of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r w:rsidR="00F8129A">
        <w:rPr>
          <w:rFonts w:ascii="Times New Roman" w:hAnsi="Times New Roman" w:cs="Times New Roman"/>
          <w:sz w:val="24"/>
          <w:szCs w:val="24"/>
        </w:rPr>
        <w:t>97</w:t>
      </w:r>
      <w:r w:rsidR="00A45E22">
        <w:rPr>
          <w:rFonts w:ascii="Times New Roman" w:hAnsi="Times New Roman" w:cs="Times New Roman"/>
          <w:sz w:val="24"/>
          <w:szCs w:val="24"/>
        </w:rPr>
        <w:t>) = 8.</w:t>
      </w:r>
      <w:r w:rsidR="00F8129A">
        <w:rPr>
          <w:rFonts w:ascii="Times New Roman" w:hAnsi="Times New Roman" w:cs="Times New Roman"/>
          <w:sz w:val="24"/>
          <w:szCs w:val="24"/>
        </w:rPr>
        <w:t>78</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 and a main effect of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8129A">
        <w:rPr>
          <w:rFonts w:ascii="Times New Roman" w:hAnsi="Times New Roman" w:cs="Times New Roman"/>
          <w:sz w:val="24"/>
          <w:szCs w:val="24"/>
        </w:rPr>
        <w:t>97</w:t>
      </w:r>
      <w:r w:rsidR="00A45E22">
        <w:rPr>
          <w:rFonts w:ascii="Times New Roman" w:hAnsi="Times New Roman" w:cs="Times New Roman"/>
          <w:sz w:val="24"/>
          <w:szCs w:val="24"/>
        </w:rPr>
        <w:t xml:space="preserve">) = </w:t>
      </w:r>
      <w:r w:rsidR="00F8129A">
        <w:rPr>
          <w:rFonts w:ascii="Times New Roman" w:hAnsi="Times New Roman" w:cs="Times New Roman"/>
          <w:sz w:val="24"/>
          <w:szCs w:val="24"/>
        </w:rPr>
        <w:t>13.29</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.001.These significant main effects were qualified by a significant two-way interaction between Condition and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r w:rsidR="00F8129A">
        <w:rPr>
          <w:rFonts w:ascii="Times New Roman" w:hAnsi="Times New Roman" w:cs="Times New Roman"/>
          <w:sz w:val="24"/>
          <w:szCs w:val="24"/>
        </w:rPr>
        <w:t>97</w:t>
      </w:r>
      <w:r w:rsidR="00A45E22">
        <w:rPr>
          <w:rFonts w:ascii="Times New Roman" w:hAnsi="Times New Roman" w:cs="Times New Roman"/>
          <w:sz w:val="24"/>
          <w:szCs w:val="24"/>
        </w:rPr>
        <w:t>) = 24.</w:t>
      </w:r>
      <w:r w:rsidR="00F8129A">
        <w:rPr>
          <w:rFonts w:ascii="Times New Roman" w:hAnsi="Times New Roman" w:cs="Times New Roman"/>
          <w:sz w:val="24"/>
          <w:szCs w:val="24"/>
        </w:rPr>
        <w:t>72</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w:t>
      </w:r>
      <w:r w:rsidR="009B616F">
        <w:rPr>
          <w:rFonts w:ascii="Times New Roman" w:hAnsi="Times New Roman" w:cs="Times New Roman"/>
          <w:sz w:val="24"/>
          <w:szCs w:val="24"/>
        </w:rPr>
        <w:t>,</w:t>
      </w:r>
      <w:r w:rsidR="00FE63EF">
        <w:rPr>
          <w:rFonts w:ascii="Times New Roman" w:hAnsi="Times New Roman" w:cs="Times New Roman"/>
          <w:sz w:val="24"/>
          <w:szCs w:val="24"/>
        </w:rPr>
        <w:t xml:space="preserve"> and</w:t>
      </w:r>
      <w:r w:rsidR="00A45E22">
        <w:rPr>
          <w:rFonts w:ascii="Times New Roman" w:hAnsi="Times New Roman" w:cs="Times New Roman"/>
          <w:sz w:val="24"/>
          <w:szCs w:val="24"/>
        </w:rPr>
        <w:t xml:space="preserve"> a significant two-way interaction between Condition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E63EF">
        <w:rPr>
          <w:rFonts w:ascii="Times New Roman" w:hAnsi="Times New Roman" w:cs="Times New Roman"/>
          <w:sz w:val="24"/>
          <w:szCs w:val="24"/>
        </w:rPr>
        <w:t>97</w:t>
      </w:r>
      <w:r w:rsidR="00A45E22">
        <w:rPr>
          <w:rFonts w:ascii="Times New Roman" w:hAnsi="Times New Roman" w:cs="Times New Roman"/>
          <w:sz w:val="24"/>
          <w:szCs w:val="24"/>
        </w:rPr>
        <w:t>) = 5.</w:t>
      </w:r>
      <w:r w:rsidR="00FE63EF">
        <w:rPr>
          <w:rFonts w:ascii="Times New Roman" w:hAnsi="Times New Roman" w:cs="Times New Roman"/>
          <w:sz w:val="24"/>
          <w:szCs w:val="24"/>
        </w:rPr>
        <w:t>47</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FE63EF">
        <w:rPr>
          <w:rFonts w:ascii="Times New Roman" w:hAnsi="Times New Roman" w:cs="Times New Roman"/>
          <w:sz w:val="24"/>
          <w:szCs w:val="24"/>
        </w:rPr>
        <w:t>= .02</w:t>
      </w:r>
      <w:r w:rsidR="00A45E22">
        <w:rPr>
          <w:rFonts w:ascii="Times New Roman" w:hAnsi="Times New Roman" w:cs="Times New Roman"/>
          <w:sz w:val="24"/>
          <w:szCs w:val="24"/>
        </w:rPr>
        <w:t xml:space="preserve">. These two-way interactions were further qualified by a significant three-way interaction between Condition, Objects,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(2, 3</w:t>
      </w:r>
      <w:r w:rsidR="002D37E8">
        <w:rPr>
          <w:rFonts w:ascii="Times New Roman" w:hAnsi="Times New Roman" w:cs="Times New Roman"/>
          <w:sz w:val="24"/>
          <w:szCs w:val="24"/>
        </w:rPr>
        <w:t>97</w:t>
      </w:r>
      <w:r w:rsidR="00A45E22">
        <w:rPr>
          <w:rFonts w:ascii="Times New Roman" w:hAnsi="Times New Roman" w:cs="Times New Roman"/>
          <w:sz w:val="24"/>
          <w:szCs w:val="24"/>
        </w:rPr>
        <w:t xml:space="preserve">) = </w:t>
      </w:r>
      <w:r w:rsidR="002D37E8">
        <w:rPr>
          <w:rFonts w:ascii="Times New Roman" w:hAnsi="Times New Roman" w:cs="Times New Roman"/>
          <w:sz w:val="24"/>
          <w:szCs w:val="24"/>
        </w:rPr>
        <w:t>21.05</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 This three-way interaction is shown in Figure 3.</w:t>
      </w:r>
      <w:r w:rsidR="002D37E8">
        <w:rPr>
          <w:rFonts w:ascii="Times New Roman" w:hAnsi="Times New Roman" w:cs="Times New Roman"/>
          <w:sz w:val="24"/>
          <w:szCs w:val="24"/>
        </w:rPr>
        <w:t xml:space="preserve"> </w:t>
      </w:r>
    </w:p>
    <w:p w14:paraId="3E92C5AD" w14:textId="719E12F9" w:rsidR="00A45E22"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separate one-way linear models for the main and control trials within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conditions. The Objects factor was treated as the sole within-subjects factor in these follow-up analyses. The first one-way linear model for the control trials within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condition did not reveal a significant effect of Objects, </w:t>
      </w:r>
      <w:r>
        <w:rPr>
          <w:rFonts w:ascii="Times New Roman" w:hAnsi="Times New Roman" w:cs="Times New Roman"/>
          <w:i/>
          <w:iCs/>
          <w:sz w:val="24"/>
          <w:szCs w:val="24"/>
        </w:rPr>
        <w:t>F</w:t>
      </w:r>
      <w:r>
        <w:rPr>
          <w:rFonts w:ascii="Times New Roman" w:hAnsi="Times New Roman" w:cs="Times New Roman"/>
          <w:sz w:val="24"/>
          <w:szCs w:val="24"/>
        </w:rPr>
        <w:t>(3, 1</w:t>
      </w:r>
      <w:r w:rsidR="00D34C19">
        <w:rPr>
          <w:rFonts w:ascii="Times New Roman" w:hAnsi="Times New Roman" w:cs="Times New Roman"/>
          <w:sz w:val="24"/>
          <w:szCs w:val="24"/>
        </w:rPr>
        <w:t>20</w:t>
      </w:r>
      <w:r>
        <w:rPr>
          <w:rFonts w:ascii="Times New Roman" w:hAnsi="Times New Roman" w:cs="Times New Roman"/>
          <w:sz w:val="24"/>
          <w:szCs w:val="24"/>
        </w:rPr>
        <w:t>) = 0.2</w:t>
      </w:r>
      <w:r w:rsidR="00D34C19">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.8</w:t>
      </w:r>
      <w:r w:rsidR="00D34C19">
        <w:rPr>
          <w:rFonts w:ascii="Times New Roman" w:hAnsi="Times New Roman" w:cs="Times New Roman"/>
          <w:sz w:val="24"/>
          <w:szCs w:val="24"/>
        </w:rPr>
        <w:t>8</w:t>
      </w:r>
      <w:r>
        <w:rPr>
          <w:rFonts w:ascii="Times New Roman" w:hAnsi="Times New Roman" w:cs="Times New Roman"/>
          <w:sz w:val="24"/>
          <w:szCs w:val="24"/>
        </w:rPr>
        <w:t xml:space="preserve">. This means that participants treated the objects similarly during the control trials of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condition</w:t>
      </w:r>
      <w:r w:rsidR="00D34C19">
        <w:rPr>
          <w:rFonts w:ascii="Times New Roman" w:hAnsi="Times New Roman" w:cs="Times New Roman"/>
          <w:sz w:val="24"/>
          <w:szCs w:val="24"/>
        </w:rPr>
        <w:t xml:space="preserve">. </w:t>
      </w:r>
      <w:r>
        <w:rPr>
          <w:rFonts w:ascii="Times New Roman" w:hAnsi="Times New Roman" w:cs="Times New Roman"/>
          <w:sz w:val="24"/>
          <w:szCs w:val="24"/>
        </w:rPr>
        <w:t xml:space="preserve">In contrast, the second one-way linear model for the main trials within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condition revealed a significant main effect of Objects, </w:t>
      </w:r>
      <w:r>
        <w:rPr>
          <w:rFonts w:ascii="Times New Roman" w:hAnsi="Times New Roman" w:cs="Times New Roman"/>
          <w:i/>
          <w:iCs/>
          <w:sz w:val="24"/>
          <w:szCs w:val="24"/>
        </w:rPr>
        <w:t>F</w:t>
      </w:r>
      <w:r>
        <w:rPr>
          <w:rFonts w:ascii="Times New Roman" w:hAnsi="Times New Roman" w:cs="Times New Roman"/>
          <w:sz w:val="24"/>
          <w:szCs w:val="24"/>
        </w:rPr>
        <w:t xml:space="preserve">(2, 84) = </w:t>
      </w:r>
      <w:r w:rsidR="00850365">
        <w:rPr>
          <w:rFonts w:ascii="Times New Roman" w:hAnsi="Times New Roman" w:cs="Times New Roman"/>
          <w:sz w:val="24"/>
          <w:szCs w:val="24"/>
        </w:rPr>
        <w:t>11.04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sidR="00850365">
        <w:rPr>
          <w:rFonts w:ascii="Times New Roman" w:hAnsi="Times New Roman" w:cs="Times New Roman"/>
          <w:sz w:val="24"/>
          <w:szCs w:val="24"/>
        </w:rPr>
        <w:t>&lt;</w:t>
      </w:r>
      <w:r>
        <w:rPr>
          <w:rFonts w:ascii="Times New Roman" w:hAnsi="Times New Roman" w:cs="Times New Roman"/>
          <w:sz w:val="24"/>
          <w:szCs w:val="24"/>
        </w:rPr>
        <w:t xml:space="preserve"> .001.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.2</w:t>
      </w:r>
      <w:r w:rsidR="00850365">
        <w:rPr>
          <w:rFonts w:ascii="Times New Roman" w:hAnsi="Times New Roman" w:cs="Times New Roman"/>
          <w:sz w:val="24"/>
          <w:szCs w:val="24"/>
        </w:rPr>
        <w:t>1</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850365">
        <w:rPr>
          <w:rFonts w:ascii="Times New Roman" w:hAnsi="Times New Roman" w:cs="Times New Roman"/>
          <w:sz w:val="24"/>
          <w:szCs w:val="24"/>
        </w:rPr>
        <w:t>3</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(27) = 4.</w:t>
      </w:r>
      <w:r w:rsidR="00850365">
        <w:rPr>
          <w:rFonts w:ascii="Times New Roman" w:hAnsi="Times New Roman" w:cs="Times New Roman"/>
          <w:sz w:val="24"/>
          <w:szCs w:val="24"/>
        </w:rPr>
        <w:t>70</w:t>
      </w:r>
      <w:r>
        <w:rPr>
          <w:rFonts w:ascii="Times New Roman" w:hAnsi="Times New Roman" w:cs="Times New Roman"/>
          <w:sz w:val="24"/>
          <w:szCs w:val="24"/>
        </w:rPr>
        <w:t xml:space="preserve">,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w:t>
      </w:r>
      <w:r w:rsidR="00E75262">
        <w:rPr>
          <w:rFonts w:ascii="Times New Roman" w:hAnsi="Times New Roman" w:cs="Times New Roman"/>
          <w:sz w:val="24"/>
          <w:szCs w:val="24"/>
        </w:rPr>
        <w:t xml:space="preserve">Participants treated objects B and C equivalently, </w:t>
      </w:r>
      <w:r w:rsidR="00E75262">
        <w:rPr>
          <w:rFonts w:ascii="Times New Roman" w:hAnsi="Times New Roman" w:cs="Times New Roman"/>
          <w:i/>
          <w:iCs/>
          <w:sz w:val="24"/>
          <w:szCs w:val="24"/>
        </w:rPr>
        <w:t>t</w:t>
      </w:r>
      <w:r w:rsidR="00E75262">
        <w:rPr>
          <w:rFonts w:ascii="Times New Roman" w:hAnsi="Times New Roman" w:cs="Times New Roman"/>
          <w:sz w:val="24"/>
          <w:szCs w:val="24"/>
        </w:rPr>
        <w:t xml:space="preserve">(27) = -0.72, </w:t>
      </w:r>
      <w:r w:rsidR="00E75262">
        <w:rPr>
          <w:rFonts w:ascii="Times New Roman" w:hAnsi="Times New Roman" w:cs="Times New Roman"/>
          <w:i/>
          <w:iCs/>
          <w:sz w:val="24"/>
          <w:szCs w:val="24"/>
        </w:rPr>
        <w:t xml:space="preserve">p </w:t>
      </w:r>
      <w:r w:rsidR="00E75262">
        <w:rPr>
          <w:rFonts w:ascii="Times New Roman" w:hAnsi="Times New Roman" w:cs="Times New Roman"/>
          <w:sz w:val="24"/>
          <w:szCs w:val="24"/>
        </w:rPr>
        <w:t>= .48.</w:t>
      </w:r>
    </w:p>
    <w:p w14:paraId="42834ED3" w14:textId="4B5B1175"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Pr>
          <w:rFonts w:ascii="Times New Roman" w:hAnsi="Times New Roman" w:cs="Times New Roman"/>
          <w:i/>
          <w:iCs/>
          <w:sz w:val="24"/>
          <w:szCs w:val="24"/>
        </w:rPr>
        <w:t>F</w:t>
      </w:r>
      <w:r w:rsidRPr="005725C9">
        <w:rPr>
          <w:rFonts w:ascii="Times New Roman" w:hAnsi="Times New Roman" w:cs="Times New Roman"/>
          <w:sz w:val="24"/>
          <w:szCs w:val="24"/>
        </w:rPr>
        <w:t xml:space="preserve">’s </w:t>
      </w:r>
      <w:r>
        <w:rPr>
          <w:rFonts w:ascii="Times New Roman" w:hAnsi="Times New Roman" w:cs="Times New Roman"/>
          <w:sz w:val="24"/>
          <w:szCs w:val="24"/>
        </w:rPr>
        <w:t>&gt; 2</w:t>
      </w:r>
      <w:r w:rsidR="00BB6E2B">
        <w:rPr>
          <w:rFonts w:ascii="Times New Roman" w:hAnsi="Times New Roman" w:cs="Times New Roman"/>
          <w:sz w:val="24"/>
          <w:szCs w:val="24"/>
        </w:rPr>
        <w:t>2.76</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.001.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B6E2B">
        <w:rPr>
          <w:rFonts w:ascii="Times New Roman" w:hAnsi="Times New Roman" w:cs="Times New Roman"/>
          <w:sz w:val="24"/>
          <w:szCs w:val="24"/>
        </w:rPr>
        <w:t>52</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BB6E2B">
        <w:rPr>
          <w:rFonts w:ascii="Times New Roman" w:hAnsi="Times New Roman" w:cs="Times New Roman"/>
          <w:sz w:val="24"/>
          <w:szCs w:val="24"/>
        </w:rPr>
        <w:t>7</w:t>
      </w:r>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r w:rsidR="00BB6E2B">
        <w:rPr>
          <w:rFonts w:ascii="Times New Roman" w:hAnsi="Times New Roman" w:cs="Times New Roman"/>
          <w:sz w:val="24"/>
          <w:szCs w:val="24"/>
        </w:rPr>
        <w:t>70</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r w:rsidR="00BB6E2B">
        <w:rPr>
          <w:rFonts w:ascii="Times New Roman" w:hAnsi="Times New Roman" w:cs="Times New Roman"/>
          <w:sz w:val="24"/>
          <w:szCs w:val="24"/>
        </w:rPr>
        <w:t>7</w:t>
      </w:r>
      <w:r w:rsidR="009B616F" w:rsidRPr="001D3788">
        <w:rPr>
          <w:rFonts w:ascii="Times New Roman" w:hAnsi="Times New Roman" w:cs="Times New Roman"/>
          <w:sz w:val="24"/>
          <w:szCs w:val="24"/>
        </w:rPr>
        <w:t>)</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lastRenderedPageBreak/>
        <w:t>1.7</w:t>
      </w:r>
      <w:r w:rsidR="00B62DE4">
        <w:rPr>
          <w:rFonts w:ascii="Times New Roman" w:hAnsi="Times New Roman" w:cs="Times New Roman"/>
          <w:sz w:val="24"/>
          <w:szCs w:val="24"/>
        </w:rPr>
        <w:t>4</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ins w:id="2" w:author="Benton, Deon" w:date="2023-04-12T11:45:00Z">
        <w:r w:rsidR="00527F72" w:rsidRPr="001D3788">
          <w:rPr>
            <w:rFonts w:ascii="Times New Roman" w:hAnsi="Times New Roman" w:cs="Times New Roman"/>
            <w:sz w:val="24"/>
            <w:szCs w:val="24"/>
          </w:rPr>
          <w:t>)</w:t>
        </w:r>
        <w:r w:rsidR="00527F72">
          <w:rPr>
            <w:rFonts w:ascii="Times New Roman" w:hAnsi="Times New Roman" w:cs="Times New Roman"/>
            <w:sz w:val="24"/>
            <w:szCs w:val="24"/>
          </w:rPr>
          <w:t xml:space="preserve"> during</w:t>
        </w:r>
      </w:ins>
      <w:r>
        <w:rPr>
          <w:rFonts w:ascii="Times New Roman" w:hAnsi="Times New Roman" w:cs="Times New Roman"/>
          <w:sz w:val="24"/>
          <w:szCs w:val="24"/>
        </w:rPr>
        <w:t xml:space="preserve"> the main condition, both </w:t>
      </w:r>
      <w:r>
        <w:rPr>
          <w:rFonts w:ascii="Times New Roman" w:hAnsi="Times New Roman" w:cs="Times New Roman"/>
          <w:i/>
          <w:iCs/>
          <w:sz w:val="24"/>
          <w:szCs w:val="24"/>
        </w:rPr>
        <w:t>t</w:t>
      </w:r>
      <w:r>
        <w:rPr>
          <w:rFonts w:ascii="Times New Roman" w:hAnsi="Times New Roman" w:cs="Times New Roman"/>
          <w:sz w:val="24"/>
          <w:szCs w:val="24"/>
        </w:rPr>
        <w:t>’s &gt; -5.</w:t>
      </w:r>
      <w:r w:rsidR="00B62DE4">
        <w:rPr>
          <w:rFonts w:ascii="Times New Roman" w:hAnsi="Times New Roman" w:cs="Times New Roman"/>
          <w:sz w:val="24"/>
          <w:szCs w:val="24"/>
        </w:rPr>
        <w:t>97</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w:t>
      </w:r>
      <w:r w:rsidR="009B616F">
        <w:rPr>
          <w:rFonts w:ascii="Times New Roman" w:hAnsi="Times New Roman" w:cs="Times New Roman"/>
          <w:sz w:val="24"/>
          <w:szCs w:val="24"/>
        </w:rPr>
        <w:t>. Likewise, participants considered</w:t>
      </w:r>
      <w:r>
        <w:rPr>
          <w:rFonts w:ascii="Times New Roman" w:hAnsi="Times New Roman" w:cs="Times New Roman"/>
          <w:sz w:val="24"/>
          <w:szCs w:val="24"/>
        </w:rPr>
        <w:t xml:space="preserve"> </w:t>
      </w:r>
      <w:r w:rsidR="009B616F">
        <w:rPr>
          <w:rFonts w:ascii="Times New Roman" w:hAnsi="Times New Roman" w:cs="Times New Roman"/>
          <w:sz w:val="24"/>
          <w:szCs w:val="24"/>
        </w:rPr>
        <w:t>object D</w:t>
      </w:r>
      <w:r>
        <w:rPr>
          <w:rFonts w:ascii="Times New Roman" w:hAnsi="Times New Roman" w:cs="Times New Roman"/>
          <w:sz w:val="24"/>
          <w:szCs w:val="24"/>
        </w:rPr>
        <w:t xml:space="preserve">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73</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72</w:t>
      </w:r>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w:t>
      </w:r>
      <w:r>
        <w:rPr>
          <w:rFonts w:ascii="Times New Roman" w:hAnsi="Times New Roman" w:cs="Times New Roman"/>
          <w:sz w:val="24"/>
          <w:szCs w:val="24"/>
        </w:rPr>
        <w:t>5</w:t>
      </w:r>
      <w:r w:rsidR="00B62DE4">
        <w:rPr>
          <w:rFonts w:ascii="Times New Roman" w:hAnsi="Times New Roman" w:cs="Times New Roman"/>
          <w:sz w:val="24"/>
          <w:szCs w:val="24"/>
        </w:rPr>
        <w:t>8</w:t>
      </w:r>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r w:rsidR="00B62DE4">
        <w:rPr>
          <w:rFonts w:ascii="Times New Roman" w:hAnsi="Times New Roman" w:cs="Times New Roman"/>
          <w:sz w:val="24"/>
          <w:szCs w:val="24"/>
        </w:rPr>
        <w:t>9</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Pr="001D3788">
        <w:rPr>
          <w:rFonts w:ascii="Times New Roman" w:hAnsi="Times New Roman" w:cs="Times New Roman"/>
          <w:sz w:val="24"/>
          <w:szCs w:val="24"/>
        </w:rPr>
        <w:t>)</w:t>
      </w:r>
      <w:r>
        <w:rPr>
          <w:rFonts w:ascii="Times New Roman" w:hAnsi="Times New Roman" w:cs="Times New Roman"/>
          <w:sz w:val="24"/>
          <w:szCs w:val="24"/>
        </w:rPr>
        <w:t>,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50</w:t>
      </w:r>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p>
    <w:p w14:paraId="325CFF6D" w14:textId="3F49CD9B" w:rsidR="001E7455" w:rsidRDefault="001E7455"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there was evidence</w:t>
      </w:r>
      <w:r w:rsidR="00F35F95">
        <w:rPr>
          <w:rFonts w:ascii="Times New Roman" w:hAnsi="Times New Roman" w:cs="Times New Roman"/>
          <w:sz w:val="24"/>
          <w:szCs w:val="24"/>
        </w:rPr>
        <w:t xml:space="preserve"> specifically</w:t>
      </w:r>
      <w:r>
        <w:rPr>
          <w:rFonts w:ascii="Times New Roman" w:hAnsi="Times New Roman" w:cs="Times New Roman"/>
          <w:sz w:val="24"/>
          <w:szCs w:val="24"/>
        </w:rPr>
        <w:t xml:space="preserve"> of </w:t>
      </w:r>
      <w:r w:rsidR="00BB55AE">
        <w:rPr>
          <w:rFonts w:ascii="Times New Roman" w:hAnsi="Times New Roman" w:cs="Times New Roman"/>
          <w:sz w:val="24"/>
          <w:szCs w:val="24"/>
        </w:rPr>
        <w:t>backwards blocking</w:t>
      </w:r>
      <w:r w:rsidR="00681EF8">
        <w:rPr>
          <w:rFonts w:ascii="Times New Roman" w:hAnsi="Times New Roman" w:cs="Times New Roman"/>
          <w:sz w:val="24"/>
          <w:szCs w:val="24"/>
        </w:rPr>
        <w:t xml:space="preserve"> </w:t>
      </w:r>
      <w:r>
        <w:rPr>
          <w:rFonts w:ascii="Times New Roman" w:hAnsi="Times New Roman" w:cs="Times New Roman"/>
          <w:sz w:val="24"/>
          <w:szCs w:val="24"/>
        </w:rPr>
        <w:t xml:space="preserve">data for the redundant causes within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conditions were entered into a t</w:t>
      </w:r>
      <w:r w:rsidR="00415CC9">
        <w:rPr>
          <w:rFonts w:ascii="Times New Roman" w:hAnsi="Times New Roman" w:cs="Times New Roman"/>
          <w:sz w:val="24"/>
          <w:szCs w:val="24"/>
        </w:rPr>
        <w:t>hree</w:t>
      </w:r>
      <w:r>
        <w:rPr>
          <w:rFonts w:ascii="Times New Roman" w:hAnsi="Times New Roman" w:cs="Times New Roman"/>
          <w:sz w:val="24"/>
          <w:szCs w:val="24"/>
        </w:rPr>
        <w:t xml:space="preserve">-way linear model with </w:t>
      </w:r>
      <w:r w:rsidR="00931815">
        <w:rPr>
          <w:rFonts w:ascii="Times New Roman" w:hAnsi="Times New Roman" w:cs="Times New Roman"/>
          <w:sz w:val="24"/>
          <w:szCs w:val="24"/>
        </w:rPr>
        <w:t xml:space="preserve">Age (5-year-olds vs. 6-year-olds) as the between-subjects factor and </w:t>
      </w:r>
      <w:r>
        <w:rPr>
          <w:rFonts w:ascii="Times New Roman" w:hAnsi="Times New Roman" w:cs="Times New Roman"/>
          <w:sz w:val="24"/>
          <w:szCs w:val="24"/>
        </w:rPr>
        <w:t>Objects (A, B, and C) and Trial Type (main vs. control) as the within-subjects factors.</w:t>
      </w:r>
      <w:r w:rsidR="007508D8">
        <w:rPr>
          <w:rFonts w:ascii="Times New Roman" w:hAnsi="Times New Roman" w:cs="Times New Roman"/>
          <w:sz w:val="24"/>
          <w:szCs w:val="24"/>
        </w:rPr>
        <w:t xml:space="preserve"> </w:t>
      </w:r>
      <w:r w:rsidR="00F949E2">
        <w:rPr>
          <w:rFonts w:ascii="Times New Roman" w:hAnsi="Times New Roman" w:cs="Times New Roman"/>
          <w:sz w:val="24"/>
          <w:szCs w:val="24"/>
        </w:rPr>
        <w:t>If participants engaged in</w:t>
      </w:r>
      <w:r>
        <w:rPr>
          <w:rFonts w:ascii="Times New Roman" w:hAnsi="Times New Roman" w:cs="Times New Roman"/>
          <w:sz w:val="24"/>
          <w:szCs w:val="24"/>
        </w:rPr>
        <w:t xml:space="preserve"> </w:t>
      </w:r>
      <w:r w:rsidR="00681EF8">
        <w:rPr>
          <w:rFonts w:ascii="Times New Roman" w:hAnsi="Times New Roman" w:cs="Times New Roman"/>
          <w:sz w:val="24"/>
          <w:szCs w:val="24"/>
        </w:rPr>
        <w:t>backwards blocking</w:t>
      </w:r>
      <w:r w:rsidR="007636C2">
        <w:rPr>
          <w:rFonts w:ascii="Times New Roman" w:hAnsi="Times New Roman" w:cs="Times New Roman"/>
          <w:sz w:val="24"/>
          <w:szCs w:val="24"/>
        </w:rPr>
        <w:t xml:space="preserve"> reasoning </w:t>
      </w:r>
      <w:r w:rsidR="007508D8">
        <w:rPr>
          <w:rFonts w:ascii="Times New Roman" w:hAnsi="Times New Roman" w:cs="Times New Roman"/>
          <w:sz w:val="24"/>
          <w:szCs w:val="24"/>
        </w:rPr>
        <w:t>based on</w:t>
      </w:r>
      <w:r w:rsidR="007636C2">
        <w:rPr>
          <w:rFonts w:ascii="Times New Roman" w:hAnsi="Times New Roman" w:cs="Times New Roman"/>
          <w:sz w:val="24"/>
          <w:szCs w:val="24"/>
        </w:rPr>
        <w:t xml:space="preserve"> this operationalization</w:t>
      </w:r>
      <w:r w:rsidR="00F949E2">
        <w:rPr>
          <w:rFonts w:ascii="Times New Roman" w:hAnsi="Times New Roman" w:cs="Times New Roman"/>
          <w:sz w:val="24"/>
          <w:szCs w:val="24"/>
        </w:rPr>
        <w:t xml:space="preserve">, then there should </w:t>
      </w:r>
      <w:r w:rsidR="00845153">
        <w:rPr>
          <w:rFonts w:ascii="Times New Roman" w:hAnsi="Times New Roman" w:cs="Times New Roman"/>
          <w:sz w:val="24"/>
          <w:szCs w:val="24"/>
        </w:rPr>
        <w:t>a</w:t>
      </w:r>
      <w:r w:rsidR="007636C2">
        <w:rPr>
          <w:rFonts w:ascii="Times New Roman" w:hAnsi="Times New Roman" w:cs="Times New Roman"/>
          <w:sz w:val="24"/>
          <w:szCs w:val="24"/>
        </w:rPr>
        <w:t xml:space="preserve"> main effect of</w:t>
      </w:r>
      <w:r w:rsidR="0092077D">
        <w:rPr>
          <w:rFonts w:ascii="Times New Roman" w:hAnsi="Times New Roman" w:cs="Times New Roman"/>
          <w:sz w:val="24"/>
          <w:szCs w:val="24"/>
        </w:rPr>
        <w:t xml:space="preserve"> Trial Type. </w:t>
      </w:r>
      <w:r>
        <w:rPr>
          <w:rFonts w:ascii="Times New Roman" w:hAnsi="Times New Roman" w:cs="Times New Roman"/>
          <w:sz w:val="24"/>
          <w:szCs w:val="24"/>
        </w:rPr>
        <w:t>This</w:t>
      </w:r>
      <w:r w:rsidR="00835D38">
        <w:rPr>
          <w:rFonts w:ascii="Times New Roman" w:hAnsi="Times New Roman" w:cs="Times New Roman"/>
          <w:sz w:val="24"/>
          <w:szCs w:val="24"/>
        </w:rPr>
        <w:t xml:space="preserve"> is what we found</w:t>
      </w:r>
      <w:r w:rsidR="00C1101A">
        <w:rPr>
          <w:rFonts w:ascii="Times New Roman" w:hAnsi="Times New Roman" w:cs="Times New Roman"/>
          <w:sz w:val="24"/>
          <w:szCs w:val="24"/>
        </w:rPr>
        <w:t>. This result</w:t>
      </w:r>
      <w:r>
        <w:rPr>
          <w:rFonts w:ascii="Times New Roman" w:hAnsi="Times New Roman" w:cs="Times New Roman"/>
          <w:sz w:val="24"/>
          <w:szCs w:val="24"/>
        </w:rPr>
        <w:t xml:space="preserve"> reflected the fact that participants were more likely to respond that a</w:t>
      </w:r>
      <w:r w:rsidR="004757BA">
        <w:rPr>
          <w:rFonts w:ascii="Times New Roman" w:hAnsi="Times New Roman" w:cs="Times New Roman"/>
          <w:sz w:val="24"/>
          <w:szCs w:val="24"/>
        </w:rPr>
        <w:t xml:space="preserve"> redundant</w:t>
      </w:r>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r w:rsidR="00D4693D">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F</w:t>
      </w:r>
      <w:r w:rsidR="00845153">
        <w:rPr>
          <w:rFonts w:ascii="Times New Roman" w:hAnsi="Times New Roman" w:cs="Times New Roman"/>
          <w:sz w:val="24"/>
          <w:szCs w:val="24"/>
        </w:rPr>
        <w:t xml:space="preserve">(1, 139) = 5.28,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.02</w:t>
      </w:r>
      <w:r w:rsidR="0024677D">
        <w:rPr>
          <w:rFonts w:ascii="Times New Roman" w:hAnsi="Times New Roman" w:cs="Times New Roman"/>
          <w:sz w:val="24"/>
          <w:szCs w:val="24"/>
        </w:rPr>
        <w:t xml:space="preserve"> </w:t>
      </w:r>
      <w:r w:rsidR="004757BA">
        <w:rPr>
          <w:rFonts w:ascii="Times New Roman" w:hAnsi="Times New Roman" w:cs="Times New Roman"/>
          <w:sz w:val="24"/>
          <w:szCs w:val="24"/>
        </w:rPr>
        <w:t xml:space="preserve">Follow-up planned comparisons </w:t>
      </w:r>
      <w:r w:rsidR="00DC3D77">
        <w:rPr>
          <w:rFonts w:ascii="Times New Roman" w:hAnsi="Times New Roman" w:cs="Times New Roman"/>
          <w:sz w:val="24"/>
          <w:szCs w:val="24"/>
        </w:rPr>
        <w:t xml:space="preserve">revealed that participants were less likely to respond that object B was a blicket </w:t>
      </w:r>
      <w:r w:rsidR="006F6320">
        <w:rPr>
          <w:rFonts w:ascii="Times New Roman" w:hAnsi="Times New Roman" w:cs="Times New Roman"/>
          <w:sz w:val="24"/>
          <w:szCs w:val="24"/>
        </w:rPr>
        <w:t xml:space="preserve">during the </w:t>
      </w:r>
      <w:r w:rsidR="00681EF8">
        <w:rPr>
          <w:rFonts w:ascii="Times New Roman" w:hAnsi="Times New Roman" w:cs="Times New Roman"/>
          <w:sz w:val="24"/>
          <w:szCs w:val="24"/>
        </w:rPr>
        <w:t>backwards blocking</w:t>
      </w:r>
      <w:r w:rsidR="006F6320">
        <w:rPr>
          <w:rFonts w:ascii="Times New Roman" w:hAnsi="Times New Roman" w:cs="Times New Roman"/>
          <w:sz w:val="24"/>
          <w:szCs w:val="24"/>
        </w:rPr>
        <w:t xml:space="preserve"> main trials</w:t>
      </w:r>
      <w:r w:rsidR="00DC3D77">
        <w:rPr>
          <w:rFonts w:ascii="Times New Roman" w:hAnsi="Times New Roman" w:cs="Times New Roman"/>
          <w:sz w:val="24"/>
          <w:szCs w:val="24"/>
        </w:rPr>
        <w:t xml:space="preserve"> (</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0.83) compared to object A </w:t>
      </w:r>
      <w:r w:rsidR="006F6320">
        <w:rPr>
          <w:rFonts w:ascii="Times New Roman" w:hAnsi="Times New Roman" w:cs="Times New Roman"/>
          <w:sz w:val="24"/>
          <w:szCs w:val="24"/>
        </w:rPr>
        <w:t>during the</w:t>
      </w:r>
      <w:r w:rsidR="00414F15">
        <w:rPr>
          <w:rFonts w:ascii="Times New Roman" w:hAnsi="Times New Roman" w:cs="Times New Roman"/>
          <w:sz w:val="24"/>
          <w:szCs w:val="24"/>
        </w:rPr>
        <w:t xml:space="preserve"> </w:t>
      </w:r>
      <w:r w:rsidR="00681EF8">
        <w:rPr>
          <w:rFonts w:ascii="Times New Roman" w:hAnsi="Times New Roman" w:cs="Times New Roman"/>
          <w:sz w:val="24"/>
          <w:szCs w:val="24"/>
        </w:rPr>
        <w:t>backwards blocking</w:t>
      </w:r>
      <w:r w:rsidR="00414F15">
        <w:rPr>
          <w:rFonts w:ascii="Times New Roman" w:hAnsi="Times New Roman" w:cs="Times New Roman"/>
          <w:sz w:val="24"/>
          <w:szCs w:val="24"/>
        </w:rPr>
        <w:t xml:space="preserve"> control </w:t>
      </w:r>
      <w:r w:rsidR="00961FC9">
        <w:rPr>
          <w:rFonts w:ascii="Times New Roman" w:hAnsi="Times New Roman" w:cs="Times New Roman"/>
          <w:sz w:val="24"/>
          <w:szCs w:val="24"/>
        </w:rPr>
        <w:t>trials</w:t>
      </w:r>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r w:rsidR="006F6320">
        <w:rPr>
          <w:rFonts w:ascii="Times New Roman" w:hAnsi="Times New Roman" w:cs="Times New Roman"/>
          <w:sz w:val="24"/>
          <w:szCs w:val="24"/>
        </w:rPr>
        <w:t xml:space="preserve">. Moreover, participants were </w:t>
      </w:r>
      <w:r w:rsidR="00414F15">
        <w:rPr>
          <w:rFonts w:ascii="Times New Roman" w:hAnsi="Times New Roman" w:cs="Times New Roman"/>
          <w:sz w:val="24"/>
          <w:szCs w:val="24"/>
        </w:rPr>
        <w:t xml:space="preserve">less likely to respond that object B was a blicket </w:t>
      </w:r>
      <w:r w:rsidR="006F6320">
        <w:rPr>
          <w:rFonts w:ascii="Times New Roman" w:hAnsi="Times New Roman" w:cs="Times New Roman"/>
          <w:sz w:val="24"/>
          <w:szCs w:val="24"/>
        </w:rPr>
        <w:t xml:space="preserve">during the </w:t>
      </w:r>
      <w:r w:rsidR="00681EF8">
        <w:rPr>
          <w:rFonts w:ascii="Times New Roman" w:hAnsi="Times New Roman" w:cs="Times New Roman"/>
          <w:sz w:val="24"/>
          <w:szCs w:val="24"/>
        </w:rPr>
        <w:t>backwards blocking</w:t>
      </w:r>
      <w:r w:rsidR="006F6320">
        <w:rPr>
          <w:rFonts w:ascii="Times New Roman" w:hAnsi="Times New Roman" w:cs="Times New Roman"/>
          <w:sz w:val="24"/>
          <w:szCs w:val="24"/>
        </w:rPr>
        <w:t xml:space="preserve"> main trials</w:t>
      </w:r>
      <w:r w:rsidR="00414F15">
        <w:rPr>
          <w:rFonts w:ascii="Times New Roman" w:hAnsi="Times New Roman" w:cs="Times New Roman"/>
          <w:sz w:val="24"/>
          <w:szCs w:val="24"/>
        </w:rPr>
        <w:t xml:space="preserve"> compared to </w:t>
      </w:r>
      <w:r w:rsidR="006F6320">
        <w:rPr>
          <w:rFonts w:ascii="Times New Roman" w:hAnsi="Times New Roman" w:cs="Times New Roman"/>
          <w:sz w:val="24"/>
          <w:szCs w:val="24"/>
        </w:rPr>
        <w:t xml:space="preserve">object B </w:t>
      </w:r>
      <w:r w:rsidR="00F7293D">
        <w:rPr>
          <w:rFonts w:ascii="Times New Roman" w:hAnsi="Times New Roman" w:cs="Times New Roman"/>
          <w:sz w:val="24"/>
          <w:szCs w:val="24"/>
        </w:rPr>
        <w:t xml:space="preserve">during the </w:t>
      </w:r>
      <w:r w:rsidR="00681EF8">
        <w:rPr>
          <w:rFonts w:ascii="Times New Roman" w:hAnsi="Times New Roman" w:cs="Times New Roman"/>
          <w:sz w:val="24"/>
          <w:szCs w:val="24"/>
        </w:rPr>
        <w:t>backwards blocking</w:t>
      </w:r>
      <w:r w:rsidR="00F7293D">
        <w:rPr>
          <w:rFonts w:ascii="Times New Roman" w:hAnsi="Times New Roman" w:cs="Times New Roman"/>
          <w:sz w:val="24"/>
          <w:szCs w:val="24"/>
        </w:rPr>
        <w:t xml:space="preserve">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xml:space="preserve">= 1.58,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t</w:t>
      </w:r>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r w:rsidR="00F7293D">
        <w:rPr>
          <w:rFonts w:ascii="Times New Roman" w:hAnsi="Times New Roman" w:cs="Times New Roman"/>
          <w:sz w:val="24"/>
          <w:szCs w:val="24"/>
        </w:rPr>
        <w:t>. Finally, participants were less likely to consider</w:t>
      </w:r>
      <w:r w:rsidR="006F5E6F">
        <w:rPr>
          <w:rFonts w:ascii="Times New Roman" w:hAnsi="Times New Roman" w:cs="Times New Roman"/>
          <w:sz w:val="24"/>
          <w:szCs w:val="24"/>
        </w:rPr>
        <w:t xml:space="preserve"> object B to be a blicket during the </w:t>
      </w:r>
      <w:r w:rsidR="00681EF8">
        <w:rPr>
          <w:rFonts w:ascii="Times New Roman" w:hAnsi="Times New Roman" w:cs="Times New Roman"/>
          <w:sz w:val="24"/>
          <w:szCs w:val="24"/>
        </w:rPr>
        <w:t>backwards blocking</w:t>
      </w:r>
      <w:r w:rsidR="006F5E6F">
        <w:rPr>
          <w:rFonts w:ascii="Times New Roman" w:hAnsi="Times New Roman" w:cs="Times New Roman"/>
          <w:sz w:val="24"/>
          <w:szCs w:val="24"/>
        </w:rPr>
        <w:t xml:space="preserve"> main trial</w:t>
      </w:r>
      <w:r w:rsidR="008D4077">
        <w:rPr>
          <w:rFonts w:ascii="Times New Roman" w:hAnsi="Times New Roman" w:cs="Times New Roman"/>
          <w:sz w:val="24"/>
          <w:szCs w:val="24"/>
        </w:rPr>
        <w:t>s</w:t>
      </w:r>
      <w:r w:rsidR="006F5E6F">
        <w:rPr>
          <w:rFonts w:ascii="Times New Roman" w:hAnsi="Times New Roman" w:cs="Times New Roman"/>
          <w:sz w:val="24"/>
          <w:szCs w:val="24"/>
        </w:rPr>
        <w:t xml:space="preserve"> compared to object C during the </w:t>
      </w:r>
      <w:r w:rsidR="00681EF8">
        <w:rPr>
          <w:rFonts w:ascii="Times New Roman" w:hAnsi="Times New Roman" w:cs="Times New Roman"/>
          <w:sz w:val="24"/>
          <w:szCs w:val="24"/>
        </w:rPr>
        <w:t>backwards blocking</w:t>
      </w:r>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r w:rsidR="00157A66">
        <w:rPr>
          <w:rFonts w:ascii="Times New Roman" w:hAnsi="Times New Roman" w:cs="Times New Roman"/>
          <w:sz w:val="24"/>
          <w:szCs w:val="24"/>
        </w:rPr>
        <w:t>61</w:t>
      </w:r>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r w:rsidR="00157A66">
        <w:rPr>
          <w:rFonts w:ascii="Times New Roman" w:hAnsi="Times New Roman" w:cs="Times New Roman"/>
          <w:sz w:val="24"/>
          <w:szCs w:val="24"/>
        </w:rPr>
        <w:t xml:space="preserve"> </w:t>
      </w:r>
      <w:r w:rsidR="00157A66">
        <w:rPr>
          <w:rFonts w:ascii="Times New Roman" w:hAnsi="Times New Roman" w:cs="Times New Roman"/>
          <w:i/>
          <w:iCs/>
          <w:sz w:val="24"/>
          <w:szCs w:val="24"/>
        </w:rPr>
        <w:t>t</w:t>
      </w:r>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r w:rsidR="006F5E6F">
        <w:rPr>
          <w:rFonts w:ascii="Times New Roman" w:hAnsi="Times New Roman" w:cs="Times New Roman"/>
          <w:sz w:val="24"/>
          <w:szCs w:val="24"/>
        </w:rPr>
        <w:t xml:space="preserve"> </w:t>
      </w:r>
      <w:r w:rsidR="00AA0D13">
        <w:rPr>
          <w:rFonts w:ascii="Times New Roman" w:hAnsi="Times New Roman" w:cs="Times New Roman"/>
          <w:sz w:val="24"/>
          <w:szCs w:val="24"/>
        </w:rPr>
        <w:t xml:space="preserve">No other differences reached statistical significance. </w:t>
      </w:r>
      <w:r w:rsidR="004F6B36">
        <w:rPr>
          <w:rFonts w:ascii="Times New Roman" w:hAnsi="Times New Roman" w:cs="Times New Roman"/>
          <w:sz w:val="24"/>
          <w:szCs w:val="24"/>
        </w:rPr>
        <w:t xml:space="preserve">There was an absence of </w:t>
      </w:r>
      <w:r w:rsidR="007736CE">
        <w:rPr>
          <w:rFonts w:ascii="Times New Roman" w:hAnsi="Times New Roman" w:cs="Times New Roman"/>
          <w:sz w:val="24"/>
          <w:szCs w:val="24"/>
        </w:rPr>
        <w:t xml:space="preserve">evidence for </w:t>
      </w:r>
      <w:r w:rsidR="00681EF8">
        <w:rPr>
          <w:rFonts w:ascii="Times New Roman" w:hAnsi="Times New Roman" w:cs="Times New Roman"/>
          <w:sz w:val="24"/>
          <w:szCs w:val="24"/>
        </w:rPr>
        <w:t>backwards blocking</w:t>
      </w:r>
      <w:r w:rsidR="007736CE">
        <w:rPr>
          <w:rFonts w:ascii="Times New Roman" w:hAnsi="Times New Roman" w:cs="Times New Roman"/>
          <w:sz w:val="24"/>
          <w:szCs w:val="24"/>
        </w:rPr>
        <w:t xml:space="preserve"> reasoning for the remaining three comparisons (i.e., given</w:t>
      </w:r>
      <w:r w:rsidR="00B72441">
        <w:rPr>
          <w:rFonts w:ascii="Times New Roman" w:hAnsi="Times New Roman" w:cs="Times New Roman"/>
          <w:sz w:val="24"/>
          <w:szCs w:val="24"/>
        </w:rPr>
        <w:t xml:space="preserve"> that participants did not treat object </w:t>
      </w:r>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than objects A, B, </w:t>
      </w:r>
      <w:r w:rsidR="00BB01A3">
        <w:rPr>
          <w:rFonts w:ascii="Times New Roman" w:hAnsi="Times New Roman" w:cs="Times New Roman"/>
          <w:sz w:val="24"/>
          <w:szCs w:val="24"/>
        </w:rPr>
        <w:lastRenderedPageBreak/>
        <w:t>and C during the control trials</w:t>
      </w:r>
      <w:r w:rsidR="007736CE">
        <w:rPr>
          <w:rFonts w:ascii="Times New Roman" w:hAnsi="Times New Roman" w:cs="Times New Roman"/>
          <w:sz w:val="24"/>
          <w:szCs w:val="24"/>
        </w:rPr>
        <w:t>)</w:t>
      </w:r>
      <w:r w:rsidR="00671A01">
        <w:rPr>
          <w:rFonts w:ascii="Times New Roman" w:hAnsi="Times New Roman" w:cs="Times New Roman"/>
          <w:sz w:val="24"/>
          <w:szCs w:val="24"/>
        </w:rPr>
        <w:t>.</w:t>
      </w:r>
      <w:r w:rsidR="00BB01A3">
        <w:rPr>
          <w:rFonts w:ascii="Times New Roman" w:hAnsi="Times New Roman" w:cs="Times New Roman"/>
          <w:sz w:val="24"/>
          <w:szCs w:val="24"/>
        </w:rPr>
        <w:t xml:space="preserve">, these data </w:t>
      </w:r>
      <w:r w:rsidR="00F11A6F">
        <w:rPr>
          <w:rFonts w:ascii="Times New Roman" w:hAnsi="Times New Roman" w:cs="Times New Roman"/>
          <w:sz w:val="24"/>
          <w:szCs w:val="24"/>
        </w:rPr>
        <w:t xml:space="preserve">minimally </w:t>
      </w:r>
      <w:r w:rsidR="008F75BC">
        <w:rPr>
          <w:rFonts w:ascii="Times New Roman" w:hAnsi="Times New Roman" w:cs="Times New Roman"/>
          <w:sz w:val="24"/>
          <w:szCs w:val="24"/>
        </w:rPr>
        <w:t xml:space="preserve">provide evidence of </w:t>
      </w:r>
      <w:r w:rsidR="00681EF8">
        <w:rPr>
          <w:rFonts w:ascii="Times New Roman" w:hAnsi="Times New Roman" w:cs="Times New Roman"/>
          <w:sz w:val="24"/>
          <w:szCs w:val="24"/>
        </w:rPr>
        <w:t>backwards blocking</w:t>
      </w:r>
      <w:r w:rsidR="008F75BC">
        <w:rPr>
          <w:rFonts w:ascii="Times New Roman" w:hAnsi="Times New Roman" w:cs="Times New Roman"/>
          <w:sz w:val="24"/>
          <w:szCs w:val="24"/>
        </w:rPr>
        <w:t xml:space="preserve"> reasoning. </w:t>
      </w:r>
      <w:r w:rsidR="00B72441">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27A6E3C9" w14:textId="670B1915" w:rsidR="004F6B36" w:rsidRPr="004F6B36" w:rsidRDefault="004F6B36" w:rsidP="004F6B3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results of the main experiment </w:t>
      </w:r>
      <w:r w:rsidR="00671A01">
        <w:rPr>
          <w:rFonts w:ascii="Times New Roman" w:hAnsi="Times New Roman" w:cs="Times New Roman"/>
          <w:sz w:val="24"/>
          <w:szCs w:val="24"/>
        </w:rPr>
        <w:t>only provided minimal support for backwards blocking reasoning. Specifically, participants treated object B differently between the experimental and control trials, but they did not treat object C differently between these same trials. These result</w:t>
      </w:r>
      <w:r w:rsidR="00A75AE2">
        <w:rPr>
          <w:rFonts w:ascii="Times New Roman" w:hAnsi="Times New Roman" w:cs="Times New Roman"/>
          <w:sz w:val="24"/>
          <w:szCs w:val="24"/>
        </w:rPr>
        <w:t>s</w:t>
      </w:r>
      <w:r w:rsidR="00671A01">
        <w:rPr>
          <w:rFonts w:ascii="Times New Roman" w:hAnsi="Times New Roman" w:cs="Times New Roman"/>
          <w:sz w:val="24"/>
          <w:szCs w:val="24"/>
        </w:rPr>
        <w:t xml:space="preserve"> indicate that participants show some evidence of backwards blocking reasoning when asked to make inferences about multiple candidate causes. However, an open question concerns whether participants’ inferences in this experiment are best explained by an associative-learning mechanism or a Bayesian-infe</w:t>
      </w:r>
      <w:r w:rsidR="00540F12">
        <w:rPr>
          <w:rFonts w:ascii="Times New Roman" w:hAnsi="Times New Roman" w:cs="Times New Roman"/>
          <w:sz w:val="24"/>
          <w:szCs w:val="24"/>
        </w:rPr>
        <w:t xml:space="preserve">rence. We examine this issue below in the computer simulations. </w:t>
      </w:r>
    </w:p>
    <w:p w14:paraId="7D19E60D" w14:textId="46C8895C" w:rsidR="00AC44D4" w:rsidRPr="00540F12" w:rsidRDefault="00540F12" w:rsidP="00DD225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Computational Models</w:t>
      </w:r>
    </w:p>
    <w:p w14:paraId="2D5CD476" w14:textId="37D2B08C" w:rsidR="00AC3CA3" w:rsidRDefault="00AC3CA3" w:rsidP="00AC3CA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 simple Bayesian</w:t>
      </w:r>
      <w:r w:rsidR="00DD3171">
        <w:rPr>
          <w:rFonts w:ascii="Times New Roman" w:hAnsi="Times New Roman" w:cs="Times New Roman"/>
          <w:b/>
          <w:bCs/>
          <w:sz w:val="24"/>
          <w:szCs w:val="24"/>
        </w:rPr>
        <w:t xml:space="preserve"> computational</w:t>
      </w:r>
      <w:r>
        <w:rPr>
          <w:rFonts w:ascii="Times New Roman" w:hAnsi="Times New Roman" w:cs="Times New Roman"/>
          <w:b/>
          <w:bCs/>
          <w:sz w:val="24"/>
          <w:szCs w:val="24"/>
        </w:rPr>
        <w:t xml:space="preserve"> model</w:t>
      </w:r>
    </w:p>
    <w:p w14:paraId="1B0BF049" w14:textId="5D80DD30" w:rsidR="00A75AE2" w:rsidRDefault="00925844" w:rsidP="0092584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key</w:t>
      </w:r>
      <w:r w:rsidRPr="00234BE9">
        <w:rPr>
          <w:rFonts w:ascii="Times New Roman" w:hAnsi="Times New Roman" w:cs="Times New Roman"/>
          <w:sz w:val="24"/>
          <w:szCs w:val="24"/>
        </w:rPr>
        <w:t xml:space="preserve"> </w:t>
      </w:r>
      <w:r>
        <w:rPr>
          <w:rFonts w:ascii="Times New Roman" w:hAnsi="Times New Roman" w:cs="Times New Roman"/>
          <w:sz w:val="24"/>
          <w:szCs w:val="24"/>
        </w:rPr>
        <w:t>assumption of Bayesian inference</w:t>
      </w:r>
      <w:r w:rsidRPr="00234BE9">
        <w:rPr>
          <w:rFonts w:ascii="Times New Roman" w:hAnsi="Times New Roman" w:cs="Times New Roman"/>
          <w:sz w:val="24"/>
          <w:szCs w:val="24"/>
        </w:rPr>
        <w:t xml:space="preserve"> is that causal induction is a process that involves representing the entire space of candidate causal hypotheses</w:t>
      </w:r>
      <w:r>
        <w:rPr>
          <w:rFonts w:ascii="Times New Roman" w:hAnsi="Times New Roman" w:cs="Times New Roman"/>
          <w:sz w:val="24"/>
          <w:szCs w:val="24"/>
        </w:rPr>
        <w:t>—which can be expressed as</w:t>
      </w:r>
      <w:r w:rsidRPr="00234BE9">
        <w:rPr>
          <w:rFonts w:ascii="Times New Roman" w:hAnsi="Times New Roman" w:cs="Times New Roman"/>
          <w:sz w:val="24"/>
          <w:szCs w:val="24"/>
        </w:rPr>
        <w:t xml:space="preserve">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and then choosing the hypothesis that is most consistent with the data</w:t>
      </w:r>
      <w:r>
        <w:rPr>
          <w:rFonts w:ascii="Times New Roman" w:hAnsi="Times New Roman" w:cs="Times New Roman"/>
          <w:sz w:val="24"/>
          <w:szCs w:val="24"/>
        </w:rPr>
        <w:t>. We can use Bayes rule to choose among these hypotheses.</w:t>
      </w:r>
      <w:r w:rsidRPr="00234BE9">
        <w:rPr>
          <w:rFonts w:ascii="Times New Roman" w:hAnsi="Times New Roman" w:cs="Times New Roman"/>
          <w:sz w:val="24"/>
          <w:szCs w:val="24"/>
        </w:rPr>
        <w:t xml:space="preserve"> </w:t>
      </w:r>
      <w:r w:rsidR="003A418F">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learning episode, an ideal </w:t>
      </w:r>
      <w:r w:rsidR="00A75AE2">
        <w:rPr>
          <w:rFonts w:ascii="Times New Roman" w:hAnsi="Times New Roman" w:cs="Times New Roman"/>
          <w:sz w:val="24"/>
          <w:szCs w:val="24"/>
        </w:rPr>
        <w:t>learner</w:t>
      </w:r>
      <w:r w:rsidRPr="00234BE9">
        <w:rPr>
          <w:rFonts w:ascii="Times New Roman" w:hAnsi="Times New Roman" w:cs="Times New Roman"/>
          <w:sz w:val="24"/>
          <w:szCs w:val="24"/>
        </w:rPr>
        <w:t xml:space="preserve">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 a given hypothesis generated that causal data.</w:t>
      </w:r>
      <w:r w:rsidR="00A75AE2">
        <w:rPr>
          <w:rFonts w:ascii="Times New Roman" w:hAnsi="Times New Roman" w:cs="Times New Roman"/>
          <w:sz w:val="24"/>
          <w:szCs w:val="24"/>
        </w:rPr>
        <w:t xml:space="preserve"> Figure </w:t>
      </w:r>
      <w:r w:rsidR="0062511D">
        <w:rPr>
          <w:rFonts w:ascii="Times New Roman" w:hAnsi="Times New Roman" w:cs="Times New Roman"/>
          <w:sz w:val="24"/>
          <w:szCs w:val="24"/>
        </w:rPr>
        <w:t>7</w:t>
      </w:r>
      <w:r w:rsidR="00A75AE2">
        <w:rPr>
          <w:rFonts w:ascii="Times New Roman" w:hAnsi="Times New Roman" w:cs="Times New Roman"/>
          <w:sz w:val="24"/>
          <w:szCs w:val="24"/>
        </w:rPr>
        <w:t xml:space="preserve"> below shows the hypothetical hypothesis space for three objects.</w:t>
      </w:r>
    </w:p>
    <w:p w14:paraId="1108F349" w14:textId="77777777" w:rsidR="00A75AE2" w:rsidRDefault="00A75AE2" w:rsidP="00A75AE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50A66C1A"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Figure 7</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6F9EBB6D" w14:textId="6684FA24" w:rsidR="00925844" w:rsidRDefault="00925844" w:rsidP="00925844">
      <w:pPr>
        <w:spacing w:line="480" w:lineRule="auto"/>
        <w:ind w:firstLine="720"/>
        <w:contextualSpacing/>
        <w:rPr>
          <w:rFonts w:ascii="Times New Roman" w:hAnsi="Times New Roman" w:cs="Times New Roman"/>
          <w:sz w:val="24"/>
          <w:szCs w:val="24"/>
        </w:rPr>
      </w:pPr>
      <w:r w:rsidRPr="00234BE9">
        <w:rPr>
          <w:rFonts w:ascii="Times New Roman" w:hAnsi="Times New Roman" w:cs="Times New Roman"/>
          <w:sz w:val="24"/>
          <w:szCs w:val="24"/>
        </w:rPr>
        <w:t xml:space="preserve">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xml:space="preserve">, the learner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p>
    <w:p w14:paraId="378925DB" w14:textId="77777777" w:rsidR="00925844" w:rsidRPr="00EF586E" w:rsidRDefault="00925844" w:rsidP="00925844">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48B9DB90" w14:textId="6C702A09" w:rsidR="00182A34" w:rsidRPr="003640D1" w:rsidRDefault="00925844" w:rsidP="00182A34">
      <w:pPr>
        <w:spacing w:line="480" w:lineRule="auto"/>
        <w:ind w:firstLine="720"/>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sz w:val="24"/>
          <w:szCs w:val="24"/>
        </w:rPr>
        <w:t>. The denominator serves as the normalizing term</w:t>
      </w:r>
      <w:r w:rsidR="0062511D">
        <w:rPr>
          <w:rFonts w:ascii="Times New Roman" w:hAnsi="Times New Roman" w:cs="Times New Roman"/>
          <w:sz w:val="24"/>
          <w:szCs w:val="24"/>
        </w:rPr>
        <w:t>—it allows the posterior probabilities the hypotheses to sum to 1</w:t>
      </w:r>
      <w:r>
        <w:rPr>
          <w:rFonts w:ascii="Times New Roman" w:hAnsi="Times New Roman" w:cs="Times New Roman"/>
          <w:sz w:val="24"/>
          <w:szCs w:val="24"/>
        </w:rPr>
        <w:t>.</w:t>
      </w:r>
      <w:r w:rsidR="0062511D">
        <w:rPr>
          <w:rFonts w:ascii="Times New Roman" w:hAnsi="Times New Roman" w:cs="Times New Roman"/>
          <w:sz w:val="24"/>
          <w:szCs w:val="24"/>
        </w:rPr>
        <w:t xml:space="preserve"> Given that the machine behaved deterministically in the present context</w:t>
      </w:r>
      <w:r>
        <w:rPr>
          <w:rFonts w:ascii="Times New Roman" w:hAnsi="Times New Roman" w:cs="Times New Roman"/>
          <w:sz w:val="24"/>
          <w:szCs w:val="24"/>
        </w:rPr>
        <w:t xml:space="preserve"> (i.e.,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w:t>
      </w:r>
      <w:r w:rsidRPr="001C0F80">
        <w:rPr>
          <w:rFonts w:ascii="Times New Roman" w:hAnsi="Times New Roman" w:cs="Times New Roman"/>
          <w:sz w:val="24"/>
          <w:szCs w:val="24"/>
        </w:rPr>
        <w:t>and is consistent with the observed data; otherwise, they are set t</w:t>
      </w:r>
      <w:r>
        <w:rPr>
          <w:rFonts w:ascii="Times New Roman" w:hAnsi="Times New Roman" w:cs="Times New Roman"/>
          <w:sz w:val="24"/>
          <w:szCs w:val="24"/>
        </w:rPr>
        <w:t xml:space="preserve">o 0. </w:t>
      </w:r>
      <w:r w:rsidR="00182A34" w:rsidRPr="00826F13">
        <w:rPr>
          <w:rFonts w:ascii="Times New Roman" w:hAnsi="Times New Roman" w:cs="Times New Roman"/>
          <w:sz w:val="24"/>
          <w:szCs w:val="24"/>
        </w:rPr>
        <w:t>Once we have d</w:t>
      </w:r>
      <w:r w:rsidR="00182A34">
        <w:rPr>
          <w:rFonts w:ascii="Times New Roman" w:hAnsi="Times New Roman" w:cs="Times New Roman"/>
          <w:sz w:val="24"/>
          <w:szCs w:val="24"/>
        </w:rPr>
        <w:t xml:space="preserve">etermined </w:t>
      </w:r>
      <w:r w:rsidR="00182A34" w:rsidRPr="00826F13">
        <w:rPr>
          <w:rFonts w:ascii="Times New Roman" w:hAnsi="Times New Roman" w:cs="Times New Roman"/>
          <w:sz w:val="24"/>
          <w:szCs w:val="24"/>
        </w:rPr>
        <w:t>whether such a link exists</w:t>
      </w:r>
      <w:r w:rsidR="00182A34">
        <w:rPr>
          <w:rFonts w:ascii="Times New Roman" w:hAnsi="Times New Roman" w:cs="Times New Roman"/>
          <w:sz w:val="24"/>
          <w:szCs w:val="24"/>
        </w:rPr>
        <w:t xml:space="preserve"> for a particular object</w:t>
      </w:r>
      <w:r w:rsidR="00182A34" w:rsidRPr="00826F13">
        <w:rPr>
          <w:rFonts w:ascii="Times New Roman" w:hAnsi="Times New Roman" w:cs="Times New Roman"/>
          <w:sz w:val="24"/>
          <w:szCs w:val="24"/>
        </w:rPr>
        <w:t>, we can compute the likelihood that</w:t>
      </w:r>
      <w:r w:rsidR="00182A34">
        <w:rPr>
          <w:rFonts w:ascii="Times New Roman" w:hAnsi="Times New Roman" w:cs="Times New Roman"/>
          <w:sz w:val="24"/>
          <w:szCs w:val="24"/>
        </w:rPr>
        <w:t xml:space="preserve"> any of the objects is a blicket</w:t>
      </w:r>
      <w:r w:rsidR="00182A34" w:rsidRPr="00826F13">
        <w:rPr>
          <w:rFonts w:ascii="Times New Roman" w:hAnsi="Times New Roman" w:cs="Times New Roman"/>
          <w:sz w:val="24"/>
          <w:szCs w:val="24"/>
        </w:rPr>
        <w:t xml:space="preserve"> by taking the product of the likelihood that</w:t>
      </w:r>
      <w:r w:rsidR="00182A34">
        <w:rPr>
          <w:rFonts w:ascii="Times New Roman" w:hAnsi="Times New Roman" w:cs="Times New Roman"/>
          <w:sz w:val="24"/>
          <w:szCs w:val="24"/>
        </w:rPr>
        <w:t xml:space="preserve"> that</w:t>
      </w:r>
      <w:r w:rsidR="00182A34" w:rsidRPr="00826F13">
        <w:rPr>
          <w:rFonts w:ascii="Times New Roman" w:hAnsi="Times New Roman" w:cs="Times New Roman"/>
          <w:sz w:val="24"/>
          <w:szCs w:val="24"/>
        </w:rPr>
        <w:t xml:space="preserve"> </w:t>
      </w:r>
      <w:r w:rsidR="00182A34">
        <w:rPr>
          <w:rFonts w:ascii="Times New Roman" w:hAnsi="Times New Roman" w:cs="Times New Roman"/>
          <w:sz w:val="24"/>
          <w:szCs w:val="24"/>
        </w:rPr>
        <w:t>object</w:t>
      </w:r>
      <w:r w:rsidR="00182A34" w:rsidRPr="00826F13">
        <w:rPr>
          <w:rFonts w:ascii="Times New Roman" w:hAnsi="Times New Roman" w:cs="Times New Roman"/>
          <w:sz w:val="24"/>
          <w:szCs w:val="24"/>
        </w:rPr>
        <w:t xml:space="preserve"> activated the detector under each hypothesis</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lastRenderedPageBreak/>
        <w:t>and the prior probability of each hypothesis</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 xml:space="preserve">and then summing this product. </w:t>
      </w:r>
      <w:r w:rsidR="00182A34">
        <w:rPr>
          <w:rFonts w:ascii="Times New Roman" w:hAnsi="Times New Roman" w:cs="Times New Roman"/>
          <w:sz w:val="24"/>
          <w:szCs w:val="24"/>
        </w:rPr>
        <w:t>For example, t</w:t>
      </w:r>
      <w:r w:rsidR="00182A34" w:rsidRPr="00826F13">
        <w:rPr>
          <w:rFonts w:ascii="Times New Roman" w:hAnsi="Times New Roman" w:cs="Times New Roman"/>
          <w:sz w:val="24"/>
          <w:szCs w:val="24"/>
        </w:rPr>
        <w:t xml:space="preserve">o </w:t>
      </w:r>
      <w:r w:rsidR="00182A34">
        <w:rPr>
          <w:rFonts w:ascii="Times New Roman" w:hAnsi="Times New Roman" w:cs="Times New Roman"/>
          <w:sz w:val="24"/>
          <w:szCs w:val="24"/>
        </w:rPr>
        <w:t>determine</w:t>
      </w:r>
      <w:r w:rsidR="00182A34" w:rsidRPr="00826F13">
        <w:rPr>
          <w:rFonts w:ascii="Times New Roman" w:hAnsi="Times New Roman" w:cs="Times New Roman"/>
          <w:sz w:val="24"/>
          <w:szCs w:val="24"/>
        </w:rPr>
        <w:t xml:space="preserve"> the probability that object B is a blicket</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we can compute the following equation</w:t>
      </w:r>
    </w:p>
    <w:p w14:paraId="1D28F91C" w14:textId="77777777" w:rsidR="00182A34" w:rsidRDefault="00182A34" w:rsidP="00182A34">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47E959D3" w14:textId="7C359682" w:rsidR="00182A34" w:rsidRDefault="00182A34" w:rsidP="00182A34">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0. </w:t>
      </w:r>
    </w:p>
    <w:p w14:paraId="59575C8A" w14:textId="5D1CD8F9"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Pr>
          <w:rFonts w:ascii="Times New Roman" w:eastAsiaTheme="minorEastAsia" w:hAnsi="Times New Roman" w:cs="Times New Roman"/>
          <w:sz w:val="24"/>
          <w:szCs w:val="24"/>
        </w:rPr>
        <w:t xml:space="preserve"> </w:t>
      </w:r>
      <w:r w:rsidR="002203BC">
        <w:rPr>
          <w:rFonts w:ascii="Times New Roman" w:hAnsi="Times New Roman" w:cs="Times New Roman"/>
          <w:sz w:val="24"/>
          <w:szCs w:val="24"/>
        </w:rPr>
        <w:t xml:space="preserve">We also plotted the model’s predictions for various prior probabilities because it was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Figure </w:t>
      </w:r>
      <w:r w:rsidR="00E20303">
        <w:rPr>
          <w:rFonts w:ascii="Times New Roman" w:hAnsi="Times New Roman" w:cs="Times New Roman"/>
          <w:sz w:val="24"/>
          <w:szCs w:val="24"/>
        </w:rPr>
        <w:t>8</w:t>
      </w:r>
      <w:r w:rsidR="002203BC">
        <w:rPr>
          <w:rFonts w:ascii="Times New Roman" w:hAnsi="Times New Roman" w:cs="Times New Roman"/>
          <w:sz w:val="24"/>
          <w:szCs w:val="24"/>
        </w:rPr>
        <w:t>A-E shows these predictions.</w:t>
      </w:r>
      <w:r w:rsidR="00E20303">
        <w:rPr>
          <w:rFonts w:ascii="Times New Roman" w:hAnsi="Times New Roman" w:cs="Times New Roman"/>
          <w:sz w:val="24"/>
          <w:szCs w:val="24"/>
        </w:rPr>
        <w:t xml:space="preserve"> </w:t>
      </w:r>
      <w:r w:rsidR="002203BC">
        <w:rPr>
          <w:rFonts w:ascii="Times New Roman" w:hAnsi="Times New Roman" w:cs="Times New Roman"/>
          <w:sz w:val="24"/>
          <w:szCs w:val="24"/>
        </w:rPr>
        <w:t xml:space="preserve">We also plotted the model’s predictions for various prior probabilities because it was unclear what participants’ baseline assumptions would be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Figure </w:t>
      </w:r>
      <w:r w:rsidR="00016CA6">
        <w:rPr>
          <w:rFonts w:ascii="Times New Roman" w:hAnsi="Times New Roman" w:cs="Times New Roman"/>
          <w:sz w:val="24"/>
          <w:szCs w:val="24"/>
        </w:rPr>
        <w:t>8</w:t>
      </w:r>
      <w:r w:rsidR="002203BC">
        <w:rPr>
          <w:rFonts w:ascii="Times New Roman" w:hAnsi="Times New Roman" w:cs="Times New Roman"/>
          <w:sz w:val="24"/>
          <w:szCs w:val="24"/>
        </w:rPr>
        <w:t>A-E shows these predictions.</w:t>
      </w:r>
    </w:p>
    <w:p w14:paraId="0785FD6B" w14:textId="77777777" w:rsidR="002203BC" w:rsidRDefault="002203BC" w:rsidP="002203BC">
      <w:pPr>
        <w:spacing w:line="480" w:lineRule="auto"/>
        <w:contextualSpacing/>
        <w:rPr>
          <w:rFonts w:ascii="Times New Roman" w:hAnsi="Times New Roman" w:cs="Times New Roman"/>
          <w:sz w:val="24"/>
          <w:szCs w:val="24"/>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2203BC" w14:paraId="04300104" w14:textId="77777777" w:rsidTr="00180EA7">
        <w:trPr>
          <w:trHeight w:val="4112"/>
        </w:trPr>
        <w:tc>
          <w:tcPr>
            <w:tcW w:w="4230" w:type="dxa"/>
          </w:tcPr>
          <w:p w14:paraId="3A5798D6"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97152" behindDoc="0" locked="0" layoutInCell="1" allowOverlap="1" wp14:anchorId="6FA88A2C" wp14:editId="2FC9AAE7">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70E90FA9"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A88A2C" id="_x0000_t202" coordsize="21600,21600" o:spt="202" path="m,l,21600r21600,l21600,xe">
                      <v:stroke joinstyle="miter"/>
                      <v:path gradientshapeok="t" o:connecttype="rect"/>
                    </v:shapetype>
                    <v:shape id="Text Box 2" o:spid="_x0000_s1026" type="#_x0000_t202" style="position:absolute;margin-left:16.2pt;margin-top:9.65pt;width:20.25pt;height:21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70E90FA9"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Pr>
                <w:rFonts w:ascii="Times New Roman" w:hAnsi="Times New Roman" w:cs="Times New Roman"/>
                <w:noProof/>
                <w:sz w:val="24"/>
                <w:szCs w:val="24"/>
              </w:rPr>
              <w:drawing>
                <wp:inline distT="0" distB="0" distL="0" distR="0" wp14:anchorId="66AE2F91" wp14:editId="4363AAB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D8F0E9A"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6199DF10" wp14:editId="670F50D0">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0AB3F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9DF10" id="_x0000_s1027" type="#_x0000_t202" style="position:absolute;margin-left:15.75pt;margin-top:10.7pt;width:20.25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380AB3F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Pr>
                <w:rFonts w:ascii="Times New Roman" w:hAnsi="Times New Roman" w:cs="Times New Roman"/>
                <w:noProof/>
                <w:sz w:val="24"/>
                <w:szCs w:val="24"/>
              </w:rPr>
              <w:drawing>
                <wp:inline distT="0" distB="0" distL="0" distR="0" wp14:anchorId="519C19E5" wp14:editId="6C9A5A54">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2203BC" w14:paraId="7EB5BF05" w14:textId="77777777" w:rsidTr="00180EA7">
        <w:trPr>
          <w:trHeight w:val="4013"/>
        </w:trPr>
        <w:tc>
          <w:tcPr>
            <w:tcW w:w="4230" w:type="dxa"/>
          </w:tcPr>
          <w:p w14:paraId="40A3AC7A"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7888372E" wp14:editId="1CB9EADB">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DA5ED9C"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8372E" id="_x0000_s1028" type="#_x0000_t202" style="position:absolute;margin-left:17.25pt;margin-top:12.65pt;width:20.25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0DA5ED9C"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Pr>
                <w:rFonts w:ascii="Times New Roman" w:hAnsi="Times New Roman" w:cs="Times New Roman"/>
                <w:noProof/>
                <w:sz w:val="24"/>
                <w:szCs w:val="24"/>
              </w:rPr>
              <w:drawing>
                <wp:inline distT="0" distB="0" distL="0" distR="0" wp14:anchorId="237392E0" wp14:editId="23D66183">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621C9CBC"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726792AA" wp14:editId="0A7266D1">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19930F8"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792AA" id="_x0000_s1029" type="#_x0000_t202" style="position:absolute;margin-left:16.35pt;margin-top:10.7pt;width:20.25pt;height:21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319930F8"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Pr>
                <w:rFonts w:ascii="Times New Roman" w:hAnsi="Times New Roman" w:cs="Times New Roman"/>
                <w:noProof/>
                <w:sz w:val="24"/>
                <w:szCs w:val="24"/>
              </w:rPr>
              <w:drawing>
                <wp:inline distT="0" distB="0" distL="0" distR="0" wp14:anchorId="61DF187F" wp14:editId="46BB9F4C">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2203BC" w14:paraId="7109B0E6" w14:textId="77777777" w:rsidTr="00180EA7">
        <w:tc>
          <w:tcPr>
            <w:tcW w:w="4230" w:type="dxa"/>
          </w:tcPr>
          <w:p w14:paraId="1D6E2425"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26DAF450" wp14:editId="38DB6267">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5CF875E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AF450" id="_x0000_s1030" type="#_x0000_t202" style="position:absolute;margin-left:18.75pt;margin-top:13.1pt;width:20.25pt;height:21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5CF875E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Pr>
                <w:rFonts w:ascii="Times New Roman" w:hAnsi="Times New Roman" w:cs="Times New Roman"/>
                <w:noProof/>
                <w:sz w:val="24"/>
                <w:szCs w:val="24"/>
              </w:rPr>
              <w:drawing>
                <wp:inline distT="0" distB="0" distL="0" distR="0" wp14:anchorId="535ACBE1" wp14:editId="5D4C54F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256D66B3" w14:textId="77777777" w:rsidR="002203BC" w:rsidRDefault="002203BC" w:rsidP="00180EA7">
            <w:pPr>
              <w:keepNext/>
              <w:spacing w:line="480" w:lineRule="auto"/>
              <w:contextualSpacing/>
              <w:rPr>
                <w:rFonts w:ascii="Times New Roman" w:hAnsi="Times New Roman" w:cs="Times New Roman"/>
                <w:sz w:val="24"/>
                <w:szCs w:val="24"/>
              </w:rPr>
            </w:pPr>
          </w:p>
        </w:tc>
      </w:tr>
    </w:tbl>
    <w:p w14:paraId="1BD45986" w14:textId="400A05BF" w:rsidR="002203BC" w:rsidRPr="00DA58A7"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lastRenderedPageBreak/>
        <w:t xml:space="preserve">Figure </w:t>
      </w:r>
      <w:r w:rsidR="00016CA6">
        <w:rPr>
          <w:rFonts w:ascii="Times New Roman" w:hAnsi="Times New Roman" w:cs="Times New Roman"/>
          <w:b w:val="0"/>
          <w:bCs w:val="0"/>
          <w:color w:val="000000" w:themeColor="text1"/>
          <w:sz w:val="20"/>
          <w:szCs w:val="20"/>
        </w:rPr>
        <w:t>8</w:t>
      </w:r>
      <w:r w:rsidRPr="00DA58A7">
        <w:rPr>
          <w:rFonts w:ascii="Times New Roman" w:hAnsi="Times New Roman" w:cs="Times New Roman"/>
          <w:b w:val="0"/>
          <w:bCs w:val="0"/>
          <w:color w:val="000000" w:themeColor="text1"/>
          <w:sz w:val="20"/>
          <w:szCs w:val="20"/>
        </w:rPr>
        <w:t xml:space="preserve">. This figure displays the of the Bayesian model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p>
    <w:p w14:paraId="53E07032" w14:textId="7FA95F7F" w:rsidR="00A573AC" w:rsidRPr="00DD2256" w:rsidRDefault="002203BC"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shown in Figure </w:t>
      </w:r>
      <w:r w:rsidR="00016CA6">
        <w:rPr>
          <w:rFonts w:ascii="Times New Roman" w:hAnsi="Times New Roman" w:cs="Times New Roman"/>
          <w:sz w:val="24"/>
          <w:szCs w:val="24"/>
        </w:rPr>
        <w:t>8</w:t>
      </w:r>
      <w:r>
        <w:rPr>
          <w:rFonts w:ascii="Times New Roman" w:hAnsi="Times New Roman" w:cs="Times New Roman"/>
          <w:sz w:val="24"/>
          <w:szCs w:val="24"/>
        </w:rPr>
        <w:t>A-E, the model predicts that during the</w:t>
      </w:r>
      <w:r w:rsidR="00946C2A">
        <w:rPr>
          <w:rFonts w:ascii="Times New Roman" w:hAnsi="Times New Roman" w:cs="Times New Roman"/>
          <w:sz w:val="24"/>
          <w:szCs w:val="24"/>
        </w:rPr>
        <w:t xml:space="preserve"> backwards blocking</w:t>
      </w:r>
      <w:r>
        <w:rPr>
          <w:rFonts w:ascii="Times New Roman" w:hAnsi="Times New Roman" w:cs="Times New Roman"/>
          <w:sz w:val="24"/>
          <w:szCs w:val="24"/>
        </w:rPr>
        <w:t xml:space="preserve"> experimental and control trials participants should be maximally confident that objects A and D are blickets. In contrast, during the </w:t>
      </w:r>
      <w:r w:rsidR="00946C2A">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participants should be maximally confident that objects A and D are not blickets. Importantly, the model makes these predictions regardless of the prior probability of blickets. In contrast, the model predicts that participants should categorize objects B and C at the same rate across the main trials in the </w:t>
      </w:r>
      <w:r w:rsidR="00956BBD">
        <w:rPr>
          <w:rFonts w:ascii="Times New Roman" w:hAnsi="Times New Roman" w:cs="Times New Roman"/>
          <w:sz w:val="24"/>
          <w:szCs w:val="24"/>
        </w:rPr>
        <w:t>backwards blocking</w:t>
      </w:r>
      <w:r>
        <w:rPr>
          <w:rFonts w:ascii="Times New Roman" w:hAnsi="Times New Roman" w:cs="Times New Roman"/>
          <w:sz w:val="24"/>
          <w:szCs w:val="24"/>
        </w:rPr>
        <w:t xml:space="preserve"> and </w:t>
      </w:r>
      <w:r w:rsidR="00956BBD">
        <w:rPr>
          <w:rFonts w:ascii="Times New Roman" w:hAnsi="Times New Roman" w:cs="Times New Roman"/>
          <w:sz w:val="24"/>
          <w:szCs w:val="24"/>
        </w:rPr>
        <w:t>indirect screening-off</w:t>
      </w:r>
      <w:r>
        <w:rPr>
          <w:rFonts w:ascii="Times New Roman" w:hAnsi="Times New Roman" w:cs="Times New Roman"/>
          <w:sz w:val="24"/>
          <w:szCs w:val="24"/>
        </w:rPr>
        <w:t xml:space="preserve"> conditions and objects A-C at the same rate across the corresponding control trials.</w:t>
      </w:r>
    </w:p>
    <w:p w14:paraId="4618D611" w14:textId="2DD6C014" w:rsidR="002B7CE1" w:rsidRPr="00DD2256" w:rsidRDefault="002B7CE1" w:rsidP="00DD2256">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A simple connectionist </w:t>
      </w:r>
      <w:r w:rsidR="00DD3171">
        <w:rPr>
          <w:rFonts w:ascii="Times New Roman" w:hAnsi="Times New Roman" w:cs="Times New Roman"/>
          <w:b/>
          <w:bCs/>
          <w:sz w:val="24"/>
          <w:szCs w:val="24"/>
        </w:rPr>
        <w:t xml:space="preserve">computational </w:t>
      </w:r>
      <w:r>
        <w:rPr>
          <w:rFonts w:ascii="Times New Roman" w:hAnsi="Times New Roman" w:cs="Times New Roman"/>
          <w:b/>
          <w:bCs/>
          <w:sz w:val="24"/>
          <w:szCs w:val="24"/>
        </w:rPr>
        <w:t>model</w:t>
      </w:r>
    </w:p>
    <w:p w14:paraId="7FA86CD1" w14:textId="6060FF56" w:rsidR="00A434C7"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participants’ inferences in the present experiment are best explained by an associative-learning mechanism we built a simple two-layer connectionist model.</w:t>
      </w:r>
      <w:r w:rsidR="00263F61">
        <w:rPr>
          <w:rFonts w:ascii="Times New Roman" w:hAnsi="Times New Roman" w:cs="Times New Roman"/>
          <w:sz w:val="24"/>
          <w:szCs w:val="24"/>
        </w:rPr>
        <w:t xml:space="preserve"> The network architecture is shown below in Figure </w:t>
      </w:r>
      <w:r w:rsidR="004D0781">
        <w:rPr>
          <w:rFonts w:ascii="Times New Roman" w:hAnsi="Times New Roman" w:cs="Times New Roman"/>
          <w:sz w:val="24"/>
          <w:szCs w:val="24"/>
        </w:rPr>
        <w:t>9</w:t>
      </w:r>
      <w:r w:rsidR="00263F61">
        <w:rPr>
          <w:rFonts w:ascii="Times New Roman" w:hAnsi="Times New Roman" w:cs="Times New Roman"/>
          <w:sz w:val="24"/>
          <w:szCs w:val="24"/>
        </w:rPr>
        <w:t>.</w:t>
      </w:r>
      <w:r>
        <w:rPr>
          <w:rFonts w:ascii="Times New Roman" w:hAnsi="Times New Roman" w:cs="Times New Roman"/>
          <w:sz w:val="24"/>
          <w:szCs w:val="24"/>
        </w:rPr>
        <w:t xml:space="preserve"> The model used to simulate the experiment reported here consisted of an input layer and an output layer—there were no hidden layers in these models. 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initialized to 0, and the output units used sum-squared activation functions.</w:t>
      </w:r>
    </w:p>
    <w:p w14:paraId="7B637A32" w14:textId="3BF22931" w:rsidR="00A434C7" w:rsidRPr="00ED68D0" w:rsidRDefault="00A434C7" w:rsidP="00A434C7">
      <w:pPr>
        <w:keepNext/>
        <w:spacing w:line="480" w:lineRule="auto"/>
        <w:ind w:firstLine="720"/>
        <w:contextualSpacing/>
      </w:pPr>
      <w:r>
        <w:rPr>
          <w:rFonts w:ascii="Times New Roman" w:hAnsi="Times New Roman" w:cs="Times New Roman"/>
          <w:noProof/>
          <w:sz w:val="24"/>
          <w:szCs w:val="24"/>
        </w:rPr>
        <w:lastRenderedPageBreak/>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4D0781">
        <w:rPr>
          <w:rFonts w:ascii="Times New Roman" w:hAnsi="Times New Roman" w:cs="Times New Roman"/>
          <w:sz w:val="20"/>
          <w:szCs w:val="20"/>
        </w:rPr>
        <w:t>9</w:t>
      </w:r>
      <w:r w:rsidRPr="00ED68D0">
        <w:rPr>
          <w:rFonts w:ascii="Times New Roman" w:hAnsi="Times New Roman" w:cs="Times New Roman"/>
          <w:sz w:val="20"/>
          <w:szCs w:val="20"/>
        </w:rPr>
        <w:t>. The neural network model used in the simulations reported here.</w:t>
      </w:r>
      <w:r>
        <w:t xml:space="preserve"> </w:t>
      </w:r>
    </w:p>
    <w:p w14:paraId="3253BC23" w14:textId="2437F037"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models were trained on the same events as children. For example, networks, like children, were assigned randomly to the </w:t>
      </w:r>
      <w:r w:rsidR="003771DA">
        <w:rPr>
          <w:rFonts w:ascii="Times New Roman" w:hAnsi="Times New Roman" w:cs="Times New Roman"/>
          <w:sz w:val="24"/>
          <w:szCs w:val="24"/>
        </w:rPr>
        <w:t>indirect screening-off</w:t>
      </w:r>
      <w:r>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Pr>
          <w:rFonts w:ascii="Times New Roman" w:hAnsi="Times New Roman" w:cs="Times New Roman"/>
          <w:sz w:val="24"/>
          <w:szCs w:val="24"/>
        </w:rPr>
        <w:t xml:space="preserve"> condition, the first three input units were turned on (i.e., the activation of each input node was set to a value of 1), and the network’s task was to learn to activate the single output unit (i.e., to set the activation of the single output unit to 1). Turning on the first three input units simulated placing objects A, B, and C on the blicket machine, and training the model to turn on the single output unit corresponded to networks learning that A-C </w:t>
      </w:r>
      <w:r w:rsidR="00683511">
        <w:rPr>
          <w:rFonts w:ascii="Times New Roman" w:hAnsi="Times New Roman" w:cs="Times New Roman"/>
          <w:sz w:val="24"/>
          <w:szCs w:val="24"/>
        </w:rPr>
        <w:t>activated the machine</w:t>
      </w:r>
      <w:r>
        <w:rPr>
          <w:rFonts w:ascii="Times New Roman" w:hAnsi="Times New Roman" w:cs="Times New Roman"/>
          <w:sz w:val="24"/>
          <w:szCs w:val="24"/>
        </w:rPr>
        <w:t>. 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experimental trials except that the fourth input unit (corresponding to object D) rather than first input unit was turned on.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network was trained to turn off the single output unit (i.e., set its value to 0) during the </w:t>
      </w:r>
      <w:r w:rsidR="00635F81">
        <w:rPr>
          <w:rFonts w:ascii="Times New Roman" w:hAnsi="Times New Roman" w:cs="Times New Roman"/>
          <w:sz w:val="24"/>
          <w:szCs w:val="24"/>
        </w:rPr>
        <w:t xml:space="preserve">A- and D- </w:t>
      </w:r>
      <w:r w:rsidR="00635F81">
        <w:rPr>
          <w:rFonts w:ascii="Times New Roman" w:hAnsi="Times New Roman" w:cs="Times New Roman"/>
          <w:sz w:val="24"/>
          <w:szCs w:val="24"/>
        </w:rPr>
        <w:lastRenderedPageBreak/>
        <w:t>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w:t>
      </w:r>
      <w:r w:rsidR="00635F81">
        <w:rPr>
          <w:rFonts w:ascii="Times New Roman" w:hAnsi="Times New Roman" w:cs="Times New Roman"/>
          <w:sz w:val="24"/>
          <w:szCs w:val="24"/>
        </w:rPr>
        <w:t>, respectively</w:t>
      </w:r>
      <w:r>
        <w:rPr>
          <w:rFonts w:ascii="Times New Roman" w:hAnsi="Times New Roman" w:cs="Times New Roman"/>
          <w:sz w:val="24"/>
          <w:szCs w:val="24"/>
        </w:rPr>
        <w:t>. The compound (e.g., ABC+) and elemental (e.g., A+</w:t>
      </w:r>
      <w:r w:rsidR="00E133DC">
        <w:rPr>
          <w:rFonts w:ascii="Times New Roman" w:hAnsi="Times New Roman" w:cs="Times New Roman"/>
          <w:sz w:val="24"/>
          <w:szCs w:val="24"/>
        </w:rPr>
        <w:t>/D+; A-/D-</w:t>
      </w:r>
      <w:r>
        <w:rPr>
          <w:rFonts w:ascii="Times New Roman" w:hAnsi="Times New Roman" w:cs="Times New Roman"/>
          <w:sz w:val="24"/>
          <w:szCs w:val="24"/>
        </w:rPr>
        <w:t>) phases—which were shown twice to be consistent with the behavioral study—lasted 200 epochs each. This mean that one complete simulation lasted 800 (i.e., 400 × 2) epoch</w:t>
      </w:r>
      <w:r w:rsidR="001952FD">
        <w:rPr>
          <w:rFonts w:ascii="Times New Roman" w:hAnsi="Times New Roman" w:cs="Times New Roman"/>
          <w:sz w:val="24"/>
          <w:szCs w:val="24"/>
        </w:rPr>
        <w:t>s</w:t>
      </w:r>
      <w:r>
        <w:rPr>
          <w:rFonts w:ascii="Times New Roman" w:hAnsi="Times New Roman" w:cs="Times New Roman"/>
          <w:sz w:val="24"/>
          <w:szCs w:val="24"/>
        </w:rPr>
        <w:t xml:space="preserve">. The predictions that this model makes for how participants should treat the </w:t>
      </w:r>
      <w:r w:rsidR="001952FD">
        <w:rPr>
          <w:rFonts w:ascii="Times New Roman" w:hAnsi="Times New Roman" w:cs="Times New Roman"/>
          <w:sz w:val="24"/>
          <w:szCs w:val="24"/>
        </w:rPr>
        <w:t>different objects across the trials and conditions</w:t>
      </w:r>
      <w:r>
        <w:rPr>
          <w:rFonts w:ascii="Times New Roman" w:hAnsi="Times New Roman" w:cs="Times New Roman"/>
          <w:sz w:val="24"/>
          <w:szCs w:val="24"/>
        </w:rPr>
        <w:t xml:space="preserve"> are shown below in Figure </w:t>
      </w:r>
      <w:r w:rsidR="00FD71A7">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Although we report the results of a model that was trained for 800 total epochs in the main text, we ran additional simulations to ensure that the main results were not idiosyncratic to the precise number of training epochs. </w:t>
      </w:r>
    </w:p>
    <w:p w14:paraId="51655AD0" w14:textId="77777777" w:rsidR="00A434C7" w:rsidRDefault="00A434C7" w:rsidP="00A434C7">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242A8D85" wp14:editId="0F83EC2E">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489E0DA7" w14:textId="77777777" w:rsidR="00A434C7" w:rsidRPr="007D3F3C" w:rsidRDefault="00A434C7" w:rsidP="00A434C7">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A8D85" id="_x0000_s1031" type="#_x0000_t202" style="position:absolute;margin-left:0;margin-top:6.6pt;width:20.25pt;height:21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489E0DA7" w14:textId="77777777" w:rsidR="00A434C7" w:rsidRPr="007D3F3C" w:rsidRDefault="00A434C7" w:rsidP="00A434C7">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Pr>
          <w:rFonts w:ascii="Times New Roman" w:hAnsi="Times New Roman" w:cs="Times New Roman"/>
          <w:noProof/>
          <w:color w:val="000000" w:themeColor="text1"/>
          <w:sz w:val="20"/>
          <w:szCs w:val="20"/>
        </w:rPr>
        <w:drawing>
          <wp:inline distT="0" distB="0" distL="0" distR="0" wp14:anchorId="5308516A" wp14:editId="01282BE6">
            <wp:extent cx="3438525" cy="34385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3859BE12" w14:textId="77777777" w:rsidR="00A434C7" w:rsidRDefault="00A434C7" w:rsidP="00A434C7">
      <w:pPr>
        <w:keepNext/>
        <w:spacing w:line="240" w:lineRule="auto"/>
        <w:contextualSpacing/>
        <w:rPr>
          <w:rFonts w:ascii="Times New Roman" w:hAnsi="Times New Roman" w:cs="Times New Roman"/>
          <w:color w:val="000000" w:themeColor="text1"/>
          <w:sz w:val="20"/>
          <w:szCs w:val="20"/>
        </w:rPr>
      </w:pPr>
    </w:p>
    <w:p w14:paraId="65DD9094" w14:textId="4C6FC298" w:rsidR="00A434C7" w:rsidRDefault="00A434C7" w:rsidP="00A434C7">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7D28C89A" wp14:editId="20A4C90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727EA5B8" w14:textId="77777777" w:rsidR="00A434C7" w:rsidRPr="007D3F3C" w:rsidRDefault="00A434C7" w:rsidP="00A434C7">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C89A" id="_x0000_s1032" type="#_x0000_t202" style="position:absolute;margin-left:0;margin-top:4.1pt;width:20.25pt;height:21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727EA5B8" w14:textId="77777777" w:rsidR="00A434C7" w:rsidRPr="007D3F3C" w:rsidRDefault="00A434C7" w:rsidP="00A434C7">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Pr="00A67929">
        <w:rPr>
          <w:rFonts w:ascii="Times New Roman" w:hAnsi="Times New Roman" w:cs="Times New Roman"/>
          <w:color w:val="000000" w:themeColor="text1"/>
          <w:sz w:val="20"/>
          <w:szCs w:val="20"/>
        </w:rPr>
        <w:t xml:space="preserve">Figure </w:t>
      </w:r>
      <w:r w:rsidR="00FD71A7">
        <w:rPr>
          <w:rFonts w:ascii="Times New Roman" w:hAnsi="Times New Roman" w:cs="Times New Roman"/>
          <w:color w:val="000000" w:themeColor="text1"/>
          <w:sz w:val="20"/>
          <w:szCs w:val="20"/>
        </w:rPr>
        <w:t>8</w:t>
      </w:r>
      <w:r w:rsidRPr="00A67929">
        <w:rPr>
          <w:rFonts w:ascii="Times New Roman" w:hAnsi="Times New Roman" w:cs="Times New Roman"/>
          <w:color w:val="000000" w:themeColor="text1"/>
          <w:sz w:val="20"/>
          <w:szCs w:val="20"/>
        </w:rPr>
        <w:fldChar w:fldCharType="begin"/>
      </w:r>
      <w:r w:rsidRPr="00A67929">
        <w:rPr>
          <w:rFonts w:ascii="Times New Roman" w:hAnsi="Times New Roman" w:cs="Times New Roman"/>
          <w:color w:val="000000" w:themeColor="text1"/>
          <w:sz w:val="20"/>
          <w:szCs w:val="20"/>
        </w:rPr>
        <w:instrText xml:space="preserve"> SEQ Figure \* ARABIC </w:instrText>
      </w:r>
      <w:r w:rsidRPr="00A67929">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4</w:t>
      </w:r>
      <w:r w:rsidRPr="00A67929">
        <w:rPr>
          <w:rFonts w:ascii="Times New Roman" w:hAnsi="Times New Roman" w:cs="Times New Roman"/>
          <w:color w:val="000000" w:themeColor="text1"/>
          <w:sz w:val="20"/>
          <w:szCs w:val="20"/>
        </w:rPr>
        <w:fldChar w:fldCharType="end"/>
      </w:r>
      <w:r w:rsidRPr="00A67929">
        <w:rPr>
          <w:rFonts w:ascii="Times New Roman" w:hAnsi="Times New Roman" w:cs="Times New Roman"/>
          <w:color w:val="000000" w:themeColor="text1"/>
          <w:sz w:val="20"/>
          <w:szCs w:val="20"/>
        </w:rPr>
        <w:t xml:space="preserve">. Connectionist model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Pr>
          <w:rFonts w:ascii="Times New Roman" w:hAnsi="Times New Roman" w:cs="Times New Roman"/>
          <w:color w:val="000000" w:themeColor="text1"/>
          <w:sz w:val="20"/>
          <w:szCs w:val="20"/>
        </w:rPr>
        <w:t>.</w:t>
      </w:r>
    </w:p>
    <w:p w14:paraId="00006805" w14:textId="77777777" w:rsidR="00A434C7" w:rsidRPr="001C4F93" w:rsidRDefault="00A434C7" w:rsidP="00A434C7">
      <w:pPr>
        <w:keepNext/>
        <w:spacing w:line="240" w:lineRule="auto"/>
        <w:contextualSpacing/>
      </w:pPr>
    </w:p>
    <w:p w14:paraId="2AA32AA9" w14:textId="14629A44" w:rsidR="00A434C7" w:rsidRDefault="0020076F"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Qualitatively</w:t>
      </w:r>
      <w:r w:rsidR="00A434C7">
        <w:rPr>
          <w:rFonts w:ascii="Times New Roman" w:hAnsi="Times New Roman" w:cs="Times New Roman"/>
          <w:sz w:val="24"/>
          <w:szCs w:val="24"/>
        </w:rPr>
        <w:t xml:space="preserve">, the model predicts that participants should treat objects A-C equivalently during the </w:t>
      </w:r>
      <w:r>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experimental trials. In contrast, the model predicts that participants should treat object A as more of a blicket than objects B and C during the same trials. For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w:t>
      </w:r>
      <w:r w:rsidR="00A434C7">
        <w:rPr>
          <w:rFonts w:ascii="Times New Roman" w:hAnsi="Times New Roman" w:cs="Times New Roman"/>
          <w:sz w:val="24"/>
          <w:szCs w:val="24"/>
        </w:rPr>
        <w:lastRenderedPageBreak/>
        <w:t xml:space="preserve">should treat object A as less of a blicket than objects B and C during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w:t>
      </w:r>
    </w:p>
    <w:p w14:paraId="50A85AA1" w14:textId="3955C4BA" w:rsidR="00A434C7" w:rsidRPr="00EB6288"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noted that the Bayesian and connectionist model make identical qualitative predictions for all the conditions and trials except for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condition: the simple connectionist model predicts that participants should treat objects A-D equivalently during this trial; the simple Bayesian model predicts that participants should only treat objects A-C equivalently but should be maximally confident that object D is a blicket. Thus, it should be possible to determine which model participants relied on based on their performance during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condition. Interestingly, both models predict that participants’ treatment of the redundant causes between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experimental and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trials should not differ. Likewise, both models predict that participants’ treatment of the redundant causes between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main and </w:t>
      </w:r>
      <w:r w:rsidR="00FA5F97">
        <w:rPr>
          <w:rFonts w:ascii="Times New Roman" w:hAnsi="Times New Roman" w:cs="Times New Roman"/>
          <w:sz w:val="24"/>
          <w:szCs w:val="24"/>
        </w:rPr>
        <w:t xml:space="preserve">indirect screening-off </w:t>
      </w:r>
      <w:r>
        <w:rPr>
          <w:rFonts w:ascii="Times New Roman" w:hAnsi="Times New Roman" w:cs="Times New Roman"/>
          <w:sz w:val="24"/>
          <w:szCs w:val="24"/>
        </w:rPr>
        <w:t xml:space="preserve">main conditions should not differ. Thus, the simple connectionist model and Bayesian model do not predict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reasoning according either to the new or old operationalization of </w:t>
      </w:r>
      <w:r w:rsidR="00FA5F97">
        <w:rPr>
          <w:rFonts w:ascii="Times New Roman" w:hAnsi="Times New Roman" w:cs="Times New Roman"/>
          <w:sz w:val="24"/>
          <w:szCs w:val="24"/>
        </w:rPr>
        <w:t>b</w:t>
      </w:r>
      <w:r w:rsidR="00CD7591">
        <w:rPr>
          <w:rFonts w:ascii="Times New Roman" w:hAnsi="Times New Roman" w:cs="Times New Roman"/>
          <w:sz w:val="24"/>
          <w:szCs w:val="24"/>
        </w:rPr>
        <w:t>ackwards bl</w:t>
      </w:r>
      <w:r w:rsidR="004D35B8">
        <w:rPr>
          <w:rFonts w:ascii="Times New Roman" w:hAnsi="Times New Roman" w:cs="Times New Roman"/>
          <w:sz w:val="24"/>
          <w:szCs w:val="24"/>
        </w:rPr>
        <w:t>ocking</w:t>
      </w:r>
      <w:r w:rsidR="00FA5F97">
        <w:rPr>
          <w:rFonts w:ascii="Times New Roman" w:hAnsi="Times New Roman" w:cs="Times New Roman"/>
          <w:sz w:val="24"/>
          <w:szCs w:val="24"/>
        </w:rPr>
        <w:t xml:space="preserve"> </w:t>
      </w:r>
      <w:r>
        <w:rPr>
          <w:rFonts w:ascii="Times New Roman" w:hAnsi="Times New Roman" w:cs="Times New Roman"/>
          <w:sz w:val="24"/>
          <w:szCs w:val="24"/>
        </w:rPr>
        <w:t>reasoning. The present study was designed to test these predictions.</w:t>
      </w:r>
    </w:p>
    <w:p w14:paraId="5D78F91F" w14:textId="65A9B3D1"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0B39D180"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3"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DlDw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KvhNvBvJKqE6EV0Igxzp+5DRAP7krCMpFtz/OAhUnJkPlii/nS0WUbvJWSxv5uTgZaS8jAgr&#10;CarggbPB3Iak90iHhXsaTa0TbS+VjCWTxBLx43eIGr70U9bLp938Ag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FSVgOUP&#10;AgAA/AMAAA4AAAAAAAAAAAAAAAAALgIAAGRycy9lMm9Eb2MueG1sUEsBAi0AFAAGAAgAAAAhACt5&#10;9zHeAAAACQEAAA8AAAAAAAAAAAAAAAAAaQQAAGRycy9kb3ducmV2LnhtbFBLBQYAAAAABAAEAPMA&#10;AAB0BQAAAAA=&#10;" stroked="f">
                      <v:textbo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4"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6uV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" stroked="f">
                      <v:textbo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6E752C27"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5"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" stroked="f">
                      <v:textbo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C33B14">
              <w:rPr>
                <w:rFonts w:ascii="Times New Roman" w:hAnsi="Times New Roman" w:cs="Times New Roman"/>
                <w:noProof/>
                <w:sz w:val="24"/>
                <w:szCs w:val="24"/>
              </w:rPr>
              <w:drawing>
                <wp:inline distT="0" distB="0" distL="0" distR="0" wp14:anchorId="5482FDA3" wp14:editId="0952CD61">
                  <wp:extent cx="2847975" cy="28479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6680FBCC" w14:textId="7476346B" w:rsidR="009F5688" w:rsidRDefault="006D12F1"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Qualitative and Quantitative </w:t>
      </w:r>
      <w:r w:rsidR="009F5688">
        <w:rPr>
          <w:rFonts w:ascii="Times New Roman" w:hAnsi="Times New Roman" w:cs="Times New Roman"/>
          <w:b/>
          <w:bCs/>
          <w:sz w:val="24"/>
          <w:szCs w:val="24"/>
        </w:rPr>
        <w:t>Model fits</w:t>
      </w:r>
    </w:p>
    <w:p w14:paraId="135EB372" w14:textId="19288EAA"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main 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 xml:space="preserve">These two metrics have been used in previous </w:t>
      </w:r>
      <w:r w:rsidR="00147840">
        <w:rPr>
          <w:rFonts w:ascii="Times New Roman" w:hAnsi="Times New Roman" w:cs="Times New Roman"/>
          <w:sz w:val="24"/>
          <w:szCs w:val="24"/>
        </w:rPr>
        <w:lastRenderedPageBreak/>
        <w:t>simulation studies to assess model’s quantitative fit to behavioral data</w:t>
      </w:r>
      <w:r w:rsidR="009909BD">
        <w:rPr>
          <w:rFonts w:ascii="Times New Roman" w:hAnsi="Times New Roman" w:cs="Times New Roman"/>
          <w:sz w:val="24"/>
          <w:szCs w:val="24"/>
        </w:rPr>
        <w:t xml:space="preserve"> (e.g., Bhat et al., 2022)</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C66CB4">
        <w:tc>
          <w:tcPr>
            <w:tcW w:w="4230" w:type="dxa"/>
            <w:tcBorders>
              <w:top w:val="single" w:sz="4" w:space="0" w:color="auto"/>
              <w:left w:val="nil"/>
              <w:bottom w:val="nil"/>
              <w:right w:val="single" w:sz="4" w:space="0" w:color="auto"/>
            </w:tcBorders>
          </w:tcPr>
          <w:p w14:paraId="2EEFA736" w14:textId="2CE999D9"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800 epochs</w:t>
            </w:r>
            <w:r w:rsidR="00CD3AAC">
              <w:rPr>
                <w:rFonts w:ascii="Times New Roman" w:hAnsi="Times New Roman" w:cs="Times New Roman"/>
                <w:sz w:val="24"/>
                <w:szCs w:val="24"/>
              </w:rPr>
              <w:t>)</w:t>
            </w:r>
            <w:r w:rsidR="00515FA2"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tcPr>
          <w:p w14:paraId="3AEE8993" w14:textId="7B927FF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3BAA894A" w14:textId="1CFEB23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3C2B46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79F7C8C" w14:textId="2EC5511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361B1D5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nil"/>
              <w:right w:val="nil"/>
            </w:tcBorders>
          </w:tcPr>
          <w:p w14:paraId="2DC8BCEF" w14:textId="4DD7287B"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4A2D733"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c>
          <w:tcPr>
            <w:tcW w:w="3600" w:type="dxa"/>
            <w:tcBorders>
              <w:top w:val="nil"/>
              <w:left w:val="single" w:sz="4" w:space="0" w:color="auto"/>
              <w:bottom w:val="nil"/>
              <w:right w:val="nil"/>
            </w:tcBorders>
          </w:tcPr>
          <w:p w14:paraId="79D47CDF" w14:textId="18D36E1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5D4B46CA" w14:textId="26188E4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.58</w:t>
            </w:r>
          </w:p>
        </w:tc>
        <w:tc>
          <w:tcPr>
            <w:tcW w:w="3600" w:type="dxa"/>
            <w:tcBorders>
              <w:top w:val="nil"/>
              <w:left w:val="single" w:sz="4" w:space="0" w:color="auto"/>
              <w:bottom w:val="nil"/>
              <w:right w:val="nil"/>
            </w:tcBorders>
          </w:tcPr>
          <w:p w14:paraId="6C809C9E" w14:textId="4CCAD4C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2421CC6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798D6A5D" w14:textId="2D1131E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C66CB4">
        <w:tc>
          <w:tcPr>
            <w:tcW w:w="4230" w:type="dxa"/>
            <w:tcBorders>
              <w:top w:val="nil"/>
              <w:left w:val="nil"/>
              <w:bottom w:val="nil"/>
              <w:right w:val="single" w:sz="4" w:space="0" w:color="auto"/>
            </w:tcBorders>
          </w:tcPr>
          <w:p w14:paraId="5DB7AB93" w14:textId="20DCD973"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00515FA2"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tcPr>
          <w:p w14:paraId="6A3E06E8" w14:textId="5AD6A6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nil"/>
              <w:right w:val="nil"/>
            </w:tcBorders>
          </w:tcPr>
          <w:p w14:paraId="416D53D3" w14:textId="64048E8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DEE88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588C72A6" w14:textId="397980E5"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7956F80F"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tcBorders>
              <w:top w:val="nil"/>
              <w:left w:val="single" w:sz="4" w:space="0" w:color="auto"/>
              <w:bottom w:val="single" w:sz="4" w:space="0" w:color="auto"/>
              <w:right w:val="nil"/>
            </w:tcBorders>
          </w:tcPr>
          <w:p w14:paraId="796E38A7" w14:textId="3425A21B"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r>
    </w:tbl>
    <w:p w14:paraId="6B5373FD" w14:textId="70D1F373"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 xml:space="preserve">Model fit indices for the various models and instantiations. </w:t>
      </w:r>
      <w:r w:rsidR="00515FA2">
        <w:rPr>
          <w:rFonts w:ascii="Times New Roman" w:hAnsi="Times New Roman" w:cs="Times New Roman"/>
          <w:b w:val="0"/>
          <w:bCs w:val="0"/>
          <w:color w:val="auto"/>
          <w:sz w:val="20"/>
          <w:szCs w:val="20"/>
          <w:vertAlign w:val="superscript"/>
        </w:rPr>
        <w:t>++</w:t>
      </w:r>
      <w:r w:rsidR="00063595" w:rsidRPr="00063595">
        <w:rPr>
          <w:rFonts w:ascii="Times New Roman" w:hAnsi="Times New Roman" w:cs="Times New Roman"/>
          <w:b w:val="0"/>
          <w:bCs w:val="0"/>
          <w:color w:val="auto"/>
          <w:sz w:val="20"/>
          <w:szCs w:val="20"/>
        </w:rPr>
        <w:t xml:space="preserve"> indicates the </w:t>
      </w:r>
      <w:r w:rsidR="00DC2C3F">
        <w:rPr>
          <w:rFonts w:ascii="Times New Roman" w:hAnsi="Times New Roman" w:cs="Times New Roman"/>
          <w:b w:val="0"/>
          <w:bCs w:val="0"/>
          <w:color w:val="auto"/>
          <w:sz w:val="20"/>
          <w:szCs w:val="20"/>
        </w:rPr>
        <w:t>best fitting connectionist and Bayesian models.</w:t>
      </w:r>
    </w:p>
    <w:p w14:paraId="0B86A665" w14:textId="1F38AE6C" w:rsidR="008F4799" w:rsidRPr="00484DB0"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w:t>
      </w:r>
      <w:r w:rsidR="00F45A36">
        <w:rPr>
          <w:rFonts w:ascii="Times New Roman" w:hAnsi="Times New Roman" w:cs="Times New Roman"/>
          <w:sz w:val="24"/>
          <w:szCs w:val="24"/>
        </w:rPr>
        <w:t>It should also be clear 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 xml:space="preserve">fit to the data than the Bayesian model. 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02288759" w14:textId="678C96A5"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Given that </w:t>
      </w:r>
      <w:r w:rsidR="00766F02">
        <w:rPr>
          <w:rFonts w:ascii="Times New Roman" w:hAnsi="Times New Roman" w:cs="Times New Roman"/>
          <w:sz w:val="24"/>
          <w:szCs w:val="24"/>
        </w:rPr>
        <w:t xml:space="preserve">the connectionist model </w:t>
      </w:r>
      <w:r w:rsidR="003B7851">
        <w:rPr>
          <w:rFonts w:ascii="Times New Roman" w:hAnsi="Times New Roman" w:cs="Times New Roman"/>
          <w:sz w:val="24"/>
          <w:szCs w:val="24"/>
        </w:rPr>
        <w:t>instantiated</w:t>
      </w:r>
      <w:r w:rsidR="003B7851">
        <w:rPr>
          <w:rFonts w:ascii="Times New Roman" w:hAnsi="Times New Roman" w:cs="Times New Roman"/>
          <w:sz w:val="24"/>
          <w:szCs w:val="24"/>
        </w:rPr>
        <w:t xml:space="preserve"> </w:t>
      </w:r>
      <w:r w:rsidR="00812047">
        <w:rPr>
          <w:rFonts w:ascii="Times New Roman" w:hAnsi="Times New Roman" w:cs="Times New Roman"/>
          <w:sz w:val="24"/>
          <w:szCs w:val="24"/>
        </w:rPr>
        <w:t>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B6718D">
        <w:rPr>
          <w:rFonts w:ascii="Times New Roman" w:hAnsi="Times New Roman" w:cs="Times New Roman"/>
          <w:sz w:val="24"/>
          <w:szCs w:val="24"/>
        </w:rPr>
        <w:t xml:space="preserve">We discuss </w:t>
      </w:r>
      <w:r w:rsidR="00DD3171">
        <w:rPr>
          <w:rFonts w:ascii="Times New Roman" w:hAnsi="Times New Roman" w:cs="Times New Roman"/>
          <w:sz w:val="24"/>
          <w:szCs w:val="24"/>
        </w:rPr>
        <w:t xml:space="preserve">below </w:t>
      </w:r>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072AA8E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6B08E02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under the old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w:t>
      </w:r>
      <w:r w:rsidR="00681EF8">
        <w:rPr>
          <w:rFonts w:ascii="Times New Roman" w:hAnsi="Times New Roman" w:cs="Times New Roman"/>
          <w:sz w:val="24"/>
          <w:szCs w:val="24"/>
        </w:rPr>
        <w:t>backwards blocking</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B74B17">
        <w:rPr>
          <w:rFonts w:ascii="Times New Roman" w:hAnsi="Times New Roman" w:cs="Times New Roman"/>
          <w:sz w:val="24"/>
          <w:szCs w:val="24"/>
        </w:rPr>
        <w:t xml:space="preserve"> reasoning. </w:t>
      </w:r>
    </w:p>
    <w:p w14:paraId="684706D9" w14:textId="285B73AD"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w:t>
      </w:r>
      <w:r w:rsidR="00951D00">
        <w:rPr>
          <w:rFonts w:ascii="Times New Roman" w:hAnsi="Times New Roman" w:cs="Times New Roman"/>
          <w:sz w:val="24"/>
          <w:szCs w:val="24"/>
        </w:rPr>
        <w:lastRenderedPageBreak/>
        <w:t xml:space="preserve">uniquely predicts participants performance during the </w:t>
      </w:r>
      <w:r w:rsidR="00681EF8">
        <w:rPr>
          <w:rFonts w:ascii="Times New Roman" w:hAnsi="Times New Roman" w:cs="Times New Roman"/>
          <w:sz w:val="24"/>
          <w:szCs w:val="24"/>
        </w:rPr>
        <w:t>backwards blocking</w:t>
      </w:r>
      <w:r w:rsidR="00951D00">
        <w:rPr>
          <w:rFonts w:ascii="Times New Roman" w:hAnsi="Times New Roman" w:cs="Times New Roman"/>
          <w:sz w:val="24"/>
          <w:szCs w:val="24"/>
        </w:rPr>
        <w:t xml:space="preserve">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16DEDEE3"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w:t>
      </w:r>
      <w:r w:rsidR="00681EF8">
        <w:rPr>
          <w:rFonts w:ascii="Times New Roman" w:hAnsi="Times New Roman" w:cs="Times New Roman"/>
          <w:sz w:val="24"/>
          <w:szCs w:val="24"/>
        </w:rPr>
        <w:t>backwards blocking</w:t>
      </w:r>
      <w:r w:rsidR="004571D9">
        <w:rPr>
          <w:rFonts w:ascii="Times New Roman" w:hAnsi="Times New Roman" w:cs="Times New Roman"/>
          <w:sz w:val="24"/>
          <w:szCs w:val="24"/>
        </w:rPr>
        <w:t xml:space="preserve">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 xml:space="preserve">engage in </w:t>
      </w:r>
      <w:r w:rsidR="00681EF8">
        <w:rPr>
          <w:rFonts w:ascii="Times New Roman" w:hAnsi="Times New Roman" w:cs="Times New Roman"/>
          <w:sz w:val="24"/>
          <w:szCs w:val="24"/>
        </w:rPr>
        <w:t>backwards blocking</w:t>
      </w:r>
      <w:r w:rsidR="00C86568">
        <w:rPr>
          <w:rFonts w:ascii="Times New Roman" w:hAnsi="Times New Roman" w:cs="Times New Roman"/>
          <w:sz w:val="24"/>
          <w:szCs w:val="24"/>
        </w:rPr>
        <w:t xml:space="preserve">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w:t>
      </w:r>
      <w:r w:rsidR="00681EF8">
        <w:rPr>
          <w:rFonts w:ascii="Times New Roman" w:hAnsi="Times New Roman" w:cs="Times New Roman"/>
          <w:sz w:val="24"/>
          <w:szCs w:val="24"/>
        </w:rPr>
        <w:t>backwards blocking</w:t>
      </w:r>
      <w:r w:rsidR="009A2CB9">
        <w:rPr>
          <w:rFonts w:ascii="Times New Roman" w:hAnsi="Times New Roman" w:cs="Times New Roman"/>
          <w:sz w:val="24"/>
          <w:szCs w:val="24"/>
        </w:rPr>
        <w:t xml:space="preserve">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w:t>
      </w:r>
      <w:r w:rsidR="00EB096E">
        <w:rPr>
          <w:rFonts w:ascii="Times New Roman" w:hAnsi="Times New Roman" w:cs="Times New Roman"/>
          <w:sz w:val="24"/>
          <w:szCs w:val="24"/>
        </w:rPr>
        <w:lastRenderedPageBreak/>
        <w:t>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w:t>
      </w:r>
      <w:r w:rsidR="00E0010F">
        <w:rPr>
          <w:rFonts w:ascii="Times New Roman" w:hAnsi="Times New Roman" w:cs="Times New Roman"/>
          <w:sz w:val="24"/>
          <w:szCs w:val="24"/>
        </w:rPr>
        <w:lastRenderedPageBreak/>
        <w:t xml:space="preserve">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35C55CB8"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w:t>
      </w:r>
      <w:r w:rsidR="0027090B">
        <w:rPr>
          <w:rFonts w:ascii="Times New Roman" w:hAnsi="Times New Roman" w:cs="Times New Roman"/>
          <w:sz w:val="24"/>
          <w:szCs w:val="24"/>
        </w:rPr>
        <w:lastRenderedPageBreak/>
        <w:t xml:space="preserve">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all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 xml:space="preserve">how they process </w:t>
      </w:r>
      <w:r w:rsidR="00681EF8">
        <w:rPr>
          <w:rFonts w:ascii="Times New Roman" w:hAnsi="Times New Roman" w:cs="Times New Roman"/>
          <w:sz w:val="24"/>
          <w:szCs w:val="24"/>
        </w:rPr>
        <w:t>backwards blocking</w:t>
      </w:r>
      <w:r w:rsidR="00580A0B">
        <w:rPr>
          <w:rFonts w:ascii="Times New Roman" w:hAnsi="Times New Roman" w:cs="Times New Roman"/>
          <w:sz w:val="24"/>
          <w:szCs w:val="24"/>
        </w:rPr>
        <w:t xml:space="preserve">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0B425C"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Rumelhart,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propagation. In D. E. Rumelhart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F89EA" w14:textId="77777777" w:rsidR="00401CE2" w:rsidRDefault="00401CE2" w:rsidP="00323E12">
      <w:pPr>
        <w:spacing w:after="0" w:line="240" w:lineRule="auto"/>
      </w:pPr>
      <w:r>
        <w:separator/>
      </w:r>
    </w:p>
  </w:endnote>
  <w:endnote w:type="continuationSeparator" w:id="0">
    <w:p w14:paraId="7483C57F" w14:textId="77777777" w:rsidR="00401CE2" w:rsidRDefault="00401CE2"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596F" w14:textId="77777777" w:rsidR="00401CE2" w:rsidRDefault="00401CE2" w:rsidP="00323E12">
      <w:pPr>
        <w:spacing w:after="0" w:line="240" w:lineRule="auto"/>
      </w:pPr>
      <w:r>
        <w:separator/>
      </w:r>
    </w:p>
  </w:footnote>
  <w:footnote w:type="continuationSeparator" w:id="0">
    <w:p w14:paraId="6151AEB7" w14:textId="77777777" w:rsidR="00401CE2" w:rsidRDefault="00401CE2"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871"/>
    <w:rsid w:val="00013DDC"/>
    <w:rsid w:val="00013FA2"/>
    <w:rsid w:val="000141C9"/>
    <w:rsid w:val="000142D4"/>
    <w:rsid w:val="0001589F"/>
    <w:rsid w:val="00016078"/>
    <w:rsid w:val="00016189"/>
    <w:rsid w:val="00016569"/>
    <w:rsid w:val="00016CA6"/>
    <w:rsid w:val="00016CD0"/>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4D7"/>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AE"/>
    <w:rsid w:val="00122CDC"/>
    <w:rsid w:val="001234E8"/>
    <w:rsid w:val="00124768"/>
    <w:rsid w:val="00124977"/>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076F"/>
    <w:rsid w:val="00201936"/>
    <w:rsid w:val="002019F4"/>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BC"/>
    <w:rsid w:val="002203E0"/>
    <w:rsid w:val="002212A5"/>
    <w:rsid w:val="002222F2"/>
    <w:rsid w:val="00222A33"/>
    <w:rsid w:val="00222F91"/>
    <w:rsid w:val="00222FAD"/>
    <w:rsid w:val="00223591"/>
    <w:rsid w:val="0022377C"/>
    <w:rsid w:val="00223A2F"/>
    <w:rsid w:val="0022471E"/>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3F61"/>
    <w:rsid w:val="00263FD4"/>
    <w:rsid w:val="002641C0"/>
    <w:rsid w:val="00265838"/>
    <w:rsid w:val="00265968"/>
    <w:rsid w:val="00265AD0"/>
    <w:rsid w:val="0026622A"/>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322"/>
    <w:rsid w:val="00286B03"/>
    <w:rsid w:val="00287173"/>
    <w:rsid w:val="0028778B"/>
    <w:rsid w:val="00290361"/>
    <w:rsid w:val="00290A33"/>
    <w:rsid w:val="00290BA2"/>
    <w:rsid w:val="00291252"/>
    <w:rsid w:val="00291623"/>
    <w:rsid w:val="0029172A"/>
    <w:rsid w:val="002920C8"/>
    <w:rsid w:val="00292172"/>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89A"/>
    <w:rsid w:val="002F1763"/>
    <w:rsid w:val="002F1D45"/>
    <w:rsid w:val="002F2099"/>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D1B"/>
    <w:rsid w:val="003301B0"/>
    <w:rsid w:val="0033065B"/>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418F"/>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851"/>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3F7EDD"/>
    <w:rsid w:val="0040083C"/>
    <w:rsid w:val="00401067"/>
    <w:rsid w:val="00401CE2"/>
    <w:rsid w:val="0040474D"/>
    <w:rsid w:val="00404790"/>
    <w:rsid w:val="004048EB"/>
    <w:rsid w:val="00404AD5"/>
    <w:rsid w:val="00405C14"/>
    <w:rsid w:val="00405DBA"/>
    <w:rsid w:val="00405F1A"/>
    <w:rsid w:val="00406973"/>
    <w:rsid w:val="00406C78"/>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533"/>
    <w:rsid w:val="00442725"/>
    <w:rsid w:val="00442D8A"/>
    <w:rsid w:val="00443208"/>
    <w:rsid w:val="004432FD"/>
    <w:rsid w:val="00443AB3"/>
    <w:rsid w:val="00443E30"/>
    <w:rsid w:val="00444954"/>
    <w:rsid w:val="0044531E"/>
    <w:rsid w:val="00446984"/>
    <w:rsid w:val="00447140"/>
    <w:rsid w:val="00447262"/>
    <w:rsid w:val="0044759D"/>
    <w:rsid w:val="00447F1B"/>
    <w:rsid w:val="00450110"/>
    <w:rsid w:val="00450A26"/>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2E4"/>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859"/>
    <w:rsid w:val="00487524"/>
    <w:rsid w:val="00487CF4"/>
    <w:rsid w:val="0049018D"/>
    <w:rsid w:val="00490E3C"/>
    <w:rsid w:val="00491104"/>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D90"/>
    <w:rsid w:val="004D23AE"/>
    <w:rsid w:val="004D3081"/>
    <w:rsid w:val="004D35AB"/>
    <w:rsid w:val="004D35B8"/>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27F72"/>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0F12"/>
    <w:rsid w:val="005415F9"/>
    <w:rsid w:val="00541714"/>
    <w:rsid w:val="0054189C"/>
    <w:rsid w:val="0054259B"/>
    <w:rsid w:val="0054277F"/>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55FE"/>
    <w:rsid w:val="005663B2"/>
    <w:rsid w:val="00566941"/>
    <w:rsid w:val="00566B9F"/>
    <w:rsid w:val="0056798F"/>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EB9"/>
    <w:rsid w:val="005A2118"/>
    <w:rsid w:val="005A223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7C0"/>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57A2"/>
    <w:rsid w:val="00635805"/>
    <w:rsid w:val="00635CFB"/>
    <w:rsid w:val="00635F70"/>
    <w:rsid w:val="00635F81"/>
    <w:rsid w:val="0063692C"/>
    <w:rsid w:val="00636BE6"/>
    <w:rsid w:val="00636ECF"/>
    <w:rsid w:val="0063721E"/>
    <w:rsid w:val="00637732"/>
    <w:rsid w:val="0063790A"/>
    <w:rsid w:val="00637EBC"/>
    <w:rsid w:val="00637FBC"/>
    <w:rsid w:val="006406C5"/>
    <w:rsid w:val="00641219"/>
    <w:rsid w:val="00641F03"/>
    <w:rsid w:val="006422BC"/>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1A01"/>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10C5"/>
    <w:rsid w:val="006D128D"/>
    <w:rsid w:val="006D12F1"/>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32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119B"/>
    <w:rsid w:val="007222B9"/>
    <w:rsid w:val="00722300"/>
    <w:rsid w:val="00722E2C"/>
    <w:rsid w:val="007231FB"/>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DDB"/>
    <w:rsid w:val="00766E00"/>
    <w:rsid w:val="00766E1C"/>
    <w:rsid w:val="00766F02"/>
    <w:rsid w:val="00767091"/>
    <w:rsid w:val="0076758B"/>
    <w:rsid w:val="007706EA"/>
    <w:rsid w:val="00770A3F"/>
    <w:rsid w:val="00770EF1"/>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3ED"/>
    <w:rsid w:val="007C4691"/>
    <w:rsid w:val="007C473F"/>
    <w:rsid w:val="007C4CF5"/>
    <w:rsid w:val="007C4DFE"/>
    <w:rsid w:val="007C63BC"/>
    <w:rsid w:val="007C6452"/>
    <w:rsid w:val="007C77B6"/>
    <w:rsid w:val="007C7BBB"/>
    <w:rsid w:val="007C7EEA"/>
    <w:rsid w:val="007D0E43"/>
    <w:rsid w:val="007D10BD"/>
    <w:rsid w:val="007D13E8"/>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0C9"/>
    <w:rsid w:val="00805A8C"/>
    <w:rsid w:val="00806777"/>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8E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8A3"/>
    <w:rsid w:val="00993ADD"/>
    <w:rsid w:val="00993B20"/>
    <w:rsid w:val="00995A50"/>
    <w:rsid w:val="009964BA"/>
    <w:rsid w:val="009977BF"/>
    <w:rsid w:val="00997A73"/>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7D"/>
    <w:rsid w:val="00A4747B"/>
    <w:rsid w:val="00A47750"/>
    <w:rsid w:val="00A47831"/>
    <w:rsid w:val="00A50D07"/>
    <w:rsid w:val="00A513AF"/>
    <w:rsid w:val="00A52711"/>
    <w:rsid w:val="00A528F8"/>
    <w:rsid w:val="00A52E1B"/>
    <w:rsid w:val="00A537BE"/>
    <w:rsid w:val="00A53BE3"/>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3CA3"/>
    <w:rsid w:val="00AC44D4"/>
    <w:rsid w:val="00AC473C"/>
    <w:rsid w:val="00AC51B1"/>
    <w:rsid w:val="00AC537E"/>
    <w:rsid w:val="00AC55AC"/>
    <w:rsid w:val="00AC5982"/>
    <w:rsid w:val="00AC6A9A"/>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E87"/>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99C"/>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CB5"/>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3F9"/>
    <w:rsid w:val="00C8749E"/>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6306"/>
    <w:rsid w:val="00CE67BB"/>
    <w:rsid w:val="00CE751B"/>
    <w:rsid w:val="00CE79A0"/>
    <w:rsid w:val="00CF011A"/>
    <w:rsid w:val="00CF020C"/>
    <w:rsid w:val="00CF0B60"/>
    <w:rsid w:val="00CF0C05"/>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3614"/>
    <w:rsid w:val="00D637BB"/>
    <w:rsid w:val="00D638DC"/>
    <w:rsid w:val="00D63AD7"/>
    <w:rsid w:val="00D65490"/>
    <w:rsid w:val="00D657C3"/>
    <w:rsid w:val="00D65CCB"/>
    <w:rsid w:val="00D66F23"/>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3F"/>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1ED3"/>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008"/>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25"/>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6B40"/>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35F95"/>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8F7"/>
    <w:rsid w:val="00F63F96"/>
    <w:rsid w:val="00F6459A"/>
    <w:rsid w:val="00F646DF"/>
    <w:rsid w:val="00F65279"/>
    <w:rsid w:val="00F654CB"/>
    <w:rsid w:val="00F654F1"/>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F97"/>
    <w:rsid w:val="00FA6887"/>
    <w:rsid w:val="00FA68C5"/>
    <w:rsid w:val="00FA6A5B"/>
    <w:rsid w:val="00FA706A"/>
    <w:rsid w:val="00FA7785"/>
    <w:rsid w:val="00FA77C6"/>
    <w:rsid w:val="00FA79C1"/>
    <w:rsid w:val="00FA7F59"/>
    <w:rsid w:val="00FB044B"/>
    <w:rsid w:val="00FB2594"/>
    <w:rsid w:val="00FB26B1"/>
    <w:rsid w:val="00FB2A6E"/>
    <w:rsid w:val="00FB2CE0"/>
    <w:rsid w:val="00FB3C8A"/>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BFD"/>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7733</Words>
  <Characters>44080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33</cp:revision>
  <cp:lastPrinted>2019-03-04T23:20:00Z</cp:lastPrinted>
  <dcterms:created xsi:type="dcterms:W3CDTF">2023-04-11T20:18:00Z</dcterms:created>
  <dcterms:modified xsi:type="dcterms:W3CDTF">2023-04-12T17:01:00Z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