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7DAF" w14:textId="5E4C66EC" w:rsidR="0092571C" w:rsidRDefault="00EC54E4" w:rsidP="009257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Highlights:</w:t>
      </w:r>
    </w:p>
    <w:p w14:paraId="32DAFEE1" w14:textId="769B02B2" w:rsidR="00EC54E4"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 children engage in retrospective reevaluation under minimal information-processing demands (Experiment 1).</w:t>
      </w:r>
    </w:p>
    <w:p w14:paraId="68DB5527" w14:textId="0A4F7DEC" w:rsidR="00244EA8"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 children do not engage in retrospective reevaluation under more extensive information-processing demands (Experiment 2).</w:t>
      </w:r>
    </w:p>
    <w:p w14:paraId="2ADCC31B" w14:textId="09A4A287" w:rsidR="00244EA8"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both experiments, children’s </w:t>
      </w:r>
      <w:r w:rsidR="0041256F">
        <w:rPr>
          <w:rFonts w:ascii="Times New Roman" w:eastAsia="Times New Roman" w:hAnsi="Times New Roman" w:cs="Times New Roman"/>
          <w:sz w:val="24"/>
          <w:szCs w:val="24"/>
        </w:rPr>
        <w:t>retrospective reevaluations were better explained by a simple associative learning model</w:t>
      </w:r>
      <w:r w:rsidR="007827B6">
        <w:rPr>
          <w:rFonts w:ascii="Times New Roman" w:eastAsia="Times New Roman" w:hAnsi="Times New Roman" w:cs="Times New Roman"/>
          <w:sz w:val="24"/>
          <w:szCs w:val="24"/>
        </w:rPr>
        <w:t>, with</w:t>
      </w:r>
      <w:r w:rsidR="00FB7D65">
        <w:rPr>
          <w:rFonts w:ascii="Times New Roman" w:eastAsia="Times New Roman" w:hAnsi="Times New Roman" w:cs="Times New Roman"/>
          <w:sz w:val="24"/>
          <w:szCs w:val="24"/>
        </w:rPr>
        <w:t xml:space="preserve"> only</w:t>
      </w:r>
      <w:r w:rsidR="007827B6">
        <w:rPr>
          <w:rFonts w:ascii="Times New Roman" w:eastAsia="Times New Roman" w:hAnsi="Times New Roman" w:cs="Times New Roman"/>
          <w:sz w:val="24"/>
          <w:szCs w:val="24"/>
        </w:rPr>
        <w:t xml:space="preserve"> minimal support for </w:t>
      </w:r>
      <w:r w:rsidR="0041256F">
        <w:rPr>
          <w:rFonts w:ascii="Times New Roman" w:eastAsia="Times New Roman" w:hAnsi="Times New Roman" w:cs="Times New Roman"/>
          <w:sz w:val="24"/>
          <w:szCs w:val="24"/>
        </w:rPr>
        <w:t>a simple Bayesian model.</w:t>
      </w:r>
    </w:p>
    <w:p w14:paraId="56A174AE" w14:textId="7420169C" w:rsidR="0041256F" w:rsidRDefault="0041256F"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contribute to our understanding of the cognitive mechanisms by which children make causal judgements.</w:t>
      </w:r>
    </w:p>
    <w:p w14:paraId="49BF66D4" w14:textId="77777777" w:rsidR="004108B5" w:rsidRDefault="004108B5" w:rsidP="004108B5">
      <w:pPr>
        <w:spacing w:after="0" w:line="480" w:lineRule="auto"/>
        <w:rPr>
          <w:rFonts w:ascii="Times New Roman" w:eastAsia="Times New Roman" w:hAnsi="Times New Roman" w:cs="Times New Roman"/>
          <w:sz w:val="24"/>
          <w:szCs w:val="24"/>
        </w:rPr>
      </w:pPr>
    </w:p>
    <w:p w14:paraId="090F648E" w14:textId="77777777" w:rsidR="004108B5" w:rsidRDefault="004108B5" w:rsidP="004108B5">
      <w:pPr>
        <w:spacing w:after="0" w:line="480" w:lineRule="auto"/>
        <w:rPr>
          <w:rFonts w:ascii="Times New Roman" w:eastAsia="Times New Roman" w:hAnsi="Times New Roman" w:cs="Times New Roman"/>
          <w:sz w:val="24"/>
          <w:szCs w:val="24"/>
        </w:rPr>
      </w:pPr>
    </w:p>
    <w:p w14:paraId="16091C34" w14:textId="77777777" w:rsidR="004108B5" w:rsidRDefault="004108B5" w:rsidP="004108B5">
      <w:pPr>
        <w:spacing w:after="0" w:line="480" w:lineRule="auto"/>
        <w:rPr>
          <w:rFonts w:ascii="Times New Roman" w:eastAsia="Times New Roman" w:hAnsi="Times New Roman" w:cs="Times New Roman"/>
          <w:sz w:val="24"/>
          <w:szCs w:val="24"/>
        </w:rPr>
      </w:pPr>
    </w:p>
    <w:p w14:paraId="6B215B22" w14:textId="77777777" w:rsidR="004108B5" w:rsidRDefault="004108B5" w:rsidP="004108B5">
      <w:pPr>
        <w:spacing w:after="0" w:line="480" w:lineRule="auto"/>
        <w:rPr>
          <w:rFonts w:ascii="Times New Roman" w:eastAsia="Times New Roman" w:hAnsi="Times New Roman" w:cs="Times New Roman"/>
          <w:sz w:val="24"/>
          <w:szCs w:val="24"/>
        </w:rPr>
      </w:pPr>
    </w:p>
    <w:p w14:paraId="3E1AF895" w14:textId="77777777" w:rsidR="004108B5" w:rsidRDefault="004108B5" w:rsidP="004108B5">
      <w:pPr>
        <w:spacing w:after="0" w:line="480" w:lineRule="auto"/>
        <w:rPr>
          <w:rFonts w:ascii="Times New Roman" w:eastAsia="Times New Roman" w:hAnsi="Times New Roman" w:cs="Times New Roman"/>
          <w:sz w:val="24"/>
          <w:szCs w:val="24"/>
        </w:rPr>
      </w:pPr>
    </w:p>
    <w:p w14:paraId="6173A937" w14:textId="77777777" w:rsidR="004108B5" w:rsidRDefault="004108B5" w:rsidP="004108B5">
      <w:pPr>
        <w:spacing w:after="0" w:line="480" w:lineRule="auto"/>
        <w:rPr>
          <w:rFonts w:ascii="Times New Roman" w:eastAsia="Times New Roman" w:hAnsi="Times New Roman" w:cs="Times New Roman"/>
          <w:sz w:val="24"/>
          <w:szCs w:val="24"/>
        </w:rPr>
      </w:pPr>
    </w:p>
    <w:p w14:paraId="15666CD7" w14:textId="77777777" w:rsidR="004108B5" w:rsidRDefault="004108B5" w:rsidP="004108B5">
      <w:pPr>
        <w:spacing w:after="0" w:line="480" w:lineRule="auto"/>
        <w:rPr>
          <w:rFonts w:ascii="Times New Roman" w:eastAsia="Times New Roman" w:hAnsi="Times New Roman" w:cs="Times New Roman"/>
          <w:sz w:val="24"/>
          <w:szCs w:val="24"/>
        </w:rPr>
      </w:pPr>
    </w:p>
    <w:p w14:paraId="23805C2F" w14:textId="77777777" w:rsidR="004108B5" w:rsidRDefault="004108B5" w:rsidP="004108B5">
      <w:pPr>
        <w:spacing w:after="0" w:line="480" w:lineRule="auto"/>
        <w:rPr>
          <w:rFonts w:ascii="Times New Roman" w:eastAsia="Times New Roman" w:hAnsi="Times New Roman" w:cs="Times New Roman"/>
          <w:sz w:val="24"/>
          <w:szCs w:val="24"/>
        </w:rPr>
      </w:pPr>
    </w:p>
    <w:p w14:paraId="29BFD7AB" w14:textId="77777777" w:rsidR="004108B5" w:rsidRDefault="004108B5" w:rsidP="004108B5">
      <w:pPr>
        <w:spacing w:after="0" w:line="480" w:lineRule="auto"/>
        <w:rPr>
          <w:rFonts w:ascii="Times New Roman" w:eastAsia="Times New Roman" w:hAnsi="Times New Roman" w:cs="Times New Roman"/>
          <w:sz w:val="24"/>
          <w:szCs w:val="24"/>
        </w:rPr>
      </w:pPr>
    </w:p>
    <w:p w14:paraId="7ED3062D" w14:textId="77777777" w:rsidR="004108B5" w:rsidRDefault="004108B5" w:rsidP="004108B5">
      <w:pPr>
        <w:spacing w:after="0" w:line="480" w:lineRule="auto"/>
        <w:rPr>
          <w:rFonts w:ascii="Times New Roman" w:eastAsia="Times New Roman" w:hAnsi="Times New Roman" w:cs="Times New Roman"/>
          <w:sz w:val="24"/>
          <w:szCs w:val="24"/>
        </w:rPr>
      </w:pPr>
    </w:p>
    <w:p w14:paraId="108497CA" w14:textId="77777777" w:rsidR="004108B5" w:rsidRDefault="004108B5" w:rsidP="004108B5">
      <w:pPr>
        <w:spacing w:after="0" w:line="480" w:lineRule="auto"/>
        <w:rPr>
          <w:rFonts w:ascii="Times New Roman" w:eastAsia="Times New Roman" w:hAnsi="Times New Roman" w:cs="Times New Roman"/>
          <w:sz w:val="24"/>
          <w:szCs w:val="24"/>
        </w:rPr>
      </w:pPr>
    </w:p>
    <w:p w14:paraId="5EDEF437" w14:textId="77777777" w:rsidR="004108B5" w:rsidRDefault="004108B5" w:rsidP="004108B5">
      <w:pPr>
        <w:spacing w:after="0" w:line="480" w:lineRule="auto"/>
        <w:rPr>
          <w:rFonts w:ascii="Times New Roman" w:eastAsia="Times New Roman" w:hAnsi="Times New Roman" w:cs="Times New Roman"/>
          <w:sz w:val="24"/>
          <w:szCs w:val="24"/>
        </w:rPr>
      </w:pPr>
    </w:p>
    <w:p w14:paraId="366B7938" w14:textId="77777777" w:rsidR="004108B5" w:rsidRDefault="004108B5" w:rsidP="004108B5">
      <w:pPr>
        <w:spacing w:after="0" w:line="480" w:lineRule="auto"/>
        <w:rPr>
          <w:rFonts w:ascii="Times New Roman" w:eastAsia="Times New Roman" w:hAnsi="Times New Roman" w:cs="Times New Roman"/>
          <w:sz w:val="24"/>
          <w:szCs w:val="24"/>
        </w:rPr>
      </w:pPr>
    </w:p>
    <w:p w14:paraId="1B4C5B24" w14:textId="77777777" w:rsidR="004108B5" w:rsidRDefault="004108B5" w:rsidP="004108B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Don’t throw the associative baby out with the Bayesian bathwater: Children are more associative when reasoning retrospectively under information processing demands</w:t>
      </w:r>
    </w:p>
    <w:p w14:paraId="5B5121C8" w14:textId="110C5C5D" w:rsidR="004108B5" w:rsidRDefault="004108B5" w:rsidP="004108B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10/</w:t>
      </w:r>
      <w:r w:rsidR="007827B6">
        <w:rPr>
          <w:rFonts w:ascii="Times New Roman" w:eastAsia="Times New Roman" w:hAnsi="Times New Roman" w:cs="Times New Roman"/>
          <w:sz w:val="24"/>
          <w:szCs w:val="24"/>
        </w:rPr>
        <w:t>13</w:t>
      </w:r>
      <w:r>
        <w:rPr>
          <w:rFonts w:ascii="Times New Roman" w:eastAsia="Times New Roman" w:hAnsi="Times New Roman" w:cs="Times New Roman"/>
          <w:sz w:val="24"/>
          <w:szCs w:val="24"/>
        </w:rPr>
        <w:t>/2023</w:t>
      </w:r>
    </w:p>
    <w:p w14:paraId="37F8F679" w14:textId="77777777" w:rsidR="004108B5" w:rsidRPr="004108B5" w:rsidRDefault="004108B5" w:rsidP="004108B5">
      <w:pPr>
        <w:spacing w:after="0" w:line="480" w:lineRule="auto"/>
        <w:rPr>
          <w:rFonts w:ascii="Times New Roman" w:eastAsia="Times New Roman" w:hAnsi="Times New Roman" w:cs="Times New Roman"/>
          <w:sz w:val="24"/>
          <w:szCs w:val="24"/>
        </w:rPr>
      </w:pPr>
    </w:p>
    <w:p w14:paraId="587D4FA8" w14:textId="4C14376F" w:rsidR="00B51B4F" w:rsidRDefault="00E3357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5A65C183" w14:textId="49EA2729"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w:t>
      </w:r>
      <w:r w:rsidR="007A445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w:t>
      </w:r>
      <w:r w:rsidR="002B2256">
        <w:rPr>
          <w:rFonts w:ascii="Times New Roman" w:eastAsia="Times New Roman" w:hAnsi="Times New Roman" w:cs="Times New Roman"/>
          <w:sz w:val="24"/>
          <w:szCs w:val="24"/>
        </w:rPr>
        <w:t>causal inference</w:t>
      </w:r>
      <w:r w:rsidR="00A54CD5">
        <w:rPr>
          <w:rFonts w:ascii="Times New Roman" w:eastAsia="Times New Roman" w:hAnsi="Times New Roman" w:cs="Times New Roman"/>
          <w:sz w:val="24"/>
          <w:szCs w:val="24"/>
        </w:rPr>
        <w:t>s</w:t>
      </w:r>
      <w:r w:rsidR="002B2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minimal information-processing demands (Experiment 1) but failed to do so under greater information processing demands (Experiment 2) and that their performance was </w:t>
      </w:r>
      <w:r w:rsidR="002B2256">
        <w:rPr>
          <w:rFonts w:ascii="Times New Roman" w:eastAsia="Times New Roman" w:hAnsi="Times New Roman" w:cs="Times New Roman"/>
          <w:sz w:val="24"/>
          <w:szCs w:val="24"/>
        </w:rPr>
        <w:t xml:space="preserve">better </w:t>
      </w:r>
      <w:r>
        <w:rPr>
          <w:rFonts w:ascii="Times New Roman" w:eastAsia="Times New Roman" w:hAnsi="Times New Roman" w:cs="Times New Roman"/>
          <w:sz w:val="24"/>
          <w:szCs w:val="24"/>
        </w:rPr>
        <w:t xml:space="preserve">captured by </w:t>
      </w:r>
      <w:r w:rsidR="002B225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associative learning </w:t>
      </w:r>
      <w:r w:rsidR="002B2256">
        <w:rPr>
          <w:rFonts w:ascii="Times New Roman" w:eastAsia="Times New Roman" w:hAnsi="Times New Roman" w:cs="Times New Roman"/>
          <w:sz w:val="24"/>
          <w:szCs w:val="24"/>
        </w:rPr>
        <w:t xml:space="preserve">mechanism, </w:t>
      </w:r>
      <w:r>
        <w:rPr>
          <w:rFonts w:ascii="Times New Roman" w:eastAsia="Times New Roman" w:hAnsi="Times New Roman" w:cs="Times New Roman"/>
          <w:sz w:val="24"/>
          <w:szCs w:val="24"/>
        </w:rPr>
        <w:t xml:space="preserve">with </w:t>
      </w:r>
      <w:r w:rsidR="002B2256">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support for </w:t>
      </w:r>
      <w:r w:rsidR="00A54CD5">
        <w:rPr>
          <w:rFonts w:ascii="Times New Roman" w:eastAsia="Times New Roman" w:hAnsi="Times New Roman" w:cs="Times New Roman"/>
          <w:sz w:val="24"/>
          <w:szCs w:val="24"/>
        </w:rPr>
        <w:t xml:space="preserve">descriptions that rely on </w:t>
      </w:r>
      <w:r>
        <w:rPr>
          <w:rFonts w:ascii="Times New Roman" w:eastAsia="Times New Roman" w:hAnsi="Times New Roman" w:cs="Times New Roman"/>
          <w:sz w:val="24"/>
          <w:szCs w:val="24"/>
        </w:rPr>
        <w:t xml:space="preserve">Bayesian inference.  </w:t>
      </w:r>
    </w:p>
    <w:p w14:paraId="0CBDA47F" w14:textId="77777777" w:rsidR="00B51B4F" w:rsidRDefault="00E3357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625C50CF" w14:textId="77777777" w:rsidR="00B51B4F" w:rsidRDefault="00B51B4F">
      <w:pPr>
        <w:spacing w:after="0"/>
        <w:rPr>
          <w:rFonts w:ascii="Times New Roman" w:eastAsia="Times New Roman" w:hAnsi="Times New Roman" w:cs="Times New Roman"/>
          <w:sz w:val="24"/>
          <w:szCs w:val="24"/>
        </w:rPr>
      </w:pPr>
    </w:p>
    <w:p w14:paraId="0A9509A4" w14:textId="77777777" w:rsidR="00B51B4F" w:rsidRDefault="00B51B4F">
      <w:pPr>
        <w:spacing w:after="0"/>
        <w:rPr>
          <w:rFonts w:ascii="Times New Roman" w:eastAsia="Times New Roman" w:hAnsi="Times New Roman" w:cs="Times New Roman"/>
          <w:sz w:val="24"/>
          <w:szCs w:val="24"/>
        </w:rPr>
      </w:pPr>
    </w:p>
    <w:p w14:paraId="068124AD"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Don’t throw the associative baby out with the Bayesian bathwater: Children are more associative when reasoning retrospectively under information processing demands</w:t>
      </w:r>
    </w:p>
    <w:p w14:paraId="2368A39E"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10/13/2023</w:t>
      </w:r>
    </w:p>
    <w:p w14:paraId="0059A2AB" w14:textId="77777777" w:rsidR="008F4E70" w:rsidRPr="004108B5" w:rsidRDefault="008F4E70" w:rsidP="008F4E70">
      <w:pPr>
        <w:spacing w:after="0" w:line="480" w:lineRule="auto"/>
        <w:rPr>
          <w:rFonts w:ascii="Times New Roman" w:eastAsia="Times New Roman" w:hAnsi="Times New Roman" w:cs="Times New Roman"/>
          <w:sz w:val="24"/>
          <w:szCs w:val="24"/>
        </w:rPr>
      </w:pPr>
    </w:p>
    <w:p w14:paraId="09C22B6D"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908BC0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6-year-olds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causal inferences under minimal information-processing demands (Experiment 1) but failed to do so under greater information processing demands (Experiment 2) and that their performance was better captured by an associative learning mechanism, with less support for descriptions that rely on Bayesian inference.  </w:t>
      </w:r>
    </w:p>
    <w:p w14:paraId="5F215E8C" w14:textId="77777777" w:rsidR="008F4E70" w:rsidRDefault="008F4E70" w:rsidP="008F4E7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1E351D05" w14:textId="77777777" w:rsidR="008F4E70" w:rsidRDefault="008F4E70" w:rsidP="008F4E70">
      <w:pPr>
        <w:spacing w:after="0"/>
        <w:rPr>
          <w:rFonts w:ascii="Times New Roman" w:eastAsia="Times New Roman" w:hAnsi="Times New Roman" w:cs="Times New Roman"/>
          <w:sz w:val="24"/>
          <w:szCs w:val="24"/>
        </w:rPr>
      </w:pPr>
    </w:p>
    <w:p w14:paraId="76A6FB77" w14:textId="77777777" w:rsidR="008F4E70" w:rsidRDefault="008F4E70" w:rsidP="008F4E70">
      <w:pPr>
        <w:spacing w:after="0"/>
        <w:rPr>
          <w:rFonts w:ascii="Times New Roman" w:eastAsia="Times New Roman" w:hAnsi="Times New Roman" w:cs="Times New Roman"/>
          <w:sz w:val="24"/>
          <w:szCs w:val="24"/>
        </w:rPr>
      </w:pPr>
    </w:p>
    <w:p w14:paraId="7F09FC56"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Don’t throw the associative baby out with the Bayesian bathwater: Children are more associative when reasoning retrospectively under information processing demands</w:t>
      </w:r>
    </w:p>
    <w:p w14:paraId="3D22760A" w14:textId="77777777" w:rsidR="008F4E70" w:rsidRDefault="008F4E70" w:rsidP="008F4E70">
      <w:pPr>
        <w:spacing w:after="0" w:line="480" w:lineRule="auto"/>
        <w:ind w:firstLine="720"/>
        <w:rPr>
          <w:rFonts w:ascii="Times New Roman" w:eastAsia="Times New Roman" w:hAnsi="Times New Roman" w:cs="Times New Roman"/>
          <w:sz w:val="24"/>
          <w:szCs w:val="24"/>
        </w:rPr>
      </w:pPr>
    </w:p>
    <w:p w14:paraId="6E172EC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Bonawitz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0A6A7DA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rational processes such as Bayesian inference. This process is thought to derive from more basic processes such as statistical learning that are present in early infancy (e.g., Gomez, 2002; Kirkham et al., 2002; Marcus et al., 1999; Saffran et al., 1996) and that with time enable infants to infer abstract patterns of coherent causal structure from probabilistic data (Gopnik &amp; Wellman, 2012; Weisberg &amp; Sobel, 2022). Although this view is often described as a computational level of analysis (cf. Marr, 1982), some advocates suggest that children use cognitive mechanisms that approximate or even represent Bayesian calculations (Bonawitz et al., 2014; Xu, 2019; see also Griffiths et al., 2015). </w:t>
      </w:r>
    </w:p>
    <w:p w14:paraId="326274B6"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perspective is that associative learning alone is sufficient to describe children’s causal inferences. On this view, children's causal knowledge reflects learned </w:t>
      </w:r>
      <w:r>
        <w:rPr>
          <w:rFonts w:ascii="Times New Roman" w:eastAsia="Times New Roman" w:hAnsi="Times New Roman" w:cs="Times New Roman"/>
          <w:sz w:val="24"/>
          <w:szCs w:val="24"/>
        </w:rPr>
        <w:lastRenderedPageBreak/>
        <w:t xml:space="preserve">associations between causes and effects. Connectionist models—which learn largely via associative learning—have provided a proof of concept that causal learning can emerge from such associative processes (e.g., Benton et al., 2021; McClelland &amp; Thompson, 2007). Additionally, comparative investigations between non-human animals and adults (e.g., Heyes, 2012) and studies of instrumental action and conditioning in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06244130" w14:textId="77777777" w:rsidR="008F4E70" w:rsidRDefault="008F4E70" w:rsidP="008F4E7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indicated that object A was a blicket when it activated the machine and that it was not a blicket when it did not activate the machine. Their judgments of object B also differed across these conditions. Children were more likely to conclude that object B was a blicket when object A failed to activate the machine than </w:t>
      </w:r>
      <w:r>
        <w:rPr>
          <w:rFonts w:ascii="Times New Roman" w:eastAsia="Times New Roman" w:hAnsi="Times New Roman" w:cs="Times New Roman"/>
          <w:sz w:val="24"/>
          <w:szCs w:val="24"/>
        </w:rPr>
        <w:lastRenderedPageBreak/>
        <w:t>when A activated the machine. Using modified procedures, toddlers and even infants as young as 8 months showed a similar pattern of responses (Sobel &amp; Kirkham, 2006).</w:t>
      </w:r>
    </w:p>
    <w:p w14:paraId="37E58476"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findings—and specifically the finding that children’s causal inferences are sensitive to base rates (e.g., Sobel et al., 2004, Exp. 3)—have been interpreted as support for a Bayesian description of causal reasoning rather than as support for an associative learning mechanism. This is because some associative models (e.g., Rescorla &amp; Wagner, 1972) predict that the strength between object B and the machine’s activation is equivalent between the backwards blocking trial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7B177B4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are two facets of these data that warrant further consideration. First, McCormack et al. (2009) questioned what exactly was being reevaluated in a backwards blocking inference. They showed 4- and 5-year-olds that two objects (A and B) 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did—they were less likely to choose B than C). This control measure—which we adopt here—is a superior measure of assessing whether children reevaluate their causal judgments and specifically of examining whether children reevaluate the causal status of the object(s) shown independently, or the object only shown as part of the initial ambiguous data.</w:t>
      </w:r>
    </w:p>
    <w:p w14:paraId="4EE15FE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although there are investigations suggesting Bayesian models are a better account for children's retrospective reasoning (e.g., Griffiths et al., 2011; Sobel et al., 2004), these investigations focus on a simplified case in which learners are asked to reason about exactly two candidate causes. Indeed, when three candidate causes are presented, some of children’s inferences are better explained by Bayesian models, whereas other inferences are better explained by associative reasoning (Griffiths et al., 2011; Experiment 3). This suggests an intriguing possibility: As the number of candidate causes increases, children might fall back to simpler strategies such as associative learning from more rational reasoning strategies (akin to System 1/System 2 reasoning, Evans, 2003, 2011; Kahneman, 2011).</w:t>
      </w:r>
    </w:p>
    <w:p w14:paraId="37283C2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how, exactly, is associative learning a simpler mechanism than Bayesian inference? The answer concerns the nature of the hypothesis spaces that underlie both models. Some associative models (including the one we instantiate here) posit a linear increase in the complexity of the underlying hypothesis space based on the number of potential causes; that is, as the number of potential causes moves from 2 to n, the complexity of the hypotheses under consideration increases linearly from 2 to n, such that children must keep track of n associative values between each candidate cause and the effect. In contrast, in Bayesian models (as we will instantiate below) the underlying hypothesis space grows exponentially as the number of candidate causes increases. For example, if each object can either be a blicket or not and children are asked to reason about two potential blickets, then children would need to determine which of 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four causal hypotheses is correct. If, instead, children are asked to reason about just two more potential blickets for a total of four candidate blickets, then the underlying hypothesis space increases four-fold to 16 (i.e., 2</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potential causal hypotheses. Thus, if children are sensitive to this increase in the size of the underlying hypothesis space and they possess limited </w:t>
      </w:r>
      <w:r>
        <w:rPr>
          <w:rFonts w:ascii="Times New Roman" w:eastAsia="Times New Roman" w:hAnsi="Times New Roman" w:cs="Times New Roman"/>
          <w:sz w:val="24"/>
          <w:szCs w:val="24"/>
        </w:rPr>
        <w:lastRenderedPageBreak/>
        <w:t>information-processing abilities, then they might rely on simpler modes of processing such as associative learning than on more sophisticated forms of thinking that approximate normative Bayesian inference. The premise is that children have both associative and more rational causal reasoning mechanisms, but default to the former under more information processing demands.</w:t>
      </w:r>
    </w:p>
    <w:p w14:paraId="1D97FF2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now considerable evidence demonstrating that children do default to simpler modes of thinking when their information-processing abilities are taxed (e.g., Doebel &amp; Zelazo, 2015; Frye et al., 1995; Zelazo et al., 1996; Zelazo et al., 2003). For example, recently </w:t>
      </w:r>
      <w:proofErr w:type="spellStart"/>
      <w:r>
        <w:rPr>
          <w:rFonts w:ascii="Times New Roman" w:eastAsia="Times New Roman" w:hAnsi="Times New Roman" w:cs="Times New Roman"/>
          <w:sz w:val="24"/>
          <w:szCs w:val="24"/>
        </w:rPr>
        <w:t>Kenderla</w:t>
      </w:r>
      <w:proofErr w:type="spellEnd"/>
      <w:r>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manual exploration ostensibly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6B245F5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infancy there is development from more associative to more rational inferences. Using an anticipatory eye-gaze measure, Sobel and Kirkham (2007) found that 8-month-olds exhibited backwards blocking inferences similar to preschoolers, but 5-month-olds’ inferences were more associative in nature. When infants make judgments about the reliability of others’ information, their decision-making seems to be best explained by associative processing (Sobel et al., 2020; </w:t>
      </w:r>
      <w:proofErr w:type="spellStart"/>
      <w:r>
        <w:rPr>
          <w:rFonts w:ascii="Times New Roman" w:eastAsia="Times New Roman" w:hAnsi="Times New Roman" w:cs="Times New Roman"/>
          <w:sz w:val="24"/>
          <w:szCs w:val="24"/>
        </w:rPr>
        <w:t>Tummeltshammer</w:t>
      </w:r>
      <w:proofErr w:type="spellEnd"/>
      <w:r>
        <w:rPr>
          <w:rFonts w:ascii="Times New Roman" w:eastAsia="Times New Roman" w:hAnsi="Times New Roman" w:cs="Times New Roman"/>
          <w:sz w:val="24"/>
          <w:szCs w:val="24"/>
        </w:rPr>
        <w:t xml:space="preserve"> et al., 2014). As children enter the preschool years, those judgments become more rational in nature (Sobel &amp; Kushnir, 2013), although occasionally they </w:t>
      </w:r>
      <w:r>
        <w:rPr>
          <w:rFonts w:ascii="Times New Roman" w:eastAsia="Times New Roman" w:hAnsi="Times New Roman" w:cs="Times New Roman"/>
          <w:sz w:val="24"/>
          <w:szCs w:val="24"/>
        </w:rPr>
        <w:lastRenderedPageBreak/>
        <w:t xml:space="preserve">will default to associative forms of processing, particularly under information processing demands (e.g.,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Further, on other kinds of retrospective causal reasoning tasks, as the information demands of the procedure increase, only older children between 3 and 7 years of age succeed (e.g., </w:t>
      </w:r>
      <w:proofErr w:type="spellStart"/>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&amp; Sobel, 2014; Fernbach et al., 2012; Sobel et al., 2017). Finally, beyond explicit causal reasoning tasks, preschoolers’ performance on theory-of-mind and social-problem-solving tasks was adversely affected when they first completed tasks that taxed their information-processing abilities compared to when such capacities were not taxed (Caporaso &amp; </w:t>
      </w:r>
      <w:proofErr w:type="spellStart"/>
      <w:r>
        <w:rPr>
          <w:rFonts w:ascii="Times New Roman" w:eastAsia="Times New Roman" w:hAnsi="Times New Roman" w:cs="Times New Roman"/>
          <w:sz w:val="24"/>
          <w:szCs w:val="24"/>
        </w:rPr>
        <w:t>Marcovitch</w:t>
      </w:r>
      <w:proofErr w:type="spellEnd"/>
      <w:r>
        <w:rPr>
          <w:rFonts w:ascii="Times New Roman" w:eastAsia="Times New Roman" w:hAnsi="Times New Roman" w:cs="Times New Roman"/>
          <w:sz w:val="24"/>
          <w:szCs w:val="24"/>
        </w:rPr>
        <w:t xml:space="preserve">, 2021; Powell &amp; Carey, 2017; </w:t>
      </w:r>
      <w:proofErr w:type="spellStart"/>
      <w:r>
        <w:rPr>
          <w:rFonts w:ascii="Times New Roman" w:eastAsia="Times New Roman" w:hAnsi="Times New Roman" w:cs="Times New Roman"/>
          <w:sz w:val="24"/>
          <w:szCs w:val="24"/>
        </w:rPr>
        <w:t>Steinbeis</w:t>
      </w:r>
      <w:proofErr w:type="spellEnd"/>
      <w:r>
        <w:rPr>
          <w:rFonts w:ascii="Times New Roman" w:eastAsia="Times New Roman" w:hAnsi="Times New Roman" w:cs="Times New Roman"/>
          <w:sz w:val="24"/>
          <w:szCs w:val="24"/>
        </w:rPr>
        <w:t>, 2018). Considered together, these studies indicate that children use different reasoning processes under different information-processing demands; the higher those demands, the simpler the process (e.g., Cohen, 1988).</w:t>
      </w:r>
    </w:p>
    <w:p w14:paraId="6D6AAD8D"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was whether children show qualitative evidence for Bayesian inference and associative learning with an edge towards associative learning. After presenting these behavioral data across two experiments, we present a pair of computational models to determine to what extent children’s performance in Experiments 1 and 2 was better explained by Bayesian inference, associative learning, or both.  </w:t>
      </w:r>
      <w:r w:rsidRPr="00FC31F2">
        <w:rPr>
          <w:rFonts w:ascii="Times New Roman" w:eastAsia="Times New Roman" w:hAnsi="Times New Roman" w:cs="Times New Roman"/>
          <w:sz w:val="24"/>
          <w:szCs w:val="24"/>
        </w:rPr>
        <w:t xml:space="preserve">The value of computational modeling here is that it can help to elucidate the cognitive mechanism or mechanisms by which children engage in </w:t>
      </w:r>
      <w:r w:rsidRPr="00FC31F2">
        <w:rPr>
          <w:rFonts w:ascii="Times New Roman" w:eastAsia="Times New Roman" w:hAnsi="Times New Roman" w:cs="Times New Roman"/>
          <w:sz w:val="24"/>
          <w:szCs w:val="24"/>
        </w:rPr>
        <w:lastRenderedPageBreak/>
        <w:t>retrospective reevaluation</w:t>
      </w:r>
      <w:r>
        <w:rPr>
          <w:rFonts w:ascii="Times New Roman" w:eastAsia="Times New Roman" w:hAnsi="Times New Roman" w:cs="Times New Roman"/>
          <w:sz w:val="24"/>
          <w:szCs w:val="24"/>
        </w:rPr>
        <w:t xml:space="preserve"> in ways that the experiments alone cannot</w:t>
      </w:r>
      <w:r w:rsidRPr="00FC31F2">
        <w:rPr>
          <w:rFonts w:ascii="Times New Roman" w:eastAsia="Times New Roman" w:hAnsi="Times New Roman" w:cs="Times New Roman"/>
          <w:sz w:val="24"/>
          <w:szCs w:val="24"/>
        </w:rPr>
        <w:t>. Specifically, by implementing as computer simulations theories about how children engage in retrospective reevaluation, it is possible to determine the theory—and by extension, the mechanism—that better accounts for the behavioral data.</w:t>
      </w:r>
    </w:p>
    <w:p w14:paraId="3090DA5B" w14:textId="77777777" w:rsidR="008F4E70" w:rsidRDefault="008F4E70" w:rsidP="008F4E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p>
    <w:p w14:paraId="4015B0B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Five- and 6-year-olds observed three objects (A, B, and C) together cause a machine to activate. Then they observed that object A either caused (Backwards Blocking trials) or failed to cause (Indirect Screening-Off trials) the machine to activate by itself. They were then asked whether each object individually caused the machine to activate. These experimental trials were compared to control trials in which children observed three different objects (A’, B’ and C’) activate the machine together, followed by a fourth object (D), which either did (Backwards Blocking control) or did not (Indirect Screening-Off control) make the machine activate. </w:t>
      </w:r>
    </w:p>
    <w:p w14:paraId="1B287C20"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trials, a retrospective </w:t>
      </w:r>
      <w:proofErr w:type="spellStart"/>
      <w:r>
        <w:rPr>
          <w:rFonts w:ascii="Times New Roman" w:eastAsia="Times New Roman" w:hAnsi="Times New Roman" w:cs="Times New Roman"/>
          <w:sz w:val="24"/>
          <w:szCs w:val="24"/>
        </w:rPr>
        <w:t>reevaluative</w:t>
      </w:r>
      <w:proofErr w:type="spellEnd"/>
      <w:r>
        <w:rPr>
          <w:rFonts w:ascii="Times New Roman" w:eastAsia="Times New Roman" w:hAnsi="Times New Roman" w:cs="Times New Roman"/>
          <w:sz w:val="24"/>
          <w:szCs w:val="24"/>
        </w:rPr>
        <w:t xml:space="preserve"> causal inference is defined as participants treating the objects in the control trials that go on the machine together (A’, B’, and C’) differently from the objects in the experimental trials that initially went on the machine together in the first demonstration, but whose individual efficacy was not revealed (i.e., B and C).  In the Backwards Blocking trials, participants were said to engage in this form of reasoning if they were more likely to choose objects A, B, and C (i.e., the objects that were not shown on the machine by themselves) in the control trials than objects B and C in the experimental trials (i.e., the objects that were not shown on the machine by themselves). The reason for this is straightforward: Given that A was shown initially in combination with B and C, observing subsequently that A causes the machine to activate by itself should affect participants’ inferences about B and C. However, because object D was never shown in combination with A’-C’, D’s </w:t>
      </w:r>
      <w:r>
        <w:rPr>
          <w:rFonts w:ascii="Times New Roman" w:eastAsia="Times New Roman" w:hAnsi="Times New Roman" w:cs="Times New Roman"/>
          <w:sz w:val="24"/>
          <w:szCs w:val="24"/>
        </w:rPr>
        <w:lastRenderedPageBreak/>
        <w:t xml:space="preserve">causal status should have no bearing on participants’ treatment of objects A’-C’. In the Indirect Screening-off trials, participants were said to engage in this form of reasoning if they were more likely to choose objects B and C in the experimental trial than objects A, B, and C in the control trial. The rationale for why these ratings should differ is identical to that for the backwards blocking condition—because A was shown in combination with objects B and C, A’s, but not D’s, causal status should affect how participants rate the objects that never participated on the machine alone. Because McCormack et al. (2009) found that 5 and 6-year-olds made such retrospective inferences about two candidate causes, we have decided to test children of the same age.  </w:t>
      </w:r>
    </w:p>
    <w:p w14:paraId="7B2E9AD5"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5F6DAF5" w14:textId="77777777" w:rsidR="008F4E70" w:rsidRDefault="008F4E70" w:rsidP="008F4E70">
      <w:pPr>
        <w:spacing w:after="0" w:line="480" w:lineRule="auto"/>
        <w:ind w:firstLine="720"/>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five-year-olds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six-year-olds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xml:space="preserve">: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w:t>
      </w:r>
      <w:r>
        <w:rPr>
          <w:rFonts w:ascii="Times New Roman" w:eastAsia="Times New Roman" w:hAnsi="Times New Roman" w:cs="Times New Roman"/>
          <w:color w:val="000000"/>
          <w:sz w:val="24"/>
          <w:szCs w:val="24"/>
        </w:rPr>
        <w:lastRenderedPageBreak/>
        <w:t>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2A3AD354" w14:textId="77777777" w:rsidR="008F4E70" w:rsidRDefault="008F4E70" w:rsidP="008F4E70">
      <w:pPr>
        <w:spacing w:after="0" w:line="480" w:lineRule="auto"/>
        <w:ind w:firstLine="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touched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t>
      </w:r>
    </w:p>
    <w:p w14:paraId="2DCA0DB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All study procedures were reviewed and approved by the University’s Institutional Review Board, and parental informed consent and child assent was obtained before each experimental session. Participants were tested in a quiet room in a local children’s museum. At the beginning of the experiment, all participants were shown a pretraining video. The text, “We’re going to play a game with my machine. This is a very special machine. It’s my blicket machine. Blickets make the machine go. So, let’s find all the blickets” appeared on the screen and was read to the participants by the experimenter.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w:t>
      </w:r>
      <w:r>
        <w:rPr>
          <w:rFonts w:ascii="Times New Roman" w:eastAsia="Times New Roman" w:hAnsi="Times New Roman" w:cs="Times New Roman"/>
          <w:sz w:val="24"/>
          <w:szCs w:val="24"/>
        </w:rPr>
        <w:lastRenderedPageBreak/>
        <w:t xml:space="preserve">(object B) next to each other above the machine. Object A then descended until it contacted the machine, which immediately activated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it activated if at least one effective object was placed on it. </w:t>
      </w:r>
    </w:p>
    <w:p w14:paraId="3B7C006A"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this pretraining phase, participants were given four trials. Half the participants received two backwards blocking experimental trials and two backwards blocking control trials. The other half received two indirect screening-off experimental trials and two indirect screening-off control trials. The order of these trials within each condition was counterbalanced using a Latin square design. Different colored objects were used across all trials to prevent carryover effects. A schematic of this procedure is shown in Figure 1. Finally, all study responses were coded offline after each study session. Although study responses were coded offline, an experimenter was present throughout an entire study session.</w:t>
      </w:r>
    </w:p>
    <w:p w14:paraId="1F28B66E"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77EB5E3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1B8A7665"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29ECB179"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Experimental and Control Trials. </w:t>
      </w:r>
      <w:r>
        <w:rPr>
          <w:rFonts w:ascii="Times New Roman" w:eastAsia="Times New Roman" w:hAnsi="Times New Roman" w:cs="Times New Roman"/>
          <w:sz w:val="24"/>
          <w:szCs w:val="24"/>
        </w:rPr>
        <w: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t>
      </w:r>
    </w:p>
    <w:p w14:paraId="78612BF2" w14:textId="77777777" w:rsidR="008F4E70" w:rsidRDefault="008F4E70" w:rsidP="008F4E7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2DFDD92" w14:textId="77777777" w:rsidR="008F4E70" w:rsidRDefault="008F4E70" w:rsidP="008F4E70">
      <w:pPr>
        <w:keepNext/>
        <w:spacing w:after="0" w:line="240" w:lineRule="auto"/>
        <w:rPr>
          <w:rFonts w:ascii="Times New Roman" w:eastAsia="Times New Roman" w:hAnsi="Times New Roman" w:cs="Times New Roman"/>
          <w:b/>
          <w:sz w:val="24"/>
          <w:szCs w:val="24"/>
        </w:rPr>
      </w:pPr>
    </w:p>
    <w:p w14:paraId="2144113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participants’ responses to “Is this a blicket?” for each object. Participants’ yes/no responses were treated as a primary binary dependent measure. All analyses were conducted with the lme4 package in R (Bates et al., 2015). Deidentified data for all experiments, </w:t>
      </w:r>
      <w:r>
        <w:rPr>
          <w:rFonts w:ascii="Times New Roman" w:eastAsia="Times New Roman" w:hAnsi="Times New Roman" w:cs="Times New Roman"/>
          <w:sz w:val="24"/>
          <w:szCs w:val="24"/>
        </w:rPr>
        <w:lastRenderedPageBreak/>
        <w:t>along with all analysis code, is available on OSF (</w:t>
      </w:r>
      <w:r w:rsidRPr="00C11047">
        <w:rPr>
          <w:rFonts w:ascii="Times New Roman" w:eastAsia="Times New Roman" w:hAnsi="Times New Roman" w:cs="Times New Roman"/>
          <w:sz w:val="24"/>
          <w:szCs w:val="24"/>
        </w:rPr>
        <w:t>https://osf.io/n6mvq/?view_only=a6b8231a6b9743c7bfe896ba1eab58f3</w:t>
      </w:r>
      <w:r>
        <w:rPr>
          <w:rFonts w:ascii="Times New Roman" w:eastAsia="Times New Roman" w:hAnsi="Times New Roman" w:cs="Times New Roman"/>
          <w:sz w:val="24"/>
          <w:szCs w:val="24"/>
        </w:rPr>
        <w:t>). Data were entered into a five-way mixed-effects logistic regression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B55496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unpack the nature of the interaction among Condition, Trial Type, and Object, we ran separate two-way mixed-effects logistic regressions separately for the Backwards Blocking and Indirect Screening-Off conditions, with Trial Type (Experimental vs. Control) and Objects (A vs. B vs. C vs. D) as the within-participants fixed effects and participant as the random effect. This analysis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mixed-effects logistic regressions for the experimental and control trials within the Backwards Blocking condition. The Objects factor was treated as the sole within-participants fixed effect in these follow-up analyses. Participants were once again treated as a random effect to control for the within-participant variance from multiple responses. The one-way mixed-effects logistic regression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Backwards Blocking condition. In contrast, the second one-way mixed-effects logistic regression for the experimental trials within the </w:t>
      </w:r>
      <w:r>
        <w:rPr>
          <w:rFonts w:ascii="Times New Roman" w:eastAsia="Times New Roman" w:hAnsi="Times New Roman" w:cs="Times New Roman"/>
          <w:sz w:val="24"/>
          <w:szCs w:val="24"/>
        </w:rPr>
        <w:lastRenderedPageBreak/>
        <w:t>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experimental effect reflected the fact that participants judged object A as a blicket more often than object B, odds ratio = 204.79, 95%CI [33.96, 4609.11],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object C, odds ratio = 129.67, 95%CI [18.75, 2824.63],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participants treated objects B and C equivalently, odds ratio = 1.58, 95%CI [0.62, 4.19],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21ED5613" w14:textId="77777777" w:rsidR="008F4E70" w:rsidRDefault="008F4E70" w:rsidP="008F4E70">
      <w:pPr>
        <w:spacing w:after="0" w:line="480" w:lineRule="auto"/>
        <w:ind w:firstLine="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The two-way mixed-effects logistic regressions for the Indirect Screening-Off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mixed-effects regressions for the experimental and control trials within the Indirect Screening-Off condition. The two one-way mixed-effects regressions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In the experimental trials, participants judged object A as a blicket less often than any of the other objects, all odds ratios &lt; 0.07,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Likewise, in the control trial, participants considered object D to be less likely to be a blicket than any of the other objects, all odds ratios &lt; 0.06,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No other differences reached statistical significance.</w:t>
      </w:r>
    </w:p>
    <w:p w14:paraId="290BDB1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Backwards Blocking condition were entered into a two-way mixed-effects logistic regression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17.72,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blocking reasoning. In particular, a follow-up, one-way mixed-effects logistic regression showed that participants were less likely to </w:t>
      </w:r>
      <w:r>
        <w:rPr>
          <w:rFonts w:ascii="Times New Roman" w:eastAsia="Times New Roman" w:hAnsi="Times New Roman" w:cs="Times New Roman"/>
          <w:sz w:val="24"/>
          <w:szCs w:val="24"/>
        </w:rPr>
        <w:lastRenderedPageBreak/>
        <w:t xml:space="preserve">consider the objects whose efficacy were not shown individually in the experimental trial (i.e., objects B and C) to be blickets than the objects that were placed on the machine together in the control trial (i.e., objects A’, B’, and C’), odds ratio = 0.19, 95% CI [0.09, 0.78],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p>
    <w:p w14:paraId="46E0C01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ran the same analysis as above, but this time for the Indirect Screening-Off condition. Although this analysis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.04, a follow-up, one-way mixed-effects logistic regression 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.052. </w:t>
      </w:r>
    </w:p>
    <w:p w14:paraId="37354DA7" w14:textId="77777777" w:rsidR="008F4E70" w:rsidRDefault="008F4E70" w:rsidP="008F4E70">
      <w:pPr>
        <w:spacing w:after="0" w:line="480" w:lineRule="auto"/>
        <w:ind w:firstLine="720"/>
        <w:rPr>
          <w:rFonts w:ascii="Times New Roman" w:eastAsia="Times New Roman" w:hAnsi="Times New Roman" w:cs="Times New Roman"/>
          <w:sz w:val="24"/>
          <w:szCs w:val="24"/>
        </w:rPr>
      </w:pPr>
    </w:p>
    <w:p w14:paraId="12F0D4B7"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3C1D2A2D"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shown that one of those objects was or was not effective on its own. When that object was effective, children reevaluated the efficacy of the other two objects: They stated that they were less likely to be effective than objects in a control condition in which a fourth, unrelated object was effective. When that object was not effective, children did not retrospectively reevaluate the efficacy of the other objects and judged the objects equivalently across both conditions. </w:t>
      </w:r>
    </w:p>
    <w:p w14:paraId="45E7D4F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possible cognitive mechanisms that might underlie these data, we wanted to consider a second, related type of retrospective inference. In Experiment 1, following the ABC+ event participants were either shown an A+ event (in the Backwards Blocking condition) or an A- event (in the Indirect Screening-Off condition). Experiment 2 was similar to Experiment 1 except for what children observed following the ABC+ events (e.g., McCormack </w:t>
      </w:r>
      <w:r>
        <w:rPr>
          <w:rFonts w:ascii="Times New Roman" w:eastAsia="Times New Roman" w:hAnsi="Times New Roman" w:cs="Times New Roman"/>
          <w:sz w:val="24"/>
          <w:szCs w:val="24"/>
        </w:rPr>
        <w:lastRenderedPageBreak/>
        <w:t xml:space="preserve">et al., 2009). In the experimental trial in the Backwards Blocking condition, they observed an AB+ event during the second learning phase; in the control trial in the same condition, children observed a DE+ event during the second learning phase. Children in the Indirect Screening-Off condition were shown the same series of events except that the machine did not activate. If children’s ability to engage in various forms of retrospective reevaluation is related to their information processing, in Experiment 2 children should be less likely to engage in retrospective reevaluation than those in Experiment 1. </w:t>
      </w:r>
    </w:p>
    <w:p w14:paraId="69E0FE29" w14:textId="77777777" w:rsidR="008F4E70" w:rsidRDefault="008F4E70" w:rsidP="008F4E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77835836"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analogous to Experiment 1 except for the number of objects that were placed on the machine during the second part of the experimental and control trials. In the experimental trial, children were shown that three objects activated the machine together, and then that two of those three objects either did or did not activate the machine when they were placed on it together. These data were compared with a control trial in which three different objects activated the machine, and then two additional novel objects either did or did not activate the machine in tandem. </w:t>
      </w:r>
    </w:p>
    <w:p w14:paraId="04DC1059"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96BDC36"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five-year-olds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six-year-olds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76.56 months, range = 65-83 months, SD = 4.33). Participants were recruited in the same manner as Experiment 1. Participants were 12% Asian/Asian American, 9% Black/African American, 10% Hispanic, and 69% White/Caucasian, but no other specific demographic data were collected (see Experiment 1 for overall demographic data from the laboratory).</w:t>
      </w:r>
    </w:p>
    <w:p w14:paraId="09EBA7BC"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 xml:space="preserve">Materials and Procedure. </w:t>
      </w:r>
      <w:r>
        <w:rPr>
          <w:rFonts w:ascii="Times New Roman" w:eastAsia="Times New Roman" w:hAnsi="Times New Roman" w:cs="Times New Roman"/>
          <w:sz w:val="24"/>
          <w:szCs w:val="24"/>
        </w:rPr>
        <w:t>The materials and procedure for Experiment 2 were identical to that for Experiment 1 with the following exceptions: During the experimental trials in the Backwards Blocking condition following an event in which objects A, B, and C together activated the machine, two objects, A and B, descended onto and subsequently caused the machine to activate. Likewise, during the control trials in the same condition which consisted of 5 objects (i.e., objects A-E), objects D and E descended onto and subsequently caused the machine to activate. Objects D and E did not descend onto the machine during the initial event in which A, B, and C activated the machine and in this way were unrelated to objects A, B, and C. The experimental and control trials in the Indirect Screening-Off condition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p>
    <w:p w14:paraId="308E9FE7" w14:textId="77777777" w:rsidR="008F4E70" w:rsidRDefault="008F4E70" w:rsidP="008F4E70">
      <w:pPr>
        <w:spacing w:after="0" w:line="480" w:lineRule="auto"/>
        <w:rPr>
          <w:rFonts w:ascii="Times New Roman" w:eastAsia="Times New Roman" w:hAnsi="Times New Roman" w:cs="Times New Roman"/>
          <w:sz w:val="24"/>
          <w:szCs w:val="24"/>
        </w:rPr>
      </w:pPr>
    </w:p>
    <w:p w14:paraId="6A993B21"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37E558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participants’ responses to “Is this a blicket?” for each object. Data were entered into a five-way mixed-effects logistic regression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 Backwards Blocking and Indirect Screening-Off, </w:t>
      </w:r>
      <w:r>
        <w:rPr>
          <w:rFonts w:ascii="Times New Roman" w:eastAsia="Times New Roman" w:hAnsi="Times New Roman" w:cs="Times New Roman"/>
          <w:sz w:val="24"/>
          <w:szCs w:val="24"/>
        </w:rPr>
        <w:lastRenderedPageBreak/>
        <w:t xml:space="preserve">participants were less likely to treat the objects in the experimental trials as blickets than objects in the control trials, odds 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70A2FAA5"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We next examined whether participants engaged in retrospective reasoning using the operationalization of it from Experiment 1. Data were entered into a two-way mixed-effects logistic regression with Trial Type and Object as the 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any form of retrospective reevaluation. This finding is likely the result of the increased demand on children’s information processing abilities: Children were not only required to reason about 3 and 4 objects (as in Experiment 1), but they were also required to reason about 2 rather than 1 object during the second learning phase in the Backwards Blocking and Indirect Screening-Off conditions.  </w:t>
      </w:r>
    </w:p>
    <w:p w14:paraId="37768267"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58758A00"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Experiment 1, in Experiment 2 there was no evidence that children engaged in retrospective reasoning. Specifically, children treated the objects equivalently between the experimental and control trials. In addition, across both experiments there was no evidence that retrospective reevaluation undergoes developmental change between 5 and 6 years of age. We return to this issue in the General Discussion. In the next section, we present fits from two computational models to determine whether an associative mechanism, a Bayesian mechanism, or some combination of both best captures children’s judgements across Experiments 1 and 2.  </w:t>
      </w:r>
    </w:p>
    <w:p w14:paraId="303C0103" w14:textId="77777777" w:rsidR="008F4E70" w:rsidRDefault="008F4E70" w:rsidP="008F4E7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08FF8FDC"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fit two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4F3E8E23" w14:textId="77777777" w:rsidR="008F4E70" w:rsidRDefault="008F4E70" w:rsidP="008F4E7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we use here has been described previously (Griffiths &amp; Tenenbaum, 2005; Griffiths et al., 2011; Tenenbaum &amp; Griffiths, 2001). We refer the reader to these citations for more of a technical description. Here, we describe the basics of the model. Bayesian reasoning assumes the learner has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proofErr w:type="spellEnd"/>
      <w:r>
        <w:rPr>
          <w:rFonts w:ascii="Times New Roman" w:eastAsia="Times New Roman" w:hAnsi="Times New Roman" w:cs="Times New Roman"/>
          <w:color w:val="000000"/>
          <w:sz w:val="24"/>
          <w:szCs w:val="24"/>
        </w:rPr>
        <w:t xml:space="preserve">)—an updated belief about each hypothesis given the data. This is done using Bayes’ rule, shown in Equation 1: </w:t>
      </w:r>
    </w:p>
    <w:p w14:paraId="2DDFBCCB" w14:textId="77777777" w:rsidR="008F4E70" w:rsidRDefault="008F4E70" w:rsidP="008F4E7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 xml:space="preserve">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7B5A76AF" w14:textId="77777777" w:rsidR="008F4E70" w:rsidRDefault="008F4E70" w:rsidP="008F4E7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d|h</w:t>
      </w:r>
      <w:proofErr w:type="spellEnd"/>
      <w:r>
        <w:rPr>
          <w:rFonts w:ascii="Times New Roman" w:eastAsia="Times New Roman" w:hAnsi="Times New Roman" w:cs="Times New Roman"/>
          <w:color w:val="000000"/>
          <w:sz w:val="24"/>
          <w:szCs w:val="24"/>
        </w:rPr>
        <w:t xml:space="preserve">) is the probability that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will be observed </w:t>
      </w:r>
      <w:r>
        <w:rPr>
          <w:rFonts w:ascii="Times New Roman" w:eastAsia="Times New Roman" w:hAnsi="Times New Roman" w:cs="Times New Roman"/>
          <w:sz w:val="24"/>
          <w:szCs w:val="24"/>
        </w:rPr>
        <w:t xml:space="preserve">under a </w:t>
      </w:r>
      <w:r>
        <w:rPr>
          <w:rFonts w:ascii="Times New Roman" w:eastAsia="Times New Roman" w:hAnsi="Times New Roman" w:cs="Times New Roman"/>
          <w:color w:val="000000"/>
          <w:sz w:val="24"/>
          <w:szCs w:val="24"/>
        </w:rPr>
        <w:t xml:space="preserve">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iCs/>
          <w:color w:val="000000"/>
          <w:sz w:val="24"/>
          <w:szCs w:val="24"/>
        </w:rPr>
        <w:t xml:space="preserve">. This value is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of the data.</w:t>
      </w:r>
    </w:p>
    <w:p w14:paraId="5888079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for this model assumes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detector </w:t>
      </w:r>
      <w:r w:rsidRPr="00543AE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Cambria Math" w:eastAsia="Noto Sans Symbols"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w:t>
      </w:r>
      <w:r w:rsidRPr="00163C1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to activate. Given that participants are shown that the machine activates when objects with the label “blicket”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causal structure that posits whether individual objects have the causal effectiveness to activate the detector—that is, an arrow between a node representing an object and a node representing the machine’s activation (see Griffiths &amp; Tenenbaum, 2005, for more computational details; see Figure 4 for the hypothesis space). Griffiths et al. (2011) describe the formal parameterization of this hypothesis space and model </w:t>
      </w:r>
      <w:r>
        <w:rPr>
          <w:rFonts w:ascii="Times New Roman" w:eastAsia="Times New Roman" w:hAnsi="Times New Roman" w:cs="Times New Roman"/>
          <w:sz w:val="24"/>
          <w:szCs w:val="24"/>
        </w:rPr>
        <w:lastRenderedPageBreak/>
        <w:t xml:space="preserve">that results in the hypothesis space shown in Figure 3, in which nodes A, B, and C represent objects A, B, and C each being placed on the machine respectively, and node E represents the “effect”—the machine activating. </w:t>
      </w:r>
    </w:p>
    <w:p w14:paraId="75981AF9"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how likely any object is to be a blicket (i.e.,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674FAA9B" w14:textId="77777777" w:rsidR="008F4E70" w:rsidRDefault="008F4E70" w:rsidP="008F4E70">
      <w:pPr>
        <w:spacing w:line="240" w:lineRule="auto"/>
        <w:rPr>
          <w:rFonts w:ascii="Times New Roman" w:eastAsia="Times New Roman" w:hAnsi="Times New Roman" w:cs="Times New Roman"/>
          <w:sz w:val="20"/>
          <w:szCs w:val="20"/>
        </w:rPr>
      </w:pPr>
    </w:p>
    <w:p w14:paraId="7650E8BA" w14:textId="77777777" w:rsidR="008F4E70" w:rsidRDefault="008F4E70" w:rsidP="008F4E7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then determines the probability that an object is a blicket is based on the posterior probability of the models in the hypothesis space. The probability that an object </w:t>
      </w:r>
      <w:r>
        <w:rPr>
          <w:rFonts w:ascii="Times New Roman" w:eastAsia="Times New Roman" w:hAnsi="Times New Roman" w:cs="Times New Roman"/>
          <w:i/>
          <w:iCs/>
          <w:color w:val="000000"/>
          <w:sz w:val="24"/>
          <w:szCs w:val="24"/>
        </w:rPr>
        <w:t>o</w:t>
      </w:r>
      <w:r>
        <w:rPr>
          <w:rFonts w:ascii="Times New Roman" w:eastAsia="Times New Roman" w:hAnsi="Times New Roman" w:cs="Times New Roman"/>
          <w:color w:val="000000"/>
          <w:sz w:val="24"/>
          <w:szCs w:val="24"/>
        </w:rPr>
        <w:t xml:space="preserve"> is a blicket is the probability that it activates the machine,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(i.e., </w:t>
      </w:r>
      <w:r w:rsidRPr="002B3695">
        <w:rPr>
          <w:rFonts w:ascii="Times New Roman" w:eastAsia="Times New Roman" w:hAnsi="Times New Roman" w:cs="Times New Roman"/>
          <w:i/>
          <w:iCs/>
          <w:color w:val="000000"/>
          <w:sz w:val="24"/>
          <w:szCs w:val="24"/>
        </w:rPr>
        <w:t>p</w:t>
      </w:r>
      <w:r w:rsidRPr="002B3695">
        <w:rPr>
          <w:rFonts w:ascii="Times New Roman" w:eastAsia="Times New Roman" w:hAnsi="Times New Roman" w:cs="Times New Roman"/>
          <w:color w:val="000000"/>
          <w:sz w:val="24"/>
          <w:szCs w:val="24"/>
        </w:rPr>
        <w:t>(</w:t>
      </w:r>
      <w:r w:rsidRPr="00005953">
        <w:rPr>
          <w:rFonts w:ascii="Times New Roman" w:eastAsia="Times New Roman" w:hAnsi="Times New Roman" w:cs="Times New Roman"/>
          <w:i/>
          <w:iCs/>
          <w:color w:val="000000"/>
          <w:sz w:val="24"/>
          <w:szCs w:val="24"/>
        </w:rPr>
        <w:t>o</w:t>
      </w:r>
      <w:r w:rsidRPr="002B369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E | </w:t>
      </w:r>
      <w:r w:rsidRPr="00005953">
        <w:rPr>
          <w:rFonts w:ascii="Times New Roman" w:eastAsia="Times New Roman" w:hAnsi="Times New Roman" w:cs="Times New Roman"/>
          <w:i/>
          <w:iCs/>
          <w:color w:val="000000"/>
          <w:sz w:val="24"/>
          <w:szCs w:val="24"/>
        </w:rPr>
        <w:t>d</w:t>
      </w:r>
      <w:r>
        <w:rPr>
          <w:rFonts w:ascii="Times New Roman" w:eastAsia="Times New Roman" w:hAnsi="Times New Roman" w:cs="Times New Roman"/>
          <w:color w:val="000000"/>
          <w:sz w:val="24"/>
          <w:szCs w:val="24"/>
        </w:rPr>
        <w:t xml:space="preserve">). This </w:t>
      </w:r>
      <w:r w:rsidRPr="002B3695">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z w:val="24"/>
          <w:szCs w:val="24"/>
        </w:rPr>
        <w:t xml:space="preserve"> be calculated by Equation 2</w:t>
      </w:r>
    </w:p>
    <w:p w14:paraId="18FD2168" w14:textId="77777777" w:rsidR="008F4E70" w:rsidRPr="00AA0C00" w:rsidRDefault="008F4E70" w:rsidP="008F4E70">
      <w:pPr>
        <w:jc w:val="center"/>
        <w:rPr>
          <w:rFonts w:ascii="Cambria Math" w:eastAsia="Cambria Math" w:hAnsi="Cambria Math" w:cs="Cambria Math"/>
          <w:color w:val="000000"/>
          <w:sz w:val="24"/>
          <w:szCs w:val="24"/>
        </w:rPr>
      </w:pPr>
      <w:r w:rsidRPr="00AA0C00">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d</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 xml:space="preserve">h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h</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p</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h</m:t>
            </m:r>
          </m:e>
          <m:e>
            <m:r>
              <w:rPr>
                <w:rFonts w:ascii="Cambria Math" w:eastAsia="Cambria Math" w:hAnsi="Cambria Math" w:cs="Cambria Math"/>
                <w:color w:val="000000"/>
                <w:sz w:val="24"/>
                <w:szCs w:val="24"/>
              </w:rPr>
              <m:t>d</m:t>
            </m:r>
          </m:e>
        </m:d>
      </m:oMath>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t xml:space="preserve">               (2)</w:t>
      </w:r>
    </w:p>
    <w:p w14:paraId="41F753BF" w14:textId="77777777" w:rsidR="008F4E70" w:rsidRDefault="008F4E70" w:rsidP="008F4E7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that particular hypothesis, and 0 otherwise.  </w:t>
      </w:r>
    </w:p>
    <w:p w14:paraId="48548C5F" w14:textId="77777777" w:rsidR="008F4E70" w:rsidRDefault="008F4E70" w:rsidP="008F4E7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lastRenderedPageBreak/>
        <w:t>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best quantitative fit of this model to the data in Experiments 1 and 2 is shown below in Table 3.</w:t>
      </w:r>
    </w:p>
    <w:p w14:paraId="6E99E503"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of these models corresponded to Experiment 1 and the other corresponded to Experiment 2. The model architecture for the Experiment 1 simulations is shown in Figure 5. The rationale for building only a two-layer model was to explore whether a simple learning model trained with the Delta Rule (Kruschke,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 count data (as shown in Figures 2 and 3).  </w:t>
      </w:r>
    </w:p>
    <w:p w14:paraId="20F38F6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w:t>
      </w:r>
      <w:r>
        <w:rPr>
          <w:rFonts w:ascii="Times New Roman" w:eastAsia="Times New Roman" w:hAnsi="Times New Roman" w:cs="Times New Roman"/>
          <w:sz w:val="24"/>
          <w:szCs w:val="24"/>
        </w:rPr>
        <w:lastRenderedPageBreak/>
        <w:t xml:space="preserve">the activation of the machine). When object was placed on the machine, the activation value of its corresponding input unit was set to a value of 1 (and 0 otherwise). The input units could not take on any other values beside 0 or 1. If an object that was a blicket was placed on the machine, then the model was trained to turn on the single output unit (i.e., to produce an activation of 1). </w:t>
      </w:r>
    </w:p>
    <w:p w14:paraId="3AD0A700"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sigmoidal or logistic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p>
    <w:p w14:paraId="71A38343"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simulation of Experiment 1) or the first and second input units (for the simulation of Experiment 2) were turned on, but again the model’s task was to activate the single output unit. The control trials in the Backwards Blocking condition were identical to the experimental trials except that the fourth input unit (corresponding to object D in Experiment 1) or the fourth and fifth input units (corresponding to objects D and E in Experiment 2) were turned on following the ABC+ trial. The experimental and control trials in the Indirect Screening-Off condition were identical to the backwards blocking experimental and control trials except that the model was trained to turn off the single output unit (i.e., to produce an output activation of 0) during the experimental and controls for the simulations of Experiments 1 and 2. Each phase of the simulations—which were </w:t>
      </w:r>
      <w:r>
        <w:rPr>
          <w:rFonts w:ascii="Times New Roman" w:eastAsia="Times New Roman" w:hAnsi="Times New Roman" w:cs="Times New Roman"/>
          <w:sz w:val="24"/>
          <w:szCs w:val="24"/>
        </w:rPr>
        <w:lastRenderedPageBreak/>
        <w:t>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The best quantitative fit of this model to the data in Experiments 1 and 2 is also shown below in Table 3.</w:t>
      </w:r>
    </w:p>
    <w:p w14:paraId="28EFA07F"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0BECE50F" w14:textId="77777777" w:rsidR="008F4E70" w:rsidRPr="00205DFA" w:rsidRDefault="008F4E70" w:rsidP="008F4E7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 xml:space="preserve">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(e.g., Bhat et al., 2022; Buss &amp; Spencer, 2014; Spencer et al., 2022; </w:t>
      </w:r>
      <w:proofErr w:type="spellStart"/>
      <w:r>
        <w:rPr>
          <w:rFonts w:ascii="Times New Roman" w:eastAsia="Times New Roman" w:hAnsi="Times New Roman" w:cs="Times New Roman"/>
          <w:sz w:val="24"/>
          <w:szCs w:val="24"/>
        </w:rPr>
        <w:t>Steyvers</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Stojnic</w:t>
      </w:r>
      <w:proofErr w:type="spellEnd"/>
      <w:r>
        <w:rPr>
          <w:rFonts w:ascii="Times New Roman" w:eastAsia="Times New Roman" w:hAnsi="Times New Roman" w:cs="Times New Roman"/>
          <w:sz w:val="24"/>
          <w:szCs w:val="24"/>
        </w:rPr>
        <w:t xml:space="preserve"> et al., 2023). Lower values on each metric indicate better model fit. Table 3 below shows the model fits for the different connectionist and Bayesian model instantiations across both experiments and for different subsets of the data (e.g., model fit to the data overall, to the backwards blocking data only, etc.).</w:t>
      </w:r>
    </w:p>
    <w:p w14:paraId="1A1C176A"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3 is that, although the Bayesian model outperformed the connectionist model in 2 situations and exhibited comparable performance in 1 situation, the connectionist model generally performed better than the Bayesian model (achieving better fits to the data in 7 of the 10 situations). These findings suggest that participants may simultaneously be relying on associative processing and Bayesian inference, even when there is a greater tendency </w:t>
      </w:r>
      <w:r>
        <w:rPr>
          <w:rFonts w:ascii="Times New Roman" w:eastAsia="Times New Roman" w:hAnsi="Times New Roman" w:cs="Times New Roman"/>
          <w:sz w:val="24"/>
          <w:szCs w:val="24"/>
        </w:rPr>
        <w:lastRenderedPageBreak/>
        <w:t xml:space="preserve">to rely on associative learning to reason about multiple potential causes. Stated somewhat differently, these data neither clearly support the conclusion that children rely exclusively on Bayesian inference to reason about retrospective reasoning, nor do they permit the conclusion that children rely exclusively on associative learning about such inferences. Instead,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may give more weight to associative learning (such as in the current study). </w:t>
      </w:r>
    </w:p>
    <w:p w14:paraId="42BB025E" w14:textId="77777777" w:rsidR="008F4E70" w:rsidRDefault="008F4E70" w:rsidP="008F4E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1B56A73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was to examine whether and how children engage in retrospective reasoning under more strenuous information processing demands, in which they must track the efficacy of more than two objects. Experiment 1 indicated that when shown first that three objects activated a machine together, and then that one of those objects did so individually, the other two objects were judged as less likely to be efficacious than analogous objects in a control condition. When the individual object did not activate the machine on their own, judgments of the efficacy of the other objects were not different from the control condition. However, in Experiment 2 when two of the three objects were revealed to activate or not activate the machine together (following the ABC+ event), children did not show evidence of retrospective inference in either type of trial.</w:t>
      </w:r>
    </w:p>
    <w:p w14:paraId="6659C55D"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from both experiments. The Bayesian model did make some qualitative predictions about retrospective </w:t>
      </w:r>
      <w:r>
        <w:rPr>
          <w:rFonts w:ascii="Times New Roman" w:eastAsia="Times New Roman" w:hAnsi="Times New Roman" w:cs="Times New Roman"/>
          <w:sz w:val="24"/>
          <w:szCs w:val="24"/>
        </w:rPr>
        <w:lastRenderedPageBreak/>
        <w:t xml:space="preserve">reevaluation that were seen in children’s responses in Experiment 1 but not Experiment 2. However, overall, the connectionist model tended to provide better fits across the trials and experiments. In contrast to findings where children only must reason about two objects, increasing the demand characteristics of the experiment caused children default to a more associative strategy. This was especially true in Experiment 2 where the information demands were even greater than that in Experiment 1.    </w:t>
      </w:r>
    </w:p>
    <w:p w14:paraId="1CF57F9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the connectionist model is that it provided a plausible account of the nature of children’s associative processing in the current study. This can be seen perhaps most clearly when one considers how the model arrived at its judgements for the objects in the control trials in the backwards blocking condition in the first study. For example, when the model saw three objects activate the machine together and then a fourth do so independently, it arrived at its causal judgements based on a relatively simple counting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(and in various specific places) than the Bayesian model, it seems likely that children might also be relying on a similar associative-based counting procedure. </w:t>
      </w:r>
    </w:p>
    <w:p w14:paraId="112B9E0B"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contrast, the Bayesian model predicted a clear difference between the causal effectiveness of the first three objects and the fourth objects in the control trials. Because the fourth object was placed on the machine by itself, its causal status as an effective object is unambiguous and should be high. In contrast, when all children know is that three objects activate the machine together, the only conclusion they can come to is that at least one of the other three objects have efficacy. A Bayesian model predicts that the probability that each is efficacious is greater than the base rate, but not necessarily at ceiling. Whereas the Bayesian model made qualitative predictions about retrospective reevaluation in the experimental trials that were mostly upheld (at least in Experiment 1), children made closer to ceiling-level responses in the control trials (particularly in Experiment 2). </w:t>
      </w:r>
    </w:p>
    <w:p w14:paraId="515AC09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 accounted for why children engaged in retrospective reevaluation in Experiment 1 but not in Experiment 2? The current study suggests that when tasks exceed children’s information-processing abilities, they will resort to less sophisticated strategies and cognitive mechanisms such as associative learning (e.g., Cohen et al., 2002), even though multiple processes (in this case, associative learning and Bayesian inference) may be simultaneously in operation but to different degrees.</w:t>
      </w:r>
    </w:p>
    <w:p w14:paraId="219B74B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closing, some potential criticisms are worth noting. First, in the present study, children’s reasoning overall was more consistent with an associative model than one that is described by Bayesian inference. Yet, that does not mean that Bayesian models could not explain the data under some circumstances. For instance, one of the pieces of evidence for a Bayesian description of causal inference is that children are sensitive to and make different inferences about the base rates of causal properties (e.g., Griffiths et al., 2011; Sobel et al., 2004; Sobel &amp; Munro, 2009). Here, we did not present children with base rates prior to them making an </w:t>
      </w:r>
      <w:r>
        <w:rPr>
          <w:rFonts w:ascii="Times New Roman" w:eastAsia="Times New Roman" w:hAnsi="Times New Roman" w:cs="Times New Roman"/>
          <w:sz w:val="24"/>
          <w:szCs w:val="24"/>
        </w:rPr>
        <w:lastRenderedPageBreak/>
        <w:t xml:space="preserve">inference. If we were to have done so, and in the case where the base rate that any one object was a blicket was rare, children might have been cued not to use an associative counting strategy, even given multiple potential causes. In other words, their inferences about unambiguous data (i.e., individual objects that specifically do or do not activate the machine) should be unchanged, but other inferences about ambiguous data might be different. Although we can think of modifications to the associative model presented here, which could theoretically consider such base rate data, the simple connectionist model that we used to simulate the data here would be less explanatory than the Bayesian model we present.  </w:t>
      </w:r>
    </w:p>
    <w:p w14:paraId="63D86C3C"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using real objects and a real blicket machine.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00BD340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third criticism concerns the logic behind our model fitting. Our model fits were based on aggregating a group of children’s yes/no responses and fitting those averages to a model’s stochastic predictions. Previous studies on children’s causal inferences used such an approach. However, studies with adults asked them to make more graded inferences (e.g., rate on a scale of 1-10 how likely a particular object caused the machine to activate). Given that we investigated a slightly older sample than some other studies of retrospective reasoning in children, such a </w:t>
      </w:r>
      <w:r>
        <w:rPr>
          <w:rFonts w:ascii="Times New Roman" w:eastAsia="Times New Roman" w:hAnsi="Times New Roman" w:cs="Times New Roman"/>
          <w:sz w:val="24"/>
          <w:szCs w:val="24"/>
        </w:rPr>
        <w:lastRenderedPageBreak/>
        <w:t xml:space="preserve">graded response measure could be used in a reproduction of these studies. This could further help distinguish between the qualitative predictions of each model and the quantitative model fits. Relatedly, the logic behind our decision for the sample size of the studies was based on prior studies that demonstrated children’s reasoning that were better described by Bayesian models. The choice of aggregating children’s yes/no responses might not have been sufficiently powerful here to demonstrate some of the more subtle inferences predicted by a Bayesian account.           </w:t>
      </w:r>
    </w:p>
    <w:p w14:paraId="7580EE0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capacities 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w:t>
      </w:r>
    </w:p>
    <w:p w14:paraId="6E37FF9F"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remains to be seen whether these predictions will hold in younger children, recent data by Benton and </w:t>
      </w:r>
      <w:proofErr w:type="spellStart"/>
      <w:r>
        <w:rPr>
          <w:rFonts w:ascii="Times New Roman" w:eastAsia="Times New Roman" w:hAnsi="Times New Roman" w:cs="Times New Roman"/>
          <w:sz w:val="24"/>
          <w:szCs w:val="24"/>
        </w:rPr>
        <w:t>Rakison</w:t>
      </w:r>
      <w:proofErr w:type="spellEnd"/>
      <w:r>
        <w:rPr>
          <w:rFonts w:ascii="Times New Roman" w:eastAsia="Times New Roman" w:hAnsi="Times New Roman" w:cs="Times New Roman"/>
          <w:sz w:val="24"/>
          <w:szCs w:val="24"/>
        </w:rPr>
        <w:t xml:space="preserve"> (2023) do support these predictions: In a study that was </w:t>
      </w:r>
      <w:r>
        <w:rPr>
          <w:rFonts w:ascii="Times New Roman" w:eastAsia="Times New Roman" w:hAnsi="Times New Roman" w:cs="Times New Roman"/>
          <w:sz w:val="24"/>
          <w:szCs w:val="24"/>
        </w:rPr>
        <w:lastRenderedPageBreak/>
        <w:t>similar to the current one—including in the use of three and four objects—adults’ backwards blocking inferences better aligned with Bayesian processes than associative ones. When one considers this finding given the current results, a clearer developmental picture emerges: They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p>
    <w:p w14:paraId="755658FD" w14:textId="77777777" w:rsidR="008F4E70" w:rsidRDefault="008F4E70" w:rsidP="008F4E7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0CA0E736" w14:textId="3520CD54" w:rsidR="008F4E70" w:rsidRDefault="008F4E70" w:rsidP="008F4E7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w:t>
      </w:r>
      <w:del w:id="4" w:author="Benton, Deon" w:date="2023-11-10T14:59:00Z">
        <w:r w:rsidDel="00EF5C07">
          <w:rPr>
            <w:rFonts w:ascii="Times New Roman" w:eastAsia="Times New Roman" w:hAnsi="Times New Roman" w:cs="Times New Roman"/>
            <w:color w:val="000000"/>
            <w:sz w:val="24"/>
            <w:szCs w:val="24"/>
          </w:rPr>
          <w:delText xml:space="preserve">candidate </w:delText>
        </w:r>
      </w:del>
      <w:ins w:id="5" w:author="Benton, Deon" w:date="2023-11-10T14:59:00Z">
        <w:r w:rsidR="00EF5C07">
          <w:rPr>
            <w:rFonts w:ascii="Times New Roman" w:eastAsia="Times New Roman" w:hAnsi="Times New Roman" w:cs="Times New Roman"/>
            <w:color w:val="000000"/>
            <w:sz w:val="24"/>
            <w:szCs w:val="24"/>
          </w:rPr>
          <w:t>potential</w:t>
        </w:r>
        <w:r w:rsidR="00EF5C07">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 xml:space="preserve">causes. A longstanding view has been that the cognitive mechanism by which people reason about causal events is Bayesian inference rather than associative processes. The experiments reported here support a different conclusion: </w:t>
      </w:r>
      <w:ins w:id="6" w:author="Benton, Deon" w:date="2023-11-10T15:02:00Z">
        <w:r w:rsidR="00C12B29">
          <w:rPr>
            <w:rFonts w:ascii="Times New Roman" w:eastAsia="Times New Roman" w:hAnsi="Times New Roman" w:cs="Times New Roman"/>
            <w:color w:val="000000"/>
            <w:sz w:val="24"/>
            <w:szCs w:val="24"/>
          </w:rPr>
          <w:t>C</w:t>
        </w:r>
      </w:ins>
      <w:ins w:id="7" w:author="Benton, Deon" w:date="2023-11-10T15:01:00Z">
        <w:r w:rsidR="007376DF">
          <w:rPr>
            <w:rFonts w:ascii="Times New Roman" w:eastAsia="Times New Roman" w:hAnsi="Times New Roman" w:cs="Times New Roman"/>
            <w:sz w:val="24"/>
            <w:szCs w:val="24"/>
          </w:rPr>
          <w:t>hildren possess both associative-based and more rational m</w:t>
        </w:r>
      </w:ins>
      <w:ins w:id="8" w:author="Benton, Deon" w:date="2023-11-10T15:02:00Z">
        <w:r w:rsidR="007376DF">
          <w:rPr>
            <w:rFonts w:ascii="Times New Roman" w:eastAsia="Times New Roman" w:hAnsi="Times New Roman" w:cs="Times New Roman"/>
            <w:sz w:val="24"/>
            <w:szCs w:val="24"/>
          </w:rPr>
          <w:t xml:space="preserve">echanisms for reasoning about causes, but that </w:t>
        </w:r>
        <w:r w:rsidR="00C12B29">
          <w:rPr>
            <w:rFonts w:ascii="Times New Roman" w:eastAsia="Times New Roman" w:hAnsi="Times New Roman" w:cs="Times New Roman"/>
            <w:sz w:val="24"/>
            <w:szCs w:val="24"/>
          </w:rPr>
          <w:t>they may rely more on associative learning</w:t>
        </w:r>
      </w:ins>
      <w:ins w:id="9" w:author="Benton, Deon" w:date="2023-11-10T15:03:00Z">
        <w:r w:rsidR="00D95AB7">
          <w:rPr>
            <w:rFonts w:ascii="Times New Roman" w:eastAsia="Times New Roman" w:hAnsi="Times New Roman" w:cs="Times New Roman"/>
            <w:sz w:val="24"/>
            <w:szCs w:val="24"/>
          </w:rPr>
          <w:t xml:space="preserve"> than </w:t>
        </w:r>
      </w:ins>
      <w:ins w:id="10" w:author="Benton, Deon" w:date="2023-11-10T15:04:00Z">
        <w:r w:rsidR="00D95AB7">
          <w:rPr>
            <w:rFonts w:ascii="Times New Roman" w:eastAsia="Times New Roman" w:hAnsi="Times New Roman" w:cs="Times New Roman"/>
            <w:sz w:val="24"/>
            <w:szCs w:val="24"/>
          </w:rPr>
          <w:t>on Bayesian inference</w:t>
        </w:r>
      </w:ins>
      <w:ins w:id="11" w:author="Benton, Deon" w:date="2023-11-10T15:02:00Z">
        <w:r w:rsidR="00C12B29">
          <w:rPr>
            <w:rFonts w:ascii="Times New Roman" w:eastAsia="Times New Roman" w:hAnsi="Times New Roman" w:cs="Times New Roman"/>
            <w:sz w:val="24"/>
            <w:szCs w:val="24"/>
          </w:rPr>
          <w:t xml:space="preserve"> when their information processing is stretched.</w:t>
        </w:r>
      </w:ins>
      <w:ins w:id="12" w:author="Benton, Deon" w:date="2023-11-10T15:01:00Z">
        <w:r w:rsidR="007376DF">
          <w:rPr>
            <w:rFonts w:ascii="Times New Roman" w:eastAsia="Times New Roman" w:hAnsi="Times New Roman" w:cs="Times New Roman"/>
            <w:sz w:val="24"/>
            <w:szCs w:val="24"/>
          </w:rPr>
          <w:t xml:space="preserve"> </w:t>
        </w:r>
      </w:ins>
      <w:del w:id="13" w:author="Benton, Deon" w:date="2023-11-10T14:58:00Z">
        <w:r w:rsidDel="00EF5C07">
          <w:rPr>
            <w:rFonts w:ascii="Times New Roman" w:eastAsia="Times New Roman" w:hAnsi="Times New Roman" w:cs="Times New Roman"/>
            <w:sz w:val="24"/>
            <w:szCs w:val="24"/>
          </w:rPr>
          <w:delText>Under information processing demands, children rely more on associative learning than Bayesian inference.</w:delText>
        </w:r>
      </w:del>
      <w:del w:id="14" w:author="Benton, Deon" w:date="2023-11-10T14:59:00Z">
        <w:r w:rsidDel="00EF5C07">
          <w:rPr>
            <w:rFonts w:ascii="Times New Roman" w:eastAsia="Times New Roman" w:hAnsi="Times New Roman" w:cs="Times New Roman"/>
            <w:sz w:val="24"/>
            <w:szCs w:val="24"/>
          </w:rPr>
          <w:delText xml:space="preserve"> </w:delText>
        </w:r>
      </w:del>
    </w:p>
    <w:p w14:paraId="13D2BB7E" w14:textId="77777777" w:rsidR="008F4E70" w:rsidRDefault="008F4E70" w:rsidP="008F4E70">
      <w:pPr>
        <w:rPr>
          <w:rFonts w:ascii="Times New Roman" w:eastAsia="Times New Roman" w:hAnsi="Times New Roman" w:cs="Times New Roman"/>
          <w:color w:val="000000"/>
          <w:sz w:val="24"/>
          <w:szCs w:val="24"/>
        </w:rPr>
      </w:pPr>
      <w:r>
        <w:br w:type="page"/>
      </w:r>
    </w:p>
    <w:p w14:paraId="166F7F15" w14:textId="77777777" w:rsidR="008F4E70" w:rsidRDefault="008F4E70" w:rsidP="008F4E7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4E6B05D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J. (2009). Three-year-olds’ retrospective revaluation in the blicket detector task: Backward blocking or recovery from overshadowing?.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7ACC18A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02DB32D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2E3AFA9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27AB3B9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6F19A8B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466AF37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100AD48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A871C2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C4FBBF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19EBBF1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040F8C1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637DE59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6FDD6AC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1C574D5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5C3E905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6733567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37898B7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32B84BD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634166D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5F143999"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25F2927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65E926E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3C85958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6BC6255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2B92AD5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5114B8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38C7C1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6F80B78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Hermes, J., Behne, T., Bich, A. E., </w:t>
      </w:r>
      <w:proofErr w:type="spellStart"/>
      <w:r>
        <w:rPr>
          <w:rFonts w:ascii="Times New Roman" w:eastAsia="Times New Roman" w:hAnsi="Times New Roman" w:cs="Times New Roman"/>
          <w:color w:val="222222"/>
          <w:sz w:val="24"/>
          <w:szCs w:val="24"/>
        </w:rPr>
        <w:t>Thielert</w:t>
      </w:r>
      <w:proofErr w:type="spellEnd"/>
      <w:r>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p>
    <w:p w14:paraId="380E5D3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1A19C08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68FA9B9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7130707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6A58237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255143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4F69F7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244F4A6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10E62C89"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69473273"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Leslie, A. M., &amp; Keeble, S. (1987). Do six-month-old infants perceive causality?.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6B6745D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73EEF75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31937AE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Marr, D. (1982). Vision: A Computational Investigation into the Human Representation and Processing of Visual Information. New York, NY, USA: Henry Holt and Co., Inc.. ISBN: 0716715678</w:t>
      </w:r>
    </w:p>
    <w:p w14:paraId="01DFCA7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0166EE1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64C84D9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73562A1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4B98911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3702DAC6" w14:textId="77777777" w:rsidR="008F4E70" w:rsidRDefault="008F4E70" w:rsidP="008F4E7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038FB959"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3BC62F8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3D19F741" w14:textId="77777777" w:rsidR="008F4E70" w:rsidRPr="00072C22" w:rsidRDefault="008F4E70" w:rsidP="008F4E70">
      <w:pPr>
        <w:spacing w:after="0" w:line="480" w:lineRule="auto"/>
        <w:ind w:left="720" w:hanging="720"/>
        <w:rPr>
          <w:rFonts w:ascii="Times New Roman" w:hAnsi="Times New Roman"/>
          <w:color w:val="222222"/>
          <w:sz w:val="24"/>
          <w:highlight w:val="white"/>
          <w:lang w:val="fr-FR"/>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 xml:space="preserve">-Collier, C. (1999). The development of infant memory. </w:t>
      </w:r>
      <w:proofErr w:type="spellStart"/>
      <w:r w:rsidRPr="00072C22">
        <w:rPr>
          <w:rFonts w:ascii="Times New Roman" w:hAnsi="Times New Roman"/>
          <w:color w:val="222222"/>
          <w:sz w:val="24"/>
          <w:highlight w:val="white"/>
          <w:lang w:val="fr-FR"/>
        </w:rPr>
        <w:t>Current</w:t>
      </w:r>
      <w:proofErr w:type="spellEnd"/>
      <w:r w:rsidRPr="00072C22">
        <w:rPr>
          <w:rFonts w:ascii="Times New Roman" w:hAnsi="Times New Roman"/>
          <w:color w:val="222222"/>
          <w:sz w:val="24"/>
          <w:highlight w:val="white"/>
          <w:lang w:val="fr-FR"/>
        </w:rPr>
        <w:t xml:space="preserve"> directions in </w:t>
      </w:r>
      <w:proofErr w:type="spellStart"/>
      <w:r w:rsidRPr="00072C22">
        <w:rPr>
          <w:rFonts w:ascii="Times New Roman" w:hAnsi="Times New Roman"/>
          <w:color w:val="222222"/>
          <w:sz w:val="24"/>
          <w:highlight w:val="white"/>
          <w:lang w:val="fr-FR"/>
        </w:rPr>
        <w:t>psychological</w:t>
      </w:r>
      <w:proofErr w:type="spellEnd"/>
      <w:r w:rsidRPr="00072C22">
        <w:rPr>
          <w:rFonts w:ascii="Times New Roman" w:hAnsi="Times New Roman"/>
          <w:color w:val="222222"/>
          <w:sz w:val="24"/>
          <w:highlight w:val="white"/>
          <w:lang w:val="fr-FR"/>
        </w:rPr>
        <w:t xml:space="preserve"> science, 8(3), 80-85.</w:t>
      </w:r>
    </w:p>
    <w:p w14:paraId="282F4EB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39EB444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11A73F6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5838CDB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
    <w:p w14:paraId="16393AF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2C976913"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47A6CDD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 xml:space="preserve">Sobel, D. M., </w:t>
      </w:r>
      <w:proofErr w:type="spellStart"/>
      <w:r>
        <w:rPr>
          <w:rFonts w:ascii="Times New Roman" w:eastAsia="Times New Roman" w:hAnsi="Times New Roman" w:cs="Times New Roman"/>
          <w:color w:val="222222"/>
          <w:sz w:val="24"/>
          <w:szCs w:val="24"/>
        </w:rPr>
        <w:t>Erb</w:t>
      </w:r>
      <w:proofErr w:type="spellEnd"/>
      <w:r>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p>
    <w:p w14:paraId="6533F6C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158E9D7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1B3C878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7C28D61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45AAB84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rPr>
        <w:t>Steyvers</w:t>
      </w:r>
      <w:proofErr w:type="spellEnd"/>
      <w:r>
        <w:rPr>
          <w:rFonts w:ascii="Times New Roman" w:eastAsia="Times New Roman" w:hAnsi="Times New Roman" w:cs="Times New Roman"/>
          <w:color w:val="222222"/>
          <w:sz w:val="24"/>
          <w:szCs w:val="24"/>
        </w:rPr>
        <w:t xml:space="preserve">, M., Tenenbaum, J. B., </w:t>
      </w:r>
      <w:proofErr w:type="spellStart"/>
      <w:r>
        <w:rPr>
          <w:rFonts w:ascii="Times New Roman" w:eastAsia="Times New Roman" w:hAnsi="Times New Roman" w:cs="Times New Roman"/>
          <w:color w:val="222222"/>
          <w:sz w:val="24"/>
          <w:szCs w:val="24"/>
        </w:rPr>
        <w:t>Wagenmakers</w:t>
      </w:r>
      <w:proofErr w:type="spellEnd"/>
      <w:r>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416B659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502417E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13B51963"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259BAE1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6072EBB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33C8D3B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3A70163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790FF41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74133F1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216731A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E. J., &amp; Blum, B. (2003). Inferring causal networks from observations and interventions. Cognitive science, 27(3), 453-489.</w:t>
      </w:r>
    </w:p>
    <w:p w14:paraId="0EE8188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7902A6F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75CD734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5CD5C1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1253AA3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2EB5C61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0E7E20F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17C3D38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4E96276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71715F18" w14:textId="77777777" w:rsidR="008F4E70" w:rsidRDefault="008F4E70" w:rsidP="008F4E70">
      <w:pPr>
        <w:rPr>
          <w:rFonts w:ascii="Times New Roman" w:eastAsia="Times New Roman" w:hAnsi="Times New Roman" w:cs="Times New Roman"/>
          <w:color w:val="222222"/>
          <w:sz w:val="24"/>
          <w:szCs w:val="24"/>
          <w:highlight w:val="white"/>
        </w:rPr>
      </w:pPr>
    </w:p>
    <w:p w14:paraId="255A1807" w14:textId="77777777" w:rsidR="008F4E70" w:rsidRDefault="008F4E70" w:rsidP="008F4E7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br w:type="page"/>
      </w:r>
    </w:p>
    <w:p w14:paraId="0C588536" w14:textId="60CAA5DF" w:rsidR="008F4E70" w:rsidRPr="00DF0C8A" w:rsidRDefault="008F4E70" w:rsidP="008F4E70">
      <w:pPr>
        <w:keepNext/>
        <w:spacing w:line="480" w:lineRule="auto"/>
        <w:rPr>
          <w:rFonts w:ascii="Times New Roman" w:hAnsi="Times New Roman" w:cs="Times New Roman"/>
          <w:b/>
          <w:bCs/>
          <w:sz w:val="24"/>
          <w:szCs w:val="24"/>
        </w:rPr>
      </w:pPr>
      <w:r w:rsidRPr="00DF0C8A">
        <w:rPr>
          <w:rFonts w:ascii="Times New Roman" w:hAnsi="Times New Roman" w:cs="Times New Roman"/>
          <w:b/>
          <w:bCs/>
          <w:sz w:val="24"/>
          <w:szCs w:val="24"/>
        </w:rPr>
        <w:lastRenderedPageBreak/>
        <w:t>Tables</w:t>
      </w:r>
    </w:p>
    <w:tbl>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689"/>
        <w:gridCol w:w="2981"/>
      </w:tblGrid>
      <w:tr w:rsidR="008F4E70" w14:paraId="568C5EB9" w14:textId="77777777" w:rsidTr="00135552">
        <w:tc>
          <w:tcPr>
            <w:tcW w:w="3544" w:type="dxa"/>
            <w:tcBorders>
              <w:top w:val="single" w:sz="4" w:space="0" w:color="000000"/>
              <w:left w:val="nil"/>
              <w:bottom w:val="single" w:sz="4" w:space="0" w:color="000000"/>
              <w:right w:val="nil"/>
            </w:tcBorders>
          </w:tcPr>
          <w:p w14:paraId="3AFB12B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4D0A468E"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2981" w:type="dxa"/>
            <w:tcBorders>
              <w:top w:val="single" w:sz="4" w:space="0" w:color="000000"/>
              <w:left w:val="nil"/>
              <w:bottom w:val="single" w:sz="4" w:space="0" w:color="000000"/>
              <w:right w:val="nil"/>
            </w:tcBorders>
          </w:tcPr>
          <w:p w14:paraId="1E419F63"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8F4E70" w14:paraId="6B8D73FC" w14:textId="77777777" w:rsidTr="00135552">
        <w:tc>
          <w:tcPr>
            <w:tcW w:w="3544" w:type="dxa"/>
            <w:tcBorders>
              <w:top w:val="single" w:sz="4" w:space="0" w:color="000000"/>
              <w:left w:val="nil"/>
              <w:bottom w:val="nil"/>
              <w:right w:val="nil"/>
            </w:tcBorders>
          </w:tcPr>
          <w:p w14:paraId="621ABD2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36D7EBE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single" w:sz="4" w:space="0" w:color="000000"/>
              <w:left w:val="nil"/>
              <w:bottom w:val="nil"/>
              <w:right w:val="nil"/>
            </w:tcBorders>
          </w:tcPr>
          <w:p w14:paraId="14827349"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8F4E70" w14:paraId="142709F2" w14:textId="77777777" w:rsidTr="00135552">
        <w:tc>
          <w:tcPr>
            <w:tcW w:w="3544" w:type="dxa"/>
            <w:tcBorders>
              <w:top w:val="nil"/>
              <w:left w:val="nil"/>
              <w:bottom w:val="nil"/>
              <w:right w:val="nil"/>
            </w:tcBorders>
          </w:tcPr>
          <w:p w14:paraId="2CA77AC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301E751F"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1B7FE2A8"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8F4E70" w14:paraId="599E6ED8" w14:textId="77777777" w:rsidTr="00135552">
        <w:tc>
          <w:tcPr>
            <w:tcW w:w="3544" w:type="dxa"/>
            <w:tcBorders>
              <w:top w:val="nil"/>
              <w:left w:val="nil"/>
              <w:bottom w:val="nil"/>
              <w:right w:val="nil"/>
            </w:tcBorders>
          </w:tcPr>
          <w:p w14:paraId="38B54442"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1D086C6C"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673439E8"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8F4E70" w14:paraId="6DDEEA88" w14:textId="77777777" w:rsidTr="00135552">
        <w:tc>
          <w:tcPr>
            <w:tcW w:w="3544" w:type="dxa"/>
            <w:tcBorders>
              <w:top w:val="nil"/>
              <w:left w:val="nil"/>
              <w:bottom w:val="single" w:sz="4" w:space="0" w:color="000000"/>
              <w:right w:val="nil"/>
            </w:tcBorders>
          </w:tcPr>
          <w:p w14:paraId="2E0F2E16"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1767BEC3"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single" w:sz="4" w:space="0" w:color="000000"/>
              <w:right w:val="nil"/>
            </w:tcBorders>
          </w:tcPr>
          <w:p w14:paraId="020DFE3C" w14:textId="77777777" w:rsidR="008F4E70" w:rsidRDefault="008F4E70" w:rsidP="00135552">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BD86018" w14:textId="77777777" w:rsidR="008F4E70" w:rsidRDefault="008F4E70" w:rsidP="008F4E7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1. Schematic of the task structure for the backwards blocking and indirect screening-off experimental and control trials. </w:t>
      </w:r>
    </w:p>
    <w:p w14:paraId="56EB2680" w14:textId="77777777" w:rsidR="008F4E70" w:rsidRDefault="008F4E70" w:rsidP="008F4E70">
      <w:pPr>
        <w:keepNext/>
        <w:spacing w:line="480" w:lineRule="auto"/>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689"/>
        <w:gridCol w:w="3265"/>
      </w:tblGrid>
      <w:tr w:rsidR="008F4E70" w14:paraId="0C9B917A" w14:textId="77777777" w:rsidTr="00135552">
        <w:tc>
          <w:tcPr>
            <w:tcW w:w="3828" w:type="dxa"/>
            <w:tcBorders>
              <w:top w:val="single" w:sz="4" w:space="0" w:color="000000"/>
              <w:left w:val="nil"/>
              <w:bottom w:val="single" w:sz="4" w:space="0" w:color="000000"/>
              <w:right w:val="nil"/>
            </w:tcBorders>
          </w:tcPr>
          <w:p w14:paraId="1630D5A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6A81BA70"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3265" w:type="dxa"/>
            <w:tcBorders>
              <w:top w:val="single" w:sz="4" w:space="0" w:color="000000"/>
              <w:left w:val="nil"/>
              <w:bottom w:val="single" w:sz="4" w:space="0" w:color="000000"/>
              <w:right w:val="nil"/>
            </w:tcBorders>
          </w:tcPr>
          <w:p w14:paraId="0DDA592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8F4E70" w14:paraId="3509873D" w14:textId="77777777" w:rsidTr="00135552">
        <w:tc>
          <w:tcPr>
            <w:tcW w:w="3828" w:type="dxa"/>
            <w:tcBorders>
              <w:top w:val="single" w:sz="4" w:space="0" w:color="000000"/>
              <w:left w:val="nil"/>
              <w:bottom w:val="nil"/>
              <w:right w:val="nil"/>
            </w:tcBorders>
          </w:tcPr>
          <w:p w14:paraId="4728BA67"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0083ED65"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single" w:sz="4" w:space="0" w:color="000000"/>
              <w:left w:val="nil"/>
              <w:bottom w:val="nil"/>
              <w:right w:val="nil"/>
            </w:tcBorders>
          </w:tcPr>
          <w:p w14:paraId="6036E55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8F4E70" w14:paraId="2E5CA618" w14:textId="77777777" w:rsidTr="00135552">
        <w:tc>
          <w:tcPr>
            <w:tcW w:w="3828" w:type="dxa"/>
            <w:tcBorders>
              <w:top w:val="nil"/>
              <w:left w:val="nil"/>
              <w:bottom w:val="nil"/>
              <w:right w:val="nil"/>
            </w:tcBorders>
          </w:tcPr>
          <w:p w14:paraId="4995F06C"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18354118"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4E0EF1BC"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r w:rsidR="008F4E70" w14:paraId="03F05BA2" w14:textId="77777777" w:rsidTr="00135552">
        <w:tc>
          <w:tcPr>
            <w:tcW w:w="3828" w:type="dxa"/>
            <w:tcBorders>
              <w:top w:val="nil"/>
              <w:left w:val="nil"/>
              <w:bottom w:val="nil"/>
              <w:right w:val="nil"/>
            </w:tcBorders>
          </w:tcPr>
          <w:p w14:paraId="335CB6A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06D890B2"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3D33B696"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8F4E70" w14:paraId="2A62F04A" w14:textId="77777777" w:rsidTr="00135552">
        <w:tc>
          <w:tcPr>
            <w:tcW w:w="3828" w:type="dxa"/>
            <w:tcBorders>
              <w:top w:val="nil"/>
              <w:left w:val="nil"/>
              <w:bottom w:val="single" w:sz="4" w:space="0" w:color="000000"/>
              <w:right w:val="nil"/>
            </w:tcBorders>
          </w:tcPr>
          <w:p w14:paraId="36F7FFBD"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631ABDBD"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single" w:sz="4" w:space="0" w:color="000000"/>
              <w:right w:val="nil"/>
            </w:tcBorders>
          </w:tcPr>
          <w:p w14:paraId="13EDF1D3" w14:textId="77777777" w:rsidR="008F4E70" w:rsidRDefault="008F4E70" w:rsidP="00135552">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bl>
    <w:p w14:paraId="30A9090C" w14:textId="77777777" w:rsidR="008F4E70" w:rsidRDefault="008F4E70" w:rsidP="008F4E7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p>
    <w:p w14:paraId="5FCCD3BF" w14:textId="77777777" w:rsidR="008F4E70" w:rsidRDefault="008F4E70" w:rsidP="008F4E70"/>
    <w:p w14:paraId="4FE41DAD" w14:textId="77777777" w:rsidR="008F4E70" w:rsidRDefault="008F4E70" w:rsidP="008F4E70">
      <w:r>
        <w:br w:type="page"/>
      </w:r>
    </w:p>
    <w:tbl>
      <w:tblPr>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8F4E70" w14:paraId="03A89C22" w14:textId="77777777" w:rsidTr="00135552">
        <w:trPr>
          <w:trHeight w:val="406"/>
          <w:jc w:val="center"/>
        </w:trPr>
        <w:tc>
          <w:tcPr>
            <w:tcW w:w="8885" w:type="dxa"/>
            <w:gridSpan w:val="8"/>
            <w:tcBorders>
              <w:left w:val="nil"/>
              <w:right w:val="nil"/>
            </w:tcBorders>
          </w:tcPr>
          <w:p w14:paraId="7D536723"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Model fit to the data overall </w:t>
            </w:r>
          </w:p>
        </w:tc>
      </w:tr>
      <w:tr w:rsidR="008F4E70" w14:paraId="4D55E9EC" w14:textId="77777777" w:rsidTr="00135552">
        <w:trPr>
          <w:trHeight w:val="418"/>
          <w:jc w:val="center"/>
        </w:trPr>
        <w:tc>
          <w:tcPr>
            <w:tcW w:w="4495" w:type="dxa"/>
            <w:gridSpan w:val="4"/>
            <w:tcBorders>
              <w:left w:val="nil"/>
              <w:bottom w:val="single" w:sz="4" w:space="0" w:color="000000"/>
              <w:right w:val="nil"/>
            </w:tcBorders>
          </w:tcPr>
          <w:p w14:paraId="767A85E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55703960"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598C5B0B"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73FBD89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FB16BEE"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486572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60CAA798"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8F4E70" w14:paraId="5A79DF3C" w14:textId="77777777" w:rsidTr="00135552">
        <w:trPr>
          <w:trHeight w:val="418"/>
          <w:jc w:val="center"/>
        </w:trPr>
        <w:tc>
          <w:tcPr>
            <w:tcW w:w="1168" w:type="dxa"/>
            <w:tcBorders>
              <w:top w:val="single" w:sz="4" w:space="0" w:color="000000"/>
              <w:left w:val="nil"/>
              <w:bottom w:val="nil"/>
              <w:right w:val="nil"/>
            </w:tcBorders>
          </w:tcPr>
          <w:p w14:paraId="788D934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6A5711C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2952188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4D83919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B76121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BA014C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74AFBA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32A40C5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48736CFD" w14:textId="77777777" w:rsidTr="00135552">
        <w:trPr>
          <w:trHeight w:val="418"/>
          <w:jc w:val="center"/>
        </w:trPr>
        <w:tc>
          <w:tcPr>
            <w:tcW w:w="1168" w:type="dxa"/>
            <w:tcBorders>
              <w:top w:val="nil"/>
              <w:left w:val="nil"/>
              <w:bottom w:val="nil"/>
              <w:right w:val="nil"/>
            </w:tcBorders>
          </w:tcPr>
          <w:p w14:paraId="1075F02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78A6BC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3455447A"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7" w:type="dxa"/>
            <w:tcBorders>
              <w:top w:val="nil"/>
              <w:left w:val="nil"/>
              <w:bottom w:val="nil"/>
              <w:right w:val="nil"/>
            </w:tcBorders>
          </w:tcPr>
          <w:p w14:paraId="4630C2FA"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B4D5AC"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F76140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7FEC3E7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7" w:type="dxa"/>
            <w:tcBorders>
              <w:top w:val="nil"/>
              <w:left w:val="nil"/>
              <w:bottom w:val="nil"/>
              <w:right w:val="nil"/>
            </w:tcBorders>
          </w:tcPr>
          <w:p w14:paraId="252646B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8F4E70" w14:paraId="2753AC20" w14:textId="77777777" w:rsidTr="00135552">
        <w:trPr>
          <w:trHeight w:val="406"/>
          <w:jc w:val="center"/>
        </w:trPr>
        <w:tc>
          <w:tcPr>
            <w:tcW w:w="1168" w:type="dxa"/>
            <w:tcBorders>
              <w:top w:val="nil"/>
              <w:left w:val="nil"/>
              <w:bottom w:val="single" w:sz="4" w:space="0" w:color="000000"/>
              <w:right w:val="nil"/>
            </w:tcBorders>
          </w:tcPr>
          <w:p w14:paraId="0F28FA95"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221E359"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91B902B"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11769C5D"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0E594DFE"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1311B137"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28C83757"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23FFCC77"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0860732B" w14:textId="77777777" w:rsidTr="00135552">
        <w:trPr>
          <w:trHeight w:val="418"/>
          <w:jc w:val="center"/>
        </w:trPr>
        <w:tc>
          <w:tcPr>
            <w:tcW w:w="8885" w:type="dxa"/>
            <w:gridSpan w:val="8"/>
            <w:tcBorders>
              <w:top w:val="single" w:sz="4" w:space="0" w:color="000000"/>
              <w:left w:val="nil"/>
              <w:right w:val="nil"/>
            </w:tcBorders>
          </w:tcPr>
          <w:p w14:paraId="4FFF189F"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8F4E70" w14:paraId="1A523C76" w14:textId="77777777" w:rsidTr="00135552">
        <w:trPr>
          <w:trHeight w:val="406"/>
          <w:jc w:val="center"/>
        </w:trPr>
        <w:tc>
          <w:tcPr>
            <w:tcW w:w="4495" w:type="dxa"/>
            <w:gridSpan w:val="4"/>
            <w:tcBorders>
              <w:left w:val="nil"/>
              <w:bottom w:val="single" w:sz="4" w:space="0" w:color="000000"/>
              <w:right w:val="nil"/>
            </w:tcBorders>
          </w:tcPr>
          <w:p w14:paraId="772EDF35"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5C35E2FF"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4B69997F" w14:textId="77777777" w:rsidTr="00135552">
        <w:trPr>
          <w:trHeight w:val="418"/>
          <w:jc w:val="center"/>
        </w:trPr>
        <w:tc>
          <w:tcPr>
            <w:tcW w:w="2165" w:type="dxa"/>
            <w:gridSpan w:val="2"/>
            <w:tcBorders>
              <w:top w:val="single" w:sz="4" w:space="0" w:color="000000"/>
              <w:left w:val="nil"/>
              <w:bottom w:val="single" w:sz="4" w:space="0" w:color="000000"/>
              <w:right w:val="nil"/>
            </w:tcBorders>
          </w:tcPr>
          <w:p w14:paraId="5FE63CF4"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EBD3E6D"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D1090A5"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5F89FADB"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8F4E70" w14:paraId="4FF285A1" w14:textId="77777777" w:rsidTr="00135552">
        <w:trPr>
          <w:trHeight w:val="406"/>
          <w:jc w:val="center"/>
        </w:trPr>
        <w:tc>
          <w:tcPr>
            <w:tcW w:w="1168" w:type="dxa"/>
            <w:tcBorders>
              <w:top w:val="single" w:sz="4" w:space="0" w:color="000000"/>
              <w:left w:val="nil"/>
              <w:bottom w:val="nil"/>
              <w:right w:val="nil"/>
            </w:tcBorders>
          </w:tcPr>
          <w:p w14:paraId="2D32733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037B6CF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10FDAA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4843345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553BF65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866A120"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4403EF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7FBB4FD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3830F367" w14:textId="77777777" w:rsidTr="00135552">
        <w:trPr>
          <w:trHeight w:val="418"/>
          <w:jc w:val="center"/>
        </w:trPr>
        <w:tc>
          <w:tcPr>
            <w:tcW w:w="1168" w:type="dxa"/>
            <w:tcBorders>
              <w:top w:val="nil"/>
              <w:left w:val="nil"/>
              <w:bottom w:val="nil"/>
              <w:right w:val="nil"/>
            </w:tcBorders>
          </w:tcPr>
          <w:p w14:paraId="25FD570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0300130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4E63CC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nil"/>
              <w:right w:val="nil"/>
            </w:tcBorders>
          </w:tcPr>
          <w:p w14:paraId="7FB633D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0BF0EED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35079F9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08377B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7" w:type="dxa"/>
            <w:tcBorders>
              <w:top w:val="nil"/>
              <w:left w:val="nil"/>
              <w:bottom w:val="nil"/>
              <w:right w:val="nil"/>
            </w:tcBorders>
          </w:tcPr>
          <w:p w14:paraId="4E94A95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8F4E70" w14:paraId="499E2BE4" w14:textId="77777777" w:rsidTr="00135552">
        <w:trPr>
          <w:trHeight w:val="418"/>
          <w:jc w:val="center"/>
        </w:trPr>
        <w:tc>
          <w:tcPr>
            <w:tcW w:w="1168" w:type="dxa"/>
            <w:tcBorders>
              <w:top w:val="nil"/>
              <w:left w:val="nil"/>
              <w:bottom w:val="single" w:sz="4" w:space="0" w:color="000000"/>
              <w:right w:val="nil"/>
            </w:tcBorders>
          </w:tcPr>
          <w:p w14:paraId="48F68D56"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98EAB1"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467068F5"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617764FB"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3C69D331"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42D7C8C1"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B3D78AA"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304B08D2"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1F56F68F" w14:textId="77777777" w:rsidTr="00135552">
        <w:trPr>
          <w:trHeight w:val="406"/>
          <w:jc w:val="center"/>
        </w:trPr>
        <w:tc>
          <w:tcPr>
            <w:tcW w:w="8885" w:type="dxa"/>
            <w:gridSpan w:val="8"/>
            <w:tcBorders>
              <w:top w:val="single" w:sz="4" w:space="0" w:color="000000"/>
              <w:left w:val="nil"/>
              <w:bottom w:val="single" w:sz="4" w:space="0" w:color="000000"/>
              <w:right w:val="nil"/>
            </w:tcBorders>
          </w:tcPr>
          <w:p w14:paraId="5406AE3B"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8F4E70" w14:paraId="5F105955" w14:textId="77777777" w:rsidTr="00135552">
        <w:trPr>
          <w:trHeight w:val="418"/>
          <w:jc w:val="center"/>
        </w:trPr>
        <w:tc>
          <w:tcPr>
            <w:tcW w:w="4495" w:type="dxa"/>
            <w:gridSpan w:val="4"/>
            <w:tcBorders>
              <w:top w:val="single" w:sz="4" w:space="0" w:color="000000"/>
              <w:left w:val="nil"/>
              <w:bottom w:val="single" w:sz="4" w:space="0" w:color="000000"/>
              <w:right w:val="nil"/>
            </w:tcBorders>
          </w:tcPr>
          <w:p w14:paraId="663D9FB8"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65253287"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42326634"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113FE820"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5BB8C9B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B1F9D97"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66ED8C76"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8F4E70" w14:paraId="6237F290" w14:textId="77777777" w:rsidTr="00135552">
        <w:trPr>
          <w:trHeight w:val="418"/>
          <w:jc w:val="center"/>
        </w:trPr>
        <w:tc>
          <w:tcPr>
            <w:tcW w:w="1168" w:type="dxa"/>
            <w:tcBorders>
              <w:top w:val="single" w:sz="4" w:space="0" w:color="000000"/>
              <w:left w:val="nil"/>
              <w:bottom w:val="nil"/>
              <w:right w:val="nil"/>
            </w:tcBorders>
          </w:tcPr>
          <w:p w14:paraId="2287C2D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4D4A85C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EFBDF3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5FAE2CD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7FB56B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039F10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09DFCDB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9E3C63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46CB9609" w14:textId="77777777" w:rsidTr="00135552">
        <w:trPr>
          <w:trHeight w:val="418"/>
          <w:jc w:val="center"/>
        </w:trPr>
        <w:tc>
          <w:tcPr>
            <w:tcW w:w="1168" w:type="dxa"/>
            <w:tcBorders>
              <w:top w:val="nil"/>
              <w:left w:val="nil"/>
              <w:bottom w:val="nil"/>
              <w:right w:val="nil"/>
            </w:tcBorders>
          </w:tcPr>
          <w:p w14:paraId="17615C3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D1ADADC"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4AE49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7" w:type="dxa"/>
            <w:tcBorders>
              <w:top w:val="nil"/>
              <w:left w:val="nil"/>
              <w:bottom w:val="nil"/>
              <w:right w:val="nil"/>
            </w:tcBorders>
          </w:tcPr>
          <w:p w14:paraId="0630575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792657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164B5210"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6297DC6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7" w:type="dxa"/>
            <w:tcBorders>
              <w:top w:val="nil"/>
              <w:left w:val="nil"/>
              <w:bottom w:val="nil"/>
              <w:right w:val="nil"/>
            </w:tcBorders>
          </w:tcPr>
          <w:p w14:paraId="76EEEB7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8F4E70" w14:paraId="454937A8" w14:textId="77777777" w:rsidTr="00135552">
        <w:trPr>
          <w:trHeight w:val="406"/>
          <w:jc w:val="center"/>
        </w:trPr>
        <w:tc>
          <w:tcPr>
            <w:tcW w:w="1168" w:type="dxa"/>
            <w:tcBorders>
              <w:top w:val="nil"/>
              <w:left w:val="nil"/>
              <w:bottom w:val="single" w:sz="4" w:space="0" w:color="000000"/>
              <w:right w:val="nil"/>
            </w:tcBorders>
          </w:tcPr>
          <w:p w14:paraId="0B47A978"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573D1E09"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EB61702"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0A9D9C78"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5B885AEB"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1914D379"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F01843A"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083A728D"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18530CB2" w14:textId="77777777" w:rsidTr="00135552">
        <w:trPr>
          <w:trHeight w:val="406"/>
          <w:jc w:val="center"/>
        </w:trPr>
        <w:tc>
          <w:tcPr>
            <w:tcW w:w="8885" w:type="dxa"/>
            <w:gridSpan w:val="8"/>
            <w:tcBorders>
              <w:top w:val="single" w:sz="4" w:space="0" w:color="000000"/>
              <w:left w:val="nil"/>
              <w:bottom w:val="single" w:sz="4" w:space="0" w:color="000000"/>
              <w:right w:val="nil"/>
            </w:tcBorders>
          </w:tcPr>
          <w:p w14:paraId="24E8F6DC"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Model fit to the experimental trials only</w:t>
            </w:r>
          </w:p>
        </w:tc>
      </w:tr>
      <w:tr w:rsidR="008F4E70" w14:paraId="4753E384" w14:textId="77777777" w:rsidTr="00135552">
        <w:trPr>
          <w:trHeight w:val="418"/>
          <w:jc w:val="center"/>
        </w:trPr>
        <w:tc>
          <w:tcPr>
            <w:tcW w:w="4495" w:type="dxa"/>
            <w:gridSpan w:val="4"/>
            <w:tcBorders>
              <w:top w:val="single" w:sz="4" w:space="0" w:color="000000"/>
              <w:left w:val="nil"/>
              <w:bottom w:val="single" w:sz="4" w:space="0" w:color="000000"/>
              <w:right w:val="nil"/>
            </w:tcBorders>
          </w:tcPr>
          <w:p w14:paraId="451ADA0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22B6F26"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752C1075"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784C093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30" w:type="dxa"/>
            <w:gridSpan w:val="2"/>
            <w:tcBorders>
              <w:top w:val="single" w:sz="4" w:space="0" w:color="000000"/>
              <w:left w:val="nil"/>
              <w:bottom w:val="single" w:sz="4" w:space="0" w:color="000000"/>
              <w:right w:val="nil"/>
            </w:tcBorders>
          </w:tcPr>
          <w:p w14:paraId="180A105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520DA2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685DE52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8F4E70" w14:paraId="7692728F" w14:textId="77777777" w:rsidTr="00135552">
        <w:trPr>
          <w:trHeight w:val="418"/>
          <w:jc w:val="center"/>
        </w:trPr>
        <w:tc>
          <w:tcPr>
            <w:tcW w:w="1168" w:type="dxa"/>
            <w:tcBorders>
              <w:top w:val="single" w:sz="4" w:space="0" w:color="000000"/>
              <w:left w:val="nil"/>
              <w:bottom w:val="nil"/>
              <w:right w:val="nil"/>
            </w:tcBorders>
          </w:tcPr>
          <w:p w14:paraId="368040C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142F2A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064E0D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29136E9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986EE7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878753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4034F10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4A10838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6652D76A" w14:textId="77777777" w:rsidTr="00135552">
        <w:trPr>
          <w:trHeight w:val="418"/>
          <w:jc w:val="center"/>
        </w:trPr>
        <w:tc>
          <w:tcPr>
            <w:tcW w:w="1168" w:type="dxa"/>
            <w:tcBorders>
              <w:top w:val="nil"/>
              <w:left w:val="nil"/>
              <w:bottom w:val="nil"/>
              <w:right w:val="nil"/>
            </w:tcBorders>
          </w:tcPr>
          <w:p w14:paraId="6B41D1B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5716ED0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25905BD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7" w:type="dxa"/>
            <w:tcBorders>
              <w:top w:val="nil"/>
              <w:left w:val="nil"/>
              <w:bottom w:val="nil"/>
              <w:right w:val="nil"/>
            </w:tcBorders>
          </w:tcPr>
          <w:p w14:paraId="2E2044B0"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6F7D7E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0D2262B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7B32610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7" w:type="dxa"/>
            <w:tcBorders>
              <w:top w:val="nil"/>
              <w:left w:val="nil"/>
              <w:bottom w:val="nil"/>
              <w:right w:val="nil"/>
            </w:tcBorders>
          </w:tcPr>
          <w:p w14:paraId="56C1DD4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8F4E70" w14:paraId="3F426C45" w14:textId="77777777" w:rsidTr="00135552">
        <w:trPr>
          <w:trHeight w:val="406"/>
          <w:jc w:val="center"/>
        </w:trPr>
        <w:tc>
          <w:tcPr>
            <w:tcW w:w="1168" w:type="dxa"/>
            <w:tcBorders>
              <w:top w:val="nil"/>
              <w:left w:val="nil"/>
              <w:bottom w:val="single" w:sz="4" w:space="0" w:color="000000"/>
              <w:right w:val="nil"/>
            </w:tcBorders>
          </w:tcPr>
          <w:p w14:paraId="131EE98F"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3F2C394"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345DA2F"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19D0199D"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5F735C06"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679E30AA"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3ABDC578"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D4D7306"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2C4895D6" w14:textId="77777777" w:rsidTr="00135552">
        <w:trPr>
          <w:trHeight w:val="418"/>
          <w:jc w:val="center"/>
        </w:trPr>
        <w:tc>
          <w:tcPr>
            <w:tcW w:w="8885" w:type="dxa"/>
            <w:gridSpan w:val="8"/>
            <w:tcBorders>
              <w:top w:val="single" w:sz="4" w:space="0" w:color="000000"/>
              <w:left w:val="nil"/>
              <w:bottom w:val="single" w:sz="4" w:space="0" w:color="000000"/>
              <w:right w:val="nil"/>
            </w:tcBorders>
          </w:tcPr>
          <w:p w14:paraId="72406AA8"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8F4E70" w14:paraId="5CE5532F" w14:textId="77777777" w:rsidTr="00135552">
        <w:trPr>
          <w:trHeight w:val="406"/>
          <w:jc w:val="center"/>
        </w:trPr>
        <w:tc>
          <w:tcPr>
            <w:tcW w:w="4495" w:type="dxa"/>
            <w:gridSpan w:val="4"/>
            <w:tcBorders>
              <w:top w:val="single" w:sz="4" w:space="0" w:color="000000"/>
              <w:left w:val="nil"/>
              <w:bottom w:val="single" w:sz="4" w:space="0" w:color="000000"/>
              <w:right w:val="nil"/>
            </w:tcBorders>
          </w:tcPr>
          <w:p w14:paraId="77A8EE4F"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6CB360D"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193FD196" w14:textId="77777777" w:rsidTr="00135552">
        <w:trPr>
          <w:trHeight w:val="418"/>
          <w:jc w:val="center"/>
        </w:trPr>
        <w:tc>
          <w:tcPr>
            <w:tcW w:w="2165" w:type="dxa"/>
            <w:gridSpan w:val="2"/>
            <w:tcBorders>
              <w:top w:val="single" w:sz="4" w:space="0" w:color="000000"/>
              <w:left w:val="nil"/>
              <w:bottom w:val="single" w:sz="4" w:space="0" w:color="000000"/>
              <w:right w:val="nil"/>
            </w:tcBorders>
          </w:tcPr>
          <w:p w14:paraId="64B51055"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1407A0D"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1971126"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B79C322"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8F4E70" w14:paraId="730388BC" w14:textId="77777777" w:rsidTr="00135552">
        <w:trPr>
          <w:trHeight w:val="406"/>
          <w:jc w:val="center"/>
        </w:trPr>
        <w:tc>
          <w:tcPr>
            <w:tcW w:w="1168" w:type="dxa"/>
            <w:tcBorders>
              <w:top w:val="single" w:sz="4" w:space="0" w:color="000000"/>
              <w:left w:val="nil"/>
              <w:bottom w:val="nil"/>
              <w:right w:val="nil"/>
            </w:tcBorders>
          </w:tcPr>
          <w:p w14:paraId="40581FF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0FD0051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A60884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2458800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723478E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20E8F5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639D74E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2A9A0D7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014A9F8F" w14:textId="77777777" w:rsidTr="00135552">
        <w:trPr>
          <w:trHeight w:val="418"/>
          <w:jc w:val="center"/>
        </w:trPr>
        <w:tc>
          <w:tcPr>
            <w:tcW w:w="1168" w:type="dxa"/>
            <w:tcBorders>
              <w:top w:val="nil"/>
              <w:left w:val="nil"/>
              <w:bottom w:val="single" w:sz="4" w:space="0" w:color="000000"/>
              <w:right w:val="nil"/>
            </w:tcBorders>
          </w:tcPr>
          <w:p w14:paraId="69A193D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76B0E57C"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7B60AC1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single" w:sz="4" w:space="0" w:color="000000"/>
              <w:right w:val="nil"/>
            </w:tcBorders>
          </w:tcPr>
          <w:p w14:paraId="46B7243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7AF4D91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E3977B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DB3579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7" w:type="dxa"/>
            <w:tcBorders>
              <w:top w:val="nil"/>
              <w:left w:val="nil"/>
              <w:bottom w:val="single" w:sz="4" w:space="0" w:color="000000"/>
              <w:right w:val="nil"/>
            </w:tcBorders>
          </w:tcPr>
          <w:p w14:paraId="04350698" w14:textId="77777777" w:rsidR="008F4E70" w:rsidRDefault="008F4E70" w:rsidP="00135552">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26D7D61E" w14:textId="77777777" w:rsidR="008F4E70" w:rsidRDefault="008F4E70" w:rsidP="008F4E7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better fitting overall model based on average RMSE and MAE.</w:t>
      </w:r>
    </w:p>
    <w:p w14:paraId="6A8E95FB" w14:textId="035613BF" w:rsidR="005A6319" w:rsidRDefault="005A6319" w:rsidP="008F4E70">
      <w:pPr>
        <w:spacing w:after="0" w:line="480" w:lineRule="auto"/>
        <w:jc w:val="center"/>
        <w:rPr>
          <w:rFonts w:ascii="Times New Roman" w:eastAsia="Times New Roman" w:hAnsi="Times New Roman" w:cs="Times New Roman"/>
          <w:color w:val="222222"/>
          <w:sz w:val="24"/>
          <w:szCs w:val="24"/>
          <w:highlight w:val="white"/>
        </w:rPr>
      </w:pPr>
    </w:p>
    <w:p w14:paraId="18403B4A" w14:textId="77777777" w:rsidR="005A6319" w:rsidRDefault="005A6319">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br w:type="page"/>
      </w:r>
    </w:p>
    <w:p w14:paraId="4873F8C5" w14:textId="77777777" w:rsidR="005A6319" w:rsidRDefault="005A6319" w:rsidP="005A6319">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legends</w:t>
      </w:r>
    </w:p>
    <w:p w14:paraId="241B7336" w14:textId="77777777" w:rsidR="005A6319" w:rsidRPr="008A7750" w:rsidRDefault="005A6319" w:rsidP="005A63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A7750">
        <w:rPr>
          <w:rFonts w:ascii="Times New Roman" w:eastAsia="Times New Roman" w:hAnsi="Times New Roman" w:cs="Times New Roman"/>
          <w:color w:val="000000"/>
          <w:sz w:val="24"/>
          <w:szCs w:val="24"/>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4C1FA9B2" w14:textId="77777777" w:rsidR="005A6319" w:rsidRPr="008A7750" w:rsidRDefault="005A6319" w:rsidP="005A6319">
      <w:pPr>
        <w:keepNext/>
        <w:spacing w:after="0" w:line="240" w:lineRule="auto"/>
        <w:rPr>
          <w:rFonts w:ascii="Times New Roman" w:eastAsia="Times New Roman" w:hAnsi="Times New Roman" w:cs="Times New Roman"/>
          <w:sz w:val="24"/>
          <w:szCs w:val="24"/>
        </w:rPr>
      </w:pPr>
      <w:r w:rsidRPr="008A7750">
        <w:rPr>
          <w:rFonts w:ascii="Times New Roman" w:eastAsia="Times New Roman" w:hAnsi="Times New Roman" w:cs="Times New Roman"/>
          <w:sz w:val="24"/>
          <w:szCs w:val="24"/>
        </w:rPr>
        <w:t>Figure 2. Participants’ responses expressed as percentages to whether each object was a blicket across the conditions and trial types. Bars show standard error.</w:t>
      </w:r>
    </w:p>
    <w:p w14:paraId="75BDEBA6" w14:textId="77777777" w:rsidR="005A6319" w:rsidRPr="008A7750" w:rsidRDefault="005A6319" w:rsidP="005A6319">
      <w:pPr>
        <w:keepNext/>
        <w:spacing w:after="0" w:line="240" w:lineRule="auto"/>
        <w:rPr>
          <w:rFonts w:ascii="Times New Roman" w:eastAsia="Times New Roman" w:hAnsi="Times New Roman" w:cs="Times New Roman"/>
          <w:sz w:val="24"/>
          <w:szCs w:val="24"/>
        </w:rPr>
      </w:pPr>
    </w:p>
    <w:p w14:paraId="12064548" w14:textId="77777777" w:rsidR="005A6319" w:rsidRPr="008A7750" w:rsidRDefault="005A6319" w:rsidP="005A6319">
      <w:pPr>
        <w:keepNext/>
        <w:spacing w:after="0" w:line="240" w:lineRule="auto"/>
        <w:rPr>
          <w:rFonts w:ascii="Times New Roman" w:eastAsia="Times New Roman" w:hAnsi="Times New Roman" w:cs="Times New Roman"/>
          <w:sz w:val="24"/>
          <w:szCs w:val="24"/>
        </w:rPr>
      </w:pPr>
      <w:r w:rsidRPr="008A7750">
        <w:rPr>
          <w:rFonts w:ascii="Times New Roman" w:eastAsia="Times New Roman" w:hAnsi="Times New Roman" w:cs="Times New Roman"/>
          <w:sz w:val="24"/>
          <w:szCs w:val="24"/>
        </w:rPr>
        <w:t>Figure 3. The participants’ responses expressed as percentages to whether each object was a blicket across the conditions and trial types. Bars show standard error.</w:t>
      </w:r>
    </w:p>
    <w:p w14:paraId="159C85F1" w14:textId="77777777" w:rsidR="005A6319" w:rsidRPr="008A7750" w:rsidRDefault="005A6319" w:rsidP="005A6319">
      <w:pPr>
        <w:keepNext/>
        <w:spacing w:after="0" w:line="240" w:lineRule="auto"/>
        <w:rPr>
          <w:rFonts w:ascii="Times New Roman" w:eastAsia="Times New Roman" w:hAnsi="Times New Roman" w:cs="Times New Roman"/>
          <w:sz w:val="24"/>
          <w:szCs w:val="24"/>
        </w:rPr>
      </w:pPr>
    </w:p>
    <w:p w14:paraId="30CB3D87" w14:textId="77777777" w:rsidR="005A6319" w:rsidRPr="008A7750" w:rsidRDefault="005A6319" w:rsidP="005A6319">
      <w:pPr>
        <w:spacing w:after="0" w:line="240" w:lineRule="auto"/>
        <w:rPr>
          <w:rFonts w:ascii="Times New Roman" w:eastAsia="Times New Roman" w:hAnsi="Times New Roman" w:cs="Times New Roman"/>
          <w:sz w:val="24"/>
          <w:szCs w:val="24"/>
        </w:rPr>
      </w:pPr>
      <w:r w:rsidRPr="008A7750">
        <w:rPr>
          <w:rFonts w:ascii="Times New Roman" w:eastAsia="Times New Roman" w:hAnsi="Times New Roman" w:cs="Times New Roman"/>
          <w:sz w:val="24"/>
          <w:szCs w:val="24"/>
        </w:rPr>
        <w:t>Figure 4</w:t>
      </w:r>
      <w:r w:rsidRPr="008A7750">
        <w:rPr>
          <w:sz w:val="24"/>
          <w:szCs w:val="24"/>
        </w:rPr>
        <w:t xml:space="preserve">. </w:t>
      </w:r>
      <w:r w:rsidRPr="008A7750">
        <w:rPr>
          <w:rFonts w:ascii="Times New Roman" w:eastAsia="Times New Roman" w:hAnsi="Times New Roman" w:cs="Times New Roman"/>
          <w:sz w:val="24"/>
          <w:szCs w:val="24"/>
        </w:rPr>
        <w:t xml:space="preserve">The eight different causal hypotheses indicating the possible causal relations for a causal event that involves three objects and one blicket detector. </w:t>
      </w:r>
      <w:r w:rsidRPr="008A7750">
        <w:rPr>
          <w:rFonts w:ascii="Times New Roman" w:eastAsia="Times New Roman" w:hAnsi="Times New Roman" w:cs="Times New Roman"/>
          <w:i/>
          <w:sz w:val="24"/>
          <w:szCs w:val="24"/>
        </w:rPr>
        <w:t>A</w:t>
      </w:r>
      <w:r w:rsidRPr="008A7750">
        <w:rPr>
          <w:rFonts w:ascii="Times New Roman" w:eastAsia="Times New Roman" w:hAnsi="Times New Roman" w:cs="Times New Roman"/>
          <w:sz w:val="24"/>
          <w:szCs w:val="24"/>
        </w:rPr>
        <w:t xml:space="preserve">, </w:t>
      </w:r>
      <w:r w:rsidRPr="008A7750">
        <w:rPr>
          <w:rFonts w:ascii="Times New Roman" w:eastAsia="Times New Roman" w:hAnsi="Times New Roman" w:cs="Times New Roman"/>
          <w:i/>
          <w:sz w:val="24"/>
          <w:szCs w:val="24"/>
        </w:rPr>
        <w:t>B</w:t>
      </w:r>
      <w:r w:rsidRPr="008A7750">
        <w:rPr>
          <w:rFonts w:ascii="Times New Roman" w:eastAsia="Times New Roman" w:hAnsi="Times New Roman" w:cs="Times New Roman"/>
          <w:sz w:val="24"/>
          <w:szCs w:val="24"/>
        </w:rPr>
        <w:t xml:space="preserve">, and </w:t>
      </w:r>
      <w:r w:rsidRPr="008A7750">
        <w:rPr>
          <w:rFonts w:ascii="Times New Roman" w:eastAsia="Times New Roman" w:hAnsi="Times New Roman" w:cs="Times New Roman"/>
          <w:i/>
          <w:sz w:val="24"/>
          <w:szCs w:val="24"/>
        </w:rPr>
        <w:t>C</w:t>
      </w:r>
      <w:r w:rsidRPr="008A7750">
        <w:rPr>
          <w:rFonts w:ascii="Times New Roman" w:eastAsia="Times New Roman" w:hAnsi="Times New Roman" w:cs="Times New Roman"/>
          <w:sz w:val="24"/>
          <w:szCs w:val="24"/>
        </w:rPr>
        <w:t xml:space="preserve"> correspond to the three objects that were used on the machine and </w:t>
      </w:r>
      <w:r w:rsidRPr="008A7750">
        <w:rPr>
          <w:rFonts w:ascii="Times New Roman" w:eastAsia="Times New Roman" w:hAnsi="Times New Roman" w:cs="Times New Roman"/>
          <w:i/>
          <w:sz w:val="24"/>
          <w:szCs w:val="24"/>
        </w:rPr>
        <w:t>E</w:t>
      </w:r>
      <w:r w:rsidRPr="008A7750">
        <w:rPr>
          <w:rFonts w:ascii="Times New Roman" w:eastAsia="Times New Roman" w:hAnsi="Times New Roman" w:cs="Times New Roman"/>
          <w:sz w:val="24"/>
          <w:szCs w:val="24"/>
        </w:rPr>
        <w:t xml:space="preserve"> indicates the activation of the machine.</w:t>
      </w:r>
    </w:p>
    <w:p w14:paraId="000428C2" w14:textId="77777777" w:rsidR="005A6319" w:rsidRPr="008A7750" w:rsidRDefault="005A6319" w:rsidP="005A6319">
      <w:pPr>
        <w:spacing w:after="0" w:line="240" w:lineRule="auto"/>
        <w:rPr>
          <w:rFonts w:ascii="Times New Roman" w:eastAsia="Times New Roman" w:hAnsi="Times New Roman" w:cs="Times New Roman"/>
          <w:sz w:val="24"/>
          <w:szCs w:val="24"/>
        </w:rPr>
      </w:pPr>
    </w:p>
    <w:p w14:paraId="3A9C3D3E" w14:textId="77777777" w:rsidR="005A6319" w:rsidRPr="008A7750" w:rsidRDefault="005A6319" w:rsidP="005A6319">
      <w:pPr>
        <w:keepNext/>
        <w:spacing w:line="480" w:lineRule="auto"/>
        <w:rPr>
          <w:rFonts w:ascii="Times New Roman" w:hAnsi="Times New Roman" w:cs="Times New Roman"/>
          <w:b/>
          <w:bCs/>
          <w:sz w:val="24"/>
          <w:szCs w:val="24"/>
        </w:rPr>
      </w:pPr>
      <w:r w:rsidRPr="008A7750">
        <w:rPr>
          <w:rFonts w:ascii="Times New Roman" w:eastAsia="Times New Roman" w:hAnsi="Times New Roman" w:cs="Times New Roman"/>
          <w:sz w:val="24"/>
          <w:szCs w:val="24"/>
        </w:rPr>
        <w:t>Figure 5. The connectionist model used to simulate Experiment 1.</w:t>
      </w:r>
    </w:p>
    <w:p w14:paraId="63104C90" w14:textId="77170050" w:rsidR="00C30864" w:rsidRDefault="00C30864" w:rsidP="005A6319">
      <w:pPr>
        <w:spacing w:after="0" w:line="480" w:lineRule="auto"/>
        <w:rPr>
          <w:rFonts w:ascii="Times New Roman" w:eastAsia="Times New Roman" w:hAnsi="Times New Roman" w:cs="Times New Roman"/>
          <w:color w:val="222222"/>
          <w:sz w:val="24"/>
          <w:szCs w:val="24"/>
          <w:highlight w:val="white"/>
        </w:rPr>
      </w:pPr>
    </w:p>
    <w:sectPr w:rsidR="00C30864">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CD967" w14:textId="77777777" w:rsidR="002773CA" w:rsidRDefault="002773CA">
      <w:pPr>
        <w:spacing w:after="0" w:line="240" w:lineRule="auto"/>
      </w:pPr>
      <w:r>
        <w:separator/>
      </w:r>
    </w:p>
    <w:p w14:paraId="004D1B44" w14:textId="77777777" w:rsidR="002773CA" w:rsidRDefault="002773CA" w:rsidP="00072C22">
      <w:pPr>
        <w:spacing w:after="0" w:line="240" w:lineRule="auto"/>
      </w:pPr>
    </w:p>
    <w:p w14:paraId="291BA0D3" w14:textId="77777777" w:rsidR="002773CA" w:rsidRDefault="002773CA"/>
  </w:endnote>
  <w:endnote w:type="continuationSeparator" w:id="0">
    <w:p w14:paraId="1BCBE92B" w14:textId="77777777" w:rsidR="002773CA" w:rsidRDefault="002773CA">
      <w:pPr>
        <w:spacing w:after="0" w:line="240" w:lineRule="auto"/>
      </w:pPr>
      <w:r>
        <w:continuationSeparator/>
      </w:r>
    </w:p>
    <w:p w14:paraId="78BCD0FD" w14:textId="77777777" w:rsidR="002773CA" w:rsidRDefault="002773CA" w:rsidP="00072C22">
      <w:pPr>
        <w:spacing w:after="0" w:line="240" w:lineRule="auto"/>
      </w:pPr>
    </w:p>
    <w:p w14:paraId="7EAA66DA" w14:textId="77777777" w:rsidR="002773CA" w:rsidRDefault="002773CA"/>
  </w:endnote>
  <w:endnote w:type="continuationNotice" w:id="1">
    <w:p w14:paraId="1DCE4890" w14:textId="77777777" w:rsidR="002773CA" w:rsidRDefault="002773CA">
      <w:pPr>
        <w:spacing w:after="0" w:line="240" w:lineRule="auto"/>
      </w:pPr>
    </w:p>
    <w:p w14:paraId="0DC275B6" w14:textId="77777777" w:rsidR="002773CA" w:rsidRDefault="00277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17AD2" w14:textId="77777777" w:rsidR="002773CA" w:rsidRDefault="002773CA">
      <w:pPr>
        <w:spacing w:after="0" w:line="240" w:lineRule="auto"/>
      </w:pPr>
      <w:r>
        <w:separator/>
      </w:r>
    </w:p>
    <w:p w14:paraId="4731A613" w14:textId="77777777" w:rsidR="002773CA" w:rsidRDefault="002773CA" w:rsidP="00072C22">
      <w:pPr>
        <w:spacing w:after="0" w:line="240" w:lineRule="auto"/>
      </w:pPr>
    </w:p>
    <w:p w14:paraId="56BD144C" w14:textId="77777777" w:rsidR="002773CA" w:rsidRDefault="002773CA"/>
  </w:footnote>
  <w:footnote w:type="continuationSeparator" w:id="0">
    <w:p w14:paraId="2B525D85" w14:textId="77777777" w:rsidR="002773CA" w:rsidRDefault="002773CA">
      <w:pPr>
        <w:spacing w:after="0" w:line="240" w:lineRule="auto"/>
      </w:pPr>
      <w:r>
        <w:continuationSeparator/>
      </w:r>
    </w:p>
    <w:p w14:paraId="11DA743C" w14:textId="77777777" w:rsidR="002773CA" w:rsidRDefault="002773CA" w:rsidP="00072C22">
      <w:pPr>
        <w:spacing w:after="0" w:line="240" w:lineRule="auto"/>
      </w:pPr>
    </w:p>
    <w:p w14:paraId="04A9EF20" w14:textId="77777777" w:rsidR="002773CA" w:rsidRDefault="002773CA"/>
  </w:footnote>
  <w:footnote w:type="continuationNotice" w:id="1">
    <w:p w14:paraId="7BC0631C" w14:textId="77777777" w:rsidR="002773CA" w:rsidRDefault="002773CA">
      <w:pPr>
        <w:spacing w:after="0" w:line="240" w:lineRule="auto"/>
      </w:pPr>
    </w:p>
    <w:p w14:paraId="1EA72BED" w14:textId="77777777" w:rsidR="002773CA" w:rsidRDefault="002773CA"/>
  </w:footnote>
  <w:footnote w:id="2">
    <w:p w14:paraId="413DF3F9" w14:textId="77777777" w:rsidR="008F4E70" w:rsidRDefault="008F4E70" w:rsidP="008F4E7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and there have been other ways this model has been refined (see e.g., Goodman et al., 2011; Ullman &amp; Tenenbaum, 2020);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0F71" w14:textId="77777777" w:rsidR="00B51B4F" w:rsidRDefault="00E3357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33F7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4E0C61AE" w14:textId="77777777" w:rsidR="00AD309E" w:rsidRDefault="00AD309E" w:rsidP="009918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467A"/>
    <w:multiLevelType w:val="hybridMultilevel"/>
    <w:tmpl w:val="D1BE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4394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4F"/>
    <w:rsid w:val="00000454"/>
    <w:rsid w:val="00035688"/>
    <w:rsid w:val="00045604"/>
    <w:rsid w:val="00072C22"/>
    <w:rsid w:val="00072C6A"/>
    <w:rsid w:val="000955F8"/>
    <w:rsid w:val="000E02D3"/>
    <w:rsid w:val="00113D23"/>
    <w:rsid w:val="00137C2E"/>
    <w:rsid w:val="00154EDA"/>
    <w:rsid w:val="00163C1C"/>
    <w:rsid w:val="001D1B2B"/>
    <w:rsid w:val="001D3F17"/>
    <w:rsid w:val="001E06A6"/>
    <w:rsid w:val="00244EA8"/>
    <w:rsid w:val="00262944"/>
    <w:rsid w:val="00265898"/>
    <w:rsid w:val="002773CA"/>
    <w:rsid w:val="00287421"/>
    <w:rsid w:val="002B2256"/>
    <w:rsid w:val="002E54B1"/>
    <w:rsid w:val="0032085E"/>
    <w:rsid w:val="00323EF3"/>
    <w:rsid w:val="00337CCA"/>
    <w:rsid w:val="0036391C"/>
    <w:rsid w:val="003C30F5"/>
    <w:rsid w:val="003D1B11"/>
    <w:rsid w:val="003E60A0"/>
    <w:rsid w:val="004108B5"/>
    <w:rsid w:val="0041256F"/>
    <w:rsid w:val="00422001"/>
    <w:rsid w:val="004612C1"/>
    <w:rsid w:val="0046244F"/>
    <w:rsid w:val="004815AC"/>
    <w:rsid w:val="0048164D"/>
    <w:rsid w:val="00494445"/>
    <w:rsid w:val="00524DD5"/>
    <w:rsid w:val="0053448D"/>
    <w:rsid w:val="00540A9A"/>
    <w:rsid w:val="005468F4"/>
    <w:rsid w:val="00550E50"/>
    <w:rsid w:val="005822F5"/>
    <w:rsid w:val="005904E0"/>
    <w:rsid w:val="005A2B14"/>
    <w:rsid w:val="005A6319"/>
    <w:rsid w:val="005A75C3"/>
    <w:rsid w:val="005C0D5A"/>
    <w:rsid w:val="005D22F9"/>
    <w:rsid w:val="005E7831"/>
    <w:rsid w:val="006062B9"/>
    <w:rsid w:val="00606CE0"/>
    <w:rsid w:val="00615B54"/>
    <w:rsid w:val="0065176E"/>
    <w:rsid w:val="00651D7C"/>
    <w:rsid w:val="006B38DE"/>
    <w:rsid w:val="006F1DC2"/>
    <w:rsid w:val="007313E5"/>
    <w:rsid w:val="007376DF"/>
    <w:rsid w:val="00741316"/>
    <w:rsid w:val="007502A2"/>
    <w:rsid w:val="00754862"/>
    <w:rsid w:val="0076047E"/>
    <w:rsid w:val="00780046"/>
    <w:rsid w:val="007827B6"/>
    <w:rsid w:val="0078363A"/>
    <w:rsid w:val="007A4459"/>
    <w:rsid w:val="007C0890"/>
    <w:rsid w:val="007C1F3F"/>
    <w:rsid w:val="007E5A7F"/>
    <w:rsid w:val="00824E02"/>
    <w:rsid w:val="00862432"/>
    <w:rsid w:val="008A7750"/>
    <w:rsid w:val="008B3EC6"/>
    <w:rsid w:val="008E46D4"/>
    <w:rsid w:val="008F2C74"/>
    <w:rsid w:val="008F4E70"/>
    <w:rsid w:val="008F6F17"/>
    <w:rsid w:val="00901526"/>
    <w:rsid w:val="009015C7"/>
    <w:rsid w:val="0092571C"/>
    <w:rsid w:val="00930AF2"/>
    <w:rsid w:val="0093640C"/>
    <w:rsid w:val="00947713"/>
    <w:rsid w:val="0096382B"/>
    <w:rsid w:val="00977B8E"/>
    <w:rsid w:val="009831BC"/>
    <w:rsid w:val="00991845"/>
    <w:rsid w:val="009C03A2"/>
    <w:rsid w:val="009E278A"/>
    <w:rsid w:val="00A0322E"/>
    <w:rsid w:val="00A15108"/>
    <w:rsid w:val="00A36963"/>
    <w:rsid w:val="00A54CD5"/>
    <w:rsid w:val="00A56A4D"/>
    <w:rsid w:val="00A65380"/>
    <w:rsid w:val="00AA4ACA"/>
    <w:rsid w:val="00AD309E"/>
    <w:rsid w:val="00AE50C8"/>
    <w:rsid w:val="00B00D8E"/>
    <w:rsid w:val="00B066EE"/>
    <w:rsid w:val="00B51B4F"/>
    <w:rsid w:val="00B947B3"/>
    <w:rsid w:val="00B9593E"/>
    <w:rsid w:val="00BB542D"/>
    <w:rsid w:val="00BC2063"/>
    <w:rsid w:val="00C11047"/>
    <w:rsid w:val="00C12B29"/>
    <w:rsid w:val="00C30864"/>
    <w:rsid w:val="00C33F72"/>
    <w:rsid w:val="00C717F0"/>
    <w:rsid w:val="00C8142F"/>
    <w:rsid w:val="00D57761"/>
    <w:rsid w:val="00D72EEB"/>
    <w:rsid w:val="00D80C23"/>
    <w:rsid w:val="00D95AB7"/>
    <w:rsid w:val="00DD1FD5"/>
    <w:rsid w:val="00E25733"/>
    <w:rsid w:val="00E33573"/>
    <w:rsid w:val="00E963FD"/>
    <w:rsid w:val="00EC54E4"/>
    <w:rsid w:val="00ED54AA"/>
    <w:rsid w:val="00EF2E76"/>
    <w:rsid w:val="00EF5C07"/>
    <w:rsid w:val="00FA3B87"/>
    <w:rsid w:val="00FB7D65"/>
    <w:rsid w:val="00FC31F2"/>
    <w:rsid w:val="00FE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921E"/>
  <w15:docId w15:val="{EB8E406F-6310-43A0-806B-34F6A034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paragraph" w:styleId="Revision">
    <w:name w:val="Revision"/>
    <w:hidden/>
    <w:uiPriority w:val="99"/>
    <w:semiHidden/>
    <w:rsid w:val="00A56A4D"/>
    <w:pPr>
      <w:spacing w:after="0" w:line="240" w:lineRule="auto"/>
    </w:pPr>
  </w:style>
  <w:style w:type="character" w:styleId="CommentReference">
    <w:name w:val="annotation reference"/>
    <w:basedOn w:val="DefaultParagraphFont"/>
    <w:uiPriority w:val="99"/>
    <w:semiHidden/>
    <w:unhideWhenUsed/>
    <w:rsid w:val="00000454"/>
    <w:rPr>
      <w:sz w:val="16"/>
      <w:szCs w:val="16"/>
    </w:rPr>
  </w:style>
  <w:style w:type="paragraph" w:styleId="CommentText">
    <w:name w:val="annotation text"/>
    <w:basedOn w:val="Normal"/>
    <w:link w:val="CommentTextChar"/>
    <w:uiPriority w:val="99"/>
    <w:unhideWhenUsed/>
    <w:rsid w:val="00000454"/>
    <w:pPr>
      <w:spacing w:line="240" w:lineRule="auto"/>
    </w:pPr>
    <w:rPr>
      <w:sz w:val="20"/>
      <w:szCs w:val="20"/>
    </w:rPr>
  </w:style>
  <w:style w:type="character" w:customStyle="1" w:styleId="CommentTextChar">
    <w:name w:val="Comment Text Char"/>
    <w:basedOn w:val="DefaultParagraphFont"/>
    <w:link w:val="CommentText"/>
    <w:uiPriority w:val="99"/>
    <w:rsid w:val="00000454"/>
    <w:rPr>
      <w:sz w:val="20"/>
      <w:szCs w:val="20"/>
    </w:rPr>
  </w:style>
  <w:style w:type="paragraph" w:styleId="CommentSubject">
    <w:name w:val="annotation subject"/>
    <w:basedOn w:val="CommentText"/>
    <w:next w:val="CommentText"/>
    <w:link w:val="CommentSubjectChar"/>
    <w:uiPriority w:val="99"/>
    <w:semiHidden/>
    <w:unhideWhenUsed/>
    <w:rsid w:val="0032085E"/>
    <w:rPr>
      <w:b/>
      <w:bCs/>
    </w:rPr>
  </w:style>
  <w:style w:type="character" w:customStyle="1" w:styleId="CommentSubjectChar">
    <w:name w:val="Comment Subject Char"/>
    <w:basedOn w:val="CommentTextChar"/>
    <w:link w:val="CommentSubject"/>
    <w:uiPriority w:val="99"/>
    <w:semiHidden/>
    <w:rsid w:val="0032085E"/>
    <w:rPr>
      <w:b/>
      <w:bCs/>
      <w:sz w:val="20"/>
      <w:szCs w:val="20"/>
    </w:rPr>
  </w:style>
  <w:style w:type="paragraph" w:styleId="Header">
    <w:name w:val="header"/>
    <w:basedOn w:val="Normal"/>
    <w:link w:val="HeaderChar"/>
    <w:uiPriority w:val="99"/>
    <w:unhideWhenUsed/>
    <w:rsid w:val="0099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45"/>
  </w:style>
  <w:style w:type="paragraph" w:styleId="Footer">
    <w:name w:val="footer"/>
    <w:basedOn w:val="Normal"/>
    <w:link w:val="FooterChar"/>
    <w:uiPriority w:val="99"/>
    <w:unhideWhenUsed/>
    <w:rsid w:val="0099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45"/>
  </w:style>
  <w:style w:type="paragraph" w:styleId="ListParagraph">
    <w:name w:val="List Paragraph"/>
    <w:basedOn w:val="Normal"/>
    <w:uiPriority w:val="34"/>
    <w:qFormat/>
    <w:rsid w:val="00EC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85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9DD32-680F-472D-B42E-F0EEE0FE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44</Pages>
  <Words>11338</Words>
  <Characters>64629</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detbe</dc:creator>
  <cp:lastModifiedBy>Benton, Deon</cp:lastModifiedBy>
  <cp:revision>4</cp:revision>
  <dcterms:created xsi:type="dcterms:W3CDTF">2023-11-10T20:55:00Z</dcterms:created>
  <dcterms:modified xsi:type="dcterms:W3CDTF">2023-11-10T21:04:00Z</dcterms:modified>
</cp:coreProperties>
</file>