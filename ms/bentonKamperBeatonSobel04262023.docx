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3555501A"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421050">
        <w:rPr>
          <w:rFonts w:ascii="Times New Roman" w:hAnsi="Times New Roman" w:cs="Times New Roman"/>
          <w:sz w:val="24"/>
          <w:szCs w:val="24"/>
        </w:rPr>
        <w:t>people</w:t>
      </w:r>
      <w:r>
        <w:rPr>
          <w:rFonts w:ascii="Times New Roman" w:hAnsi="Times New Roman" w:cs="Times New Roman"/>
          <w:sz w:val="24"/>
          <w:szCs w:val="24"/>
        </w:rPr>
        <w:t xml:space="preserve"> 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77777777"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2DD2513A"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5FE42041"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021434E6"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FC0507">
        <w:rPr>
          <w:rFonts w:ascii="Times New Roman" w:hAnsi="Times New Roman" w:cs="Times New Roman"/>
          <w:sz w:val="24"/>
          <w:szCs w:val="24"/>
        </w:rPr>
        <w:t>sufficiently</w:t>
      </w:r>
      <w:r>
        <w:rPr>
          <w:rFonts w:ascii="Times New Roman" w:hAnsi="Times New Roman" w:cs="Times New Roman"/>
          <w:sz w:val="24"/>
          <w:szCs w:val="24"/>
        </w:rPr>
        <w:t xml:space="preserve"> explain</w:t>
      </w:r>
      <w:r w:rsidR="00FC0507">
        <w:rPr>
          <w:rFonts w:ascii="Times New Roman" w:hAnsi="Times New Roman" w:cs="Times New Roman"/>
          <w:sz w:val="24"/>
          <w:szCs w:val="24"/>
        </w:rPr>
        <w:t>s</w:t>
      </w:r>
      <w:r>
        <w:rPr>
          <w:rFonts w:ascii="Times New Roman" w:hAnsi="Times New Roman" w:cs="Times New Roman"/>
          <w:sz w:val="24"/>
          <w:szCs w:val="24"/>
        </w:rPr>
        <w:t xml:space="preserve"> children’s 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—have provided a proof of concept that causal learning can emerge from associative learning (e.g.,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provide behavioral support for associative processing as</w:t>
      </w:r>
      <w:r>
        <w:rPr>
          <w:rFonts w:ascii="Times New Roman" w:hAnsi="Times New Roman" w:cs="Times New Roman"/>
          <w:sz w:val="24"/>
          <w:szCs w:val="24"/>
        </w:rPr>
        <w:t xml:space="preserve"> a candidate mechanism for how children reason in the world. </w:t>
      </w:r>
    </w:p>
    <w:p w14:paraId="0934DE4E" w14:textId="2F1E5CD2"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w:t>
      </w:r>
      <w:r w:rsidR="008A6C7D">
        <w:rPr>
          <w:rFonts w:ascii="Times New Roman" w:hAnsi="Times New Roman" w:cs="Times New Roman"/>
          <w:sz w:val="24"/>
          <w:szCs w:val="24"/>
        </w:rPr>
        <w:lastRenderedPageBreak/>
        <w:t xml:space="preserve">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Sobel and Kirkham (2006)</w:t>
      </w:r>
      <w:r w:rsidR="00DF3B9B">
        <w:rPr>
          <w:rFonts w:ascii="Times New Roman" w:hAnsi="Times New Roman" w:cs="Times New Roman"/>
          <w:sz w:val="24"/>
          <w:szCs w:val="24"/>
        </w:rPr>
        <w:t xml:space="preserve"> extended this work to show </w:t>
      </w:r>
      <w:r w:rsidR="008A6C7D">
        <w:rPr>
          <w:rFonts w:ascii="Times New Roman" w:hAnsi="Times New Roman" w:cs="Times New Roman"/>
          <w:sz w:val="24"/>
          <w:szCs w:val="24"/>
        </w:rPr>
        <w:t xml:space="preserve">that 8-month-olds showed </w:t>
      </w:r>
      <w:r w:rsidR="00DF3B9B">
        <w:rPr>
          <w:rFonts w:ascii="Times New Roman" w:hAnsi="Times New Roman" w:cs="Times New Roman"/>
          <w:sz w:val="24"/>
          <w:szCs w:val="24"/>
        </w:rPr>
        <w:t>a similar</w:t>
      </w:r>
      <w:r w:rsidR="008A6C7D">
        <w:rPr>
          <w:rFonts w:ascii="Times New Roman" w:hAnsi="Times New Roman" w:cs="Times New Roman"/>
          <w:sz w:val="24"/>
          <w:szCs w:val="24"/>
        </w:rPr>
        <w:t xml:space="preserve"> pattern</w:t>
      </w:r>
      <w:r w:rsidR="00DF3B9B">
        <w:rPr>
          <w:rFonts w:ascii="Times New Roman" w:hAnsi="Times New Roman" w:cs="Times New Roman"/>
          <w:sz w:val="24"/>
          <w:szCs w:val="24"/>
        </w:rPr>
        <w:t xml:space="preserve"> when an</w:t>
      </w:r>
      <w:r w:rsidR="00DF3B9B">
        <w:rPr>
          <w:rFonts w:ascii="Times New Roman" w:hAnsi="Times New Roman" w:cs="Times New Roman"/>
          <w:sz w:val="24"/>
          <w:szCs w:val="24"/>
        </w:rPr>
        <w:t xml:space="preserve"> eye-tracking procedure</w:t>
      </w:r>
      <w:r w:rsidR="00802FB1">
        <w:rPr>
          <w:rFonts w:ascii="Times New Roman" w:hAnsi="Times New Roman" w:cs="Times New Roman"/>
          <w:sz w:val="24"/>
          <w:szCs w:val="24"/>
        </w:rPr>
        <w:t xml:space="preserve"> was used</w:t>
      </w:r>
      <w:r w:rsidR="008A6C7D">
        <w:rPr>
          <w:rFonts w:ascii="Times New Roman" w:hAnsi="Times New Roman" w:cs="Times New Roman"/>
          <w:sz w:val="24"/>
          <w:szCs w:val="24"/>
        </w:rPr>
        <w:t xml:space="preserve">. </w:t>
      </w:r>
    </w:p>
    <w:p w14:paraId="72E7DA11" w14:textId="37E84EB4" w:rsidR="003267E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Beckers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2005</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McCormack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2009)</w:t>
      </w:r>
      <w:r w:rsidR="00A4705A">
        <w:rPr>
          <w:rFonts w:ascii="Times New Roman" w:hAnsi="Times New Roman" w:cs="Times New Roman"/>
          <w:sz w:val="24"/>
          <w:szCs w:val="24"/>
        </w:rPr>
        <w:t>.</w:t>
      </w:r>
      <w:r w:rsidR="000347DD">
        <w:rPr>
          <w:rFonts w:ascii="Times New Roman" w:hAnsi="Times New Roman" w:cs="Times New Roman"/>
          <w:sz w:val="24"/>
          <w:szCs w:val="24"/>
        </w:rPr>
        <w:t xml:space="preserve"> Consider</w:t>
      </w:r>
      <w:r w:rsidR="00A4705A">
        <w:rPr>
          <w:rFonts w:ascii="Times New Roman" w:hAnsi="Times New Roman" w:cs="Times New Roman"/>
          <w:sz w:val="24"/>
          <w:szCs w:val="24"/>
        </w:rPr>
        <w:t xml:space="preserve"> </w:t>
      </w:r>
      <w:r w:rsidR="004552E4">
        <w:rPr>
          <w:rFonts w:ascii="Times New Roman" w:hAnsi="Times New Roman" w:cs="Times New Roman"/>
          <w:sz w:val="24"/>
          <w:szCs w:val="24"/>
        </w:rPr>
        <w:t>McCormack et al. (2009)</w:t>
      </w:r>
      <w:r w:rsidR="009B0C1C">
        <w:rPr>
          <w:rFonts w:ascii="Times New Roman" w:hAnsi="Times New Roman" w:cs="Times New Roman"/>
          <w:sz w:val="24"/>
          <w:szCs w:val="24"/>
        </w:rPr>
        <w:t>, for example. They</w:t>
      </w:r>
      <w:r w:rsidR="004552E4">
        <w:rPr>
          <w:rFonts w:ascii="Times New Roman" w:hAnsi="Times New Roman" w:cs="Times New Roman"/>
          <w:sz w:val="24"/>
          <w:szCs w:val="24"/>
        </w:rPr>
        <w:t xml:space="preserve"> showed </w:t>
      </w:r>
      <w:r w:rsidR="00A4705A">
        <w:rPr>
          <w:rFonts w:ascii="Times New Roman" w:hAnsi="Times New Roman" w:cs="Times New Roman"/>
          <w:sz w:val="24"/>
          <w:szCs w:val="24"/>
        </w:rPr>
        <w:t>children a standard backwards blocking sequence (AB+, A+), and compared their</w:t>
      </w:r>
      <w:r w:rsidR="00AE4910">
        <w:rPr>
          <w:rFonts w:ascii="Times New Roman" w:hAnsi="Times New Roman" w:cs="Times New Roman"/>
          <w:sz w:val="24"/>
          <w:szCs w:val="24"/>
        </w:rPr>
        <w:t xml:space="preserve"> causal status</w:t>
      </w:r>
      <w:r w:rsidR="00A4705A">
        <w:rPr>
          <w:rFonts w:ascii="Times New Roman" w:hAnsi="Times New Roman" w:cs="Times New Roman"/>
          <w:sz w:val="24"/>
          <w:szCs w:val="24"/>
        </w:rPr>
        <w:t xml:space="preserve"> judgments </w:t>
      </w:r>
      <w:r w:rsidR="00AE4910">
        <w:rPr>
          <w:rFonts w:ascii="Times New Roman" w:hAnsi="Times New Roman" w:cs="Times New Roman"/>
          <w:sz w:val="24"/>
          <w:szCs w:val="24"/>
        </w:rPr>
        <w:t>for</w:t>
      </w:r>
      <w:r w:rsidR="00A4705A">
        <w:rPr>
          <w:rFonts w:ascii="Times New Roman" w:hAnsi="Times New Roman" w:cs="Times New Roman"/>
          <w:sz w:val="24"/>
          <w:szCs w:val="24"/>
        </w:rPr>
        <w:t xml:space="preserve"> object B with a sequence in which a third object, unrelated to the compound set, </w:t>
      </w:r>
      <w:r w:rsidR="00AE4910">
        <w:rPr>
          <w:rFonts w:ascii="Times New Roman" w:hAnsi="Times New Roman" w:cs="Times New Roman"/>
          <w:sz w:val="24"/>
          <w:szCs w:val="24"/>
        </w:rPr>
        <w:t>activated the machine</w:t>
      </w:r>
      <w:r w:rsidR="00A4705A">
        <w:rPr>
          <w:rFonts w:ascii="Times New Roman" w:hAnsi="Times New Roman" w:cs="Times New Roman"/>
          <w:sz w:val="24"/>
          <w:szCs w:val="24"/>
        </w:rPr>
        <w:t xml:space="preserve"> (i.e., AB+, C+). The 4-year-olds did not differ in their judgments (although 5-year-olds did).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make retrospective inferences. </w:t>
      </w:r>
      <w:r w:rsidR="00C84D7C">
        <w:rPr>
          <w:rFonts w:ascii="Times New Roman" w:hAnsi="Times New Roman" w:cs="Times New Roman"/>
          <w:sz w:val="24"/>
          <w:szCs w:val="24"/>
        </w:rPr>
        <w:t>However, the</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remains: </w:t>
      </w:r>
      <w:r w:rsidR="00C84D7C">
        <w:rPr>
          <w:rFonts w:ascii="Times New Roman" w:hAnsi="Times New Roman" w:cs="Times New Roman"/>
          <w:i/>
          <w:iCs/>
          <w:sz w:val="24"/>
          <w:szCs w:val="24"/>
        </w:rPr>
        <w:t xml:space="preserve">how </w:t>
      </w:r>
      <w:r w:rsidR="00C84D7C">
        <w:rPr>
          <w:rFonts w:ascii="Times New Roman" w:hAnsi="Times New Roman" w:cs="Times New Roman"/>
          <w:sz w:val="24"/>
          <w:szCs w:val="24"/>
        </w:rPr>
        <w:t>do children engage in this type of reasoning?</w:t>
      </w:r>
    </w:p>
    <w:p w14:paraId="1A0C8597" w14:textId="6C000F09" w:rsidR="00F638F7" w:rsidRDefault="00572C44" w:rsidP="00DD2256">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The</w:t>
      </w:r>
      <w:r w:rsidR="00CD74A7">
        <w:rPr>
          <w:rFonts w:ascii="Times New Roman" w:hAnsi="Times New Roman" w:cs="Times New Roman"/>
          <w:sz w:val="24"/>
          <w:szCs w:val="24"/>
        </w:rPr>
        <w:t xml:space="preserve"> present investigation had two goals</w:t>
      </w:r>
      <w:r>
        <w:rPr>
          <w:rFonts w:ascii="Times New Roman" w:hAnsi="Times New Roman" w:cs="Times New Roman"/>
          <w:sz w:val="24"/>
          <w:szCs w:val="24"/>
        </w:rPr>
        <w:t xml:space="preserve"> given these issues</w:t>
      </w:r>
      <w:r w:rsidR="00CD74A7">
        <w:rPr>
          <w:rFonts w:ascii="Times New Roman" w:hAnsi="Times New Roman" w:cs="Times New Roman"/>
          <w:sz w:val="24"/>
          <w:szCs w:val="24"/>
        </w:rPr>
        <w:t>. The first goal</w:t>
      </w:r>
      <w:r w:rsidR="00BD3A6F">
        <w:rPr>
          <w:rFonts w:ascii="Times New Roman" w:hAnsi="Times New Roman" w:cs="Times New Roman"/>
          <w:sz w:val="24"/>
          <w:szCs w:val="24"/>
        </w:rPr>
        <w:t xml:space="preserve"> </w:t>
      </w:r>
      <w:r w:rsidR="00CD74A7">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w:t>
      </w:r>
      <w:r w:rsidR="007F11E7">
        <w:rPr>
          <w:rFonts w:ascii="Times New Roman" w:hAnsi="Times New Roman" w:cs="Times New Roman"/>
          <w:sz w:val="24"/>
          <w:szCs w:val="24"/>
        </w:rPr>
        <w:lastRenderedPageBreak/>
        <w:t xml:space="preserve">group likely has more robust information-processing capacities than the former group and thus a greater chance of engaging in Bayesian inference. Research by Sobel et 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sidR="00CD74A7">
        <w:rPr>
          <w:rFonts w:ascii="Times New Roman" w:hAnsi="Times New Roman" w:cs="Times New Roman"/>
          <w:sz w:val="24"/>
          <w:szCs w:val="24"/>
        </w:rPr>
        <w:t xml:space="preserve"> </w:t>
      </w:r>
      <w:r w:rsidR="00017D17">
        <w:rPr>
          <w:rFonts w:ascii="Times New Roman" w:hAnsi="Times New Roman" w:cs="Times New Roman"/>
          <w:sz w:val="24"/>
          <w:szCs w:val="24"/>
        </w:rPr>
        <w:t>The second goal was to determine whether children’s causal inferences were best explained by an associative-learning mechanism</w:t>
      </w:r>
      <w:r w:rsidR="00DF12FA">
        <w:rPr>
          <w:rFonts w:ascii="Times New Roman" w:hAnsi="Times New Roman" w:cs="Times New Roman"/>
          <w:sz w:val="24"/>
          <w:szCs w:val="24"/>
        </w:rPr>
        <w:t>,</w:t>
      </w:r>
      <w:r w:rsidR="00017D17">
        <w:rPr>
          <w:rFonts w:ascii="Times New Roman" w:hAnsi="Times New Roman" w:cs="Times New Roman"/>
          <w:sz w:val="24"/>
          <w:szCs w:val="24"/>
        </w:rPr>
        <w:t xml:space="preserve"> a simple Bayesian mechanism</w:t>
      </w:r>
      <w:r w:rsidR="00DF12FA">
        <w:rPr>
          <w:rFonts w:ascii="Times New Roman" w:hAnsi="Times New Roman" w:cs="Times New Roman"/>
          <w:sz w:val="24"/>
          <w:szCs w:val="24"/>
        </w:rPr>
        <w:t>, or some combination of both</w:t>
      </w:r>
      <w:r w:rsidR="00017D17">
        <w:rPr>
          <w:rFonts w:ascii="Times New Roman" w:hAnsi="Times New Roman" w:cs="Times New Roman"/>
          <w:sz w:val="24"/>
          <w:szCs w:val="24"/>
        </w:rPr>
        <w:t xml:space="preserve">.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2BF3C298" w:rsidR="00E408B0" w:rsidRDefault="00421050"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Study</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2722DFDC"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3E978FAF"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w:t>
      </w:r>
      <w:r>
        <w:rPr>
          <w:rFonts w:ascii="Times New Roman" w:hAnsi="Times New Roman" w:cs="Times New Roman"/>
          <w:sz w:val="24"/>
          <w:szCs w:val="24"/>
        </w:rPr>
        <w:lastRenderedPageBreak/>
        <w:t xml:space="preserve">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B88A08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lastRenderedPageBreak/>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experimental</w:t>
      </w:r>
      <w:r w:rsidR="001B6496">
        <w:rPr>
          <w:rFonts w:ascii="Times New Roman" w:hAnsi="Times New Roman" w:cs="Times New Roman"/>
          <w:sz w:val="24"/>
          <w:szCs w:val="24"/>
        </w:rPr>
        <w:t xml:space="preserve"> </w:t>
      </w:r>
      <w:r w:rsidR="009363F8">
        <w:rPr>
          <w:rFonts w:ascii="Times New Roman" w:hAnsi="Times New Roman" w:cs="Times New Roman"/>
          <w:sz w:val="24"/>
          <w:szCs w:val="24"/>
        </w:rPr>
        <w:t xml:space="preserve">trials began with three differently colored objects, which were located above the </w:t>
      </w:r>
      <w:r w:rsidR="009363F8">
        <w:rPr>
          <w:rFonts w:ascii="Times New Roman" w:hAnsi="Times New Roman" w:cs="Times New Roman"/>
          <w:sz w:val="24"/>
          <w:szCs w:val="24"/>
        </w:rPr>
        <w:lastRenderedPageBreak/>
        <w:t xml:space="preserve">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70787F5F"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experimental</w:t>
      </w:r>
      <w:r w:rsidR="004F04C6">
        <w:rPr>
          <w:rFonts w:ascii="Times New Roman" w:hAnsi="Times New Roman" w:cs="Times New Roman"/>
          <w:sz w:val="24"/>
          <w:szCs w:val="24"/>
        </w:rPr>
        <w:t xml:space="preserve">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between-subjects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43D5034C" w:rsidR="00F06036" w:rsidRPr="003B3191" w:rsidRDefault="00F06036" w:rsidP="00EC04DC">
      <w:pPr>
        <w:spacing w:line="480" w:lineRule="auto"/>
        <w:ind w:firstLine="720"/>
        <w:contextualSpacing/>
        <w:rPr>
          <w:rFonts w:ascii="Times New Roman" w:hAnsi="Times New Roman" w:cs="Times New Roman"/>
          <w:iCs/>
          <w:sz w:val="24"/>
          <w:szCs w:val="24"/>
          <w:u w:val="single"/>
        </w:rPr>
      </w:pPr>
      <w:r>
        <w:rPr>
          <w:rFonts w:ascii="Times New Roman" w:hAnsi="Times New Roman" w:cs="Times New Roman"/>
          <w:sz w:val="24"/>
          <w:szCs w:val="24"/>
        </w:rPr>
        <w:t>To explore the first three-way interaction</w:t>
      </w:r>
      <w:r w:rsidR="00131487">
        <w:rPr>
          <w:rFonts w:ascii="Times New Roman" w:hAnsi="Times New Roman" w:cs="Times New Roman"/>
          <w:sz w:val="24"/>
          <w:szCs w:val="24"/>
        </w:rPr>
        <w:t xml:space="preserve"> between 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constructed</w:t>
      </w:r>
      <w:r w:rsidR="00FC0E46">
        <w:rPr>
          <w:rFonts w:ascii="Times New Roman" w:hAnsi="Times New Roman" w:cs="Times New Roman"/>
          <w:sz w:val="24"/>
          <w:szCs w:val="24"/>
        </w:rPr>
        <w:t xml:space="preserve">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between-subjects fixed effect, Object as a within-subjects fixed effect</w:t>
      </w:r>
      <w:r w:rsidR="00BC0DBD">
        <w:rPr>
          <w:rFonts w:ascii="Times New Roman" w:hAnsi="Times New Roman" w:cs="Times New Roman"/>
          <w:sz w:val="24"/>
          <w:szCs w:val="24"/>
        </w:rPr>
        <w:t>, and s</w:t>
      </w:r>
      <w:r>
        <w:rPr>
          <w:rFonts w:ascii="Times New Roman" w:hAnsi="Times New Roman" w:cs="Times New Roman"/>
          <w:sz w:val="24"/>
          <w:szCs w:val="24"/>
        </w:rPr>
        <w:t xml:space="preserve">ubjects as a random effect. </w:t>
      </w:r>
      <w:r w:rsidR="00BC0DBD">
        <w:rPr>
          <w:rFonts w:ascii="Times New Roman" w:hAnsi="Times New Roman" w:cs="Times New Roman"/>
          <w:sz w:val="24"/>
          <w:szCs w:val="24"/>
        </w:rPr>
        <w:t xml:space="preserve">Both linear models only yielded main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To explore the second three-way interaction between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within-subjects fixed effects and subjects were included as a random effect. Although both linear models yielded main effects of Object, 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additional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across the two phases.</w:t>
      </w:r>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747B705E" w14:textId="58AD730C" w:rsidR="00A45E22" w:rsidRDefault="00D60BFD" w:rsidP="003B3191">
      <w:pPr>
        <w:keepNext/>
        <w:spacing w:line="240" w:lineRule="auto"/>
        <w:contextualSpacing/>
        <w:rPr>
          <w:rFonts w:ascii="Times New Roman" w:hAnsi="Times New Roman" w:cs="Times New Roman"/>
          <w:sz w:val="24"/>
          <w:szCs w:val="24"/>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3E92C5AD" w14:textId="7E19C298"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experimental</w:t>
      </w:r>
      <w:r w:rsidR="005A3CFD">
        <w:rPr>
          <w:rFonts w:ascii="Times New Roman" w:hAnsi="Times New Roman" w:cs="Times New Roman"/>
          <w:sz w:val="24"/>
          <w:szCs w:val="24"/>
        </w:rPr>
        <w:t xml:space="preserve"> </w:t>
      </w:r>
      <w:r w:rsidR="00806790">
        <w:rPr>
          <w:rFonts w:ascii="Times New Roman" w:hAnsi="Times New Roman" w:cs="Times New Roman"/>
          <w:sz w:val="24"/>
          <w:szCs w:val="24"/>
        </w:rPr>
        <w:t xml:space="preserve">trials within the backwards blocking condition revealed a significant main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06790">
        <w:rPr>
          <w:rFonts w:ascii="Times New Roman" w:hAnsi="Times New Roman" w:cs="Times New Roman"/>
          <w:sz w:val="24"/>
          <w:szCs w:val="24"/>
        </w:rPr>
        <w:lastRenderedPageBreak/>
        <w:t>main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5E6868F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62344808"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sz w:val="24"/>
          <w:szCs w:val="24"/>
        </w:rPr>
        <w:t>(</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0.80</w:t>
      </w:r>
      <w:r w:rsidR="00A67969">
        <w:rPr>
          <w:rFonts w:ascii="Times New Roman" w:hAnsi="Times New Roman" w:cs="Times New Roman"/>
          <w:sz w:val="24"/>
          <w:szCs w:val="24"/>
        </w:rPr>
        <w:t xml:space="preserve">,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w:t>
      </w:r>
      <w:r w:rsidR="00A67969">
        <w:rPr>
          <w:rFonts w:ascii="Times New Roman" w:hAnsi="Times New Roman" w:cs="Times New Roman"/>
          <w:sz w:val="24"/>
          <w:szCs w:val="24"/>
        </w:rPr>
        <w:t>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sz w:val="24"/>
          <w:szCs w:val="24"/>
        </w:rPr>
        <w:t>(</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w:t>
      </w:r>
      <w:r w:rsidR="00A67969">
        <w:rPr>
          <w:rFonts w:ascii="Times New Roman" w:hAnsi="Times New Roman" w:cs="Times New Roman"/>
          <w:sz w:val="24"/>
          <w:szCs w:val="24"/>
        </w:rPr>
        <w:t>58</w:t>
      </w:r>
      <w:r w:rsidR="00A67969">
        <w:rPr>
          <w:rFonts w:ascii="Times New Roman" w:hAnsi="Times New Roman" w:cs="Times New Roman"/>
          <w:sz w:val="24"/>
          <w:szCs w:val="24"/>
        </w:rPr>
        <w:t xml:space="preserve">,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w:t>
      </w:r>
      <w:r w:rsidR="00A67969">
        <w:rPr>
          <w:rFonts w:ascii="Times New Roman" w:hAnsi="Times New Roman" w:cs="Times New Roman"/>
          <w:sz w:val="24"/>
          <w:szCs w:val="24"/>
        </w:rPr>
        <w:t>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47A8ADDA"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lastRenderedPageBreak/>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the redundant objects in the backwards blocking experimental trial (i.e., objects B-C) were blickets compared to the redundant objects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1953665F"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competing 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D09BF79"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w:t>
      </w:r>
      <w:r w:rsidR="004066DF">
        <w:rPr>
          <w:rFonts w:ascii="Times New Roman" w:hAnsi="Times New Roman"/>
          <w:sz w:val="24"/>
        </w:rPr>
        <w:lastRenderedPageBreak/>
        <w:t xml:space="preserve">activate. Given that participants are told 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lastRenderedPageBreak/>
        <w:t xml:space="preserve">Because the model assumes that objects with causal efficacy will act deterministically on detectors,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3FD00115"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B346A">
        <w:trPr>
          <w:trHeight w:val="3603"/>
        </w:trPr>
        <w:tc>
          <w:tcPr>
            <w:tcW w:w="4026" w:type="dxa"/>
          </w:tcPr>
          <w:p w14:paraId="655064CD" w14:textId="712DFA4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85FC6" wp14:editId="34D9042E">
                  <wp:extent cx="2414016" cy="2414016"/>
                  <wp:effectExtent l="0" t="0" r="5715"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p>
        </w:tc>
        <w:tc>
          <w:tcPr>
            <w:tcW w:w="4026" w:type="dxa"/>
          </w:tcPr>
          <w:p w14:paraId="5837F00D" w14:textId="11F11BDD"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C6A5B4" wp14:editId="5458A5B7">
                  <wp:extent cx="2414016" cy="2414016"/>
                  <wp:effectExtent l="0" t="0" r="5715"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B4B8D"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p>
        </w:tc>
        <w:tc>
          <w:tcPr>
            <w:tcW w:w="4026" w:type="dxa"/>
          </w:tcPr>
          <w:p w14:paraId="6086214C" w14:textId="3DB94639" w:rsidR="001B4B8D" w:rsidRPr="004815E2" w:rsidRDefault="008F7DE1" w:rsidP="002203B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7C7CF7A" wp14:editId="2C2780C3">
                  <wp:extent cx="2414016" cy="2414016"/>
                  <wp:effectExtent l="0" t="0" r="5715"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p>
        </w:tc>
      </w:tr>
      <w:tr w:rsidR="001B4B8D" w14:paraId="7351C3D9" w14:textId="14B841A5" w:rsidTr="001B346A">
        <w:trPr>
          <w:trHeight w:val="3603"/>
        </w:trPr>
        <w:tc>
          <w:tcPr>
            <w:tcW w:w="4026" w:type="dxa"/>
          </w:tcPr>
          <w:p w14:paraId="44333779" w14:textId="7C6FB118"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E9EDDD" wp14:editId="02B65158">
                  <wp:extent cx="2414016" cy="2414016"/>
                  <wp:effectExtent l="0" t="0" r="5715" b="571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1F01E47D">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p>
        </w:tc>
        <w:tc>
          <w:tcPr>
            <w:tcW w:w="4026" w:type="dxa"/>
          </w:tcPr>
          <w:p w14:paraId="7BE3F598" w14:textId="741043C2" w:rsidR="001B4B8D" w:rsidRDefault="008F7DE1" w:rsidP="002203BC">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046E1A" wp14:editId="3C025AC6">
                  <wp:extent cx="2414016" cy="2414016"/>
                  <wp:effectExtent l="0" t="0" r="5715" b="571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1905CD"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5E7099FF" w:rsidR="002203BC"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006A6741">
        <w:rPr>
          <w:rFonts w:ascii="Times New Roman" w:hAnsi="Times New Roman" w:cs="Times New Roman"/>
          <w:b w:val="0"/>
          <w:bCs w:val="0"/>
          <w:color w:val="000000" w:themeColor="text1"/>
          <w:sz w:val="20"/>
          <w:szCs w:val="20"/>
        </w:rPr>
        <w:t>4</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w:t>
      </w:r>
      <w:r w:rsidR="00D90059">
        <w:rPr>
          <w:rFonts w:ascii="Times New Roman" w:hAnsi="Times New Roman" w:cs="Times New Roman"/>
          <w:b w:val="0"/>
          <w:bCs w:val="0"/>
          <w:color w:val="000000" w:themeColor="text1"/>
          <w:sz w:val="20"/>
          <w:szCs w:val="20"/>
        </w:rPr>
        <w:t xml:space="preserve"> T</w:t>
      </w:r>
      <w:r w:rsidR="00B11AC6">
        <w:rPr>
          <w:rFonts w:ascii="Times New Roman" w:hAnsi="Times New Roman" w:cs="Times New Roman"/>
          <w:b w:val="0"/>
          <w:bCs w:val="0"/>
          <w:color w:val="000000" w:themeColor="text1"/>
          <w:sz w:val="20"/>
          <w:szCs w:val="20"/>
        </w:rPr>
        <w: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3B3191" w:rsidRDefault="00EB700B" w:rsidP="003B3191">
      <w:pPr>
        <w:rPr>
          <w:b/>
          <w:bCs/>
        </w:rPr>
      </w:pPr>
    </w:p>
    <w:p w14:paraId="53E07032" w14:textId="0A859E2B"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two</w:t>
      </w:r>
      <w:r w:rsidR="008B1CFB">
        <w:rPr>
          <w:rFonts w:ascii="Times New Roman" w:hAnsi="Times New Roman" w:cs="Times New Roman"/>
          <w:sz w:val="24"/>
          <w:szCs w:val="24"/>
        </w:rPr>
        <w:t xml:space="preserve">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experimental</w:t>
      </w:r>
      <w:r w:rsidR="00240DC3">
        <w:rPr>
          <w:rFonts w:ascii="Times New Roman" w:hAnsi="Times New Roman" w:cs="Times New Roman"/>
          <w:sz w:val="24"/>
          <w:szCs w:val="24"/>
        </w:rPr>
        <w:t xml:space="preserve">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this only true </w:t>
      </w:r>
      <w:r w:rsidR="008B1CFB">
        <w:rPr>
          <w:rFonts w:ascii="Times New Roman" w:hAnsi="Times New Roman" w:cs="Times New Roman"/>
          <w:sz w:val="24"/>
          <w:szCs w:val="24"/>
        </w:rPr>
        <w:t xml:space="preserve">when </w:t>
      </w:r>
      <w:r w:rsidR="008B1CFB">
        <w:rPr>
          <w:rFonts w:ascii="Times New Roman" w:hAnsi="Times New Roman" w:cs="Times New Roman"/>
          <w:i/>
          <w:iCs/>
          <w:sz w:val="24"/>
          <w:szCs w:val="24"/>
        </w:rPr>
        <w:t>p</w:t>
      </w:r>
      <w:r w:rsidR="008B1CFB">
        <w:rPr>
          <w:rFonts w:ascii="Times New Roman" w:hAnsi="Times New Roman" w:cs="Times New Roman"/>
          <w:sz w:val="24"/>
          <w:szCs w:val="24"/>
        </w:rPr>
        <w:t>(h) =</w:t>
      </w:r>
      <w:r w:rsidR="00B465BC">
        <w:rPr>
          <w:rFonts w:ascii="Times New Roman" w:hAnsi="Times New Roman" w:cs="Times New Roman"/>
          <w:sz w:val="24"/>
          <w:szCs w:val="24"/>
        </w:rPr>
        <w:t xml:space="preserve"> 0.5, .65, </w:t>
      </w:r>
      <w:r w:rsidR="008B1CFB">
        <w:rPr>
          <w:rFonts w:ascii="Times New Roman" w:hAnsi="Times New Roman" w:cs="Times New Roman"/>
          <w:sz w:val="24"/>
          <w:szCs w:val="24"/>
        </w:rPr>
        <w:t>or</w:t>
      </w:r>
      <w:r w:rsidR="00B465BC">
        <w:rPr>
          <w:rFonts w:ascii="Times New Roman" w:hAnsi="Times New Roman" w:cs="Times New Roman"/>
          <w:sz w:val="24"/>
          <w:szCs w:val="24"/>
        </w:rPr>
        <w:t xml:space="preserve"> .8.</w:t>
      </w:r>
      <w:r w:rsidR="00C87776">
        <w:rPr>
          <w:rFonts w:ascii="Times New Roman" w:hAnsi="Times New Roman" w:cs="Times New Roman"/>
          <w:sz w:val="24"/>
          <w:szCs w:val="24"/>
        </w:rPr>
        <w:t xml:space="preserve"> </w:t>
      </w:r>
    </w:p>
    <w:p w14:paraId="7FA86CD1" w14:textId="2F5B32B6"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CD5B76">
        <w:rPr>
          <w:rFonts w:ascii="Times New Roman" w:hAnsi="Times New Roman" w:cs="Times New Roman"/>
          <w:sz w:val="24"/>
          <w:szCs w:val="24"/>
        </w:rPr>
        <w:t>The rationale for building a two-layer network was to explore whether the simplest possible model—which learns via the Delta rule</w:t>
      </w:r>
      <w:r w:rsidR="006B5ED1">
        <w:rPr>
          <w:rFonts w:ascii="Times New Roman" w:hAnsi="Times New Roman" w:cs="Times New Roman"/>
          <w:sz w:val="24"/>
          <w:szCs w:val="24"/>
        </w:rPr>
        <w:t xml:space="preserve"> (</w:t>
      </w:r>
      <w:proofErr w:type="spellStart"/>
      <w:r w:rsidR="006B5ED1">
        <w:rPr>
          <w:rFonts w:ascii="Times New Roman" w:hAnsi="Times New Roman" w:cs="Times New Roman"/>
          <w:sz w:val="24"/>
          <w:szCs w:val="24"/>
        </w:rPr>
        <w:t>Kruschke</w:t>
      </w:r>
      <w:proofErr w:type="spellEnd"/>
      <w:r w:rsidR="00176B81">
        <w:rPr>
          <w:rFonts w:ascii="Times New Roman" w:hAnsi="Times New Roman" w:cs="Times New Roman"/>
          <w:sz w:val="24"/>
          <w:szCs w:val="24"/>
        </w:rPr>
        <w:t xml:space="preserve">, 1992; </w:t>
      </w:r>
      <w:proofErr w:type="spellStart"/>
      <w:r w:rsidR="006B5ED1">
        <w:rPr>
          <w:rFonts w:ascii="Times New Roman" w:hAnsi="Times New Roman" w:cs="Times New Roman"/>
          <w:sz w:val="24"/>
          <w:szCs w:val="24"/>
        </w:rPr>
        <w:t>Widrow</w:t>
      </w:r>
      <w:proofErr w:type="spellEnd"/>
      <w:r w:rsidR="006B5ED1">
        <w:rPr>
          <w:rFonts w:ascii="Times New Roman" w:hAnsi="Times New Roman" w:cs="Times New Roman"/>
          <w:sz w:val="24"/>
          <w:szCs w:val="24"/>
        </w:rPr>
        <w:t xml:space="preserve"> &amp; Hoff, 1960)</w:t>
      </w:r>
      <w:r w:rsidR="00CD5B76">
        <w:rPr>
          <w:rFonts w:ascii="Times New Roman" w:hAnsi="Times New Roman" w:cs="Times New Roman"/>
          <w:sz w:val="24"/>
          <w:szCs w:val="24"/>
        </w:rPr>
        <w:t xml:space="preserve">, </w:t>
      </w:r>
      <w:r w:rsidR="009C6B13">
        <w:rPr>
          <w:rFonts w:ascii="Times New Roman" w:hAnsi="Times New Roman" w:cs="Times New Roman"/>
          <w:sz w:val="24"/>
          <w:szCs w:val="24"/>
        </w:rPr>
        <w:t>a rule that has</w:t>
      </w:r>
      <w:r w:rsidR="003F6471">
        <w:rPr>
          <w:rFonts w:ascii="Times New Roman" w:hAnsi="Times New Roman" w:cs="Times New Roman"/>
          <w:sz w:val="24"/>
          <w:szCs w:val="24"/>
        </w:rPr>
        <w:t xml:space="preserve"> been shown to be formally</w:t>
      </w:r>
      <w:r w:rsidR="00CD5B76">
        <w:rPr>
          <w:rFonts w:ascii="Times New Roman" w:hAnsi="Times New Roman" w:cs="Times New Roman"/>
          <w:sz w:val="24"/>
          <w:szCs w:val="24"/>
        </w:rPr>
        <w:t xml:space="preserve"> equivalent to the traditional </w:t>
      </w:r>
      <w:r w:rsidR="003F6471">
        <w:rPr>
          <w:rFonts w:ascii="Times New Roman" w:hAnsi="Times New Roman" w:cs="Times New Roman"/>
          <w:sz w:val="24"/>
          <w:szCs w:val="24"/>
        </w:rPr>
        <w:t>R</w:t>
      </w:r>
      <w:r w:rsidR="0027741D">
        <w:rPr>
          <w:rFonts w:ascii="Times New Roman" w:hAnsi="Times New Roman" w:cs="Times New Roman"/>
          <w:sz w:val="24"/>
          <w:szCs w:val="24"/>
        </w:rPr>
        <w:t>escorla-Wagner</w:t>
      </w:r>
      <w:r w:rsidR="003F6471">
        <w:rPr>
          <w:rFonts w:ascii="Times New Roman" w:hAnsi="Times New Roman" w:cs="Times New Roman"/>
          <w:sz w:val="24"/>
          <w:szCs w:val="24"/>
        </w:rPr>
        <w:t xml:space="preserve"> </w:t>
      </w:r>
      <w:r w:rsidR="00CD5B76">
        <w:rPr>
          <w:rFonts w:ascii="Times New Roman" w:hAnsi="Times New Roman" w:cs="Times New Roman"/>
          <w:sz w:val="24"/>
          <w:szCs w:val="24"/>
        </w:rPr>
        <w:t>model</w:t>
      </w:r>
      <w:r w:rsidR="00AB68F0">
        <w:rPr>
          <w:rFonts w:ascii="Times New Roman" w:hAnsi="Times New Roman" w:cs="Times New Roman"/>
          <w:sz w:val="24"/>
          <w:szCs w:val="24"/>
        </w:rPr>
        <w:t xml:space="preserve"> (</w:t>
      </w:r>
      <w:proofErr w:type="spellStart"/>
      <w:r w:rsidR="00AB68F0">
        <w:rPr>
          <w:rFonts w:ascii="Times New Roman" w:hAnsi="Times New Roman" w:cs="Times New Roman"/>
          <w:sz w:val="24"/>
          <w:szCs w:val="24"/>
        </w:rPr>
        <w:t>Danks</w:t>
      </w:r>
      <w:proofErr w:type="spellEnd"/>
      <w:r w:rsidR="00AB68F0">
        <w:rPr>
          <w:rFonts w:ascii="Times New Roman" w:hAnsi="Times New Roman" w:cs="Times New Roman"/>
          <w:sz w:val="24"/>
          <w:szCs w:val="24"/>
        </w:rPr>
        <w:t>, 2003)</w:t>
      </w:r>
      <w:r w:rsidR="00CD5B76">
        <w:rPr>
          <w:rFonts w:ascii="Times New Roman" w:hAnsi="Times New Roman" w:cs="Times New Roman"/>
          <w:sz w:val="24"/>
          <w:szCs w:val="24"/>
        </w:rPr>
        <w:t>—could account for the data. If such a model was able</w:t>
      </w:r>
      <w:r w:rsidR="00AB68F0">
        <w:rPr>
          <w:rFonts w:ascii="Times New Roman" w:hAnsi="Times New Roman" w:cs="Times New Roman"/>
          <w:sz w:val="24"/>
          <w:szCs w:val="24"/>
        </w:rPr>
        <w:t xml:space="preserve"> to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r w:rsidR="00A434C7">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sidR="00A434C7">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sidR="00A434C7">
        <w:rPr>
          <w:rFonts w:ascii="Times New Roman" w:hAnsi="Times New Roman" w:cs="Times New Roman"/>
          <w:sz w:val="24"/>
          <w:szCs w:val="24"/>
        </w:rPr>
        <w:t xml:space="preserve">, </w:t>
      </w:r>
      <w:r w:rsidR="00A434C7">
        <w:rPr>
          <w:rFonts w:ascii="Times New Roman" w:hAnsi="Times New Roman" w:cs="Times New Roman"/>
          <w:sz w:val="24"/>
          <w:szCs w:val="24"/>
        </w:rPr>
        <w:lastRenderedPageBreak/>
        <w:t>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The activation of the single output unit was interpreted as the network’s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Thus, if object A was presented to the network (i.e., its input unit was set to 1</w:t>
      </w:r>
      <w:r w:rsidR="003050B8">
        <w:rPr>
          <w:rFonts w:ascii="Times New Roman" w:hAnsi="Times New Roman" w:cs="Times New Roman"/>
          <w:sz w:val="24"/>
          <w:szCs w:val="24"/>
        </w:rPr>
        <w:t>) and the network produced an output activation of 0.</w:t>
      </w:r>
      <w:r w:rsidR="00034C83">
        <w:rPr>
          <w:rFonts w:ascii="Times New Roman" w:hAnsi="Times New Roman" w:cs="Times New Roman"/>
          <w:sz w:val="24"/>
          <w:szCs w:val="24"/>
        </w:rPr>
        <w:t>5</w:t>
      </w:r>
      <w:r w:rsidR="003050B8">
        <w:rPr>
          <w:rFonts w:ascii="Times New Roman" w:hAnsi="Times New Roman" w:cs="Times New Roman"/>
          <w:sz w:val="24"/>
          <w:szCs w:val="24"/>
        </w:rPr>
        <w:t xml:space="preserve">5, this indicated that the network was </w:t>
      </w:r>
      <w:r w:rsidR="00034C83">
        <w:rPr>
          <w:rFonts w:ascii="Times New Roman" w:hAnsi="Times New Roman" w:cs="Times New Roman"/>
          <w:sz w:val="24"/>
          <w:szCs w:val="24"/>
        </w:rPr>
        <w:t xml:space="preserve">somewhat </w:t>
      </w:r>
      <w:r w:rsidR="003050B8">
        <w:rPr>
          <w:rFonts w:ascii="Times New Roman" w:hAnsi="Times New Roman" w:cs="Times New Roman"/>
          <w:sz w:val="24"/>
          <w:szCs w:val="24"/>
        </w:rPr>
        <w:t xml:space="preserve">uncertain about A’s causal status. </w:t>
      </w:r>
    </w:p>
    <w:p w14:paraId="7B637A32" w14:textId="46CB7AD3"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6A6741">
        <w:rPr>
          <w:rFonts w:ascii="Times New Roman" w:hAnsi="Times New Roman" w:cs="Times New Roman"/>
          <w:sz w:val="20"/>
          <w:szCs w:val="20"/>
        </w:rPr>
        <w:t>5</w:t>
      </w:r>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Experiment 2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75C010A"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and the network’s task was to learn to activate the single output unit (i.e., to set the activation of the single output unit to 1). Turning on the first three input units simulated</w:t>
      </w:r>
      <w:r w:rsidR="00813516">
        <w:rPr>
          <w:rFonts w:ascii="Times New Roman" w:hAnsi="Times New Roman" w:cs="Times New Roman"/>
          <w:sz w:val="24"/>
          <w:szCs w:val="24"/>
        </w:rPr>
        <w:t xml:space="preserve"> the fact of</w:t>
      </w:r>
      <w:r w:rsidR="00A434C7">
        <w:rPr>
          <w:rFonts w:ascii="Times New Roman" w:hAnsi="Times New Roman" w:cs="Times New Roman"/>
          <w:sz w:val="24"/>
          <w:szCs w:val="24"/>
        </w:rPr>
        <w:t xml:space="preserve"> placing objects A, B, and C on the blicket machine, and training the model to turn on the </w:t>
      </w:r>
      <w:r w:rsidR="00A434C7">
        <w:rPr>
          <w:rFonts w:ascii="Times New Roman" w:hAnsi="Times New Roman" w:cs="Times New Roman"/>
          <w:sz w:val="24"/>
          <w:szCs w:val="24"/>
        </w:rPr>
        <w:lastRenderedPageBreak/>
        <w:t xml:space="preserve">single output unit corresponded to </w:t>
      </w:r>
      <w:r w:rsidR="006E69B7">
        <w:rPr>
          <w:rFonts w:ascii="Times New Roman" w:hAnsi="Times New Roman" w:cs="Times New Roman"/>
          <w:sz w:val="24"/>
          <w:szCs w:val="24"/>
        </w:rPr>
        <w:t>teaching the network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sidR="00A434C7">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r w:rsidR="00EB700B">
        <w:rPr>
          <w:rFonts w:ascii="Times New Roman" w:hAnsi="Times New Roman" w:cs="Times New Roman"/>
          <w:sz w:val="24"/>
          <w:szCs w:val="24"/>
        </w:rPr>
        <w:t xml:space="preserve"> </w:t>
      </w:r>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w:t>
      </w:r>
      <w:r w:rsidR="00BF0D6B">
        <w:rPr>
          <w:rFonts w:ascii="Times New Roman" w:hAnsi="Times New Roman" w:cs="Times New Roman"/>
          <w:sz w:val="24"/>
          <w:szCs w:val="24"/>
        </w:rPr>
        <w:t>)</w:t>
      </w:r>
      <w:r w:rsidR="001A7B58">
        <w:rPr>
          <w:rFonts w:ascii="Times New Roman" w:hAnsi="Times New Roman" w:cs="Times New Roman"/>
          <w:sz w:val="24"/>
          <w:szCs w:val="24"/>
        </w:rPr>
        <w:t xml:space="preserve"> phases</w:t>
      </w:r>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1,000</w:t>
      </w:r>
      <w:r w:rsidR="00BA2613">
        <w:rPr>
          <w:rFonts w:ascii="Times New Roman" w:hAnsi="Times New Roman" w:cs="Times New Roman"/>
          <w:sz w:val="24"/>
          <w:szCs w:val="24"/>
        </w:rPr>
        <w:t xml:space="preserve"> </w:t>
      </w:r>
      <w:r w:rsidR="008B491B">
        <w:rPr>
          <w:rFonts w:ascii="Times New Roman" w:hAnsi="Times New Roman" w:cs="Times New Roman"/>
          <w:sz w:val="24"/>
          <w:szCs w:val="24"/>
        </w:rPr>
        <w:t>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2</w:t>
      </w:r>
      <w:r w:rsidR="00BA2613">
        <w:rPr>
          <w:rFonts w:ascii="Times New Roman" w:hAnsi="Times New Roman" w:cs="Times New Roman"/>
          <w:sz w:val="24"/>
          <w:szCs w:val="24"/>
        </w:rPr>
        <w:t xml:space="preserve">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4,000</w:t>
      </w:r>
      <w:r w:rsidR="00BA2613">
        <w:rPr>
          <w:rFonts w:ascii="Times New Roman" w:hAnsi="Times New Roman" w:cs="Times New Roman"/>
          <w:sz w:val="24"/>
          <w:szCs w:val="24"/>
        </w:rPr>
        <w:t xml:space="preserve">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1,000</w:t>
      </w:r>
      <w:r w:rsidR="00BA2613">
        <w:rPr>
          <w:rFonts w:ascii="Times New Roman" w:hAnsi="Times New Roman" w:cs="Times New Roman"/>
          <w:sz w:val="24"/>
          <w:szCs w:val="24"/>
        </w:rPr>
        <w:t xml:space="preserve">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sidR="00A434C7">
        <w:rPr>
          <w:rFonts w:ascii="Times New Roman" w:hAnsi="Times New Roman" w:cs="Times New Roman"/>
          <w:sz w:val="24"/>
          <w:szCs w:val="24"/>
        </w:rPr>
        <w:t xml:space="preserve"> in Figure </w:t>
      </w:r>
      <w:r w:rsidR="001C5C0F">
        <w:rPr>
          <w:rFonts w:ascii="Times New Roman" w:hAnsi="Times New Roman" w:cs="Times New Roman"/>
          <w:sz w:val="24"/>
          <w:szCs w:val="24"/>
        </w:rPr>
        <w:t>6</w:t>
      </w:r>
      <w:r w:rsidR="001C5C0F">
        <w:rPr>
          <w:rFonts w:ascii="Times New Roman" w:hAnsi="Times New Roman" w:cs="Times New Roman"/>
          <w:sz w:val="24"/>
          <w:szCs w:val="24"/>
        </w:rPr>
        <w:t>A</w:t>
      </w:r>
      <w:r w:rsidR="008652AC">
        <w:rPr>
          <w:rFonts w:ascii="Times New Roman" w:hAnsi="Times New Roman" w:cs="Times New Roman"/>
          <w:sz w:val="24"/>
          <w:szCs w:val="24"/>
        </w:rPr>
        <w:t>-D</w:t>
      </w:r>
      <w:r w:rsidR="00A434C7">
        <w:rPr>
          <w:rFonts w:ascii="Times New Roman" w:hAnsi="Times New Roman" w:cs="Times New Roman"/>
          <w:sz w:val="24"/>
          <w:szCs w:val="24"/>
        </w:rPr>
        <w:t>.</w:t>
      </w:r>
      <w:r w:rsidR="00225221">
        <w:rPr>
          <w:rFonts w:ascii="Times New Roman" w:hAnsi="Times New Roman" w:cs="Times New Roman"/>
          <w:sz w:val="24"/>
          <w:szCs w:val="24"/>
        </w:rPr>
        <w:t xml:space="preserve"> </w:t>
      </w:r>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33"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34"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5"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E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46BAB00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6A6741">
        <w:rPr>
          <w:rFonts w:ascii="Times New Roman" w:hAnsi="Times New Roman" w:cs="Times New Roman"/>
          <w:color w:val="000000" w:themeColor="text1"/>
          <w:sz w:val="20"/>
          <w:szCs w:val="20"/>
        </w:rPr>
        <w:t>6A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387C873"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causally redundant objects across the same trials. </w:t>
      </w:r>
    </w:p>
    <w:p w14:paraId="55E73654" w14:textId="09EC85E9" w:rsidR="00AC44D4" w:rsidRDefault="00806934" w:rsidP="006708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only treat </w:t>
      </w:r>
      <w:r w:rsidR="00DD0CAD">
        <w:rPr>
          <w:rFonts w:ascii="Times New Roman" w:hAnsi="Times New Roman" w:cs="Times New Roman"/>
          <w:sz w:val="24"/>
          <w:szCs w:val="24"/>
        </w:rPr>
        <w:t>the objects differently</w:t>
      </w:r>
      <w:r w:rsidR="00254906">
        <w:rPr>
          <w:rFonts w:ascii="Times New Roman" w:hAnsi="Times New Roman" w:cs="Times New Roman"/>
          <w:sz w:val="24"/>
          <w:szCs w:val="24"/>
        </w:rPr>
        <w:t>, but only for certain base rates</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AB35BC">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3337575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6"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HmAU8wP&#10;AgAA/QMAAA4AAAAAAAAAAAAAAAAALgIAAGRycy9lMm9Eb2MueG1sUEsBAi0AFAAGAAgAAAAhACt5&#10;9zHeAAAACQEAAA8AAAAAAAAAAAAAAAAAaQQAAGRycy9kb3ducmV2LnhtbFBLBQYAAAAABAAEAPMA&#10;AAB0BQ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061D56">
              <w:rPr>
                <w:rFonts w:ascii="Times New Roman" w:hAnsi="Times New Roman" w:cs="Times New Roman"/>
                <w:noProof/>
                <w:sz w:val="20"/>
                <w:szCs w:val="20"/>
              </w:rPr>
              <w:drawing>
                <wp:inline distT="0" distB="0" distL="0" distR="0" wp14:anchorId="6D1E12C5" wp14:editId="3908777F">
                  <wp:extent cx="4333046" cy="2916936"/>
                  <wp:effectExtent l="0" t="0" r="0" b="0"/>
                  <wp:docPr id="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3046" cy="2916936"/>
                          </a:xfrm>
                          <a:prstGeom prst="rect">
                            <a:avLst/>
                          </a:prstGeom>
                        </pic:spPr>
                      </pic:pic>
                    </a:graphicData>
                  </a:graphic>
                </wp:inline>
              </w:drawing>
            </w:r>
          </w:p>
        </w:tc>
      </w:tr>
      <w:tr w:rsidR="00AC44D4" w14:paraId="5AF86DB3" w14:textId="77777777" w:rsidTr="00AB35BC">
        <w:tc>
          <w:tcPr>
            <w:tcW w:w="5490" w:type="dxa"/>
          </w:tcPr>
          <w:p w14:paraId="09DD56A6" w14:textId="4F0FB184"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7"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qzc9Og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32CC">
              <w:rPr>
                <w:rFonts w:ascii="Times New Roman" w:hAnsi="Times New Roman" w:cs="Times New Roman"/>
                <w:noProof/>
                <w:sz w:val="24"/>
                <w:szCs w:val="24"/>
              </w:rPr>
              <w:drawing>
                <wp:inline distT="0" distB="0" distL="0" distR="0" wp14:anchorId="2819F430" wp14:editId="1B3635B4">
                  <wp:extent cx="2916936" cy="2916936"/>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p>
        </w:tc>
        <w:tc>
          <w:tcPr>
            <w:tcW w:w="6300" w:type="dxa"/>
          </w:tcPr>
          <w:p w14:paraId="0B51C4D2" w14:textId="6A4AAA1B" w:rsidR="00F24FDC" w:rsidRDefault="00AC32CC" w:rsidP="00F6459A">
            <w:pPr>
              <w:keepNext/>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CB941" wp14:editId="5C5563C9">
                  <wp:extent cx="2916936" cy="2916936"/>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936" cy="2916936"/>
                          </a:xfrm>
                          <a:prstGeom prst="rect">
                            <a:avLst/>
                          </a:prstGeom>
                        </pic:spPr>
                      </pic:pic>
                    </a:graphicData>
                  </a:graphic>
                </wp:inline>
              </w:drawing>
            </w:r>
            <w:r w:rsidR="00204896"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8"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nOn/+w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p>
        </w:tc>
      </w:tr>
    </w:tbl>
    <w:p w14:paraId="29D78FD6" w14:textId="01B5D411"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00AB35BC">
        <w:rPr>
          <w:rFonts w:ascii="Times New Roman" w:hAnsi="Times New Roman" w:cs="Times New Roman"/>
          <w:b w:val="0"/>
          <w:bCs w:val="0"/>
          <w:color w:val="auto"/>
          <w:sz w:val="20"/>
          <w:szCs w:val="20"/>
        </w:rPr>
        <w:t>7</w:t>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experimental</w:t>
      </w:r>
      <w:r w:rsidR="002260A0">
        <w:rPr>
          <w:rFonts w:ascii="Times New Roman" w:hAnsi="Times New Roman" w:cs="Times New Roman"/>
          <w:sz w:val="24"/>
          <w:szCs w:val="24"/>
        </w:rPr>
        <w:t xml:space="preserve">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12383F5E"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It should also be clear from Figure 7</w:t>
      </w:r>
      <w:r>
        <w:rPr>
          <w:rFonts w:ascii="Times New Roman" w:hAnsi="Times New Roman" w:cs="Times New Roman"/>
          <w:sz w:val="24"/>
          <w:szCs w:val="24"/>
        </w:rPr>
        <w:t xml:space="preserve"> </w:t>
      </w:r>
      <w:r w:rsidR="00F45A36">
        <w:rPr>
          <w:rFonts w:ascii="Times New Roman" w:hAnsi="Times New Roman" w:cs="Times New Roman"/>
          <w:sz w:val="24"/>
          <w:szCs w:val="24"/>
        </w:rPr>
        <w:t>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fit to the data than the Bayesian model.</w:t>
      </w:r>
      <w:r w:rsidR="00AC614A">
        <w:rPr>
          <w:rFonts w:ascii="Times New Roman" w:hAnsi="Times New Roman" w:cs="Times New Roman"/>
          <w:sz w:val="24"/>
          <w:szCs w:val="24"/>
        </w:rPr>
        <w:t xml:space="preserve"> Given that the model fits were identical</w:t>
      </w:r>
      <w:r w:rsidR="00484DB0" w:rsidRPr="00321759">
        <w:rPr>
          <w:rFonts w:ascii="Times New Roman" w:hAnsi="Times New Roman" w:cs="Times New Roman"/>
          <w:sz w:val="24"/>
          <w:szCs w:val="24"/>
        </w:rPr>
        <w:t xml:space="preserve">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(expect for prior probabilities of .95 and 1)</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to</w:t>
      </w:r>
      <w:r w:rsidR="00003545">
        <w:rPr>
          <w:rFonts w:ascii="Times New Roman" w:hAnsi="Times New Roman" w:cs="Times New Roman"/>
          <w:sz w:val="24"/>
          <w:szCs w:val="24"/>
        </w:rPr>
        <w:t xml:space="preserve">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0808200"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4D16D2">
        <w:rPr>
          <w:rFonts w:ascii="Times New Roman" w:hAnsi="Times New Roman" w:cs="Times New Roman"/>
          <w:sz w:val="24"/>
          <w:szCs w:val="24"/>
        </w:rPr>
        <w:t xml:space="preserve"> sometimes rely on Bayesian inference, </w:t>
      </w:r>
      <w:r w:rsidR="00DB5DA4">
        <w:rPr>
          <w:rFonts w:ascii="Times New Roman" w:hAnsi="Times New Roman" w:cs="Times New Roman"/>
          <w:sz w:val="24"/>
          <w:szCs w:val="24"/>
        </w:rPr>
        <w:t xml:space="preserve">even </w:t>
      </w:r>
      <w:r w:rsidR="002E0625">
        <w:rPr>
          <w:rFonts w:ascii="Times New Roman" w:hAnsi="Times New Roman" w:cs="Times New Roman"/>
          <w:sz w:val="24"/>
          <w:szCs w:val="24"/>
        </w:rPr>
        <w:t>if there is a greater tendency to rely on associative processing to reason about multiple potential causes</w:t>
      </w:r>
      <w:r w:rsidR="00A30A78">
        <w:rPr>
          <w:rFonts w:ascii="Times New Roman" w:hAnsi="Times New Roman" w:cs="Times New Roman"/>
          <w:sz w:val="24"/>
          <w:szCs w:val="24"/>
        </w:rPr>
        <w:t xml:space="preserve">. </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1CBB161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sidR="001B2422">
        <w:rPr>
          <w:rFonts w:ascii="Times New Roman" w:hAnsi="Times New Roman" w:cs="Times New Roman"/>
          <w:sz w:val="24"/>
          <w:szCs w:val="24"/>
        </w:rPr>
        <w:t xml:space="preserve">how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t>
      </w:r>
      <w:r w:rsidR="001B2422">
        <w:rPr>
          <w:rFonts w:ascii="Times New Roman" w:hAnsi="Times New Roman" w:cs="Times New Roman"/>
          <w:sz w:val="24"/>
          <w:szCs w:val="24"/>
        </w:rPr>
        <w:t>reason about</w:t>
      </w:r>
      <w:r>
        <w:rPr>
          <w:rFonts w:ascii="Times New Roman" w:hAnsi="Times New Roman" w:cs="Times New Roman"/>
          <w:sz w:val="24"/>
          <w:szCs w:val="24"/>
        </w:rPr>
        <w:t xml:space="preserve"> </w:t>
      </w:r>
      <w:r w:rsidR="00F658B0">
        <w:rPr>
          <w:rFonts w:ascii="Times New Roman" w:hAnsi="Times New Roman" w:cs="Times New Roman"/>
          <w:sz w:val="24"/>
          <w:szCs w:val="24"/>
        </w:rPr>
        <w:t>the present causal events, which</w:t>
      </w:r>
      <w:r w:rsidR="001B2422">
        <w:rPr>
          <w:rFonts w:ascii="Times New Roman" w:hAnsi="Times New Roman" w:cs="Times New Roman"/>
          <w:sz w:val="24"/>
          <w:szCs w:val="24"/>
        </w:rPr>
        <w:t xml:space="preserve"> consisted of 3 to 4 objects.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was to clarify </w:t>
      </w:r>
      <w:r w:rsidR="00A05C14">
        <w:rPr>
          <w:rFonts w:ascii="Times New Roman" w:hAnsi="Times New Roman" w:cs="Times New Roman"/>
          <w:sz w:val="24"/>
          <w:szCs w:val="24"/>
        </w:rPr>
        <w:t xml:space="preserve">how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9927D7">
        <w:rPr>
          <w:rFonts w:ascii="Times New Roman" w:hAnsi="Times New Roman" w:cs="Times New Roman"/>
          <w:sz w:val="24"/>
          <w:szCs w:val="24"/>
        </w:rPr>
        <w:t>We were specifically interested</w:t>
      </w:r>
      <w:r w:rsidR="00235940">
        <w:rPr>
          <w:rFonts w:ascii="Times New Roman" w:hAnsi="Times New Roman" w:cs="Times New Roman"/>
          <w:sz w:val="24"/>
          <w:szCs w:val="24"/>
        </w:rPr>
        <w:t xml:space="preserve"> in whether</w:t>
      </w:r>
      <w:r w:rsidR="00E94A38">
        <w:rPr>
          <w:rFonts w:ascii="Times New Roman" w:hAnsi="Times New Roman" w:cs="Times New Roman"/>
          <w:sz w:val="24"/>
          <w:szCs w:val="24"/>
        </w:rPr>
        <w:t xml:space="preserve"> children processed the present events in terms of an associative-learning mechanism, a Bayesian-inference mechanism, or some combination of both</w:t>
      </w:r>
      <w:r w:rsidR="00930525">
        <w:rPr>
          <w:rFonts w:ascii="Times New Roman" w:hAnsi="Times New Roman" w:cs="Times New Roman"/>
          <w:sz w:val="24"/>
          <w:szCs w:val="24"/>
        </w:rPr>
        <w:t>.</w:t>
      </w:r>
      <w:r w:rsidR="00F02B62">
        <w:rPr>
          <w:rFonts w:ascii="Times New Roman" w:hAnsi="Times New Roman" w:cs="Times New Roman"/>
          <w:sz w:val="24"/>
          <w:szCs w:val="24"/>
        </w:rPr>
        <w:t xml:space="preserve"> </w:t>
      </w:r>
    </w:p>
    <w:p w14:paraId="54697EAA" w14:textId="2AD96E68" w:rsidR="008873E0" w:rsidRDefault="00E94A3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we found</w:t>
      </w:r>
      <w:r>
        <w:rPr>
          <w:rFonts w:ascii="Times New Roman" w:hAnsi="Times New Roman" w:cs="Times New Roman"/>
          <w:sz w:val="24"/>
          <w:szCs w:val="24"/>
        </w:rPr>
        <w:t xml:space="preserve"> that participants</w:t>
      </w:r>
      <w:r w:rsidR="00272324">
        <w:rPr>
          <w:rFonts w:ascii="Times New Roman" w:hAnsi="Times New Roman" w:cs="Times New Roman"/>
          <w:sz w:val="24"/>
          <w:szCs w:val="24"/>
        </w:rPr>
        <w:t xml:space="preserve"> engaged in backwards blocking reasoning:</w:t>
      </w:r>
      <w:r w:rsidR="005106AE">
        <w:rPr>
          <w:rFonts w:ascii="Times New Roman" w:hAnsi="Times New Roman" w:cs="Times New Roman"/>
          <w:sz w:val="24"/>
          <w:szCs w:val="24"/>
        </w:rPr>
        <w:t xml:space="preserve"> </w:t>
      </w:r>
      <w:r w:rsidR="00272324">
        <w:rPr>
          <w:rFonts w:ascii="Times New Roman" w:hAnsi="Times New Roman" w:cs="Times New Roman"/>
          <w:sz w:val="24"/>
          <w:szCs w:val="24"/>
        </w:rPr>
        <w:t>They were less confident that the redundant objects in the experimental trials of the backwards blocking condition were blickets compared to the redundant objects in the control trials of the same condition</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w:t>
      </w:r>
      <w:r w:rsidR="00D105CE">
        <w:rPr>
          <w:rFonts w:ascii="Times New Roman" w:hAnsi="Times New Roman" w:cs="Times New Roman"/>
          <w:sz w:val="24"/>
          <w:szCs w:val="24"/>
        </w:rPr>
        <w:t xml:space="preserve"> children will engage in backwards blocking reasoning even when asked to reason about three to four objects.</w:t>
      </w:r>
      <w:r w:rsidR="00B74B17">
        <w:rPr>
          <w:rFonts w:ascii="Times New Roman" w:hAnsi="Times New Roman" w:cs="Times New Roman"/>
          <w:sz w:val="24"/>
          <w:szCs w:val="24"/>
        </w:rPr>
        <w:t xml:space="preserve"> </w:t>
      </w:r>
    </w:p>
    <w:p w14:paraId="3D785E62" w14:textId="53602110" w:rsidR="00DE6E17" w:rsidRDefault="00D105CE"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second aim</w:t>
      </w:r>
      <w:r w:rsidR="00B74B17">
        <w:rPr>
          <w:rFonts w:ascii="Times New Roman" w:hAnsi="Times New Roman" w:cs="Times New Roman"/>
          <w:sz w:val="24"/>
          <w:szCs w:val="24"/>
        </w:rPr>
        <w:t>,</w:t>
      </w:r>
      <w:r w:rsidR="00DE6E17">
        <w:rPr>
          <w:rFonts w:ascii="Times New Roman" w:hAnsi="Times New Roman" w:cs="Times New Roman"/>
          <w:sz w:val="24"/>
          <w:szCs w:val="24"/>
        </w:rPr>
        <w:t xml:space="preserve"> although there was some evidence that participants relied on a combination of associative learning and Bayesian inference to reason about the causal events, children largely</w:t>
      </w:r>
      <w:r>
        <w:rPr>
          <w:rFonts w:ascii="Times New Roman" w:hAnsi="Times New Roman" w:cs="Times New Roman"/>
          <w:sz w:val="24"/>
          <w:szCs w:val="24"/>
        </w:rPr>
        <w:t xml:space="preserve"> </w:t>
      </w:r>
      <w:r w:rsidR="00DE6E17">
        <w:rPr>
          <w:rFonts w:ascii="Times New Roman" w:hAnsi="Times New Roman" w:cs="Times New Roman"/>
          <w:sz w:val="24"/>
          <w:szCs w:val="24"/>
        </w:rPr>
        <w:t>processed</w:t>
      </w:r>
      <w:r>
        <w:rPr>
          <w:rFonts w:ascii="Times New Roman" w:hAnsi="Times New Roman" w:cs="Times New Roman"/>
          <w:sz w:val="24"/>
          <w:szCs w:val="24"/>
        </w:rPr>
        <w:t xml:space="preserve"> the events associatively. </w:t>
      </w:r>
      <w:r w:rsidR="00DE6E17">
        <w:rPr>
          <w:rFonts w:ascii="Times New Roman" w:hAnsi="Times New Roman" w:cs="Times New Roman"/>
          <w:sz w:val="24"/>
          <w:szCs w:val="24"/>
        </w:rPr>
        <w:t xml:space="preserve">This contention is based on </w:t>
      </w:r>
      <w:r w:rsidR="003D26A3">
        <w:rPr>
          <w:rFonts w:ascii="Times New Roman" w:hAnsi="Times New Roman" w:cs="Times New Roman"/>
          <w:sz w:val="24"/>
          <w:szCs w:val="24"/>
        </w:rPr>
        <w:t>the observation</w:t>
      </w:r>
      <w:r w:rsidR="009F5DBE">
        <w:rPr>
          <w:rFonts w:ascii="Times New Roman" w:hAnsi="Times New Roman" w:cs="Times New Roman"/>
          <w:sz w:val="24"/>
          <w:szCs w:val="24"/>
        </w:rPr>
        <w:t xml:space="preserve"> that</w:t>
      </w:r>
      <w:r w:rsidR="00DE6E17">
        <w:rPr>
          <w:rFonts w:ascii="Times New Roman" w:hAnsi="Times New Roman" w:cs="Times New Roman"/>
          <w:sz w:val="24"/>
          <w:szCs w:val="24"/>
        </w:rPr>
        <w:t xml:space="preserve"> </w:t>
      </w:r>
      <w:r w:rsidR="00B11CCB">
        <w:rPr>
          <w:rFonts w:ascii="Times New Roman" w:hAnsi="Times New Roman" w:cs="Times New Roman"/>
          <w:sz w:val="24"/>
          <w:szCs w:val="24"/>
        </w:rPr>
        <w:t>children’s causal inferences were largely better explained</w:t>
      </w:r>
      <w:r w:rsidR="004260C9">
        <w:rPr>
          <w:rFonts w:ascii="Times New Roman" w:hAnsi="Times New Roman" w:cs="Times New Roman"/>
          <w:sz w:val="24"/>
          <w:szCs w:val="24"/>
        </w:rPr>
        <w:t xml:space="preserve"> individually and in aggregate</w:t>
      </w:r>
      <w:r w:rsidR="00B11CCB">
        <w:rPr>
          <w:rFonts w:ascii="Times New Roman" w:hAnsi="Times New Roman" w:cs="Times New Roman"/>
          <w:sz w:val="24"/>
          <w:szCs w:val="24"/>
        </w:rPr>
        <w:t xml:space="preserve"> by a connectionist model—which </w:t>
      </w:r>
      <w:r w:rsidR="004260C9">
        <w:rPr>
          <w:rFonts w:ascii="Times New Roman" w:hAnsi="Times New Roman" w:cs="Times New Roman"/>
          <w:sz w:val="24"/>
          <w:szCs w:val="24"/>
        </w:rPr>
        <w:t xml:space="preserve">essentially </w:t>
      </w:r>
      <w:r w:rsidR="00B11CCB">
        <w:rPr>
          <w:rFonts w:ascii="Times New Roman" w:hAnsi="Times New Roman" w:cs="Times New Roman"/>
          <w:sz w:val="24"/>
          <w:szCs w:val="24"/>
        </w:rPr>
        <w:t xml:space="preserve">implemented </w:t>
      </w:r>
      <w:r w:rsidR="004260C9">
        <w:rPr>
          <w:rFonts w:ascii="Times New Roman" w:hAnsi="Times New Roman" w:cs="Times New Roman"/>
          <w:sz w:val="24"/>
          <w:szCs w:val="24"/>
        </w:rPr>
        <w:t>the</w:t>
      </w:r>
      <w:r w:rsidR="00B11CCB">
        <w:rPr>
          <w:rFonts w:ascii="Times New Roman" w:hAnsi="Times New Roman" w:cs="Times New Roman"/>
          <w:sz w:val="24"/>
          <w:szCs w:val="24"/>
        </w:rPr>
        <w:t xml:space="preserve"> Rescorla-Wagner model—than by a Bayesian model. This finding is itself significant because</w:t>
      </w:r>
      <w:r w:rsidR="003D26A3">
        <w:rPr>
          <w:rFonts w:ascii="Times New Roman" w:hAnsi="Times New Roman" w:cs="Times New Roman"/>
          <w:sz w:val="24"/>
          <w:szCs w:val="24"/>
        </w:rPr>
        <w:t xml:space="preserve"> some have argued that the</w:t>
      </w:r>
      <w:r w:rsidR="006152DB">
        <w:rPr>
          <w:rFonts w:ascii="Times New Roman" w:hAnsi="Times New Roman" w:cs="Times New Roman"/>
          <w:sz w:val="24"/>
          <w:szCs w:val="24"/>
        </w:rPr>
        <w:t xml:space="preserve"> associative learning captured by the Rescorla-Wagner model 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 xml:space="preserve">that when children are asked to reason about three </w:t>
      </w:r>
      <w:r w:rsidR="00240E6B">
        <w:rPr>
          <w:rFonts w:ascii="Times New Roman" w:hAnsi="Times New Roman" w:cs="Times New Roman"/>
          <w:sz w:val="24"/>
          <w:szCs w:val="24"/>
        </w:rPr>
        <w:lastRenderedPageBreak/>
        <w:t>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default to</w:t>
      </w:r>
      <w:r w:rsidR="00024D5C">
        <w:rPr>
          <w:rFonts w:ascii="Times New Roman" w:hAnsi="Times New Roman" w:cs="Times New Roman"/>
          <w:sz w:val="24"/>
          <w:szCs w:val="24"/>
        </w:rPr>
        <w:t xml:space="preserve"> associative learning.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6E482DE8"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really is </w:t>
      </w:r>
      <w:r>
        <w:rPr>
          <w:rFonts w:ascii="Times New Roman" w:hAnsi="Times New Roman" w:cs="Times New Roman"/>
          <w:sz w:val="24"/>
          <w:szCs w:val="24"/>
        </w:rPr>
        <w:t xml:space="preserve">theoretically </w:t>
      </w:r>
      <w:r>
        <w:rPr>
          <w:rFonts w:ascii="Times New Roman" w:hAnsi="Times New Roman" w:cs="Times New Roman"/>
          <w:sz w:val="24"/>
          <w:szCs w:val="24"/>
        </w:rPr>
        <w:t xml:space="preserve">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However, if Bayesian inference is the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w:t>
      </w:r>
      <w:r w:rsidR="00975B27">
        <w:rPr>
          <w:rFonts w:ascii="Times New Roman" w:hAnsi="Times New Roman" w:cs="Times New Roman"/>
          <w:sz w:val="24"/>
          <w:szCs w:val="24"/>
        </w:rPr>
        <w:t xml:space="preserve">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information-processing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6724E4">
        <w:rPr>
          <w:rFonts w:ascii="Times New Roman" w:hAnsi="Times New Roman" w:cs="Times New Roman"/>
          <w:sz w:val="24"/>
          <w:szCs w:val="24"/>
        </w:rPr>
        <w:t>.</w:t>
      </w:r>
    </w:p>
    <w:p w14:paraId="684706D9" w14:textId="2D6218D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w:t>
      </w:r>
      <w:r w:rsidR="00C51CB5">
        <w:rPr>
          <w:rFonts w:ascii="Times New Roman" w:hAnsi="Times New Roman" w:cs="Times New Roman"/>
          <w:sz w:val="24"/>
          <w:szCs w:val="24"/>
        </w:rPr>
        <w:lastRenderedPageBreak/>
        <w:t xml:space="preserve">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BE591E">
        <w:rPr>
          <w:rFonts w:ascii="Times New Roman" w:hAnsi="Times New Roman" w:cs="Times New Roman"/>
          <w:sz w:val="24"/>
          <w:szCs w:val="24"/>
        </w:rPr>
        <w:t xml:space="preserve">And </w:t>
      </w:r>
      <w:r w:rsidR="00CC3278">
        <w:rPr>
          <w:rFonts w:ascii="Times New Roman" w:hAnsi="Times New Roman" w:cs="Times New Roman"/>
          <w:sz w:val="24"/>
          <w:szCs w:val="24"/>
        </w:rPr>
        <w:t>participants’ apparent</w:t>
      </w:r>
      <w:r w:rsidR="00CC3278">
        <w:rPr>
          <w:rFonts w:ascii="Times New Roman" w:hAnsi="Times New Roman" w:cs="Times New Roman"/>
          <w:sz w:val="24"/>
          <w:szCs w:val="24"/>
        </w:rPr>
        <w:t xml:space="preserve"> </w:t>
      </w:r>
      <w:r w:rsidR="00BE591E">
        <w:rPr>
          <w:rFonts w:ascii="Times New Roman" w:hAnsi="Times New Roman" w:cs="Times New Roman"/>
          <w:sz w:val="24"/>
          <w:szCs w:val="24"/>
        </w:rPr>
        <w:t xml:space="preserve">reliance on </w:t>
      </w:r>
      <w:r w:rsidR="00CC3278">
        <w:rPr>
          <w:rFonts w:ascii="Times New Roman" w:hAnsi="Times New Roman" w:cs="Times New Roman"/>
          <w:sz w:val="24"/>
          <w:szCs w:val="24"/>
        </w:rPr>
        <w:t>this</w:t>
      </w:r>
      <w:r w:rsidR="00BE591E">
        <w:rPr>
          <w:rFonts w:ascii="Times New Roman" w:hAnsi="Times New Roman" w:cs="Times New Roman"/>
          <w:sz w:val="24"/>
          <w:szCs w:val="24"/>
        </w:rPr>
        <w:t xml:space="preserve"> mechanism may itself be the result of taxes to </w:t>
      </w:r>
      <w:r w:rsidR="00CC3278">
        <w:rPr>
          <w:rFonts w:ascii="Times New Roman" w:hAnsi="Times New Roman" w:cs="Times New Roman"/>
          <w:sz w:val="24"/>
          <w:szCs w:val="24"/>
        </w:rPr>
        <w:t xml:space="preserve">their </w:t>
      </w:r>
      <w:r w:rsidR="00BE591E">
        <w:rPr>
          <w:rFonts w:ascii="Times New Roman" w:hAnsi="Times New Roman" w:cs="Times New Roman"/>
          <w:sz w:val="24"/>
          <w:szCs w:val="24"/>
        </w:rPr>
        <w:t xml:space="preserve">information-processing capacities. </w:t>
      </w:r>
    </w:p>
    <w:p w14:paraId="234153DC" w14:textId="21C512BF"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 xml:space="preserve">In a similar </w:t>
      </w:r>
      <w:r w:rsidR="00703395">
        <w:rPr>
          <w:rFonts w:ascii="Times New Roman" w:hAnsi="Times New Roman" w:cs="Times New Roman"/>
          <w:sz w:val="24"/>
          <w:szCs w:val="24"/>
        </w:rPr>
        <w:lastRenderedPageBreak/>
        <w:t>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77777777"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that there are no contexts in which the ratio of associative processing to Bayesian inference can be flipped.</w:t>
      </w:r>
      <w:r w:rsidR="00FB5BFA">
        <w:rPr>
          <w:rFonts w:ascii="Times New Roman" w:hAnsi="Times New Roman" w:cs="Times New Roman"/>
          <w:sz w:val="24"/>
          <w:szCs w:val="24"/>
        </w:rPr>
        <w:t xml:space="preserve"> 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w:t>
      </w:r>
      <w:r w:rsidR="007A088F">
        <w:rPr>
          <w:rFonts w:ascii="Times New Roman" w:hAnsi="Times New Roman" w:cs="Times New Roman"/>
          <w:sz w:val="24"/>
          <w:szCs w:val="24"/>
        </w:rPr>
        <w:lastRenderedPageBreak/>
        <w:t>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w:t>
      </w:r>
    </w:p>
    <w:p w14:paraId="648FA994" w14:textId="0F3C98B7" w:rsidR="007A088F" w:rsidRDefault="00E618F7"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AA2E21">
        <w:rPr>
          <w:rFonts w:ascii="Times New Roman" w:hAnsi="Times New Roman" w:cs="Times New Roman"/>
          <w:sz w:val="24"/>
          <w:szCs w:val="24"/>
        </w:rPr>
        <w:t>overall,</w:t>
      </w:r>
      <w:r w:rsidR="00EF6C33">
        <w:rPr>
          <w:rFonts w:ascii="Times New Roman" w:hAnsi="Times New Roman" w:cs="Times New Roman"/>
          <w:sz w:val="24"/>
          <w:szCs w:val="24"/>
        </w:rPr>
        <w:t xml:space="preserve">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 xml:space="preserve">f we are correct that participants </w:t>
      </w:r>
      <w:r w:rsidR="00AA2E21">
        <w:rPr>
          <w:rFonts w:ascii="Times New Roman" w:hAnsi="Times New Roman" w:cs="Times New Roman"/>
          <w:sz w:val="24"/>
          <w:szCs w:val="24"/>
        </w:rPr>
        <w:t>rely less on</w:t>
      </w:r>
      <w:r w:rsidR="003E2379">
        <w:rPr>
          <w:rFonts w:ascii="Times New Roman" w:hAnsi="Times New Roman" w:cs="Times New Roman"/>
          <w:sz w:val="24"/>
          <w:szCs w:val="24"/>
        </w:rPr>
        <w:t xml:space="preserve"> Bayesian inference</w:t>
      </w:r>
      <w:r w:rsidR="00AA2E21">
        <w:rPr>
          <w:rFonts w:ascii="Times New Roman" w:hAnsi="Times New Roman" w:cs="Times New Roman"/>
          <w:sz w:val="24"/>
          <w:szCs w:val="24"/>
        </w:rPr>
        <w:t xml:space="preserve"> than associative learning</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w:t>
      </w:r>
      <w:r w:rsidR="00AA2E21">
        <w:rPr>
          <w:rFonts w:ascii="Times New Roman" w:hAnsi="Times New Roman" w:cs="Times New Roman"/>
          <w:sz w:val="24"/>
          <w:szCs w:val="24"/>
        </w:rPr>
        <w:t>can be shown to be affected</w:t>
      </w:r>
      <w:r w:rsidR="00001DB7">
        <w:rPr>
          <w:rFonts w:ascii="Times New Roman" w:hAnsi="Times New Roman" w:cs="Times New Roman"/>
          <w:sz w:val="24"/>
          <w:szCs w:val="24"/>
        </w:rPr>
        <w:t xml:space="preserve"> by base-rate information, then this would suggest that participants </w:t>
      </w:r>
      <w:r w:rsidR="00AA2E21">
        <w:rPr>
          <w:rFonts w:ascii="Times New Roman" w:hAnsi="Times New Roman" w:cs="Times New Roman"/>
          <w:sz w:val="24"/>
          <w:szCs w:val="24"/>
        </w:rPr>
        <w:t>can be made to rely on</w:t>
      </w:r>
      <w:r w:rsidR="00001DB7">
        <w:rPr>
          <w:rFonts w:ascii="Times New Roman" w:hAnsi="Times New Roman" w:cs="Times New Roman"/>
          <w:sz w:val="24"/>
          <w:szCs w:val="24"/>
        </w:rPr>
        <w:t xml:space="preserve"> Bayesian inference</w:t>
      </w:r>
      <w:r w:rsidR="00580A0B">
        <w:rPr>
          <w:rFonts w:ascii="Times New Roman" w:hAnsi="Times New Roman" w:cs="Times New Roman"/>
          <w:sz w:val="24"/>
          <w:szCs w:val="24"/>
        </w:rPr>
        <w:t xml:space="preserve"> </w:t>
      </w:r>
      <w:r w:rsidR="00AA2E21">
        <w:rPr>
          <w:rFonts w:ascii="Times New Roman" w:hAnsi="Times New Roman" w:cs="Times New Roman"/>
          <w:sz w:val="24"/>
          <w:szCs w:val="24"/>
        </w:rPr>
        <w:t>when reasoning</w:t>
      </w:r>
      <w:r w:rsidR="00001DB7">
        <w:rPr>
          <w:rFonts w:ascii="Times New Roman" w:hAnsi="Times New Roman" w:cs="Times New Roman"/>
          <w:sz w:val="24"/>
          <w:szCs w:val="24"/>
        </w:rPr>
        <w:t xml:space="preserve">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55FF9108" w14:textId="64C78C59" w:rsidR="00DB39B4" w:rsidRPr="00F6371E"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DF784D" w:rsidRPr="00DF784D">
        <w:rPr>
          <w:rFonts w:ascii="Times New Roman" w:hAnsi="Times New Roman" w:cs="Times New Roman"/>
          <w:sz w:val="24"/>
          <w:szCs w:val="24"/>
        </w:rPr>
        <w:t xml:space="preserve">The criticism is based on the consistent lower RMSE and MAE values produced by the </w:t>
      </w:r>
      <w:r w:rsidR="00DF784D" w:rsidRPr="00DF784D">
        <w:rPr>
          <w:rFonts w:ascii="Times New Roman" w:hAnsi="Times New Roman" w:cs="Times New Roman"/>
          <w:sz w:val="24"/>
          <w:szCs w:val="24"/>
        </w:rPr>
        <w:lastRenderedPageBreak/>
        <w:t xml:space="preserve">connectionist model </w:t>
      </w:r>
      <w:r w:rsidR="00054FFB">
        <w:rPr>
          <w:rFonts w:ascii="Times New Roman" w:hAnsi="Times New Roman" w:cs="Times New Roman"/>
          <w:sz w:val="24"/>
          <w:szCs w:val="24"/>
        </w:rPr>
        <w:t>relative</w:t>
      </w:r>
      <w:r w:rsidR="00054FFB" w:rsidRPr="00DF784D">
        <w:rPr>
          <w:rFonts w:ascii="Times New Roman" w:hAnsi="Times New Roman" w:cs="Times New Roman"/>
          <w:sz w:val="24"/>
          <w:szCs w:val="24"/>
        </w:rPr>
        <w:t xml:space="preserve"> </w:t>
      </w:r>
      <w:r w:rsidR="00DF784D" w:rsidRPr="00DF784D">
        <w:rPr>
          <w:rFonts w:ascii="Times New Roman" w:hAnsi="Times New Roman" w:cs="Times New Roman"/>
          <w:sz w:val="24"/>
          <w:szCs w:val="24"/>
        </w:rPr>
        <w:t>to the Bayesian model.</w:t>
      </w:r>
      <w:r w:rsidR="00DF784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and its architecture remained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14A15A"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proofErr w:type="gramStart"/>
      <w:r w:rsidR="005C0D78">
        <w:rPr>
          <w:rFonts w:ascii="Times New Roman" w:hAnsi="Times New Roman" w:cs="Times New Roman"/>
          <w:color w:val="000000" w:themeColor="text1"/>
          <w:sz w:val="24"/>
          <w:szCs w:val="24"/>
        </w:rPr>
        <w:t>candidate</w:t>
      </w:r>
      <w:proofErr w:type="gramEnd"/>
      <w:r w:rsidR="005C0D78">
        <w:rPr>
          <w:rFonts w:ascii="Times New Roman" w:hAnsi="Times New Roman" w:cs="Times New Roman"/>
          <w:color w:val="000000" w:themeColor="text1"/>
          <w:sz w:val="24"/>
          <w:szCs w:val="24"/>
        </w:rPr>
        <w:t xml:space="preserve"> causes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0723D8A4"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053AB3F8" w14:textId="2DE6B5EF"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lastRenderedPageBreak/>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3E0B1364"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J. A., &amp; Johnson, S. P. (2002). Visual statistical learning in infancy: Evidence for a domain 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lastRenderedPageBreak/>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1780BCEB"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McClelland, J. L., &amp; Thompson, R. M. (2007). Using domain‐general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A991" w14:textId="77777777" w:rsidR="009720EB" w:rsidRDefault="009720EB" w:rsidP="00323E12">
      <w:pPr>
        <w:spacing w:after="0" w:line="240" w:lineRule="auto"/>
      </w:pPr>
      <w:r>
        <w:separator/>
      </w:r>
    </w:p>
  </w:endnote>
  <w:endnote w:type="continuationSeparator" w:id="0">
    <w:p w14:paraId="0E11E945" w14:textId="77777777" w:rsidR="009720EB" w:rsidRDefault="009720EB"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FFAA" w14:textId="77777777" w:rsidR="009720EB" w:rsidRDefault="009720EB" w:rsidP="00323E12">
      <w:pPr>
        <w:spacing w:after="0" w:line="240" w:lineRule="auto"/>
      </w:pPr>
      <w:r>
        <w:separator/>
      </w:r>
    </w:p>
  </w:footnote>
  <w:footnote w:type="continuationSeparator" w:id="0">
    <w:p w14:paraId="36E18D1B" w14:textId="77777777" w:rsidR="009720EB" w:rsidRDefault="009720EB"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2B54"/>
    <w:rsid w:val="00002F3A"/>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D5C"/>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7E2"/>
    <w:rsid w:val="001C0ADB"/>
    <w:rsid w:val="001C0C54"/>
    <w:rsid w:val="001C0DEF"/>
    <w:rsid w:val="001C0F80"/>
    <w:rsid w:val="001C17F9"/>
    <w:rsid w:val="001C1E31"/>
    <w:rsid w:val="001C225C"/>
    <w:rsid w:val="001C28DA"/>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0CCA"/>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A32"/>
    <w:rsid w:val="003C6BE7"/>
    <w:rsid w:val="003C7E97"/>
    <w:rsid w:val="003D11EB"/>
    <w:rsid w:val="003D1595"/>
    <w:rsid w:val="003D1712"/>
    <w:rsid w:val="003D1D3B"/>
    <w:rsid w:val="003D2366"/>
    <w:rsid w:val="003D2430"/>
    <w:rsid w:val="003D26A3"/>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321"/>
    <w:rsid w:val="003F5904"/>
    <w:rsid w:val="003F62E7"/>
    <w:rsid w:val="003F6471"/>
    <w:rsid w:val="003F67CD"/>
    <w:rsid w:val="003F72C8"/>
    <w:rsid w:val="003F7497"/>
    <w:rsid w:val="003F7AD8"/>
    <w:rsid w:val="003F7C64"/>
    <w:rsid w:val="003F7EDD"/>
    <w:rsid w:val="0040083C"/>
    <w:rsid w:val="00401067"/>
    <w:rsid w:val="00401CE2"/>
    <w:rsid w:val="0040474D"/>
    <w:rsid w:val="00404790"/>
    <w:rsid w:val="004048EB"/>
    <w:rsid w:val="00404AD5"/>
    <w:rsid w:val="00404B9C"/>
    <w:rsid w:val="00405C14"/>
    <w:rsid w:val="00405DBA"/>
    <w:rsid w:val="00405F1A"/>
    <w:rsid w:val="004066DF"/>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21D2"/>
    <w:rsid w:val="00572505"/>
    <w:rsid w:val="005725C9"/>
    <w:rsid w:val="00572833"/>
    <w:rsid w:val="00572BC6"/>
    <w:rsid w:val="00572C44"/>
    <w:rsid w:val="00572D95"/>
    <w:rsid w:val="00572DC7"/>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42F1"/>
    <w:rsid w:val="00814603"/>
    <w:rsid w:val="00814604"/>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D52"/>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35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11F5"/>
    <w:rsid w:val="00C21974"/>
    <w:rsid w:val="00C219AA"/>
    <w:rsid w:val="00C21D16"/>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F96"/>
    <w:rsid w:val="00F6459A"/>
    <w:rsid w:val="00F646DF"/>
    <w:rsid w:val="00F64C3F"/>
    <w:rsid w:val="00F65279"/>
    <w:rsid w:val="00F654CB"/>
    <w:rsid w:val="00F654F1"/>
    <w:rsid w:val="00F658B0"/>
    <w:rsid w:val="00F65BDE"/>
    <w:rsid w:val="00F66022"/>
    <w:rsid w:val="00F6615D"/>
    <w:rsid w:val="00F66181"/>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9458</Words>
  <Characters>53911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2023-04-26T19:52:00Z</dcterms:created>
  <dcterms:modified xsi:type="dcterms:W3CDTF">2023-04-26T19:52:00Z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