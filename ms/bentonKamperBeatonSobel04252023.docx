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7777777"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Pr>
          <w:rFonts w:ascii="Times New Roman" w:hAnsi="Times New Roman" w:cs="Times New Roman"/>
          <w:sz w:val="24"/>
          <w:szCs w:val="24"/>
        </w:rPr>
        <w:t xml:space="preserve"> beings 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77777777"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inference</w:t>
      </w:r>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104F3F88"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2014; Walker &amp; Gopnik, 2014) posit that young children have sophisticated causal reasoning capacities.</w:t>
      </w:r>
    </w:p>
    <w:p w14:paraId="15E9B342" w14:textId="47DE3495"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r w:rsidR="00F04CCD">
        <w:rPr>
          <w:rFonts w:ascii="Times New Roman" w:hAnsi="Times New Roman" w:cs="Times New Roman"/>
          <w:sz w:val="24"/>
          <w:szCs w:val="24"/>
        </w:rPr>
        <w:t>a</w:t>
      </w:r>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Johnson et al., 2006;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7CD4EFFF"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FC0507">
        <w:rPr>
          <w:rFonts w:ascii="Times New Roman" w:hAnsi="Times New Roman" w:cs="Times New Roman"/>
          <w:sz w:val="24"/>
          <w:szCs w:val="24"/>
        </w:rPr>
        <w:t>sufficiently</w:t>
      </w:r>
      <w:r>
        <w:rPr>
          <w:rFonts w:ascii="Times New Roman" w:hAnsi="Times New Roman" w:cs="Times New Roman"/>
          <w:sz w:val="24"/>
          <w:szCs w:val="24"/>
        </w:rPr>
        <w:t xml:space="preserve"> explain</w:t>
      </w:r>
      <w:r w:rsidR="00FC0507">
        <w:rPr>
          <w:rFonts w:ascii="Times New Roman" w:hAnsi="Times New Roman" w:cs="Times New Roman"/>
          <w:sz w:val="24"/>
          <w:szCs w:val="24"/>
        </w:rPr>
        <w:t>s</w:t>
      </w:r>
      <w:r>
        <w:rPr>
          <w:rFonts w:ascii="Times New Roman" w:hAnsi="Times New Roman" w:cs="Times New Roman"/>
          <w:sz w:val="24"/>
          <w:szCs w:val="24"/>
        </w:rPr>
        <w:t xml:space="preserve"> children’s 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accounts of causal reasoning (e.g., Rogers &amp; McClelland, 2004), 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suggest that associative processing is a candidate mechanism for how children reason in the world. </w:t>
      </w:r>
    </w:p>
    <w:p w14:paraId="0934DE4E" w14:textId="4FF9AC69"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 a retrospective inference in which learners reevaluate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et al.,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xml:space="preserve">). Using an anticipatory eye-tracking procedure, Sobel and Kirkham (2006) found that 8-month-olds showed this same response pattern. </w:t>
      </w:r>
    </w:p>
    <w:p w14:paraId="72E7DA11" w14:textId="2E420856" w:rsidR="003267E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These findings </w:t>
      </w:r>
      <w:r w:rsidR="00743C7C">
        <w:rPr>
          <w:rFonts w:ascii="Times New Roman" w:hAnsi="Times New Roman" w:cs="Times New Roman"/>
          <w:sz w:val="24"/>
          <w:szCs w:val="24"/>
        </w:rPr>
        <w:t xml:space="preserve">were interpreted </w:t>
      </w:r>
      <w:r w:rsidR="009E5308">
        <w:rPr>
          <w:rFonts w:ascii="Times New Roman" w:hAnsi="Times New Roman" w:cs="Times New Roman"/>
          <w:sz w:val="24"/>
          <w:szCs w:val="24"/>
        </w:rPr>
        <w:t>as support for Bayesian inference rather than associative learning. This is because some associative models (e.g.,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253524">
        <w:rPr>
          <w:rFonts w:ascii="Times New Roman" w:hAnsi="Times New Roman" w:cs="Times New Roman"/>
          <w:sz w:val="24"/>
          <w:szCs w:val="24"/>
        </w:rPr>
        <w:t>, 1972</w:t>
      </w:r>
      <w:r w:rsidR="009E5308">
        <w:rPr>
          <w:rFonts w:ascii="Times New Roman" w:hAnsi="Times New Roman" w:cs="Times New Roman"/>
          <w:sz w:val="24"/>
          <w:szCs w:val="24"/>
        </w:rPr>
        <w:t>)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Beckers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2005</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McCormack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2009)</w:t>
      </w:r>
      <w:r w:rsidR="00A4705A">
        <w:rPr>
          <w:rFonts w:ascii="Times New Roman" w:hAnsi="Times New Roman" w:cs="Times New Roman"/>
          <w:sz w:val="24"/>
          <w:szCs w:val="24"/>
        </w:rPr>
        <w:t xml:space="preserve">. In particular, </w:t>
      </w:r>
      <w:r w:rsidR="004552E4">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children a standard backwards blocking sequence (AB+, A+), and compared their judgments of the efficacy of object B with a sequence in which a third object, unrelated to the compound set, had efficacy (i.e., AB+, C+). The 4-year-olds they investigated did not differ in their judgments (although 5-year-olds did). While 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the capacity to make retrospective inferences. But the fundamental question remains as to how children engage in such reasoning.</w:t>
      </w:r>
    </w:p>
    <w:p w14:paraId="1A0C8597" w14:textId="7AF8856B" w:rsidR="00F638F7" w:rsidRDefault="00CD74A7" w:rsidP="00DD2256">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In light of these unresolved issues, the present investigation had two goals. The first goal</w:t>
      </w:r>
      <w:r w:rsidR="00BD3A6F">
        <w:rPr>
          <w:rFonts w:ascii="Times New Roman" w:hAnsi="Times New Roman" w:cs="Times New Roman"/>
          <w:sz w:val="24"/>
          <w:szCs w:val="24"/>
        </w:rPr>
        <w:t xml:space="preserve"> </w:t>
      </w:r>
      <w:r>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group likely has more robust information-processing capacities than the former group and thus a greater chance of engaging in Bayesian inference. Research by Sobel et </w:t>
      </w:r>
      <w:r w:rsidR="007F11E7">
        <w:rPr>
          <w:rFonts w:ascii="Times New Roman" w:hAnsi="Times New Roman" w:cs="Times New Roman"/>
          <w:sz w:val="24"/>
          <w:szCs w:val="24"/>
        </w:rPr>
        <w:lastRenderedPageBreak/>
        <w:t xml:space="preserve">al. (2017; see also </w:t>
      </w:r>
      <w:proofErr w:type="spellStart"/>
      <w:r w:rsidR="007F11E7">
        <w:rPr>
          <w:rFonts w:ascii="Times New Roman" w:hAnsi="Times New Roman" w:cs="Times New Roman"/>
          <w:sz w:val="24"/>
          <w:szCs w:val="24"/>
        </w:rPr>
        <w:t>Erb</w:t>
      </w:r>
      <w:proofErr w:type="spellEnd"/>
      <w:r w:rsidR="007F11E7">
        <w:rPr>
          <w:rFonts w:ascii="Times New Roman" w:hAnsi="Times New Roman" w:cs="Times New Roman"/>
          <w:sz w:val="24"/>
          <w:szCs w:val="24"/>
        </w:rPr>
        <w:t xml:space="preserve">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Pr>
          <w:rFonts w:ascii="Times New Roman" w:hAnsi="Times New Roman" w:cs="Times New Roman"/>
          <w:sz w:val="24"/>
          <w:szCs w:val="24"/>
        </w:rPr>
        <w:t xml:space="preserve"> </w:t>
      </w:r>
      <w:r w:rsidR="00017D17">
        <w:rPr>
          <w:rFonts w:ascii="Times New Roman" w:hAnsi="Times New Roman" w:cs="Times New Roman"/>
          <w:sz w:val="24"/>
          <w:szCs w:val="24"/>
        </w:rPr>
        <w:t xml:space="preserve">The second goal was to determine whether children’s causal inferences were best explained by an associative-learning mechanism or a simple Bayesian mechanism.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4F70F0E1" w:rsidR="00E408B0" w:rsidRDefault="00D95F3F"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w:t>
      </w:r>
      <w:r w:rsidR="00B90538">
        <w:rPr>
          <w:rFonts w:ascii="Times New Roman" w:hAnsi="Times New Roman" w:cs="Times New Roman"/>
          <w:b/>
          <w:bCs/>
          <w:sz w:val="24"/>
          <w:szCs w:val="24"/>
        </w:rPr>
        <w:t xml:space="preserve"> 1</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2722DFDC"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05C6EF37"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w:t>
      </w:r>
      <w:r>
        <w:rPr>
          <w:rFonts w:ascii="Times New Roman" w:hAnsi="Times New Roman" w:cs="Times New Roman"/>
          <w:sz w:val="24"/>
          <w:szCs w:val="24"/>
        </w:rPr>
        <w:lastRenderedPageBreak/>
        <w:t xml:space="preserve">“off”,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 xml:space="preserve">a circle predetermined to be a blicket 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598F4E9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machine 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trials. Half the participants received two backwards blocking trials and two backwards blocking control trials. The other half </w:t>
      </w:r>
      <w:r>
        <w:rPr>
          <w:rFonts w:ascii="Times New Roman" w:hAnsi="Times New Roman" w:cs="Times New Roman"/>
          <w:sz w:val="24"/>
          <w:szCs w:val="24"/>
        </w:rPr>
        <w:lastRenderedPageBreak/>
        <w:t>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63B4ECB7"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3710AF">
        <w:rPr>
          <w:rFonts w:ascii="Times New Roman" w:hAnsi="Times New Roman" w:cs="Times New Roman"/>
          <w:sz w:val="24"/>
          <w:szCs w:val="24"/>
        </w:rPr>
        <w:t xml:space="preserve">main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w:t>
      </w:r>
      <w:r w:rsidR="009363F8">
        <w:rPr>
          <w:rFonts w:ascii="Times New Roman" w:hAnsi="Times New Roman" w:cs="Times New Roman"/>
          <w:sz w:val="24"/>
          <w:szCs w:val="24"/>
        </w:rPr>
        <w:lastRenderedPageBreak/>
        <w:t xml:space="preserve">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10B2468"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The procedures for the indirect screening-off main</w:t>
      </w:r>
      <w:r w:rsidR="009363F8">
        <w:rPr>
          <w:rFonts w:ascii="Times New Roman" w:hAnsi="Times New Roman" w:cs="Times New Roman"/>
          <w:sz w:val="24"/>
          <w:szCs w:val="24"/>
        </w:rPr>
        <w:t xml:space="preserve"> 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ins w:id="1" w:author="Benton, Deon" w:date="2023-04-22T20:05:00Z"/>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w:t>
      </w:r>
      <w:r>
        <w:rPr>
          <w:rFonts w:ascii="Times New Roman" w:hAnsi="Times New Roman" w:cs="Times New Roman"/>
          <w:bCs/>
          <w:sz w:val="24"/>
          <w:szCs w:val="24"/>
        </w:rPr>
        <w:lastRenderedPageBreak/>
        <w:t xml:space="preserve">blocking vs. Indirect screening-off) as the between-subjects fixed effect, Trial Type (Experimental vs. Control), Objects (A vs. B vs. C vs. D), and </w:t>
      </w:r>
      <w:commentRangeStart w:id="2"/>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commentRangeEnd w:id="2"/>
      <w:r>
        <w:rPr>
          <w:rStyle w:val="CommentReference"/>
        </w:rPr>
        <w:commentReference w:id="2"/>
      </w:r>
      <w:r>
        <w:rPr>
          <w:rFonts w:ascii="Times New Roman" w:hAnsi="Times New Roman" w:cs="Times New Roman"/>
          <w:bCs/>
          <w:sz w:val="24"/>
          <w:szCs w:val="24"/>
        </w:rPr>
        <w:t>(</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ins w:id="3" w:author="Benton, Deon" w:date="2023-04-22T19:47:00Z">
        <w:r w:rsidR="00091A84">
          <w:rPr>
            <w:rFonts w:ascii="Times New Roman" w:hAnsi="Times New Roman" w:cs="Times New Roman"/>
            <w:bCs/>
            <w:sz w:val="24"/>
            <w:szCs w:val="24"/>
          </w:rPr>
          <w:t xml:space="preserve">Trial </w:t>
        </w:r>
      </w:ins>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ins w:id="4" w:author="Benton, Deon" w:date="2023-04-22T19:48:00Z">
        <w:r w:rsidR="00091A84">
          <w:rPr>
            <w:rFonts w:ascii="Times New Roman" w:hAnsi="Times New Roman" w:cs="Times New Roman"/>
            <w:sz w:val="24"/>
            <w:szCs w:val="24"/>
          </w:rPr>
          <w:t>7.90</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ins w:id="5" w:author="Benton, Deon" w:date="2023-04-22T19:48:00Z">
        <w:r w:rsidR="00091A84">
          <w:rPr>
            <w:rFonts w:ascii="Times New Roman" w:hAnsi="Times New Roman" w:cs="Times New Roman"/>
            <w:sz w:val="24"/>
            <w:szCs w:val="24"/>
          </w:rPr>
          <w:t>05</w:t>
        </w:r>
      </w:ins>
      <w:r>
        <w:rPr>
          <w:rFonts w:ascii="Times New Roman" w:hAnsi="Times New Roman" w:cs="Times New Roman"/>
          <w:sz w:val="24"/>
          <w:szCs w:val="24"/>
        </w:rPr>
        <w:t xml:space="preserve">, a three-way interaction among Condition, </w:t>
      </w:r>
      <w:ins w:id="6" w:author="Benton, Deon" w:date="2023-04-22T19:49:00Z">
        <w:r w:rsidR="00091A84">
          <w:rPr>
            <w:rFonts w:ascii="Times New Roman" w:hAnsi="Times New Roman" w:cs="Times New Roman"/>
            <w:sz w:val="24"/>
            <w:szCs w:val="24"/>
          </w:rPr>
          <w:t>Trial Number</w:t>
        </w:r>
      </w:ins>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ins w:id="7" w:author="Benton, Deon" w:date="2023-04-22T19:49:00Z">
        <w:r w:rsidR="00091A84">
          <w:rPr>
            <w:rFonts w:ascii="Times New Roman" w:hAnsi="Times New Roman" w:cs="Times New Roman"/>
            <w:sz w:val="24"/>
            <w:szCs w:val="24"/>
          </w:rPr>
          <w:t>13.31</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ins w:id="8" w:author="Benton, Deon" w:date="2023-04-22T19:49:00Z">
        <w:r w:rsidR="00091A84">
          <w:rPr>
            <w:rFonts w:ascii="Times New Roman" w:hAnsi="Times New Roman" w:cs="Times New Roman"/>
            <w:sz w:val="24"/>
            <w:szCs w:val="24"/>
          </w:rPr>
          <w:t>006</w:t>
        </w:r>
      </w:ins>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513D1EC" w14:textId="1C0E220D" w:rsidR="00F06036" w:rsidRPr="00BC0DBD" w:rsidRDefault="00F06036" w:rsidP="00EC04DC">
      <w:pPr>
        <w:spacing w:line="480" w:lineRule="auto"/>
        <w:ind w:firstLine="720"/>
        <w:contextualSpacing/>
        <w:rPr>
          <w:rFonts w:ascii="Times New Roman" w:hAnsi="Times New Roman" w:cs="Times New Roman"/>
          <w:iCs/>
          <w:sz w:val="24"/>
          <w:szCs w:val="24"/>
          <w:u w:val="single"/>
          <w:rPrChange w:id="9" w:author="Benton, Deon" w:date="2023-04-22T20:24:00Z">
            <w:rPr>
              <w:rFonts w:ascii="Times New Roman" w:hAnsi="Times New Roman" w:cs="Times New Roman"/>
              <w:sz w:val="24"/>
              <w:szCs w:val="24"/>
            </w:rPr>
          </w:rPrChange>
        </w:rPr>
      </w:pPr>
      <w:ins w:id="10" w:author="Benton, Deon" w:date="2023-04-22T20:06:00Z">
        <w:r>
          <w:rPr>
            <w:rFonts w:ascii="Times New Roman" w:hAnsi="Times New Roman" w:cs="Times New Roman"/>
            <w:sz w:val="24"/>
            <w:szCs w:val="24"/>
          </w:rPr>
          <w:t>To explore the first three-way interaction</w:t>
        </w:r>
      </w:ins>
      <w:ins w:id="11" w:author="Benton, Deon" w:date="2023-04-22T20:27:00Z">
        <w:r w:rsidR="00131487">
          <w:rPr>
            <w:rFonts w:ascii="Times New Roman" w:hAnsi="Times New Roman" w:cs="Times New Roman"/>
            <w:sz w:val="24"/>
            <w:szCs w:val="24"/>
          </w:rPr>
          <w:t xml:space="preserve"> between Age, Condition, and Object</w:t>
        </w:r>
      </w:ins>
      <w:ins w:id="12" w:author="Benton, Deon" w:date="2023-04-22T20:06:00Z">
        <w:r>
          <w:rPr>
            <w:rFonts w:ascii="Times New Roman" w:hAnsi="Times New Roman" w:cs="Times New Roman"/>
            <w:sz w:val="24"/>
            <w:szCs w:val="24"/>
          </w:rPr>
          <w:t>, we conducted separate two-way linear mixed-effects models</w:t>
        </w:r>
      </w:ins>
      <w:ins w:id="13" w:author="Benton, Deon" w:date="2023-04-22T20:29:00Z">
        <w:r w:rsidR="00131487">
          <w:rPr>
            <w:rFonts w:ascii="Times New Roman" w:hAnsi="Times New Roman" w:cs="Times New Roman"/>
            <w:sz w:val="24"/>
            <w:szCs w:val="24"/>
          </w:rPr>
          <w:t xml:space="preserve"> between Age a</w:t>
        </w:r>
      </w:ins>
      <w:ins w:id="14" w:author="Benton, Deon" w:date="2023-04-22T20:30:00Z">
        <w:r w:rsidR="00131487">
          <w:rPr>
            <w:rFonts w:ascii="Times New Roman" w:hAnsi="Times New Roman" w:cs="Times New Roman"/>
            <w:sz w:val="24"/>
            <w:szCs w:val="24"/>
          </w:rPr>
          <w:t>nd Object</w:t>
        </w:r>
      </w:ins>
      <w:ins w:id="15" w:author="Benton, Deon" w:date="2023-04-22T20:06:00Z">
        <w:r>
          <w:rPr>
            <w:rFonts w:ascii="Times New Roman" w:hAnsi="Times New Roman" w:cs="Times New Roman"/>
            <w:sz w:val="24"/>
            <w:szCs w:val="24"/>
          </w:rPr>
          <w:t xml:space="preserve"> for </w:t>
        </w:r>
      </w:ins>
      <w:ins w:id="16" w:author="Benton, Deon" w:date="2023-04-22T20:28:00Z">
        <w:r w:rsidR="00131487">
          <w:rPr>
            <w:rFonts w:ascii="Times New Roman" w:hAnsi="Times New Roman" w:cs="Times New Roman"/>
            <w:sz w:val="24"/>
            <w:szCs w:val="24"/>
          </w:rPr>
          <w:t>each condition</w:t>
        </w:r>
      </w:ins>
      <w:ins w:id="17" w:author="Benton, Deon" w:date="2023-04-22T20:07:00Z">
        <w:r>
          <w:rPr>
            <w:rFonts w:ascii="Times New Roman" w:hAnsi="Times New Roman" w:cs="Times New Roman"/>
            <w:sz w:val="24"/>
            <w:szCs w:val="24"/>
          </w:rPr>
          <w:t>. Age was included as a continuous fixed effect, Condition as a between-subjects fixed effect, Object</w:t>
        </w:r>
      </w:ins>
      <w:ins w:id="18" w:author="Benton, Deon" w:date="2023-04-22T20:08:00Z">
        <w:r>
          <w:rPr>
            <w:rFonts w:ascii="Times New Roman" w:hAnsi="Times New Roman" w:cs="Times New Roman"/>
            <w:sz w:val="24"/>
            <w:szCs w:val="24"/>
          </w:rPr>
          <w:t xml:space="preserve"> as a within-subjects fixed effect</w:t>
        </w:r>
      </w:ins>
      <w:ins w:id="19" w:author="Benton, Deon" w:date="2023-04-22T20:25:00Z">
        <w:r w:rsidR="00BC0DBD">
          <w:rPr>
            <w:rFonts w:ascii="Times New Roman" w:hAnsi="Times New Roman" w:cs="Times New Roman"/>
            <w:sz w:val="24"/>
            <w:szCs w:val="24"/>
          </w:rPr>
          <w:t>, and s</w:t>
        </w:r>
      </w:ins>
      <w:ins w:id="20" w:author="Benton, Deon" w:date="2023-04-22T20:08:00Z">
        <w:r>
          <w:rPr>
            <w:rFonts w:ascii="Times New Roman" w:hAnsi="Times New Roman" w:cs="Times New Roman"/>
            <w:sz w:val="24"/>
            <w:szCs w:val="24"/>
          </w:rPr>
          <w:t xml:space="preserve">ubjects as a random effect. </w:t>
        </w:r>
      </w:ins>
      <w:ins w:id="21" w:author="Benton, Deon" w:date="2023-04-22T20:23:00Z">
        <w:r w:rsidR="00BC0DBD">
          <w:rPr>
            <w:rFonts w:ascii="Times New Roman" w:hAnsi="Times New Roman" w:cs="Times New Roman"/>
            <w:sz w:val="24"/>
            <w:szCs w:val="24"/>
          </w:rPr>
          <w:t xml:space="preserve">Both linear models only yielded main effects of Objects, both </w:t>
        </w:r>
      </w:ins>
      <w:ins w:id="22" w:author="Benton, Deon" w:date="2023-04-22T20:13:00Z">
        <w:r w:rsidRPr="00F06036">
          <w:rPr>
            <w:rFonts w:ascii="Times New Roman" w:hAnsi="Times New Roman" w:cs="Times New Roman"/>
            <w:iCs/>
            <w:sz w:val="24"/>
            <w:szCs w:val="24"/>
          </w:rPr>
          <w:t>χ</w:t>
        </w:r>
        <w:r w:rsidRPr="00F06036">
          <w:rPr>
            <w:rFonts w:ascii="Times New Roman" w:hAnsi="Times New Roman" w:cs="Times New Roman"/>
            <w:iCs/>
            <w:sz w:val="24"/>
            <w:szCs w:val="24"/>
            <w:vertAlign w:val="superscript"/>
            <w:rPrChange w:id="23" w:author="Benton, Deon" w:date="2023-04-22T20:13:00Z">
              <w:rPr>
                <w:rFonts w:ascii="Times New Roman" w:hAnsi="Times New Roman" w:cs="Times New Roman"/>
                <w:i/>
                <w:sz w:val="24"/>
                <w:szCs w:val="24"/>
                <w:vertAlign w:val="superscript"/>
              </w:rPr>
            </w:rPrChange>
          </w:rPr>
          <w:t>2</w:t>
        </w:r>
      </w:ins>
      <w:ins w:id="24" w:author="Benton, Deon" w:date="2023-04-22T20:23:00Z">
        <w:r w:rsidR="00BC0DBD">
          <w:rPr>
            <w:rFonts w:ascii="Times New Roman" w:hAnsi="Times New Roman" w:cs="Times New Roman"/>
            <w:iCs/>
            <w:sz w:val="24"/>
            <w:szCs w:val="24"/>
          </w:rPr>
          <w:t>’s</w:t>
        </w:r>
      </w:ins>
      <w:ins w:id="25" w:author="Benton, Deon" w:date="2023-04-22T20:24:00Z">
        <w:r w:rsidR="00BC0DBD">
          <w:rPr>
            <w:rFonts w:ascii="Times New Roman" w:hAnsi="Times New Roman" w:cs="Times New Roman"/>
            <w:iCs/>
            <w:sz w:val="24"/>
            <w:szCs w:val="24"/>
          </w:rPr>
          <w:t xml:space="preserve"> &gt; 31.88, both </w:t>
        </w:r>
        <w:r w:rsidR="00BC0DBD">
          <w:rPr>
            <w:rFonts w:ascii="Times New Roman" w:hAnsi="Times New Roman" w:cs="Times New Roman"/>
            <w:i/>
            <w:sz w:val="24"/>
            <w:szCs w:val="24"/>
          </w:rPr>
          <w:t>p</w:t>
        </w:r>
        <w:r w:rsidR="00BC0DBD">
          <w:rPr>
            <w:rFonts w:ascii="Times New Roman" w:hAnsi="Times New Roman" w:cs="Times New Roman"/>
            <w:iCs/>
            <w:sz w:val="24"/>
            <w:szCs w:val="24"/>
            <w:u w:val="single"/>
          </w:rPr>
          <w:t>-values &lt; .001</w:t>
        </w:r>
      </w:ins>
      <w:ins w:id="26" w:author="Benton, Deon" w:date="2023-04-22T20:26:00Z">
        <w:r w:rsidR="00D70AB5">
          <w:rPr>
            <w:rFonts w:ascii="Times New Roman" w:hAnsi="Times New Roman" w:cs="Times New Roman"/>
            <w:iCs/>
            <w:sz w:val="24"/>
            <w:szCs w:val="24"/>
            <w:u w:val="single"/>
          </w:rPr>
          <w:t xml:space="preserve">, which indicated that participated treated the objects differently. To explore the second three-way interaction between </w:t>
        </w:r>
      </w:ins>
      <w:ins w:id="27" w:author="Benton, Deon" w:date="2023-04-22T20:29:00Z">
        <w:r w:rsidR="00131487">
          <w:rPr>
            <w:rFonts w:ascii="Times New Roman" w:hAnsi="Times New Roman" w:cs="Times New Roman"/>
            <w:iCs/>
            <w:sz w:val="24"/>
            <w:szCs w:val="24"/>
            <w:u w:val="single"/>
          </w:rPr>
          <w:t>Trial Number and Object for each condition.</w:t>
        </w:r>
      </w:ins>
      <w:ins w:id="28" w:author="Benton, Deon" w:date="2023-04-22T20:30:00Z">
        <w:r w:rsidR="00131487">
          <w:rPr>
            <w:rFonts w:ascii="Times New Roman" w:hAnsi="Times New Roman" w:cs="Times New Roman"/>
            <w:iCs/>
            <w:sz w:val="24"/>
            <w:szCs w:val="24"/>
            <w:u w:val="single"/>
          </w:rPr>
          <w:t xml:space="preserve"> Trial Number and Object were included as within-subjects fixed effects and subjects were included as a random effect. </w:t>
        </w:r>
      </w:ins>
      <w:ins w:id="29" w:author="Benton, Deon" w:date="2023-04-22T20:33:00Z">
        <w:r w:rsidR="00131487">
          <w:rPr>
            <w:rFonts w:ascii="Times New Roman" w:hAnsi="Times New Roman" w:cs="Times New Roman"/>
            <w:iCs/>
            <w:sz w:val="24"/>
            <w:szCs w:val="24"/>
            <w:u w:val="single"/>
          </w:rPr>
          <w:t xml:space="preserve">Although both linear models yielded main effects of Object, both </w:t>
        </w:r>
        <w:r w:rsidR="00131487" w:rsidRPr="00F06036">
          <w:rPr>
            <w:rFonts w:ascii="Times New Roman" w:hAnsi="Times New Roman" w:cs="Times New Roman"/>
            <w:iCs/>
            <w:sz w:val="24"/>
            <w:szCs w:val="24"/>
          </w:rPr>
          <w:t>χ</w:t>
        </w:r>
        <w:r w:rsidR="00131487" w:rsidRPr="00FC3F86">
          <w:rPr>
            <w:rFonts w:ascii="Times New Roman" w:hAnsi="Times New Roman" w:cs="Times New Roman"/>
            <w:iCs/>
            <w:sz w:val="24"/>
            <w:szCs w:val="24"/>
            <w:vertAlign w:val="superscript"/>
          </w:rPr>
          <w:t>2</w:t>
        </w:r>
        <w:r w:rsidR="00131487">
          <w:rPr>
            <w:rFonts w:ascii="Times New Roman" w:hAnsi="Times New Roman" w:cs="Times New Roman"/>
            <w:iCs/>
            <w:sz w:val="24"/>
            <w:szCs w:val="24"/>
          </w:rPr>
          <w:t>’s &gt; 31.86,</w:t>
        </w:r>
      </w:ins>
      <w:ins w:id="30" w:author="Benton, Deon" w:date="2023-04-22T20:34:00Z">
        <w:r w:rsidR="00131487">
          <w:rPr>
            <w:rFonts w:ascii="Times New Roman" w:hAnsi="Times New Roman" w:cs="Times New Roman"/>
            <w:iCs/>
            <w:sz w:val="24"/>
            <w:szCs w:val="24"/>
          </w:rPr>
          <w:t xml:space="preserve"> both </w:t>
        </w:r>
        <w:r w:rsidR="00131487">
          <w:rPr>
            <w:rFonts w:ascii="Times New Roman" w:hAnsi="Times New Roman" w:cs="Times New Roman"/>
            <w:i/>
            <w:sz w:val="24"/>
            <w:szCs w:val="24"/>
          </w:rPr>
          <w:t>p</w:t>
        </w:r>
        <w:r w:rsidR="00131487">
          <w:rPr>
            <w:rFonts w:ascii="Times New Roman" w:hAnsi="Times New Roman" w:cs="Times New Roman"/>
            <w:iCs/>
            <w:sz w:val="24"/>
            <w:szCs w:val="24"/>
            <w:u w:val="single"/>
          </w:rPr>
          <w:t xml:space="preserve">-values &lt; .001, only the two-way linear mixed-effects model for the Indirect Screening Off condition yielded an additional interaction between Trial Number and Object, </w:t>
        </w:r>
      </w:ins>
      <w:ins w:id="31" w:author="Benton, Deon" w:date="2023-04-22T20:35:00Z">
        <w:r w:rsidR="00131487" w:rsidRPr="00CB3289">
          <w:rPr>
            <w:rFonts w:ascii="Times New Roman" w:hAnsi="Times New Roman" w:cs="Times New Roman"/>
            <w:iCs/>
            <w:sz w:val="24"/>
            <w:szCs w:val="24"/>
          </w:rPr>
          <w:t>χ</w:t>
        </w:r>
        <w:r w:rsidR="00131487" w:rsidRPr="009A0920">
          <w:rPr>
            <w:rFonts w:ascii="Times New Roman" w:hAnsi="Times New Roman" w:cs="Times New Roman"/>
            <w:i/>
            <w:iCs/>
            <w:sz w:val="24"/>
            <w:szCs w:val="24"/>
            <w:vertAlign w:val="superscript"/>
          </w:rPr>
          <w:t>2</w:t>
        </w:r>
        <w:r w:rsidR="00131487">
          <w:rPr>
            <w:rFonts w:ascii="Times New Roman" w:hAnsi="Times New Roman" w:cs="Times New Roman"/>
            <w:sz w:val="24"/>
            <w:szCs w:val="24"/>
          </w:rPr>
          <w:t>(3) = 9.57</w:t>
        </w:r>
      </w:ins>
      <w:ins w:id="32" w:author="Benton, Deon" w:date="2023-04-22T20:39:00Z">
        <w:r w:rsidR="00132239">
          <w:rPr>
            <w:rFonts w:ascii="Times New Roman" w:hAnsi="Times New Roman" w:cs="Times New Roman"/>
            <w:sz w:val="24"/>
            <w:szCs w:val="24"/>
          </w:rPr>
          <w:t>. This interaction reflected the fact that participants treated the objects differently across the two phases.</w:t>
        </w:r>
      </w:ins>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238A0655" w14:textId="6EB59A7C" w:rsidR="00D60BFD" w:rsidDel="00914EB6" w:rsidRDefault="00D60BFD" w:rsidP="00DC4702">
      <w:pPr>
        <w:keepNext/>
        <w:spacing w:line="240" w:lineRule="auto"/>
        <w:contextualSpacing/>
        <w:rPr>
          <w:del w:id="33" w:author="Benton, Deon [2]" w:date="2023-04-24T10:53:00Z"/>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7B705E" w14:textId="2A7BE372" w:rsidR="00A45E22" w:rsidRDefault="00A45E22">
      <w:pPr>
        <w:keepNext/>
        <w:spacing w:line="240" w:lineRule="auto"/>
        <w:contextualSpacing/>
        <w:rPr>
          <w:rFonts w:ascii="Times New Roman" w:hAnsi="Times New Roman" w:cs="Times New Roman"/>
          <w:sz w:val="24"/>
          <w:szCs w:val="24"/>
        </w:rPr>
        <w:pPrChange w:id="34" w:author="Benton, Deon [2]" w:date="2023-04-24T10:53:00Z">
          <w:pPr>
            <w:spacing w:line="480" w:lineRule="auto"/>
            <w:contextualSpacing/>
          </w:pPr>
        </w:pPrChange>
      </w:pPr>
    </w:p>
    <w:p w14:paraId="3E92C5AD" w14:textId="09C61164"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main trials within the backwards blocking condition revealed a significant main effect of Objects, </w:t>
      </w:r>
      <w:commentRangeStart w:id="35"/>
      <w:r w:rsidR="00450BD7" w:rsidRPr="00C14E51">
        <w:rPr>
          <w:rFonts w:ascii="Times New Roman" w:hAnsi="Times New Roman" w:cs="Times New Roman"/>
          <w:iCs/>
          <w:sz w:val="24"/>
          <w:szCs w:val="24"/>
        </w:rPr>
        <w:t>χ</w:t>
      </w:r>
      <w:commentRangeEnd w:id="35"/>
      <w:r>
        <w:rPr>
          <w:rStyle w:val="CommentReference"/>
        </w:rPr>
        <w:commentReference w:id="35"/>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main effect </w:t>
      </w:r>
      <w:r w:rsidR="00806790">
        <w:rPr>
          <w:rFonts w:ascii="Times New Roman" w:hAnsi="Times New Roman" w:cs="Times New Roman"/>
          <w:sz w:val="24"/>
          <w:szCs w:val="24"/>
        </w:rPr>
        <w:lastRenderedPageBreak/>
        <w:t>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6948C9D3"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w:t>
      </w:r>
      <w:commentRangeStart w:id="36"/>
      <w:r w:rsidR="005648D7">
        <w:rPr>
          <w:rFonts w:ascii="Times New Roman" w:hAnsi="Times New Roman" w:cs="Times New Roman"/>
          <w:sz w:val="24"/>
          <w:szCs w:val="24"/>
        </w:rPr>
        <w:t>001</w:t>
      </w:r>
      <w:commentRangeEnd w:id="36"/>
      <w:r w:rsidR="00A37C25">
        <w:rPr>
          <w:rStyle w:val="CommentReference"/>
        </w:rPr>
        <w:commentReference w:id="36"/>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75E85" w:rsidRPr="001D3788">
        <w:rPr>
          <w:rFonts w:ascii="Times New Roman" w:hAnsi="Times New Roman" w:cs="Times New Roman"/>
          <w:sz w:val="24"/>
          <w:szCs w:val="24"/>
        </w:rPr>
        <w:t>)</w:t>
      </w:r>
      <w:r w:rsidR="00375E85">
        <w:rPr>
          <w:rFonts w:ascii="Times New Roman" w:hAnsi="Times New Roman" w:cs="Times New Roman"/>
          <w:sz w:val="24"/>
          <w:szCs w:val="24"/>
        </w:rPr>
        <w:t xml:space="preserve">  in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116FC6F1"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 xml:space="preserve">control trials than 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 xml:space="preserve">experimental trials.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6959B5B2" w:rsidR="00A37C25" w:rsidRDefault="009E4040" w:rsidP="00745CAD">
      <w:pPr>
        <w:spacing w:after="0" w:line="480" w:lineRule="auto"/>
        <w:ind w:firstLine="720"/>
        <w:rPr>
          <w:rFonts w:ascii="Times New Roman" w:eastAsia="Times New Roman" w:hAnsi="Times New Roman" w:cs="Times New Roman"/>
          <w:b/>
          <w:sz w:val="24"/>
          <w:szCs w:val="24"/>
        </w:rPr>
      </w:pPr>
      <w:ins w:id="37" w:author="Benton, Deon [2]" w:date="2023-04-24T09:56:00Z">
        <w:r>
          <w:rPr>
            <w:rFonts w:ascii="Times New Roman" w:hAnsi="Times New Roman" w:cs="Times New Roman"/>
            <w:sz w:val="24"/>
            <w:szCs w:val="24"/>
          </w:rPr>
          <w:t>This purpose of this study was to determine how children reason about</w:t>
        </w:r>
      </w:ins>
      <w:ins w:id="38" w:author="Benton, Deon [2]" w:date="2023-04-24T09:58:00Z">
        <w:r w:rsidR="007D2EAB">
          <w:rPr>
            <w:rFonts w:ascii="Times New Roman" w:hAnsi="Times New Roman" w:cs="Times New Roman"/>
            <w:sz w:val="24"/>
            <w:szCs w:val="24"/>
          </w:rPr>
          <w:t xml:space="preserve"> a backwards blocking event that consisted of three rathe</w:t>
        </w:r>
      </w:ins>
      <w:ins w:id="39" w:author="Benton, Deon [2]" w:date="2023-04-24T09:59:00Z">
        <w:r w:rsidR="007D2EAB">
          <w:rPr>
            <w:rFonts w:ascii="Times New Roman" w:hAnsi="Times New Roman" w:cs="Times New Roman"/>
            <w:sz w:val="24"/>
            <w:szCs w:val="24"/>
          </w:rPr>
          <w:t xml:space="preserve">r than two objects. </w:t>
        </w:r>
      </w:ins>
      <w:ins w:id="40" w:author="Benton, Deon [2]" w:date="2023-04-24T09:28:00Z">
        <w:r w:rsidR="008F5F26" w:rsidRPr="008F5F26">
          <w:rPr>
            <w:rFonts w:ascii="Times New Roman" w:hAnsi="Times New Roman" w:cs="Times New Roman"/>
            <w:sz w:val="24"/>
            <w:szCs w:val="24"/>
          </w:rPr>
          <w:t>The results</w:t>
        </w:r>
      </w:ins>
      <w:ins w:id="41" w:author="Benton, Deon [2]" w:date="2023-04-24T10:00:00Z">
        <w:r w:rsidR="00AA00F7">
          <w:rPr>
            <w:rFonts w:ascii="Times New Roman" w:hAnsi="Times New Roman" w:cs="Times New Roman"/>
            <w:sz w:val="24"/>
            <w:szCs w:val="24"/>
          </w:rPr>
          <w:t xml:space="preserve"> indicated that participants did engage in backwards blocking reasoning. </w:t>
        </w:r>
      </w:ins>
      <w:ins w:id="42" w:author="Benton, Deon [2]" w:date="2023-04-24T10:02:00Z">
        <w:r w:rsidR="00831047">
          <w:rPr>
            <w:rFonts w:ascii="Times New Roman" w:hAnsi="Times New Roman" w:cs="Times New Roman"/>
            <w:sz w:val="24"/>
            <w:szCs w:val="24"/>
          </w:rPr>
          <w:t xml:space="preserve"> </w:t>
        </w:r>
      </w:ins>
      <w:ins w:id="43" w:author="Benton, Deon [2]" w:date="2023-04-24T10:39:00Z">
        <w:r w:rsidR="0051513F">
          <w:rPr>
            <w:rFonts w:ascii="Times New Roman" w:hAnsi="Times New Roman" w:cs="Times New Roman"/>
            <w:sz w:val="24"/>
            <w:szCs w:val="24"/>
          </w:rPr>
          <w:t>Specifically</w:t>
        </w:r>
      </w:ins>
      <w:ins w:id="44" w:author="Benton, Deon [2]" w:date="2023-04-24T10:03:00Z">
        <w:r w:rsidR="00831047">
          <w:rPr>
            <w:rFonts w:ascii="Times New Roman" w:hAnsi="Times New Roman" w:cs="Times New Roman"/>
            <w:sz w:val="24"/>
            <w:szCs w:val="24"/>
          </w:rPr>
          <w:t xml:space="preserve">, we found that </w:t>
        </w:r>
        <w:r w:rsidR="00831047">
          <w:rPr>
            <w:rFonts w:ascii="Times New Roman" w:hAnsi="Times New Roman" w:cs="Times New Roman"/>
            <w:sz w:val="24"/>
            <w:szCs w:val="24"/>
          </w:rPr>
          <w:lastRenderedPageBreak/>
          <w:t>participants</w:t>
        </w:r>
      </w:ins>
      <w:ins w:id="45" w:author="Benton, Deon [2]" w:date="2023-04-24T10:39:00Z">
        <w:r w:rsidR="0051513F">
          <w:rPr>
            <w:rFonts w:ascii="Times New Roman" w:hAnsi="Times New Roman" w:cs="Times New Roman"/>
            <w:sz w:val="24"/>
            <w:szCs w:val="24"/>
          </w:rPr>
          <w:t xml:space="preserve"> were less confident that the redu</w:t>
        </w:r>
      </w:ins>
      <w:ins w:id="46" w:author="Benton, Deon [2]" w:date="2023-04-24T10:40:00Z">
        <w:r w:rsidR="0051513F">
          <w:rPr>
            <w:rFonts w:ascii="Times New Roman" w:hAnsi="Times New Roman" w:cs="Times New Roman"/>
            <w:sz w:val="24"/>
            <w:szCs w:val="24"/>
          </w:rPr>
          <w:t>ndant objects in the backwards blocking experimental trial (i.e., objects B-C) were blickets compared to the redundant objects in the backwards blocking control trial</w:t>
        </w:r>
      </w:ins>
      <w:ins w:id="47" w:author="Benton, Deon [2]" w:date="2023-04-24T10:43:00Z">
        <w:r w:rsidR="00D22670">
          <w:rPr>
            <w:rFonts w:ascii="Times New Roman" w:hAnsi="Times New Roman" w:cs="Times New Roman"/>
            <w:sz w:val="24"/>
            <w:szCs w:val="24"/>
          </w:rPr>
          <w:t xml:space="preserve"> (i.e., objects A-C).</w:t>
        </w:r>
      </w:ins>
      <w:ins w:id="48" w:author="Benton, Deon [2]" w:date="2023-04-24T10:44:00Z">
        <w:r w:rsidR="006367C7">
          <w:rPr>
            <w:rFonts w:ascii="Times New Roman" w:hAnsi="Times New Roman" w:cs="Times New Roman"/>
            <w:sz w:val="24"/>
            <w:szCs w:val="24"/>
          </w:rPr>
          <w:t xml:space="preserve"> Although participants did engage in backwards blocking reasoning, </w:t>
        </w:r>
      </w:ins>
      <w:ins w:id="49" w:author="Benton, Deon [2]" w:date="2023-04-24T10:51:00Z">
        <w:r w:rsidR="00AA1F29">
          <w:rPr>
            <w:rFonts w:ascii="Times New Roman" w:hAnsi="Times New Roman" w:cs="Times New Roman"/>
            <w:sz w:val="24"/>
            <w:szCs w:val="24"/>
          </w:rPr>
          <w:t>an</w:t>
        </w:r>
      </w:ins>
      <w:ins w:id="50" w:author="Benton, Deon [2]" w:date="2023-04-24T09:28:00Z">
        <w:r w:rsidR="008F5F26" w:rsidRPr="008F5F26">
          <w:rPr>
            <w:rFonts w:ascii="Times New Roman" w:hAnsi="Times New Roman" w:cs="Times New Roman"/>
            <w:sz w:val="24"/>
            <w:szCs w:val="24"/>
          </w:rPr>
          <w:t xml:space="preserve"> open question concerns whether participants</w:t>
        </w:r>
      </w:ins>
      <w:ins w:id="51" w:author="Benton, Deon [2]" w:date="2023-04-24T10:51:00Z">
        <w:r w:rsidR="00AA1F29">
          <w:rPr>
            <w:rFonts w:ascii="Times New Roman" w:hAnsi="Times New Roman" w:cs="Times New Roman"/>
            <w:sz w:val="24"/>
            <w:szCs w:val="24"/>
          </w:rPr>
          <w:t xml:space="preserve">’ causal </w:t>
        </w:r>
      </w:ins>
      <w:ins w:id="52" w:author="Benton, Deon [2]" w:date="2023-04-24T09:28:00Z">
        <w:r w:rsidR="008F5F26" w:rsidRPr="008F5F26">
          <w:rPr>
            <w:rFonts w:ascii="Times New Roman" w:hAnsi="Times New Roman" w:cs="Times New Roman"/>
            <w:sz w:val="24"/>
            <w:szCs w:val="24"/>
          </w:rPr>
          <w:t>inferences</w:t>
        </w:r>
      </w:ins>
      <w:ins w:id="53" w:author="Benton, Deon [2]" w:date="2023-04-24T10:55:00Z">
        <w:r w:rsidR="00126E3F">
          <w:rPr>
            <w:rFonts w:ascii="Times New Roman" w:hAnsi="Times New Roman" w:cs="Times New Roman"/>
            <w:sz w:val="24"/>
            <w:szCs w:val="24"/>
          </w:rPr>
          <w:t>,</w:t>
        </w:r>
      </w:ins>
      <w:ins w:id="54" w:author="Benton, Deon [2]" w:date="2023-04-24T09:28:00Z">
        <w:r w:rsidR="008F5F26" w:rsidRPr="008F5F26">
          <w:rPr>
            <w:rFonts w:ascii="Times New Roman" w:hAnsi="Times New Roman" w:cs="Times New Roman"/>
            <w:sz w:val="24"/>
            <w:szCs w:val="24"/>
          </w:rPr>
          <w:t xml:space="preserve"> </w:t>
        </w:r>
      </w:ins>
      <w:ins w:id="55" w:author="Benton, Deon [2]" w:date="2023-04-24T10:56:00Z">
        <w:r w:rsidR="00745CAD">
          <w:rPr>
            <w:rFonts w:ascii="Times New Roman" w:hAnsi="Times New Roman" w:cs="Times New Roman"/>
            <w:sz w:val="24"/>
            <w:szCs w:val="24"/>
          </w:rPr>
          <w:t>overall</w:t>
        </w:r>
      </w:ins>
      <w:ins w:id="56" w:author="Benton, Deon [2]" w:date="2023-04-24T10:55:00Z">
        <w:r w:rsidR="00126E3F">
          <w:rPr>
            <w:rFonts w:ascii="Times New Roman" w:hAnsi="Times New Roman" w:cs="Times New Roman"/>
            <w:sz w:val="24"/>
            <w:szCs w:val="24"/>
          </w:rPr>
          <w:t xml:space="preserve"> or in parts,</w:t>
        </w:r>
      </w:ins>
      <w:ins w:id="57" w:author="Benton, Deon [2]" w:date="2023-04-24T10:51:00Z">
        <w:r w:rsidR="00AA1F29">
          <w:rPr>
            <w:rFonts w:ascii="Times New Roman" w:hAnsi="Times New Roman" w:cs="Times New Roman"/>
            <w:sz w:val="24"/>
            <w:szCs w:val="24"/>
          </w:rPr>
          <w:t xml:space="preserve"> were</w:t>
        </w:r>
      </w:ins>
      <w:ins w:id="58" w:author="Benton, Deon [2]" w:date="2023-04-24T09:28:00Z">
        <w:r w:rsidR="008F5F26" w:rsidRPr="008F5F26">
          <w:rPr>
            <w:rFonts w:ascii="Times New Roman" w:hAnsi="Times New Roman" w:cs="Times New Roman"/>
            <w:sz w:val="24"/>
            <w:szCs w:val="24"/>
          </w:rPr>
          <w:t xml:space="preserve"> best explained by an associative-learning mechanism</w:t>
        </w:r>
      </w:ins>
      <w:ins w:id="59" w:author="Benton, Deon [2]" w:date="2023-04-24T10:51:00Z">
        <w:r w:rsidR="00AA1F29">
          <w:rPr>
            <w:rFonts w:ascii="Times New Roman" w:hAnsi="Times New Roman" w:cs="Times New Roman"/>
            <w:sz w:val="24"/>
            <w:szCs w:val="24"/>
          </w:rPr>
          <w:t>,</w:t>
        </w:r>
      </w:ins>
      <w:ins w:id="60" w:author="Benton, Deon [2]" w:date="2023-04-24T09:28:00Z">
        <w:r w:rsidR="008F5F26" w:rsidRPr="008F5F26">
          <w:rPr>
            <w:rFonts w:ascii="Times New Roman" w:hAnsi="Times New Roman" w:cs="Times New Roman"/>
            <w:sz w:val="24"/>
            <w:szCs w:val="24"/>
          </w:rPr>
          <w:t xml:space="preserve"> a Bayesian-inference</w:t>
        </w:r>
      </w:ins>
      <w:ins w:id="61" w:author="Benton, Deon [2]" w:date="2023-04-24T10:52:00Z">
        <w:r w:rsidR="00AA1F29">
          <w:rPr>
            <w:rFonts w:ascii="Times New Roman" w:hAnsi="Times New Roman" w:cs="Times New Roman"/>
            <w:sz w:val="24"/>
            <w:szCs w:val="24"/>
          </w:rPr>
          <w:t xml:space="preserve"> mechanism, or some combination of both</w:t>
        </w:r>
      </w:ins>
      <w:ins w:id="62" w:author="Benton, Deon [2]" w:date="2023-04-24T09:28:00Z">
        <w:r w:rsidR="008F5F26" w:rsidRPr="008F5F26">
          <w:rPr>
            <w:rFonts w:ascii="Times New Roman" w:hAnsi="Times New Roman" w:cs="Times New Roman"/>
            <w:sz w:val="24"/>
            <w:szCs w:val="24"/>
          </w:rPr>
          <w:t xml:space="preserve">. </w:t>
        </w:r>
      </w:ins>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276F53A5"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fit two competing computational models to these data.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r w:rsidRPr="007046B9">
        <w:rPr>
          <w:rFonts w:ascii="Times New Roman" w:hAnsi="Times New Roman"/>
          <w:i/>
        </w:rPr>
        <w:t>p</w:t>
      </w:r>
      <w:r w:rsidRPr="007046B9">
        <w:rPr>
          <w:rFonts w:ascii="Times New Roman" w:hAnsi="Times New Roman"/>
        </w:rPr>
        <w:t>(</w:t>
      </w:r>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40BA9672"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told that the machine in front of them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w:t>
      </w:r>
      <w:r w:rsidR="004066DF">
        <w:rPr>
          <w:rFonts w:ascii="Times New Roman" w:hAnsi="Times New Roman"/>
          <w:sz w:val="24"/>
        </w:rPr>
        <w:lastRenderedPageBreak/>
        <w:t>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w:t>
      </w:r>
      <w:commentRangeStart w:id="63"/>
      <w:r w:rsidR="004066DF">
        <w:rPr>
          <w:rFonts w:ascii="Times New Roman" w:hAnsi="Times New Roman"/>
          <w:sz w:val="24"/>
        </w:rPr>
        <w:t xml:space="preserve">Figure </w:t>
      </w:r>
      <w:r w:rsidR="00BD5C61">
        <w:rPr>
          <w:rFonts w:ascii="Times New Roman" w:hAnsi="Times New Roman"/>
          <w:sz w:val="24"/>
        </w:rPr>
        <w:t>8A-E1</w:t>
      </w:r>
      <w:commentRangeEnd w:id="63"/>
      <w:r>
        <w:rPr>
          <w:rStyle w:val="CommentReference"/>
        </w:rPr>
        <w:commentReference w:id="63"/>
      </w:r>
      <w:r w:rsidR="004066DF">
        <w:rPr>
          <w:rFonts w:ascii="Times New Roman" w:hAnsi="Times New Roman"/>
          <w:sz w:val="24"/>
        </w:rPr>
        <w:t xml:space="preserve">. </w:t>
      </w:r>
      <w:r w:rsidR="00BD5C61">
        <w:rPr>
          <w:rFonts w:ascii="Times New Roman" w:hAnsi="Times New Roman" w:cs="Times New Roman"/>
          <w:sz w:val="24"/>
          <w:szCs w:val="24"/>
        </w:rPr>
        <w:t>This figure shows the model’s predictions for Experiments 1 and 2.</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ins w:id="64" w:author="Sobel, David" w:date="2023-04-21T13:51:00Z">
        <w:r w:rsidR="00EE5B48">
          <w:rPr>
            <w:rFonts w:ascii="Times New Roman" w:hAnsi="Times New Roman" w:cs="Times New Roman"/>
            <w:sz w:val="20"/>
            <w:szCs w:val="20"/>
          </w:rPr>
          <w:t>3</w:t>
        </w:r>
      </w:ins>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t xml:space="preserve">Because the model assumes that objects with causal efficacy will act deterministically on detectors, the likelihood of each hypothesis is equal to 1 if that hypothesis could produce the data </w:t>
      </w:r>
      <w:r>
        <w:rPr>
          <w:rFonts w:ascii="Times New Roman" w:hAnsi="Times New Roman"/>
        </w:rPr>
        <w:lastRenderedPageBreak/>
        <w:t xml:space="preserve">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r>
        <w:rPr>
          <w:rFonts w:ascii="Times New Roman" w:hAnsi="Times New Roman"/>
          <w:i/>
        </w:rPr>
        <w:t>p</w:t>
      </w:r>
      <w:r>
        <w:rPr>
          <w:rFonts w:ascii="Times New Roman" w:hAnsi="Times New Roman"/>
        </w:rPr>
        <w:t>(</w:t>
      </w:r>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5AC71389"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w:t>
      </w:r>
      <w:commentRangeStart w:id="65"/>
      <w:r w:rsidR="00770EF1">
        <w:rPr>
          <w:rFonts w:ascii="Times New Roman" w:hAnsi="Times New Roman" w:cs="Times New Roman"/>
          <w:sz w:val="24"/>
          <w:szCs w:val="24"/>
        </w:rPr>
        <w:t xml:space="preserve">blicket is .5, .65, .8, .95, and 1. </w:t>
      </w:r>
      <w:commentRangeEnd w:id="65"/>
      <w:r w:rsidR="00EE5B48">
        <w:rPr>
          <w:rStyle w:val="CommentReference"/>
        </w:rPr>
        <w:commentReference w:id="65"/>
      </w:r>
      <w:r w:rsidR="00642B0B">
        <w:rPr>
          <w:rFonts w:ascii="Times New Roman" w:hAnsi="Times New Roman" w:cs="Times New Roman"/>
          <w:sz w:val="24"/>
          <w:szCs w:val="24"/>
        </w:rPr>
        <w:t>Figure 8</w:t>
      </w:r>
      <w:r w:rsidR="00C06A33">
        <w:rPr>
          <w:rFonts w:ascii="Times New Roman" w:hAnsi="Times New Roman" w:cs="Times New Roman"/>
          <w:sz w:val="24"/>
          <w:szCs w:val="24"/>
        </w:rPr>
        <w:t>A-E1</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Figure </w:t>
      </w:r>
      <w:r w:rsidR="00E20303">
        <w:rPr>
          <w:rFonts w:ascii="Times New Roman" w:hAnsi="Times New Roman" w:cs="Times New Roman"/>
          <w:sz w:val="24"/>
          <w:szCs w:val="24"/>
        </w:rPr>
        <w:t>8</w:t>
      </w:r>
      <w:r w:rsidR="002203BC">
        <w:rPr>
          <w:rFonts w:ascii="Times New Roman" w:hAnsi="Times New Roman" w:cs="Times New Roman"/>
          <w:sz w:val="24"/>
          <w:szCs w:val="24"/>
        </w:rPr>
        <w:t>A-E</w:t>
      </w:r>
      <w:r w:rsidR="00E26EB6">
        <w:rPr>
          <w:rFonts w:ascii="Times New Roman" w:hAnsi="Times New Roman" w:cs="Times New Roman"/>
          <w:sz w:val="24"/>
          <w:szCs w:val="24"/>
        </w:rPr>
        <w:t>1</w:t>
      </w:r>
      <w:r w:rsidR="002203BC">
        <w:rPr>
          <w:rFonts w:ascii="Times New Roman" w:hAnsi="Times New Roman" w:cs="Times New Roman"/>
          <w:sz w:val="24"/>
          <w:szCs w:val="24"/>
        </w:rPr>
        <w:t xml:space="preserve"> shows these predictions.</w:t>
      </w:r>
      <w:r w:rsidR="00E20303">
        <w:rPr>
          <w:rFonts w:ascii="Times New Roman" w:hAnsi="Times New Roman" w:cs="Times New Roman"/>
          <w:sz w:val="24"/>
          <w:szCs w:val="24"/>
        </w:rPr>
        <w:t xml:space="preserve">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B346A">
        <w:trPr>
          <w:trHeight w:val="3603"/>
        </w:trPr>
        <w:tc>
          <w:tcPr>
            <w:tcW w:w="4026" w:type="dxa"/>
          </w:tcPr>
          <w:p w14:paraId="655064CD" w14:textId="712DFA4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85FC6" wp14:editId="34D9042E">
                  <wp:extent cx="2414016" cy="2414016"/>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p>
        </w:tc>
        <w:tc>
          <w:tcPr>
            <w:tcW w:w="4026" w:type="dxa"/>
          </w:tcPr>
          <w:p w14:paraId="5837F00D" w14:textId="11F11BD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6A5B4" wp14:editId="5458A5B7">
                  <wp:extent cx="2414016" cy="2414016"/>
                  <wp:effectExtent l="0" t="0" r="5715"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p>
        </w:tc>
        <w:tc>
          <w:tcPr>
            <w:tcW w:w="4026" w:type="dxa"/>
          </w:tcPr>
          <w:p w14:paraId="6086214C" w14:textId="3DB94639" w:rsidR="001B4B8D" w:rsidRPr="004815E2" w:rsidRDefault="008F7DE1" w:rsidP="002203B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C7CF7A" wp14:editId="2C2780C3">
                  <wp:extent cx="2414016" cy="2414016"/>
                  <wp:effectExtent l="0" t="0" r="5715"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p>
        </w:tc>
      </w:tr>
      <w:tr w:rsidR="001B4B8D" w14:paraId="7351C3D9" w14:textId="14B841A5" w:rsidTr="001B346A">
        <w:trPr>
          <w:trHeight w:val="3603"/>
        </w:trPr>
        <w:tc>
          <w:tcPr>
            <w:tcW w:w="4026" w:type="dxa"/>
          </w:tcPr>
          <w:p w14:paraId="44333779" w14:textId="7C6FB118"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9EDDD" wp14:editId="02B65158">
                  <wp:extent cx="2414016" cy="2414016"/>
                  <wp:effectExtent l="0" t="0" r="5715"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1F01E47D">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p>
        </w:tc>
        <w:tc>
          <w:tcPr>
            <w:tcW w:w="4026" w:type="dxa"/>
          </w:tcPr>
          <w:p w14:paraId="7BE3F598" w14:textId="741043C2"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46E1A" wp14:editId="3C025AC6">
                  <wp:extent cx="2414016" cy="2414016"/>
                  <wp:effectExtent l="0" t="0" r="5715"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5E7099FF" w:rsidR="002203BC" w:rsidRDefault="002203BC" w:rsidP="002203BC">
      <w:pPr>
        <w:pStyle w:val="Caption"/>
        <w:rPr>
          <w:ins w:id="66" w:author="Benton, Deon [2]" w:date="2023-04-24T15:16:00Z"/>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ins w:id="67" w:author="Benton, Deon [2]" w:date="2023-04-24T10:59:00Z">
        <w:r w:rsidR="006A6741">
          <w:rPr>
            <w:rFonts w:ascii="Times New Roman" w:hAnsi="Times New Roman" w:cs="Times New Roman"/>
            <w:b w:val="0"/>
            <w:bCs w:val="0"/>
            <w:color w:val="000000" w:themeColor="text1"/>
            <w:sz w:val="20"/>
            <w:szCs w:val="20"/>
          </w:rPr>
          <w:t>4</w:t>
        </w:r>
      </w:ins>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w:t>
      </w:r>
      <w:r w:rsidR="00D90059">
        <w:rPr>
          <w:rFonts w:ascii="Times New Roman" w:hAnsi="Times New Roman" w:cs="Times New Roman"/>
          <w:b w:val="0"/>
          <w:bCs w:val="0"/>
          <w:color w:val="000000" w:themeColor="text1"/>
          <w:sz w:val="20"/>
          <w:szCs w:val="20"/>
        </w:rPr>
        <w:t xml:space="preserve"> T</w:t>
      </w:r>
      <w:r w:rsidR="00B11AC6">
        <w:rPr>
          <w:rFonts w:ascii="Times New Roman" w:hAnsi="Times New Roman" w:cs="Times New Roman"/>
          <w:b w:val="0"/>
          <w:bCs w:val="0"/>
          <w:color w:val="000000" w:themeColor="text1"/>
          <w:sz w:val="20"/>
          <w:szCs w:val="20"/>
        </w:rPr>
        <w: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EB700B" w:rsidRDefault="00EB700B">
      <w:pPr>
        <w:rPr>
          <w:b/>
          <w:bCs/>
          <w:rPrChange w:id="68" w:author="Benton, Deon [2]" w:date="2023-04-24T15:16:00Z">
            <w:rPr>
              <w:rFonts w:ascii="Times New Roman" w:hAnsi="Times New Roman" w:cs="Times New Roman"/>
              <w:b w:val="0"/>
              <w:bCs w:val="0"/>
              <w:color w:val="000000" w:themeColor="text1"/>
              <w:sz w:val="20"/>
              <w:szCs w:val="20"/>
            </w:rPr>
          </w:rPrChange>
        </w:rPr>
        <w:pPrChange w:id="69" w:author="Benton, Deon [2]" w:date="2023-04-24T15:16:00Z">
          <w:pPr>
            <w:pStyle w:val="Caption"/>
          </w:pPr>
        </w:pPrChange>
      </w:pPr>
    </w:p>
    <w:p w14:paraId="53E07032" w14:textId="2BCF9AD2" w:rsidR="00A573AC" w:rsidRPr="00DD2256" w:rsidRDefault="00767A11"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exception of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327BFC">
        <w:rPr>
          <w:rFonts w:ascii="Times New Roman" w:hAnsi="Times New Roman" w:cs="Times New Roman"/>
          <w:sz w:val="24"/>
          <w:szCs w:val="24"/>
        </w:rPr>
        <w:t>several 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w:t>
      </w:r>
      <w:r w:rsidR="00DE77ED">
        <w:rPr>
          <w:rFonts w:ascii="Times New Roman" w:hAnsi="Times New Roman" w:cs="Times New Roman"/>
          <w:sz w:val="24"/>
          <w:szCs w:val="24"/>
        </w:rPr>
        <w:lastRenderedPageBreak/>
        <w:t>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main 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Second, participants in</w:t>
      </w:r>
      <w:r w:rsidR="00977122">
        <w:rPr>
          <w:rFonts w:ascii="Times New Roman" w:hAnsi="Times New Roman" w:cs="Times New Roman"/>
          <w:sz w:val="24"/>
          <w:szCs w:val="24"/>
        </w:rPr>
        <w:t xml:space="preserve"> the backwards blocking condition in</w:t>
      </w:r>
      <w:r w:rsidR="001B61B4">
        <w:rPr>
          <w:rFonts w:ascii="Times New Roman" w:hAnsi="Times New Roman" w:cs="Times New Roman"/>
          <w:sz w:val="24"/>
          <w:szCs w:val="24"/>
        </w:rPr>
        <w:t xml:space="preserve"> Experiment 2 should be more </w:t>
      </w:r>
      <w:r w:rsidR="00977122">
        <w:rPr>
          <w:rFonts w:ascii="Times New Roman" w:hAnsi="Times New Roman" w:cs="Times New Roman"/>
          <w:sz w:val="24"/>
          <w:szCs w:val="24"/>
        </w:rPr>
        <w:t xml:space="preserve">(but not maximally) </w:t>
      </w:r>
      <w:r w:rsidR="001B61B4">
        <w:rPr>
          <w:rFonts w:ascii="Times New Roman" w:hAnsi="Times New Roman" w:cs="Times New Roman"/>
          <w:sz w:val="24"/>
          <w:szCs w:val="24"/>
        </w:rPr>
        <w:t>confident that objects A</w:t>
      </w:r>
      <w:r w:rsidR="00073F99">
        <w:rPr>
          <w:rFonts w:ascii="Times New Roman" w:hAnsi="Times New Roman" w:cs="Times New Roman"/>
          <w:sz w:val="24"/>
          <w:szCs w:val="24"/>
        </w:rPr>
        <w:t xml:space="preserve"> and </w:t>
      </w:r>
      <w:r w:rsidR="001B61B4">
        <w:rPr>
          <w:rFonts w:ascii="Times New Roman" w:hAnsi="Times New Roman" w:cs="Times New Roman"/>
          <w:sz w:val="24"/>
          <w:szCs w:val="24"/>
        </w:rPr>
        <w:t>B</w:t>
      </w:r>
      <w:r w:rsidR="00944706">
        <w:rPr>
          <w:rFonts w:ascii="Times New Roman" w:hAnsi="Times New Roman" w:cs="Times New Roman"/>
          <w:sz w:val="24"/>
          <w:szCs w:val="24"/>
        </w:rPr>
        <w:t xml:space="preserve"> (during the main trials)</w:t>
      </w:r>
      <w:r w:rsidR="001B61B4">
        <w:rPr>
          <w:rFonts w:ascii="Times New Roman" w:hAnsi="Times New Roman" w:cs="Times New Roman"/>
          <w:sz w:val="24"/>
          <w:szCs w:val="24"/>
        </w:rPr>
        <w:t xml:space="preserve"> and D</w:t>
      </w:r>
      <w:r w:rsidR="00073F99">
        <w:rPr>
          <w:rFonts w:ascii="Times New Roman" w:hAnsi="Times New Roman" w:cs="Times New Roman"/>
          <w:sz w:val="24"/>
          <w:szCs w:val="24"/>
        </w:rPr>
        <w:t xml:space="preserve"> and </w:t>
      </w:r>
      <w:r w:rsidR="001B61B4">
        <w:rPr>
          <w:rFonts w:ascii="Times New Roman" w:hAnsi="Times New Roman" w:cs="Times New Roman"/>
          <w:sz w:val="24"/>
          <w:szCs w:val="24"/>
        </w:rPr>
        <w:t>E</w:t>
      </w:r>
      <w:r w:rsidR="00944706">
        <w:rPr>
          <w:rFonts w:ascii="Times New Roman" w:hAnsi="Times New Roman" w:cs="Times New Roman"/>
          <w:sz w:val="24"/>
          <w:szCs w:val="24"/>
        </w:rPr>
        <w:t xml:space="preserve"> (during the control trials)</w:t>
      </w:r>
      <w:r w:rsidR="001B61B4">
        <w:rPr>
          <w:rFonts w:ascii="Times New Roman" w:hAnsi="Times New Roman" w:cs="Times New Roman"/>
          <w:sz w:val="24"/>
          <w:szCs w:val="24"/>
        </w:rPr>
        <w:t xml:space="preserve"> are blickets</w:t>
      </w:r>
      <w:r w:rsidR="00073F99">
        <w:rPr>
          <w:rFonts w:ascii="Times New Roman" w:hAnsi="Times New Roman" w:cs="Times New Roman"/>
          <w:sz w:val="24"/>
          <w:szCs w:val="24"/>
        </w:rPr>
        <w:t xml:space="preserve"> than the </w:t>
      </w:r>
      <w:r w:rsidR="00067A3A">
        <w:rPr>
          <w:rFonts w:ascii="Times New Roman" w:hAnsi="Times New Roman" w:cs="Times New Roman"/>
          <w:sz w:val="24"/>
          <w:szCs w:val="24"/>
        </w:rPr>
        <w:t xml:space="preserve">causally </w:t>
      </w:r>
      <w:r w:rsidR="00073F99">
        <w:rPr>
          <w:rFonts w:ascii="Times New Roman" w:hAnsi="Times New Roman" w:cs="Times New Roman"/>
          <w:sz w:val="24"/>
          <w:szCs w:val="24"/>
        </w:rPr>
        <w:t xml:space="preserve">redundant </w:t>
      </w:r>
      <w:r w:rsidR="00067A3A">
        <w:rPr>
          <w:rFonts w:ascii="Times New Roman" w:hAnsi="Times New Roman" w:cs="Times New Roman"/>
          <w:sz w:val="24"/>
          <w:szCs w:val="24"/>
        </w:rPr>
        <w:t xml:space="preserve">objects (i.e., objects C in the </w:t>
      </w:r>
      <w:r w:rsidR="00C87776">
        <w:rPr>
          <w:rFonts w:ascii="Times New Roman" w:hAnsi="Times New Roman" w:cs="Times New Roman"/>
          <w:sz w:val="24"/>
          <w:szCs w:val="24"/>
        </w:rPr>
        <w:t xml:space="preserve">main </w:t>
      </w:r>
      <w:r w:rsidR="00067A3A">
        <w:rPr>
          <w:rFonts w:ascii="Times New Roman" w:hAnsi="Times New Roman" w:cs="Times New Roman"/>
          <w:sz w:val="24"/>
          <w:szCs w:val="24"/>
        </w:rPr>
        <w:t>condition, and objects A-C in the control condition)</w:t>
      </w:r>
      <w:r w:rsidR="009C7869">
        <w:rPr>
          <w:rFonts w:ascii="Times New Roman" w:hAnsi="Times New Roman" w:cs="Times New Roman"/>
          <w:sz w:val="24"/>
          <w:szCs w:val="24"/>
        </w:rPr>
        <w:t>. In contrast, participants in the indirect screening-off condition in the same experiment should be</w:t>
      </w:r>
      <w:r w:rsidR="00073F99">
        <w:rPr>
          <w:rFonts w:ascii="Times New Roman" w:hAnsi="Times New Roman" w:cs="Times New Roman"/>
          <w:sz w:val="24"/>
          <w:szCs w:val="24"/>
        </w:rPr>
        <w:t xml:space="preserve"> maximally confident that objects A and B</w:t>
      </w:r>
      <w:r w:rsidR="00944706">
        <w:rPr>
          <w:rFonts w:ascii="Times New Roman" w:hAnsi="Times New Roman" w:cs="Times New Roman"/>
          <w:sz w:val="24"/>
          <w:szCs w:val="24"/>
        </w:rPr>
        <w:t xml:space="preserve"> (during the main trials)</w:t>
      </w:r>
      <w:r w:rsidR="00073F99">
        <w:rPr>
          <w:rFonts w:ascii="Times New Roman" w:hAnsi="Times New Roman" w:cs="Times New Roman"/>
          <w:sz w:val="24"/>
          <w:szCs w:val="24"/>
        </w:rPr>
        <w:t xml:space="preserve"> and D and E</w:t>
      </w:r>
      <w:r w:rsidR="00944706">
        <w:rPr>
          <w:rFonts w:ascii="Times New Roman" w:hAnsi="Times New Roman" w:cs="Times New Roman"/>
          <w:sz w:val="24"/>
          <w:szCs w:val="24"/>
        </w:rPr>
        <w:t xml:space="preserve"> (during the control trials)</w:t>
      </w:r>
      <w:r w:rsidR="00073F99">
        <w:rPr>
          <w:rFonts w:ascii="Times New Roman" w:hAnsi="Times New Roman" w:cs="Times New Roman"/>
          <w:sz w:val="24"/>
          <w:szCs w:val="24"/>
        </w:rPr>
        <w:t xml:space="preserve"> are not blickets in the </w:t>
      </w:r>
      <w:r w:rsidR="00067A3A">
        <w:rPr>
          <w:rFonts w:ascii="Times New Roman" w:hAnsi="Times New Roman" w:cs="Times New Roman"/>
          <w:sz w:val="24"/>
          <w:szCs w:val="24"/>
        </w:rPr>
        <w:t xml:space="preserve">indirect screening-off </w:t>
      </w:r>
      <w:r w:rsidR="00944706">
        <w:rPr>
          <w:rFonts w:ascii="Times New Roman" w:hAnsi="Times New Roman" w:cs="Times New Roman"/>
          <w:sz w:val="24"/>
          <w:szCs w:val="24"/>
        </w:rPr>
        <w:t>condition</w:t>
      </w:r>
      <w:r w:rsidR="00073F99">
        <w:rPr>
          <w:rFonts w:ascii="Times New Roman" w:hAnsi="Times New Roman" w:cs="Times New Roman"/>
          <w:sz w:val="24"/>
          <w:szCs w:val="24"/>
        </w:rPr>
        <w:t>.</w:t>
      </w:r>
      <w:r w:rsidR="00B04ADC">
        <w:rPr>
          <w:rFonts w:ascii="Times New Roman" w:hAnsi="Times New Roman" w:cs="Times New Roman"/>
          <w:sz w:val="24"/>
          <w:szCs w:val="24"/>
        </w:rPr>
        <w:t xml:space="preserve"> </w:t>
      </w:r>
      <w:r w:rsidR="00126E50">
        <w:rPr>
          <w:rFonts w:ascii="Times New Roman" w:hAnsi="Times New Roman" w:cs="Times New Roman"/>
          <w:sz w:val="24"/>
          <w:szCs w:val="24"/>
        </w:rPr>
        <w:t xml:space="preserve"> </w:t>
      </w:r>
      <w:r w:rsidR="00C87776">
        <w:rPr>
          <w:rFonts w:ascii="Times New Roman" w:hAnsi="Times New Roman" w:cs="Times New Roman"/>
          <w:sz w:val="24"/>
          <w:szCs w:val="24"/>
        </w:rPr>
        <w:t>Third, within the backwards blocking condition</w:t>
      </w:r>
      <w:r w:rsidR="009C7869">
        <w:rPr>
          <w:rFonts w:ascii="Times New Roman" w:hAnsi="Times New Roman" w:cs="Times New Roman"/>
          <w:sz w:val="24"/>
          <w:szCs w:val="24"/>
        </w:rPr>
        <w:t xml:space="preserve"> in both experiments</w:t>
      </w:r>
      <w:r w:rsidR="00C87776">
        <w:rPr>
          <w:rFonts w:ascii="Times New Roman" w:hAnsi="Times New Roman" w:cs="Times New Roman"/>
          <w:sz w:val="24"/>
          <w:szCs w:val="24"/>
        </w:rPr>
        <w:t xml:space="preserve">,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articipants should be more confident that objects in the control trials are blickets than objects in the main trials</w:t>
      </w:r>
      <w:r w:rsidR="0036547F">
        <w:rPr>
          <w:rFonts w:ascii="Times New Roman" w:hAnsi="Times New Roman" w:cs="Times New Roman"/>
          <w:sz w:val="24"/>
          <w:szCs w:val="24"/>
        </w:rPr>
        <w:t xml:space="preserve">, but this only true </w:t>
      </w:r>
      <w:r w:rsidR="00B465BC">
        <w:rPr>
          <w:rFonts w:ascii="Times New Roman" w:hAnsi="Times New Roman" w:cs="Times New Roman"/>
          <w:sz w:val="24"/>
          <w:szCs w:val="24"/>
        </w:rPr>
        <w:t>for blicket probabilities of 0.5, .65, and .8.</w:t>
      </w:r>
      <w:r w:rsidR="00C87776">
        <w:rPr>
          <w:rFonts w:ascii="Times New Roman" w:hAnsi="Times New Roman" w:cs="Times New Roman"/>
          <w:sz w:val="24"/>
          <w:szCs w:val="24"/>
        </w:rPr>
        <w:t xml:space="preserve"> </w:t>
      </w:r>
    </w:p>
    <w:p w14:paraId="7FA86CD1" w14:textId="6103D745"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ins w:id="70" w:author="Benton, Deon [2]" w:date="2023-04-25T10:00:00Z">
        <w:r w:rsidR="00CD5B76">
          <w:rPr>
            <w:rFonts w:ascii="Times New Roman" w:hAnsi="Times New Roman" w:cs="Times New Roman"/>
            <w:sz w:val="24"/>
            <w:szCs w:val="24"/>
          </w:rPr>
          <w:t>The r</w:t>
        </w:r>
      </w:ins>
      <w:ins w:id="71" w:author="Benton, Deon [2]" w:date="2023-04-25T10:01:00Z">
        <w:r w:rsidR="00CD5B76">
          <w:rPr>
            <w:rFonts w:ascii="Times New Roman" w:hAnsi="Times New Roman" w:cs="Times New Roman"/>
            <w:sz w:val="24"/>
            <w:szCs w:val="24"/>
          </w:rPr>
          <w:t>ationale for building a two-layer network was to explore whether the simplest possible model—which learns via the Delta rule</w:t>
        </w:r>
      </w:ins>
      <w:r w:rsidR="006B5ED1">
        <w:rPr>
          <w:rFonts w:ascii="Times New Roman" w:hAnsi="Times New Roman" w:cs="Times New Roman"/>
          <w:sz w:val="24"/>
          <w:szCs w:val="24"/>
        </w:rPr>
        <w:t xml:space="preserve"> (</w:t>
      </w:r>
      <w:proofErr w:type="spellStart"/>
      <w:r w:rsidR="006B5ED1">
        <w:rPr>
          <w:rFonts w:ascii="Times New Roman" w:hAnsi="Times New Roman" w:cs="Times New Roman"/>
          <w:sz w:val="24"/>
          <w:szCs w:val="24"/>
        </w:rPr>
        <w:t>Kruschke</w:t>
      </w:r>
      <w:proofErr w:type="spellEnd"/>
      <w:r w:rsidR="00176B81">
        <w:rPr>
          <w:rFonts w:ascii="Times New Roman" w:hAnsi="Times New Roman" w:cs="Times New Roman"/>
          <w:sz w:val="24"/>
          <w:szCs w:val="24"/>
        </w:rPr>
        <w:t xml:space="preserve">, 1992; </w:t>
      </w:r>
      <w:proofErr w:type="spellStart"/>
      <w:r w:rsidR="006B5ED1">
        <w:rPr>
          <w:rFonts w:ascii="Times New Roman" w:hAnsi="Times New Roman" w:cs="Times New Roman"/>
          <w:sz w:val="24"/>
          <w:szCs w:val="24"/>
        </w:rPr>
        <w:t>Widrow</w:t>
      </w:r>
      <w:proofErr w:type="spellEnd"/>
      <w:r w:rsidR="006B5ED1">
        <w:rPr>
          <w:rFonts w:ascii="Times New Roman" w:hAnsi="Times New Roman" w:cs="Times New Roman"/>
          <w:sz w:val="24"/>
          <w:szCs w:val="24"/>
        </w:rPr>
        <w:t xml:space="preserve"> &amp; Hoff, 1960)</w:t>
      </w:r>
      <w:ins w:id="72" w:author="Benton, Deon [2]" w:date="2023-04-25T10:02:00Z">
        <w:r w:rsidR="00CD5B76">
          <w:rPr>
            <w:rFonts w:ascii="Times New Roman" w:hAnsi="Times New Roman" w:cs="Times New Roman"/>
            <w:sz w:val="24"/>
            <w:szCs w:val="24"/>
          </w:rPr>
          <w:t xml:space="preserve">, which </w:t>
        </w:r>
      </w:ins>
      <w:ins w:id="73" w:author="Benton, Deon [2]" w:date="2023-04-25T10:04:00Z">
        <w:r w:rsidR="003F6471">
          <w:rPr>
            <w:rFonts w:ascii="Times New Roman" w:hAnsi="Times New Roman" w:cs="Times New Roman"/>
            <w:sz w:val="24"/>
            <w:szCs w:val="24"/>
          </w:rPr>
          <w:t>has been shown to be formally</w:t>
        </w:r>
      </w:ins>
      <w:ins w:id="74" w:author="Benton, Deon [2]" w:date="2023-04-25T10:02:00Z">
        <w:r w:rsidR="00CD5B76">
          <w:rPr>
            <w:rFonts w:ascii="Times New Roman" w:hAnsi="Times New Roman" w:cs="Times New Roman"/>
            <w:sz w:val="24"/>
            <w:szCs w:val="24"/>
          </w:rPr>
          <w:t xml:space="preserve"> equivalent to the traditional </w:t>
        </w:r>
      </w:ins>
      <w:ins w:id="75" w:author="Benton, Deon [2]" w:date="2023-04-25T10:04:00Z">
        <w:r w:rsidR="003F6471">
          <w:rPr>
            <w:rFonts w:ascii="Times New Roman" w:hAnsi="Times New Roman" w:cs="Times New Roman"/>
            <w:sz w:val="24"/>
            <w:szCs w:val="24"/>
          </w:rPr>
          <w:t>R</w:t>
        </w:r>
      </w:ins>
      <w:ins w:id="76" w:author="Benton, Deon [2]" w:date="2023-04-25T10:05:00Z">
        <w:r w:rsidR="0027741D">
          <w:rPr>
            <w:rFonts w:ascii="Times New Roman" w:hAnsi="Times New Roman" w:cs="Times New Roman"/>
            <w:sz w:val="24"/>
            <w:szCs w:val="24"/>
          </w:rPr>
          <w:t>escorla-Wagner</w:t>
        </w:r>
      </w:ins>
      <w:ins w:id="77" w:author="Benton, Deon [2]" w:date="2023-04-25T10:04:00Z">
        <w:r w:rsidR="003F6471">
          <w:rPr>
            <w:rFonts w:ascii="Times New Roman" w:hAnsi="Times New Roman" w:cs="Times New Roman"/>
            <w:sz w:val="24"/>
            <w:szCs w:val="24"/>
          </w:rPr>
          <w:t xml:space="preserve"> </w:t>
        </w:r>
      </w:ins>
      <w:ins w:id="78" w:author="Benton, Deon [2]" w:date="2023-04-25T10:02:00Z">
        <w:r w:rsidR="00CD5B76">
          <w:rPr>
            <w:rFonts w:ascii="Times New Roman" w:hAnsi="Times New Roman" w:cs="Times New Roman"/>
            <w:sz w:val="24"/>
            <w:szCs w:val="24"/>
          </w:rPr>
          <w:t>model</w:t>
        </w:r>
      </w:ins>
      <w:ins w:id="79" w:author="Benton, Deon [2]" w:date="2023-04-25T10:03:00Z">
        <w:r w:rsidR="00AB68F0">
          <w:rPr>
            <w:rFonts w:ascii="Times New Roman" w:hAnsi="Times New Roman" w:cs="Times New Roman"/>
            <w:sz w:val="24"/>
            <w:szCs w:val="24"/>
          </w:rPr>
          <w:t xml:space="preserve"> (</w:t>
        </w:r>
        <w:proofErr w:type="spellStart"/>
        <w:r w:rsidR="00AB68F0">
          <w:rPr>
            <w:rFonts w:ascii="Times New Roman" w:hAnsi="Times New Roman" w:cs="Times New Roman"/>
            <w:sz w:val="24"/>
            <w:szCs w:val="24"/>
          </w:rPr>
          <w:t>Danks</w:t>
        </w:r>
        <w:proofErr w:type="spellEnd"/>
        <w:r w:rsidR="00AB68F0">
          <w:rPr>
            <w:rFonts w:ascii="Times New Roman" w:hAnsi="Times New Roman" w:cs="Times New Roman"/>
            <w:sz w:val="24"/>
            <w:szCs w:val="24"/>
          </w:rPr>
          <w:t>, 2003)</w:t>
        </w:r>
      </w:ins>
      <w:ins w:id="80" w:author="Benton, Deon [2]" w:date="2023-04-25T10:02:00Z">
        <w:r w:rsidR="00CD5B76">
          <w:rPr>
            <w:rFonts w:ascii="Times New Roman" w:hAnsi="Times New Roman" w:cs="Times New Roman"/>
            <w:sz w:val="24"/>
            <w:szCs w:val="24"/>
          </w:rPr>
          <w:t>—</w:t>
        </w:r>
      </w:ins>
      <w:ins w:id="81" w:author="Benton, Deon [2]" w:date="2023-04-25T10:01:00Z">
        <w:r w:rsidR="00CD5B76">
          <w:rPr>
            <w:rFonts w:ascii="Times New Roman" w:hAnsi="Times New Roman" w:cs="Times New Roman"/>
            <w:sz w:val="24"/>
            <w:szCs w:val="24"/>
          </w:rPr>
          <w:t>could account for the data</w:t>
        </w:r>
      </w:ins>
      <w:ins w:id="82" w:author="Benton, Deon [2]" w:date="2023-04-25T10:02:00Z">
        <w:r w:rsidR="00CD5B76">
          <w:rPr>
            <w:rFonts w:ascii="Times New Roman" w:hAnsi="Times New Roman" w:cs="Times New Roman"/>
            <w:sz w:val="24"/>
            <w:szCs w:val="24"/>
          </w:rPr>
          <w:t>. If such a model was able</w:t>
        </w:r>
      </w:ins>
      <w:ins w:id="83" w:author="Benton, Deon [2]" w:date="2023-04-25T10:03:00Z">
        <w:r w:rsidR="00AB68F0">
          <w:rPr>
            <w:rFonts w:ascii="Times New Roman" w:hAnsi="Times New Roman" w:cs="Times New Roman"/>
            <w:sz w:val="24"/>
            <w:szCs w:val="24"/>
          </w:rPr>
          <w:t xml:space="preserve"> to capture the present behavioral data</w:t>
        </w:r>
      </w:ins>
      <w:ins w:id="84" w:author="Benton, Deon [2]" w:date="2023-04-25T10:02:00Z">
        <w:r w:rsidR="00CD5B76">
          <w:rPr>
            <w:rFonts w:ascii="Times New Roman" w:hAnsi="Times New Roman" w:cs="Times New Roman"/>
            <w:sz w:val="24"/>
            <w:szCs w:val="24"/>
          </w:rPr>
          <w:t>, then conclusion that the R</w:t>
        </w:r>
      </w:ins>
      <w:ins w:id="85" w:author="Benton, Deon [2]" w:date="2023-04-25T10:05:00Z">
        <w:r w:rsidR="0027741D">
          <w:rPr>
            <w:rFonts w:ascii="Times New Roman" w:hAnsi="Times New Roman" w:cs="Times New Roman"/>
            <w:sz w:val="24"/>
            <w:szCs w:val="24"/>
          </w:rPr>
          <w:t>escorla-Wagner</w:t>
        </w:r>
      </w:ins>
      <w:ins w:id="86" w:author="Benton, Deon [2]" w:date="2023-04-25T10:02:00Z">
        <w:r w:rsidR="00CD5B76">
          <w:rPr>
            <w:rFonts w:ascii="Times New Roman" w:hAnsi="Times New Roman" w:cs="Times New Roman"/>
            <w:sz w:val="24"/>
            <w:szCs w:val="24"/>
          </w:rPr>
          <w:t xml:space="preserve"> model is insufficient to explain children’s causal reasoning</w:t>
        </w:r>
      </w:ins>
      <w:ins w:id="87" w:author="Benton, Deon [2]" w:date="2023-04-25T10:03:00Z">
        <w:r w:rsidR="003F6471">
          <w:rPr>
            <w:rFonts w:ascii="Times New Roman" w:hAnsi="Times New Roman" w:cs="Times New Roman"/>
            <w:sz w:val="24"/>
            <w:szCs w:val="24"/>
          </w:rPr>
          <w:t xml:space="preserve"> (e.g.</w:t>
        </w:r>
      </w:ins>
      <w:ins w:id="88" w:author="Benton, Deon [2]" w:date="2023-04-25T10:04:00Z">
        <w:r w:rsidR="003F6471">
          <w:rPr>
            <w:rFonts w:ascii="Times New Roman" w:hAnsi="Times New Roman" w:cs="Times New Roman"/>
            <w:sz w:val="24"/>
            <w:szCs w:val="24"/>
          </w:rPr>
          <w:t>, Sobel et al., 2004)</w:t>
        </w:r>
      </w:ins>
      <w:ins w:id="89" w:author="Benton, Deon [2]" w:date="2023-04-25T10:02:00Z">
        <w:r w:rsidR="00CD5B76">
          <w:rPr>
            <w:rFonts w:ascii="Times New Roman" w:hAnsi="Times New Roman" w:cs="Times New Roman"/>
            <w:sz w:val="24"/>
            <w:szCs w:val="24"/>
          </w:rPr>
          <w:t xml:space="preserve"> may be premature. </w:t>
        </w:r>
      </w:ins>
      <w:r w:rsidR="00A434C7">
        <w:rPr>
          <w:rFonts w:ascii="Times New Roman" w:hAnsi="Times New Roman" w:cs="Times New Roman"/>
          <w:sz w:val="24"/>
          <w:szCs w:val="24"/>
        </w:rPr>
        <w:t xml:space="preserve">The input layer for the model consisted of four units, and the output layer consisted of a single unit. Each input unit corresponded to each of the four possible objects used in the experiment. Whenever an object was present, the activation value of </w:t>
      </w:r>
      <w:r w:rsidR="00A434C7">
        <w:rPr>
          <w:rFonts w:ascii="Times New Roman" w:hAnsi="Times New Roman" w:cs="Times New Roman"/>
          <w:sz w:val="24"/>
          <w:szCs w:val="24"/>
        </w:rPr>
        <w:lastRenderedPageBreak/>
        <w:t xml:space="preserve">its corresponding input unit was set to a value of “1”; the activation of these units was set to a value of “0” if the corresponding objects were not present.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sidR="00A434C7">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ins w:id="90" w:author="Benton, Deon [2]" w:date="2023-04-24T15:13:00Z">
        <w:r w:rsidR="00034CB2">
          <w:rPr>
            <w:rFonts w:ascii="Times New Roman" w:hAnsi="Times New Roman" w:cs="Times New Roman"/>
            <w:sz w:val="24"/>
            <w:szCs w:val="24"/>
          </w:rPr>
          <w:t xml:space="preserve"> </w:t>
        </w:r>
      </w:ins>
      <w:ins w:id="91" w:author="Benton, Deon [2]" w:date="2023-04-24T12:11:00Z">
        <w:r w:rsidR="005D621A">
          <w:rPr>
            <w:rFonts w:ascii="Times New Roman" w:hAnsi="Times New Roman" w:cs="Times New Roman"/>
            <w:sz w:val="24"/>
            <w:szCs w:val="24"/>
          </w:rPr>
          <w:t>The activation of the single output unit was interpreted as the network’s confidence</w:t>
        </w:r>
      </w:ins>
      <w:ins w:id="92" w:author="Benton, Deon [2]" w:date="2023-04-24T15:23:00Z">
        <w:r w:rsidR="00225221">
          <w:rPr>
            <w:rFonts w:ascii="Times New Roman" w:hAnsi="Times New Roman" w:cs="Times New Roman"/>
            <w:sz w:val="24"/>
            <w:szCs w:val="24"/>
          </w:rPr>
          <w:t xml:space="preserve"> (or prediction)</w:t>
        </w:r>
      </w:ins>
      <w:ins w:id="93" w:author="Benton, Deon [2]" w:date="2023-04-24T12:11:00Z">
        <w:r w:rsidR="005D621A">
          <w:rPr>
            <w:rFonts w:ascii="Times New Roman" w:hAnsi="Times New Roman" w:cs="Times New Roman"/>
            <w:sz w:val="24"/>
            <w:szCs w:val="24"/>
          </w:rPr>
          <w:t xml:space="preserve"> </w:t>
        </w:r>
      </w:ins>
      <w:ins w:id="94" w:author="Benton, Deon [2]" w:date="2023-04-24T12:12:00Z">
        <w:r w:rsidR="005D621A">
          <w:rPr>
            <w:rFonts w:ascii="Times New Roman" w:hAnsi="Times New Roman" w:cs="Times New Roman"/>
            <w:sz w:val="24"/>
            <w:szCs w:val="24"/>
          </w:rPr>
          <w:t>that a given object was a blicket. Thus, if object A was presented to the network (i.e., its input unit was set to 1,</w:t>
        </w:r>
        <w:r w:rsidR="003050B8">
          <w:rPr>
            <w:rFonts w:ascii="Times New Roman" w:hAnsi="Times New Roman" w:cs="Times New Roman"/>
            <w:sz w:val="24"/>
            <w:szCs w:val="24"/>
          </w:rPr>
          <w:t xml:space="preserve"> whereas the input units for the remaining objects was set to 0) and the network produced </w:t>
        </w:r>
      </w:ins>
      <w:ins w:id="95" w:author="Benton, Deon [2]" w:date="2023-04-24T12:14:00Z">
        <w:r w:rsidR="003050B8">
          <w:rPr>
            <w:rFonts w:ascii="Times New Roman" w:hAnsi="Times New Roman" w:cs="Times New Roman"/>
            <w:sz w:val="24"/>
            <w:szCs w:val="24"/>
          </w:rPr>
          <w:t>an output activation of</w:t>
        </w:r>
      </w:ins>
      <w:ins w:id="96" w:author="Benton, Deon [2]" w:date="2023-04-24T12:13:00Z">
        <w:r w:rsidR="003050B8">
          <w:rPr>
            <w:rFonts w:ascii="Times New Roman" w:hAnsi="Times New Roman" w:cs="Times New Roman"/>
            <w:sz w:val="24"/>
            <w:szCs w:val="24"/>
          </w:rPr>
          <w:t xml:space="preserve"> 0.5, this indicated that the network was uncertain about A’s causal status. </w:t>
        </w:r>
      </w:ins>
    </w:p>
    <w:p w14:paraId="7B637A32" w14:textId="05E93932"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del w:id="97" w:author="Benton, Deon [2]" w:date="2023-04-24T10:59:00Z">
        <w:r w:rsidR="004D0781" w:rsidDel="006A6741">
          <w:rPr>
            <w:rFonts w:ascii="Times New Roman" w:hAnsi="Times New Roman" w:cs="Times New Roman"/>
            <w:sz w:val="20"/>
            <w:szCs w:val="20"/>
          </w:rPr>
          <w:delText>9</w:delText>
        </w:r>
      </w:del>
      <w:ins w:id="98" w:author="Benton, Deon [2]" w:date="2023-04-24T10:59:00Z">
        <w:r w:rsidR="006A6741">
          <w:rPr>
            <w:rFonts w:ascii="Times New Roman" w:hAnsi="Times New Roman" w:cs="Times New Roman"/>
            <w:sz w:val="20"/>
            <w:szCs w:val="20"/>
          </w:rPr>
          <w:t>5</w:t>
        </w:r>
      </w:ins>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Experiment 2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538901D"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w:t>
      </w:r>
      <w:r w:rsidR="00A434C7">
        <w:rPr>
          <w:rFonts w:ascii="Times New Roman" w:hAnsi="Times New Roman" w:cs="Times New Roman"/>
          <w:sz w:val="24"/>
          <w:szCs w:val="24"/>
        </w:rPr>
        <w:lastRenderedPageBreak/>
        <w:t xml:space="preserve">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ins w:id="99" w:author="Benton, Deon [2]" w:date="2023-04-24T15:19:00Z">
        <w:r w:rsidR="006E69B7">
          <w:rPr>
            <w:rFonts w:ascii="Times New Roman" w:hAnsi="Times New Roman" w:cs="Times New Roman"/>
            <w:sz w:val="24"/>
            <w:szCs w:val="24"/>
          </w:rPr>
          <w:t>, whereas the activation of the fourth node was set to 0</w:t>
        </w:r>
      </w:ins>
      <w:r w:rsidR="00A434C7">
        <w:rPr>
          <w:rFonts w:ascii="Times New Roman" w:hAnsi="Times New Roman" w:cs="Times New Roman"/>
          <w:sz w:val="24"/>
          <w:szCs w:val="24"/>
        </w:rPr>
        <w:t xml:space="preserve">), and the network’s task was to learn to activate the single output unit (i.e., to set the activation of the single output unit to 1). Turning on the first three input units simulated placing objects A, B, and C on the blicket machine, and training the model to turn on the single output unit corresponded to </w:t>
      </w:r>
      <w:ins w:id="100" w:author="Benton, Deon [2]" w:date="2023-04-24T15:19:00Z">
        <w:r w:rsidR="006E69B7">
          <w:rPr>
            <w:rFonts w:ascii="Times New Roman" w:hAnsi="Times New Roman" w:cs="Times New Roman"/>
            <w:sz w:val="24"/>
            <w:szCs w:val="24"/>
          </w:rPr>
          <w:t xml:space="preserve">teaching the network that the machine activated </w:t>
        </w:r>
      </w:ins>
      <w:ins w:id="101" w:author="Benton, Deon [2]" w:date="2023-04-24T15:20:00Z">
        <w:r w:rsidR="006E69B7">
          <w:rPr>
            <w:rFonts w:ascii="Times New Roman" w:hAnsi="Times New Roman" w:cs="Times New Roman"/>
            <w:sz w:val="24"/>
            <w:szCs w:val="24"/>
          </w:rPr>
          <w:t>when objects A-C were placed on it</w:t>
        </w:r>
      </w:ins>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rather than first input unit was turned on.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ins w:id="102" w:author="Benton, Deon [2]" w:date="2023-04-24T15:16:00Z">
        <w:r w:rsidR="00EB700B">
          <w:rPr>
            <w:rFonts w:ascii="Times New Roman" w:hAnsi="Times New Roman" w:cs="Times New Roman"/>
            <w:sz w:val="24"/>
            <w:szCs w:val="24"/>
          </w:rPr>
          <w:t xml:space="preserve"> </w:t>
        </w:r>
      </w:ins>
      <w:del w:id="103" w:author="Benton, Deon [2]" w:date="2023-04-24T15:17:00Z">
        <w:r w:rsidR="00A434C7" w:rsidDel="005C4118">
          <w:rPr>
            <w:rFonts w:ascii="Times New Roman" w:hAnsi="Times New Roman" w:cs="Times New Roman"/>
            <w:sz w:val="24"/>
            <w:szCs w:val="24"/>
          </w:rPr>
          <w:delText xml:space="preserve"> </w:delText>
        </w:r>
      </w:del>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 phases</w:t>
      </w:r>
      <w:ins w:id="104" w:author="Benton, Deon [2]" w:date="2023-04-24T15:32:00Z">
        <w:r w:rsidR="00BF0D6B">
          <w:rPr>
            <w:rFonts w:ascii="Times New Roman" w:hAnsi="Times New Roman" w:cs="Times New Roman"/>
            <w:sz w:val="24"/>
            <w:szCs w:val="24"/>
          </w:rPr>
          <w:t>)</w:t>
        </w:r>
      </w:ins>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anywhere between 200 and 375 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400 × 2) and 1500 (i.e., 375 ×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ins w:id="105" w:author="Sobel, David" w:date="2023-04-21T13:55:00Z">
        <w:r w:rsidR="00EE5B48">
          <w:rPr>
            <w:rFonts w:ascii="Times New Roman" w:hAnsi="Times New Roman" w:cs="Times New Roman"/>
            <w:sz w:val="24"/>
            <w:szCs w:val="24"/>
          </w:rPr>
          <w:t>’</w:t>
        </w:r>
      </w:ins>
      <w:r w:rsidR="008652AC">
        <w:rPr>
          <w:rFonts w:ascii="Times New Roman" w:hAnsi="Times New Roman" w:cs="Times New Roman"/>
          <w:sz w:val="24"/>
          <w:szCs w:val="24"/>
        </w:rPr>
        <w:t>s predictions for the different numbers of training epochs is shown below</w:t>
      </w:r>
      <w:r w:rsidR="00A434C7">
        <w:rPr>
          <w:rFonts w:ascii="Times New Roman" w:hAnsi="Times New Roman" w:cs="Times New Roman"/>
          <w:sz w:val="24"/>
          <w:szCs w:val="24"/>
        </w:rPr>
        <w:t xml:space="preserve"> in Figure </w:t>
      </w:r>
      <w:r w:rsidR="008652AC">
        <w:rPr>
          <w:rFonts w:ascii="Times New Roman" w:hAnsi="Times New Roman" w:cs="Times New Roman"/>
          <w:sz w:val="24"/>
          <w:szCs w:val="24"/>
        </w:rPr>
        <w:t>10A-D</w:t>
      </w:r>
      <w:r w:rsidR="00A434C7">
        <w:rPr>
          <w:rFonts w:ascii="Times New Roman" w:hAnsi="Times New Roman" w:cs="Times New Roman"/>
          <w:sz w:val="24"/>
          <w:szCs w:val="24"/>
        </w:rPr>
        <w:t>.</w:t>
      </w:r>
      <w:ins w:id="106" w:author="Benton, Deon [2]" w:date="2023-04-24T15:23:00Z">
        <w:r w:rsidR="00225221">
          <w:rPr>
            <w:rFonts w:ascii="Times New Roman" w:hAnsi="Times New Roman" w:cs="Times New Roman"/>
            <w:sz w:val="24"/>
            <w:szCs w:val="24"/>
          </w:rPr>
          <w:t xml:space="preserve"> </w:t>
        </w:r>
      </w:ins>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33"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34"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5"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E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46BAB00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ins w:id="107" w:author="Benton, Deon [2]" w:date="2023-04-24T10:59:00Z">
        <w:r w:rsidR="006A6741">
          <w:rPr>
            <w:rFonts w:ascii="Times New Roman" w:hAnsi="Times New Roman" w:cs="Times New Roman"/>
            <w:color w:val="000000" w:themeColor="text1"/>
            <w:sz w:val="20"/>
            <w:szCs w:val="20"/>
          </w:rPr>
          <w:t>6A</w:t>
        </w:r>
      </w:ins>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49C025F5"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ins w:id="108" w:author="Benton, Deon [2]" w:date="2023-04-24T15:33:00Z">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ins>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and objects A and B </w:t>
      </w:r>
      <w:r w:rsidR="00447429">
        <w:rPr>
          <w:rFonts w:ascii="Times New Roman" w:hAnsi="Times New Roman" w:cs="Times New Roman"/>
          <w:sz w:val="24"/>
          <w:szCs w:val="24"/>
        </w:rPr>
        <w:t>(in the backwards blocking control trials</w:t>
      </w:r>
      <w:ins w:id="109" w:author="Benton, Deon [2]" w:date="2023-04-24T15:33:00Z">
        <w:r w:rsidR="00741E45">
          <w:rPr>
            <w:rFonts w:ascii="Times New Roman" w:hAnsi="Times New Roman" w:cs="Times New Roman"/>
            <w:sz w:val="24"/>
            <w:szCs w:val="24"/>
          </w:rPr>
          <w:t>) are blickets</w:t>
        </w:r>
      </w:ins>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(in main and control trials in Experiment 1, respectively) and</w:t>
      </w:r>
      <w:r w:rsidR="00A434C7">
        <w:rPr>
          <w:rFonts w:ascii="Times New Roman" w:hAnsi="Times New Roman" w:cs="Times New Roman"/>
          <w:sz w:val="24"/>
          <w:szCs w:val="24"/>
        </w:rPr>
        <w:t xml:space="preserve"> </w:t>
      </w:r>
      <w:r w:rsidR="00447429">
        <w:rPr>
          <w:rFonts w:ascii="Times New Roman" w:hAnsi="Times New Roman" w:cs="Times New Roman"/>
          <w:sz w:val="24"/>
          <w:szCs w:val="24"/>
        </w:rPr>
        <w:lastRenderedPageBreak/>
        <w:t>objects A and B and D and E (in the main and control trials in Experiment 2, respectively)</w:t>
      </w:r>
      <w:r w:rsidR="00390126">
        <w:rPr>
          <w:rFonts w:ascii="Times New Roman" w:hAnsi="Times New Roman" w:cs="Times New Roman"/>
          <w:sz w:val="24"/>
          <w:szCs w:val="24"/>
        </w:rPr>
        <w:t xml:space="preserve"> are blickets compared to the causally redundant objects across the same trials. </w:t>
      </w:r>
    </w:p>
    <w:p w14:paraId="55E73654" w14:textId="47FD077D" w:rsidR="00AC44D4" w:rsidRDefault="00DC47DD" w:rsidP="006708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that the Bayesian model and the connectionist model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the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w:t>
      </w:r>
      <w:del w:id="110" w:author="Sobel, David" w:date="2023-04-21T14:12:00Z">
        <w:r w:rsidR="00A434C7" w:rsidDel="00C07F24">
          <w:rPr>
            <w:rFonts w:ascii="Times New Roman" w:hAnsi="Times New Roman" w:cs="Times New Roman"/>
            <w:sz w:val="24"/>
            <w:szCs w:val="24"/>
          </w:rPr>
          <w:delText xml:space="preserve">simple </w:delText>
        </w:r>
      </w:del>
      <w:r w:rsidR="00A434C7">
        <w:rPr>
          <w:rFonts w:ascii="Times New Roman" w:hAnsi="Times New Roman" w:cs="Times New Roman"/>
          <w:sz w:val="24"/>
          <w:szCs w:val="24"/>
        </w:rPr>
        <w:t xml:space="preserve">Bayesian model predicts that participants </w:t>
      </w:r>
      <w:commentRangeStart w:id="111"/>
      <w:r w:rsidR="00A434C7">
        <w:rPr>
          <w:rFonts w:ascii="Times New Roman" w:hAnsi="Times New Roman" w:cs="Times New Roman"/>
          <w:sz w:val="24"/>
          <w:szCs w:val="24"/>
        </w:rPr>
        <w:t xml:space="preserve">should only treat </w:t>
      </w:r>
      <w:r w:rsidR="00DD0CAD">
        <w:rPr>
          <w:rFonts w:ascii="Times New Roman" w:hAnsi="Times New Roman" w:cs="Times New Roman"/>
          <w:sz w:val="24"/>
          <w:szCs w:val="24"/>
        </w:rPr>
        <w:t>the objects differently</w:t>
      </w:r>
      <w:commentRangeEnd w:id="111"/>
      <w:r w:rsidR="00C07F24">
        <w:rPr>
          <w:rStyle w:val="CommentReference"/>
        </w:rPr>
        <w:commentReference w:id="111"/>
      </w:r>
      <w:r w:rsidR="00A434C7">
        <w:rPr>
          <w:rFonts w:ascii="Times New Roman" w:hAnsi="Times New Roman" w:cs="Times New Roman"/>
          <w:sz w:val="24"/>
          <w:szCs w:val="24"/>
        </w:rPr>
        <w:t xml:space="preserve">. </w:t>
      </w:r>
      <w:r w:rsidR="00EC46F5">
        <w:rPr>
          <w:rFonts w:ascii="Times New Roman" w:hAnsi="Times New Roman" w:cs="Times New Roman"/>
          <w:sz w:val="24"/>
          <w:szCs w:val="24"/>
        </w:rPr>
        <w:t xml:space="preserve">The models also differ in terms of whether they predict backwards blocking reasoning; </w:t>
      </w:r>
      <w:commentRangeStart w:id="112"/>
      <w:r w:rsidR="00EC46F5">
        <w:rPr>
          <w:rFonts w:ascii="Times New Roman" w:hAnsi="Times New Roman" w:cs="Times New Roman"/>
          <w:sz w:val="24"/>
          <w:szCs w:val="24"/>
        </w:rPr>
        <w:t>the Bayesian model, but not the associative model, predict backwards blocking reasoning</w:t>
      </w:r>
      <w:commentRangeEnd w:id="112"/>
      <w:r w:rsidR="00C07F24">
        <w:rPr>
          <w:rStyle w:val="CommentReference"/>
        </w:rPr>
        <w:commentReference w:id="112"/>
      </w:r>
      <w:r w:rsidR="00EC46F5">
        <w:rPr>
          <w:rFonts w:ascii="Times New Roman" w:hAnsi="Times New Roman" w:cs="Times New Roman"/>
          <w:sz w:val="24"/>
          <w:szCs w:val="24"/>
        </w:rPr>
        <w:t>. Thus, it should be possible to determine which model participants relied on based on their performance during the backwards blocking control condition</w:t>
      </w:r>
      <w:r w:rsidR="00FF687F">
        <w:rPr>
          <w:rFonts w:ascii="Times New Roman" w:hAnsi="Times New Roman" w:cs="Times New Roman"/>
          <w:sz w:val="24"/>
          <w:szCs w:val="24"/>
        </w:rPr>
        <w:t xml:space="preserve"> by determining which model best fits participants’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06815147"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6"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HmAU8wP&#10;AgAA/QMAAA4AAAAAAAAAAAAAAAAALgIAAGRycy9lMm9Eb2MueG1sUEsBAi0AFAAGAAgAAAAhACt5&#10;9zHeAAAACQEAAA8AAAAAAAAAAAAAAAAAaQQAAGRycy9kb3ducmV2LnhtbFBLBQYAAAAABAAEAPMA&#10;AAB0BQ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7"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qzc9Og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1095217C"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8"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nOn/+w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1765BD">
              <w:rPr>
                <w:rFonts w:ascii="Times New Roman" w:hAnsi="Times New Roman" w:cs="Times New Roman"/>
                <w:noProof/>
                <w:sz w:val="24"/>
                <w:szCs w:val="24"/>
              </w:rPr>
              <w:drawing>
                <wp:inline distT="0" distB="0" distL="0" distR="0" wp14:anchorId="44323D6E" wp14:editId="5D3AE599">
                  <wp:extent cx="2924355" cy="292435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40268" cy="2940268"/>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4E43D995"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commentRangeStart w:id="113"/>
      <w:r>
        <w:rPr>
          <w:rFonts w:ascii="Times New Roman" w:hAnsi="Times New Roman" w:cs="Times New Roman"/>
          <w:sz w:val="24"/>
          <w:szCs w:val="24"/>
        </w:rPr>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del w:id="114" w:author="Benton, Deon [2]" w:date="2023-04-25T09:48:00Z">
        <w:r w:rsidR="00E61F44" w:rsidDel="00E61F44">
          <w:rPr>
            <w:rFonts w:ascii="Times New Roman" w:hAnsi="Times New Roman" w:cs="Times New Roman"/>
            <w:sz w:val="24"/>
            <w:szCs w:val="24"/>
          </w:rPr>
          <w:delText>(</w:delText>
        </w:r>
      </w:del>
      <w:ins w:id="115" w:author="Benton, Deon [2]" w:date="2023-04-25T09:51:00Z">
        <w:r w:rsidR="001D3E07">
          <w:rPr>
            <w:rFonts w:ascii="Times New Roman" w:hAnsi="Times New Roman" w:cs="Times New Roman"/>
            <w:sz w:val="24"/>
            <w:szCs w:val="24"/>
          </w:rPr>
          <w:t>for the connectionist model these were the average</w:t>
        </w:r>
      </w:ins>
      <w:ins w:id="116" w:author="Benton, Deon [2]" w:date="2023-04-25T09:52:00Z">
        <w:r w:rsidR="001D3E07">
          <w:rPr>
            <w:rFonts w:ascii="Times New Roman" w:hAnsi="Times New Roman" w:cs="Times New Roman"/>
            <w:sz w:val="24"/>
            <w:szCs w:val="24"/>
          </w:rPr>
          <w:t xml:space="preserve"> output</w:t>
        </w:r>
      </w:ins>
      <w:ins w:id="117" w:author="Benton, Deon [2]" w:date="2023-04-25T09:51:00Z">
        <w:r w:rsidR="001D3E07">
          <w:rPr>
            <w:rFonts w:ascii="Times New Roman" w:hAnsi="Times New Roman" w:cs="Times New Roman"/>
            <w:sz w:val="24"/>
            <w:szCs w:val="24"/>
          </w:rPr>
          <w:t xml:space="preserve"> activation in response to each object; for the Bayesian model these were point estimates)</w:t>
        </w:r>
      </w:ins>
      <w:r w:rsidR="00927C09">
        <w:rPr>
          <w:rFonts w:ascii="Times New Roman" w:hAnsi="Times New Roman" w:cs="Times New Roman"/>
          <w:sz w:val="24"/>
          <w:szCs w:val="24"/>
        </w:rPr>
        <w:t xml:space="preserve"> and participants’ </w:t>
      </w:r>
      <w:commentRangeEnd w:id="113"/>
      <w:r w:rsidR="00C07F24">
        <w:rPr>
          <w:rStyle w:val="CommentReference"/>
        </w:rPr>
        <w:commentReference w:id="113"/>
      </w:r>
      <w:r w:rsidR="00927C09">
        <w:rPr>
          <w:rFonts w:ascii="Times New Roman" w:hAnsi="Times New Roman" w:cs="Times New Roman"/>
          <w:sz w:val="24"/>
          <w:szCs w:val="24"/>
        </w:rPr>
        <w:t xml:space="preserve">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main 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ins w:id="118" w:author="Benton, Deon [2]" w:date="2023-04-25T09:48:00Z">
        <w:r w:rsidR="00E61F44">
          <w:rPr>
            <w:rFonts w:ascii="Times New Roman" w:hAnsi="Times New Roman" w:cs="Times New Roman"/>
            <w:sz w:val="24"/>
            <w:szCs w:val="24"/>
          </w:rPr>
          <w:t xml:space="preserve"> </w:t>
        </w:r>
      </w:ins>
      <w:ins w:id="119" w:author="Benton, Deon [2]" w:date="2023-04-25T09:56:00Z">
        <w:r w:rsidR="006D3060">
          <w:rPr>
            <w:rFonts w:ascii="Times New Roman" w:hAnsi="Times New Roman" w:cs="Times New Roman"/>
            <w:sz w:val="24"/>
            <w:szCs w:val="24"/>
          </w:rPr>
          <w:t xml:space="preserve">One or </w:t>
        </w:r>
      </w:ins>
      <w:ins w:id="120" w:author="Benton, Deon [2]" w:date="2023-04-25T10:11:00Z">
        <w:r w:rsidR="006054BA">
          <w:rPr>
            <w:rFonts w:ascii="Times New Roman" w:hAnsi="Times New Roman" w:cs="Times New Roman"/>
            <w:sz w:val="24"/>
            <w:szCs w:val="24"/>
          </w:rPr>
          <w:t>both</w:t>
        </w:r>
      </w:ins>
      <w:r w:rsidR="00147840">
        <w:rPr>
          <w:rFonts w:ascii="Times New Roman" w:hAnsi="Times New Roman" w:cs="Times New Roman"/>
          <w:sz w:val="24"/>
          <w:szCs w:val="24"/>
        </w:rPr>
        <w:t xml:space="preserve"> metrics have been used in previous simulation studies to assess </w:t>
      </w:r>
      <w:ins w:id="121" w:author="Benton, Deon [2]" w:date="2023-04-25T09:56:00Z">
        <w:r w:rsidR="006D3060">
          <w:rPr>
            <w:rFonts w:ascii="Times New Roman" w:hAnsi="Times New Roman" w:cs="Times New Roman"/>
            <w:sz w:val="24"/>
            <w:szCs w:val="24"/>
          </w:rPr>
          <w:t xml:space="preserve">a </w:t>
        </w:r>
      </w:ins>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w:t>
      </w:r>
      <w:commentRangeStart w:id="122"/>
      <w:r w:rsidR="009909BD">
        <w:rPr>
          <w:rFonts w:ascii="Times New Roman" w:hAnsi="Times New Roman" w:cs="Times New Roman"/>
          <w:sz w:val="24"/>
          <w:szCs w:val="24"/>
        </w:rPr>
        <w:t>Bhat et al., 2022</w:t>
      </w:r>
      <w:r w:rsidR="000A3679">
        <w:rPr>
          <w:rFonts w:ascii="Times New Roman" w:hAnsi="Times New Roman" w:cs="Times New Roman"/>
          <w:sz w:val="24"/>
          <w:szCs w:val="24"/>
        </w:rPr>
        <w:t>; Buss &amp; Spencer, 2014</w:t>
      </w:r>
      <w:ins w:id="123" w:author="Benton, Deon [2]" w:date="2023-04-25T09:54:00Z">
        <w:r w:rsidR="00E254D0">
          <w:rPr>
            <w:rFonts w:ascii="Times New Roman" w:hAnsi="Times New Roman" w:cs="Times New Roman"/>
            <w:sz w:val="24"/>
            <w:szCs w:val="24"/>
          </w:rPr>
          <w:t>; Spencer et al., 2022</w:t>
        </w:r>
      </w:ins>
      <w:ins w:id="124" w:author="Benton, Deon [2]" w:date="2023-04-25T09:56:00Z">
        <w:r w:rsidR="00E254D0">
          <w:rPr>
            <w:rFonts w:ascii="Times New Roman" w:hAnsi="Times New Roman" w:cs="Times New Roman"/>
            <w:sz w:val="24"/>
            <w:szCs w:val="24"/>
          </w:rPr>
          <w:t xml:space="preserve">;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ins>
      <w:r w:rsidR="009909BD">
        <w:rPr>
          <w:rFonts w:ascii="Times New Roman" w:hAnsi="Times New Roman" w:cs="Times New Roman"/>
          <w:sz w:val="24"/>
          <w:szCs w:val="24"/>
        </w:rPr>
        <w:t>)</w:t>
      </w:r>
      <w:commentRangeEnd w:id="122"/>
      <w:r w:rsidR="00B844FD">
        <w:rPr>
          <w:rStyle w:val="CommentReference"/>
        </w:rPr>
        <w:commentReference w:id="122"/>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125" w:name="_Hlk133174616"/>
      <w:r w:rsidR="00566B9F">
        <w:rPr>
          <w:rFonts w:ascii="Times New Roman" w:hAnsi="Times New Roman" w:cs="Times New Roman"/>
          <w:sz w:val="24"/>
          <w:szCs w:val="24"/>
        </w:rPr>
        <w:t xml:space="preserve">shows the fits for the different model </w:t>
      </w:r>
      <w:r w:rsidR="00304C10">
        <w:rPr>
          <w:rFonts w:ascii="Times New Roman" w:hAnsi="Times New Roman" w:cs="Times New Roman"/>
          <w:sz w:val="24"/>
          <w:szCs w:val="24"/>
        </w:rPr>
        <w:t>instantiations</w:t>
      </w:r>
      <w:r w:rsidR="00D95074">
        <w:rPr>
          <w:rFonts w:ascii="Times New Roman" w:hAnsi="Times New Roman" w:cs="Times New Roman"/>
          <w:sz w:val="24"/>
          <w:szCs w:val="24"/>
        </w:rPr>
        <w:t xml:space="preserve"> applied to Experiment 1</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125"/>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3353241F"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4E725F74" w:rsidR="008F4799" w:rsidRDefault="00C66CB4" w:rsidP="00C66CB4">
      <w:pPr>
        <w:spacing w:line="480" w:lineRule="auto"/>
        <w:ind w:firstLine="720"/>
        <w:contextualSpacing/>
        <w:rPr>
          <w:ins w:id="126" w:author="Benton, Deon [2]" w:date="2023-04-25T10:15:00Z"/>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w:t>
      </w:r>
      <w:r w:rsidR="00F45A36">
        <w:rPr>
          <w:rFonts w:ascii="Times New Roman" w:hAnsi="Times New Roman" w:cs="Times New Roman"/>
          <w:sz w:val="24"/>
          <w:szCs w:val="24"/>
        </w:rPr>
        <w:t>It should also be clear 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fit to the data than the Bayesian model.</w:t>
      </w:r>
      <w:ins w:id="127" w:author="Benton, Deon [2]" w:date="2023-04-25T10:13:00Z">
        <w:r w:rsidR="00AC614A">
          <w:rPr>
            <w:rFonts w:ascii="Times New Roman" w:hAnsi="Times New Roman" w:cs="Times New Roman"/>
            <w:sz w:val="24"/>
            <w:szCs w:val="24"/>
          </w:rPr>
          <w:t xml:space="preserve"> Given that the model fits were identical</w:t>
        </w:r>
      </w:ins>
      <w:r w:rsidR="00484DB0" w:rsidRPr="00321759">
        <w:rPr>
          <w:rFonts w:ascii="Times New Roman" w:hAnsi="Times New Roman" w:cs="Times New Roman"/>
          <w:sz w:val="24"/>
          <w:szCs w:val="24"/>
        </w:rPr>
        <w:t xml:space="preserve"> </w:t>
      </w:r>
      <w:commentRangeStart w:id="128"/>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commentRangeEnd w:id="128"/>
      <w:r w:rsidR="00B844FD">
        <w:rPr>
          <w:rStyle w:val="CommentReference"/>
        </w:rPr>
        <w:commentReference w:id="128"/>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w:t>
      </w:r>
      <w:commentRangeStart w:id="129"/>
      <w:r w:rsidR="003B7851" w:rsidRPr="00321759">
        <w:rPr>
          <w:rFonts w:ascii="Times New Roman" w:hAnsi="Times New Roman" w:cs="Times New Roman"/>
          <w:sz w:val="24"/>
          <w:szCs w:val="24"/>
        </w:rPr>
        <w:t xml:space="preserve">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ins w:id="130" w:author="Benton, Deon [2]" w:date="2023-04-25T10:14:00Z">
        <w:r w:rsidR="00AC614A">
          <w:rPr>
            <w:rFonts w:ascii="Times New Roman" w:hAnsi="Times New Roman" w:cs="Times New Roman"/>
            <w:sz w:val="24"/>
            <w:szCs w:val="24"/>
          </w:rPr>
          <w:t xml:space="preserve"> (expect for prior probabilities of .95 and 1)</w:t>
        </w:r>
      </w:ins>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commentRangeEnd w:id="129"/>
      <w:r w:rsidR="00B844FD">
        <w:rPr>
          <w:rStyle w:val="CommentReference"/>
        </w:rPr>
        <w:commentReference w:id="129"/>
      </w:r>
    </w:p>
    <w:p w14:paraId="14C4D29D" w14:textId="2BE084B9" w:rsidR="00AC614A" w:rsidRDefault="00AC614A" w:rsidP="00C66CB4">
      <w:pPr>
        <w:spacing w:line="480" w:lineRule="auto"/>
        <w:ind w:firstLine="720"/>
        <w:contextualSpacing/>
        <w:rPr>
          <w:rFonts w:ascii="Times New Roman" w:hAnsi="Times New Roman" w:cs="Times New Roman"/>
          <w:sz w:val="24"/>
          <w:szCs w:val="24"/>
        </w:rPr>
      </w:pPr>
      <w:ins w:id="131" w:author="Benton, Deon [2]" w:date="2023-04-25T10:15:00Z">
        <w:r>
          <w:rPr>
            <w:rFonts w:ascii="Times New Roman" w:hAnsi="Times New Roman" w:cs="Times New Roman"/>
            <w:sz w:val="24"/>
            <w:szCs w:val="24"/>
          </w:rPr>
          <w:t>Although the connectionist model provided a better overall fit to the data</w:t>
        </w:r>
      </w:ins>
      <w:ins w:id="132" w:author="Benton, Deon [2]" w:date="2023-04-25T10:18:00Z">
        <w:r w:rsidR="000E4657">
          <w:rPr>
            <w:rFonts w:ascii="Times New Roman" w:hAnsi="Times New Roman" w:cs="Times New Roman"/>
            <w:sz w:val="24"/>
            <w:szCs w:val="24"/>
          </w:rPr>
          <w:t xml:space="preserve"> than did the Bayesian model</w:t>
        </w:r>
      </w:ins>
      <w:ins w:id="133" w:author="Benton, Deon [2]" w:date="2023-04-25T10:15:00Z">
        <w:r>
          <w:rPr>
            <w:rFonts w:ascii="Times New Roman" w:hAnsi="Times New Roman" w:cs="Times New Roman"/>
            <w:sz w:val="24"/>
            <w:szCs w:val="24"/>
          </w:rPr>
          <w:t xml:space="preserve">, it is possible that </w:t>
        </w:r>
      </w:ins>
      <w:ins w:id="134" w:author="Benton, Deon [2]" w:date="2023-04-25T18:26:00Z">
        <w:r w:rsidR="00F94BC2">
          <w:rPr>
            <w:rFonts w:ascii="Times New Roman" w:hAnsi="Times New Roman" w:cs="Times New Roman"/>
            <w:sz w:val="24"/>
            <w:szCs w:val="24"/>
          </w:rPr>
          <w:t>these models</w:t>
        </w:r>
      </w:ins>
      <w:ins w:id="135" w:author="Benton, Deon [2]" w:date="2023-04-25T10:15:00Z">
        <w:r>
          <w:rPr>
            <w:rFonts w:ascii="Times New Roman" w:hAnsi="Times New Roman" w:cs="Times New Roman"/>
            <w:sz w:val="24"/>
            <w:szCs w:val="24"/>
          </w:rPr>
          <w:t xml:space="preserve"> provided better accounts for different aspects of the data.</w:t>
        </w:r>
        <w:r w:rsidR="00F87014">
          <w:rPr>
            <w:rFonts w:ascii="Times New Roman" w:hAnsi="Times New Roman" w:cs="Times New Roman"/>
            <w:sz w:val="24"/>
            <w:szCs w:val="24"/>
          </w:rPr>
          <w:t xml:space="preserve"> For</w:t>
        </w:r>
      </w:ins>
      <w:ins w:id="136" w:author="Benton, Deon [2]" w:date="2023-04-25T10:16:00Z">
        <w:r w:rsidR="00F87014">
          <w:rPr>
            <w:rFonts w:ascii="Times New Roman" w:hAnsi="Times New Roman" w:cs="Times New Roman"/>
            <w:sz w:val="24"/>
            <w:szCs w:val="24"/>
          </w:rPr>
          <w:t xml:space="preserve"> example, it is possible that</w:t>
        </w:r>
      </w:ins>
      <w:ins w:id="137" w:author="Benton, Deon [2]" w:date="2023-04-25T10:17:00Z">
        <w:r w:rsidR="00F87014">
          <w:rPr>
            <w:rFonts w:ascii="Times New Roman" w:hAnsi="Times New Roman" w:cs="Times New Roman"/>
            <w:sz w:val="24"/>
            <w:szCs w:val="24"/>
          </w:rPr>
          <w:t xml:space="preserve"> one of the two models would</w:t>
        </w:r>
      </w:ins>
      <w:ins w:id="138" w:author="Benton, Deon [2]" w:date="2023-04-25T10:16:00Z">
        <w:r w:rsidR="00F87014">
          <w:rPr>
            <w:rFonts w:ascii="Times New Roman" w:hAnsi="Times New Roman" w:cs="Times New Roman"/>
            <w:sz w:val="24"/>
            <w:szCs w:val="24"/>
          </w:rPr>
          <w:t xml:space="preserve"> provide a better fit to the </w:t>
        </w:r>
        <w:r w:rsidR="00F87014">
          <w:rPr>
            <w:rFonts w:ascii="Times New Roman" w:hAnsi="Times New Roman" w:cs="Times New Roman"/>
            <w:sz w:val="24"/>
            <w:szCs w:val="24"/>
          </w:rPr>
          <w:lastRenderedPageBreak/>
          <w:t>backwards blocking data,</w:t>
        </w:r>
      </w:ins>
      <w:ins w:id="139" w:author="Benton, Deon [2]" w:date="2023-04-25T10:17:00Z">
        <w:r w:rsidR="00F87014">
          <w:rPr>
            <w:rFonts w:ascii="Times New Roman" w:hAnsi="Times New Roman" w:cs="Times New Roman"/>
            <w:sz w:val="24"/>
            <w:szCs w:val="24"/>
          </w:rPr>
          <w:t xml:space="preserve"> whereas the other of the two models would provide a better quantitative fit to the indirect screening-off data</w:t>
        </w:r>
      </w:ins>
      <w:ins w:id="140" w:author="Benton, Deon [2]" w:date="2023-04-25T10:16:00Z">
        <w:r w:rsidR="00F87014">
          <w:rPr>
            <w:rFonts w:ascii="Times New Roman" w:hAnsi="Times New Roman" w:cs="Times New Roman"/>
            <w:sz w:val="24"/>
            <w:szCs w:val="24"/>
          </w:rPr>
          <w:t xml:space="preserve">. </w:t>
        </w:r>
      </w:ins>
      <w:ins w:id="141" w:author="Benton, Deon [2]" w:date="2023-04-25T10:15:00Z">
        <w:r w:rsidR="00F87014">
          <w:rPr>
            <w:rFonts w:ascii="Times New Roman" w:hAnsi="Times New Roman" w:cs="Times New Roman"/>
            <w:sz w:val="24"/>
            <w:szCs w:val="24"/>
          </w:rPr>
          <w:t xml:space="preserve"> </w:t>
        </w:r>
      </w:ins>
      <w:ins w:id="142" w:author="Benton, Deon [2]" w:date="2023-04-25T10:27:00Z">
        <w:r w:rsidR="00160E99">
          <w:rPr>
            <w:rFonts w:ascii="Times New Roman" w:hAnsi="Times New Roman" w:cs="Times New Roman"/>
            <w:sz w:val="24"/>
            <w:szCs w:val="24"/>
          </w:rPr>
          <w:t xml:space="preserve">Likewise, it is possible that one model would provide a better fit of the experimental data, whereas another model would provide a better fit of the control data. </w:t>
        </w:r>
        <w:r w:rsidR="00B34759">
          <w:rPr>
            <w:rFonts w:ascii="Times New Roman" w:hAnsi="Times New Roman" w:cs="Times New Roman"/>
            <w:sz w:val="24"/>
            <w:szCs w:val="24"/>
          </w:rPr>
          <w:t>To explore whether this was the case, we first fit</w:t>
        </w:r>
      </w:ins>
      <w:ins w:id="143" w:author="Benton, Deon [2]" w:date="2023-04-25T10:28:00Z">
        <w:r w:rsidR="00B34759">
          <w:rPr>
            <w:rFonts w:ascii="Times New Roman" w:hAnsi="Times New Roman" w:cs="Times New Roman"/>
            <w:sz w:val="24"/>
            <w:szCs w:val="24"/>
          </w:rPr>
          <w:t xml:space="preserve"> both models to the backwards blocking data. This is shown below in Table 2. </w:t>
        </w:r>
      </w:ins>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33405C6B" w:rsidR="00F27127" w:rsidRDefault="00F27127" w:rsidP="00C66CB4">
      <w:pPr>
        <w:spacing w:line="480" w:lineRule="auto"/>
        <w:ind w:firstLine="720"/>
        <w:contextualSpacing/>
        <w:rPr>
          <w:ins w:id="144" w:author="Benton, Deon [2]" w:date="2023-04-25T10:28:00Z"/>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w:t>
      </w:r>
      <w:ins w:id="145" w:author="Benton, Deon [2]" w:date="2023-04-25T10:42:00Z">
        <w:r w:rsidR="00B17201">
          <w:rPr>
            <w:rFonts w:ascii="Times New Roman" w:hAnsi="Times New Roman" w:cs="Times New Roman"/>
            <w:sz w:val="24"/>
            <w:szCs w:val="24"/>
          </w:rPr>
          <w:t>-fitting</w:t>
        </w:r>
      </w:ins>
      <w:del w:id="146" w:author="Benton, Deon [2]" w:date="2023-04-25T10:42:00Z">
        <w:r w:rsidR="00B17201" w:rsidDel="00B17201">
          <w:rPr>
            <w:rFonts w:ascii="Times New Roman" w:hAnsi="Times New Roman" w:cs="Times New Roman"/>
            <w:sz w:val="24"/>
            <w:szCs w:val="24"/>
          </w:rPr>
          <w:delText xml:space="preserve"> </w:delText>
        </w:r>
      </w:del>
      <w:r>
        <w:rPr>
          <w:rFonts w:ascii="Times New Roman" w:hAnsi="Times New Roman" w:cs="Times New Roman"/>
          <w:sz w:val="24"/>
          <w:szCs w:val="24"/>
        </w:rPr>
        <w:t xml:space="preserve"> Bayesian model provide</w:t>
      </w:r>
      <w:ins w:id="147" w:author="Benton, Deon [2]" w:date="2023-04-25T10:42:00Z">
        <w:r w:rsidR="00B17201">
          <w:rPr>
            <w:rFonts w:ascii="Times New Roman" w:hAnsi="Times New Roman" w:cs="Times New Roman"/>
            <w:sz w:val="24"/>
            <w:szCs w:val="24"/>
          </w:rPr>
          <w:t>d</w:t>
        </w:r>
      </w:ins>
      <w:r>
        <w:rPr>
          <w:rFonts w:ascii="Times New Roman" w:hAnsi="Times New Roman" w:cs="Times New Roman"/>
          <w:sz w:val="24"/>
          <w:szCs w:val="24"/>
        </w:rPr>
        <w:t xml:space="preserve"> a better fit to the backwards blocking data than </w:t>
      </w:r>
      <w:ins w:id="148" w:author="Benton, Deon [2]" w:date="2023-04-25T10:42:00Z">
        <w:r w:rsidR="00B17201">
          <w:rPr>
            <w:rFonts w:ascii="Times New Roman" w:hAnsi="Times New Roman" w:cs="Times New Roman"/>
            <w:sz w:val="24"/>
            <w:szCs w:val="24"/>
          </w:rPr>
          <w:t xml:space="preserve">the best-fitting connectionist model. However, </w:t>
        </w:r>
      </w:ins>
      <w:r w:rsidR="0018676E">
        <w:rPr>
          <w:rFonts w:ascii="Times New Roman" w:hAnsi="Times New Roman" w:cs="Times New Roman"/>
          <w:sz w:val="24"/>
          <w:szCs w:val="24"/>
        </w:rPr>
        <w:t>on average</w:t>
      </w:r>
      <w:ins w:id="149" w:author="Benton, Deon [2]" w:date="2023-04-25T10:42:00Z">
        <w:r w:rsidR="00B17201">
          <w:rPr>
            <w:rFonts w:ascii="Times New Roman" w:hAnsi="Times New Roman" w:cs="Times New Roman"/>
            <w:sz w:val="24"/>
            <w:szCs w:val="24"/>
          </w:rPr>
          <w:t xml:space="preserve"> the connectionist models provided a better fit to </w:t>
        </w:r>
      </w:ins>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ins w:id="150" w:author="Benton, Deon [2]" w:date="2023-04-25T10:43:00Z">
        <w:r w:rsidR="00B17201">
          <w:rPr>
            <w:rFonts w:ascii="Times New Roman" w:hAnsi="Times New Roman" w:cs="Times New Roman"/>
            <w:sz w:val="24"/>
            <w:szCs w:val="24"/>
          </w:rPr>
          <w:t xml:space="preserve"> than did the Bayesian model</w:t>
        </w:r>
      </w:ins>
      <w:r w:rsidR="00DA4608">
        <w:rPr>
          <w:rFonts w:ascii="Times New Roman" w:hAnsi="Times New Roman" w:cs="Times New Roman"/>
          <w:sz w:val="24"/>
          <w:szCs w:val="24"/>
        </w:rPr>
        <w:t>s</w:t>
      </w:r>
      <w:ins w:id="151" w:author="Benton, Deon [2]" w:date="2023-04-25T10:43:00Z">
        <w:r w:rsidR="00B17201">
          <w:rPr>
            <w:rFonts w:ascii="Times New Roman" w:hAnsi="Times New Roman" w:cs="Times New Roman"/>
            <w:sz w:val="24"/>
            <w:szCs w:val="24"/>
          </w:rPr>
          <w:t>.</w:t>
        </w:r>
      </w:ins>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ins w:id="152" w:author="Benton, Deon [2]" w:date="2023-04-25T10:28:00Z">
        <w:r>
          <w:rPr>
            <w:rFonts w:ascii="Times New Roman" w:hAnsi="Times New Roman" w:cs="Times New Roman"/>
            <w:sz w:val="24"/>
            <w:szCs w:val="24"/>
          </w:rPr>
          <w:lastRenderedPageBreak/>
          <w:t xml:space="preserve">Next, we fit </w:t>
        </w:r>
      </w:ins>
      <w:r w:rsidR="00EF08E6">
        <w:rPr>
          <w:rFonts w:ascii="Times New Roman" w:hAnsi="Times New Roman" w:cs="Times New Roman"/>
          <w:sz w:val="24"/>
          <w:szCs w:val="24"/>
        </w:rPr>
        <w:t>the models</w:t>
      </w:r>
      <w:ins w:id="153" w:author="Benton, Deon [2]" w:date="2023-04-25T10:28:00Z">
        <w:r>
          <w:rPr>
            <w:rFonts w:ascii="Times New Roman" w:hAnsi="Times New Roman" w:cs="Times New Roman"/>
            <w:sz w:val="24"/>
            <w:szCs w:val="24"/>
          </w:rPr>
          <w:t xml:space="preserve"> to the indirect screening-off data.</w:t>
        </w:r>
      </w:ins>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4BEBAAB5"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best-fitting 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Bayesian model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the indirect screening-off</w:t>
      </w:r>
      <w:r w:rsidR="001B1EB0">
        <w:rPr>
          <w:rFonts w:ascii="Times New Roman" w:hAnsi="Times New Roman" w:cs="Times New Roman"/>
          <w:sz w:val="24"/>
          <w:szCs w:val="24"/>
        </w:rPr>
        <w:t xml:space="preserve"> dat</w:t>
      </w:r>
      <w:r w:rsidR="00245B2A">
        <w:rPr>
          <w:rFonts w:ascii="Times New Roman" w:hAnsi="Times New Roman" w:cs="Times New Roman"/>
          <w:sz w:val="24"/>
          <w:szCs w:val="24"/>
        </w:rPr>
        <w: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3EA2667C"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best-fitting Bayesian model provided a better fit to participants’ experimental data,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7ECD38C4"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 xml:space="preserve">best-fitting </w:t>
      </w:r>
      <w:r>
        <w:rPr>
          <w:rFonts w:ascii="Times New Roman" w:hAnsi="Times New Roman" w:cs="Times New Roman"/>
          <w:sz w:val="24"/>
          <w:szCs w:val="24"/>
        </w:rPr>
        <w:t>Bayesian mode</w:t>
      </w:r>
      <w:r w:rsidR="00F2431E">
        <w:rPr>
          <w:rFonts w:ascii="Times New Roman" w:hAnsi="Times New Roman" w:cs="Times New Roman"/>
          <w:sz w:val="24"/>
          <w:szCs w:val="24"/>
        </w:rPr>
        <w:t>l</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in general provided a better fit to the data than the Bayesian models. </w:t>
      </w:r>
    </w:p>
    <w:p w14:paraId="6F5F49AA" w14:textId="3F07DEBC"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 in the backwards blocking condition, the indirect screening-off condition, and the control condition.</w:t>
      </w:r>
      <w:r w:rsidR="007C2576">
        <w:rPr>
          <w:rFonts w:ascii="Times New Roman" w:hAnsi="Times New Roman" w:cs="Times New Roman"/>
          <w:sz w:val="24"/>
          <w:szCs w:val="24"/>
        </w:rPr>
        <w:t xml:space="preserve"> In contrast,</w:t>
      </w:r>
      <w:r w:rsidR="00B20ABB">
        <w:rPr>
          <w:rFonts w:ascii="Times New Roman" w:hAnsi="Times New Roman" w:cs="Times New Roman"/>
          <w:sz w:val="24"/>
          <w:szCs w:val="24"/>
        </w:rPr>
        <w:t xml:space="preserve"> at no point did</w:t>
      </w:r>
      <w:r w:rsidR="007C2576">
        <w:rPr>
          <w:rFonts w:ascii="Times New Roman" w:hAnsi="Times New Roman" w:cs="Times New Roman"/>
          <w:sz w:val="24"/>
          <w:szCs w:val="24"/>
        </w:rPr>
        <w:t xml:space="preserve"> the Bayesian model </w:t>
      </w:r>
      <w:r w:rsidR="00B20ABB">
        <w:rPr>
          <w:rFonts w:ascii="Times New Roman" w:hAnsi="Times New Roman" w:cs="Times New Roman"/>
          <w:sz w:val="24"/>
          <w:szCs w:val="24"/>
        </w:rPr>
        <w:t>provide</w:t>
      </w:r>
      <w:r w:rsidR="007C2576">
        <w:rPr>
          <w:rFonts w:ascii="Times New Roman" w:hAnsi="Times New Roman" w:cs="Times New Roman"/>
          <w:sz w:val="24"/>
          <w:szCs w:val="24"/>
        </w:rPr>
        <w:t xml:space="preserve"> the best fit on average and individually only best explained participants’ backwards blocking and experimental responses.</w:t>
      </w:r>
    </w:p>
    <w:p w14:paraId="02288759" w14:textId="6CCF42C6" w:rsidR="00C66CB4" w:rsidRDefault="00DB5DA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Pr>
          <w:rFonts w:ascii="Times New Roman" w:hAnsi="Times New Roman" w:cs="Times New Roman"/>
          <w:sz w:val="24"/>
          <w:szCs w:val="24"/>
        </w:rPr>
        <w:t xml:space="preserve"> as could be </w:t>
      </w:r>
      <w:r>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4D16D2">
        <w:rPr>
          <w:rFonts w:ascii="Times New Roman" w:hAnsi="Times New Roman" w:cs="Times New Roman"/>
          <w:sz w:val="24"/>
          <w:szCs w:val="24"/>
        </w:rPr>
        <w:t xml:space="preserve"> sometimes rely on Bayesian inference, </w:t>
      </w:r>
      <w:r>
        <w:rPr>
          <w:rFonts w:ascii="Times New Roman" w:hAnsi="Times New Roman" w:cs="Times New Roman"/>
          <w:sz w:val="24"/>
          <w:szCs w:val="24"/>
        </w:rPr>
        <w:t xml:space="preserve">even when asked to reason about multiple </w:t>
      </w:r>
      <w:r w:rsidR="00453E3E">
        <w:rPr>
          <w:rFonts w:ascii="Times New Roman" w:hAnsi="Times New Roman" w:cs="Times New Roman"/>
          <w:sz w:val="24"/>
          <w:szCs w:val="24"/>
        </w:rPr>
        <w:t>potential</w:t>
      </w:r>
      <w:r>
        <w:rPr>
          <w:rFonts w:ascii="Times New Roman" w:hAnsi="Times New Roman" w:cs="Times New Roman"/>
          <w:sz w:val="24"/>
          <w:szCs w:val="24"/>
        </w:rPr>
        <w:t xml:space="preserve"> causes</w:t>
      </w:r>
      <w:r w:rsidR="00A30A78">
        <w:rPr>
          <w:rFonts w:ascii="Times New Roman" w:hAnsi="Times New Roman" w:cs="Times New Roman"/>
          <w:sz w:val="24"/>
          <w:szCs w:val="24"/>
        </w:rPr>
        <w:t xml:space="preserve">. </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7AEAFE8F"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sidR="001B2422">
        <w:rPr>
          <w:rFonts w:ascii="Times New Roman" w:hAnsi="Times New Roman" w:cs="Times New Roman"/>
          <w:sz w:val="24"/>
          <w:szCs w:val="24"/>
        </w:rPr>
        <w:t xml:space="preserve">how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t>
      </w:r>
      <w:r w:rsidR="001B2422">
        <w:rPr>
          <w:rFonts w:ascii="Times New Roman" w:hAnsi="Times New Roman" w:cs="Times New Roman"/>
          <w:sz w:val="24"/>
          <w:szCs w:val="24"/>
        </w:rPr>
        <w:t>reason about</w:t>
      </w:r>
      <w:r>
        <w:rPr>
          <w:rFonts w:ascii="Times New Roman" w:hAnsi="Times New Roman" w:cs="Times New Roman"/>
          <w:sz w:val="24"/>
          <w:szCs w:val="24"/>
        </w:rPr>
        <w:t xml:space="preserve"> </w:t>
      </w:r>
      <w:r w:rsidR="00F658B0">
        <w:rPr>
          <w:rFonts w:ascii="Times New Roman" w:hAnsi="Times New Roman" w:cs="Times New Roman"/>
          <w:sz w:val="24"/>
          <w:szCs w:val="24"/>
        </w:rPr>
        <w:t>the present causal events, which</w:t>
      </w:r>
      <w:r w:rsidR="001B2422">
        <w:rPr>
          <w:rFonts w:ascii="Times New Roman" w:hAnsi="Times New Roman" w:cs="Times New Roman"/>
          <w:sz w:val="24"/>
          <w:szCs w:val="24"/>
        </w:rPr>
        <w:t xml:space="preserve"> consisted of 3 to 4 objects.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was to clarify </w:t>
      </w:r>
      <w:r w:rsidR="00A05C14">
        <w:rPr>
          <w:rFonts w:ascii="Times New Roman" w:hAnsi="Times New Roman" w:cs="Times New Roman"/>
          <w:sz w:val="24"/>
          <w:szCs w:val="24"/>
        </w:rPr>
        <w:t xml:space="preserve">how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F658B0">
        <w:rPr>
          <w:rFonts w:ascii="Times New Roman" w:hAnsi="Times New Roman" w:cs="Times New Roman"/>
          <w:sz w:val="24"/>
          <w:szCs w:val="24"/>
        </w:rPr>
        <w:t>Specifically, we were</w:t>
      </w:r>
      <w:r w:rsidR="00235940">
        <w:rPr>
          <w:rFonts w:ascii="Times New Roman" w:hAnsi="Times New Roman" w:cs="Times New Roman"/>
          <w:sz w:val="24"/>
          <w:szCs w:val="24"/>
        </w:rPr>
        <w:t xml:space="preserve"> interested in whether</w:t>
      </w:r>
      <w:r w:rsidR="00E94A38">
        <w:rPr>
          <w:rFonts w:ascii="Times New Roman" w:hAnsi="Times New Roman" w:cs="Times New Roman"/>
          <w:sz w:val="24"/>
          <w:szCs w:val="24"/>
        </w:rPr>
        <w:t xml:space="preserve"> children processed the present events in terms of an associative-learning mechanism, a Bayesian-inference mechanism, or some combination of both</w:t>
      </w:r>
      <w:r w:rsidR="00930525">
        <w:rPr>
          <w:rFonts w:ascii="Times New Roman" w:hAnsi="Times New Roman" w:cs="Times New Roman"/>
          <w:sz w:val="24"/>
          <w:szCs w:val="24"/>
        </w:rPr>
        <w:t>.</w:t>
      </w:r>
      <w:r w:rsidR="00F02B62">
        <w:rPr>
          <w:rFonts w:ascii="Times New Roman" w:hAnsi="Times New Roman" w:cs="Times New Roman"/>
          <w:sz w:val="24"/>
          <w:szCs w:val="24"/>
        </w:rPr>
        <w:t xml:space="preserve"> </w:t>
      </w:r>
    </w:p>
    <w:p w14:paraId="54697EAA" w14:textId="2AD96E68" w:rsidR="008873E0" w:rsidRDefault="00E94A38" w:rsidP="00482FE1">
      <w:pPr>
        <w:spacing w:line="480" w:lineRule="auto"/>
        <w:ind w:firstLine="720"/>
        <w:contextualSpacing/>
        <w:rPr>
          <w:rFonts w:ascii="Times New Roman" w:hAnsi="Times New Roman" w:cs="Times New Roman"/>
          <w:sz w:val="24"/>
          <w:szCs w:val="24"/>
        </w:rPr>
      </w:pPr>
      <w:ins w:id="154" w:author="Benton, Deon [2]" w:date="2023-04-25T13:48:00Z">
        <w:r>
          <w:rPr>
            <w:rFonts w:ascii="Times New Roman" w:hAnsi="Times New Roman" w:cs="Times New Roman"/>
            <w:sz w:val="24"/>
            <w:szCs w:val="24"/>
          </w:rPr>
          <w:t>In terms of the first aim</w:t>
        </w:r>
      </w:ins>
      <w:r w:rsidR="00EC47AB">
        <w:rPr>
          <w:rFonts w:ascii="Times New Roman" w:hAnsi="Times New Roman" w:cs="Times New Roman"/>
          <w:sz w:val="24"/>
          <w:szCs w:val="24"/>
        </w:rPr>
        <w:t xml:space="preserve">, </w:t>
      </w:r>
      <w:r w:rsidR="005106AE">
        <w:rPr>
          <w:rFonts w:ascii="Times New Roman" w:hAnsi="Times New Roman" w:cs="Times New Roman"/>
          <w:sz w:val="24"/>
          <w:szCs w:val="24"/>
        </w:rPr>
        <w:t>we found</w:t>
      </w:r>
      <w:ins w:id="155" w:author="Benton, Deon [2]" w:date="2023-04-25T13:48:00Z">
        <w:r>
          <w:rPr>
            <w:rFonts w:ascii="Times New Roman" w:hAnsi="Times New Roman" w:cs="Times New Roman"/>
            <w:sz w:val="24"/>
            <w:szCs w:val="24"/>
          </w:rPr>
          <w:t xml:space="preserve"> that participants</w:t>
        </w:r>
      </w:ins>
      <w:ins w:id="156" w:author="Benton, Deon [2]" w:date="2023-04-25T13:58:00Z">
        <w:r w:rsidR="00272324">
          <w:rPr>
            <w:rFonts w:ascii="Times New Roman" w:hAnsi="Times New Roman" w:cs="Times New Roman"/>
            <w:sz w:val="24"/>
            <w:szCs w:val="24"/>
          </w:rPr>
          <w:t xml:space="preserve"> engaged in backwards blockin</w:t>
        </w:r>
      </w:ins>
      <w:ins w:id="157" w:author="Benton, Deon [2]" w:date="2023-04-25T13:59:00Z">
        <w:r w:rsidR="00272324">
          <w:rPr>
            <w:rFonts w:ascii="Times New Roman" w:hAnsi="Times New Roman" w:cs="Times New Roman"/>
            <w:sz w:val="24"/>
            <w:szCs w:val="24"/>
          </w:rPr>
          <w:t>g reasoning:</w:t>
        </w:r>
      </w:ins>
      <w:r w:rsidR="005106AE">
        <w:rPr>
          <w:rFonts w:ascii="Times New Roman" w:hAnsi="Times New Roman" w:cs="Times New Roman"/>
          <w:sz w:val="24"/>
          <w:szCs w:val="24"/>
        </w:rPr>
        <w:t xml:space="preserve"> </w:t>
      </w:r>
      <w:ins w:id="158" w:author="Benton, Deon [2]" w:date="2023-04-25T13:59:00Z">
        <w:r w:rsidR="00272324">
          <w:rPr>
            <w:rFonts w:ascii="Times New Roman" w:hAnsi="Times New Roman" w:cs="Times New Roman"/>
            <w:sz w:val="24"/>
            <w:szCs w:val="24"/>
          </w:rPr>
          <w:t xml:space="preserve">They were less confident that the redundant objects in the experimental trials of the backwards blocking condition were </w:t>
        </w:r>
      </w:ins>
      <w:ins w:id="159" w:author="Benton, Deon [2]" w:date="2023-04-25T14:00:00Z">
        <w:r w:rsidR="00272324">
          <w:rPr>
            <w:rFonts w:ascii="Times New Roman" w:hAnsi="Times New Roman" w:cs="Times New Roman"/>
            <w:sz w:val="24"/>
            <w:szCs w:val="24"/>
          </w:rPr>
          <w:t>blickets</w:t>
        </w:r>
      </w:ins>
      <w:ins w:id="160" w:author="Benton, Deon [2]" w:date="2023-04-25T13:59:00Z">
        <w:r w:rsidR="00272324">
          <w:rPr>
            <w:rFonts w:ascii="Times New Roman" w:hAnsi="Times New Roman" w:cs="Times New Roman"/>
            <w:sz w:val="24"/>
            <w:szCs w:val="24"/>
          </w:rPr>
          <w:t xml:space="preserve"> compared to the redundant objects in the control trials of the same condition</w:t>
        </w:r>
      </w:ins>
      <w:r w:rsidR="00570665">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w:t>
      </w:r>
      <w:ins w:id="161" w:author="Benton, Deon [2]" w:date="2023-04-25T14:00:00Z">
        <w:r w:rsidR="00D105CE">
          <w:rPr>
            <w:rFonts w:ascii="Times New Roman" w:hAnsi="Times New Roman" w:cs="Times New Roman"/>
            <w:sz w:val="24"/>
            <w:szCs w:val="24"/>
          </w:rPr>
          <w:t xml:space="preserve"> children will engage in backwards blocking reasoning even when asked to reason about three to four objects.</w:t>
        </w:r>
      </w:ins>
      <w:r w:rsidR="00B74B17">
        <w:rPr>
          <w:rFonts w:ascii="Times New Roman" w:hAnsi="Times New Roman" w:cs="Times New Roman"/>
          <w:sz w:val="24"/>
          <w:szCs w:val="24"/>
        </w:rPr>
        <w:t xml:space="preserve"> </w:t>
      </w:r>
    </w:p>
    <w:p w14:paraId="3D785E62" w14:textId="07A0FDB2" w:rsidR="00DE6E17" w:rsidRDefault="00D105CE" w:rsidP="00254245">
      <w:pPr>
        <w:spacing w:line="480" w:lineRule="auto"/>
        <w:ind w:firstLine="720"/>
        <w:contextualSpacing/>
        <w:rPr>
          <w:ins w:id="162" w:author="Benton, Deon [2]" w:date="2023-04-25T14:15:00Z"/>
          <w:rFonts w:ascii="Times New Roman" w:hAnsi="Times New Roman" w:cs="Times New Roman"/>
          <w:sz w:val="24"/>
          <w:szCs w:val="24"/>
        </w:rPr>
      </w:pPr>
      <w:ins w:id="163" w:author="Benton, Deon [2]" w:date="2023-04-25T14:01:00Z">
        <w:r>
          <w:rPr>
            <w:rFonts w:ascii="Times New Roman" w:hAnsi="Times New Roman" w:cs="Times New Roman"/>
            <w:sz w:val="24"/>
            <w:szCs w:val="24"/>
          </w:rPr>
          <w:t>In terms of the second aim</w:t>
        </w:r>
      </w:ins>
      <w:r w:rsidR="00B74B17">
        <w:rPr>
          <w:rFonts w:ascii="Times New Roman" w:hAnsi="Times New Roman" w:cs="Times New Roman"/>
          <w:sz w:val="24"/>
          <w:szCs w:val="24"/>
        </w:rPr>
        <w:t>,</w:t>
      </w:r>
      <w:ins w:id="164" w:author="Benton, Deon [2]" w:date="2023-04-25T14:04:00Z">
        <w:r w:rsidR="00DE6E17">
          <w:rPr>
            <w:rFonts w:ascii="Times New Roman" w:hAnsi="Times New Roman" w:cs="Times New Roman"/>
            <w:sz w:val="24"/>
            <w:szCs w:val="24"/>
          </w:rPr>
          <w:t xml:space="preserve"> </w:t>
        </w:r>
      </w:ins>
      <w:ins w:id="165" w:author="Benton, Deon [2]" w:date="2023-04-25T14:05:00Z">
        <w:r w:rsidR="00DE6E17">
          <w:rPr>
            <w:rFonts w:ascii="Times New Roman" w:hAnsi="Times New Roman" w:cs="Times New Roman"/>
            <w:sz w:val="24"/>
            <w:szCs w:val="24"/>
          </w:rPr>
          <w:t>although there was some evidence</w:t>
        </w:r>
      </w:ins>
      <w:ins w:id="166" w:author="Benton, Deon [2]" w:date="2023-04-25T14:04:00Z">
        <w:r w:rsidR="00DE6E17">
          <w:rPr>
            <w:rFonts w:ascii="Times New Roman" w:hAnsi="Times New Roman" w:cs="Times New Roman"/>
            <w:sz w:val="24"/>
            <w:szCs w:val="24"/>
          </w:rPr>
          <w:t xml:space="preserve"> that participants relied on a combination of associative learning and Bayesian inference to reason about the causal events,</w:t>
        </w:r>
      </w:ins>
      <w:ins w:id="167" w:author="Benton, Deon [2]" w:date="2023-04-25T14:05:00Z">
        <w:r w:rsidR="00DE6E17">
          <w:rPr>
            <w:rFonts w:ascii="Times New Roman" w:hAnsi="Times New Roman" w:cs="Times New Roman"/>
            <w:sz w:val="24"/>
            <w:szCs w:val="24"/>
          </w:rPr>
          <w:t xml:space="preserve"> children largely</w:t>
        </w:r>
      </w:ins>
      <w:ins w:id="168" w:author="Benton, Deon [2]" w:date="2023-04-25T14:01:00Z">
        <w:r>
          <w:rPr>
            <w:rFonts w:ascii="Times New Roman" w:hAnsi="Times New Roman" w:cs="Times New Roman"/>
            <w:sz w:val="24"/>
            <w:szCs w:val="24"/>
          </w:rPr>
          <w:t xml:space="preserve"> </w:t>
        </w:r>
      </w:ins>
      <w:ins w:id="169" w:author="Benton, Deon [2]" w:date="2023-04-25T14:05:00Z">
        <w:r w:rsidR="00DE6E17">
          <w:rPr>
            <w:rFonts w:ascii="Times New Roman" w:hAnsi="Times New Roman" w:cs="Times New Roman"/>
            <w:sz w:val="24"/>
            <w:szCs w:val="24"/>
          </w:rPr>
          <w:t>processed</w:t>
        </w:r>
      </w:ins>
      <w:ins w:id="170" w:author="Benton, Deon [2]" w:date="2023-04-25T14:01:00Z">
        <w:r>
          <w:rPr>
            <w:rFonts w:ascii="Times New Roman" w:hAnsi="Times New Roman" w:cs="Times New Roman"/>
            <w:sz w:val="24"/>
            <w:szCs w:val="24"/>
          </w:rPr>
          <w:t xml:space="preserve"> the events associatively. </w:t>
        </w:r>
      </w:ins>
      <w:ins w:id="171" w:author="Benton, Deon [2]" w:date="2023-04-25T14:06:00Z">
        <w:r w:rsidR="00DE6E17">
          <w:rPr>
            <w:rFonts w:ascii="Times New Roman" w:hAnsi="Times New Roman" w:cs="Times New Roman"/>
            <w:sz w:val="24"/>
            <w:szCs w:val="24"/>
          </w:rPr>
          <w:t xml:space="preserve">This contention is based on the fact </w:t>
        </w:r>
        <w:r w:rsidR="00B11CCB">
          <w:rPr>
            <w:rFonts w:ascii="Times New Roman" w:hAnsi="Times New Roman" w:cs="Times New Roman"/>
            <w:sz w:val="24"/>
            <w:szCs w:val="24"/>
          </w:rPr>
          <w:t>children’s causal inferences were largely be</w:t>
        </w:r>
      </w:ins>
      <w:ins w:id="172" w:author="Benton, Deon [2]" w:date="2023-04-25T14:07:00Z">
        <w:r w:rsidR="00B11CCB">
          <w:rPr>
            <w:rFonts w:ascii="Times New Roman" w:hAnsi="Times New Roman" w:cs="Times New Roman"/>
            <w:sz w:val="24"/>
            <w:szCs w:val="24"/>
          </w:rPr>
          <w:t>tter</w:t>
        </w:r>
      </w:ins>
      <w:ins w:id="173" w:author="Benton, Deon [2]" w:date="2023-04-25T14:06:00Z">
        <w:r w:rsidR="00B11CCB">
          <w:rPr>
            <w:rFonts w:ascii="Times New Roman" w:hAnsi="Times New Roman" w:cs="Times New Roman"/>
            <w:sz w:val="24"/>
            <w:szCs w:val="24"/>
          </w:rPr>
          <w:t xml:space="preserve"> explained by a connectionist model—which implemented </w:t>
        </w:r>
      </w:ins>
      <w:ins w:id="174" w:author="Benton, Deon [2]" w:date="2023-04-25T14:08:00Z">
        <w:r w:rsidR="00B11CCB">
          <w:rPr>
            <w:rFonts w:ascii="Times New Roman" w:hAnsi="Times New Roman" w:cs="Times New Roman"/>
            <w:sz w:val="24"/>
            <w:szCs w:val="24"/>
          </w:rPr>
          <w:t>a version of the Rescorla-Wagner model known as the Delta rule</w:t>
        </w:r>
      </w:ins>
      <w:ins w:id="175" w:author="Benton, Deon [2]" w:date="2023-04-25T14:07:00Z">
        <w:r w:rsidR="00B11CCB">
          <w:rPr>
            <w:rFonts w:ascii="Times New Roman" w:hAnsi="Times New Roman" w:cs="Times New Roman"/>
            <w:sz w:val="24"/>
            <w:szCs w:val="24"/>
          </w:rPr>
          <w:t>—than by a Bayesian model. T</w:t>
        </w:r>
      </w:ins>
      <w:ins w:id="176" w:author="Benton, Deon [2]" w:date="2023-04-25T14:08:00Z">
        <w:r w:rsidR="00B11CCB">
          <w:rPr>
            <w:rFonts w:ascii="Times New Roman" w:hAnsi="Times New Roman" w:cs="Times New Roman"/>
            <w:sz w:val="24"/>
            <w:szCs w:val="24"/>
          </w:rPr>
          <w:t>his finding is itself significant because</w:t>
        </w:r>
      </w:ins>
      <w:ins w:id="177" w:author="Benton, Deon [2]" w:date="2023-04-25T14:09:00Z">
        <w:r w:rsidR="006152DB">
          <w:rPr>
            <w:rFonts w:ascii="Times New Roman" w:hAnsi="Times New Roman" w:cs="Times New Roman"/>
            <w:sz w:val="24"/>
            <w:szCs w:val="24"/>
          </w:rPr>
          <w:t xml:space="preserve"> associative learning captured by the Rescorla-Wagner model is insufficient to explain how children (e.g., Sobel et al., 2004) and adults (Griffiths et al., 2011) reason causally.</w:t>
        </w:r>
      </w:ins>
      <w:ins w:id="178" w:author="Benton, Deon [2]" w:date="2023-04-25T14:10:00Z">
        <w:r w:rsidR="006152DB">
          <w:rPr>
            <w:rFonts w:ascii="Times New Roman" w:hAnsi="Times New Roman" w:cs="Times New Roman"/>
            <w:sz w:val="24"/>
            <w:szCs w:val="24"/>
          </w:rPr>
          <w:t xml:space="preserve"> This finding extends previous research on this topic by showing </w:t>
        </w:r>
      </w:ins>
      <w:ins w:id="179" w:author="Benton, Deon [2]" w:date="2023-04-25T14:14:00Z">
        <w:r w:rsidR="00240E6B">
          <w:rPr>
            <w:rFonts w:ascii="Times New Roman" w:hAnsi="Times New Roman" w:cs="Times New Roman"/>
            <w:sz w:val="24"/>
            <w:szCs w:val="24"/>
          </w:rPr>
          <w:t>that when children are asked to reason about three and four causes (as opposed to the standard two objects used in previous research)</w:t>
        </w:r>
      </w:ins>
      <w:ins w:id="180" w:author="Benton, Deon [2]" w:date="2023-04-25T14:11:00Z">
        <w:r w:rsidR="00024D5C">
          <w:rPr>
            <w:rFonts w:ascii="Times New Roman" w:hAnsi="Times New Roman" w:cs="Times New Roman"/>
            <w:sz w:val="24"/>
            <w:szCs w:val="24"/>
          </w:rPr>
          <w:t xml:space="preserve">, </w:t>
        </w:r>
      </w:ins>
      <w:ins w:id="181" w:author="Benton, Deon [2]" w:date="2023-04-25T14:12:00Z">
        <w:r w:rsidR="00024D5C">
          <w:rPr>
            <w:rFonts w:ascii="Times New Roman" w:hAnsi="Times New Roman" w:cs="Times New Roman"/>
            <w:sz w:val="24"/>
            <w:szCs w:val="24"/>
          </w:rPr>
          <w:t>children</w:t>
        </w:r>
      </w:ins>
      <w:ins w:id="182" w:author="Benton, Deon [2]" w:date="2023-04-25T14:15:00Z">
        <w:r w:rsidR="00254245">
          <w:rPr>
            <w:rFonts w:ascii="Times New Roman" w:hAnsi="Times New Roman" w:cs="Times New Roman"/>
            <w:sz w:val="24"/>
            <w:szCs w:val="24"/>
          </w:rPr>
          <w:t xml:space="preserve"> default to</w:t>
        </w:r>
      </w:ins>
      <w:ins w:id="183" w:author="Benton, Deon [2]" w:date="2023-04-25T14:12:00Z">
        <w:r w:rsidR="00024D5C">
          <w:rPr>
            <w:rFonts w:ascii="Times New Roman" w:hAnsi="Times New Roman" w:cs="Times New Roman"/>
            <w:sz w:val="24"/>
            <w:szCs w:val="24"/>
          </w:rPr>
          <w:t xml:space="preserve"> associative learning.</w:t>
        </w:r>
      </w:ins>
      <w:ins w:id="184" w:author="Benton, Deon [2]" w:date="2023-04-25T14:11:00Z">
        <w:r w:rsidR="00024D5C">
          <w:rPr>
            <w:rFonts w:ascii="Times New Roman" w:hAnsi="Times New Roman" w:cs="Times New Roman"/>
            <w:sz w:val="24"/>
            <w:szCs w:val="24"/>
          </w:rPr>
          <w:t xml:space="preserve"> </w:t>
        </w:r>
      </w:ins>
      <w:ins w:id="185" w:author="Benton, Deon [2]" w:date="2023-04-25T14:10:00Z">
        <w:r w:rsidR="006152DB">
          <w:rPr>
            <w:rFonts w:ascii="Times New Roman" w:hAnsi="Times New Roman" w:cs="Times New Roman"/>
            <w:sz w:val="24"/>
            <w:szCs w:val="24"/>
          </w:rPr>
          <w:t xml:space="preserve"> </w:t>
        </w:r>
      </w:ins>
      <w:ins w:id="186" w:author="Benton, Deon [2]" w:date="2023-04-25T14:08:00Z">
        <w:r w:rsidR="00B11CCB">
          <w:rPr>
            <w:rFonts w:ascii="Times New Roman" w:hAnsi="Times New Roman" w:cs="Times New Roman"/>
            <w:sz w:val="24"/>
            <w:szCs w:val="24"/>
          </w:rPr>
          <w:t xml:space="preserve"> </w:t>
        </w:r>
      </w:ins>
    </w:p>
    <w:p w14:paraId="463150EF" w14:textId="0D09D930" w:rsidR="00254245" w:rsidRDefault="00254245" w:rsidP="00254245">
      <w:pPr>
        <w:spacing w:line="480" w:lineRule="auto"/>
        <w:ind w:firstLine="720"/>
        <w:contextualSpacing/>
        <w:rPr>
          <w:ins w:id="187" w:author="Benton, Deon [2]" w:date="2023-04-25T14:06:00Z"/>
          <w:rFonts w:ascii="Times New Roman" w:hAnsi="Times New Roman" w:cs="Times New Roman"/>
          <w:sz w:val="24"/>
          <w:szCs w:val="24"/>
        </w:rPr>
      </w:pPr>
      <w:ins w:id="188" w:author="Benton, Deon [2]" w:date="2023-04-25T14:15:00Z">
        <w:r w:rsidRPr="00254245">
          <w:rPr>
            <w:rFonts w:ascii="Times New Roman" w:hAnsi="Times New Roman" w:cs="Times New Roman"/>
            <w:sz w:val="24"/>
            <w:szCs w:val="24"/>
          </w:rPr>
          <w:lastRenderedPageBreak/>
          <w:t xml:space="preserve">One may question whether asking </w:t>
        </w:r>
      </w:ins>
      <w:ins w:id="189" w:author="Benton, Deon [2]" w:date="2023-04-25T14:16:00Z">
        <w:r>
          <w:rPr>
            <w:rFonts w:ascii="Times New Roman" w:hAnsi="Times New Roman" w:cs="Times New Roman"/>
            <w:sz w:val="24"/>
            <w:szCs w:val="24"/>
          </w:rPr>
          <w:t xml:space="preserve">why it would be the case that </w:t>
        </w:r>
      </w:ins>
      <w:ins w:id="190" w:author="Benton, Deon [2]" w:date="2023-04-25T14:17:00Z">
        <w:r w:rsidR="00A02871">
          <w:rPr>
            <w:rFonts w:ascii="Times New Roman" w:hAnsi="Times New Roman" w:cs="Times New Roman"/>
            <w:sz w:val="24"/>
            <w:szCs w:val="24"/>
          </w:rPr>
          <w:t>children would rely on one cognitive mechanism (namely, Bayesian inference) when reasoning about two or fewer causes but another</w:t>
        </w:r>
      </w:ins>
      <w:ins w:id="191" w:author="Benton, Deon [2]" w:date="2023-04-25T14:18:00Z">
        <w:r w:rsidR="00A02871">
          <w:rPr>
            <w:rFonts w:ascii="Times New Roman" w:hAnsi="Times New Roman" w:cs="Times New Roman"/>
            <w:sz w:val="24"/>
            <w:szCs w:val="24"/>
          </w:rPr>
          <w:t xml:space="preserve"> cognitive</w:t>
        </w:r>
      </w:ins>
      <w:ins w:id="192" w:author="Benton, Deon [2]" w:date="2023-04-25T14:17:00Z">
        <w:r w:rsidR="00A02871">
          <w:rPr>
            <w:rFonts w:ascii="Times New Roman" w:hAnsi="Times New Roman" w:cs="Times New Roman"/>
            <w:sz w:val="24"/>
            <w:szCs w:val="24"/>
          </w:rPr>
          <w:t xml:space="preserve"> mechanism</w:t>
        </w:r>
      </w:ins>
      <w:ins w:id="193" w:author="Benton, Deon [2]" w:date="2023-04-25T14:18:00Z">
        <w:r w:rsidR="00A02871">
          <w:rPr>
            <w:rFonts w:ascii="Times New Roman" w:hAnsi="Times New Roman" w:cs="Times New Roman"/>
            <w:sz w:val="24"/>
            <w:szCs w:val="24"/>
          </w:rPr>
          <w:t xml:space="preserve"> (namely, associative learning) when reasoning about three or more causes</w:t>
        </w:r>
      </w:ins>
      <w:ins w:id="194" w:author="Benton, Deon [2]" w:date="2023-04-25T14:15:00Z">
        <w:r w:rsidRPr="00254245">
          <w:rPr>
            <w:rFonts w:ascii="Times New Roman" w:hAnsi="Times New Roman" w:cs="Times New Roman"/>
            <w:sz w:val="24"/>
            <w:szCs w:val="24"/>
          </w:rPr>
          <w:t xml:space="preserve">. This </w:t>
        </w:r>
      </w:ins>
      <w:ins w:id="195" w:author="Benton, Deon [2]" w:date="2023-04-25T14:18:00Z">
        <w:r w:rsidR="00A02871">
          <w:rPr>
            <w:rFonts w:ascii="Times New Roman" w:hAnsi="Times New Roman" w:cs="Times New Roman"/>
            <w:sz w:val="24"/>
            <w:szCs w:val="24"/>
          </w:rPr>
          <w:t xml:space="preserve">skepticism </w:t>
        </w:r>
      </w:ins>
      <w:ins w:id="196" w:author="Benton, Deon [2]" w:date="2023-04-25T14:24:00Z">
        <w:r w:rsidR="00D86CB5">
          <w:rPr>
            <w:rFonts w:ascii="Times New Roman" w:hAnsi="Times New Roman" w:cs="Times New Roman"/>
            <w:sz w:val="24"/>
            <w:szCs w:val="24"/>
          </w:rPr>
          <w:t>would likely be based on the observation that</w:t>
        </w:r>
      </w:ins>
      <w:ins w:id="197" w:author="Benton, Deon [2]" w:date="2023-04-25T14:15:00Z">
        <w:r w:rsidRPr="00254245">
          <w:rPr>
            <w:rFonts w:ascii="Times New Roman" w:hAnsi="Times New Roman" w:cs="Times New Roman"/>
            <w:sz w:val="24"/>
            <w:szCs w:val="24"/>
          </w:rPr>
          <w:t xml:space="preserve"> the two situations differ by at most two potential causes</w:t>
        </w:r>
      </w:ins>
      <w:ins w:id="198" w:author="Benton, Deon [2]" w:date="2023-04-25T14:19:00Z">
        <w:r w:rsidR="001E3ECC">
          <w:rPr>
            <w:rFonts w:ascii="Times New Roman" w:hAnsi="Times New Roman" w:cs="Times New Roman"/>
            <w:sz w:val="24"/>
            <w:szCs w:val="24"/>
          </w:rPr>
          <w:t xml:space="preserve"> (i.e., 2 vs. 4 causes)</w:t>
        </w:r>
      </w:ins>
      <w:ins w:id="199" w:author="Benton, Deon [2]" w:date="2023-04-25T14:15:00Z">
        <w:r w:rsidRPr="00254245">
          <w:rPr>
            <w:rFonts w:ascii="Times New Roman" w:hAnsi="Times New Roman" w:cs="Times New Roman"/>
            <w:sz w:val="24"/>
            <w:szCs w:val="24"/>
          </w:rPr>
          <w:t xml:space="preserve">. However, if Bayesian inference is the mechanism that </w:t>
        </w:r>
      </w:ins>
      <w:ins w:id="200" w:author="Benton, Deon [2]" w:date="2023-04-25T14:19:00Z">
        <w:r w:rsidR="001E3ECC">
          <w:rPr>
            <w:rFonts w:ascii="Times New Roman" w:hAnsi="Times New Roman" w:cs="Times New Roman"/>
            <w:sz w:val="24"/>
            <w:szCs w:val="24"/>
          </w:rPr>
          <w:t xml:space="preserve">underpins </w:t>
        </w:r>
        <w:r w:rsidR="00AB2D87">
          <w:rPr>
            <w:rFonts w:ascii="Times New Roman" w:hAnsi="Times New Roman" w:cs="Times New Roman"/>
            <w:sz w:val="24"/>
            <w:szCs w:val="24"/>
          </w:rPr>
          <w:t>causal reasoning in children</w:t>
        </w:r>
      </w:ins>
      <w:ins w:id="201" w:author="Benton, Deon [2]" w:date="2023-04-25T14:15:00Z">
        <w:r w:rsidRPr="00254245">
          <w:rPr>
            <w:rFonts w:ascii="Times New Roman" w:hAnsi="Times New Roman" w:cs="Times New Roman"/>
            <w:sz w:val="24"/>
            <w:szCs w:val="24"/>
          </w:rPr>
          <w:t xml:space="preserve">, then the difference between these two settings is </w:t>
        </w:r>
      </w:ins>
      <w:ins w:id="202" w:author="Benton, Deon [2]" w:date="2023-04-25T14:19:00Z">
        <w:r w:rsidR="00E93024">
          <w:rPr>
            <w:rFonts w:ascii="Times New Roman" w:hAnsi="Times New Roman" w:cs="Times New Roman"/>
            <w:sz w:val="24"/>
            <w:szCs w:val="24"/>
          </w:rPr>
          <w:t>substantial</w:t>
        </w:r>
      </w:ins>
      <w:ins w:id="203" w:author="Benton, Deon [2]" w:date="2023-04-25T14:15:00Z">
        <w:r w:rsidRPr="00254245">
          <w:rPr>
            <w:rFonts w:ascii="Times New Roman" w:hAnsi="Times New Roman" w:cs="Times New Roman"/>
            <w:sz w:val="24"/>
            <w:szCs w:val="24"/>
          </w:rPr>
          <w:t xml:space="preserve">. This is because </w:t>
        </w:r>
      </w:ins>
      <w:ins w:id="204" w:author="Benton, Deon [2]" w:date="2023-04-25T14:19:00Z">
        <w:r w:rsidR="00E93024">
          <w:rPr>
            <w:rFonts w:ascii="Times New Roman" w:hAnsi="Times New Roman" w:cs="Times New Roman"/>
            <w:sz w:val="24"/>
            <w:szCs w:val="24"/>
          </w:rPr>
          <w:t>with two causes</w:t>
        </w:r>
      </w:ins>
      <w:ins w:id="205" w:author="Benton, Deon [2]" w:date="2023-04-25T14:15:00Z">
        <w:r w:rsidRPr="00254245">
          <w:rPr>
            <w:rFonts w:ascii="Times New Roman" w:hAnsi="Times New Roman" w:cs="Times New Roman"/>
            <w:sz w:val="24"/>
            <w:szCs w:val="24"/>
          </w:rPr>
          <w:t xml:space="preserve">, participants need only to determine which of </w:t>
        </w:r>
        <w:r w:rsidRPr="00E93024">
          <w:rPr>
            <w:rFonts w:ascii="Times New Roman" w:hAnsi="Times New Roman" w:cs="Times New Roman"/>
            <w:i/>
            <w:iCs/>
            <w:sz w:val="24"/>
            <w:szCs w:val="24"/>
            <w:rPrChange w:id="206" w:author="Benton, Deon [2]" w:date="2023-04-25T14:20:00Z">
              <w:rPr>
                <w:rFonts w:ascii="Times New Roman" w:hAnsi="Times New Roman" w:cs="Times New Roman"/>
                <w:sz w:val="24"/>
                <w:szCs w:val="24"/>
              </w:rPr>
            </w:rPrChange>
          </w:rPr>
          <w:t>four</w:t>
        </w:r>
        <w:r w:rsidRPr="00254245">
          <w:rPr>
            <w:rFonts w:ascii="Times New Roman" w:hAnsi="Times New Roman" w:cs="Times New Roman"/>
            <w:sz w:val="24"/>
            <w:szCs w:val="24"/>
          </w:rPr>
          <w:t xml:space="preserve"> candidate causal hypotheses generated the observed data—if each object can either be a blicket or not, then there are 2</w:t>
        </w:r>
      </w:ins>
      <w:ins w:id="207" w:author="Benton, Deon [2]" w:date="2023-04-25T14:22:00Z">
        <w:r w:rsidR="003126F4">
          <w:rPr>
            <w:rFonts w:ascii="Times New Roman" w:hAnsi="Times New Roman" w:cs="Times New Roman"/>
            <w:sz w:val="24"/>
            <w:szCs w:val="24"/>
            <w:vertAlign w:val="superscript"/>
          </w:rPr>
          <w:t>2</w:t>
        </w:r>
      </w:ins>
      <w:ins w:id="208" w:author="Benton, Deon [2]" w:date="2023-04-25T14:15:00Z">
        <w:r w:rsidRPr="00254245">
          <w:rPr>
            <w:rFonts w:ascii="Times New Roman" w:hAnsi="Times New Roman" w:cs="Times New Roman"/>
            <w:sz w:val="24"/>
            <w:szCs w:val="24"/>
          </w:rPr>
          <w:t xml:space="preserve"> possible combinations of blickets and non-blickets. In contrast, </w:t>
        </w:r>
      </w:ins>
      <w:ins w:id="209" w:author="Benton, Deon [2]" w:date="2023-04-25T14:22:00Z">
        <w:r w:rsidR="003126F4">
          <w:rPr>
            <w:rFonts w:ascii="Times New Roman" w:hAnsi="Times New Roman" w:cs="Times New Roman"/>
            <w:sz w:val="24"/>
            <w:szCs w:val="24"/>
          </w:rPr>
          <w:t xml:space="preserve">with three </w:t>
        </w:r>
      </w:ins>
      <w:ins w:id="210" w:author="Benton, Deon [2]" w:date="2023-04-25T14:25:00Z">
        <w:r w:rsidR="00D86CB5">
          <w:rPr>
            <w:rFonts w:ascii="Times New Roman" w:hAnsi="Times New Roman" w:cs="Times New Roman"/>
            <w:sz w:val="24"/>
            <w:szCs w:val="24"/>
          </w:rPr>
          <w:t xml:space="preserve">objects </w:t>
        </w:r>
      </w:ins>
      <w:ins w:id="211" w:author="Benton, Deon [2]" w:date="2023-04-25T14:15:00Z">
        <w:r w:rsidRPr="00254245">
          <w:rPr>
            <w:rFonts w:ascii="Times New Roman" w:hAnsi="Times New Roman" w:cs="Times New Roman"/>
            <w:sz w:val="24"/>
            <w:szCs w:val="24"/>
          </w:rPr>
          <w:t xml:space="preserve">participants need to determine which of </w:t>
        </w:r>
        <w:r w:rsidRPr="003126F4">
          <w:rPr>
            <w:rFonts w:ascii="Times New Roman" w:hAnsi="Times New Roman" w:cs="Times New Roman"/>
            <w:i/>
            <w:iCs/>
            <w:sz w:val="24"/>
            <w:szCs w:val="24"/>
            <w:rPrChange w:id="212" w:author="Benton, Deon [2]" w:date="2023-04-25T14:22:00Z">
              <w:rPr>
                <w:rFonts w:ascii="Times New Roman" w:hAnsi="Times New Roman" w:cs="Times New Roman"/>
                <w:sz w:val="24"/>
                <w:szCs w:val="24"/>
              </w:rPr>
            </w:rPrChange>
          </w:rPr>
          <w:t>eight</w:t>
        </w:r>
        <w:r w:rsidRPr="00254245">
          <w:rPr>
            <w:rFonts w:ascii="Times New Roman" w:hAnsi="Times New Roman" w:cs="Times New Roman"/>
            <w:sz w:val="24"/>
            <w:szCs w:val="24"/>
          </w:rPr>
          <w:t xml:space="preserve"> (</w:t>
        </w:r>
      </w:ins>
      <w:ins w:id="213" w:author="Benton, Deon [2]" w:date="2023-04-25T14:25:00Z">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 xml:space="preserve">) </w:t>
        </w:r>
      </w:ins>
      <w:ins w:id="214" w:author="Benton, Deon [2]" w:date="2023-04-25T14:26:00Z">
        <w:r w:rsidR="00D86CB5">
          <w:rPr>
            <w:rFonts w:ascii="Times New Roman" w:hAnsi="Times New Roman" w:cs="Times New Roman"/>
            <w:sz w:val="24"/>
            <w:szCs w:val="24"/>
          </w:rPr>
          <w:t>generated the data;</w:t>
        </w:r>
      </w:ins>
      <w:ins w:id="215" w:author="Benton, Deon [2]" w:date="2023-04-25T14:25:00Z">
        <w:r w:rsidR="00D86CB5">
          <w:rPr>
            <w:rFonts w:ascii="Times New Roman" w:hAnsi="Times New Roman" w:cs="Times New Roman"/>
            <w:sz w:val="24"/>
            <w:szCs w:val="24"/>
          </w:rPr>
          <w:t xml:space="preserve"> with four objects participants need to figure out which of </w:t>
        </w:r>
      </w:ins>
      <w:ins w:id="216" w:author="Benton, Deon [2]" w:date="2023-04-25T14:26:00Z">
        <w:r w:rsidR="00D86CB5">
          <w:rPr>
            <w:rFonts w:ascii="Times New Roman" w:hAnsi="Times New Roman" w:cs="Times New Roman"/>
            <w:i/>
            <w:iCs/>
            <w:sz w:val="24"/>
            <w:szCs w:val="24"/>
          </w:rPr>
          <w:t>sixteen</w:t>
        </w:r>
      </w:ins>
      <w:ins w:id="217" w:author="Benton, Deon [2]" w:date="2023-04-25T14:25:00Z">
        <w:r w:rsidR="00D86CB5">
          <w:rPr>
            <w:rFonts w:ascii="Times New Roman" w:hAnsi="Times New Roman" w:cs="Times New Roman"/>
            <w:sz w:val="24"/>
            <w:szCs w:val="24"/>
          </w:rPr>
          <w:t xml:space="preserve"> (2</w:t>
        </w:r>
        <w:r w:rsidR="00D86CB5">
          <w:rPr>
            <w:rFonts w:ascii="Times New Roman" w:hAnsi="Times New Roman" w:cs="Times New Roman"/>
            <w:sz w:val="24"/>
            <w:szCs w:val="24"/>
            <w:vertAlign w:val="superscript"/>
          </w:rPr>
          <w:t>4</w:t>
        </w:r>
        <w:r w:rsidR="00D86CB5">
          <w:rPr>
            <w:rFonts w:ascii="Times New Roman" w:hAnsi="Times New Roman" w:cs="Times New Roman"/>
            <w:sz w:val="24"/>
            <w:szCs w:val="24"/>
          </w:rPr>
          <w:t>) hypot</w:t>
        </w:r>
      </w:ins>
      <w:ins w:id="218" w:author="Benton, Deon [2]" w:date="2023-04-25T14:26:00Z">
        <w:r w:rsidR="00D86CB5">
          <w:rPr>
            <w:rFonts w:ascii="Times New Roman" w:hAnsi="Times New Roman" w:cs="Times New Roman"/>
            <w:sz w:val="24"/>
            <w:szCs w:val="24"/>
          </w:rPr>
          <w:t>heses generated the data</w:t>
        </w:r>
      </w:ins>
      <w:ins w:id="219" w:author="Benton, Deon [2]" w:date="2023-04-25T14:15:00Z">
        <w:r w:rsidRPr="00254245">
          <w:rPr>
            <w:rFonts w:ascii="Times New Roman" w:hAnsi="Times New Roman" w:cs="Times New Roman"/>
            <w:sz w:val="24"/>
            <w:szCs w:val="24"/>
          </w:rPr>
          <w:t>. This means that participants must consider up to four times as many causal hypotheses across these two situations</w:t>
        </w:r>
      </w:ins>
      <w:ins w:id="220" w:author="Benton, Deon [2]" w:date="2023-04-25T14:23:00Z">
        <w:r w:rsidR="003126F4">
          <w:rPr>
            <w:rFonts w:ascii="Times New Roman" w:hAnsi="Times New Roman" w:cs="Times New Roman"/>
            <w:sz w:val="24"/>
            <w:szCs w:val="24"/>
          </w:rPr>
          <w:t>.</w:t>
        </w:r>
      </w:ins>
      <w:ins w:id="221" w:author="Benton, Deon [2]" w:date="2023-04-25T14:26:00Z">
        <w:r w:rsidR="006A02A3">
          <w:rPr>
            <w:rFonts w:ascii="Times New Roman" w:hAnsi="Times New Roman" w:cs="Times New Roman"/>
            <w:sz w:val="24"/>
            <w:szCs w:val="24"/>
          </w:rPr>
          <w:t xml:space="preserve"> </w:t>
        </w:r>
      </w:ins>
      <w:ins w:id="222" w:author="Benton, Deon [2]" w:date="2023-04-25T14:27:00Z">
        <w:r w:rsidR="006A02A3">
          <w:rPr>
            <w:rFonts w:ascii="Times New Roman" w:hAnsi="Times New Roman" w:cs="Times New Roman"/>
            <w:sz w:val="24"/>
            <w:szCs w:val="24"/>
          </w:rPr>
          <w:t xml:space="preserve">However, if </w:t>
        </w:r>
      </w:ins>
      <w:ins w:id="223" w:author="Benton, Deon [2]" w:date="2023-04-25T14:28:00Z">
        <w:r w:rsidR="00CD35B5">
          <w:rPr>
            <w:rFonts w:ascii="Times New Roman" w:hAnsi="Times New Roman" w:cs="Times New Roman"/>
            <w:sz w:val="24"/>
            <w:szCs w:val="24"/>
          </w:rPr>
          <w:t xml:space="preserve">the children tested here </w:t>
        </w:r>
      </w:ins>
      <w:ins w:id="224" w:author="Benton, Deon [2]" w:date="2023-04-25T14:27:00Z">
        <w:r w:rsidR="006A02A3">
          <w:rPr>
            <w:rFonts w:ascii="Times New Roman" w:hAnsi="Times New Roman" w:cs="Times New Roman"/>
            <w:sz w:val="24"/>
            <w:szCs w:val="24"/>
          </w:rPr>
          <w:t>lack</w:t>
        </w:r>
      </w:ins>
      <w:ins w:id="225" w:author="Benton, Deon [2]" w:date="2023-04-25T14:28:00Z">
        <w:r w:rsidR="00CD35B5">
          <w:rPr>
            <w:rFonts w:ascii="Times New Roman" w:hAnsi="Times New Roman" w:cs="Times New Roman"/>
            <w:sz w:val="24"/>
            <w:szCs w:val="24"/>
          </w:rPr>
          <w:t>ed</w:t>
        </w:r>
      </w:ins>
      <w:ins w:id="226" w:author="Benton, Deon [2]" w:date="2023-04-25T14:27:00Z">
        <w:r w:rsidR="006A02A3">
          <w:rPr>
            <w:rFonts w:ascii="Times New Roman" w:hAnsi="Times New Roman" w:cs="Times New Roman"/>
            <w:sz w:val="24"/>
            <w:szCs w:val="24"/>
          </w:rPr>
          <w:t xml:space="preserve"> the requisite information-processing resources to reason over 8 or 16 hypotheses,</w:t>
        </w:r>
      </w:ins>
      <w:ins w:id="227" w:author="Benton, Deon [2]" w:date="2023-04-25T14:23:00Z">
        <w:r w:rsidR="003126F4">
          <w:rPr>
            <w:rFonts w:ascii="Times New Roman" w:hAnsi="Times New Roman" w:cs="Times New Roman"/>
            <w:sz w:val="24"/>
            <w:szCs w:val="24"/>
          </w:rPr>
          <w:t xml:space="preserve"> </w:t>
        </w:r>
      </w:ins>
      <w:ins w:id="228" w:author="Benton, Deon [2]" w:date="2023-04-25T14:27:00Z">
        <w:r w:rsidR="006A02A3">
          <w:rPr>
            <w:rFonts w:ascii="Times New Roman" w:hAnsi="Times New Roman" w:cs="Times New Roman"/>
            <w:sz w:val="24"/>
            <w:szCs w:val="24"/>
          </w:rPr>
          <w:t>th</w:t>
        </w:r>
      </w:ins>
      <w:ins w:id="229" w:author="Benton, Deon [2]" w:date="2023-04-25T14:28:00Z">
        <w:r w:rsidR="00CD35B5">
          <w:rPr>
            <w:rFonts w:ascii="Times New Roman" w:hAnsi="Times New Roman" w:cs="Times New Roman"/>
            <w:sz w:val="24"/>
            <w:szCs w:val="24"/>
          </w:rPr>
          <w:t>is</w:t>
        </w:r>
      </w:ins>
      <w:ins w:id="230" w:author="Benton, Deon [2]" w:date="2023-04-25T14:27:00Z">
        <w:r w:rsidR="006A02A3">
          <w:rPr>
            <w:rFonts w:ascii="Times New Roman" w:hAnsi="Times New Roman" w:cs="Times New Roman"/>
            <w:sz w:val="24"/>
            <w:szCs w:val="24"/>
          </w:rPr>
          <w:t xml:space="preserve"> may</w:t>
        </w:r>
      </w:ins>
      <w:ins w:id="231" w:author="Benton, Deon [2]" w:date="2023-04-25T14:28:00Z">
        <w:r w:rsidR="00CD35B5">
          <w:rPr>
            <w:rFonts w:ascii="Times New Roman" w:hAnsi="Times New Roman" w:cs="Times New Roman"/>
            <w:sz w:val="24"/>
            <w:szCs w:val="24"/>
          </w:rPr>
          <w:t xml:space="preserve"> explain why</w:t>
        </w:r>
      </w:ins>
      <w:ins w:id="232" w:author="Benton, Deon [2]" w:date="2023-04-25T14:23:00Z">
        <w:r w:rsidR="006724E4">
          <w:rPr>
            <w:rFonts w:ascii="Times New Roman" w:hAnsi="Times New Roman" w:cs="Times New Roman"/>
            <w:sz w:val="24"/>
            <w:szCs w:val="24"/>
          </w:rPr>
          <w:t xml:space="preserve"> </w:t>
        </w:r>
      </w:ins>
      <w:ins w:id="233" w:author="Benton, Deon [2]" w:date="2023-04-25T14:28:00Z">
        <w:r w:rsidR="00CD35B5">
          <w:rPr>
            <w:rFonts w:ascii="Times New Roman" w:hAnsi="Times New Roman" w:cs="Times New Roman"/>
            <w:sz w:val="24"/>
            <w:szCs w:val="24"/>
          </w:rPr>
          <w:t>they processed the present events associatively</w:t>
        </w:r>
      </w:ins>
      <w:ins w:id="234" w:author="Benton, Deon [2]" w:date="2023-04-25T14:24:00Z">
        <w:r w:rsidR="006724E4">
          <w:rPr>
            <w:rFonts w:ascii="Times New Roman" w:hAnsi="Times New Roman" w:cs="Times New Roman"/>
            <w:sz w:val="24"/>
            <w:szCs w:val="24"/>
          </w:rPr>
          <w:t>.</w:t>
        </w:r>
      </w:ins>
    </w:p>
    <w:p w14:paraId="684706D9" w14:textId="2B45BF9C" w:rsidR="000D6489" w:rsidRDefault="004275E4" w:rsidP="00BE591E">
      <w:pPr>
        <w:spacing w:line="480" w:lineRule="auto"/>
        <w:ind w:firstLine="720"/>
        <w:contextualSpacing/>
        <w:rPr>
          <w:rFonts w:ascii="Times New Roman" w:hAnsi="Times New Roman" w:cs="Times New Roman"/>
          <w:sz w:val="24"/>
          <w:szCs w:val="24"/>
        </w:rPr>
      </w:pPr>
      <w:ins w:id="235" w:author="Benton, Deon [2]" w:date="2023-04-25T14:30:00Z">
        <w:r>
          <w:rPr>
            <w:rFonts w:ascii="Times New Roman" w:hAnsi="Times New Roman" w:cs="Times New Roman"/>
            <w:sz w:val="24"/>
            <w:szCs w:val="24"/>
          </w:rPr>
          <w:t xml:space="preserve">Although </w:t>
        </w:r>
      </w:ins>
      <w:ins w:id="236" w:author="Benton, Deon [2]" w:date="2023-04-25T14:31:00Z">
        <w:r w:rsidR="00F14919">
          <w:rPr>
            <w:rFonts w:ascii="Times New Roman" w:hAnsi="Times New Roman" w:cs="Times New Roman"/>
            <w:sz w:val="24"/>
            <w:szCs w:val="24"/>
          </w:rPr>
          <w:t>children largely</w:t>
        </w:r>
      </w:ins>
      <w:ins w:id="237" w:author="Benton, Deon [2]" w:date="2023-04-25T14:30:00Z">
        <w:r>
          <w:rPr>
            <w:rFonts w:ascii="Times New Roman" w:hAnsi="Times New Roman" w:cs="Times New Roman"/>
            <w:sz w:val="24"/>
            <w:szCs w:val="24"/>
          </w:rPr>
          <w:t xml:space="preserve"> processed the present events associatively,</w:t>
        </w:r>
      </w:ins>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ins w:id="238" w:author="Benton, Deon [2]" w:date="2023-04-25T14:30:00Z">
        <w:r>
          <w:rPr>
            <w:rFonts w:ascii="Times New Roman" w:hAnsi="Times New Roman" w:cs="Times New Roman"/>
            <w:sz w:val="24"/>
            <w:szCs w:val="24"/>
          </w:rPr>
          <w:t>this associative learning</w:t>
        </w:r>
      </w:ins>
      <w:r w:rsidR="00C84B3A">
        <w:rPr>
          <w:rFonts w:ascii="Times New Roman" w:hAnsi="Times New Roman" w:cs="Times New Roman"/>
          <w:sz w:val="24"/>
          <w:szCs w:val="24"/>
        </w:rPr>
        <w:t>. Specifically, how did the</w:t>
      </w:r>
      <w:ins w:id="239" w:author="Benton, Deon [2]" w:date="2023-04-25T14:31:00Z">
        <w:r w:rsidR="00F14919">
          <w:rPr>
            <w:rFonts w:ascii="Times New Roman" w:hAnsi="Times New Roman" w:cs="Times New Roman"/>
            <w:sz w:val="24"/>
            <w:szCs w:val="24"/>
          </w:rPr>
          <w:t xml:space="preserve"> connectionist </w:t>
        </w:r>
      </w:ins>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w:t>
      </w:r>
      <w:ins w:id="240" w:author="Benton, Deon [2]" w:date="2023-04-25T14:31:00Z">
        <w:r w:rsidR="00F14919">
          <w:rPr>
            <w:rFonts w:ascii="Times New Roman" w:hAnsi="Times New Roman" w:cs="Times New Roman"/>
            <w:sz w:val="24"/>
            <w:szCs w:val="24"/>
          </w:rPr>
          <w:t xml:space="preserve">through </w:t>
        </w:r>
      </w:ins>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ins w:id="241" w:author="Benton, Deon [2]" w:date="2023-04-25T14:31:00Z">
        <w:r w:rsidR="00F14919">
          <w:rPr>
            <w:rFonts w:ascii="Times New Roman" w:hAnsi="Times New Roman" w:cs="Times New Roman"/>
            <w:sz w:val="24"/>
            <w:szCs w:val="24"/>
          </w:rPr>
          <w:t xml:space="preserve">control trial in the </w:t>
        </w:r>
      </w:ins>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ins w:id="242" w:author="Benton, Deon [2]" w:date="2023-04-25T14:32:00Z">
        <w:r w:rsidR="00F14919">
          <w:rPr>
            <w:rFonts w:ascii="Times New Roman" w:hAnsi="Times New Roman" w:cs="Times New Roman"/>
            <w:sz w:val="24"/>
            <w:szCs w:val="24"/>
          </w:rPr>
          <w:t>condition</w:t>
        </w:r>
      </w:ins>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lastRenderedPageBreak/>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ins w:id="243" w:author="Benton, Deon [2]" w:date="2023-04-25T14:37:00Z">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ins>
      <w:r w:rsidR="00C6285C">
        <w:rPr>
          <w:rFonts w:ascii="Times New Roman" w:hAnsi="Times New Roman" w:cs="Times New Roman"/>
          <w:sz w:val="24"/>
          <w:szCs w:val="24"/>
        </w:rPr>
        <w:t>.</w:t>
      </w:r>
      <w:ins w:id="244" w:author="Benton, Deon [2]" w:date="2023-04-25T14:38:00Z">
        <w:r w:rsidR="001C0ADB">
          <w:rPr>
            <w:rFonts w:ascii="Times New Roman" w:hAnsi="Times New Roman" w:cs="Times New Roman"/>
            <w:sz w:val="24"/>
            <w:szCs w:val="24"/>
          </w:rPr>
          <w:t xml:space="preserve"> Stated plainly, the model</w:t>
        </w:r>
      </w:ins>
      <w:ins w:id="245" w:author="Benton, Deon [2]" w:date="2023-04-25T14:44:00Z">
        <w:r w:rsidR="00F85C82">
          <w:rPr>
            <w:rFonts w:ascii="Times New Roman" w:hAnsi="Times New Roman" w:cs="Times New Roman"/>
            <w:sz w:val="24"/>
            <w:szCs w:val="24"/>
          </w:rPr>
          <w:t xml:space="preserve">’s responses were based on </w:t>
        </w:r>
      </w:ins>
      <w:ins w:id="246" w:author="Benton, Deon [2]" w:date="2023-04-25T14:38:00Z">
        <w:r w:rsidR="001C0ADB">
          <w:rPr>
            <w:rFonts w:ascii="Times New Roman" w:hAnsi="Times New Roman" w:cs="Times New Roman"/>
            <w:sz w:val="24"/>
            <w:szCs w:val="24"/>
          </w:rPr>
          <w:t>a</w:t>
        </w:r>
      </w:ins>
      <w:ins w:id="247" w:author="Benton, Deon [2]" w:date="2023-04-25T14:41:00Z">
        <w:r w:rsidR="00537315">
          <w:rPr>
            <w:rFonts w:ascii="Times New Roman" w:hAnsi="Times New Roman" w:cs="Times New Roman"/>
            <w:sz w:val="24"/>
            <w:szCs w:val="24"/>
          </w:rPr>
          <w:t xml:space="preserve"> simple associative “counting” strategy</w:t>
        </w:r>
      </w:ins>
      <w:ins w:id="248" w:author="Benton, Deon [2]" w:date="2023-04-25T14:44:00Z">
        <w:r w:rsidR="00F85C82">
          <w:rPr>
            <w:rFonts w:ascii="Times New Roman" w:hAnsi="Times New Roman" w:cs="Times New Roman"/>
            <w:sz w:val="24"/>
            <w:szCs w:val="24"/>
          </w:rPr>
          <w:t xml:space="preserve">. This strategy, in turn, was </w:t>
        </w:r>
      </w:ins>
      <w:ins w:id="249" w:author="Benton, Deon [2]" w:date="2023-04-25T14:41:00Z">
        <w:r w:rsidR="00F7422B">
          <w:rPr>
            <w:rFonts w:ascii="Times New Roman" w:hAnsi="Times New Roman" w:cs="Times New Roman"/>
            <w:sz w:val="24"/>
            <w:szCs w:val="24"/>
          </w:rPr>
          <w:t>based on the frequency with which (i.e., the number of times that) a</w:t>
        </w:r>
      </w:ins>
      <w:ins w:id="250" w:author="Benton, Deon [2]" w:date="2023-04-25T14:45:00Z">
        <w:r w:rsidR="000B4BFC">
          <w:rPr>
            <w:rFonts w:ascii="Times New Roman" w:hAnsi="Times New Roman" w:cs="Times New Roman"/>
            <w:sz w:val="24"/>
            <w:szCs w:val="24"/>
          </w:rPr>
          <w:t xml:space="preserve"> given </w:t>
        </w:r>
      </w:ins>
      <w:ins w:id="251" w:author="Benton, Deon [2]" w:date="2023-04-25T14:41:00Z">
        <w:r w:rsidR="00F7422B">
          <w:rPr>
            <w:rFonts w:ascii="Times New Roman" w:hAnsi="Times New Roman" w:cs="Times New Roman"/>
            <w:sz w:val="24"/>
            <w:szCs w:val="24"/>
          </w:rPr>
          <w:t>object</w:t>
        </w:r>
      </w:ins>
      <w:ins w:id="252" w:author="Benton, Deon [2]" w:date="2023-04-25T14:42:00Z">
        <w:r w:rsidR="00F7422B">
          <w:rPr>
            <w:rFonts w:ascii="Times New Roman" w:hAnsi="Times New Roman" w:cs="Times New Roman"/>
            <w:sz w:val="24"/>
            <w:szCs w:val="24"/>
          </w:rPr>
          <w:t xml:space="preserve"> appeared with the blicket effect. As such, because</w:t>
        </w:r>
      </w:ins>
      <w:ins w:id="253" w:author="Benton, Deon [2]" w:date="2023-04-25T14:39:00Z">
        <w:r w:rsidR="00537315">
          <w:rPr>
            <w:rFonts w:ascii="Times New Roman" w:hAnsi="Times New Roman" w:cs="Times New Roman"/>
            <w:sz w:val="24"/>
            <w:szCs w:val="24"/>
          </w:rPr>
          <w:t xml:space="preserve"> </w:t>
        </w:r>
      </w:ins>
      <w:ins w:id="254" w:author="Benton, Deon [2]" w:date="2023-04-25T14:40:00Z">
        <w:r w:rsidR="00537315">
          <w:rPr>
            <w:rFonts w:ascii="Times New Roman" w:hAnsi="Times New Roman" w:cs="Times New Roman"/>
            <w:sz w:val="24"/>
            <w:szCs w:val="24"/>
          </w:rPr>
          <w:t>objects A-D</w:t>
        </w:r>
      </w:ins>
      <w:ins w:id="255" w:author="Benton, Deon [2]" w:date="2023-04-25T14:39:00Z">
        <w:r w:rsidR="00537315">
          <w:rPr>
            <w:rFonts w:ascii="Times New Roman" w:hAnsi="Times New Roman" w:cs="Times New Roman"/>
            <w:sz w:val="24"/>
            <w:szCs w:val="24"/>
          </w:rPr>
          <w:t xml:space="preserve"> were shown with the “machine’s activation</w:t>
        </w:r>
      </w:ins>
      <w:ins w:id="256" w:author="Benton, Deon [2]" w:date="2023-04-25T14:43:00Z">
        <w:r w:rsidR="00F7422B">
          <w:rPr>
            <w:rFonts w:ascii="Times New Roman" w:hAnsi="Times New Roman" w:cs="Times New Roman"/>
            <w:sz w:val="24"/>
            <w:szCs w:val="24"/>
          </w:rPr>
          <w:t xml:space="preserve">” (i.e., the </w:t>
        </w:r>
      </w:ins>
      <w:ins w:id="257" w:author="Benton, Deon [2]" w:date="2023-04-25T14:46:00Z">
        <w:r w:rsidR="00BE591E">
          <w:rPr>
            <w:rFonts w:ascii="Times New Roman" w:hAnsi="Times New Roman" w:cs="Times New Roman"/>
            <w:sz w:val="24"/>
            <w:szCs w:val="24"/>
          </w:rPr>
          <w:t xml:space="preserve">output </w:t>
        </w:r>
      </w:ins>
      <w:ins w:id="258" w:author="Benton, Deon [2]" w:date="2023-04-25T14:43:00Z">
        <w:r w:rsidR="00F7422B">
          <w:rPr>
            <w:rFonts w:ascii="Times New Roman" w:hAnsi="Times New Roman" w:cs="Times New Roman"/>
            <w:sz w:val="24"/>
            <w:szCs w:val="24"/>
          </w:rPr>
          <w:t>of the output unit)</w:t>
        </w:r>
      </w:ins>
      <w:ins w:id="259" w:author="Benton, Deon [2]" w:date="2023-04-25T14:39:00Z">
        <w:r w:rsidR="00537315">
          <w:rPr>
            <w:rFonts w:ascii="Times New Roman" w:hAnsi="Times New Roman" w:cs="Times New Roman"/>
            <w:sz w:val="24"/>
            <w:szCs w:val="24"/>
          </w:rPr>
          <w:t xml:space="preserve"> an equal </w:t>
        </w:r>
      </w:ins>
      <w:ins w:id="260" w:author="Benton, Deon [2]" w:date="2023-04-25T14:40:00Z">
        <w:r w:rsidR="00537315">
          <w:rPr>
            <w:rFonts w:ascii="Times New Roman" w:hAnsi="Times New Roman" w:cs="Times New Roman"/>
            <w:sz w:val="24"/>
            <w:szCs w:val="24"/>
          </w:rPr>
          <w:t xml:space="preserve">number of </w:t>
        </w:r>
      </w:ins>
      <w:ins w:id="261" w:author="Benton, Deon [2]" w:date="2023-04-25T14:42:00Z">
        <w:r w:rsidR="00F7422B">
          <w:rPr>
            <w:rFonts w:ascii="Times New Roman" w:hAnsi="Times New Roman" w:cs="Times New Roman"/>
            <w:sz w:val="24"/>
            <w:szCs w:val="24"/>
          </w:rPr>
          <w:t>times</w:t>
        </w:r>
      </w:ins>
      <w:ins w:id="262" w:author="Benton, Deon [2]" w:date="2023-04-25T14:40:00Z">
        <w:r w:rsidR="00537315">
          <w:rPr>
            <w:rFonts w:ascii="Times New Roman" w:hAnsi="Times New Roman" w:cs="Times New Roman"/>
            <w:sz w:val="24"/>
            <w:szCs w:val="24"/>
          </w:rPr>
          <w:t xml:space="preserve"> in the control trials of the backwards blocking condition, </w:t>
        </w:r>
      </w:ins>
      <w:ins w:id="263" w:author="Benton, Deon [2]" w:date="2023-04-25T14:42:00Z">
        <w:r w:rsidR="00F7422B">
          <w:rPr>
            <w:rFonts w:ascii="Times New Roman" w:hAnsi="Times New Roman" w:cs="Times New Roman"/>
            <w:sz w:val="24"/>
            <w:szCs w:val="24"/>
          </w:rPr>
          <w:t>the strength of the association</w:t>
        </w:r>
      </w:ins>
      <w:ins w:id="264" w:author="Benton, Deon [2]" w:date="2023-04-25T14:40:00Z">
        <w:r w:rsidR="00537315">
          <w:rPr>
            <w:rFonts w:ascii="Times New Roman" w:hAnsi="Times New Roman" w:cs="Times New Roman"/>
            <w:sz w:val="24"/>
            <w:szCs w:val="24"/>
          </w:rPr>
          <w:t xml:space="preserve"> between each object and the machine’s activation was equivalent</w:t>
        </w:r>
      </w:ins>
      <w:ins w:id="265" w:author="Benton, Deon [2]" w:date="2023-04-25T14:43:00Z">
        <w:r w:rsidR="00F7422B">
          <w:rPr>
            <w:rFonts w:ascii="Times New Roman" w:hAnsi="Times New Roman" w:cs="Times New Roman"/>
            <w:sz w:val="24"/>
            <w:szCs w:val="24"/>
          </w:rPr>
          <w:t>.</w:t>
        </w:r>
      </w:ins>
      <w:r w:rsidR="00C6285C">
        <w:rPr>
          <w:rFonts w:ascii="Times New Roman" w:hAnsi="Times New Roman" w:cs="Times New Roman"/>
          <w:sz w:val="24"/>
          <w:szCs w:val="24"/>
        </w:rPr>
        <w:t xml:space="preserve"> </w:t>
      </w:r>
      <w:r w:rsidR="00105923">
        <w:rPr>
          <w:rFonts w:ascii="Times New Roman" w:hAnsi="Times New Roman" w:cs="Times New Roman"/>
          <w:sz w:val="24"/>
          <w:szCs w:val="24"/>
        </w:rPr>
        <w:t>Given that participants’ responses mirrored the</w:t>
      </w:r>
      <w:ins w:id="266" w:author="Benton, Deon [2]" w:date="2023-04-25T14:47:00Z">
        <w:r w:rsidR="00BE591E">
          <w:rPr>
            <w:rFonts w:ascii="Times New Roman" w:hAnsi="Times New Roman" w:cs="Times New Roman"/>
            <w:sz w:val="24"/>
            <w:szCs w:val="24"/>
          </w:rPr>
          <w:t xml:space="preserve"> model’s</w:t>
        </w:r>
      </w:ins>
      <w:r w:rsidR="00105923">
        <w:rPr>
          <w:rFonts w:ascii="Times New Roman" w:hAnsi="Times New Roman" w:cs="Times New Roman"/>
          <w:sz w:val="24"/>
          <w:szCs w:val="24"/>
        </w:rPr>
        <w:t xml:space="preserve"> predictions, this suggest</w:t>
      </w:r>
      <w:ins w:id="267" w:author="Benton, Deon [2]" w:date="2023-04-25T14:47:00Z">
        <w:r w:rsidR="00BE591E">
          <w:rPr>
            <w:rFonts w:ascii="Times New Roman" w:hAnsi="Times New Roman" w:cs="Times New Roman"/>
            <w:sz w:val="24"/>
            <w:szCs w:val="24"/>
          </w:rPr>
          <w:t>s</w:t>
        </w:r>
      </w:ins>
      <w:r w:rsidR="00105923">
        <w:rPr>
          <w:rFonts w:ascii="Times New Roman" w:hAnsi="Times New Roman" w:cs="Times New Roman"/>
          <w:sz w:val="24"/>
          <w:szCs w:val="24"/>
        </w:rPr>
        <w:t xml:space="preserve"> that children </w:t>
      </w:r>
      <w:ins w:id="268" w:author="Benton, Deon [2]" w:date="2023-04-25T14:47:00Z">
        <w:r w:rsidR="00BE591E">
          <w:rPr>
            <w:rFonts w:ascii="Times New Roman" w:hAnsi="Times New Roman" w:cs="Times New Roman"/>
            <w:sz w:val="24"/>
            <w:szCs w:val="24"/>
          </w:rPr>
          <w:t>relied on a</w:t>
        </w:r>
      </w:ins>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ins w:id="269" w:author="Benton, Deon [2]" w:date="2023-04-25T14:47:00Z">
        <w:r w:rsidR="00BE591E">
          <w:rPr>
            <w:rFonts w:ascii="Times New Roman" w:hAnsi="Times New Roman" w:cs="Times New Roman"/>
            <w:sz w:val="24"/>
            <w:szCs w:val="24"/>
          </w:rPr>
          <w:t xml:space="preserve">And the reliance on such a mechanism may itself </w:t>
        </w:r>
      </w:ins>
      <w:ins w:id="270" w:author="Benton, Deon [2]" w:date="2023-04-25T14:48:00Z">
        <w:r w:rsidR="00BE591E">
          <w:rPr>
            <w:rFonts w:ascii="Times New Roman" w:hAnsi="Times New Roman" w:cs="Times New Roman"/>
            <w:sz w:val="24"/>
            <w:szCs w:val="24"/>
          </w:rPr>
          <w:t xml:space="preserve">be the result of taxes to children’s information-processing capacities. </w:t>
        </w:r>
      </w:ins>
    </w:p>
    <w:p w14:paraId="234153DC" w14:textId="53FA6AF5"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ins w:id="271" w:author="Benton, Deon [2]" w:date="2023-04-25T14:52:00Z">
        <w:r w:rsidR="00646B11">
          <w:rPr>
            <w:rFonts w:ascii="Times New Roman" w:hAnsi="Times New Roman" w:cs="Times New Roman"/>
            <w:sz w:val="24"/>
            <w:szCs w:val="24"/>
          </w:rPr>
          <w:t>the contention that children rely on simpler modes of thinking when their information-p</w:t>
        </w:r>
      </w:ins>
      <w:ins w:id="272" w:author="Benton, Deon [2]" w:date="2023-04-25T14:53:00Z">
        <w:r w:rsidR="00646B11">
          <w:rPr>
            <w:rFonts w:ascii="Times New Roman" w:hAnsi="Times New Roman" w:cs="Times New Roman"/>
            <w:sz w:val="24"/>
            <w:szCs w:val="24"/>
          </w:rPr>
          <w:t>rocessing capacities are taxed</w:t>
        </w:r>
      </w:ins>
      <w:r>
        <w:rPr>
          <w:rFonts w:ascii="Times New Roman" w:hAnsi="Times New Roman" w:cs="Times New Roman"/>
          <w:sz w:val="24"/>
          <w:szCs w:val="24"/>
        </w:rPr>
        <w:t xml:space="preserve">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ins w:id="273" w:author="Benton, Deon [2]" w:date="2023-04-25T14:53:00Z">
        <w:r w:rsidR="00C679D5">
          <w:rPr>
            <w:rFonts w:ascii="Times New Roman" w:hAnsi="Times New Roman" w:cs="Times New Roman"/>
            <w:sz w:val="24"/>
            <w:szCs w:val="24"/>
          </w:rPr>
          <w:t>such recent study</w:t>
        </w:r>
      </w:ins>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lastRenderedPageBreak/>
        <w:t>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77777777" w:rsidR="00DB39B4" w:rsidRDefault="005D2AF9" w:rsidP="00766DDB">
      <w:pPr>
        <w:spacing w:line="480" w:lineRule="auto"/>
        <w:ind w:firstLine="720"/>
        <w:contextualSpacing/>
        <w:rPr>
          <w:ins w:id="274" w:author="Benton, Deon [2]" w:date="2023-04-25T14:58:00Z"/>
          <w:rFonts w:ascii="Times New Roman" w:hAnsi="Times New Roman" w:cs="Times New Roman"/>
          <w:sz w:val="24"/>
          <w:szCs w:val="24"/>
        </w:rPr>
      </w:pPr>
      <w:ins w:id="275" w:author="Benton, Deon [2]" w:date="2023-04-25T14:53:00Z">
        <w:r>
          <w:rPr>
            <w:rFonts w:ascii="Times New Roman" w:hAnsi="Times New Roman" w:cs="Times New Roman"/>
            <w:sz w:val="24"/>
            <w:szCs w:val="24"/>
          </w:rPr>
          <w:t>Before closing, some potential criticisms are worth noting. First, we</w:t>
        </w:r>
      </w:ins>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ins w:id="276" w:author="Benton, Deon [2]" w:date="2023-04-25T14:54:00Z">
        <w:r>
          <w:rPr>
            <w:rFonts w:ascii="Times New Roman" w:hAnsi="Times New Roman" w:cs="Times New Roman"/>
            <w:sz w:val="24"/>
            <w:szCs w:val="24"/>
          </w:rPr>
          <w:t>that there are no contexts in which the ratio of associative processing to Bayesian inference can be flipped.</w:t>
        </w:r>
      </w:ins>
      <w:ins w:id="277" w:author="Benton, Deon [2]" w:date="2023-04-25T14:55:00Z">
        <w:r w:rsidR="00FB5BFA">
          <w:rPr>
            <w:rFonts w:ascii="Times New Roman" w:hAnsi="Times New Roman" w:cs="Times New Roman"/>
            <w:sz w:val="24"/>
            <w:szCs w:val="24"/>
          </w:rPr>
          <w:t xml:space="preserve"> 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ins>
      <w:ins w:id="278" w:author="Benton, Deon [2]" w:date="2023-04-25T14:56:00Z">
        <w:r w:rsidR="00913D52">
          <w:rPr>
            <w:rFonts w:ascii="Times New Roman" w:hAnsi="Times New Roman" w:cs="Times New Roman"/>
            <w:sz w:val="24"/>
            <w:szCs w:val="24"/>
          </w:rPr>
          <w:t>in the right situation</w:t>
        </w:r>
      </w:ins>
      <w:ins w:id="279" w:author="Benton, Deon [2]" w:date="2023-04-25T14:55:00Z">
        <w:r w:rsidR="00D66DD2">
          <w:rPr>
            <w:rFonts w:ascii="Times New Roman" w:hAnsi="Times New Roman" w:cs="Times New Roman"/>
            <w:sz w:val="24"/>
            <w:szCs w:val="24"/>
          </w:rPr>
          <w:t xml:space="preserve"> children would mostly rely on Bayesian inference and minimally on associative processing.</w:t>
        </w:r>
      </w:ins>
      <w:ins w:id="280" w:author="Benton, Deon [2]" w:date="2023-04-25T14:54:00Z">
        <w:r>
          <w:rPr>
            <w:rFonts w:ascii="Times New Roman" w:hAnsi="Times New Roman" w:cs="Times New Roman"/>
            <w:sz w:val="24"/>
            <w:szCs w:val="24"/>
          </w:rPr>
          <w:t xml:space="preserve"> </w:t>
        </w:r>
      </w:ins>
      <w:r w:rsidR="007A088F">
        <w:rPr>
          <w:rFonts w:ascii="Times New Roman" w:hAnsi="Times New Roman" w:cs="Times New Roman"/>
          <w:sz w:val="24"/>
          <w:szCs w:val="24"/>
        </w:rPr>
        <w:t xml:space="preserve">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lastRenderedPageBreak/>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w:t>
      </w:r>
    </w:p>
    <w:p w14:paraId="648FA994" w14:textId="0B79AD71" w:rsidR="007A088F" w:rsidRDefault="00E618F7" w:rsidP="00766DDB">
      <w:pPr>
        <w:spacing w:line="480" w:lineRule="auto"/>
        <w:ind w:firstLine="720"/>
        <w:contextualSpacing/>
        <w:rPr>
          <w:ins w:id="281" w:author="Benton, Deon [2]" w:date="2023-04-25T14:58:00Z"/>
          <w:rFonts w:ascii="Times New Roman" w:hAnsi="Times New Roman" w:cs="Times New Roman"/>
          <w:sz w:val="24"/>
          <w:szCs w:val="24"/>
        </w:rPr>
      </w:pPr>
      <w:r>
        <w:rPr>
          <w:rFonts w:ascii="Times New Roman" w:hAnsi="Times New Roman" w:cs="Times New Roman"/>
          <w:sz w:val="24"/>
          <w:szCs w:val="24"/>
        </w:rPr>
        <w:t xml:space="preserve">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all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 xml:space="preserve">how they process </w:t>
      </w:r>
      <w:r w:rsidR="00681EF8">
        <w:rPr>
          <w:rFonts w:ascii="Times New Roman" w:hAnsi="Times New Roman" w:cs="Times New Roman"/>
          <w:sz w:val="24"/>
          <w:szCs w:val="24"/>
        </w:rPr>
        <w:t>backwards blocking</w:t>
      </w:r>
      <w:r w:rsidR="00580A0B">
        <w:rPr>
          <w:rFonts w:ascii="Times New Roman" w:hAnsi="Times New Roman" w:cs="Times New Roman"/>
          <w:sz w:val="24"/>
          <w:szCs w:val="24"/>
        </w:rPr>
        <w:t xml:space="preserve">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55FF9108" w14:textId="58175502" w:rsidR="00DB39B4" w:rsidRPr="00F6371E" w:rsidRDefault="00DB39B4" w:rsidP="00766DDB">
      <w:pPr>
        <w:spacing w:line="480" w:lineRule="auto"/>
        <w:ind w:firstLine="720"/>
        <w:contextualSpacing/>
        <w:rPr>
          <w:rFonts w:ascii="Times New Roman" w:hAnsi="Times New Roman" w:cs="Times New Roman"/>
          <w:sz w:val="24"/>
          <w:szCs w:val="24"/>
        </w:rPr>
      </w:pPr>
      <w:ins w:id="282" w:author="Benton, Deon [2]" w:date="2023-04-25T14:58:00Z">
        <w:r>
          <w:rPr>
            <w:rFonts w:ascii="Times New Roman" w:hAnsi="Times New Roman" w:cs="Times New Roman"/>
            <w:sz w:val="24"/>
            <w:szCs w:val="24"/>
          </w:rPr>
          <w:t>A second po</w:t>
        </w:r>
      </w:ins>
      <w:ins w:id="283" w:author="Benton, Deon [2]" w:date="2023-04-25T14:59:00Z">
        <w:r>
          <w:rPr>
            <w:rFonts w:ascii="Times New Roman" w:hAnsi="Times New Roman" w:cs="Times New Roman"/>
            <w:sz w:val="24"/>
            <w:szCs w:val="24"/>
          </w:rPr>
          <w:t>tential criticism</w:t>
        </w:r>
      </w:ins>
      <w:ins w:id="284" w:author="Benton, Deon [2]" w:date="2023-04-25T18:38:00Z">
        <w:r w:rsidR="00854D75">
          <w:rPr>
            <w:rFonts w:ascii="Times New Roman" w:hAnsi="Times New Roman" w:cs="Times New Roman"/>
            <w:sz w:val="24"/>
            <w:szCs w:val="24"/>
          </w:rPr>
          <w:t xml:space="preserve"> concerns the connectionist </w:t>
        </w:r>
      </w:ins>
      <w:ins w:id="285" w:author="Benton, Deon [2]" w:date="2023-04-25T18:39:00Z">
        <w:r w:rsidR="00854D75">
          <w:rPr>
            <w:rFonts w:ascii="Times New Roman" w:hAnsi="Times New Roman" w:cs="Times New Roman"/>
            <w:sz w:val="24"/>
            <w:szCs w:val="24"/>
          </w:rPr>
          <w:t xml:space="preserve">model’s performance relative to the Bayesian model. </w:t>
        </w:r>
      </w:ins>
      <w:ins w:id="286" w:author="Benton, Deon [2]" w:date="2023-04-25T18:41:00Z">
        <w:r w:rsidR="000C4A5D">
          <w:rPr>
            <w:rFonts w:ascii="Times New Roman" w:hAnsi="Times New Roman" w:cs="Times New Roman"/>
            <w:sz w:val="24"/>
            <w:szCs w:val="24"/>
          </w:rPr>
          <w:t>Specifically, o</w:t>
        </w:r>
      </w:ins>
      <w:ins w:id="287" w:author="Benton, Deon [2]" w:date="2023-04-25T18:40:00Z">
        <w:r w:rsidR="000C4A5D" w:rsidRPr="000C4A5D">
          <w:rPr>
            <w:rFonts w:ascii="Times New Roman" w:hAnsi="Times New Roman" w:cs="Times New Roman"/>
            <w:sz w:val="24"/>
            <w:szCs w:val="24"/>
          </w:rPr>
          <w:t>ne may object that the connectionist model's superior overall performance compared to the Bayesian model was due to overfitting to the data.</w:t>
        </w:r>
      </w:ins>
      <w:ins w:id="288" w:author="Benton, Deon [2]" w:date="2023-04-25T18:41:00Z">
        <w:r w:rsidR="000C4A5D">
          <w:rPr>
            <w:rFonts w:ascii="Times New Roman" w:hAnsi="Times New Roman" w:cs="Times New Roman"/>
            <w:sz w:val="24"/>
            <w:szCs w:val="24"/>
          </w:rPr>
          <w:t xml:space="preserve"> </w:t>
        </w:r>
      </w:ins>
      <w:ins w:id="289" w:author="Benton, Deon [2]" w:date="2023-04-25T18:42:00Z">
        <w:r w:rsidR="00DF784D" w:rsidRPr="00DF784D">
          <w:rPr>
            <w:rFonts w:ascii="Times New Roman" w:hAnsi="Times New Roman" w:cs="Times New Roman"/>
            <w:sz w:val="24"/>
            <w:szCs w:val="24"/>
          </w:rPr>
          <w:t xml:space="preserve">The criticism is based on the consistent lower RMSE and MAE values produced by the connectionist model </w:t>
        </w:r>
        <w:r w:rsidR="00DF784D" w:rsidRPr="00DF784D">
          <w:rPr>
            <w:rFonts w:ascii="Times New Roman" w:hAnsi="Times New Roman" w:cs="Times New Roman"/>
            <w:sz w:val="24"/>
            <w:szCs w:val="24"/>
          </w:rPr>
          <w:lastRenderedPageBreak/>
          <w:t>compared to the Bayesian model.</w:t>
        </w:r>
        <w:r w:rsidR="00DF784D">
          <w:rPr>
            <w:rFonts w:ascii="Times New Roman" w:hAnsi="Times New Roman" w:cs="Times New Roman"/>
            <w:sz w:val="24"/>
            <w:szCs w:val="24"/>
          </w:rPr>
          <w:t xml:space="preserve"> </w:t>
        </w:r>
      </w:ins>
      <w:ins w:id="290" w:author="Benton, Deon [2]" w:date="2023-04-25T18:33:00Z">
        <w:r w:rsidR="005F4EA7">
          <w:rPr>
            <w:rFonts w:ascii="Times New Roman" w:hAnsi="Times New Roman" w:cs="Times New Roman"/>
            <w:sz w:val="24"/>
            <w:szCs w:val="24"/>
          </w:rPr>
          <w:t xml:space="preserve">Although it is true that the connectionist model did produce lower values </w:t>
        </w:r>
      </w:ins>
      <w:ins w:id="291" w:author="Benton, Deon [2]" w:date="2023-04-25T18:42:00Z">
        <w:r w:rsidR="00DF784D">
          <w:rPr>
            <w:rFonts w:ascii="Times New Roman" w:hAnsi="Times New Roman" w:cs="Times New Roman"/>
            <w:sz w:val="24"/>
            <w:szCs w:val="24"/>
          </w:rPr>
          <w:t>on these two model fit indices</w:t>
        </w:r>
      </w:ins>
      <w:ins w:id="292" w:author="Benton, Deon [2]" w:date="2023-04-25T18:33:00Z">
        <w:r w:rsidR="005F4EA7">
          <w:rPr>
            <w:rFonts w:ascii="Times New Roman" w:hAnsi="Times New Roman" w:cs="Times New Roman"/>
            <w:sz w:val="24"/>
            <w:szCs w:val="24"/>
          </w:rPr>
          <w:t>, this criticism is in</w:t>
        </w:r>
      </w:ins>
      <w:ins w:id="293" w:author="Benton, Deon [2]" w:date="2023-04-25T18:34:00Z">
        <w:r w:rsidR="005F4EA7">
          <w:rPr>
            <w:rFonts w:ascii="Times New Roman" w:hAnsi="Times New Roman" w:cs="Times New Roman"/>
            <w:sz w:val="24"/>
            <w:szCs w:val="24"/>
          </w:rPr>
          <w:t xml:space="preserve">consistent with the data. </w:t>
        </w:r>
      </w:ins>
      <w:ins w:id="294" w:author="Benton, Deon [2]" w:date="2023-04-25T18:47:00Z">
        <w:r w:rsidR="00356C23">
          <w:rPr>
            <w:rFonts w:ascii="Times New Roman" w:hAnsi="Times New Roman" w:cs="Times New Roman"/>
            <w:sz w:val="24"/>
            <w:szCs w:val="24"/>
          </w:rPr>
          <w:t>If</w:t>
        </w:r>
      </w:ins>
      <w:ins w:id="295" w:author="Benton, Deon [2]" w:date="2023-04-25T18:44:00Z">
        <w:r w:rsidR="00034A28" w:rsidRPr="00034A28">
          <w:rPr>
            <w:rFonts w:ascii="Times New Roman" w:hAnsi="Times New Roman" w:cs="Times New Roman"/>
            <w:sz w:val="24"/>
            <w:szCs w:val="24"/>
          </w:rPr>
          <w:t xml:space="preserve"> the connectionist model's superior performance over the Bayesian model resulted from overfitting, it would only outperform the Bayesian model in a few specific instances rather than consistently</w:t>
        </w:r>
        <w:r w:rsidR="00034A28">
          <w:rPr>
            <w:rFonts w:ascii="Times New Roman" w:hAnsi="Times New Roman" w:cs="Times New Roman"/>
            <w:sz w:val="24"/>
            <w:szCs w:val="24"/>
          </w:rPr>
          <w:t>.</w:t>
        </w:r>
      </w:ins>
      <w:ins w:id="296" w:author="Benton, Deon [2]" w:date="2023-04-25T18:35:00Z">
        <w:r w:rsidR="005F4EA7">
          <w:rPr>
            <w:rFonts w:ascii="Times New Roman" w:hAnsi="Times New Roman" w:cs="Times New Roman"/>
            <w:sz w:val="24"/>
            <w:szCs w:val="24"/>
          </w:rPr>
          <w:t xml:space="preserve"> </w:t>
        </w:r>
      </w:ins>
      <w:ins w:id="297" w:author="Benton, Deon [2]" w:date="2023-04-25T14:59:00Z">
        <w:r>
          <w:rPr>
            <w:rFonts w:ascii="Times New Roman" w:hAnsi="Times New Roman" w:cs="Times New Roman"/>
            <w:sz w:val="24"/>
            <w:szCs w:val="24"/>
          </w:rPr>
          <w:t xml:space="preserve"> </w:t>
        </w:r>
      </w:ins>
      <w:ins w:id="298" w:author="Benton, Deon [2]" w:date="2023-04-25T18:45:00Z">
        <w:r w:rsidR="00034A28">
          <w:rPr>
            <w:rFonts w:ascii="Times New Roman" w:hAnsi="Times New Roman" w:cs="Times New Roman"/>
            <w:sz w:val="24"/>
            <w:szCs w:val="24"/>
          </w:rPr>
          <w:t xml:space="preserve">Thus, it is unlikely that the </w:t>
        </w:r>
      </w:ins>
      <w:ins w:id="299" w:author="Benton, Deon [2]" w:date="2023-04-25T18:46:00Z">
        <w:r w:rsidR="00F6371E">
          <w:rPr>
            <w:rFonts w:ascii="Times New Roman" w:hAnsi="Times New Roman" w:cs="Times New Roman"/>
            <w:sz w:val="24"/>
            <w:szCs w:val="24"/>
          </w:rPr>
          <w:t xml:space="preserve">connectionist model’s </w:t>
        </w:r>
      </w:ins>
      <w:ins w:id="300" w:author="Benton, Deon [2]" w:date="2023-04-25T18:45:00Z">
        <w:r w:rsidR="00034A28">
          <w:rPr>
            <w:rFonts w:ascii="Times New Roman" w:hAnsi="Times New Roman" w:cs="Times New Roman"/>
            <w:sz w:val="24"/>
            <w:szCs w:val="24"/>
          </w:rPr>
          <w:t xml:space="preserve">performance </w:t>
        </w:r>
      </w:ins>
      <w:ins w:id="301" w:author="Benton, Deon [2]" w:date="2023-04-25T18:46:00Z">
        <w:r w:rsidR="00F6371E">
          <w:rPr>
            <w:rFonts w:ascii="Times New Roman" w:hAnsi="Times New Roman" w:cs="Times New Roman"/>
            <w:sz w:val="24"/>
            <w:szCs w:val="24"/>
          </w:rPr>
          <w:t>stemmed</w:t>
        </w:r>
      </w:ins>
      <w:ins w:id="302" w:author="Benton, Deon [2]" w:date="2023-04-25T18:45:00Z">
        <w:r w:rsidR="00034A28">
          <w:rPr>
            <w:rFonts w:ascii="Times New Roman" w:hAnsi="Times New Roman" w:cs="Times New Roman"/>
            <w:sz w:val="24"/>
            <w:szCs w:val="24"/>
          </w:rPr>
          <w:t xml:space="preserve"> from overfitting; instead, </w:t>
        </w:r>
      </w:ins>
      <w:ins w:id="303" w:author="Benton, Deon [2]" w:date="2023-04-25T18:46:00Z">
        <w:r w:rsidR="00A8435C">
          <w:rPr>
            <w:rFonts w:ascii="Times New Roman" w:hAnsi="Times New Roman" w:cs="Times New Roman"/>
            <w:sz w:val="24"/>
            <w:szCs w:val="24"/>
          </w:rPr>
          <w:t>its performance</w:t>
        </w:r>
        <w:r w:rsidR="00F6371E">
          <w:rPr>
            <w:rFonts w:ascii="Times New Roman" w:hAnsi="Times New Roman" w:cs="Times New Roman"/>
            <w:sz w:val="24"/>
            <w:szCs w:val="24"/>
          </w:rPr>
          <w:t xml:space="preserve"> </w:t>
        </w:r>
        <w:r w:rsidR="00A8435C">
          <w:rPr>
            <w:rFonts w:ascii="Times New Roman" w:hAnsi="Times New Roman" w:cs="Times New Roman"/>
            <w:sz w:val="24"/>
            <w:szCs w:val="24"/>
          </w:rPr>
          <w:t>likely</w:t>
        </w:r>
        <w:r w:rsidR="00F6371E">
          <w:rPr>
            <w:rFonts w:ascii="Times New Roman" w:hAnsi="Times New Roman" w:cs="Times New Roman"/>
            <w:sz w:val="24"/>
            <w:szCs w:val="24"/>
          </w:rPr>
          <w:t xml:space="preserve"> captur</w:t>
        </w:r>
      </w:ins>
      <w:ins w:id="304" w:author="Benton, Deon [2]" w:date="2023-04-25T18:47:00Z">
        <w:r w:rsidR="00A8435C">
          <w:rPr>
            <w:rFonts w:ascii="Times New Roman" w:hAnsi="Times New Roman" w:cs="Times New Roman"/>
            <w:sz w:val="24"/>
            <w:szCs w:val="24"/>
          </w:rPr>
          <w:t>ed</w:t>
        </w:r>
      </w:ins>
      <w:ins w:id="305" w:author="Benton, Deon [2]" w:date="2023-04-25T18:46:00Z">
        <w:r w:rsidR="00F6371E">
          <w:rPr>
            <w:rFonts w:ascii="Times New Roman" w:hAnsi="Times New Roman" w:cs="Times New Roman"/>
            <w:sz w:val="24"/>
            <w:szCs w:val="24"/>
          </w:rPr>
          <w:t xml:space="preserve"> </w:t>
        </w:r>
        <w:r w:rsidR="00F6371E">
          <w:rPr>
            <w:rFonts w:ascii="Times New Roman" w:hAnsi="Times New Roman" w:cs="Times New Roman"/>
            <w:i/>
            <w:iCs/>
            <w:sz w:val="24"/>
            <w:szCs w:val="24"/>
          </w:rPr>
          <w:t xml:space="preserve">how </w:t>
        </w:r>
        <w:r w:rsidR="00F6371E">
          <w:rPr>
            <w:rFonts w:ascii="Times New Roman" w:hAnsi="Times New Roman" w:cs="Times New Roman"/>
            <w:sz w:val="24"/>
            <w:szCs w:val="24"/>
          </w:rPr>
          <w:t>children processed the present events.</w:t>
        </w:r>
      </w:ins>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0B425C"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1DA74C00" w:rsidR="009F49FF" w:rsidRDefault="009F49FF" w:rsidP="00D276B2">
      <w:pPr>
        <w:spacing w:line="480" w:lineRule="auto"/>
        <w:ind w:left="720" w:hanging="720"/>
        <w:contextualSpacing/>
        <w:rPr>
          <w:ins w:id="306" w:author="Benton, Deon [2]" w:date="2023-04-25T09:57:00Z"/>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ins w:id="307" w:author="Benton, Deon [2]" w:date="2023-04-25T09:57:00Z">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ins>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33DD427A" w:rsidR="00FF5FEE" w:rsidRDefault="00FF5FEE" w:rsidP="00D276B2">
      <w:pPr>
        <w:spacing w:line="480" w:lineRule="auto"/>
        <w:ind w:left="720" w:hanging="720"/>
        <w:contextualSpacing/>
        <w:rPr>
          <w:ins w:id="308" w:author="Benton, Deon [2]" w:date="2023-04-25T10:08:00Z"/>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ins w:id="309" w:author="Benton, Deon [2]" w:date="2023-04-25T10:08:00Z">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ins>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547578D2"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lastRenderedPageBreak/>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 xml:space="preserve">propagation. In D. E. </w:t>
      </w: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xml:space="preserve">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7F6B3745" w:rsidR="00D276B2" w:rsidRDefault="00D276B2" w:rsidP="00D276B2">
      <w:pPr>
        <w:spacing w:line="480" w:lineRule="auto"/>
        <w:ind w:left="720" w:hanging="720"/>
        <w:contextualSpacing/>
        <w:rPr>
          <w:ins w:id="310" w:author="Benton, Deon [2]" w:date="2023-04-25T09:58:00Z"/>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ins w:id="311" w:author="Benton, Deon [2]" w:date="2023-04-25T09:58:00Z">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ins>
    </w:p>
    <w:p w14:paraId="09AE83E4" w14:textId="6F0B6C2B" w:rsidR="00D276B2" w:rsidRDefault="00D276B2" w:rsidP="00D276B2">
      <w:pPr>
        <w:spacing w:line="480" w:lineRule="auto"/>
        <w:ind w:left="720" w:hanging="720"/>
        <w:contextualSpacing/>
        <w:rPr>
          <w:ins w:id="312" w:author="Benton, Deon [2]" w:date="2023-04-25T09:57:00Z"/>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ins w:id="313" w:author="Benton, Deon [2]" w:date="2023-04-25T09:57:00Z">
        <w:r w:rsidRPr="006D3060">
          <w:rPr>
            <w:rFonts w:ascii="Times New Roman" w:hAnsi="Times New Roman" w:cs="Times New Roman"/>
            <w:color w:val="222222"/>
            <w:sz w:val="24"/>
            <w:szCs w:val="24"/>
            <w:shd w:val="clear" w:color="auto" w:fill="FFFFFF"/>
          </w:rPr>
          <w:lastRenderedPageBreak/>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ins>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9C288D9"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bel, David" w:date="2023-04-20T16:12:00Z" w:initials="SD">
    <w:p w14:paraId="65F030B5" w14:textId="77777777" w:rsidR="00EE6431" w:rsidRDefault="00EE6431" w:rsidP="00EC04DC">
      <w:pPr>
        <w:pStyle w:val="CommentText"/>
      </w:pPr>
      <w:r>
        <w:rPr>
          <w:rStyle w:val="CommentReference"/>
        </w:rPr>
        <w:annotationRef/>
      </w:r>
      <w:r>
        <w:t>This is a confusing term. What does “phase order” mean, because you label pretraining as a phase. Don’t you mean “trial number” – and it’s number, not order. This is the difference between the first and second trial, not the counterbalancing, right?</w:t>
      </w:r>
    </w:p>
  </w:comment>
  <w:comment w:id="35" w:author="Sobel, David" w:date="2023-04-21T13:40:00Z" w:initials="SD">
    <w:p w14:paraId="451BEBAB" w14:textId="62A8D79E" w:rsidR="00EE6431" w:rsidRDefault="00EE6431">
      <w:pPr>
        <w:pStyle w:val="CommentText"/>
      </w:pPr>
      <w:r>
        <w:rPr>
          <w:rStyle w:val="CommentReference"/>
        </w:rPr>
        <w:annotationRef/>
      </w:r>
      <w:r>
        <w:t>APA Style: Greek letters aren’t italicized.</w:t>
      </w:r>
    </w:p>
  </w:comment>
  <w:comment w:id="36" w:author="Sobel, David" w:date="2023-04-21T13:40:00Z" w:initials="SD">
    <w:p w14:paraId="66A63CE8" w14:textId="7DCC3A7B" w:rsidR="00EE6431" w:rsidRDefault="00EE6431">
      <w:pPr>
        <w:pStyle w:val="CommentText"/>
      </w:pPr>
      <w:r>
        <w:rPr>
          <w:rStyle w:val="CommentReference"/>
        </w:rPr>
        <w:annotationRef/>
      </w:r>
      <w:r>
        <w:t>APA Style: Never report more than p &lt; .001.</w:t>
      </w:r>
    </w:p>
  </w:comment>
  <w:comment w:id="63" w:author="Sobel, David" w:date="2023-04-21T13:51:00Z" w:initials="SD">
    <w:p w14:paraId="40C21A84" w14:textId="320B880C" w:rsidR="00EE6431" w:rsidRDefault="00EE6431">
      <w:pPr>
        <w:pStyle w:val="CommentText"/>
      </w:pPr>
      <w:r>
        <w:rPr>
          <w:rStyle w:val="CommentReference"/>
        </w:rPr>
        <w:annotationRef/>
      </w:r>
      <w:r>
        <w:t>Renumber figures</w:t>
      </w:r>
    </w:p>
  </w:comment>
  <w:comment w:id="65" w:author="Sobel, David" w:date="2023-04-21T14:00:00Z" w:initials="SD">
    <w:p w14:paraId="46061C35" w14:textId="078A4C34" w:rsidR="00EE6431" w:rsidRDefault="00EE6431">
      <w:pPr>
        <w:pStyle w:val="CommentText"/>
      </w:pPr>
      <w:r>
        <w:rPr>
          <w:rStyle w:val="CommentReference"/>
        </w:rPr>
        <w:annotationRef/>
      </w:r>
      <w:r>
        <w:t>I know you want to include this, but it’s WAY too complicated.</w:t>
      </w:r>
    </w:p>
    <w:p w14:paraId="5F9A1DE3" w14:textId="367973BE" w:rsidR="00EE6431" w:rsidRDefault="00EE6431">
      <w:pPr>
        <w:pStyle w:val="CommentText"/>
      </w:pPr>
    </w:p>
    <w:p w14:paraId="602026B9" w14:textId="791E5CA7" w:rsidR="00EE6431" w:rsidRDefault="00EE6431">
      <w:pPr>
        <w:pStyle w:val="CommentText"/>
      </w:pPr>
      <w:r>
        <w:t>Also, I’m noticing that you’re putting in error bars into these model prediction graphs, with a standard error of zero. I don’t think that’s right. Why do you assume that there is a perfect correlation between the model’s prediction and probability ratings? I doubt that children are this good at probability matching.</w:t>
      </w:r>
    </w:p>
    <w:p w14:paraId="673E3C26" w14:textId="77777777" w:rsidR="00EE6431" w:rsidRDefault="00EE6431">
      <w:pPr>
        <w:pStyle w:val="CommentText"/>
      </w:pPr>
    </w:p>
    <w:p w14:paraId="7D369AA4" w14:textId="26775D5D" w:rsidR="00EE6431" w:rsidRDefault="00EE6431">
      <w:pPr>
        <w:pStyle w:val="CommentText"/>
      </w:pPr>
    </w:p>
  </w:comment>
  <w:comment w:id="111" w:author="Sobel, David" w:date="2023-04-21T14:13:00Z" w:initials="SD">
    <w:p w14:paraId="042D47F4" w14:textId="697D40F4" w:rsidR="00C07F24" w:rsidRDefault="00C07F24">
      <w:pPr>
        <w:pStyle w:val="CommentText"/>
      </w:pPr>
      <w:r>
        <w:rPr>
          <w:rStyle w:val="CommentReference"/>
        </w:rPr>
        <w:annotationRef/>
      </w:r>
      <w:r w:rsidR="006E15DE">
        <w:rPr>
          <w:noProof/>
        </w:rPr>
        <w:t xml:space="preserve">Not sure what you're saying here. </w:t>
      </w:r>
    </w:p>
  </w:comment>
  <w:comment w:id="112" w:author="Sobel, David" w:date="2023-04-21T14:13:00Z" w:initials="SD">
    <w:p w14:paraId="061482E2" w14:textId="51BFC354" w:rsidR="00C07F24" w:rsidRDefault="00C07F24">
      <w:pPr>
        <w:pStyle w:val="CommentText"/>
      </w:pPr>
      <w:r>
        <w:rPr>
          <w:rStyle w:val="CommentReference"/>
        </w:rPr>
        <w:annotationRef/>
      </w:r>
      <w:r w:rsidR="006E15DE">
        <w:rPr>
          <w:noProof/>
        </w:rPr>
        <w:t>Only for certain base rates</w:t>
      </w:r>
      <w:r w:rsidR="00B844FD">
        <w:rPr>
          <w:noProof/>
        </w:rPr>
        <w:t>!</w:t>
      </w:r>
    </w:p>
  </w:comment>
  <w:comment w:id="113" w:author="Sobel, David" w:date="2023-04-21T14:14:00Z" w:initials="SD">
    <w:p w14:paraId="44312E30" w14:textId="42AD02E3" w:rsidR="00B844FD" w:rsidRDefault="00C07F24">
      <w:pPr>
        <w:pStyle w:val="CommentText"/>
        <w:rPr>
          <w:noProof/>
        </w:rPr>
      </w:pPr>
      <w:r>
        <w:rPr>
          <w:rStyle w:val="CommentReference"/>
        </w:rPr>
        <w:annotationRef/>
      </w:r>
      <w:r w:rsidR="00B844FD">
        <w:rPr>
          <w:noProof/>
        </w:rPr>
        <w:t>A</w:t>
      </w:r>
      <w:r>
        <w:rPr>
          <w:noProof/>
        </w:rPr>
        <w:t>re you just looking at the average</w:t>
      </w:r>
      <w:r w:rsidR="00B844FD">
        <w:rPr>
          <w:noProof/>
        </w:rPr>
        <w:t xml:space="preserve"> across the trials? It seems to me that what the connectionist model is getting more right are the control trials, and what the Bayesian model is getting more right are the experimental trials, but there are more objects in the control trials than experimetnal trials, so this affects the overall model fit.  </w:t>
      </w:r>
    </w:p>
    <w:p w14:paraId="296F5B78" w14:textId="77777777" w:rsidR="00B844FD" w:rsidRDefault="00B844FD">
      <w:pPr>
        <w:pStyle w:val="CommentText"/>
        <w:rPr>
          <w:noProof/>
        </w:rPr>
      </w:pPr>
    </w:p>
    <w:p w14:paraId="4DE2D343" w14:textId="618F967A" w:rsidR="00C07F24" w:rsidRDefault="00C07F24" w:rsidP="00B844FD">
      <w:pPr>
        <w:pStyle w:val="CommentText"/>
        <w:rPr>
          <w:noProof/>
        </w:rPr>
      </w:pPr>
      <w:r>
        <w:rPr>
          <w:noProof/>
        </w:rPr>
        <w:t xml:space="preserve"> </w:t>
      </w:r>
    </w:p>
    <w:p w14:paraId="59E72F42" w14:textId="200FF73D" w:rsidR="00C07F24" w:rsidRDefault="00C07F24">
      <w:pPr>
        <w:pStyle w:val="CommentText"/>
      </w:pPr>
    </w:p>
  </w:comment>
  <w:comment w:id="122" w:author="Sobel, David" w:date="2023-04-21T14:29:00Z" w:initials="SD">
    <w:p w14:paraId="0F43D6A3" w14:textId="64302341" w:rsidR="00B844FD" w:rsidRDefault="00B844FD">
      <w:pPr>
        <w:pStyle w:val="CommentText"/>
      </w:pPr>
      <w:r>
        <w:rPr>
          <w:rStyle w:val="CommentReference"/>
        </w:rPr>
        <w:annotationRef/>
      </w:r>
      <w:r>
        <w:t>Neither of these are in the reference list. I looked up B&amp;S’14, but I can’t find the other one.</w:t>
      </w:r>
    </w:p>
  </w:comment>
  <w:comment w:id="128" w:author="Sobel, David" w:date="2023-04-21T14:30:00Z" w:initials="SD">
    <w:p w14:paraId="21496DB8" w14:textId="08B13363" w:rsidR="00B844FD" w:rsidRDefault="00B844FD">
      <w:pPr>
        <w:pStyle w:val="CommentText"/>
      </w:pPr>
      <w:r>
        <w:rPr>
          <w:rStyle w:val="CommentReference"/>
        </w:rPr>
        <w:annotationRef/>
      </w:r>
      <w:r>
        <w:t>I’m really having a hard time following your argument. There are just too many figures.</w:t>
      </w:r>
    </w:p>
  </w:comment>
  <w:comment w:id="129" w:author="Sobel, David" w:date="2023-04-21T14:31:00Z" w:initials="SD">
    <w:p w14:paraId="49D29BC9" w14:textId="2E28A34E" w:rsidR="00B844FD" w:rsidRDefault="00B844FD">
      <w:pPr>
        <w:pStyle w:val="CommentText"/>
      </w:pPr>
      <w:r>
        <w:rPr>
          <w:rStyle w:val="CommentReference"/>
        </w:rPr>
        <w:annotationRef/>
      </w:r>
      <w:r>
        <w:t xml:space="preserve">Yeah, I don’t think this is right. It assumes that there is a perfect relation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030B5" w15:done="0"/>
  <w15:commentEx w15:paraId="451BEBAB" w15:done="0"/>
  <w15:commentEx w15:paraId="66A63CE8" w15:done="0"/>
  <w15:commentEx w15:paraId="40C21A84" w15:done="0"/>
  <w15:commentEx w15:paraId="7D369AA4" w15:done="0"/>
  <w15:commentEx w15:paraId="042D47F4" w15:done="0"/>
  <w15:commentEx w15:paraId="061482E2" w15:done="0"/>
  <w15:commentEx w15:paraId="59E72F42" w15:done="0"/>
  <w15:commentEx w15:paraId="0F43D6A3" w15:done="0"/>
  <w15:commentEx w15:paraId="21496DB8" w15:done="0"/>
  <w15:commentEx w15:paraId="49D29B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030B5" w16cid:durableId="27EBE2DC"/>
  <w16cid:commentId w16cid:paraId="451BEBAB" w16cid:durableId="27ED10B8"/>
  <w16cid:commentId w16cid:paraId="66A63CE8" w16cid:durableId="27ED10D5"/>
  <w16cid:commentId w16cid:paraId="40C21A84" w16cid:durableId="27ED1368"/>
  <w16cid:commentId w16cid:paraId="7D369AA4" w16cid:durableId="27ED157B"/>
  <w16cid:commentId w16cid:paraId="042D47F4" w16cid:durableId="27ED1875"/>
  <w16cid:commentId w16cid:paraId="061482E2" w16cid:durableId="27ED1888"/>
  <w16cid:commentId w16cid:paraId="59E72F42" w16cid:durableId="27ED18CE"/>
  <w16cid:commentId w16cid:paraId="0F43D6A3" w16cid:durableId="27ED1C46"/>
  <w16cid:commentId w16cid:paraId="21496DB8" w16cid:durableId="27ED1C6B"/>
  <w16cid:commentId w16cid:paraId="49D29BC9" w16cid:durableId="27ED1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D2FFA" w14:textId="77777777" w:rsidR="001C7621" w:rsidRDefault="001C7621" w:rsidP="00323E12">
      <w:pPr>
        <w:spacing w:after="0" w:line="240" w:lineRule="auto"/>
      </w:pPr>
      <w:r>
        <w:separator/>
      </w:r>
    </w:p>
  </w:endnote>
  <w:endnote w:type="continuationSeparator" w:id="0">
    <w:p w14:paraId="7A08D09D" w14:textId="77777777" w:rsidR="001C7621" w:rsidRDefault="001C7621"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5110A" w14:textId="77777777" w:rsidR="001C7621" w:rsidRDefault="001C7621" w:rsidP="00323E12">
      <w:pPr>
        <w:spacing w:after="0" w:line="240" w:lineRule="auto"/>
      </w:pPr>
      <w:r>
        <w:separator/>
      </w:r>
    </w:p>
  </w:footnote>
  <w:footnote w:type="continuationSeparator" w:id="0">
    <w:p w14:paraId="27466B9B" w14:textId="77777777" w:rsidR="001C7621" w:rsidRDefault="001C7621"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Sobel, David">
    <w15:presenceInfo w15:providerId="AD" w15:userId="S-1-5-21-117609710-602162358-682003330-23509"/>
  </w15:person>
  <w15:person w15:author="Benton, Deon [2]">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D5C"/>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A28"/>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A5B"/>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D6A"/>
    <w:rsid w:val="0019030A"/>
    <w:rsid w:val="001904A4"/>
    <w:rsid w:val="001905CD"/>
    <w:rsid w:val="00191428"/>
    <w:rsid w:val="0019178F"/>
    <w:rsid w:val="00191CC9"/>
    <w:rsid w:val="00192238"/>
    <w:rsid w:val="0019265D"/>
    <w:rsid w:val="00192C62"/>
    <w:rsid w:val="00193653"/>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C60"/>
    <w:rsid w:val="001B7F60"/>
    <w:rsid w:val="001C02F1"/>
    <w:rsid w:val="001C0530"/>
    <w:rsid w:val="001C07E2"/>
    <w:rsid w:val="001C0ADB"/>
    <w:rsid w:val="001C0C54"/>
    <w:rsid w:val="001C0DEF"/>
    <w:rsid w:val="001C0F80"/>
    <w:rsid w:val="001C17F9"/>
    <w:rsid w:val="001C1E31"/>
    <w:rsid w:val="001C225C"/>
    <w:rsid w:val="001C28DA"/>
    <w:rsid w:val="001C2DD8"/>
    <w:rsid w:val="001C3009"/>
    <w:rsid w:val="001C3CE9"/>
    <w:rsid w:val="001C3D27"/>
    <w:rsid w:val="001C48AA"/>
    <w:rsid w:val="001C4904"/>
    <w:rsid w:val="001C4F93"/>
    <w:rsid w:val="001C50F5"/>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6F4"/>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0CCA"/>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54F"/>
    <w:rsid w:val="0039582D"/>
    <w:rsid w:val="00396714"/>
    <w:rsid w:val="00397D2B"/>
    <w:rsid w:val="003A05CE"/>
    <w:rsid w:val="003A1DCE"/>
    <w:rsid w:val="003A2CB4"/>
    <w:rsid w:val="003A339B"/>
    <w:rsid w:val="003A3BB2"/>
    <w:rsid w:val="003A418F"/>
    <w:rsid w:val="003A5253"/>
    <w:rsid w:val="003A65D6"/>
    <w:rsid w:val="003A67C7"/>
    <w:rsid w:val="003A6C50"/>
    <w:rsid w:val="003A6F1A"/>
    <w:rsid w:val="003A744C"/>
    <w:rsid w:val="003B00F0"/>
    <w:rsid w:val="003B04E7"/>
    <w:rsid w:val="003B04EF"/>
    <w:rsid w:val="003B07F1"/>
    <w:rsid w:val="003B1080"/>
    <w:rsid w:val="003B14D1"/>
    <w:rsid w:val="003B1B00"/>
    <w:rsid w:val="003B1E0A"/>
    <w:rsid w:val="003B2169"/>
    <w:rsid w:val="003B222F"/>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904"/>
    <w:rsid w:val="003F62E7"/>
    <w:rsid w:val="003F6471"/>
    <w:rsid w:val="003F67CD"/>
    <w:rsid w:val="003F72C8"/>
    <w:rsid w:val="003F7497"/>
    <w:rsid w:val="003F7AD8"/>
    <w:rsid w:val="003F7C64"/>
    <w:rsid w:val="003F7EDD"/>
    <w:rsid w:val="0040083C"/>
    <w:rsid w:val="00401067"/>
    <w:rsid w:val="00401CE2"/>
    <w:rsid w:val="0040474D"/>
    <w:rsid w:val="00404790"/>
    <w:rsid w:val="004048EB"/>
    <w:rsid w:val="00404AD5"/>
    <w:rsid w:val="00404B9C"/>
    <w:rsid w:val="00405C14"/>
    <w:rsid w:val="00405DBA"/>
    <w:rsid w:val="00405F1A"/>
    <w:rsid w:val="004066DF"/>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859"/>
    <w:rsid w:val="00487524"/>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89"/>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3081"/>
    <w:rsid w:val="004D35AB"/>
    <w:rsid w:val="004D35B8"/>
    <w:rsid w:val="004D3AA9"/>
    <w:rsid w:val="004D5685"/>
    <w:rsid w:val="004D59E0"/>
    <w:rsid w:val="004D603F"/>
    <w:rsid w:val="004D6AD9"/>
    <w:rsid w:val="004D741A"/>
    <w:rsid w:val="004D76C8"/>
    <w:rsid w:val="004D7C8C"/>
    <w:rsid w:val="004E05F5"/>
    <w:rsid w:val="004E06CD"/>
    <w:rsid w:val="004E1110"/>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69D"/>
    <w:rsid w:val="004F07E4"/>
    <w:rsid w:val="004F0DF5"/>
    <w:rsid w:val="004F1A23"/>
    <w:rsid w:val="004F1F9F"/>
    <w:rsid w:val="004F203A"/>
    <w:rsid w:val="004F2D1F"/>
    <w:rsid w:val="004F2EE9"/>
    <w:rsid w:val="004F2FC3"/>
    <w:rsid w:val="004F3051"/>
    <w:rsid w:val="004F3B87"/>
    <w:rsid w:val="004F4176"/>
    <w:rsid w:val="004F473A"/>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6B11"/>
    <w:rsid w:val="006472F7"/>
    <w:rsid w:val="00647A02"/>
    <w:rsid w:val="00647A4A"/>
    <w:rsid w:val="00647D2F"/>
    <w:rsid w:val="00647D89"/>
    <w:rsid w:val="00647E9D"/>
    <w:rsid w:val="00647ED2"/>
    <w:rsid w:val="0065022F"/>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6DC5"/>
    <w:rsid w:val="006674EA"/>
    <w:rsid w:val="0066771E"/>
    <w:rsid w:val="00670051"/>
    <w:rsid w:val="006701A9"/>
    <w:rsid w:val="00670226"/>
    <w:rsid w:val="00670805"/>
    <w:rsid w:val="006708F5"/>
    <w:rsid w:val="00670CD5"/>
    <w:rsid w:val="0067120D"/>
    <w:rsid w:val="00671342"/>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3EE"/>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2CBB"/>
    <w:rsid w:val="008033E4"/>
    <w:rsid w:val="0080358A"/>
    <w:rsid w:val="00803816"/>
    <w:rsid w:val="0080399C"/>
    <w:rsid w:val="00803A2E"/>
    <w:rsid w:val="00804210"/>
    <w:rsid w:val="00804432"/>
    <w:rsid w:val="00804E79"/>
    <w:rsid w:val="00805021"/>
    <w:rsid w:val="008050C9"/>
    <w:rsid w:val="00805A8C"/>
    <w:rsid w:val="00806777"/>
    <w:rsid w:val="00806790"/>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D52"/>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366D"/>
    <w:rsid w:val="009746B1"/>
    <w:rsid w:val="00974877"/>
    <w:rsid w:val="0097523E"/>
    <w:rsid w:val="0097545C"/>
    <w:rsid w:val="009755B4"/>
    <w:rsid w:val="00975786"/>
    <w:rsid w:val="00975BF7"/>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1F8F"/>
    <w:rsid w:val="009C2076"/>
    <w:rsid w:val="009C22B8"/>
    <w:rsid w:val="009C2A92"/>
    <w:rsid w:val="009C3553"/>
    <w:rsid w:val="009C3D67"/>
    <w:rsid w:val="009C3E19"/>
    <w:rsid w:val="009C4330"/>
    <w:rsid w:val="009C549E"/>
    <w:rsid w:val="009C56B2"/>
    <w:rsid w:val="009C5E5D"/>
    <w:rsid w:val="009C62A0"/>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98"/>
    <w:rsid w:val="009F49FF"/>
    <w:rsid w:val="009F4DAB"/>
    <w:rsid w:val="009F4EEA"/>
    <w:rsid w:val="009F5688"/>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96E"/>
    <w:rsid w:val="00A70DD9"/>
    <w:rsid w:val="00A7121F"/>
    <w:rsid w:val="00A71B48"/>
    <w:rsid w:val="00A71EE2"/>
    <w:rsid w:val="00A71F2D"/>
    <w:rsid w:val="00A7224C"/>
    <w:rsid w:val="00A726FB"/>
    <w:rsid w:val="00A72949"/>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35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D87"/>
    <w:rsid w:val="00AB2FEE"/>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3CA3"/>
    <w:rsid w:val="00AC44D4"/>
    <w:rsid w:val="00AC473C"/>
    <w:rsid w:val="00AC51B1"/>
    <w:rsid w:val="00AC537E"/>
    <w:rsid w:val="00AC55AC"/>
    <w:rsid w:val="00AC5982"/>
    <w:rsid w:val="00AC614A"/>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240"/>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DD2"/>
    <w:rsid w:val="00B17F6C"/>
    <w:rsid w:val="00B17FE4"/>
    <w:rsid w:val="00B202F0"/>
    <w:rsid w:val="00B20ABB"/>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930"/>
    <w:rsid w:val="00BE0936"/>
    <w:rsid w:val="00BE0CB8"/>
    <w:rsid w:val="00BE0EFC"/>
    <w:rsid w:val="00BE10E2"/>
    <w:rsid w:val="00BE31D5"/>
    <w:rsid w:val="00BE349F"/>
    <w:rsid w:val="00BE3DAC"/>
    <w:rsid w:val="00BE4018"/>
    <w:rsid w:val="00BE48DF"/>
    <w:rsid w:val="00BE591E"/>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2A1"/>
    <w:rsid w:val="00C155AC"/>
    <w:rsid w:val="00C15B1A"/>
    <w:rsid w:val="00C161E2"/>
    <w:rsid w:val="00C17CEB"/>
    <w:rsid w:val="00C17DEF"/>
    <w:rsid w:val="00C20349"/>
    <w:rsid w:val="00C2043C"/>
    <w:rsid w:val="00C2093C"/>
    <w:rsid w:val="00C211F5"/>
    <w:rsid w:val="00C21974"/>
    <w:rsid w:val="00C219AA"/>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FCB"/>
    <w:rsid w:val="00C85AB4"/>
    <w:rsid w:val="00C85C0C"/>
    <w:rsid w:val="00C85D11"/>
    <w:rsid w:val="00C86568"/>
    <w:rsid w:val="00C86743"/>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E2A"/>
    <w:rsid w:val="00CC446B"/>
    <w:rsid w:val="00CC4EE7"/>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1"/>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F62"/>
    <w:rsid w:val="00DF230E"/>
    <w:rsid w:val="00DF2EAB"/>
    <w:rsid w:val="00DF2EF9"/>
    <w:rsid w:val="00DF301C"/>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F44"/>
    <w:rsid w:val="00E62A31"/>
    <w:rsid w:val="00E630A5"/>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919"/>
    <w:rsid w:val="00F14A21"/>
    <w:rsid w:val="00F15250"/>
    <w:rsid w:val="00F15561"/>
    <w:rsid w:val="00F15615"/>
    <w:rsid w:val="00F15986"/>
    <w:rsid w:val="00F16776"/>
    <w:rsid w:val="00F17525"/>
    <w:rsid w:val="00F17559"/>
    <w:rsid w:val="00F175CC"/>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F96"/>
    <w:rsid w:val="00F6459A"/>
    <w:rsid w:val="00F646DF"/>
    <w:rsid w:val="00F64C3F"/>
    <w:rsid w:val="00F65279"/>
    <w:rsid w:val="00F654CB"/>
    <w:rsid w:val="00F654F1"/>
    <w:rsid w:val="00F658B0"/>
    <w:rsid w:val="00F65BDE"/>
    <w:rsid w:val="00F66022"/>
    <w:rsid w:val="00F6615D"/>
    <w:rsid w:val="00F66181"/>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C82"/>
    <w:rsid w:val="00F85D7B"/>
    <w:rsid w:val="00F8644B"/>
    <w:rsid w:val="00F87014"/>
    <w:rsid w:val="00F87480"/>
    <w:rsid w:val="00F87923"/>
    <w:rsid w:val="00F87BF9"/>
    <w:rsid w:val="00F901F9"/>
    <w:rsid w:val="00F90222"/>
    <w:rsid w:val="00F906BB"/>
    <w:rsid w:val="00F90E69"/>
    <w:rsid w:val="00F90F36"/>
    <w:rsid w:val="00F90FC4"/>
    <w:rsid w:val="00F92A60"/>
    <w:rsid w:val="00F9347A"/>
    <w:rsid w:val="00F93B67"/>
    <w:rsid w:val="00F949E2"/>
    <w:rsid w:val="00F94BC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38</Pages>
  <Words>9079</Words>
  <Characters>51753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76</cp:revision>
  <cp:lastPrinted>2019-03-04T23:20:00Z</cp:lastPrinted>
  <dcterms:created xsi:type="dcterms:W3CDTF">2023-04-25T14:17:00Z</dcterms:created>
  <dcterms:modified xsi:type="dcterms:W3CDTF">2023-04-25T23:47:00Z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