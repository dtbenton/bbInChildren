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91EC0E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1-27T17:29:00Z">
        <w:r w:rsidR="002222F2" w:rsidDel="000B6892">
          <w:rPr>
            <w:rFonts w:ascii="Times New Roman" w:hAnsi="Times New Roman" w:cs="Times New Roman"/>
            <w:sz w:val="24"/>
            <w:szCs w:val="24"/>
          </w:rPr>
          <w:delText>children</w:delText>
        </w:r>
      </w:del>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del w:id="3" w:author="Benton, Deon" w:date="2023-01-27T17:30:00Z">
        <w:r w:rsidR="00DC414B" w:rsidDel="000B6892">
          <w:rPr>
            <w:rFonts w:ascii="Times New Roman" w:hAnsi="Times New Roman" w:cs="Times New Roman"/>
            <w:sz w:val="24"/>
            <w:szCs w:val="24"/>
          </w:rPr>
          <w:delText xml:space="preserve"> </w:delText>
        </w:r>
        <w:r w:rsidR="002222F2" w:rsidDel="000B6892">
          <w:rPr>
            <w:rFonts w:ascii="Times New Roman" w:hAnsi="Times New Roman" w:cs="Times New Roman"/>
            <w:sz w:val="24"/>
            <w:szCs w:val="24"/>
          </w:rPr>
          <w:delText>to reason about causal events</w:delText>
        </w:r>
      </w:del>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 xml:space="preserve">asked to reason about three (or </w:t>
      </w:r>
      <w:r w:rsidR="00290BA2">
        <w:rPr>
          <w:rFonts w:ascii="Times New Roman" w:hAnsi="Times New Roman" w:cs="Times New Roman"/>
          <w:sz w:val="24"/>
          <w:szCs w:val="24"/>
        </w:rPr>
        <w:lastRenderedPageBreak/>
        <w:t>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t>
      </w:r>
      <w:r w:rsidR="00D82685">
        <w:rPr>
          <w:rFonts w:ascii="Times New Roman" w:hAnsi="Times New Roman" w:cs="Times New Roman"/>
          <w:sz w:val="24"/>
          <w:szCs w:val="24"/>
        </w:rPr>
        <w:lastRenderedPageBreak/>
        <w:t>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w:t>
      </w:r>
      <w:r>
        <w:rPr>
          <w:rFonts w:ascii="Times New Roman" w:hAnsi="Times New Roman" w:cs="Times New Roman"/>
          <w:sz w:val="24"/>
          <w:szCs w:val="24"/>
        </w:rPr>
        <w:lastRenderedPageBreak/>
        <w:t xml:space="preserve">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4"/>
      <w:r>
        <w:rPr>
          <w:rFonts w:ascii="Times New Roman" w:hAnsi="Times New Roman" w:cs="Times New Roman"/>
          <w:sz w:val="24"/>
          <w:szCs w:val="24"/>
        </w:rPr>
        <w:t>experiment</w:t>
      </w:r>
      <w:commentRangeEnd w:id="4"/>
      <w:r>
        <w:rPr>
          <w:rStyle w:val="CommentReference"/>
        </w:rPr>
        <w:commentReference w:id="4"/>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t>
      </w:r>
      <w:r>
        <w:rPr>
          <w:rFonts w:ascii="Times New Roman" w:hAnsi="Times New Roman" w:cs="Times New Roman"/>
          <w:sz w:val="24"/>
          <w:szCs w:val="24"/>
        </w:rPr>
        <w:lastRenderedPageBreak/>
        <w:t xml:space="preserve">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hypothesis, respectively (Lee &amp; Wagenmakers,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0"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3"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4"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4ECB05C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Given that previous research operationalized BB reasoning</w:t>
      </w:r>
      <w:ins w:id="15" w:author="Benton, Deon" w:date="2023-01-27T15:01:00Z">
        <w:r w:rsidR="00284724">
          <w:rPr>
            <w:rFonts w:ascii="Times New Roman" w:hAnsi="Times New Roman" w:cs="Times New Roman"/>
            <w:sz w:val="24"/>
            <w:szCs w:val="24"/>
          </w:rPr>
          <w:t xml:space="preserve"> </w:t>
        </w:r>
      </w:ins>
      <w:ins w:id="16"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w:t>
      </w:r>
      <w:del w:id="17" w:author="Benton, Deon" w:date="2023-01-27T15:02:00Z">
        <w:r w:rsidR="00FF214E" w:rsidDel="00284724">
          <w:rPr>
            <w:rFonts w:ascii="Times New Roman" w:hAnsi="Times New Roman" w:cs="Times New Roman"/>
            <w:sz w:val="24"/>
            <w:szCs w:val="24"/>
          </w:rPr>
          <w:delText xml:space="preserve">as the </w:delText>
        </w:r>
      </w:del>
      <w:r w:rsidR="00FF214E">
        <w:rPr>
          <w:rFonts w:ascii="Times New Roman" w:hAnsi="Times New Roman" w:cs="Times New Roman"/>
          <w:sz w:val="24"/>
          <w:szCs w:val="24"/>
        </w:rPr>
        <w:t xml:space="preserve">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w:t>
      </w:r>
      <w:r w:rsidR="00FF214E">
        <w:rPr>
          <w:rFonts w:ascii="Times New Roman" w:hAnsi="Times New Roman" w:cs="Times New Roman"/>
          <w:sz w:val="24"/>
          <w:szCs w:val="24"/>
        </w:rPr>
        <w:lastRenderedPageBreak/>
        <w:t>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362C805C"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Experiment 2 revealed that neither the 5-year-olds nor the 6-year-olds showed evidence of BB</w:t>
      </w:r>
      <w:r w:rsidR="005C3F53">
        <w:rPr>
          <w:rFonts w:ascii="Times New Roman" w:hAnsi="Times New Roman" w:cs="Times New Roman"/>
          <w:sz w:val="24"/>
          <w:szCs w:val="24"/>
        </w:rPr>
        <w:t xml:space="preserve"> reasoning</w:t>
      </w:r>
      <w:r>
        <w:rPr>
          <w:rFonts w:ascii="Times New Roman" w:hAnsi="Times New Roman" w:cs="Times New Roman"/>
          <w:sz w:val="24"/>
          <w:szCs w:val="24"/>
        </w:rPr>
        <w:t xml:space="preserve"> under either an old operationalization of BB reasoning</w:t>
      </w:r>
      <w:r w:rsidR="00614B49">
        <w:rPr>
          <w:rFonts w:ascii="Times New Roman" w:hAnsi="Times New Roman" w:cs="Times New Roman"/>
          <w:sz w:val="24"/>
          <w:szCs w:val="24"/>
        </w:rPr>
        <w:t xml:space="preserve"> (e.g., Sobel et al., 2004)</w:t>
      </w:r>
      <w:r>
        <w:rPr>
          <w:rFonts w:ascii="Times New Roman" w:hAnsi="Times New Roman" w:cs="Times New Roman"/>
          <w:sz w:val="24"/>
          <w:szCs w:val="24"/>
        </w:rPr>
        <w:t xml:space="preserve"> or under </w:t>
      </w:r>
      <w:r w:rsidR="005C3F53">
        <w:rPr>
          <w:rFonts w:ascii="Times New Roman" w:hAnsi="Times New Roman" w:cs="Times New Roman"/>
          <w:sz w:val="24"/>
          <w:szCs w:val="24"/>
        </w:rPr>
        <w:t>the</w:t>
      </w:r>
      <w:r>
        <w:rPr>
          <w:rFonts w:ascii="Times New Roman" w:hAnsi="Times New Roman" w:cs="Times New Roman"/>
          <w:sz w:val="24"/>
          <w:szCs w:val="24"/>
        </w:rPr>
        <w:t xml:space="preserve"> new operationalization of it. 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participants 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 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they do not engage in BB reasoning. Crucially, these findings are inconsistent with a Bayesian-inference account</w:t>
      </w:r>
      <w:r w:rsidR="00F104E9">
        <w:rPr>
          <w:rFonts w:ascii="Times New Roman" w:hAnsi="Times New Roman" w:cs="Times New Roman"/>
          <w:sz w:val="24"/>
          <w:szCs w:val="24"/>
        </w:rPr>
        <w:t>. It will be recalled that this perspective</w:t>
      </w:r>
      <w:r w:rsidR="00656919">
        <w:rPr>
          <w:rFonts w:ascii="Times New Roman" w:hAnsi="Times New Roman" w:cs="Times New Roman"/>
          <w:sz w:val="24"/>
          <w:szCs w:val="24"/>
        </w:rPr>
        <w:t xml:space="preserve"> </w:t>
      </w:r>
      <w:r w:rsidR="00656919">
        <w:rPr>
          <w:rFonts w:ascii="Times New Roman" w:hAnsi="Times New Roman" w:cs="Times New Roman"/>
          <w:sz w:val="24"/>
          <w:szCs w:val="24"/>
        </w:rPr>
        <w:lastRenderedPageBreak/>
        <w:t>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area 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64450E47" w14:textId="6BAF640D" w:rsidR="003C7E97" w:rsidRDefault="00BC6E28" w:rsidP="00257C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final question </w:t>
      </w:r>
      <w:r w:rsidR="000F176F">
        <w:rPr>
          <w:rFonts w:ascii="Times New Roman" w:hAnsi="Times New Roman" w:cs="Times New Roman"/>
          <w:sz w:val="24"/>
          <w:szCs w:val="24"/>
        </w:rPr>
        <w:t>that remains unaddressed concerns</w:t>
      </w:r>
      <w:r>
        <w:rPr>
          <w:rFonts w:ascii="Times New Roman" w:hAnsi="Times New Roman" w:cs="Times New Roman"/>
          <w:sz w:val="24"/>
          <w:szCs w:val="24"/>
        </w:rPr>
        <w:t xml:space="preserve"> </w:t>
      </w:r>
      <w:r w:rsidR="000F176F">
        <w:rPr>
          <w:rFonts w:ascii="Times New Roman" w:hAnsi="Times New Roman" w:cs="Times New Roman"/>
          <w:sz w:val="24"/>
          <w:szCs w:val="24"/>
        </w:rPr>
        <w:t>whether</w:t>
      </w:r>
      <w:r>
        <w:rPr>
          <w:rFonts w:ascii="Times New Roman" w:hAnsi="Times New Roman" w:cs="Times New Roman"/>
          <w:sz w:val="24"/>
          <w:szCs w:val="24"/>
        </w:rPr>
        <w:t xml:space="preserve"> children’s performance in the BB and ISO conditions presented here match the predictions of the traditional RW model? To this point, we have assumed that participants’ performance </w:t>
      </w:r>
      <w:r w:rsidR="00257CA0">
        <w:rPr>
          <w:rFonts w:ascii="Times New Roman" w:hAnsi="Times New Roman" w:cs="Times New Roman"/>
          <w:sz w:val="24"/>
          <w:szCs w:val="24"/>
        </w:rPr>
        <w:t>in Experiments 1 and 2 can be explained by the traditional RW model</w:t>
      </w:r>
      <w:r>
        <w:rPr>
          <w:rFonts w:ascii="Times New Roman" w:hAnsi="Times New Roman" w:cs="Times New Roman"/>
          <w:sz w:val="24"/>
          <w:szCs w:val="24"/>
        </w:rPr>
        <w:t>, but</w:t>
      </w:r>
      <w:r w:rsidR="00257CA0">
        <w:rPr>
          <w:rFonts w:ascii="Times New Roman" w:hAnsi="Times New Roman" w:cs="Times New Roman"/>
          <w:sz w:val="24"/>
          <w:szCs w:val="24"/>
        </w:rPr>
        <w:t xml:space="preserve"> it remains unknown whether a computer simulation—which implements</w:t>
      </w:r>
      <w:r w:rsidR="00817BFD">
        <w:rPr>
          <w:rFonts w:ascii="Times New Roman" w:hAnsi="Times New Roman" w:cs="Times New Roman"/>
          <w:sz w:val="24"/>
          <w:szCs w:val="24"/>
        </w:rPr>
        <w:t xml:space="preserve"> a formally-equivalent version of</w:t>
      </w:r>
      <w:r w:rsidR="00257CA0">
        <w:rPr>
          <w:rFonts w:ascii="Times New Roman" w:hAnsi="Times New Roman" w:cs="Times New Roman"/>
          <w:sz w:val="24"/>
          <w:szCs w:val="24"/>
        </w:rPr>
        <w:t xml:space="preserve"> the traditional RW model—corroborates this conclusion. </w:t>
      </w:r>
      <w:r>
        <w:rPr>
          <w:rFonts w:ascii="Times New Roman" w:hAnsi="Times New Roman" w:cs="Times New Roman"/>
          <w:sz w:val="24"/>
          <w:szCs w:val="24"/>
        </w:rPr>
        <w:t xml:space="preserve"> </w:t>
      </w:r>
      <w:r w:rsidR="00257CA0">
        <w:rPr>
          <w:rFonts w:ascii="Times New Roman" w:hAnsi="Times New Roman" w:cs="Times New Roman"/>
          <w:sz w:val="24"/>
          <w:szCs w:val="24"/>
        </w:rPr>
        <w:t>Thus</w:t>
      </w:r>
      <w:r w:rsidR="00141D44">
        <w:rPr>
          <w:rFonts w:ascii="Times New Roman" w:hAnsi="Times New Roman" w:cs="Times New Roman"/>
          <w:sz w:val="24"/>
          <w:szCs w:val="24"/>
        </w:rPr>
        <w:t>,</w:t>
      </w:r>
      <w:r w:rsidR="00257CA0">
        <w:rPr>
          <w:rFonts w:ascii="Times New Roman" w:hAnsi="Times New Roman" w:cs="Times New Roman"/>
          <w:sz w:val="24"/>
          <w:szCs w:val="24"/>
        </w:rPr>
        <w:t xml:space="preserve"> the goal of Experiment 3</w:t>
      </w:r>
      <w:r w:rsidR="00141D44">
        <w:rPr>
          <w:rFonts w:ascii="Times New Roman" w:hAnsi="Times New Roman" w:cs="Times New Roman"/>
          <w:sz w:val="24"/>
          <w:szCs w:val="24"/>
        </w:rPr>
        <w:t xml:space="preserve"> </w:t>
      </w:r>
      <w:r w:rsidR="00817BFD">
        <w:rPr>
          <w:rFonts w:ascii="Times New Roman" w:hAnsi="Times New Roman" w:cs="Times New Roman"/>
          <w:sz w:val="24"/>
          <w:szCs w:val="24"/>
        </w:rPr>
        <w:t>was</w:t>
      </w:r>
      <w:r w:rsidR="00141D44">
        <w:rPr>
          <w:rFonts w:ascii="Times New Roman" w:hAnsi="Times New Roman" w:cs="Times New Roman"/>
          <w:sz w:val="24"/>
          <w:szCs w:val="24"/>
        </w:rPr>
        <w:t xml:space="preserve"> to confirm </w:t>
      </w:r>
      <w:r w:rsidR="00F06A80">
        <w:rPr>
          <w:rFonts w:ascii="Times New Roman" w:hAnsi="Times New Roman" w:cs="Times New Roman"/>
          <w:sz w:val="24"/>
          <w:szCs w:val="24"/>
        </w:rPr>
        <w:t>that a</w:t>
      </w:r>
      <w:r w:rsidR="00141D44">
        <w:rPr>
          <w:rFonts w:ascii="Times New Roman" w:hAnsi="Times New Roman" w:cs="Times New Roman"/>
          <w:sz w:val="24"/>
          <w:szCs w:val="24"/>
        </w:rPr>
        <w:t xml:space="preserve"> </w:t>
      </w:r>
      <w:r w:rsidR="00704CF8">
        <w:rPr>
          <w:rFonts w:ascii="Times New Roman" w:hAnsi="Times New Roman" w:cs="Times New Roman"/>
          <w:sz w:val="24"/>
          <w:szCs w:val="24"/>
        </w:rPr>
        <w:t xml:space="preserve">simple </w:t>
      </w:r>
      <w:r w:rsidR="00141D44">
        <w:rPr>
          <w:rFonts w:ascii="Times New Roman" w:hAnsi="Times New Roman" w:cs="Times New Roman"/>
          <w:sz w:val="24"/>
          <w:szCs w:val="24"/>
        </w:rPr>
        <w:t>computational (connectionist) model that is trained with a</w:t>
      </w:r>
      <w:r w:rsidR="00704CF8">
        <w:rPr>
          <w:rFonts w:ascii="Times New Roman" w:hAnsi="Times New Roman" w:cs="Times New Roman"/>
          <w:sz w:val="24"/>
          <w:szCs w:val="24"/>
        </w:rPr>
        <w:t xml:space="preserve"> learning</w:t>
      </w:r>
      <w:r w:rsidR="00141D44">
        <w:rPr>
          <w:rFonts w:ascii="Times New Roman" w:hAnsi="Times New Roman" w:cs="Times New Roman"/>
          <w:sz w:val="24"/>
          <w:szCs w:val="24"/>
        </w:rPr>
        <w:t xml:space="preserve"> rule that is formally equivalent to the traditional RW model can account for the present data. </w:t>
      </w:r>
    </w:p>
    <w:p w14:paraId="6FD75DE8" w14:textId="1BD23703" w:rsidR="00E8419C" w:rsidRDefault="00ED33E0" w:rsidP="00E8419C">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Experiment 3: A computer simulation</w:t>
      </w:r>
    </w:p>
    <w:p w14:paraId="577411A5" w14:textId="7677A6D7" w:rsidR="00427CDA" w:rsidRDefault="00427CDA" w:rsidP="00427C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goal of </w:t>
      </w:r>
      <w:r w:rsidR="005772AD">
        <w:rPr>
          <w:rFonts w:ascii="Times New Roman" w:hAnsi="Times New Roman" w:cs="Times New Roman"/>
          <w:sz w:val="24"/>
          <w:szCs w:val="24"/>
        </w:rPr>
        <w:t>Experiment 3</w:t>
      </w:r>
      <w:r>
        <w:rPr>
          <w:rFonts w:ascii="Times New Roman" w:hAnsi="Times New Roman" w:cs="Times New Roman"/>
          <w:sz w:val="24"/>
          <w:szCs w:val="24"/>
        </w:rPr>
        <w:t xml:space="preserve"> was to determine whether a </w:t>
      </w:r>
      <w:r w:rsidR="005772AD">
        <w:rPr>
          <w:rFonts w:ascii="Times New Roman" w:hAnsi="Times New Roman" w:cs="Times New Roman"/>
          <w:sz w:val="24"/>
          <w:szCs w:val="24"/>
        </w:rPr>
        <w:t>computational (connectionist) model</w:t>
      </w:r>
      <w:r>
        <w:rPr>
          <w:rFonts w:ascii="Times New Roman" w:hAnsi="Times New Roman" w:cs="Times New Roman"/>
          <w:sz w:val="24"/>
          <w:szCs w:val="24"/>
        </w:rPr>
        <w:t>—trained with the Delta rule</w:t>
      </w:r>
      <w:ins w:id="18" w:author="Benton, Deon" w:date="2023-01-31T11:34:00Z">
        <w:r w:rsidR="00BA1A59">
          <w:rPr>
            <w:rFonts w:ascii="Times New Roman" w:hAnsi="Times New Roman" w:cs="Times New Roman"/>
            <w:sz w:val="24"/>
            <w:szCs w:val="24"/>
          </w:rPr>
          <w:t xml:space="preserve"> (Widrow &amp; Hoff, 1960)</w:t>
        </w:r>
      </w:ins>
      <w:r>
        <w:rPr>
          <w:rFonts w:ascii="Times New Roman" w:hAnsi="Times New Roman" w:cs="Times New Roman"/>
          <w:sz w:val="24"/>
          <w:szCs w:val="24"/>
        </w:rPr>
        <w:t xml:space="preserve">, which is formally equivalent to the </w:t>
      </w:r>
      <w:r>
        <w:rPr>
          <w:rFonts w:ascii="Times New Roman" w:hAnsi="Times New Roman" w:cs="Times New Roman"/>
          <w:sz w:val="24"/>
          <w:szCs w:val="24"/>
        </w:rPr>
        <w:lastRenderedPageBreak/>
        <w:t>traditional RW model</w:t>
      </w:r>
      <w:r w:rsidR="00B51A5F">
        <w:rPr>
          <w:rFonts w:ascii="Times New Roman" w:hAnsi="Times New Roman" w:cs="Times New Roman"/>
          <w:sz w:val="24"/>
          <w:szCs w:val="24"/>
        </w:rPr>
        <w:t xml:space="preserve"> under some conditions (e.g., Danks, 2003)</w:t>
      </w:r>
      <w:r>
        <w:rPr>
          <w:rFonts w:ascii="Times New Roman" w:hAnsi="Times New Roman" w:cs="Times New Roman"/>
          <w:sz w:val="24"/>
          <w:szCs w:val="24"/>
        </w:rPr>
        <w:t xml:space="preserve">—can account for the present data. </w:t>
      </w:r>
    </w:p>
    <w:p w14:paraId="019BA677" w14:textId="72AB378B"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Network architecture</w:t>
      </w:r>
      <w:ins w:id="19" w:author="Benton, Deon" w:date="2023-01-31T11:58:00Z">
        <w:r w:rsidR="00524AA9">
          <w:rPr>
            <w:rFonts w:ascii="Times New Roman" w:hAnsi="Times New Roman" w:cs="Times New Roman"/>
            <w:b/>
            <w:sz w:val="24"/>
            <w:szCs w:val="24"/>
          </w:rPr>
          <w:t xml:space="preserve"> and design</w:t>
        </w:r>
      </w:ins>
      <w:r>
        <w:rPr>
          <w:rFonts w:ascii="Times New Roman" w:hAnsi="Times New Roman" w:cs="Times New Roman"/>
          <w:b/>
          <w:sz w:val="24"/>
          <w:szCs w:val="24"/>
        </w:rPr>
        <w:t xml:space="preserve">. </w:t>
      </w:r>
      <w:r w:rsidRPr="00B31978">
        <w:rPr>
          <w:rFonts w:ascii="Times New Roman" w:hAnsi="Times New Roman" w:cs="Times New Roman"/>
          <w:sz w:val="24"/>
          <w:szCs w:val="24"/>
        </w:rPr>
        <w:t>We used a</w:t>
      </w:r>
      <w:ins w:id="20" w:author="Benton, Deon" w:date="2023-01-31T11:46:00Z">
        <w:r w:rsidR="000761EA">
          <w:rPr>
            <w:rFonts w:ascii="Times New Roman" w:hAnsi="Times New Roman" w:cs="Times New Roman"/>
            <w:sz w:val="24"/>
            <w:szCs w:val="24"/>
          </w:rPr>
          <w:t xml:space="preserve"> simple</w:t>
        </w:r>
      </w:ins>
      <w:ins w:id="21" w:author="Benton, Deon" w:date="2023-02-01T09:15:00Z">
        <w:r w:rsidR="001857C4">
          <w:rPr>
            <w:rFonts w:ascii="Times New Roman" w:hAnsi="Times New Roman" w:cs="Times New Roman"/>
            <w:sz w:val="24"/>
            <w:szCs w:val="24"/>
          </w:rPr>
          <w:t>,</w:t>
        </w:r>
      </w:ins>
      <w:r w:rsidRPr="00B31978">
        <w:rPr>
          <w:rFonts w:ascii="Times New Roman" w:hAnsi="Times New Roman" w:cs="Times New Roman"/>
          <w:sz w:val="24"/>
          <w:szCs w:val="24"/>
        </w:rPr>
        <w:t xml:space="preserve"> </w:t>
      </w:r>
      <w:ins w:id="22" w:author="Benton, Deon" w:date="2023-01-31T11:44:00Z">
        <w:r>
          <w:rPr>
            <w:rFonts w:ascii="Times New Roman" w:hAnsi="Times New Roman" w:cs="Times New Roman"/>
            <w:sz w:val="24"/>
            <w:szCs w:val="24"/>
          </w:rPr>
          <w:t>two-layer</w:t>
        </w:r>
      </w:ins>
      <w:r w:rsidRPr="00B31978">
        <w:rPr>
          <w:rFonts w:ascii="Times New Roman" w:hAnsi="Times New Roman" w:cs="Times New Roman"/>
          <w:sz w:val="24"/>
          <w:szCs w:val="24"/>
        </w:rPr>
        <w:t xml:space="preserve"> </w:t>
      </w:r>
      <w:ins w:id="23" w:author="Benton, Deon" w:date="2023-01-31T11:44:00Z">
        <w:r>
          <w:rPr>
            <w:rFonts w:ascii="Times New Roman" w:hAnsi="Times New Roman" w:cs="Times New Roman"/>
            <w:sz w:val="24"/>
            <w:szCs w:val="24"/>
          </w:rPr>
          <w:t>neural-network model</w:t>
        </w:r>
      </w:ins>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that was trained using </w:t>
      </w:r>
      <w:ins w:id="24" w:author="Benton, Deon" w:date="2023-01-31T11:44:00Z">
        <w:r>
          <w:rPr>
            <w:rFonts w:ascii="Times New Roman" w:hAnsi="Times New Roman" w:cs="Times New Roman"/>
            <w:sz w:val="24"/>
            <w:szCs w:val="24"/>
          </w:rPr>
          <w:t>the Delta rule</w:t>
        </w:r>
      </w:ins>
      <w:r w:rsidRPr="00B31978">
        <w:rPr>
          <w:rFonts w:ascii="Times New Roman" w:hAnsi="Times New Roman" w:cs="Times New Roman"/>
          <w:sz w:val="24"/>
          <w:szCs w:val="24"/>
        </w:rPr>
        <w:t>. The learning</w:t>
      </w:r>
      <w:r>
        <w:rPr>
          <w:rFonts w:ascii="Times New Roman" w:hAnsi="Times New Roman" w:cs="Times New Roman"/>
          <w:sz w:val="24"/>
          <w:szCs w:val="24"/>
        </w:rPr>
        <w:t xml:space="preserve"> rate</w:t>
      </w:r>
      <w:ins w:id="25" w:author="Benton, Deon" w:date="2023-01-31T11:45:00Z">
        <w:r>
          <w:rPr>
            <w:rFonts w:ascii="Times New Roman" w:hAnsi="Times New Roman" w:cs="Times New Roman"/>
            <w:sz w:val="24"/>
            <w:szCs w:val="24"/>
          </w:rPr>
          <w:t xml:space="preserve"> and momentum</w:t>
        </w:r>
      </w:ins>
      <w:r>
        <w:rPr>
          <w:rFonts w:ascii="Times New Roman" w:hAnsi="Times New Roman" w:cs="Times New Roman"/>
          <w:sz w:val="24"/>
          <w:szCs w:val="24"/>
        </w:rPr>
        <w:t>, respectively,</w:t>
      </w:r>
      <w:r w:rsidRPr="00B31978">
        <w:rPr>
          <w:rFonts w:ascii="Times New Roman" w:hAnsi="Times New Roman" w:cs="Times New Roman"/>
          <w:sz w:val="24"/>
          <w:szCs w:val="24"/>
        </w:rPr>
        <w:t xml:space="preserve"> were set</w:t>
      </w:r>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to </w:t>
      </w:r>
      <w:ins w:id="26" w:author="Benton, Deon" w:date="2023-01-31T11:45:00Z">
        <w:r>
          <w:rPr>
            <w:rFonts w:ascii="Times New Roman" w:hAnsi="Times New Roman" w:cs="Times New Roman"/>
            <w:sz w:val="24"/>
            <w:szCs w:val="24"/>
          </w:rPr>
          <w:t>0.05 and 0.9</w:t>
        </w:r>
      </w:ins>
      <w:r w:rsidRPr="00B31978">
        <w:rPr>
          <w:rFonts w:ascii="Times New Roman" w:hAnsi="Times New Roman" w:cs="Times New Roman"/>
          <w:sz w:val="24"/>
          <w:szCs w:val="24"/>
        </w:rPr>
        <w:t xml:space="preserve">. </w:t>
      </w:r>
      <w:ins w:id="27" w:author="Benton, Deon" w:date="2023-01-31T11:47:00Z">
        <w:r w:rsidR="005E1C39">
          <w:rPr>
            <w:rFonts w:ascii="Times New Roman" w:hAnsi="Times New Roman" w:cs="Times New Roman"/>
            <w:sz w:val="24"/>
            <w:szCs w:val="24"/>
          </w:rPr>
          <w:t>Thirty-two</w:t>
        </w:r>
        <w:r w:rsidR="005E1C39" w:rsidRPr="00B31978">
          <w:rPr>
            <w:rFonts w:ascii="Times New Roman" w:hAnsi="Times New Roman" w:cs="Times New Roman"/>
            <w:sz w:val="24"/>
            <w:szCs w:val="24"/>
          </w:rPr>
          <w:t xml:space="preserve"> </w:t>
        </w:r>
      </w:ins>
      <w:r w:rsidRPr="00B31978">
        <w:rPr>
          <w:rFonts w:ascii="Times New Roman" w:hAnsi="Times New Roman" w:cs="Times New Roman"/>
          <w:sz w:val="24"/>
          <w:szCs w:val="24"/>
        </w:rPr>
        <w:t>networks</w:t>
      </w:r>
      <w:r>
        <w:rPr>
          <w:rFonts w:ascii="Times New Roman" w:hAnsi="Times New Roman" w:cs="Times New Roman"/>
          <w:sz w:val="24"/>
          <w:szCs w:val="24"/>
        </w:rPr>
        <w:t>—</w:t>
      </w:r>
      <w:r w:rsidRPr="00B31978">
        <w:rPr>
          <w:rFonts w:ascii="Times New Roman" w:hAnsi="Times New Roman" w:cs="Times New Roman"/>
          <w:sz w:val="24"/>
          <w:szCs w:val="24"/>
        </w:rPr>
        <w:t>each initialized with small</w:t>
      </w:r>
      <w:r>
        <w:rPr>
          <w:rFonts w:ascii="Times New Roman" w:hAnsi="Times New Roman" w:cs="Times New Roman"/>
          <w:sz w:val="24"/>
          <w:szCs w:val="24"/>
        </w:rPr>
        <w:t xml:space="preserve"> (distribution range = </w:t>
      </w:r>
      <w:r w:rsidRPr="003170A8">
        <w:rPr>
          <w:rFonts w:ascii="Times New Roman" w:hAnsi="Times New Roman" w:cs="Times New Roman"/>
          <w:sz w:val="24"/>
          <w:szCs w:val="24"/>
        </w:rPr>
        <w:t xml:space="preserve">+/- </w:t>
      </w:r>
      <w:ins w:id="28" w:author="Benton, Deon" w:date="2023-01-31T11:46:00Z">
        <w:r w:rsidR="000761EA">
          <w:rPr>
            <w:rFonts w:ascii="Times New Roman" w:hAnsi="Times New Roman" w:cs="Times New Roman"/>
            <w:sz w:val="24"/>
            <w:szCs w:val="24"/>
          </w:rPr>
          <w:t>0.0005</w:t>
        </w:r>
      </w:ins>
      <w:r>
        <w:rPr>
          <w:rFonts w:ascii="Times New Roman" w:hAnsi="Times New Roman" w:cs="Times New Roman"/>
          <w:sz w:val="24"/>
          <w:szCs w:val="24"/>
        </w:rPr>
        <w:t>)</w:t>
      </w:r>
      <w:r w:rsidRPr="00B31978">
        <w:rPr>
          <w:rFonts w:ascii="Times New Roman" w:hAnsi="Times New Roman" w:cs="Times New Roman"/>
          <w:sz w:val="24"/>
          <w:szCs w:val="24"/>
        </w:rPr>
        <w:t xml:space="preserve"> random weights</w:t>
      </w:r>
      <w:r>
        <w:rPr>
          <w:rFonts w:ascii="Times New Roman" w:hAnsi="Times New Roman" w:cs="Times New Roman"/>
          <w:sz w:val="24"/>
          <w:szCs w:val="24"/>
        </w:rPr>
        <w:t>—</w:t>
      </w:r>
      <w:r w:rsidRPr="00B31978">
        <w:rPr>
          <w:rFonts w:ascii="Times New Roman" w:hAnsi="Times New Roman" w:cs="Times New Roman"/>
          <w:sz w:val="24"/>
          <w:szCs w:val="24"/>
        </w:rPr>
        <w:t>were run</w:t>
      </w:r>
      <w:ins w:id="29" w:author="Benton, Deon" w:date="2023-01-31T11:46:00Z">
        <w:r w:rsidR="000761EA">
          <w:rPr>
            <w:rFonts w:ascii="Times New Roman" w:hAnsi="Times New Roman" w:cs="Times New Roman"/>
            <w:sz w:val="24"/>
            <w:szCs w:val="24"/>
          </w:rPr>
          <w:t xml:space="preserve"> in each of 4 conditions</w:t>
        </w:r>
      </w:ins>
      <w:ins w:id="30" w:author="Benton, Deon" w:date="2023-01-31T11:48:00Z">
        <w:r w:rsidR="00AE1CAB">
          <w:rPr>
            <w:rFonts w:ascii="Times New Roman" w:hAnsi="Times New Roman" w:cs="Times New Roman"/>
            <w:sz w:val="24"/>
            <w:szCs w:val="24"/>
          </w:rPr>
          <w:t xml:space="preserve"> for the BB condition (</w:t>
        </w:r>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r w:rsidR="00AE1CAB">
          <w:rPr>
            <w:rFonts w:ascii="Times New Roman" w:hAnsi="Times New Roman" w:cs="Times New Roman"/>
            <w:sz w:val="24"/>
            <w:szCs w:val="24"/>
          </w:rPr>
          <w:t xml:space="preserve"> =</w:t>
        </w:r>
      </w:ins>
      <w:ins w:id="31" w:author="Benton, Deon" w:date="2023-01-31T11:49:00Z">
        <w:r w:rsidR="00AE1CAB">
          <w:rPr>
            <w:rFonts w:ascii="Times New Roman" w:hAnsi="Times New Roman" w:cs="Times New Roman"/>
            <w:sz w:val="24"/>
            <w:szCs w:val="24"/>
          </w:rPr>
          <w:t xml:space="preserve"> 128) and for the ISO condition (</w:t>
        </w:r>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r w:rsidR="00AE1CAB">
          <w:rPr>
            <w:rFonts w:ascii="Times New Roman" w:hAnsi="Times New Roman" w:cs="Times New Roman"/>
            <w:sz w:val="24"/>
            <w:szCs w:val="24"/>
          </w:rPr>
          <w:t xml:space="preserve"> = 128). </w:t>
        </w:r>
      </w:ins>
      <w:r w:rsidRPr="00B31978">
        <w:rPr>
          <w:rFonts w:ascii="Times New Roman" w:hAnsi="Times New Roman" w:cs="Times New Roman"/>
          <w:sz w:val="24"/>
          <w:szCs w:val="24"/>
        </w:rPr>
        <w:t xml:space="preserve"> </w:t>
      </w:r>
      <w:ins w:id="32" w:author="Benton, Deon" w:date="2023-01-31T11:54:00Z">
        <w:r w:rsidR="006A61BA">
          <w:rPr>
            <w:rFonts w:ascii="Times New Roman" w:hAnsi="Times New Roman" w:cs="Times New Roman"/>
            <w:sz w:val="24"/>
            <w:szCs w:val="24"/>
          </w:rPr>
          <w:t>Each condition consisted of 4 events</w:t>
        </w:r>
      </w:ins>
      <w:ins w:id="33" w:author="Benton, Deon" w:date="2023-01-31T11:55:00Z">
        <w:r w:rsidR="006A61BA">
          <w:rPr>
            <w:rFonts w:ascii="Times New Roman" w:hAnsi="Times New Roman" w:cs="Times New Roman"/>
            <w:sz w:val="24"/>
            <w:szCs w:val="24"/>
          </w:rPr>
          <w:t xml:space="preserve">. For networks assigned to the ISO condition, these events were: ISO experimental, ISO control, ISO experimental, and ISO control. For networks assigned to the BB condition, these events were: BB experimental, BB control, BB experimental, and BB control. </w:t>
        </w:r>
      </w:ins>
      <w:ins w:id="34" w:author="Benton, Deon" w:date="2023-01-31T11:56:00Z">
        <w:r w:rsidR="006A61BA">
          <w:rPr>
            <w:rFonts w:ascii="Times New Roman" w:hAnsi="Times New Roman" w:cs="Times New Roman"/>
            <w:sz w:val="24"/>
            <w:szCs w:val="24"/>
          </w:rPr>
          <w:t xml:space="preserve">The four conditions allowed the order in which </w:t>
        </w:r>
        <w:r w:rsidR="00672C5F">
          <w:rPr>
            <w:rFonts w:ascii="Times New Roman" w:hAnsi="Times New Roman" w:cs="Times New Roman"/>
            <w:sz w:val="24"/>
            <w:szCs w:val="24"/>
          </w:rPr>
          <w:t xml:space="preserve">the events were shown to be fully counterbalanced </w:t>
        </w:r>
      </w:ins>
      <w:ins w:id="35" w:author="Benton, Deon" w:date="2023-01-31T11:57:00Z">
        <w:r w:rsidR="00672C5F">
          <w:rPr>
            <w:rFonts w:ascii="Times New Roman" w:hAnsi="Times New Roman" w:cs="Times New Roman"/>
            <w:sz w:val="24"/>
            <w:szCs w:val="24"/>
          </w:rPr>
          <w:t xml:space="preserve">via a </w:t>
        </w:r>
      </w:ins>
      <w:ins w:id="36" w:author="Benton, Deon" w:date="2023-01-31T11:52:00Z">
        <w:r w:rsidR="00CD0F86">
          <w:rPr>
            <w:rFonts w:ascii="Times New Roman" w:hAnsi="Times New Roman" w:cs="Times New Roman"/>
            <w:sz w:val="24"/>
            <w:szCs w:val="24"/>
          </w:rPr>
          <w:t>Latin square.</w:t>
        </w:r>
      </w:ins>
      <w:ins w:id="37" w:author="Benton, Deon" w:date="2023-01-31T11:57:00Z">
        <w:r w:rsidR="00672C5F">
          <w:rPr>
            <w:rFonts w:ascii="Times New Roman" w:hAnsi="Times New Roman" w:cs="Times New Roman"/>
            <w:sz w:val="24"/>
            <w:szCs w:val="24"/>
          </w:rPr>
          <w:t xml:space="preserve"> </w:t>
        </w:r>
      </w:ins>
      <w:ins w:id="38" w:author="Benton, Deon" w:date="2023-01-31T11:58:00Z">
        <w:r w:rsidR="00524AA9">
          <w:rPr>
            <w:rFonts w:ascii="Times New Roman" w:hAnsi="Times New Roman" w:cs="Times New Roman"/>
            <w:sz w:val="24"/>
            <w:szCs w:val="24"/>
          </w:rPr>
          <w:t>Networks were shown t</w:t>
        </w:r>
      </w:ins>
      <w:ins w:id="39" w:author="Benton, Deon" w:date="2023-01-31T11:57:00Z">
        <w:r w:rsidR="00672C5F">
          <w:rPr>
            <w:rFonts w:ascii="Times New Roman" w:hAnsi="Times New Roman" w:cs="Times New Roman"/>
            <w:sz w:val="24"/>
            <w:szCs w:val="24"/>
          </w:rPr>
          <w:t xml:space="preserve">wo of each event to </w:t>
        </w:r>
      </w:ins>
      <w:ins w:id="40" w:author="Benton, Deon" w:date="2023-01-31T11:58:00Z">
        <w:r w:rsidR="00524AA9">
          <w:rPr>
            <w:rFonts w:ascii="Times New Roman" w:hAnsi="Times New Roman" w:cs="Times New Roman"/>
            <w:sz w:val="24"/>
            <w:szCs w:val="24"/>
          </w:rPr>
          <w:t>mirror</w:t>
        </w:r>
      </w:ins>
      <w:ins w:id="41" w:author="Benton, Deon" w:date="2023-01-31T11:57:00Z">
        <w:r w:rsidR="00672C5F">
          <w:rPr>
            <w:rFonts w:ascii="Times New Roman" w:hAnsi="Times New Roman" w:cs="Times New Roman"/>
            <w:sz w:val="24"/>
            <w:szCs w:val="24"/>
          </w:rPr>
          <w:t xml:space="preserve"> the fact that participants were shown two of each event.</w:t>
        </w:r>
      </w:ins>
    </w:p>
    <w:p w14:paraId="4B4DC446" w14:textId="201DC218" w:rsidR="00DC6AA4" w:rsidRDefault="00DC6AA4" w:rsidP="00DC6AA4">
      <w:pPr>
        <w:spacing w:line="480" w:lineRule="auto"/>
        <w:ind w:firstLine="720"/>
        <w:contextualSpacing/>
        <w:rPr>
          <w:rFonts w:ascii="Times New Roman" w:hAnsi="Times New Roman" w:cs="Times New Roman"/>
          <w:sz w:val="24"/>
          <w:szCs w:val="24"/>
        </w:rPr>
      </w:pPr>
      <w:r w:rsidRPr="009B6B48">
        <w:rPr>
          <w:rFonts w:ascii="Times New Roman" w:hAnsi="Times New Roman" w:cs="Times New Roman"/>
          <w:sz w:val="24"/>
          <w:szCs w:val="24"/>
        </w:rPr>
        <w:t xml:space="preserve">The input </w:t>
      </w:r>
      <w:r>
        <w:rPr>
          <w:rFonts w:ascii="Times New Roman" w:hAnsi="Times New Roman" w:cs="Times New Roman"/>
          <w:sz w:val="24"/>
          <w:szCs w:val="24"/>
        </w:rPr>
        <w:t xml:space="preserve">to the network </w:t>
      </w:r>
      <w:r w:rsidRPr="009B6B48">
        <w:rPr>
          <w:rFonts w:ascii="Times New Roman" w:hAnsi="Times New Roman" w:cs="Times New Roman"/>
          <w:sz w:val="24"/>
          <w:szCs w:val="24"/>
        </w:rPr>
        <w:t xml:space="preserve">consisted of </w:t>
      </w:r>
      <w:ins w:id="42" w:author="Benton, Deon" w:date="2023-01-31T11:50:00Z">
        <w:r w:rsidR="00D50FE4">
          <w:rPr>
            <w:rFonts w:ascii="Times New Roman" w:hAnsi="Times New Roman" w:cs="Times New Roman"/>
            <w:sz w:val="24"/>
            <w:szCs w:val="24"/>
          </w:rPr>
          <w:t xml:space="preserve">4 units, which corresponded to each of 4 possible objects (i.e., objects A-D). </w:t>
        </w:r>
      </w:ins>
      <w:ins w:id="43" w:author="Benton, Deon" w:date="2023-01-31T11:59:00Z">
        <w:r w:rsidR="00255E10">
          <w:rPr>
            <w:rFonts w:ascii="Times New Roman" w:hAnsi="Times New Roman" w:cs="Times New Roman"/>
            <w:sz w:val="24"/>
            <w:szCs w:val="24"/>
          </w:rPr>
          <w:t xml:space="preserve">This meant that </w:t>
        </w:r>
      </w:ins>
      <w:ins w:id="44" w:author="Benton, Deon" w:date="2023-01-31T12:07:00Z">
        <w:r w:rsidR="00173E70">
          <w:rPr>
            <w:rFonts w:ascii="Times New Roman" w:hAnsi="Times New Roman" w:cs="Times New Roman"/>
            <w:sz w:val="24"/>
            <w:szCs w:val="24"/>
          </w:rPr>
          <w:t>each object was</w:t>
        </w:r>
      </w:ins>
      <w:ins w:id="45" w:author="Benton, Deon" w:date="2023-01-31T11:50:00Z">
        <w:r w:rsidR="00D50FE4">
          <w:rPr>
            <w:rFonts w:ascii="Times New Roman" w:hAnsi="Times New Roman" w:cs="Times New Roman"/>
            <w:sz w:val="24"/>
            <w:szCs w:val="24"/>
          </w:rPr>
          <w:t xml:space="preserve"> represented</w:t>
        </w:r>
      </w:ins>
      <w:ins w:id="46" w:author="Benton, Deon" w:date="2023-01-31T11:59:00Z">
        <w:r w:rsidR="00A60453">
          <w:rPr>
            <w:rFonts w:ascii="Times New Roman" w:hAnsi="Times New Roman" w:cs="Times New Roman"/>
            <w:sz w:val="24"/>
            <w:szCs w:val="24"/>
          </w:rPr>
          <w:t xml:space="preserve"> locally in terms of a single unit</w:t>
        </w:r>
      </w:ins>
      <w:ins w:id="47" w:author="Benton, Deon" w:date="2023-01-31T11:50:00Z">
        <w:r w:rsidR="00D50FE4">
          <w:rPr>
            <w:rFonts w:ascii="Times New Roman" w:hAnsi="Times New Roman" w:cs="Times New Roman"/>
            <w:sz w:val="24"/>
            <w:szCs w:val="24"/>
          </w:rPr>
          <w:t xml:space="preserve">. If the object was present, its activation was set to “1”. </w:t>
        </w:r>
      </w:ins>
      <w:ins w:id="48" w:author="Benton, Deon" w:date="2023-01-31T11:59:00Z">
        <w:r w:rsidR="001E19C5">
          <w:rPr>
            <w:rFonts w:ascii="Times New Roman" w:hAnsi="Times New Roman" w:cs="Times New Roman"/>
            <w:sz w:val="24"/>
            <w:szCs w:val="24"/>
          </w:rPr>
          <w:t>However</w:t>
        </w:r>
      </w:ins>
      <w:ins w:id="49" w:author="Benton, Deon" w:date="2023-01-31T11:50:00Z">
        <w:r w:rsidR="00D50FE4">
          <w:rPr>
            <w:rFonts w:ascii="Times New Roman" w:hAnsi="Times New Roman" w:cs="Times New Roman"/>
            <w:sz w:val="24"/>
            <w:szCs w:val="24"/>
          </w:rPr>
          <w:t xml:space="preserve">, if the </w:t>
        </w:r>
      </w:ins>
      <w:ins w:id="50" w:author="Benton, Deon" w:date="2023-01-31T11:51:00Z">
        <w:r w:rsidR="00D50FE4">
          <w:rPr>
            <w:rFonts w:ascii="Times New Roman" w:hAnsi="Times New Roman" w:cs="Times New Roman"/>
            <w:sz w:val="24"/>
            <w:szCs w:val="24"/>
          </w:rPr>
          <w:t>object was absent, its activation was set to “0”.</w:t>
        </w:r>
        <w:r w:rsidR="006464BF">
          <w:rPr>
            <w:rFonts w:ascii="Times New Roman" w:hAnsi="Times New Roman" w:cs="Times New Roman"/>
            <w:sz w:val="24"/>
            <w:szCs w:val="24"/>
          </w:rPr>
          <w:t xml:space="preserve"> </w:t>
        </w:r>
      </w:ins>
      <w:ins w:id="51" w:author="Benton, Deon" w:date="2023-01-31T12:01:00Z">
        <w:r w:rsidR="008B3823">
          <w:rPr>
            <w:rFonts w:ascii="Times New Roman" w:hAnsi="Times New Roman" w:cs="Times New Roman"/>
            <w:sz w:val="24"/>
            <w:szCs w:val="24"/>
          </w:rPr>
          <w:t>The input units were connected to an output layer that consisted of a single unit. This unit</w:t>
        </w:r>
      </w:ins>
      <w:r w:rsidRPr="009B6B48">
        <w:rPr>
          <w:rFonts w:ascii="Times New Roman" w:hAnsi="Times New Roman" w:cs="Times New Roman"/>
          <w:sz w:val="24"/>
          <w:szCs w:val="24"/>
        </w:rPr>
        <w:t xml:space="preserve"> took on a</w:t>
      </w:r>
      <w:r>
        <w:rPr>
          <w:rFonts w:ascii="Times New Roman" w:hAnsi="Times New Roman" w:cs="Times New Roman"/>
          <w:sz w:val="24"/>
          <w:szCs w:val="24"/>
        </w:rPr>
        <w:t xml:space="preserve"> value of</w:t>
      </w:r>
      <w:r w:rsidRPr="009B6B48">
        <w:rPr>
          <w:rFonts w:ascii="Times New Roman" w:hAnsi="Times New Roman" w:cs="Times New Roman"/>
          <w:sz w:val="24"/>
          <w:szCs w:val="24"/>
        </w:rPr>
        <w:t xml:space="preserve"> 1 whenever</w:t>
      </w:r>
      <w:ins w:id="52" w:author="Benton, Deon" w:date="2023-01-31T12:02:00Z">
        <w:r w:rsidR="008B3823">
          <w:rPr>
            <w:rFonts w:ascii="Times New Roman" w:hAnsi="Times New Roman" w:cs="Times New Roman"/>
            <w:sz w:val="24"/>
            <w:szCs w:val="24"/>
          </w:rPr>
          <w:t xml:space="preserve"> some combination of objects activated</w:t>
        </w:r>
      </w:ins>
      <w:r w:rsidRPr="009B6B48">
        <w:rPr>
          <w:rFonts w:ascii="Times New Roman" w:hAnsi="Times New Roman" w:cs="Times New Roman"/>
          <w:sz w:val="24"/>
          <w:szCs w:val="24"/>
        </w:rPr>
        <w:t xml:space="preserve"> </w:t>
      </w:r>
      <w:ins w:id="53" w:author="Benton, Deon" w:date="2023-01-31T12:02:00Z">
        <w:r w:rsidR="008B3823">
          <w:rPr>
            <w:rFonts w:ascii="Times New Roman" w:hAnsi="Times New Roman" w:cs="Times New Roman"/>
            <w:sz w:val="24"/>
            <w:szCs w:val="24"/>
          </w:rPr>
          <w:t>the blicket machine activated</w:t>
        </w:r>
      </w:ins>
      <w:r w:rsidRPr="009B6B48">
        <w:rPr>
          <w:rFonts w:ascii="Times New Roman" w:hAnsi="Times New Roman" w:cs="Times New Roman"/>
          <w:sz w:val="24"/>
          <w:szCs w:val="24"/>
        </w:rPr>
        <w:t xml:space="preserve"> and a value of 0 </w:t>
      </w:r>
      <w:ins w:id="54" w:author="Benton, Deon" w:date="2023-01-31T12:02:00Z">
        <w:r w:rsidR="008B3823">
          <w:rPr>
            <w:rFonts w:ascii="Times New Roman" w:hAnsi="Times New Roman" w:cs="Times New Roman"/>
            <w:sz w:val="24"/>
            <w:szCs w:val="24"/>
          </w:rPr>
          <w:t>whenever some combination of objects failed to activate the machine</w:t>
        </w:r>
      </w:ins>
      <w:r w:rsidRPr="009B6B48">
        <w:rPr>
          <w:rFonts w:ascii="Times New Roman" w:hAnsi="Times New Roman" w:cs="Times New Roman"/>
          <w:sz w:val="24"/>
          <w:szCs w:val="24"/>
        </w:rPr>
        <w:t>.</w:t>
      </w:r>
    </w:p>
    <w:p w14:paraId="016F9ABE" w14:textId="4350100D"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Training.</w:t>
      </w:r>
      <w:r>
        <w:rPr>
          <w:rFonts w:ascii="Times New Roman" w:hAnsi="Times New Roman" w:cs="Times New Roman"/>
          <w:sz w:val="24"/>
          <w:szCs w:val="24"/>
        </w:rPr>
        <w:t xml:space="preserve"> Individual networks were</w:t>
      </w:r>
      <w:r w:rsidRPr="000A3D88">
        <w:rPr>
          <w:rFonts w:ascii="Times New Roman" w:hAnsi="Times New Roman" w:cs="Times New Roman"/>
          <w:sz w:val="24"/>
          <w:szCs w:val="24"/>
        </w:rPr>
        <w:t xml:space="preserve"> simulated by initializing a fresh set of small</w:t>
      </w:r>
      <w:del w:id="55" w:author="Benton, Deon" w:date="2023-01-31T12:24:00Z">
        <w:r w:rsidRPr="000A3D88" w:rsidDel="00D11EB1">
          <w:rPr>
            <w:rFonts w:ascii="Times New Roman" w:hAnsi="Times New Roman" w:cs="Times New Roman"/>
            <w:sz w:val="24"/>
            <w:szCs w:val="24"/>
          </w:rPr>
          <w:delText>,</w:delText>
        </w:r>
      </w:del>
      <w:r w:rsidRPr="000A3D88">
        <w:rPr>
          <w:rFonts w:ascii="Times New Roman" w:hAnsi="Times New Roman" w:cs="Times New Roman"/>
          <w:sz w:val="24"/>
          <w:szCs w:val="24"/>
        </w:rPr>
        <w:t xml:space="preserve"> random weights. </w:t>
      </w:r>
      <w:ins w:id="56" w:author="Benton, Deon" w:date="2023-01-31T12:24:00Z">
        <w:r w:rsidR="00D11EB1">
          <w:rPr>
            <w:rFonts w:ascii="Times New Roman" w:hAnsi="Times New Roman" w:cs="Times New Roman"/>
            <w:sz w:val="24"/>
            <w:szCs w:val="24"/>
          </w:rPr>
          <w:t xml:space="preserve">The events on which networks were </w:t>
        </w:r>
      </w:ins>
      <w:ins w:id="57" w:author="Benton, Deon" w:date="2023-01-31T12:26:00Z">
        <w:r w:rsidR="00C64232">
          <w:rPr>
            <w:rFonts w:ascii="Times New Roman" w:hAnsi="Times New Roman" w:cs="Times New Roman"/>
            <w:sz w:val="24"/>
            <w:szCs w:val="24"/>
          </w:rPr>
          <w:t>trained were</w:t>
        </w:r>
      </w:ins>
      <w:ins w:id="58" w:author="Benton, Deon" w:date="2023-01-31T12:24:00Z">
        <w:r w:rsidR="00D11EB1">
          <w:rPr>
            <w:rFonts w:ascii="Times New Roman" w:hAnsi="Times New Roman" w:cs="Times New Roman"/>
            <w:sz w:val="24"/>
            <w:szCs w:val="24"/>
          </w:rPr>
          <w:t xml:space="preserve"> designed to mirror those on which children were trained. For example, during the BB experimental trial, networks were first presented with </w:t>
        </w:r>
      </w:ins>
      <w:ins w:id="59" w:author="Benton, Deon" w:date="2023-01-31T12:25:00Z">
        <w:r w:rsidR="00D11EB1">
          <w:rPr>
            <w:rFonts w:ascii="Times New Roman" w:hAnsi="Times New Roman" w:cs="Times New Roman"/>
            <w:sz w:val="24"/>
            <w:szCs w:val="24"/>
          </w:rPr>
          <w:t xml:space="preserve">three objects—objects A, B, and C—and the network’s task was to learn to “turn </w:t>
        </w:r>
        <w:r w:rsidR="00D11EB1">
          <w:rPr>
            <w:rFonts w:ascii="Times New Roman" w:hAnsi="Times New Roman" w:cs="Times New Roman"/>
            <w:sz w:val="24"/>
            <w:szCs w:val="24"/>
          </w:rPr>
          <w:lastRenderedPageBreak/>
          <w:t>on” the single output</w:t>
        </w:r>
      </w:ins>
      <w:ins w:id="60" w:author="Benton, Deon" w:date="2023-01-31T12:26:00Z">
        <w:r w:rsidR="00D11EB1">
          <w:rPr>
            <w:rFonts w:ascii="Times New Roman" w:hAnsi="Times New Roman" w:cs="Times New Roman"/>
            <w:sz w:val="24"/>
            <w:szCs w:val="24"/>
          </w:rPr>
          <w:t xml:space="preserve"> unit. </w:t>
        </w:r>
      </w:ins>
      <w:ins w:id="61" w:author="Benton, Deon" w:date="2023-01-31T12:28:00Z">
        <w:r w:rsidR="00E90D7B">
          <w:rPr>
            <w:rFonts w:ascii="Times New Roman" w:hAnsi="Times New Roman" w:cs="Times New Roman"/>
            <w:sz w:val="24"/>
            <w:szCs w:val="24"/>
          </w:rPr>
          <w:t xml:space="preserve">This corresponded to the ABC+ </w:t>
        </w:r>
      </w:ins>
      <w:ins w:id="62" w:author="Benton, Deon" w:date="2023-01-31T12:29:00Z">
        <w:r w:rsidR="00E90D7B">
          <w:rPr>
            <w:rFonts w:ascii="Times New Roman" w:hAnsi="Times New Roman" w:cs="Times New Roman"/>
            <w:sz w:val="24"/>
            <w:szCs w:val="24"/>
          </w:rPr>
          <w:t xml:space="preserve">portion of the BB experimental trial. Following this </w:t>
        </w:r>
      </w:ins>
      <w:ins w:id="63" w:author="Benton, Deon" w:date="2023-01-31T12:33:00Z">
        <w:r w:rsidR="00D15BBE">
          <w:rPr>
            <w:rFonts w:ascii="Times New Roman" w:hAnsi="Times New Roman" w:cs="Times New Roman"/>
            <w:sz w:val="24"/>
            <w:szCs w:val="24"/>
          </w:rPr>
          <w:t xml:space="preserve">portion or </w:t>
        </w:r>
      </w:ins>
      <w:ins w:id="64" w:author="Benton, Deon" w:date="2023-01-31T12:29:00Z">
        <w:r w:rsidR="00E90D7B">
          <w:rPr>
            <w:rFonts w:ascii="Times New Roman" w:hAnsi="Times New Roman" w:cs="Times New Roman"/>
            <w:sz w:val="24"/>
            <w:szCs w:val="24"/>
          </w:rPr>
          <w:t xml:space="preserve">phase, the same networks were presented with object A by itself—that is, the value </w:t>
        </w:r>
      </w:ins>
      <w:ins w:id="65" w:author="Benton, Deon" w:date="2023-01-31T12:30:00Z">
        <w:r w:rsidR="00E90D7B">
          <w:rPr>
            <w:rFonts w:ascii="Times New Roman" w:hAnsi="Times New Roman" w:cs="Times New Roman"/>
            <w:sz w:val="24"/>
            <w:szCs w:val="24"/>
          </w:rPr>
          <w:t>of the unit that represented object A was set to 1, whereas the value of the units that represented the other objects was set to 0—</w:t>
        </w:r>
        <w:r w:rsidR="009D2335">
          <w:rPr>
            <w:rFonts w:ascii="Times New Roman" w:hAnsi="Times New Roman" w:cs="Times New Roman"/>
            <w:sz w:val="24"/>
            <w:szCs w:val="24"/>
          </w:rPr>
          <w:t xml:space="preserve">and the network’s job was to learn to turn on the single output unit. This corresponded to the A+ portion of the BB experimental trial. </w:t>
        </w:r>
      </w:ins>
      <w:ins w:id="66" w:author="Benton, Deon" w:date="2023-01-31T12:31:00Z">
        <w:r w:rsidR="009D2335">
          <w:rPr>
            <w:rFonts w:ascii="Times New Roman" w:hAnsi="Times New Roman" w:cs="Times New Roman"/>
            <w:sz w:val="24"/>
            <w:szCs w:val="24"/>
          </w:rPr>
          <w:t xml:space="preserve">The event with which </w:t>
        </w:r>
      </w:ins>
      <w:ins w:id="67" w:author="Benton, Deon" w:date="2023-01-31T12:32:00Z">
        <w:r w:rsidR="009D2335">
          <w:rPr>
            <w:rFonts w:ascii="Times New Roman" w:hAnsi="Times New Roman" w:cs="Times New Roman"/>
            <w:sz w:val="24"/>
            <w:szCs w:val="24"/>
          </w:rPr>
          <w:t>networks was</w:t>
        </w:r>
      </w:ins>
      <w:ins w:id="68" w:author="Benton, Deon" w:date="2023-01-31T12:31:00Z">
        <w:r w:rsidR="009D2335">
          <w:rPr>
            <w:rFonts w:ascii="Times New Roman" w:hAnsi="Times New Roman" w:cs="Times New Roman"/>
            <w:sz w:val="24"/>
            <w:szCs w:val="24"/>
          </w:rPr>
          <w:t xml:space="preserve"> presented next was determined by the condition to which </w:t>
        </w:r>
      </w:ins>
      <w:ins w:id="69" w:author="Benton, Deon" w:date="2023-01-31T12:32:00Z">
        <w:r w:rsidR="009D2335">
          <w:rPr>
            <w:rFonts w:ascii="Times New Roman" w:hAnsi="Times New Roman" w:cs="Times New Roman"/>
            <w:sz w:val="24"/>
            <w:szCs w:val="24"/>
          </w:rPr>
          <w:t>they were assigned</w:t>
        </w:r>
      </w:ins>
      <w:ins w:id="70" w:author="Benton, Deon" w:date="2023-01-31T12:31:00Z">
        <w:r w:rsidR="009D2335">
          <w:rPr>
            <w:rFonts w:ascii="Times New Roman" w:hAnsi="Times New Roman" w:cs="Times New Roman"/>
            <w:sz w:val="24"/>
            <w:szCs w:val="24"/>
          </w:rPr>
          <w:t xml:space="preserve"> (see above).</w:t>
        </w:r>
      </w:ins>
      <w:ins w:id="71" w:author="Benton, Deon" w:date="2023-01-31T12:34:00Z">
        <w:r w:rsidR="00FB6716">
          <w:rPr>
            <w:rFonts w:ascii="Times New Roman" w:hAnsi="Times New Roman" w:cs="Times New Roman"/>
            <w:sz w:val="24"/>
            <w:szCs w:val="24"/>
          </w:rPr>
          <w:t xml:space="preserve"> The compound and elemental portions of</w:t>
        </w:r>
      </w:ins>
      <w:ins w:id="72" w:author="Benton, Deon" w:date="2023-01-31T12:35:00Z">
        <w:r w:rsidR="00FB6716">
          <w:rPr>
            <w:rFonts w:ascii="Times New Roman" w:hAnsi="Times New Roman" w:cs="Times New Roman"/>
            <w:sz w:val="24"/>
            <w:szCs w:val="24"/>
          </w:rPr>
          <w:t xml:space="preserve"> each trial were presented for 30 epochs each (for a total of 60 epochs for a “complete” trial). Thus,</w:t>
        </w:r>
      </w:ins>
      <w:ins w:id="73" w:author="Benton, Deon" w:date="2023-01-31T12:36:00Z">
        <w:r w:rsidR="00FB6716">
          <w:rPr>
            <w:rFonts w:ascii="Times New Roman" w:hAnsi="Times New Roman" w:cs="Times New Roman"/>
            <w:sz w:val="24"/>
            <w:szCs w:val="24"/>
          </w:rPr>
          <w:t xml:space="preserve"> training lasted 240 </w:t>
        </w:r>
      </w:ins>
      <w:ins w:id="74" w:author="Benton, Deon" w:date="2023-01-31T12:44:00Z">
        <w:r w:rsidR="003E136B">
          <w:rPr>
            <w:rFonts w:ascii="Times New Roman" w:hAnsi="Times New Roman" w:cs="Times New Roman"/>
            <w:sz w:val="24"/>
            <w:szCs w:val="24"/>
          </w:rPr>
          <w:t xml:space="preserve">(i.e., 60×4) </w:t>
        </w:r>
      </w:ins>
      <w:ins w:id="75" w:author="Benton, Deon" w:date="2023-01-31T12:36:00Z">
        <w:r w:rsidR="00FB6716">
          <w:rPr>
            <w:rFonts w:ascii="Times New Roman" w:hAnsi="Times New Roman" w:cs="Times New Roman"/>
            <w:sz w:val="24"/>
            <w:szCs w:val="24"/>
          </w:rPr>
          <w:t>epochs</w:t>
        </w:r>
      </w:ins>
      <w:ins w:id="76" w:author="Benton, Deon" w:date="2023-01-31T12:44:00Z">
        <w:r w:rsidR="003E136B">
          <w:rPr>
            <w:rFonts w:ascii="Times New Roman" w:hAnsi="Times New Roman" w:cs="Times New Roman"/>
            <w:sz w:val="24"/>
            <w:szCs w:val="24"/>
          </w:rPr>
          <w:t xml:space="preserve"> </w:t>
        </w:r>
      </w:ins>
      <w:ins w:id="77" w:author="Benton, Deon" w:date="2023-01-31T12:43:00Z">
        <w:r w:rsidR="00303877">
          <w:rPr>
            <w:rFonts w:ascii="Times New Roman" w:hAnsi="Times New Roman" w:cs="Times New Roman"/>
            <w:sz w:val="24"/>
            <w:szCs w:val="24"/>
          </w:rPr>
          <w:t>for each network or subject</w:t>
        </w:r>
      </w:ins>
      <w:ins w:id="78" w:author="Benton, Deon" w:date="2023-01-31T12:36:00Z">
        <w:r w:rsidR="00FB6716">
          <w:rPr>
            <w:rFonts w:ascii="Times New Roman" w:hAnsi="Times New Roman" w:cs="Times New Roman"/>
            <w:sz w:val="24"/>
            <w:szCs w:val="24"/>
          </w:rPr>
          <w:t>.</w:t>
        </w:r>
      </w:ins>
      <w:ins w:id="79" w:author="Benton, Deon" w:date="2023-01-31T12:35:00Z">
        <w:r w:rsidR="00FB6716">
          <w:rPr>
            <w:rFonts w:ascii="Times New Roman" w:hAnsi="Times New Roman" w:cs="Times New Roman"/>
            <w:sz w:val="24"/>
            <w:szCs w:val="24"/>
          </w:rPr>
          <w:t xml:space="preserve"> </w:t>
        </w:r>
      </w:ins>
    </w:p>
    <w:p w14:paraId="67488CE6" w14:textId="7FF43113" w:rsidR="00DC6AA4" w:rsidRDefault="00DC6AA4" w:rsidP="00DC6AA4">
      <w:pPr>
        <w:spacing w:line="480" w:lineRule="auto"/>
        <w:ind w:firstLine="720"/>
        <w:contextualSpacing/>
        <w:rPr>
          <w:rFonts w:ascii="Times New Roman" w:hAnsi="Times New Roman" w:cs="Times New Roman"/>
          <w:sz w:val="24"/>
          <w:szCs w:val="24"/>
        </w:rPr>
      </w:pPr>
      <w:r w:rsidRPr="000A3D88">
        <w:rPr>
          <w:rFonts w:ascii="Times New Roman" w:hAnsi="Times New Roman" w:cs="Times New Roman"/>
          <w:b/>
          <w:sz w:val="24"/>
          <w:szCs w:val="24"/>
        </w:rPr>
        <w:t>Testing.</w:t>
      </w:r>
      <w:r>
        <w:rPr>
          <w:rFonts w:ascii="Times New Roman" w:hAnsi="Times New Roman" w:cs="Times New Roman"/>
          <w:sz w:val="24"/>
          <w:szCs w:val="24"/>
        </w:rPr>
        <w:t xml:space="preserve"> </w:t>
      </w:r>
      <w:ins w:id="80" w:author="Benton, Deon" w:date="2023-01-31T12:45:00Z">
        <w:r w:rsidR="00776BC6">
          <w:rPr>
            <w:rFonts w:ascii="Times New Roman" w:hAnsi="Times New Roman" w:cs="Times New Roman"/>
            <w:sz w:val="24"/>
            <w:szCs w:val="24"/>
          </w:rPr>
          <w:t>To simulate the fact that children were asked whether each object was a blicket, a</w:t>
        </w:r>
      </w:ins>
      <w:ins w:id="81" w:author="Benton, Deon" w:date="2023-01-31T12:44:00Z">
        <w:r w:rsidR="00776BC6">
          <w:rPr>
            <w:rFonts w:ascii="Times New Roman" w:hAnsi="Times New Roman" w:cs="Times New Roman"/>
            <w:sz w:val="24"/>
            <w:szCs w:val="24"/>
          </w:rPr>
          <w:t>t test networks were presented with each object</w:t>
        </w:r>
      </w:ins>
      <w:ins w:id="82" w:author="Benton, Deon" w:date="2023-01-31T12:45:00Z">
        <w:r w:rsidR="00776BC6">
          <w:rPr>
            <w:rFonts w:ascii="Times New Roman" w:hAnsi="Times New Roman" w:cs="Times New Roman"/>
            <w:sz w:val="24"/>
            <w:szCs w:val="24"/>
          </w:rPr>
          <w:t xml:space="preserve">, and we recorded </w:t>
        </w:r>
      </w:ins>
      <w:ins w:id="83" w:author="Benton, Deon" w:date="2023-01-31T12:46:00Z">
        <w:r w:rsidR="00776BC6">
          <w:rPr>
            <w:rFonts w:ascii="Times New Roman" w:hAnsi="Times New Roman" w:cs="Times New Roman"/>
            <w:sz w:val="24"/>
            <w:szCs w:val="24"/>
          </w:rPr>
          <w:t>how active the single output unit became for each object. Thus, if the network</w:t>
        </w:r>
        <w:r w:rsidR="00625941">
          <w:rPr>
            <w:rFonts w:ascii="Times New Roman" w:hAnsi="Times New Roman" w:cs="Times New Roman"/>
            <w:sz w:val="24"/>
            <w:szCs w:val="24"/>
          </w:rPr>
          <w:t xml:space="preserve"> considered object A, but not object B, to be a blicket, then the activation of the out</w:t>
        </w:r>
      </w:ins>
      <w:ins w:id="84" w:author="Benton, Deon" w:date="2023-01-31T12:47:00Z">
        <w:r w:rsidR="00625941">
          <w:rPr>
            <w:rFonts w:ascii="Times New Roman" w:hAnsi="Times New Roman" w:cs="Times New Roman"/>
            <w:sz w:val="24"/>
            <w:szCs w:val="24"/>
          </w:rPr>
          <w:t xml:space="preserve">put unit should be greater when A is presented compared to when B is presented. </w:t>
        </w:r>
      </w:ins>
    </w:p>
    <w:p w14:paraId="560B9997" w14:textId="504ABC4C" w:rsidR="00675E1A" w:rsidRPr="00675E1A" w:rsidRDefault="00675E1A"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694D13C8" w14:textId="68B52725" w:rsidR="00675E1A" w:rsidRDefault="00675E1A" w:rsidP="00DC6AA4">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X shows networks’ mean </w:t>
      </w:r>
      <w:r w:rsidR="00647ED2">
        <w:rPr>
          <w:rFonts w:ascii="Times New Roman" w:eastAsia="Times New Roman" w:hAnsi="Times New Roman" w:cs="Times New Roman"/>
          <w:sz w:val="24"/>
          <w:szCs w:val="24"/>
        </w:rPr>
        <w:t>responses to each of the four objects</w:t>
      </w:r>
      <w:r>
        <w:rPr>
          <w:rFonts w:ascii="Times New Roman" w:eastAsia="Times New Roman" w:hAnsi="Times New Roman" w:cs="Times New Roman"/>
          <w:sz w:val="24"/>
          <w:szCs w:val="24"/>
        </w:rPr>
        <w:t xml:space="preserve">.  Data were entered into a </w:t>
      </w:r>
      <w:r w:rsidR="00647ED2">
        <w:rPr>
          <w:rFonts w:ascii="Times New Roman" w:eastAsia="Times New Roman" w:hAnsi="Times New Roman" w:cs="Times New Roman"/>
          <w:sz w:val="24"/>
          <w:szCs w:val="24"/>
        </w:rPr>
        <w:t>2</w:t>
      </w:r>
      <w:r w:rsidR="00ED4FB9">
        <w:rPr>
          <w:rFonts w:ascii="Times New Roman" w:eastAsia="Times New Roman" w:hAnsi="Times New Roman" w:cs="Times New Roman"/>
          <w:sz w:val="24"/>
          <w:szCs w:val="24"/>
        </w:rPr>
        <w:t xml:space="preserve"> (trial type: Experimental vs. Control)</w:t>
      </w:r>
      <w:r w:rsidR="00647ED2">
        <w:rPr>
          <w:rFonts w:ascii="Times New Roman" w:eastAsia="Times New Roman" w:hAnsi="Times New Roman" w:cs="Times New Roman"/>
          <w:sz w:val="24"/>
          <w:szCs w:val="24"/>
        </w:rPr>
        <w:t xml:space="preserve"> × 2</w:t>
      </w:r>
      <w:r w:rsidR="00ED4FB9">
        <w:rPr>
          <w:rFonts w:ascii="Times New Roman" w:eastAsia="Times New Roman" w:hAnsi="Times New Roman" w:cs="Times New Roman"/>
          <w:sz w:val="24"/>
          <w:szCs w:val="24"/>
        </w:rPr>
        <w:t xml:space="preserve"> (condition: BB vs. ISO)</w:t>
      </w:r>
      <w:r w:rsidR="00647ED2">
        <w:rPr>
          <w:rFonts w:ascii="Times New Roman" w:eastAsia="Times New Roman" w:hAnsi="Times New Roman" w:cs="Times New Roman"/>
          <w:sz w:val="24"/>
          <w:szCs w:val="24"/>
        </w:rPr>
        <w:t xml:space="preserve"> × 4</w:t>
      </w:r>
      <w:r w:rsidR="0065696A">
        <w:rPr>
          <w:rFonts w:ascii="Times New Roman" w:eastAsia="Times New Roman" w:hAnsi="Times New Roman" w:cs="Times New Roman"/>
          <w:sz w:val="24"/>
          <w:szCs w:val="24"/>
        </w:rPr>
        <w:t xml:space="preserve"> </w:t>
      </w:r>
      <w:r w:rsidR="00ED4FB9">
        <w:rPr>
          <w:rFonts w:ascii="Times New Roman" w:eastAsia="Times New Roman" w:hAnsi="Times New Roman" w:cs="Times New Roman"/>
          <w:sz w:val="24"/>
          <w:szCs w:val="24"/>
        </w:rPr>
        <w:t xml:space="preserve">(objects: A-D) </w:t>
      </w:r>
      <w:r w:rsidR="0065696A">
        <w:rPr>
          <w:rFonts w:ascii="Times New Roman" w:eastAsia="Times New Roman" w:hAnsi="Times New Roman" w:cs="Times New Roman"/>
          <w:sz w:val="24"/>
          <w:szCs w:val="24"/>
        </w:rPr>
        <w:t xml:space="preserve">mixed ANOVA </w:t>
      </w:r>
      <w:r w:rsidR="00ED4FB9">
        <w:rPr>
          <w:rFonts w:ascii="Times New Roman" w:eastAsia="Times New Roman" w:hAnsi="Times New Roman" w:cs="Times New Roman"/>
          <w:sz w:val="24"/>
          <w:szCs w:val="24"/>
        </w:rPr>
        <w:t xml:space="preserve">with trial type and objects as the within-subjects factors and condition as the between-subjects factor. This analysis revealed </w:t>
      </w:r>
      <w:r w:rsidR="0091147A">
        <w:rPr>
          <w:rFonts w:ascii="Times New Roman" w:eastAsia="Times New Roman" w:hAnsi="Times New Roman" w:cs="Times New Roman"/>
          <w:sz w:val="24"/>
          <w:szCs w:val="24"/>
        </w:rPr>
        <w:t xml:space="preserve">main effects of trial type, condition, and objects, which was qualified by a three-way interaction </w:t>
      </w:r>
      <w:r w:rsidR="00D3636D">
        <w:rPr>
          <w:rFonts w:ascii="Times New Roman" w:eastAsia="Times New Roman" w:hAnsi="Times New Roman" w:cs="Times New Roman"/>
          <w:sz w:val="24"/>
          <w:szCs w:val="24"/>
        </w:rPr>
        <w:t>among these</w:t>
      </w:r>
      <w:r w:rsidR="0091147A">
        <w:rPr>
          <w:rFonts w:ascii="Times New Roman" w:eastAsia="Times New Roman" w:hAnsi="Times New Roman" w:cs="Times New Roman"/>
          <w:sz w:val="24"/>
          <w:szCs w:val="24"/>
        </w:rPr>
        <w:t xml:space="preserve"> factors.</w:t>
      </w:r>
      <w:r w:rsidR="008621F3">
        <w:rPr>
          <w:rFonts w:ascii="Times New Roman" w:eastAsia="Times New Roman" w:hAnsi="Times New Roman" w:cs="Times New Roman"/>
          <w:sz w:val="24"/>
          <w:szCs w:val="24"/>
        </w:rPr>
        <w:t xml:space="preserve"> Follow-up analyses were designed to mirror those in Experiments 1 and 2.</w:t>
      </w:r>
      <w:r w:rsidR="009869DF">
        <w:rPr>
          <w:rFonts w:ascii="Times New Roman" w:eastAsia="Times New Roman" w:hAnsi="Times New Roman" w:cs="Times New Roman"/>
          <w:sz w:val="24"/>
          <w:szCs w:val="24"/>
        </w:rPr>
        <w:t xml:space="preserve"> In terms of the BB condition, t</w:t>
      </w:r>
      <w:r w:rsidR="00431F9D">
        <w:rPr>
          <w:rFonts w:ascii="Times New Roman" w:eastAsia="Times New Roman" w:hAnsi="Times New Roman" w:cs="Times New Roman"/>
          <w:sz w:val="24"/>
          <w:szCs w:val="24"/>
        </w:rPr>
        <w:t xml:space="preserve">hese analyses indicated that </w:t>
      </w:r>
      <w:r w:rsidR="00E75121">
        <w:rPr>
          <w:rFonts w:ascii="Times New Roman" w:eastAsia="Times New Roman" w:hAnsi="Times New Roman" w:cs="Times New Roman"/>
          <w:sz w:val="24"/>
          <w:szCs w:val="24"/>
        </w:rPr>
        <w:t xml:space="preserve">networks </w:t>
      </w:r>
      <w:r w:rsidR="00431F9D">
        <w:rPr>
          <w:rFonts w:ascii="Times New Roman" w:eastAsia="Times New Roman" w:hAnsi="Times New Roman" w:cs="Times New Roman"/>
          <w:sz w:val="24"/>
          <w:szCs w:val="24"/>
        </w:rPr>
        <w:t>were as likely to consider objects B</w:t>
      </w:r>
      <w:r w:rsidR="00CE4E61">
        <w:rPr>
          <w:rFonts w:ascii="Times New Roman" w:eastAsia="Times New Roman" w:hAnsi="Times New Roman" w:cs="Times New Roman"/>
          <w:sz w:val="24"/>
          <w:szCs w:val="24"/>
        </w:rPr>
        <w:t xml:space="preserve"> (</w:t>
      </w:r>
      <w:r w:rsidR="00CE4E61">
        <w:rPr>
          <w:rFonts w:ascii="Times New Roman" w:eastAsia="Times New Roman" w:hAnsi="Times New Roman" w:cs="Times New Roman"/>
          <w:i/>
          <w:iCs/>
          <w:sz w:val="24"/>
          <w:szCs w:val="24"/>
        </w:rPr>
        <w:t xml:space="preserve">M </w:t>
      </w:r>
      <w:r w:rsidR="00CE4E61">
        <w:rPr>
          <w:rFonts w:ascii="Times New Roman" w:eastAsia="Times New Roman" w:hAnsi="Times New Roman" w:cs="Times New Roman"/>
          <w:sz w:val="24"/>
          <w:szCs w:val="24"/>
        </w:rPr>
        <w:t xml:space="preserve">= .74, </w:t>
      </w:r>
      <w:r w:rsidR="00CE4E61">
        <w:rPr>
          <w:rFonts w:ascii="Times New Roman" w:eastAsia="Times New Roman" w:hAnsi="Times New Roman" w:cs="Times New Roman"/>
          <w:i/>
          <w:iCs/>
          <w:sz w:val="24"/>
          <w:szCs w:val="24"/>
        </w:rPr>
        <w:t xml:space="preserve">SD </w:t>
      </w:r>
      <w:r w:rsidR="00CE4E61">
        <w:rPr>
          <w:rFonts w:ascii="Times New Roman" w:eastAsia="Times New Roman" w:hAnsi="Times New Roman" w:cs="Times New Roman"/>
          <w:sz w:val="24"/>
          <w:szCs w:val="24"/>
        </w:rPr>
        <w:t>= 0.09)</w:t>
      </w:r>
      <w:r w:rsidR="00431F9D">
        <w:rPr>
          <w:rFonts w:ascii="Times New Roman" w:eastAsia="Times New Roman" w:hAnsi="Times New Roman" w:cs="Times New Roman"/>
          <w:sz w:val="24"/>
          <w:szCs w:val="24"/>
        </w:rPr>
        <w:t xml:space="preserve"> 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431F9D">
        <w:rPr>
          <w:rFonts w:ascii="Times New Roman" w:eastAsia="Times New Roman" w:hAnsi="Times New Roman" w:cs="Times New Roman"/>
          <w:sz w:val="24"/>
          <w:szCs w:val="24"/>
        </w:rPr>
        <w:t xml:space="preserve"> to be blickets during the BB experimental trials</w:t>
      </w:r>
      <w:r w:rsidR="00AE794D">
        <w:rPr>
          <w:rFonts w:ascii="Times New Roman" w:eastAsia="Times New Roman" w:hAnsi="Times New Roman" w:cs="Times New Roman"/>
          <w:sz w:val="24"/>
          <w:szCs w:val="24"/>
        </w:rPr>
        <w:t xml:space="preserve"> as they were to consider B </w:t>
      </w:r>
      <w:r w:rsidR="00E26731">
        <w:rPr>
          <w:rFonts w:ascii="Times New Roman" w:eastAsia="Times New Roman" w:hAnsi="Times New Roman" w:cs="Times New Roman"/>
          <w:sz w:val="24"/>
          <w:szCs w:val="24"/>
        </w:rPr>
        <w:t>(</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lastRenderedPageBreak/>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 xml:space="preserve"> during the</w:t>
      </w:r>
      <w:r w:rsidR="00431F9D">
        <w:rPr>
          <w:rFonts w:ascii="Times New Roman" w:eastAsia="Times New Roman" w:hAnsi="Times New Roman" w:cs="Times New Roman"/>
          <w:sz w:val="24"/>
          <w:szCs w:val="24"/>
        </w:rPr>
        <w:t xml:space="preserve"> BB control trials, </w:t>
      </w:r>
      <w:r w:rsidR="00790447">
        <w:rPr>
          <w:rFonts w:ascii="Times New Roman" w:eastAsia="Times New Roman" w:hAnsi="Times New Roman" w:cs="Times New Roman"/>
          <w:sz w:val="24"/>
          <w:szCs w:val="24"/>
        </w:rPr>
        <w:t xml:space="preserve">both </w:t>
      </w:r>
      <w:r w:rsidR="00790447" w:rsidRPr="00790447">
        <w:rPr>
          <w:rFonts w:ascii="Times New Roman" w:eastAsia="Times New Roman" w:hAnsi="Times New Roman" w:cs="Times New Roman"/>
          <w:i/>
          <w:iCs/>
          <w:sz w:val="24"/>
          <w:szCs w:val="24"/>
        </w:rPr>
        <w:t>t</w:t>
      </w:r>
      <w:r w:rsidR="00790447">
        <w:rPr>
          <w:rFonts w:ascii="Times New Roman" w:eastAsia="Times New Roman" w:hAnsi="Times New Roman" w:cs="Times New Roman"/>
          <w:sz w:val="24"/>
          <w:szCs w:val="24"/>
        </w:rPr>
        <w:t xml:space="preserve">’s </w:t>
      </w:r>
      <w:r w:rsidR="008463D2">
        <w:rPr>
          <w:rFonts w:ascii="Times New Roman" w:eastAsia="Times New Roman" w:hAnsi="Times New Roman" w:cs="Times New Roman"/>
          <w:sz w:val="24"/>
          <w:szCs w:val="24"/>
        </w:rPr>
        <w:t xml:space="preserve">&lt; </w:t>
      </w:r>
      <w:r w:rsidR="00AE053A">
        <w:rPr>
          <w:rFonts w:ascii="Times New Roman" w:eastAsia="Times New Roman" w:hAnsi="Times New Roman" w:cs="Times New Roman"/>
          <w:sz w:val="24"/>
          <w:szCs w:val="24"/>
        </w:rPr>
        <w:t>0</w:t>
      </w:r>
      <w:r w:rsidR="008463D2">
        <w:rPr>
          <w:rFonts w:ascii="Times New Roman" w:eastAsia="Times New Roman" w:hAnsi="Times New Roman" w:cs="Times New Roman"/>
          <w:sz w:val="24"/>
          <w:szCs w:val="24"/>
        </w:rPr>
        <w:t xml:space="preserve">.90, both </w:t>
      </w:r>
      <w:r w:rsidR="008463D2">
        <w:rPr>
          <w:rFonts w:ascii="Times New Roman" w:eastAsia="Times New Roman" w:hAnsi="Times New Roman" w:cs="Times New Roman"/>
          <w:i/>
          <w:iCs/>
          <w:sz w:val="24"/>
          <w:szCs w:val="24"/>
        </w:rPr>
        <w:t>p</w:t>
      </w:r>
      <w:r w:rsidR="008463D2">
        <w:rPr>
          <w:rFonts w:ascii="Times New Roman" w:eastAsia="Times New Roman" w:hAnsi="Times New Roman" w:cs="Times New Roman"/>
          <w:sz w:val="24"/>
          <w:szCs w:val="24"/>
        </w:rPr>
        <w:t>’s &gt; .37</w:t>
      </w:r>
      <w:r w:rsidR="0078545E">
        <w:rPr>
          <w:rFonts w:ascii="Times New Roman" w:eastAsia="Times New Roman" w:hAnsi="Times New Roman" w:cs="Times New Roman"/>
          <w:sz w:val="24"/>
          <w:szCs w:val="24"/>
        </w:rPr>
        <w:t>.</w:t>
      </w:r>
      <w:r w:rsidR="005A087A">
        <w:rPr>
          <w:rFonts w:ascii="Times New Roman" w:eastAsia="Times New Roman" w:hAnsi="Times New Roman" w:cs="Times New Roman"/>
          <w:sz w:val="24"/>
          <w:szCs w:val="24"/>
        </w:rPr>
        <w:t xml:space="preserve"> Likewise, networks </w:t>
      </w:r>
      <w:r w:rsidR="009869DF">
        <w:rPr>
          <w:rFonts w:ascii="Times New Roman" w:eastAsia="Times New Roman" w:hAnsi="Times New Roman" w:cs="Times New Roman"/>
          <w:sz w:val="24"/>
          <w:szCs w:val="24"/>
        </w:rPr>
        <w:t>treated object A</w:t>
      </w:r>
      <w:r w:rsidR="00953ED2">
        <w:rPr>
          <w:rFonts w:ascii="Times New Roman" w:eastAsia="Times New Roman" w:hAnsi="Times New Roman" w:cs="Times New Roman"/>
          <w:sz w:val="24"/>
          <w:szCs w:val="24"/>
        </w:rPr>
        <w:t xml:space="preserve"> (</w:t>
      </w:r>
      <w:r w:rsidR="00953ED2">
        <w:rPr>
          <w:rFonts w:ascii="Times New Roman" w:eastAsia="Times New Roman" w:hAnsi="Times New Roman" w:cs="Times New Roman"/>
          <w:i/>
          <w:iCs/>
          <w:sz w:val="24"/>
          <w:szCs w:val="24"/>
        </w:rPr>
        <w:t xml:space="preserve">M </w:t>
      </w:r>
      <w:r w:rsidR="00953ED2">
        <w:rPr>
          <w:rFonts w:ascii="Times New Roman" w:eastAsia="Times New Roman" w:hAnsi="Times New Roman" w:cs="Times New Roman"/>
          <w:sz w:val="24"/>
          <w:szCs w:val="24"/>
        </w:rPr>
        <w:t xml:space="preserve">= .74, </w:t>
      </w:r>
      <w:r w:rsidR="00953ED2">
        <w:rPr>
          <w:rFonts w:ascii="Times New Roman" w:eastAsia="Times New Roman" w:hAnsi="Times New Roman" w:cs="Times New Roman"/>
          <w:i/>
          <w:iCs/>
          <w:sz w:val="24"/>
          <w:szCs w:val="24"/>
        </w:rPr>
        <w:t xml:space="preserve">SD </w:t>
      </w:r>
      <w:r w:rsidR="00953ED2">
        <w:rPr>
          <w:rFonts w:ascii="Times New Roman" w:eastAsia="Times New Roman" w:hAnsi="Times New Roman" w:cs="Times New Roman"/>
          <w:sz w:val="24"/>
          <w:szCs w:val="24"/>
        </w:rPr>
        <w:t>= 0.09)</w:t>
      </w:r>
      <w:r w:rsidR="009869DF">
        <w:rPr>
          <w:rFonts w:ascii="Times New Roman" w:eastAsia="Times New Roman" w:hAnsi="Times New Roman" w:cs="Times New Roman"/>
          <w:sz w:val="24"/>
          <w:szCs w:val="24"/>
        </w:rPr>
        <w:t xml:space="preserve"> in the BB control condition equally with objects B and C in the BB experimental condition</w:t>
      </w:r>
      <w:r w:rsidR="004C5EDB">
        <w:rPr>
          <w:rFonts w:ascii="Times New Roman" w:eastAsia="Times New Roman" w:hAnsi="Times New Roman" w:cs="Times New Roman"/>
          <w:sz w:val="24"/>
          <w:szCs w:val="24"/>
        </w:rPr>
        <w:t xml:space="preserve">, both </w:t>
      </w:r>
      <w:r w:rsidR="004C5EDB" w:rsidRPr="00790447">
        <w:rPr>
          <w:rFonts w:ascii="Times New Roman" w:eastAsia="Times New Roman" w:hAnsi="Times New Roman" w:cs="Times New Roman"/>
          <w:i/>
          <w:iCs/>
          <w:sz w:val="24"/>
          <w:szCs w:val="24"/>
        </w:rPr>
        <w:t>t</w:t>
      </w:r>
      <w:r w:rsidR="004C5EDB">
        <w:rPr>
          <w:rFonts w:ascii="Times New Roman" w:eastAsia="Times New Roman" w:hAnsi="Times New Roman" w:cs="Times New Roman"/>
          <w:sz w:val="24"/>
          <w:szCs w:val="24"/>
        </w:rPr>
        <w:t xml:space="preserve">’s </w:t>
      </w:r>
      <w:r w:rsidR="00A726FB">
        <w:rPr>
          <w:rFonts w:ascii="Times New Roman" w:eastAsia="Times New Roman" w:hAnsi="Times New Roman" w:cs="Times New Roman"/>
          <w:sz w:val="24"/>
          <w:szCs w:val="24"/>
        </w:rPr>
        <w:t>&lt;</w:t>
      </w:r>
      <w:r w:rsidR="004C5EDB">
        <w:rPr>
          <w:rFonts w:ascii="Times New Roman" w:eastAsia="Times New Roman" w:hAnsi="Times New Roman" w:cs="Times New Roman"/>
          <w:sz w:val="24"/>
          <w:szCs w:val="24"/>
        </w:rPr>
        <w:t xml:space="preserve"> </w:t>
      </w:r>
      <w:r w:rsidR="00AE053A">
        <w:rPr>
          <w:rFonts w:ascii="Times New Roman" w:eastAsia="Times New Roman" w:hAnsi="Times New Roman" w:cs="Times New Roman"/>
          <w:sz w:val="24"/>
          <w:szCs w:val="24"/>
        </w:rPr>
        <w:t>0</w:t>
      </w:r>
      <w:r w:rsidR="004C5EDB">
        <w:rPr>
          <w:rFonts w:ascii="Times New Roman" w:eastAsia="Times New Roman" w:hAnsi="Times New Roman" w:cs="Times New Roman"/>
          <w:sz w:val="24"/>
          <w:szCs w:val="24"/>
        </w:rPr>
        <w:t xml:space="preserve">.04, both </w:t>
      </w:r>
      <w:r w:rsidR="004C5EDB">
        <w:rPr>
          <w:rFonts w:ascii="Times New Roman" w:eastAsia="Times New Roman" w:hAnsi="Times New Roman" w:cs="Times New Roman"/>
          <w:i/>
          <w:iCs/>
          <w:sz w:val="24"/>
          <w:szCs w:val="24"/>
        </w:rPr>
        <w:t>p</w:t>
      </w:r>
      <w:r w:rsidR="004C5EDB">
        <w:rPr>
          <w:rFonts w:ascii="Times New Roman" w:eastAsia="Times New Roman" w:hAnsi="Times New Roman" w:cs="Times New Roman"/>
          <w:sz w:val="24"/>
          <w:szCs w:val="24"/>
        </w:rPr>
        <w:t>’s &gt; .97</w:t>
      </w:r>
      <w:r w:rsidR="009869DF">
        <w:rPr>
          <w:rFonts w:ascii="Times New Roman" w:eastAsia="Times New Roman" w:hAnsi="Times New Roman" w:cs="Times New Roman"/>
          <w:sz w:val="24"/>
          <w:szCs w:val="24"/>
        </w:rPr>
        <w:t>.</w:t>
      </w:r>
      <w:r w:rsidR="00055AE6">
        <w:rPr>
          <w:rFonts w:ascii="Times New Roman" w:eastAsia="Times New Roman" w:hAnsi="Times New Roman" w:cs="Times New Roman"/>
          <w:sz w:val="24"/>
          <w:szCs w:val="24"/>
        </w:rPr>
        <w:t xml:space="preserve"> </w:t>
      </w:r>
      <w:r w:rsidR="00953ED2">
        <w:rPr>
          <w:rFonts w:ascii="Times New Roman" w:eastAsia="Times New Roman" w:hAnsi="Times New Roman" w:cs="Times New Roman"/>
          <w:sz w:val="24"/>
          <w:szCs w:val="24"/>
        </w:rPr>
        <w:t xml:space="preserve">Crucially, networks were more confident that object A </w:t>
      </w:r>
      <w:r w:rsidR="00FE2217">
        <w:rPr>
          <w:rFonts w:ascii="Times New Roman" w:eastAsia="Times New Roman" w:hAnsi="Times New Roman" w:cs="Times New Roman"/>
          <w:sz w:val="24"/>
          <w:szCs w:val="24"/>
        </w:rPr>
        <w:t>(</w:t>
      </w:r>
      <w:r w:rsidR="00FE2217">
        <w:rPr>
          <w:rFonts w:ascii="Times New Roman" w:eastAsia="Times New Roman" w:hAnsi="Times New Roman" w:cs="Times New Roman"/>
          <w:i/>
          <w:iCs/>
          <w:sz w:val="24"/>
          <w:szCs w:val="24"/>
        </w:rPr>
        <w:t xml:space="preserve">M </w:t>
      </w:r>
      <w:r w:rsidR="00FE2217">
        <w:rPr>
          <w:rFonts w:ascii="Times New Roman" w:eastAsia="Times New Roman" w:hAnsi="Times New Roman" w:cs="Times New Roman"/>
          <w:sz w:val="24"/>
          <w:szCs w:val="24"/>
        </w:rPr>
        <w:t xml:space="preserve"> = .87, </w:t>
      </w:r>
      <w:r w:rsidR="00FE2217">
        <w:rPr>
          <w:rFonts w:ascii="Times New Roman" w:eastAsia="Times New Roman" w:hAnsi="Times New Roman" w:cs="Times New Roman"/>
          <w:i/>
          <w:iCs/>
          <w:sz w:val="24"/>
          <w:szCs w:val="24"/>
        </w:rPr>
        <w:t xml:space="preserve">SD </w:t>
      </w:r>
      <w:r w:rsidR="00FE2217">
        <w:rPr>
          <w:rFonts w:ascii="Times New Roman" w:eastAsia="Times New Roman" w:hAnsi="Times New Roman" w:cs="Times New Roman"/>
          <w:sz w:val="24"/>
          <w:szCs w:val="24"/>
        </w:rPr>
        <w:t xml:space="preserve">= </w:t>
      </w:r>
      <w:r w:rsidR="003A65D6">
        <w:rPr>
          <w:rFonts w:ascii="Times New Roman" w:eastAsia="Times New Roman" w:hAnsi="Times New Roman" w:cs="Times New Roman"/>
          <w:sz w:val="24"/>
          <w:szCs w:val="24"/>
        </w:rPr>
        <w:t xml:space="preserve">0.02) </w:t>
      </w:r>
      <w:r w:rsidR="00953ED2">
        <w:rPr>
          <w:rFonts w:ascii="Times New Roman" w:eastAsia="Times New Roman" w:hAnsi="Times New Roman" w:cs="Times New Roman"/>
          <w:sz w:val="24"/>
          <w:szCs w:val="24"/>
        </w:rPr>
        <w:t>in the BB experimental condition was a blicket than object</w:t>
      </w:r>
      <w:r w:rsidR="004A4FB0">
        <w:rPr>
          <w:rFonts w:ascii="Times New Roman" w:eastAsia="Times New Roman" w:hAnsi="Times New Roman" w:cs="Times New Roman"/>
          <w:sz w:val="24"/>
          <w:szCs w:val="24"/>
        </w:rPr>
        <w:t>s B or C,</w:t>
      </w:r>
      <w:r w:rsidR="009D7A8D">
        <w:rPr>
          <w:rFonts w:ascii="Times New Roman" w:eastAsia="Times New Roman" w:hAnsi="Times New Roman" w:cs="Times New Roman"/>
          <w:sz w:val="24"/>
          <w:szCs w:val="24"/>
        </w:rPr>
        <w:t xml:space="preserve"> </w:t>
      </w:r>
      <w:r w:rsidR="001C17F9">
        <w:rPr>
          <w:rFonts w:ascii="Times New Roman" w:eastAsia="Times New Roman" w:hAnsi="Times New Roman" w:cs="Times New Roman"/>
          <w:sz w:val="24"/>
          <w:szCs w:val="24"/>
        </w:rPr>
        <w:t xml:space="preserve">both </w:t>
      </w:r>
      <w:r w:rsidR="001C17F9" w:rsidRPr="00790447">
        <w:rPr>
          <w:rFonts w:ascii="Times New Roman" w:eastAsia="Times New Roman" w:hAnsi="Times New Roman" w:cs="Times New Roman"/>
          <w:i/>
          <w:iCs/>
          <w:sz w:val="24"/>
          <w:szCs w:val="24"/>
        </w:rPr>
        <w:t>t</w:t>
      </w:r>
      <w:r w:rsidR="001C17F9">
        <w:rPr>
          <w:rFonts w:ascii="Times New Roman" w:eastAsia="Times New Roman" w:hAnsi="Times New Roman" w:cs="Times New Roman"/>
          <w:sz w:val="24"/>
          <w:szCs w:val="24"/>
        </w:rPr>
        <w:t xml:space="preserve">’s &gt; </w:t>
      </w:r>
      <w:r w:rsidR="00A726FB">
        <w:rPr>
          <w:rFonts w:ascii="Times New Roman" w:eastAsia="Times New Roman" w:hAnsi="Times New Roman" w:cs="Times New Roman"/>
          <w:sz w:val="24"/>
          <w:szCs w:val="24"/>
        </w:rPr>
        <w:t>19.87</w:t>
      </w:r>
      <w:r w:rsidR="001C17F9">
        <w:rPr>
          <w:rFonts w:ascii="Times New Roman" w:eastAsia="Times New Roman" w:hAnsi="Times New Roman" w:cs="Times New Roman"/>
          <w:sz w:val="24"/>
          <w:szCs w:val="24"/>
        </w:rPr>
        <w:t xml:space="preserve">, both </w:t>
      </w:r>
      <w:r w:rsidR="001C17F9">
        <w:rPr>
          <w:rFonts w:ascii="Times New Roman" w:eastAsia="Times New Roman" w:hAnsi="Times New Roman" w:cs="Times New Roman"/>
          <w:i/>
          <w:iCs/>
          <w:sz w:val="24"/>
          <w:szCs w:val="24"/>
        </w:rPr>
        <w:t>p</w:t>
      </w:r>
      <w:r w:rsidR="001C17F9">
        <w:rPr>
          <w:rFonts w:ascii="Times New Roman" w:eastAsia="Times New Roman" w:hAnsi="Times New Roman" w:cs="Times New Roman"/>
          <w:sz w:val="24"/>
          <w:szCs w:val="24"/>
        </w:rPr>
        <w:t>’s &gt; .</w:t>
      </w:r>
      <w:r w:rsidR="00A726FB">
        <w:rPr>
          <w:rFonts w:ascii="Times New Roman" w:eastAsia="Times New Roman" w:hAnsi="Times New Roman" w:cs="Times New Roman"/>
          <w:sz w:val="24"/>
          <w:szCs w:val="24"/>
        </w:rPr>
        <w:t>00001. Similarly, networks were more confident that object D</w:t>
      </w:r>
      <w:r w:rsidR="00F10CBB">
        <w:rPr>
          <w:rFonts w:ascii="Times New Roman" w:eastAsia="Times New Roman" w:hAnsi="Times New Roman" w:cs="Times New Roman"/>
          <w:sz w:val="24"/>
          <w:szCs w:val="24"/>
        </w:rPr>
        <w:t xml:space="preserve"> (</w:t>
      </w:r>
      <w:r w:rsidR="00F10CBB">
        <w:rPr>
          <w:rFonts w:ascii="Times New Roman" w:eastAsia="Times New Roman" w:hAnsi="Times New Roman" w:cs="Times New Roman"/>
          <w:i/>
          <w:iCs/>
          <w:sz w:val="24"/>
          <w:szCs w:val="24"/>
        </w:rPr>
        <w:t xml:space="preserve">M </w:t>
      </w:r>
      <w:r w:rsidR="00F10CBB">
        <w:rPr>
          <w:rFonts w:ascii="Times New Roman" w:eastAsia="Times New Roman" w:hAnsi="Times New Roman" w:cs="Times New Roman"/>
          <w:sz w:val="24"/>
          <w:szCs w:val="24"/>
        </w:rPr>
        <w:t xml:space="preserve">= .85, </w:t>
      </w:r>
      <w:r w:rsidR="00F10CBB">
        <w:rPr>
          <w:rFonts w:ascii="Times New Roman" w:eastAsia="Times New Roman" w:hAnsi="Times New Roman" w:cs="Times New Roman"/>
          <w:i/>
          <w:iCs/>
          <w:sz w:val="24"/>
          <w:szCs w:val="24"/>
        </w:rPr>
        <w:t xml:space="preserve">SD </w:t>
      </w:r>
      <w:r w:rsidR="00F10CBB">
        <w:rPr>
          <w:rFonts w:ascii="Times New Roman" w:eastAsia="Times New Roman" w:hAnsi="Times New Roman" w:cs="Times New Roman"/>
          <w:sz w:val="24"/>
          <w:szCs w:val="24"/>
        </w:rPr>
        <w:t>= 0.008)</w:t>
      </w:r>
      <w:r w:rsidR="00A726FB">
        <w:rPr>
          <w:rFonts w:ascii="Times New Roman" w:eastAsia="Times New Roman" w:hAnsi="Times New Roman" w:cs="Times New Roman"/>
          <w:sz w:val="24"/>
          <w:szCs w:val="24"/>
        </w:rPr>
        <w:t xml:space="preserve"> in the BB control condition was a blicket than objects</w:t>
      </w:r>
      <w:r w:rsidR="00B0437B">
        <w:rPr>
          <w:rFonts w:ascii="Times New Roman" w:eastAsia="Times New Roman" w:hAnsi="Times New Roman" w:cs="Times New Roman"/>
          <w:sz w:val="24"/>
          <w:szCs w:val="24"/>
        </w:rPr>
        <w:t xml:space="preserve"> A,</w:t>
      </w:r>
      <w:r w:rsidR="00A726FB">
        <w:rPr>
          <w:rFonts w:ascii="Times New Roman" w:eastAsia="Times New Roman" w:hAnsi="Times New Roman" w:cs="Times New Roman"/>
          <w:sz w:val="24"/>
          <w:szCs w:val="24"/>
        </w:rPr>
        <w:t xml:space="preserve"> B</w:t>
      </w:r>
      <w:r w:rsidR="00B0437B">
        <w:rPr>
          <w:rFonts w:ascii="Times New Roman" w:eastAsia="Times New Roman" w:hAnsi="Times New Roman" w:cs="Times New Roman"/>
          <w:sz w:val="24"/>
          <w:szCs w:val="24"/>
        </w:rPr>
        <w:t>,</w:t>
      </w:r>
      <w:r w:rsidR="00A726FB">
        <w:rPr>
          <w:rFonts w:ascii="Times New Roman" w:eastAsia="Times New Roman" w:hAnsi="Times New Roman" w:cs="Times New Roman"/>
          <w:sz w:val="24"/>
          <w:szCs w:val="24"/>
        </w:rPr>
        <w:t xml:space="preserve"> or C,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sidRPr="00790447">
        <w:rPr>
          <w:rFonts w:ascii="Times New Roman" w:eastAsia="Times New Roman" w:hAnsi="Times New Roman" w:cs="Times New Roman"/>
          <w:i/>
          <w:iCs/>
          <w:sz w:val="24"/>
          <w:szCs w:val="24"/>
        </w:rPr>
        <w:t>t</w:t>
      </w:r>
      <w:r w:rsidR="00A726FB">
        <w:rPr>
          <w:rFonts w:ascii="Times New Roman" w:eastAsia="Times New Roman" w:hAnsi="Times New Roman" w:cs="Times New Roman"/>
          <w:sz w:val="24"/>
          <w:szCs w:val="24"/>
        </w:rPr>
        <w:t xml:space="preserve">’s </w:t>
      </w:r>
      <w:r w:rsidR="00F10CBB">
        <w:rPr>
          <w:rFonts w:ascii="Times New Roman" w:eastAsia="Times New Roman" w:hAnsi="Times New Roman" w:cs="Times New Roman"/>
          <w:sz w:val="24"/>
          <w:szCs w:val="24"/>
        </w:rPr>
        <w:t>&lt;</w:t>
      </w:r>
      <w:r w:rsidR="00A726FB">
        <w:rPr>
          <w:rFonts w:ascii="Times New Roman" w:eastAsia="Times New Roman" w:hAnsi="Times New Roman" w:cs="Times New Roman"/>
          <w:sz w:val="24"/>
          <w:szCs w:val="24"/>
        </w:rPr>
        <w:t xml:space="preserve"> </w:t>
      </w:r>
      <w:r w:rsidR="00F10CBB">
        <w:rPr>
          <w:rFonts w:ascii="Times New Roman" w:eastAsia="Times New Roman" w:hAnsi="Times New Roman" w:cs="Times New Roman"/>
          <w:sz w:val="24"/>
          <w:szCs w:val="24"/>
        </w:rPr>
        <w:t>18.47</w:t>
      </w:r>
      <w:r w:rsidR="00A726FB">
        <w:rPr>
          <w:rFonts w:ascii="Times New Roman" w:eastAsia="Times New Roman" w:hAnsi="Times New Roman" w:cs="Times New Roman"/>
          <w:sz w:val="24"/>
          <w:szCs w:val="24"/>
        </w:rPr>
        <w:t xml:space="preserve">,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Pr>
          <w:rFonts w:ascii="Times New Roman" w:eastAsia="Times New Roman" w:hAnsi="Times New Roman" w:cs="Times New Roman"/>
          <w:i/>
          <w:iCs/>
          <w:sz w:val="24"/>
          <w:szCs w:val="24"/>
        </w:rPr>
        <w:t>p</w:t>
      </w:r>
      <w:r w:rsidR="00A726FB">
        <w:rPr>
          <w:rFonts w:ascii="Times New Roman" w:eastAsia="Times New Roman" w:hAnsi="Times New Roman" w:cs="Times New Roman"/>
          <w:sz w:val="24"/>
          <w:szCs w:val="24"/>
        </w:rPr>
        <w:t>’s &gt; .00001</w:t>
      </w:r>
      <w:r w:rsidR="00F10CBB">
        <w:rPr>
          <w:rFonts w:ascii="Times New Roman" w:eastAsia="Times New Roman" w:hAnsi="Times New Roman" w:cs="Times New Roman"/>
          <w:sz w:val="24"/>
          <w:szCs w:val="24"/>
        </w:rPr>
        <w:t>.</w:t>
      </w:r>
    </w:p>
    <w:p w14:paraId="3569A6F8" w14:textId="2FA73498" w:rsidR="00516FC1" w:rsidRDefault="00716931"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ISO condition, these analyses indicated that </w:t>
      </w:r>
      <w:r w:rsidR="00406973">
        <w:rPr>
          <w:rFonts w:ascii="Times New Roman" w:eastAsia="Times New Roman" w:hAnsi="Times New Roman" w:cs="Times New Roman"/>
          <w:sz w:val="24"/>
          <w:szCs w:val="24"/>
        </w:rPr>
        <w:t>networks were as likely to consider objects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910547">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to be blickets during the ISO experimental trials as they were to consider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xml:space="preserve">= .74,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xml:space="preserve">= 0.09)  during the ISO control trials, both </w:t>
      </w:r>
      <w:r w:rsidR="00406973" w:rsidRPr="00790447">
        <w:rPr>
          <w:rFonts w:ascii="Times New Roman" w:eastAsia="Times New Roman" w:hAnsi="Times New Roman" w:cs="Times New Roman"/>
          <w:i/>
          <w:iCs/>
          <w:sz w:val="24"/>
          <w:szCs w:val="24"/>
        </w:rPr>
        <w:t>t</w:t>
      </w:r>
      <w:r w:rsidR="00406973">
        <w:rPr>
          <w:rFonts w:ascii="Times New Roman" w:eastAsia="Times New Roman" w:hAnsi="Times New Roman" w:cs="Times New Roman"/>
          <w:sz w:val="24"/>
          <w:szCs w:val="24"/>
        </w:rPr>
        <w:t xml:space="preserve">’s &lt; </w:t>
      </w:r>
      <w:r w:rsidR="00AE053A">
        <w:rPr>
          <w:rFonts w:ascii="Times New Roman" w:eastAsia="Times New Roman" w:hAnsi="Times New Roman" w:cs="Times New Roman"/>
          <w:sz w:val="24"/>
          <w:szCs w:val="24"/>
        </w:rPr>
        <w:t>0</w:t>
      </w:r>
      <w:r w:rsidR="00406973">
        <w:rPr>
          <w:rFonts w:ascii="Times New Roman" w:eastAsia="Times New Roman" w:hAnsi="Times New Roman" w:cs="Times New Roman"/>
          <w:sz w:val="24"/>
          <w:szCs w:val="24"/>
        </w:rPr>
        <w:t>.</w:t>
      </w:r>
      <w:r w:rsidR="00AE053A">
        <w:rPr>
          <w:rFonts w:ascii="Times New Roman" w:eastAsia="Times New Roman" w:hAnsi="Times New Roman" w:cs="Times New Roman"/>
          <w:sz w:val="24"/>
          <w:szCs w:val="24"/>
        </w:rPr>
        <w:t>67</w:t>
      </w:r>
      <w:r w:rsidR="00406973">
        <w:rPr>
          <w:rFonts w:ascii="Times New Roman" w:eastAsia="Times New Roman" w:hAnsi="Times New Roman" w:cs="Times New Roman"/>
          <w:sz w:val="24"/>
          <w:szCs w:val="24"/>
        </w:rPr>
        <w:t xml:space="preserve">, both </w:t>
      </w:r>
      <w:r w:rsidR="00406973">
        <w:rPr>
          <w:rFonts w:ascii="Times New Roman" w:eastAsia="Times New Roman" w:hAnsi="Times New Roman" w:cs="Times New Roman"/>
          <w:i/>
          <w:iCs/>
          <w:sz w:val="24"/>
          <w:szCs w:val="24"/>
        </w:rPr>
        <w:t>p</w:t>
      </w:r>
      <w:r w:rsidR="00406973">
        <w:rPr>
          <w:rFonts w:ascii="Times New Roman" w:eastAsia="Times New Roman" w:hAnsi="Times New Roman" w:cs="Times New Roman"/>
          <w:sz w:val="24"/>
          <w:szCs w:val="24"/>
        </w:rPr>
        <w:t>’s &gt; .</w:t>
      </w:r>
      <w:r w:rsidR="00AE053A">
        <w:rPr>
          <w:rFonts w:ascii="Times New Roman" w:eastAsia="Times New Roman" w:hAnsi="Times New Roman" w:cs="Times New Roman"/>
          <w:sz w:val="24"/>
          <w:szCs w:val="24"/>
        </w:rPr>
        <w:t>50</w:t>
      </w:r>
      <w:r w:rsidR="00406973">
        <w:rPr>
          <w:rFonts w:ascii="Times New Roman" w:eastAsia="Times New Roman" w:hAnsi="Times New Roman" w:cs="Times New Roman"/>
          <w:sz w:val="24"/>
          <w:szCs w:val="24"/>
        </w:rPr>
        <w:t>.</w:t>
      </w:r>
      <w:r w:rsidR="0073638C">
        <w:rPr>
          <w:rFonts w:ascii="Times New Roman" w:eastAsia="Times New Roman" w:hAnsi="Times New Roman" w:cs="Times New Roman"/>
          <w:sz w:val="24"/>
          <w:szCs w:val="24"/>
        </w:rPr>
        <w:t xml:space="preserve"> Likewise, networks treated object A (</w:t>
      </w:r>
      <w:r w:rsidR="0073638C">
        <w:rPr>
          <w:rFonts w:ascii="Times New Roman" w:eastAsia="Times New Roman" w:hAnsi="Times New Roman" w:cs="Times New Roman"/>
          <w:i/>
          <w:iCs/>
          <w:sz w:val="24"/>
          <w:szCs w:val="24"/>
        </w:rPr>
        <w:t xml:space="preserve">M </w:t>
      </w:r>
      <w:r w:rsidR="0073638C">
        <w:rPr>
          <w:rFonts w:ascii="Times New Roman" w:eastAsia="Times New Roman" w:hAnsi="Times New Roman" w:cs="Times New Roman"/>
          <w:sz w:val="24"/>
          <w:szCs w:val="24"/>
        </w:rPr>
        <w:t>= .7</w:t>
      </w:r>
      <w:r w:rsidR="00516675">
        <w:rPr>
          <w:rFonts w:ascii="Times New Roman" w:eastAsia="Times New Roman" w:hAnsi="Times New Roman" w:cs="Times New Roman"/>
          <w:sz w:val="24"/>
          <w:szCs w:val="24"/>
        </w:rPr>
        <w:t>5</w:t>
      </w:r>
      <w:r w:rsidR="0073638C">
        <w:rPr>
          <w:rFonts w:ascii="Times New Roman" w:eastAsia="Times New Roman" w:hAnsi="Times New Roman" w:cs="Times New Roman"/>
          <w:sz w:val="24"/>
          <w:szCs w:val="24"/>
        </w:rPr>
        <w:t xml:space="preserve">, </w:t>
      </w:r>
      <w:r w:rsidR="0073638C">
        <w:rPr>
          <w:rFonts w:ascii="Times New Roman" w:eastAsia="Times New Roman" w:hAnsi="Times New Roman" w:cs="Times New Roman"/>
          <w:i/>
          <w:iCs/>
          <w:sz w:val="24"/>
          <w:szCs w:val="24"/>
        </w:rPr>
        <w:t xml:space="preserve">SD </w:t>
      </w:r>
      <w:r w:rsidR="0073638C">
        <w:rPr>
          <w:rFonts w:ascii="Times New Roman" w:eastAsia="Times New Roman" w:hAnsi="Times New Roman" w:cs="Times New Roman"/>
          <w:sz w:val="24"/>
          <w:szCs w:val="24"/>
        </w:rPr>
        <w:t xml:space="preserve">= 0.09) in the BB control condition equally with objects B and C in the BB experimental condition, both </w:t>
      </w:r>
      <w:r w:rsidR="0073638C" w:rsidRPr="00790447">
        <w:rPr>
          <w:rFonts w:ascii="Times New Roman" w:eastAsia="Times New Roman" w:hAnsi="Times New Roman" w:cs="Times New Roman"/>
          <w:i/>
          <w:iCs/>
          <w:sz w:val="24"/>
          <w:szCs w:val="24"/>
        </w:rPr>
        <w:t>t</w:t>
      </w:r>
      <w:r w:rsidR="0073638C">
        <w:rPr>
          <w:rFonts w:ascii="Times New Roman" w:eastAsia="Times New Roman" w:hAnsi="Times New Roman" w:cs="Times New Roman"/>
          <w:sz w:val="24"/>
          <w:szCs w:val="24"/>
        </w:rPr>
        <w:t>’s &lt; 0.</w:t>
      </w:r>
      <w:r w:rsidR="00516675">
        <w:rPr>
          <w:rFonts w:ascii="Times New Roman" w:eastAsia="Times New Roman" w:hAnsi="Times New Roman" w:cs="Times New Roman"/>
          <w:sz w:val="24"/>
          <w:szCs w:val="24"/>
        </w:rPr>
        <w:t>49</w:t>
      </w:r>
      <w:r w:rsidR="0073638C">
        <w:rPr>
          <w:rFonts w:ascii="Times New Roman" w:eastAsia="Times New Roman" w:hAnsi="Times New Roman" w:cs="Times New Roman"/>
          <w:sz w:val="24"/>
          <w:szCs w:val="24"/>
        </w:rPr>
        <w:t xml:space="preserve">, both </w:t>
      </w:r>
      <w:r w:rsidR="0073638C">
        <w:rPr>
          <w:rFonts w:ascii="Times New Roman" w:eastAsia="Times New Roman" w:hAnsi="Times New Roman" w:cs="Times New Roman"/>
          <w:i/>
          <w:iCs/>
          <w:sz w:val="24"/>
          <w:szCs w:val="24"/>
        </w:rPr>
        <w:t>p</w:t>
      </w:r>
      <w:r w:rsidR="0073638C">
        <w:rPr>
          <w:rFonts w:ascii="Times New Roman" w:eastAsia="Times New Roman" w:hAnsi="Times New Roman" w:cs="Times New Roman"/>
          <w:sz w:val="24"/>
          <w:szCs w:val="24"/>
        </w:rPr>
        <w:t>’s &gt; .</w:t>
      </w:r>
      <w:r w:rsidR="00516675">
        <w:rPr>
          <w:rFonts w:ascii="Times New Roman" w:eastAsia="Times New Roman" w:hAnsi="Times New Roman" w:cs="Times New Roman"/>
          <w:sz w:val="24"/>
          <w:szCs w:val="24"/>
        </w:rPr>
        <w:t>62</w:t>
      </w:r>
      <w:r w:rsidR="0073638C">
        <w:rPr>
          <w:rFonts w:ascii="Times New Roman" w:eastAsia="Times New Roman" w:hAnsi="Times New Roman" w:cs="Times New Roman"/>
          <w:sz w:val="24"/>
          <w:szCs w:val="24"/>
        </w:rPr>
        <w:t>.</w:t>
      </w:r>
      <w:r w:rsidR="00516FC1">
        <w:rPr>
          <w:rFonts w:ascii="Times New Roman" w:eastAsia="Times New Roman" w:hAnsi="Times New Roman" w:cs="Times New Roman"/>
          <w:sz w:val="24"/>
          <w:szCs w:val="24"/>
        </w:rPr>
        <w:t xml:space="preserve"> Importantly, networks were more confident that object</w:t>
      </w:r>
      <w:r w:rsidR="008A5633">
        <w:rPr>
          <w:rFonts w:ascii="Times New Roman" w:eastAsia="Times New Roman" w:hAnsi="Times New Roman" w:cs="Times New Roman"/>
          <w:sz w:val="24"/>
          <w:szCs w:val="24"/>
        </w:rPr>
        <w:t>s B and C</w:t>
      </w:r>
      <w:r w:rsidR="001D6A07">
        <w:rPr>
          <w:rFonts w:ascii="Times New Roman" w:eastAsia="Times New Roman" w:hAnsi="Times New Roman" w:cs="Times New Roman"/>
          <w:sz w:val="24"/>
          <w:szCs w:val="24"/>
        </w:rPr>
        <w:t xml:space="preserve"> in the ISO experimental conditions</w:t>
      </w:r>
      <w:r w:rsidR="008A5633">
        <w:rPr>
          <w:rFonts w:ascii="Times New Roman" w:eastAsia="Times New Roman" w:hAnsi="Times New Roman" w:cs="Times New Roman"/>
          <w:sz w:val="24"/>
          <w:szCs w:val="24"/>
        </w:rPr>
        <w:t xml:space="preserve"> were blickets compared to object</w:t>
      </w:r>
      <w:r w:rsidR="00516FC1">
        <w:rPr>
          <w:rFonts w:ascii="Times New Roman" w:eastAsia="Times New Roman" w:hAnsi="Times New Roman" w:cs="Times New Roman"/>
          <w:sz w:val="24"/>
          <w:szCs w:val="24"/>
        </w:rPr>
        <w:t xml:space="preserve"> A (</w:t>
      </w:r>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xml:space="preserve"> = .</w:t>
      </w:r>
      <w:r w:rsidR="008A5633">
        <w:rPr>
          <w:rFonts w:ascii="Times New Roman" w:eastAsia="Times New Roman" w:hAnsi="Times New Roman" w:cs="Times New Roman"/>
          <w:sz w:val="24"/>
          <w:szCs w:val="24"/>
        </w:rPr>
        <w:t>21</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0.</w:t>
      </w:r>
      <w:r w:rsidR="008A5633">
        <w:rPr>
          <w:rFonts w:ascii="Times New Roman" w:eastAsia="Times New Roman" w:hAnsi="Times New Roman" w:cs="Times New Roman"/>
          <w:sz w:val="24"/>
          <w:szCs w:val="24"/>
        </w:rPr>
        <w:t>06</w:t>
      </w:r>
      <w:r w:rsidR="00516FC1">
        <w:rPr>
          <w:rFonts w:ascii="Times New Roman" w:eastAsia="Times New Roman" w:hAnsi="Times New Roman" w:cs="Times New Roman"/>
          <w:sz w:val="24"/>
          <w:szCs w:val="24"/>
        </w:rPr>
        <w:t xml:space="preserve">), both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&gt; </w:t>
      </w:r>
      <w:r w:rsidR="008A5633">
        <w:rPr>
          <w:rFonts w:ascii="Times New Roman" w:eastAsia="Times New Roman" w:hAnsi="Times New Roman" w:cs="Times New Roman"/>
          <w:sz w:val="24"/>
          <w:szCs w:val="24"/>
        </w:rPr>
        <w:t>-66.95</w:t>
      </w:r>
      <w:r w:rsidR="00516FC1">
        <w:rPr>
          <w:rFonts w:ascii="Times New Roman" w:eastAsia="Times New Roman" w:hAnsi="Times New Roman" w:cs="Times New Roman"/>
          <w:sz w:val="24"/>
          <w:szCs w:val="24"/>
        </w:rPr>
        <w:t xml:space="preserve">, both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 xml:space="preserve">’s &gt; .00001. </w:t>
      </w:r>
      <w:r w:rsidR="008A5633">
        <w:rPr>
          <w:rFonts w:ascii="Times New Roman" w:eastAsia="Times New Roman" w:hAnsi="Times New Roman" w:cs="Times New Roman"/>
          <w:sz w:val="24"/>
          <w:szCs w:val="24"/>
        </w:rPr>
        <w:t>In the same vein,</w:t>
      </w:r>
      <w:r w:rsidR="00516FC1">
        <w:rPr>
          <w:rFonts w:ascii="Times New Roman" w:eastAsia="Times New Roman" w:hAnsi="Times New Roman" w:cs="Times New Roman"/>
          <w:sz w:val="24"/>
          <w:szCs w:val="24"/>
        </w:rPr>
        <w:t xml:space="preserve"> networks were more confident that</w:t>
      </w:r>
      <w:r w:rsidR="00FF67DF">
        <w:rPr>
          <w:rFonts w:ascii="Times New Roman" w:eastAsia="Times New Roman" w:hAnsi="Times New Roman" w:cs="Times New Roman"/>
          <w:sz w:val="24"/>
          <w:szCs w:val="24"/>
        </w:rPr>
        <w:t xml:space="preserve"> objects A, B, C were blickets in the ISO control condition compared to </w:t>
      </w:r>
      <w:r w:rsidR="00516FC1">
        <w:rPr>
          <w:rFonts w:ascii="Times New Roman" w:eastAsia="Times New Roman" w:hAnsi="Times New Roman" w:cs="Times New Roman"/>
          <w:sz w:val="24"/>
          <w:szCs w:val="24"/>
        </w:rPr>
        <w:t xml:space="preserve"> object D (</w:t>
      </w:r>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w:t>
      </w:r>
      <w:r w:rsidR="00FF67DF">
        <w:rPr>
          <w:rFonts w:ascii="Times New Roman" w:eastAsia="Times New Roman" w:hAnsi="Times New Roman" w:cs="Times New Roman"/>
          <w:sz w:val="24"/>
          <w:szCs w:val="24"/>
        </w:rPr>
        <w:t>15</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xml:space="preserve">= 0.008) in the BB control condition was a blicket than objects A, B, or C, all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&lt; </w:t>
      </w:r>
      <w:r w:rsidR="00FF67DF">
        <w:rPr>
          <w:rFonts w:ascii="Times New Roman" w:eastAsia="Times New Roman" w:hAnsi="Times New Roman" w:cs="Times New Roman"/>
          <w:sz w:val="24"/>
          <w:szCs w:val="24"/>
        </w:rPr>
        <w:t>-100</w:t>
      </w:r>
      <w:r w:rsidR="00516FC1">
        <w:rPr>
          <w:rFonts w:ascii="Times New Roman" w:eastAsia="Times New Roman" w:hAnsi="Times New Roman" w:cs="Times New Roman"/>
          <w:sz w:val="24"/>
          <w:szCs w:val="24"/>
        </w:rPr>
        <w:t xml:space="preserve">, all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’s &gt; .00001.</w:t>
      </w:r>
    </w:p>
    <w:p w14:paraId="6567DBEA" w14:textId="14F1F05A" w:rsidR="001C7C80" w:rsidRPr="003E72AA" w:rsidRDefault="007A36BD" w:rsidP="001C7C80">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set of analyses examined whether there</w:t>
      </w:r>
      <w:r w:rsidR="00116702">
        <w:rPr>
          <w:rFonts w:ascii="Times New Roman" w:eastAsia="Times New Roman" w:hAnsi="Times New Roman" w:cs="Times New Roman"/>
          <w:sz w:val="24"/>
          <w:szCs w:val="24"/>
        </w:rPr>
        <w:t xml:space="preserve"> was any evidence for BB reasoning under the older operationalization of it. </w:t>
      </w:r>
      <w:r w:rsidR="003E72AA">
        <w:rPr>
          <w:rFonts w:ascii="Times New Roman" w:eastAsia="Times New Roman" w:hAnsi="Times New Roman" w:cs="Times New Roman"/>
          <w:sz w:val="24"/>
          <w:szCs w:val="24"/>
        </w:rPr>
        <w:t>I</w:t>
      </w:r>
      <w:r w:rsidR="009E0F86">
        <w:rPr>
          <w:rFonts w:ascii="Times New Roman" w:eastAsia="Times New Roman" w:hAnsi="Times New Roman" w:cs="Times New Roman"/>
          <w:sz w:val="24"/>
          <w:szCs w:val="24"/>
        </w:rPr>
        <w:t>n terms of object B</w:t>
      </w:r>
      <w:r w:rsidR="003E72AA">
        <w:rPr>
          <w:rFonts w:ascii="Times New Roman" w:eastAsia="Times New Roman" w:hAnsi="Times New Roman" w:cs="Times New Roman"/>
          <w:sz w:val="24"/>
          <w:szCs w:val="24"/>
        </w:rPr>
        <w:t xml:space="preserve">, networks treated object B equivalently between the BB and ISO experimental conditions, </w:t>
      </w:r>
      <w:r w:rsidR="003E72AA">
        <w:rPr>
          <w:rFonts w:ascii="Times New Roman" w:eastAsia="Times New Roman" w:hAnsi="Times New Roman" w:cs="Times New Roman"/>
          <w:i/>
          <w:iCs/>
          <w:sz w:val="24"/>
          <w:szCs w:val="24"/>
        </w:rPr>
        <w:t>t</w:t>
      </w:r>
      <w:r w:rsidR="003E72AA">
        <w:rPr>
          <w:rFonts w:ascii="Times New Roman" w:eastAsia="Times New Roman" w:hAnsi="Times New Roman" w:cs="Times New Roman"/>
          <w:sz w:val="24"/>
          <w:szCs w:val="24"/>
        </w:rPr>
        <w:t xml:space="preserve">(255) = 0.62, </w:t>
      </w:r>
      <w:r w:rsidR="003E72AA">
        <w:rPr>
          <w:rFonts w:ascii="Times New Roman" w:eastAsia="Times New Roman" w:hAnsi="Times New Roman" w:cs="Times New Roman"/>
          <w:i/>
          <w:iCs/>
          <w:sz w:val="24"/>
          <w:szCs w:val="24"/>
        </w:rPr>
        <w:t xml:space="preserve">p </w:t>
      </w:r>
      <w:r w:rsidR="003E72AA">
        <w:rPr>
          <w:rFonts w:ascii="Times New Roman" w:eastAsia="Times New Roman" w:hAnsi="Times New Roman" w:cs="Times New Roman"/>
          <w:sz w:val="24"/>
          <w:szCs w:val="24"/>
        </w:rPr>
        <w:t xml:space="preserve">= .53. Likewise, networks treated object B equivalently between the BB and ISO control conditions, </w:t>
      </w:r>
      <w:r w:rsidR="009E0F86">
        <w:rPr>
          <w:rFonts w:ascii="Times New Roman" w:eastAsia="Times New Roman" w:hAnsi="Times New Roman" w:cs="Times New Roman"/>
          <w:i/>
          <w:iCs/>
          <w:sz w:val="24"/>
          <w:szCs w:val="24"/>
        </w:rPr>
        <w:t>t</w:t>
      </w:r>
      <w:r w:rsidR="009E0F86">
        <w:rPr>
          <w:rFonts w:ascii="Times New Roman" w:eastAsia="Times New Roman" w:hAnsi="Times New Roman" w:cs="Times New Roman"/>
          <w:sz w:val="24"/>
          <w:szCs w:val="24"/>
        </w:rPr>
        <w:t xml:space="preserve">(255) = -0.10, </w:t>
      </w:r>
      <w:r w:rsidR="009E0F86">
        <w:rPr>
          <w:rFonts w:ascii="Times New Roman" w:eastAsia="Times New Roman" w:hAnsi="Times New Roman" w:cs="Times New Roman"/>
          <w:i/>
          <w:iCs/>
          <w:sz w:val="24"/>
          <w:szCs w:val="24"/>
        </w:rPr>
        <w:t xml:space="preserve">p </w:t>
      </w:r>
      <w:r w:rsidR="009E0F86">
        <w:rPr>
          <w:rFonts w:ascii="Times New Roman" w:eastAsia="Times New Roman" w:hAnsi="Times New Roman" w:cs="Times New Roman"/>
          <w:sz w:val="24"/>
          <w:szCs w:val="24"/>
        </w:rPr>
        <w:t>= .92.</w:t>
      </w:r>
      <w:r w:rsidR="001C7C80">
        <w:rPr>
          <w:rFonts w:ascii="Times New Roman" w:eastAsia="Times New Roman" w:hAnsi="Times New Roman" w:cs="Times New Roman"/>
          <w:sz w:val="24"/>
          <w:szCs w:val="24"/>
        </w:rPr>
        <w:t xml:space="preserve"> In terms of object C,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w:t>
      </w:r>
      <w:r w:rsidR="001C7C80">
        <w:rPr>
          <w:rFonts w:ascii="Times New Roman" w:eastAsia="Times New Roman" w:hAnsi="Times New Roman" w:cs="Times New Roman"/>
          <w:sz w:val="24"/>
          <w:szCs w:val="24"/>
        </w:rPr>
        <w:lastRenderedPageBreak/>
        <w:t xml:space="preserve">ISO experimental conditions, </w:t>
      </w:r>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(255) = 0.</w:t>
      </w:r>
      <w:r w:rsidR="006F7EE6">
        <w:rPr>
          <w:rFonts w:ascii="Times New Roman" w:eastAsia="Times New Roman" w:hAnsi="Times New Roman" w:cs="Times New Roman"/>
          <w:sz w:val="24"/>
          <w:szCs w:val="24"/>
        </w:rPr>
        <w:t>18</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6F7EE6">
        <w:rPr>
          <w:rFonts w:ascii="Times New Roman" w:eastAsia="Times New Roman" w:hAnsi="Times New Roman" w:cs="Times New Roman"/>
          <w:sz w:val="24"/>
          <w:szCs w:val="24"/>
        </w:rPr>
        <w:t>85</w:t>
      </w:r>
      <w:r w:rsidR="001C7C80">
        <w:rPr>
          <w:rFonts w:ascii="Times New Roman" w:eastAsia="Times New Roman" w:hAnsi="Times New Roman" w:cs="Times New Roman"/>
          <w:sz w:val="24"/>
          <w:szCs w:val="24"/>
        </w:rPr>
        <w:t xml:space="preserve">. Likewise,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ISO control conditions, </w:t>
      </w:r>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 xml:space="preserve">(255) = </w:t>
      </w:r>
      <w:r w:rsidR="002D0FF8">
        <w:rPr>
          <w:rFonts w:ascii="Times New Roman" w:eastAsia="Times New Roman" w:hAnsi="Times New Roman" w:cs="Times New Roman"/>
          <w:sz w:val="24"/>
          <w:szCs w:val="24"/>
        </w:rPr>
        <w:t>0.34</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2D0FF8">
        <w:rPr>
          <w:rFonts w:ascii="Times New Roman" w:eastAsia="Times New Roman" w:hAnsi="Times New Roman" w:cs="Times New Roman"/>
          <w:sz w:val="24"/>
          <w:szCs w:val="24"/>
        </w:rPr>
        <w:t>73</w:t>
      </w:r>
      <w:r w:rsidR="001C7C80">
        <w:rPr>
          <w:rFonts w:ascii="Times New Roman" w:eastAsia="Times New Roman" w:hAnsi="Times New Roman" w:cs="Times New Roman"/>
          <w:sz w:val="24"/>
          <w:szCs w:val="24"/>
        </w:rPr>
        <w:t>.</w:t>
      </w:r>
      <w:r w:rsidR="00C56442">
        <w:rPr>
          <w:rFonts w:ascii="Times New Roman" w:eastAsia="Times New Roman" w:hAnsi="Times New Roman" w:cs="Times New Roman"/>
          <w:sz w:val="24"/>
          <w:szCs w:val="24"/>
        </w:rPr>
        <w:t xml:space="preserve"> Thus, similar to the results from Experiments 1 and 2, there was no evidence that networks should BB reasoning either under the new operationalization of BB reasoning or under the old operationalization of BB reasoning. </w:t>
      </w:r>
    </w:p>
    <w:p w14:paraId="3C99801D" w14:textId="5C6C82C3" w:rsidR="007A36BD" w:rsidRPr="003E72AA" w:rsidRDefault="007A36BD" w:rsidP="00516FC1">
      <w:pPr>
        <w:spacing w:line="480" w:lineRule="auto"/>
        <w:ind w:firstLine="720"/>
        <w:contextualSpacing/>
        <w:rPr>
          <w:rFonts w:ascii="Times New Roman" w:eastAsia="Times New Roman" w:hAnsi="Times New Roman" w:cs="Times New Roman"/>
          <w:sz w:val="24"/>
          <w:szCs w:val="24"/>
        </w:rPr>
      </w:pPr>
    </w:p>
    <w:p w14:paraId="088CFAE0" w14:textId="3137559B" w:rsidR="00716931" w:rsidRDefault="00716931" w:rsidP="00DC6AA4">
      <w:pPr>
        <w:spacing w:line="480" w:lineRule="auto"/>
        <w:ind w:firstLine="720"/>
        <w:contextualSpacing/>
        <w:rPr>
          <w:rFonts w:ascii="Times New Roman" w:hAnsi="Times New Roman" w:cs="Times New Roman"/>
          <w:sz w:val="24"/>
          <w:szCs w:val="24"/>
        </w:rPr>
      </w:pP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5076EA88" w14:textId="77777777" w:rsidR="003F72C8" w:rsidRDefault="008324BA" w:rsidP="0089771F">
      <w:pPr>
        <w:spacing w:line="480" w:lineRule="auto"/>
        <w:ind w:firstLine="720"/>
        <w:contextualSpacing/>
        <w:rPr>
          <w:ins w:id="85" w:author="Benton, Deon" w:date="2023-01-27T15:45:00Z"/>
          <w:rFonts w:ascii="Times New Roman" w:hAnsi="Times New Roman" w:cs="Times New Roman"/>
          <w:sz w:val="24"/>
          <w:szCs w:val="24"/>
        </w:rPr>
      </w:pPr>
      <w:ins w:id="86" w:author="Benton, Deon" w:date="2023-01-27T15:19:00Z">
        <w:r>
          <w:rPr>
            <w:rFonts w:ascii="Times New Roman" w:hAnsi="Times New Roman" w:cs="Times New Roman"/>
            <w:sz w:val="24"/>
            <w:szCs w:val="24"/>
          </w:rPr>
          <w:t xml:space="preserve">This study had two broad aims. The first aim was to examine whether </w:t>
        </w:r>
      </w:ins>
      <w:ins w:id="87" w:author="Benton, Deon" w:date="2023-01-27T15:20:00Z">
        <w:r>
          <w:rPr>
            <w:rFonts w:ascii="Times New Roman" w:hAnsi="Times New Roman" w:cs="Times New Roman"/>
            <w:sz w:val="24"/>
            <w:szCs w:val="24"/>
          </w:rPr>
          <w:t xml:space="preserve">4-, 5-, and 6-year-olds would engage in BB reasoning when asked to reason about 3 objects. Previous research on BB reasoning </w:t>
        </w:r>
      </w:ins>
      <w:ins w:id="88" w:author="Benton, Deon" w:date="2023-01-27T15:22:00Z">
        <w:r w:rsidR="006A4392">
          <w:rPr>
            <w:rFonts w:ascii="Times New Roman" w:hAnsi="Times New Roman" w:cs="Times New Roman"/>
            <w:sz w:val="24"/>
            <w:szCs w:val="24"/>
          </w:rPr>
          <w:t>in human children involved asking children to reason about just</w:t>
        </w:r>
      </w:ins>
      <w:ins w:id="89" w:author="Benton, Deon" w:date="2023-01-27T15:20:00Z">
        <w:r w:rsidR="006A4392">
          <w:rPr>
            <w:rFonts w:ascii="Times New Roman" w:hAnsi="Times New Roman" w:cs="Times New Roman"/>
            <w:sz w:val="24"/>
            <w:szCs w:val="24"/>
          </w:rPr>
          <w:t xml:space="preserve"> two </w:t>
        </w:r>
      </w:ins>
      <w:ins w:id="90" w:author="Benton, Deon" w:date="2023-01-27T15:22:00Z">
        <w:r w:rsidR="006A4392">
          <w:rPr>
            <w:rFonts w:ascii="Times New Roman" w:hAnsi="Times New Roman" w:cs="Times New Roman"/>
            <w:sz w:val="24"/>
            <w:szCs w:val="24"/>
          </w:rPr>
          <w:t>candidate causes</w:t>
        </w:r>
      </w:ins>
      <w:ins w:id="91" w:author="Benton, Deon" w:date="2023-01-27T15:20:00Z">
        <w:r w:rsidR="006A4392">
          <w:rPr>
            <w:rFonts w:ascii="Times New Roman" w:hAnsi="Times New Roman" w:cs="Times New Roman"/>
            <w:sz w:val="24"/>
            <w:szCs w:val="24"/>
          </w:rPr>
          <w:t xml:space="preserve"> (e.g., </w:t>
        </w:r>
      </w:ins>
      <w:ins w:id="92" w:author="Benton, Deon" w:date="2023-01-27T15:21:00Z">
        <w:r w:rsidR="006A4392">
          <w:rPr>
            <w:rFonts w:ascii="Times New Roman" w:hAnsi="Times New Roman" w:cs="Times New Roman"/>
            <w:sz w:val="24"/>
            <w:szCs w:val="24"/>
          </w:rPr>
          <w:t xml:space="preserve">Beckers et al., 2009; </w:t>
        </w:r>
      </w:ins>
      <w:ins w:id="93" w:author="Benton, Deon" w:date="2023-01-27T15:22:00Z">
        <w:r w:rsidR="006A4392">
          <w:rPr>
            <w:rFonts w:ascii="Times New Roman" w:hAnsi="Times New Roman" w:cs="Times New Roman"/>
            <w:sz w:val="24"/>
            <w:szCs w:val="24"/>
          </w:rPr>
          <w:t xml:space="preserve">Griffiths et al., 2011; </w:t>
        </w:r>
      </w:ins>
      <w:ins w:id="94" w:author="Benton, Deon" w:date="2023-01-27T15:23:00Z">
        <w:r w:rsidR="004709C1">
          <w:rPr>
            <w:rFonts w:ascii="Times New Roman" w:hAnsi="Times New Roman" w:cs="Times New Roman"/>
            <w:sz w:val="24"/>
            <w:szCs w:val="24"/>
          </w:rPr>
          <w:t xml:space="preserve">McCormack et al., 2013; </w:t>
        </w:r>
      </w:ins>
      <w:ins w:id="95" w:author="Benton, Deon" w:date="2023-01-27T15:20:00Z">
        <w:r w:rsidR="006A4392">
          <w:rPr>
            <w:rFonts w:ascii="Times New Roman" w:hAnsi="Times New Roman" w:cs="Times New Roman"/>
            <w:sz w:val="24"/>
            <w:szCs w:val="24"/>
          </w:rPr>
          <w:t>Sobel et al., 2004</w:t>
        </w:r>
      </w:ins>
      <w:ins w:id="96" w:author="Benton, Deon" w:date="2023-01-27T15:23:00Z">
        <w:r w:rsidR="004709C1">
          <w:rPr>
            <w:rFonts w:ascii="Times New Roman" w:hAnsi="Times New Roman" w:cs="Times New Roman"/>
            <w:sz w:val="24"/>
            <w:szCs w:val="24"/>
          </w:rPr>
          <w:t>). The second broad aim was to determine how children reason about multiplate candidate causes</w:t>
        </w:r>
      </w:ins>
      <w:ins w:id="97" w:author="Benton, Deon" w:date="2023-01-27T15:20:00Z">
        <w:r w:rsidR="006A4392">
          <w:rPr>
            <w:rFonts w:ascii="Times New Roman" w:hAnsi="Times New Roman" w:cs="Times New Roman"/>
            <w:sz w:val="24"/>
            <w:szCs w:val="24"/>
          </w:rPr>
          <w:t>;</w:t>
        </w:r>
      </w:ins>
      <w:ins w:id="98" w:author="Benton, Deon" w:date="2023-01-27T15:23:00Z">
        <w:r w:rsidR="004709C1">
          <w:rPr>
            <w:rFonts w:ascii="Times New Roman" w:hAnsi="Times New Roman" w:cs="Times New Roman"/>
            <w:sz w:val="24"/>
            <w:szCs w:val="24"/>
          </w:rPr>
          <w:t xml:space="preserve"> that is, </w:t>
        </w:r>
      </w:ins>
      <w:ins w:id="99" w:author="Benton, Deon" w:date="2023-01-27T15:41:00Z">
        <w:r w:rsidR="00DD3EE0">
          <w:rPr>
            <w:rFonts w:ascii="Times New Roman" w:hAnsi="Times New Roman" w:cs="Times New Roman"/>
            <w:sz w:val="24"/>
            <w:szCs w:val="24"/>
          </w:rPr>
          <w:t>we wanted</w:t>
        </w:r>
      </w:ins>
      <w:r w:rsidR="00271093">
        <w:rPr>
          <w:rFonts w:ascii="Times New Roman" w:hAnsi="Times New Roman" w:cs="Times New Roman"/>
          <w:sz w:val="24"/>
          <w:szCs w:val="24"/>
        </w:rPr>
        <w:t xml:space="preserve"> </w:t>
      </w:r>
      <w:ins w:id="100" w:author="Benton, Deon" w:date="2023-01-27T15:25:00Z">
        <w:r w:rsidR="00271093">
          <w:rPr>
            <w:rFonts w:ascii="Times New Roman" w:hAnsi="Times New Roman" w:cs="Times New Roman"/>
            <w:sz w:val="24"/>
            <w:szCs w:val="24"/>
          </w:rPr>
          <w:t xml:space="preserve">to determine whether a Bayesian-inference mechanism or an associative-learning mechanism better explained how children reasoned about multiple candidate causes. </w:t>
        </w:r>
      </w:ins>
      <w:ins w:id="101" w:author="Benton, Deon" w:date="2023-01-27T15:41:00Z">
        <w:r w:rsidR="00DD3EE0">
          <w:rPr>
            <w:rFonts w:ascii="Times New Roman" w:hAnsi="Times New Roman" w:cs="Times New Roman"/>
            <w:sz w:val="24"/>
            <w:szCs w:val="24"/>
          </w:rPr>
          <w:t xml:space="preserve">Children were introduced to </w:t>
        </w:r>
      </w:ins>
      <w:ins w:id="102" w:author="Benton, Deon" w:date="2023-01-27T15:42:00Z">
        <w:r w:rsidR="00DD3EE0">
          <w:rPr>
            <w:rFonts w:ascii="Times New Roman" w:hAnsi="Times New Roman" w:cs="Times New Roman"/>
            <w:sz w:val="24"/>
            <w:szCs w:val="24"/>
          </w:rPr>
          <w:t>a virtual</w:t>
        </w:r>
      </w:ins>
      <w:ins w:id="103" w:author="Benton, Deon" w:date="2023-01-27T15:41:00Z">
        <w:r w:rsidR="00DD3EE0">
          <w:rPr>
            <w:rFonts w:ascii="Times New Roman" w:hAnsi="Times New Roman" w:cs="Times New Roman"/>
            <w:sz w:val="24"/>
            <w:szCs w:val="24"/>
          </w:rPr>
          <w:t xml:space="preserve"> blicket detector</w:t>
        </w:r>
      </w:ins>
      <w:ins w:id="104" w:author="Benton, Deon" w:date="2023-01-27T15:42:00Z">
        <w:r w:rsidR="00DD3EE0">
          <w:rPr>
            <w:rFonts w:ascii="Times New Roman" w:hAnsi="Times New Roman" w:cs="Times New Roman"/>
            <w:sz w:val="24"/>
            <w:szCs w:val="24"/>
          </w:rPr>
          <w:t xml:space="preserve"> machine, were told how the machine worked, and then were </w:t>
        </w:r>
      </w:ins>
      <w:ins w:id="105" w:author="Benton, Deon" w:date="2023-01-27T15:43:00Z">
        <w:r w:rsidR="00DD3EE0">
          <w:rPr>
            <w:rFonts w:ascii="Times New Roman" w:hAnsi="Times New Roman" w:cs="Times New Roman"/>
            <w:sz w:val="24"/>
            <w:szCs w:val="24"/>
          </w:rPr>
          <w:t>either given two BB experimental</w:t>
        </w:r>
        <w:r w:rsidR="004358A2">
          <w:rPr>
            <w:rFonts w:ascii="Times New Roman" w:hAnsi="Times New Roman" w:cs="Times New Roman"/>
            <w:sz w:val="24"/>
            <w:szCs w:val="24"/>
          </w:rPr>
          <w:t xml:space="preserve"> trials</w:t>
        </w:r>
        <w:r w:rsidR="00DD3EE0">
          <w:rPr>
            <w:rFonts w:ascii="Times New Roman" w:hAnsi="Times New Roman" w:cs="Times New Roman"/>
            <w:sz w:val="24"/>
            <w:szCs w:val="24"/>
          </w:rPr>
          <w:t xml:space="preserve"> and two BB control trials or</w:t>
        </w:r>
        <w:r w:rsidR="004358A2">
          <w:rPr>
            <w:rFonts w:ascii="Times New Roman" w:hAnsi="Times New Roman" w:cs="Times New Roman"/>
            <w:sz w:val="24"/>
            <w:szCs w:val="24"/>
          </w:rPr>
          <w:t xml:space="preserve"> two ISO experimental trials and two ISO control trials.</w:t>
        </w:r>
      </w:ins>
      <w:ins w:id="106" w:author="Benton, Deon" w:date="2023-01-27T15:44:00Z">
        <w:r w:rsidR="003F72C8">
          <w:rPr>
            <w:rFonts w:ascii="Times New Roman" w:hAnsi="Times New Roman" w:cs="Times New Roman"/>
            <w:sz w:val="24"/>
            <w:szCs w:val="24"/>
          </w:rPr>
          <w:t xml:space="preserve"> </w:t>
        </w:r>
      </w:ins>
    </w:p>
    <w:p w14:paraId="2D3F800A" w14:textId="482CE435" w:rsidR="00B202F0" w:rsidRDefault="00CB3DFE" w:rsidP="0089771F">
      <w:pPr>
        <w:spacing w:line="480" w:lineRule="auto"/>
        <w:ind w:firstLine="720"/>
        <w:contextualSpacing/>
        <w:rPr>
          <w:ins w:id="107" w:author="Benton, Deon" w:date="2023-01-27T17:11:00Z"/>
          <w:rFonts w:ascii="Times New Roman" w:hAnsi="Times New Roman" w:cs="Times New Roman"/>
          <w:sz w:val="24"/>
          <w:szCs w:val="24"/>
        </w:rPr>
      </w:pPr>
      <w:ins w:id="108" w:author="Benton, Deon" w:date="2023-01-27T17:10:00Z">
        <w:r>
          <w:rPr>
            <w:rFonts w:ascii="Times New Roman" w:hAnsi="Times New Roman" w:cs="Times New Roman"/>
            <w:sz w:val="24"/>
            <w:szCs w:val="24"/>
          </w:rPr>
          <w:t>Experiment 1 showed that</w:t>
        </w:r>
      </w:ins>
      <w:ins w:id="109" w:author="Benton, Deon" w:date="2023-01-27T15:45:00Z">
        <w:r w:rsidR="003F72C8">
          <w:rPr>
            <w:rFonts w:ascii="Times New Roman" w:hAnsi="Times New Roman" w:cs="Times New Roman"/>
            <w:sz w:val="24"/>
            <w:szCs w:val="24"/>
          </w:rPr>
          <w:t xml:space="preserve"> 4-year-olds did not engage in BB reasoning</w:t>
        </w:r>
      </w:ins>
      <w:ins w:id="110" w:author="Benton, Deon" w:date="2023-01-27T15:46:00Z">
        <w:r w:rsidR="002068F5">
          <w:rPr>
            <w:rFonts w:ascii="Times New Roman" w:hAnsi="Times New Roman" w:cs="Times New Roman"/>
            <w:sz w:val="24"/>
            <w:szCs w:val="24"/>
          </w:rPr>
          <w:t xml:space="preserve">, and this was true </w:t>
        </w:r>
      </w:ins>
      <w:ins w:id="111" w:author="Benton, Deon" w:date="2023-01-27T17:11:00Z">
        <w:r>
          <w:rPr>
            <w:rFonts w:ascii="Times New Roman" w:hAnsi="Times New Roman" w:cs="Times New Roman"/>
            <w:sz w:val="24"/>
            <w:szCs w:val="24"/>
          </w:rPr>
          <w:t>irrespective of how BB reasoning was operationalized</w:t>
        </w:r>
      </w:ins>
      <w:ins w:id="112" w:author="Benton, Deon" w:date="2023-01-27T15:46:00Z">
        <w:r w:rsidR="002068F5">
          <w:rPr>
            <w:rFonts w:ascii="Times New Roman" w:hAnsi="Times New Roman" w:cs="Times New Roman"/>
            <w:sz w:val="24"/>
            <w:szCs w:val="24"/>
          </w:rPr>
          <w:t xml:space="preserve">; that is, participants treated the redundant causes equivalently </w:t>
        </w:r>
      </w:ins>
      <w:ins w:id="113" w:author="Benton, Deon" w:date="2023-01-27T15:47:00Z">
        <w:r w:rsidR="002068F5">
          <w:rPr>
            <w:rFonts w:ascii="Times New Roman" w:hAnsi="Times New Roman" w:cs="Times New Roman"/>
            <w:sz w:val="24"/>
            <w:szCs w:val="24"/>
          </w:rPr>
          <w:t>regardless</w:t>
        </w:r>
      </w:ins>
      <w:ins w:id="114" w:author="Benton, Deon" w:date="2023-01-27T15:46:00Z">
        <w:r w:rsidR="002068F5">
          <w:rPr>
            <w:rFonts w:ascii="Times New Roman" w:hAnsi="Times New Roman" w:cs="Times New Roman"/>
            <w:sz w:val="24"/>
            <w:szCs w:val="24"/>
          </w:rPr>
          <w:t xml:space="preserve"> of whether the comparison </w:t>
        </w:r>
      </w:ins>
      <w:ins w:id="115" w:author="Benton, Deon" w:date="2023-01-27T17:11:00Z">
        <w:r w:rsidR="00876C71">
          <w:rPr>
            <w:rFonts w:ascii="Times New Roman" w:hAnsi="Times New Roman" w:cs="Times New Roman"/>
            <w:sz w:val="24"/>
            <w:szCs w:val="24"/>
          </w:rPr>
          <w:t>w</w:t>
        </w:r>
      </w:ins>
      <w:ins w:id="116"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117"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118" w:author="Benton, Deon" w:date="2023-01-27T17:11:00Z">
        <w:r w:rsidR="00876C71">
          <w:rPr>
            <w:rFonts w:ascii="Times New Roman" w:hAnsi="Times New Roman" w:cs="Times New Roman"/>
            <w:sz w:val="24"/>
            <w:szCs w:val="24"/>
          </w:rPr>
          <w:t xml:space="preserve"> as was done in previous studies</w:t>
        </w:r>
      </w:ins>
      <w:ins w:id="119" w:author="Benton, Deon" w:date="2023-01-27T15:47:00Z">
        <w:r w:rsidR="002068F5">
          <w:rPr>
            <w:rFonts w:ascii="Times New Roman" w:hAnsi="Times New Roman" w:cs="Times New Roman"/>
            <w:sz w:val="24"/>
            <w:szCs w:val="24"/>
          </w:rPr>
          <w:t xml:space="preserve">. </w:t>
        </w:r>
      </w:ins>
      <w:ins w:id="120" w:author="Benton, Deon" w:date="2023-01-27T15:45:00Z">
        <w:r w:rsidR="003F72C8">
          <w:rPr>
            <w:rFonts w:ascii="Times New Roman" w:hAnsi="Times New Roman" w:cs="Times New Roman"/>
            <w:sz w:val="24"/>
            <w:szCs w:val="24"/>
          </w:rPr>
          <w:t xml:space="preserve"> </w:t>
        </w:r>
      </w:ins>
    </w:p>
    <w:p w14:paraId="7D3BA2B0" w14:textId="1909F291" w:rsidR="00D67FF2" w:rsidRDefault="00D67FF2" w:rsidP="0089771F">
      <w:pPr>
        <w:spacing w:line="480" w:lineRule="auto"/>
        <w:ind w:firstLine="720"/>
        <w:contextualSpacing/>
        <w:rPr>
          <w:ins w:id="121" w:author="Benton, Deon" w:date="2023-01-27T17:12:00Z"/>
          <w:rFonts w:ascii="Times New Roman" w:hAnsi="Times New Roman" w:cs="Times New Roman"/>
          <w:sz w:val="24"/>
          <w:szCs w:val="24"/>
        </w:rPr>
      </w:pPr>
      <w:ins w:id="122" w:author="Benton, Deon" w:date="2023-01-27T17:11:00Z">
        <w:r>
          <w:rPr>
            <w:rFonts w:ascii="Times New Roman" w:hAnsi="Times New Roman" w:cs="Times New Roman"/>
            <w:sz w:val="24"/>
            <w:szCs w:val="24"/>
          </w:rPr>
          <w:lastRenderedPageBreak/>
          <w:t>Open question</w:t>
        </w:r>
      </w:ins>
      <w:ins w:id="123" w:author="Benton, Deon" w:date="2023-01-27T17:12:00Z">
        <w:r>
          <w:rPr>
            <w:rFonts w:ascii="Times New Roman" w:hAnsi="Times New Roman" w:cs="Times New Roman"/>
            <w:sz w:val="24"/>
            <w:szCs w:val="24"/>
          </w:rPr>
          <w:t>s</w:t>
        </w:r>
      </w:ins>
    </w:p>
    <w:p w14:paraId="2DAB7560" w14:textId="1A89F2AF" w:rsidR="00D67FF2" w:rsidRDefault="00D67FF2" w:rsidP="0089771F">
      <w:pPr>
        <w:spacing w:line="480" w:lineRule="auto"/>
        <w:ind w:firstLine="720"/>
        <w:contextualSpacing/>
        <w:rPr>
          <w:rFonts w:ascii="Times New Roman" w:hAnsi="Times New Roman" w:cs="Times New Roman"/>
          <w:sz w:val="24"/>
          <w:szCs w:val="24"/>
        </w:rPr>
      </w:pPr>
      <w:ins w:id="124" w:author="Benton, Deon" w:date="2023-01-27T17:12:00Z">
        <w:r>
          <w:rPr>
            <w:rFonts w:ascii="Times New Roman" w:hAnsi="Times New Roman" w:cs="Times New Roman"/>
            <w:sz w:val="24"/>
            <w:szCs w:val="24"/>
          </w:rPr>
          <w:t>One open question that this study leaves unaddressed is what effect, if any, establishing the base rate of blickets would have on participants’ BB performance in this setting. For example, it is possible that</w:t>
        </w:r>
      </w:ins>
      <w:ins w:id="125" w:author="Benton, Deon" w:date="2023-01-27T17:13:00Z">
        <w:r>
          <w:rPr>
            <w:rFonts w:ascii="Times New Roman" w:hAnsi="Times New Roman" w:cs="Times New Roman"/>
            <w:sz w:val="24"/>
            <w:szCs w:val="24"/>
          </w:rPr>
          <w:t xml:space="preserve"> participants would engage in BB reasoning</w:t>
        </w:r>
      </w:ins>
      <w:ins w:id="126" w:author="Benton, Deon" w:date="2023-01-27T17:14:00Z">
        <w:r w:rsidR="00FC2473">
          <w:rPr>
            <w:rFonts w:ascii="Times New Roman" w:hAnsi="Times New Roman" w:cs="Times New Roman"/>
            <w:sz w:val="24"/>
            <w:szCs w:val="24"/>
          </w:rPr>
          <w:t>—and thus show evidence of the use of a Bayesian-inference mechanism—</w:t>
        </w:r>
      </w:ins>
      <w:ins w:id="127" w:author="Benton, Deon" w:date="2023-01-27T17:12:00Z">
        <w:r>
          <w:rPr>
            <w:rFonts w:ascii="Times New Roman" w:hAnsi="Times New Roman" w:cs="Times New Roman"/>
            <w:sz w:val="24"/>
            <w:szCs w:val="24"/>
          </w:rPr>
          <w:t xml:space="preserve">if </w:t>
        </w:r>
      </w:ins>
      <w:ins w:id="128" w:author="Benton, Deon" w:date="2023-01-27T17:13:00Z">
        <w:r>
          <w:rPr>
            <w:rFonts w:ascii="Times New Roman" w:hAnsi="Times New Roman" w:cs="Times New Roman"/>
            <w:sz w:val="24"/>
            <w:szCs w:val="24"/>
          </w:rPr>
          <w:t>the base rate of blickets is</w:t>
        </w:r>
      </w:ins>
      <w:ins w:id="129" w:author="Benton, Deon" w:date="2023-01-27T17:14:00Z">
        <w:r w:rsidR="00FC2473">
          <w:rPr>
            <w:rFonts w:ascii="Times New Roman" w:hAnsi="Times New Roman" w:cs="Times New Roman"/>
            <w:sz w:val="24"/>
            <w:szCs w:val="24"/>
          </w:rPr>
          <w:t xml:space="preserve"> established to be low.</w:t>
        </w:r>
      </w:ins>
      <w:ins w:id="130" w:author="Benton, Deon" w:date="2023-01-27T17:13:00Z">
        <w:r>
          <w:rPr>
            <w:rFonts w:ascii="Times New Roman" w:hAnsi="Times New Roman" w:cs="Times New Roman"/>
            <w:sz w:val="24"/>
            <w:szCs w:val="24"/>
          </w:rPr>
          <w:t xml:space="preserve"> </w:t>
        </w:r>
      </w:ins>
      <w:ins w:id="131"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132"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133" w:author="Benton, Deon" w:date="2023-01-27T17:16:00Z">
        <w:r w:rsidR="00720D1B">
          <w:rPr>
            <w:rFonts w:ascii="Times New Roman" w:hAnsi="Times New Roman" w:cs="Times New Roman"/>
            <w:sz w:val="24"/>
            <w:szCs w:val="24"/>
          </w:rPr>
          <w:t xml:space="preserve"> what base rate, if any, participants default to when base rate is not explicitly manipulated. Importantly, if participants continued not to engage in BB reasoning when base rates are manipulated—and specifically when the base rate of a blicket is established to be low</w:t>
        </w:r>
      </w:ins>
      <w:ins w:id="134" w:author="Benton, Deon" w:date="2023-01-27T17:17:00Z">
        <w:r w:rsidR="00720D1B">
          <w:rPr>
            <w:rFonts w:ascii="Times New Roman" w:hAnsi="Times New Roman" w:cs="Times New Roman"/>
            <w:sz w:val="24"/>
            <w:szCs w:val="24"/>
          </w:rPr>
          <w:t>—this would provide further support that an associative-learning mechanism underlies how human children reason about multiple candidate causes (beyond two).</w:t>
        </w:r>
      </w:ins>
      <w:ins w:id="135" w:author="Benton, Deon" w:date="2023-01-27T17:13:00Z">
        <w:r>
          <w:rPr>
            <w:rFonts w:ascii="Times New Roman" w:hAnsi="Times New Roman" w:cs="Times New Roman"/>
            <w:sz w:val="24"/>
            <w:szCs w:val="24"/>
          </w:rPr>
          <w:t xml:space="preserve"> </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6D3B" w14:textId="77777777" w:rsidR="00BC7608" w:rsidRDefault="00BC7608" w:rsidP="00323E12">
      <w:pPr>
        <w:spacing w:after="0" w:line="240" w:lineRule="auto"/>
      </w:pPr>
      <w:r>
        <w:separator/>
      </w:r>
    </w:p>
  </w:endnote>
  <w:endnote w:type="continuationSeparator" w:id="0">
    <w:p w14:paraId="503D206F" w14:textId="77777777" w:rsidR="00BC7608" w:rsidRDefault="00BC7608"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18E7" w14:textId="77777777" w:rsidR="00BC7608" w:rsidRDefault="00BC7608" w:rsidP="00323E12">
      <w:pPr>
        <w:spacing w:after="0" w:line="240" w:lineRule="auto"/>
      </w:pPr>
      <w:r>
        <w:separator/>
      </w:r>
    </w:p>
  </w:footnote>
  <w:footnote w:type="continuationSeparator" w:id="0">
    <w:p w14:paraId="0E4D5690" w14:textId="77777777" w:rsidR="00BC7608" w:rsidRDefault="00BC7608"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57C4"/>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5E10"/>
    <w:rsid w:val="002564C0"/>
    <w:rsid w:val="00257CA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1093"/>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4FB0"/>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5941"/>
    <w:rsid w:val="00626040"/>
    <w:rsid w:val="006272FD"/>
    <w:rsid w:val="00627B0C"/>
    <w:rsid w:val="006303EE"/>
    <w:rsid w:val="006307B7"/>
    <w:rsid w:val="006326FD"/>
    <w:rsid w:val="00632CCA"/>
    <w:rsid w:val="006332FA"/>
    <w:rsid w:val="006334C7"/>
    <w:rsid w:val="00633620"/>
    <w:rsid w:val="00633AF0"/>
    <w:rsid w:val="00634CCD"/>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5F82"/>
    <w:rsid w:val="006F6B68"/>
    <w:rsid w:val="006F6DEA"/>
    <w:rsid w:val="006F799C"/>
    <w:rsid w:val="006F7EE6"/>
    <w:rsid w:val="0070117A"/>
    <w:rsid w:val="00701BD8"/>
    <w:rsid w:val="00702B67"/>
    <w:rsid w:val="00702CCA"/>
    <w:rsid w:val="00702F19"/>
    <w:rsid w:val="00702F42"/>
    <w:rsid w:val="0070394E"/>
    <w:rsid w:val="00704CF8"/>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45E"/>
    <w:rsid w:val="0078565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4BA"/>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B07A2"/>
    <w:rsid w:val="008B106C"/>
    <w:rsid w:val="008B2255"/>
    <w:rsid w:val="008B2512"/>
    <w:rsid w:val="008B2740"/>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695C"/>
    <w:rsid w:val="009D6EC2"/>
    <w:rsid w:val="009D70E9"/>
    <w:rsid w:val="009D7A8D"/>
    <w:rsid w:val="009D7AE7"/>
    <w:rsid w:val="009E0F86"/>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26FB"/>
    <w:rsid w:val="00A72949"/>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A5F"/>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6CB"/>
    <w:rsid w:val="00C610FB"/>
    <w:rsid w:val="00C638B9"/>
    <w:rsid w:val="00C64232"/>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5121"/>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6973</Words>
  <Characters>39751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2023-02-02T14:21:00Z</dcterms:created>
  <dcterms:modified xsi:type="dcterms:W3CDTF">2023-02-02T14:21:00Z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