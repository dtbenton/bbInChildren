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77777777" w:rsidR="00114C47" w:rsidRPr="001E2FC1" w:rsidRDefault="00114C47" w:rsidP="00114C47">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ins w:id="0" w:author="Benton, Deon" w:date="2023-01-12T11:35:00Z">
        <w:r w:rsidR="00CA1576">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ins w:id="1" w:author="Benton, Deon" w:date="2023-01-12T11:35:00Z"/>
          <w:rFonts w:ascii="Times New Roman" w:hAnsi="Times New Roman" w:cs="Times New Roman"/>
          <w:sz w:val="24"/>
          <w:szCs w:val="24"/>
        </w:rPr>
      </w:pPr>
      <w:ins w:id="2" w:author="Benton, Deon" w:date="2023-01-12T11:35:00Z">
        <w:r w:rsidRPr="001E2FC1">
          <w:rPr>
            <w:rFonts w:ascii="Times New Roman" w:hAnsi="Times New Roman" w:cs="Times New Roman"/>
            <w:sz w:val="24"/>
            <w:szCs w:val="24"/>
          </w:rPr>
          <w:t xml:space="preserve">Despite </w:t>
        </w:r>
      </w:ins>
      <w:ins w:id="3" w:author="Benton, Deon" w:date="2023-01-13T14:34:00Z">
        <w:r w:rsidR="0012507D" w:rsidRPr="001E2FC1">
          <w:rPr>
            <w:rFonts w:ascii="Times New Roman" w:hAnsi="Times New Roman" w:cs="Times New Roman"/>
            <w:sz w:val="24"/>
            <w:szCs w:val="24"/>
          </w:rPr>
          <w:t>consensus</w:t>
        </w:r>
      </w:ins>
      <w:ins w:id="4" w:author="Benton, Deon" w:date="2023-01-12T11:35:00Z">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ins>
      <w:ins w:id="5" w:author="Benton, Deon" w:date="2023-01-19T16:00:00Z">
        <w:r w:rsidR="00977551">
          <w:rPr>
            <w:rFonts w:ascii="Times New Roman" w:hAnsi="Times New Roman" w:cs="Times New Roman"/>
            <w:sz w:val="24"/>
            <w:szCs w:val="24"/>
          </w:rPr>
          <w:t>a form of</w:t>
        </w:r>
      </w:ins>
      <w:ins w:id="6" w:author="Benton, Deon" w:date="2023-01-12T11:35:00Z">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ins>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ins w:id="7" w:author="Benton, Deon" w:date="2023-01-12T11:37:00Z"/>
          <w:rFonts w:ascii="Times New Roman" w:hAnsi="Times New Roman" w:cs="Times New Roman"/>
          <w:sz w:val="24"/>
          <w:szCs w:val="24"/>
        </w:rPr>
      </w:pPr>
      <w:ins w:id="8" w:author="Benton, Deon" w:date="2023-01-12T11:37:00Z">
        <w:r w:rsidRPr="002C3666">
          <w:rPr>
            <w:rFonts w:ascii="Times New Roman" w:hAnsi="Times New Roman" w:cs="Times New Roman"/>
            <w:sz w:val="24"/>
            <w:szCs w:val="24"/>
          </w:rPr>
          <w:t xml:space="preserve">The ability to reason about causal events is thought generally to emerge between 18 months and 5 years of age (e.g., </w:t>
        </w:r>
      </w:ins>
      <w:ins w:id="9" w:author="Benton, Deon" w:date="2023-01-17T15:57:00Z">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ins>
      <w:ins w:id="10" w:author="Benton, Deon" w:date="2023-01-17T16:00:00Z">
        <w:r w:rsidR="007C6452">
          <w:rPr>
            <w:rFonts w:ascii="Times New Roman" w:hAnsi="Times New Roman" w:cs="Times New Roman"/>
            <w:sz w:val="24"/>
            <w:szCs w:val="24"/>
          </w:rPr>
          <w:t xml:space="preserve">Kimura &amp; Gopnik, 2019; </w:t>
        </w:r>
      </w:ins>
      <w:ins w:id="11" w:author="Benton, Deon" w:date="2023-01-17T15:59:00Z">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ins>
      <w:ins w:id="12" w:author="Benton, Deon" w:date="2023-01-17T15:57:00Z">
        <w:r w:rsidR="00BD2001">
          <w:rPr>
            <w:rFonts w:ascii="Times New Roman" w:hAnsi="Times New Roman" w:cs="Times New Roman"/>
            <w:sz w:val="24"/>
            <w:szCs w:val="24"/>
          </w:rPr>
          <w:t>Sobel &amp; Kirkham, 200</w:t>
        </w:r>
      </w:ins>
      <w:ins w:id="13" w:author="Benton, Deon" w:date="2023-01-17T15:58:00Z">
        <w:r w:rsidR="00EC5E48">
          <w:rPr>
            <w:rFonts w:ascii="Times New Roman" w:hAnsi="Times New Roman" w:cs="Times New Roman"/>
            <w:sz w:val="24"/>
            <w:szCs w:val="24"/>
          </w:rPr>
          <w:t>6</w:t>
        </w:r>
      </w:ins>
      <w:ins w:id="14" w:author="Benton, Deon" w:date="2023-01-17T15:59:00Z">
        <w:r w:rsidR="00EC5E48">
          <w:rPr>
            <w:rFonts w:ascii="Times New Roman" w:hAnsi="Times New Roman" w:cs="Times New Roman"/>
            <w:sz w:val="24"/>
            <w:szCs w:val="24"/>
          </w:rPr>
          <w:t>, 2007</w:t>
        </w:r>
      </w:ins>
      <w:ins w:id="15" w:author="Benton, Deon" w:date="2023-01-17T15:57:00Z">
        <w:r w:rsidR="00BD2001">
          <w:rPr>
            <w:rFonts w:ascii="Times New Roman" w:hAnsi="Times New Roman" w:cs="Times New Roman"/>
            <w:sz w:val="24"/>
            <w:szCs w:val="24"/>
          </w:rPr>
          <w:t>;</w:t>
        </w:r>
      </w:ins>
      <w:ins w:id="16" w:author="Benton, Deon" w:date="2023-01-17T15:59:00Z">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ins>
      <w:ins w:id="17" w:author="Benton, Deon" w:date="2023-01-17T15:57:00Z">
        <w:r w:rsidR="00BD2001">
          <w:rPr>
            <w:rFonts w:ascii="Times New Roman" w:hAnsi="Times New Roman" w:cs="Times New Roman"/>
            <w:sz w:val="24"/>
            <w:szCs w:val="24"/>
          </w:rPr>
          <w:t xml:space="preserve"> Walker &amp; Gopnik, 2014</w:t>
        </w:r>
      </w:ins>
      <w:ins w:id="18" w:author="Benton, Deon" w:date="2023-01-12T11:37:00Z">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ins>
      <w:ins w:id="19" w:author="Benton, Deon" w:date="2023-01-19T15:39:00Z">
        <w:r w:rsidR="003B2FB5">
          <w:rPr>
            <w:rFonts w:ascii="Times New Roman" w:hAnsi="Times New Roman" w:cs="Times New Roman"/>
            <w:sz w:val="24"/>
            <w:szCs w:val="24"/>
          </w:rPr>
          <w:t>variations on this design</w:t>
        </w:r>
      </w:ins>
      <w:ins w:id="20" w:author="Benton, Deon" w:date="2023-01-12T11:37:00Z">
        <w:r>
          <w:rPr>
            <w:rFonts w:ascii="Times New Roman" w:hAnsi="Times New Roman" w:cs="Times New Roman"/>
            <w:sz w:val="24"/>
            <w:szCs w:val="24"/>
          </w:rPr>
          <w:t xml:space="preserve"> have been used to evaluate adults’ causal reasoning abilities</w:t>
        </w:r>
      </w:ins>
      <w:ins w:id="21" w:author="Benton, Deon" w:date="2023-01-19T15:39:00Z">
        <w:r w:rsidR="003B2FB5">
          <w:rPr>
            <w:rFonts w:ascii="Times New Roman" w:hAnsi="Times New Roman" w:cs="Times New Roman"/>
            <w:sz w:val="24"/>
            <w:szCs w:val="24"/>
          </w:rPr>
          <w:t xml:space="preserve"> (e.g., Griffiths et al., 2011)</w:t>
        </w:r>
      </w:ins>
      <w:ins w:id="22" w:author="Benton, Deon" w:date="2023-01-12T11:37:00Z">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ins>
    </w:p>
    <w:p w14:paraId="67FBE924" w14:textId="77777777" w:rsidR="00B2451E" w:rsidRDefault="001E2CFC" w:rsidP="00B2451E">
      <w:pPr>
        <w:spacing w:line="480" w:lineRule="auto"/>
        <w:ind w:firstLine="720"/>
        <w:contextualSpacing/>
        <w:rPr>
          <w:ins w:id="23" w:author="Benton, Deon" w:date="2023-01-17T16:33:00Z"/>
          <w:rFonts w:ascii="Times New Roman" w:hAnsi="Times New Roman" w:cs="Times New Roman"/>
          <w:sz w:val="24"/>
          <w:szCs w:val="24"/>
        </w:rPr>
      </w:pPr>
      <w:ins w:id="24" w:author="Benton, Deon" w:date="2023-01-12T11:39:00Z">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 xml:space="preserve">namely, </w:t>
        </w:r>
        <w:r w:rsidRPr="00B26745">
          <w:rPr>
            <w:rFonts w:ascii="Times New Roman" w:hAnsi="Times New Roman" w:cs="Times New Roman"/>
            <w:sz w:val="24"/>
            <w:szCs w:val="24"/>
          </w:rPr>
          <w:lastRenderedPageBreak/>
          <w:t>"blickets"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ins>
      <w:r w:rsidR="00E3186E" w:rsidRPr="00E3186E">
        <w:rPr>
          <w:rFonts w:ascii="Times New Roman" w:hAnsi="Times New Roman" w:cs="Times New Roman"/>
          <w:sz w:val="24"/>
          <w:szCs w:val="24"/>
        </w:rPr>
        <w:t>Of the findings</w:t>
      </w:r>
      <w:ins w:id="25" w:author="Benton, Deon" w:date="2023-01-17T16:02:00Z">
        <w:r w:rsidR="004E72FC">
          <w:rPr>
            <w:rFonts w:ascii="Times New Roman" w:hAnsi="Times New Roman" w:cs="Times New Roman"/>
            <w:sz w:val="24"/>
            <w:szCs w:val="24"/>
          </w:rPr>
          <w:t xml:space="preserve"> that have been reported by researchers who have used</w:t>
        </w:r>
      </w:ins>
      <w:ins w:id="26" w:author="Benton, Deon" w:date="2023-01-17T15:55:00Z">
        <w:r w:rsidR="00BD2001">
          <w:rPr>
            <w:rFonts w:ascii="Times New Roman" w:hAnsi="Times New Roman" w:cs="Times New Roman"/>
            <w:sz w:val="24"/>
            <w:szCs w:val="24"/>
          </w:rPr>
          <w:t xml:space="preserve"> </w:t>
        </w:r>
      </w:ins>
      <w:ins w:id="27" w:author="Benton, Deon" w:date="2023-01-17T15:56:00Z">
        <w:r w:rsidR="00BD2001">
          <w:rPr>
            <w:rFonts w:ascii="Times New Roman" w:hAnsi="Times New Roman" w:cs="Times New Roman"/>
            <w:sz w:val="24"/>
            <w:szCs w:val="24"/>
          </w:rPr>
          <w:t>the blicket-detector methodology</w:t>
        </w:r>
      </w:ins>
      <w:ins w:id="28" w:author="Benton, Deon" w:date="2023-01-17T16:02:00Z">
        <w:r w:rsidR="004E72FC">
          <w:rPr>
            <w:rFonts w:ascii="Times New Roman" w:hAnsi="Times New Roman" w:cs="Times New Roman"/>
            <w:sz w:val="24"/>
            <w:szCs w:val="24"/>
          </w:rPr>
          <w:t>,</w:t>
        </w:r>
      </w:ins>
      <w:r w:rsidR="00E3186E" w:rsidRPr="00E3186E">
        <w:rPr>
          <w:rFonts w:ascii="Times New Roman" w:hAnsi="Times New Roman" w:cs="Times New Roman"/>
          <w:sz w:val="24"/>
          <w:szCs w:val="24"/>
        </w:rPr>
        <w:t xml:space="preserve"> perhaps</w:t>
      </w:r>
      <w:ins w:id="29" w:author="Benton, Deon" w:date="2023-01-17T15:55:00Z">
        <w:r w:rsidR="00BD2001">
          <w:rPr>
            <w:rFonts w:ascii="Times New Roman" w:hAnsi="Times New Roman" w:cs="Times New Roman"/>
            <w:sz w:val="24"/>
            <w:szCs w:val="24"/>
          </w:rPr>
          <w:t xml:space="preserve"> none </w:t>
        </w:r>
      </w:ins>
      <w:ins w:id="30" w:author="Benton, Deon" w:date="2023-01-17T15:56:00Z">
        <w:r w:rsidR="00BD2001">
          <w:rPr>
            <w:rFonts w:ascii="Times New Roman" w:hAnsi="Times New Roman" w:cs="Times New Roman"/>
            <w:sz w:val="24"/>
            <w:szCs w:val="24"/>
          </w:rPr>
          <w:t>have been more controversial</w:t>
        </w:r>
      </w:ins>
      <w:ins w:id="31" w:author="Benton, Deon" w:date="2023-01-17T15:55:00Z">
        <w:r w:rsidR="00BD2001">
          <w:rPr>
            <w:rFonts w:ascii="Times New Roman" w:hAnsi="Times New Roman" w:cs="Times New Roman"/>
            <w:sz w:val="24"/>
            <w:szCs w:val="24"/>
          </w:rPr>
          <w:t xml:space="preserve"> tha</w:t>
        </w:r>
      </w:ins>
      <w:ins w:id="32" w:author="Benton, Deon" w:date="2023-01-17T15:56:00Z">
        <w:r w:rsidR="00BD2001">
          <w:rPr>
            <w:rFonts w:ascii="Times New Roman" w:hAnsi="Times New Roman" w:cs="Times New Roman"/>
            <w:sz w:val="24"/>
            <w:szCs w:val="24"/>
          </w:rPr>
          <w:t>n that by Sobel, Tenenbaum, and Gopnik (2004). They showed</w:t>
        </w:r>
      </w:ins>
      <w:r w:rsidR="00E3186E" w:rsidRPr="00E3186E">
        <w:rPr>
          <w:rFonts w:ascii="Times New Roman" w:hAnsi="Times New Roman" w:cs="Times New Roman"/>
          <w:sz w:val="24"/>
          <w:szCs w:val="24"/>
        </w:rPr>
        <w:t xml:space="preserve"> </w:t>
      </w:r>
      <w:ins w:id="33" w:author="Benton, Deon" w:date="2023-01-17T15:56:00Z">
        <w:r w:rsidR="00BD2001">
          <w:rPr>
            <w:rFonts w:ascii="Times New Roman" w:hAnsi="Times New Roman" w:cs="Times New Roman"/>
            <w:sz w:val="24"/>
            <w:szCs w:val="24"/>
          </w:rPr>
          <w:t>that</w:t>
        </w:r>
      </w:ins>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ins w:id="34" w:author="Benton, Deon" w:date="2023-01-12T11:43:00Z">
        <w:r w:rsidR="00207C4F">
          <w:rPr>
            <w:rFonts w:ascii="Times New Roman" w:hAnsi="Times New Roman" w:cs="Times New Roman"/>
            <w:sz w:val="24"/>
            <w:szCs w:val="24"/>
          </w:rPr>
          <w:t xml:space="preserve"> </w:t>
        </w:r>
      </w:ins>
      <w:del w:id="35" w:author="Benton, Deon" w:date="2023-01-12T11:42:00Z">
        <w:r w:rsidR="00E3186E" w:rsidRPr="00E3186E" w:rsidDel="00207C4F">
          <w:rPr>
            <w:rFonts w:ascii="Times New Roman" w:hAnsi="Times New Roman" w:cs="Times New Roman"/>
            <w:sz w:val="24"/>
            <w:szCs w:val="24"/>
          </w:rPr>
          <w:delText xml:space="preserve"> </w:delText>
        </w:r>
      </w:del>
      <w:ins w:id="36" w:author="Benton, Deon" w:date="2023-01-12T11:42:00Z">
        <w:r w:rsidR="00207C4F">
          <w:rPr>
            <w:rFonts w:ascii="Times New Roman" w:hAnsi="Times New Roman" w:cs="Times New Roman"/>
            <w:sz w:val="24"/>
            <w:szCs w:val="24"/>
          </w:rPr>
          <w:t>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ins>
      <w:r w:rsidR="00E3186E" w:rsidRPr="00E3186E">
        <w:rPr>
          <w:rFonts w:ascii="Times New Roman" w:hAnsi="Times New Roman" w:cs="Times New Roman"/>
          <w:sz w:val="24"/>
          <w:szCs w:val="24"/>
        </w:rPr>
        <w:t xml:space="preserve"> </w:t>
      </w:r>
      <w:ins w:id="37" w:author="Benton, Deon" w:date="2023-01-12T11:44:00Z">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ins>
      <w:ins w:id="38" w:author="Benton, Deon" w:date="2023-01-17T16:05:00Z">
        <w:r w:rsidR="00F4524D">
          <w:rPr>
            <w:rFonts w:ascii="Times New Roman" w:hAnsi="Times New Roman" w:cs="Times New Roman"/>
            <w:sz w:val="24"/>
            <w:szCs w:val="24"/>
          </w:rPr>
          <w:t xml:space="preserve"> </w:t>
        </w:r>
      </w:ins>
      <w:ins w:id="39" w:author="Benton, Deon" w:date="2023-01-12T11:44:00Z">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ins>
      <w:ins w:id="40" w:author="Benton, Deon" w:date="2023-01-17T16:05:00Z">
        <w:r w:rsidR="00F4524D">
          <w:rPr>
            <w:rFonts w:ascii="Times New Roman" w:hAnsi="Times New Roman" w:cs="Times New Roman"/>
            <w:sz w:val="24"/>
            <w:szCs w:val="24"/>
          </w:rPr>
          <w:t xml:space="preserve"> retrospectively</w:t>
        </w:r>
      </w:ins>
      <w:ins w:id="41" w:author="Benton, Deon" w:date="2023-01-12T11:44:00Z">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ins>
      <w:ins w:id="42" w:author="Benton, Deon" w:date="2023-01-17T16:32:00Z">
        <w:r w:rsidR="00B2451E">
          <w:rPr>
            <w:rFonts w:ascii="Times New Roman" w:hAnsi="Times New Roman" w:cs="Times New Roman"/>
            <w:sz w:val="24"/>
            <w:szCs w:val="24"/>
          </w:rPr>
          <w:t xml:space="preserve"> </w:t>
        </w:r>
      </w:ins>
      <w:ins w:id="43" w:author="Benton, Deon" w:date="2023-01-12T11:44:00Z">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ins>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ins w:id="44" w:author="Benton, Deon" w:date="2023-01-17T16:33:00Z">
        <w:r>
          <w:rPr>
            <w:rFonts w:ascii="Times New Roman" w:hAnsi="Times New Roman" w:cs="Times New Roman"/>
            <w:sz w:val="24"/>
            <w:szCs w:val="24"/>
          </w:rPr>
          <w:t>Sobel et al. (2004) found that</w:t>
        </w:r>
      </w:ins>
      <w:ins w:id="45" w:author="Benton, Deon" w:date="2023-01-17T16:34:00Z">
        <w:r w:rsidR="00B00DB4">
          <w:rPr>
            <w:rFonts w:ascii="Times New Roman" w:hAnsi="Times New Roman" w:cs="Times New Roman"/>
            <w:sz w:val="24"/>
            <w:szCs w:val="24"/>
          </w:rPr>
          <w:t xml:space="preserve"> when</w:t>
        </w:r>
      </w:ins>
      <w:ins w:id="46" w:author="Benton, Deon" w:date="2023-01-17T16:40:00Z">
        <w:r w:rsidR="007D7F7C">
          <w:rPr>
            <w:rFonts w:ascii="Times New Roman" w:hAnsi="Times New Roman" w:cs="Times New Roman"/>
            <w:sz w:val="24"/>
            <w:szCs w:val="24"/>
          </w:rPr>
          <w:t xml:space="preserve"> children were subsequently</w:t>
        </w:r>
      </w:ins>
      <w:ins w:id="47" w:author="Benton, Deon" w:date="2023-01-17T16:34:00Z">
        <w:r w:rsidR="00B00DB4">
          <w:rPr>
            <w:rFonts w:ascii="Times New Roman" w:hAnsi="Times New Roman" w:cs="Times New Roman"/>
            <w:sz w:val="24"/>
            <w:szCs w:val="24"/>
          </w:rPr>
          <w:t xml:space="preserve"> asked </w:t>
        </w:r>
      </w:ins>
      <w:ins w:id="48" w:author="Benton, Deon" w:date="2023-01-17T16:40:00Z">
        <w:r w:rsidR="007D7F7C">
          <w:rPr>
            <w:rFonts w:ascii="Times New Roman" w:hAnsi="Times New Roman" w:cs="Times New Roman"/>
            <w:sz w:val="24"/>
            <w:szCs w:val="24"/>
          </w:rPr>
          <w:t>to make the machine go</w:t>
        </w:r>
      </w:ins>
      <w:ins w:id="49" w:author="Benton, Deon" w:date="2023-01-17T16:41:00Z">
        <w:r w:rsidR="007D7F7C">
          <w:rPr>
            <w:rFonts w:ascii="Times New Roman" w:hAnsi="Times New Roman" w:cs="Times New Roman"/>
            <w:sz w:val="24"/>
            <w:szCs w:val="24"/>
          </w:rPr>
          <w:t xml:space="preserve">, </w:t>
        </w:r>
      </w:ins>
      <w:r w:rsidR="00BE10E2" w:rsidRPr="00AF45AE">
        <w:rPr>
          <w:rFonts w:ascii="Times New Roman" w:hAnsi="Times New Roman" w:cs="Times New Roman"/>
          <w:sz w:val="24"/>
          <w:szCs w:val="24"/>
        </w:rPr>
        <w:t>the 4-year-olds</w:t>
      </w:r>
      <w:ins w:id="50" w:author="Benton, Deon" w:date="2023-01-17T16:41:00Z">
        <w:r w:rsidR="007D7F7C">
          <w:rPr>
            <w:rFonts w:ascii="Times New Roman" w:hAnsi="Times New Roman" w:cs="Times New Roman"/>
            <w:sz w:val="24"/>
            <w:szCs w:val="24"/>
          </w:rPr>
          <w:t xml:space="preserve"> during the ISO trial</w:t>
        </w:r>
      </w:ins>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ins w:id="51" w:author="Benton, Deon" w:date="2023-01-17T16:42:00Z">
        <w:r w:rsidR="007D7F7C">
          <w:rPr>
            <w:rFonts w:ascii="Times New Roman" w:hAnsi="Times New Roman" w:cs="Times New Roman"/>
            <w:sz w:val="24"/>
            <w:szCs w:val="24"/>
          </w:rPr>
          <w:t xml:space="preserve"> during the same trial</w:t>
        </w:r>
      </w:ins>
      <w:r w:rsidR="00BE10E2">
        <w:rPr>
          <w:rFonts w:ascii="Times New Roman" w:hAnsi="Times New Roman" w:cs="Times New Roman"/>
          <w:sz w:val="24"/>
          <w:szCs w:val="24"/>
        </w:rPr>
        <w:t>—</w:t>
      </w:r>
      <w:ins w:id="52" w:author="Benton, Deon" w:date="2023-01-17T16:41:00Z">
        <w:r w:rsidR="007D7F7C">
          <w:rPr>
            <w:rFonts w:ascii="Times New Roman" w:hAnsi="Times New Roman" w:cs="Times New Roman"/>
            <w:sz w:val="24"/>
            <w:szCs w:val="24"/>
          </w:rPr>
          <w:t>responded by placing object B on the machine</w:t>
        </w:r>
      </w:ins>
      <w:ins w:id="53" w:author="Benton, Deon" w:date="2023-01-17T16:42:00Z">
        <w:r w:rsidR="007D7F7C">
          <w:rPr>
            <w:rFonts w:ascii="Times New Roman" w:hAnsi="Times New Roman" w:cs="Times New Roman"/>
            <w:sz w:val="24"/>
            <w:szCs w:val="24"/>
          </w:rPr>
          <w:t xml:space="preserve">. In contrast, during the BB trial </w:t>
        </w:r>
      </w:ins>
      <w:ins w:id="54" w:author="Benton, Deon" w:date="2023-01-17T16:38:00Z">
        <w:r w:rsidR="002D15F1">
          <w:rPr>
            <w:rFonts w:ascii="Times New Roman" w:hAnsi="Times New Roman" w:cs="Times New Roman"/>
            <w:sz w:val="24"/>
            <w:szCs w:val="24"/>
          </w:rPr>
          <w:t xml:space="preserve">these same children </w:t>
        </w:r>
      </w:ins>
      <w:ins w:id="55" w:author="Benton, Deon" w:date="2023-01-17T16:42:00Z">
        <w:r w:rsidR="007D7F7C">
          <w:rPr>
            <w:rFonts w:ascii="Times New Roman" w:hAnsi="Times New Roman" w:cs="Times New Roman"/>
            <w:sz w:val="24"/>
            <w:szCs w:val="24"/>
          </w:rPr>
          <w:t>responded by placing object</w:t>
        </w:r>
      </w:ins>
      <w:ins w:id="56" w:author="Benton, Deon" w:date="2023-01-17T16:38:00Z">
        <w:r w:rsidR="002D15F1">
          <w:rPr>
            <w:rFonts w:ascii="Times New Roman" w:hAnsi="Times New Roman" w:cs="Times New Roman"/>
            <w:sz w:val="24"/>
            <w:szCs w:val="24"/>
          </w:rPr>
          <w:t xml:space="preserve"> A </w:t>
        </w:r>
      </w:ins>
      <w:ins w:id="57" w:author="Benton, Deon" w:date="2023-01-17T16:42:00Z">
        <w:r w:rsidR="007D7F7C">
          <w:rPr>
            <w:rFonts w:ascii="Times New Roman" w:hAnsi="Times New Roman" w:cs="Times New Roman"/>
            <w:sz w:val="24"/>
            <w:szCs w:val="24"/>
          </w:rPr>
          <w:t>on the machine</w:t>
        </w:r>
      </w:ins>
      <w:ins w:id="58" w:author="Benton, Deon" w:date="2023-01-17T16:38:00Z">
        <w:r w:rsidR="00197B5D">
          <w:rPr>
            <w:rFonts w:ascii="Times New Roman" w:hAnsi="Times New Roman" w:cs="Times New Roman"/>
            <w:sz w:val="24"/>
            <w:szCs w:val="24"/>
          </w:rPr>
          <w:t>.</w:t>
        </w:r>
      </w:ins>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ins w:id="59" w:author="Benton, Deon" w:date="2023-01-17T16:43:00Z">
        <w:r w:rsidR="009A15F3">
          <w:rPr>
            <w:rFonts w:ascii="Times New Roman" w:hAnsi="Times New Roman" w:cs="Times New Roman"/>
            <w:sz w:val="24"/>
            <w:szCs w:val="24"/>
          </w:rPr>
          <w:t>O</w:t>
        </w:r>
      </w:ins>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ins w:id="60" w:author="Benton, Deon" w:date="2023-01-17T16:44:00Z">
        <w:r w:rsidR="00A45E84">
          <w:rPr>
            <w:rFonts w:ascii="Times New Roman" w:hAnsi="Times New Roman" w:cs="Times New Roman"/>
            <w:sz w:val="24"/>
            <w:szCs w:val="24"/>
          </w:rPr>
          <w:t>O</w:t>
        </w:r>
      </w:ins>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ins w:id="61" w:author="Benton, Deon" w:date="2023-01-17T16:45:00Z">
        <w:r w:rsidR="00A45E84">
          <w:rPr>
            <w:rFonts w:ascii="Times New Roman" w:hAnsi="Times New Roman" w:cs="Times New Roman"/>
            <w:sz w:val="24"/>
            <w:szCs w:val="24"/>
          </w:rPr>
          <w:t xml:space="preserve"> was called “Mr. Blicket” and </w:t>
        </w:r>
      </w:ins>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ins w:id="62" w:author="Benton, Deon" w:date="2023-01-17T16:45:00Z">
        <w:r w:rsidR="009E165E">
          <w:rPr>
            <w:rFonts w:ascii="Times New Roman" w:hAnsi="Times New Roman" w:cs="Times New Roman"/>
            <w:sz w:val="24"/>
            <w:szCs w:val="24"/>
          </w:rPr>
          <w:t xml:space="preserve">These findings have since been interpreted </w:t>
        </w:r>
      </w:ins>
      <w:ins w:id="63" w:author="Benton, Deon" w:date="2023-01-17T12:53:00Z">
        <w:r w:rsidR="003E24AC">
          <w:rPr>
            <w:rFonts w:ascii="Times New Roman" w:hAnsi="Times New Roman" w:cs="Times New Roman"/>
            <w:sz w:val="24"/>
            <w:szCs w:val="24"/>
          </w:rPr>
          <w:t>not only</w:t>
        </w:r>
      </w:ins>
      <w:r w:rsidR="00E1142C">
        <w:rPr>
          <w:rFonts w:ascii="Times New Roman" w:hAnsi="Times New Roman" w:cs="Times New Roman"/>
          <w:sz w:val="24"/>
          <w:szCs w:val="24"/>
        </w:rPr>
        <w:t xml:space="preserve"> </w:t>
      </w:r>
      <w:ins w:id="64" w:author="Benton, Deon" w:date="2023-01-12T13:52:00Z">
        <w:r w:rsidR="00250965">
          <w:rPr>
            <w:rFonts w:ascii="Times New Roman" w:hAnsi="Times New Roman" w:cs="Times New Roman"/>
            <w:sz w:val="24"/>
            <w:szCs w:val="24"/>
          </w:rPr>
          <w:t xml:space="preserve">as evidence that human children can engage in backwards-blocking reasoning but </w:t>
        </w:r>
      </w:ins>
      <w:ins w:id="65" w:author="Benton, Deon" w:date="2023-01-17T16:45:00Z">
        <w:r w:rsidR="00242F2A">
          <w:rPr>
            <w:rFonts w:ascii="Times New Roman" w:hAnsi="Times New Roman" w:cs="Times New Roman"/>
            <w:sz w:val="24"/>
            <w:szCs w:val="24"/>
          </w:rPr>
          <w:t xml:space="preserve">as evidence that this form of reasoning </w:t>
        </w:r>
      </w:ins>
      <w:ins w:id="66" w:author="Benton, Deon [2]" w:date="2023-01-14T12:27:00Z">
        <w:r w:rsidR="00D36D29">
          <w:rPr>
            <w:rFonts w:ascii="Times New Roman" w:hAnsi="Times New Roman" w:cs="Times New Roman"/>
            <w:sz w:val="24"/>
            <w:szCs w:val="24"/>
          </w:rPr>
          <w:t>is</w:t>
        </w:r>
      </w:ins>
      <w:ins w:id="67" w:author="Benton, Deon" w:date="2023-01-12T16:01:00Z">
        <w:r w:rsidR="00DE2D6A">
          <w:rPr>
            <w:rFonts w:ascii="Times New Roman" w:hAnsi="Times New Roman" w:cs="Times New Roman"/>
            <w:sz w:val="24"/>
            <w:szCs w:val="24"/>
          </w:rPr>
          <w:t xml:space="preserve"> </w:t>
        </w:r>
      </w:ins>
      <w:ins w:id="68" w:author="Benton, Deon" w:date="2023-01-17T16:46:00Z">
        <w:r w:rsidR="00242F2A">
          <w:rPr>
            <w:rFonts w:ascii="Times New Roman" w:hAnsi="Times New Roman" w:cs="Times New Roman"/>
            <w:sz w:val="24"/>
            <w:szCs w:val="24"/>
          </w:rPr>
          <w:t>underpinned</w:t>
        </w:r>
      </w:ins>
      <w:ins w:id="69" w:author="Benton, Deon" w:date="2023-01-12T16:01:00Z">
        <w:r w:rsidR="00DE2D6A">
          <w:rPr>
            <w:rFonts w:ascii="Times New Roman" w:hAnsi="Times New Roman" w:cs="Times New Roman"/>
            <w:sz w:val="24"/>
            <w:szCs w:val="24"/>
          </w:rPr>
          <w:t xml:space="preserve"> by a Bayesian-inference mechanism rather than</w:t>
        </w:r>
      </w:ins>
      <w:ins w:id="70" w:author="Benton, Deon [2]" w:date="2023-01-14T12:27:00Z">
        <w:r w:rsidR="00FB619F">
          <w:rPr>
            <w:rFonts w:ascii="Times New Roman" w:hAnsi="Times New Roman" w:cs="Times New Roman"/>
            <w:sz w:val="24"/>
            <w:szCs w:val="24"/>
          </w:rPr>
          <w:t xml:space="preserve"> by</w:t>
        </w:r>
      </w:ins>
      <w:ins w:id="71" w:author="Benton, Deon" w:date="2023-01-12T16:01:00Z">
        <w:r w:rsidR="00DE2D6A">
          <w:rPr>
            <w:rFonts w:ascii="Times New Roman" w:hAnsi="Times New Roman" w:cs="Times New Roman"/>
            <w:sz w:val="24"/>
            <w:szCs w:val="24"/>
          </w:rPr>
          <w:t xml:space="preserve"> an as</w:t>
        </w:r>
      </w:ins>
      <w:ins w:id="72" w:author="Benton, Deon" w:date="2023-01-12T16:02:00Z">
        <w:r w:rsidR="00DE2D6A">
          <w:rPr>
            <w:rFonts w:ascii="Times New Roman" w:hAnsi="Times New Roman" w:cs="Times New Roman"/>
            <w:sz w:val="24"/>
            <w:szCs w:val="24"/>
          </w:rPr>
          <w:t>sociative-learning mechanism</w:t>
        </w:r>
      </w:ins>
      <w:ins w:id="73" w:author="Benton, Deon" w:date="2023-01-12T13:53:00Z">
        <w:r w:rsidR="00250965">
          <w:rPr>
            <w:rFonts w:ascii="Times New Roman" w:hAnsi="Times New Roman" w:cs="Times New Roman"/>
            <w:sz w:val="24"/>
            <w:szCs w:val="24"/>
          </w:rPr>
          <w:t xml:space="preserve">. </w:t>
        </w:r>
      </w:ins>
      <w:ins w:id="74" w:author="Benton, Deon [2]" w:date="2023-01-14T12:28:00Z">
        <w:r w:rsidR="00857D6D">
          <w:rPr>
            <w:rFonts w:ascii="Times New Roman" w:hAnsi="Times New Roman" w:cs="Times New Roman"/>
            <w:sz w:val="24"/>
            <w:szCs w:val="24"/>
          </w:rPr>
          <w:t>The crux of t</w:t>
        </w:r>
      </w:ins>
      <w:ins w:id="75" w:author="Benton, Deon" w:date="2023-01-17T12:55:00Z">
        <w:r w:rsidR="00F02EDE">
          <w:rPr>
            <w:rFonts w:ascii="Times New Roman" w:hAnsi="Times New Roman" w:cs="Times New Roman"/>
            <w:sz w:val="24"/>
            <w:szCs w:val="24"/>
          </w:rPr>
          <w:t>he Bayesian-inference</w:t>
        </w:r>
      </w:ins>
      <w:ins w:id="76" w:author="Benton, Deon [2]" w:date="2023-01-14T12:28:00Z">
        <w:r w:rsidR="00857D6D">
          <w:rPr>
            <w:rFonts w:ascii="Times New Roman" w:hAnsi="Times New Roman" w:cs="Times New Roman"/>
            <w:sz w:val="24"/>
            <w:szCs w:val="24"/>
          </w:rPr>
          <w:t xml:space="preserve"> account is that human</w:t>
        </w:r>
      </w:ins>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ins w:id="77" w:author="Benton, Deon [2]" w:date="2023-01-14T12:28:00Z">
        <w:r w:rsidR="0061785E">
          <w:rPr>
            <w:rFonts w:ascii="Times New Roman" w:hAnsi="Times New Roman" w:cs="Times New Roman"/>
            <w:sz w:val="24"/>
            <w:szCs w:val="24"/>
          </w:rPr>
          <w:t xml:space="preserve">causal </w:t>
        </w:r>
      </w:ins>
      <w:r w:rsidR="00E968B3" w:rsidRPr="00E968B3">
        <w:rPr>
          <w:rFonts w:ascii="Times New Roman" w:hAnsi="Times New Roman" w:cs="Times New Roman"/>
          <w:sz w:val="24"/>
          <w:szCs w:val="24"/>
        </w:rPr>
        <w:t>hypothesis</w:t>
      </w:r>
      <w:ins w:id="78" w:author="Benton, Deon" w:date="2023-01-12T16:02:00Z">
        <w:r w:rsidR="00FA79C1">
          <w:rPr>
            <w:rFonts w:ascii="Times New Roman" w:hAnsi="Times New Roman" w:cs="Times New Roman"/>
            <w:sz w:val="24"/>
            <w:szCs w:val="24"/>
          </w:rPr>
          <w:t xml:space="preserve">—within a </w:t>
        </w:r>
      </w:ins>
      <w:ins w:id="79" w:author="Benton, Deon" w:date="2023-01-12T16:03:00Z">
        <w:r w:rsidR="00FA79C1">
          <w:rPr>
            <w:rFonts w:ascii="Times New Roman" w:hAnsi="Times New Roman" w:cs="Times New Roman"/>
            <w:sz w:val="24"/>
            <w:szCs w:val="24"/>
          </w:rPr>
          <w:t>space of hypotheses that is potentially super-exponentially large—</w:t>
        </w:r>
      </w:ins>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80" w:author="Benton, Deon" w:date="2023-01-12T16:07:00Z">
        <w:r w:rsidR="00E43539">
          <w:rPr>
            <w:rFonts w:ascii="Times New Roman" w:hAnsi="Times New Roman" w:cs="Times New Roman"/>
            <w:sz w:val="24"/>
            <w:szCs w:val="24"/>
          </w:rPr>
          <w:t xml:space="preserve">More </w:t>
        </w:r>
      </w:ins>
      <w:ins w:id="81" w:author="Benton, Deon" w:date="2023-01-12T16:08:00Z">
        <w:r w:rsidR="002E2049">
          <w:rPr>
            <w:rFonts w:ascii="Times New Roman" w:hAnsi="Times New Roman" w:cs="Times New Roman"/>
            <w:sz w:val="24"/>
            <w:szCs w:val="24"/>
          </w:rPr>
          <w:t>specifically</w:t>
        </w:r>
      </w:ins>
      <w:ins w:id="82" w:author="Benton, Deon" w:date="2023-01-12T16:07:00Z">
        <w:r w:rsidR="00E43539">
          <w:rPr>
            <w:rFonts w:ascii="Times New Roman" w:hAnsi="Times New Roman" w:cs="Times New Roman"/>
            <w:sz w:val="24"/>
            <w:szCs w:val="24"/>
          </w:rPr>
          <w:t xml:space="preserve">, this process involves combining prior beliefs about each hypothesis with observed </w:t>
        </w:r>
      </w:ins>
      <w:ins w:id="83" w:author="Benton, Deon" w:date="2023-01-12T16:08:00Z">
        <w:r w:rsidR="00E43539">
          <w:rPr>
            <w:rFonts w:ascii="Times New Roman" w:hAnsi="Times New Roman" w:cs="Times New Roman"/>
            <w:sz w:val="24"/>
            <w:szCs w:val="24"/>
          </w:rPr>
          <w:t>data to update the</w:t>
        </w:r>
      </w:ins>
      <w:ins w:id="84" w:author="Benton, Deon" w:date="2023-01-17T12:58:00Z">
        <w:r w:rsidR="007B1933">
          <w:rPr>
            <w:rFonts w:ascii="Times New Roman" w:hAnsi="Times New Roman" w:cs="Times New Roman"/>
            <w:sz w:val="24"/>
            <w:szCs w:val="24"/>
          </w:rPr>
          <w:t xml:space="preserve"> (posterior)</w:t>
        </w:r>
      </w:ins>
      <w:ins w:id="85" w:author="Benton, Deon" w:date="2023-01-12T16:08:00Z">
        <w:r w:rsidR="00E43539">
          <w:rPr>
            <w:rFonts w:ascii="Times New Roman" w:hAnsi="Times New Roman" w:cs="Times New Roman"/>
            <w:sz w:val="24"/>
            <w:szCs w:val="24"/>
          </w:rPr>
          <w:t xml:space="preserve"> probabilities of each of the hypotheses in the psychological hypothesis space.</w:t>
        </w:r>
      </w:ins>
    </w:p>
    <w:p w14:paraId="34FCBB4C" w14:textId="380B7705" w:rsidR="00AD0D43" w:rsidRDefault="001D55E8" w:rsidP="00EA0320">
      <w:pPr>
        <w:spacing w:line="480" w:lineRule="auto"/>
        <w:ind w:firstLine="720"/>
        <w:contextualSpacing/>
        <w:rPr>
          <w:rFonts w:ascii="Times New Roman" w:hAnsi="Times New Roman" w:cs="Times New Roman"/>
          <w:sz w:val="24"/>
          <w:szCs w:val="24"/>
        </w:rPr>
      </w:pPr>
      <w:ins w:id="86" w:author="Benton, Deon" w:date="2023-01-12T16:08:00Z">
        <w:r>
          <w:rPr>
            <w:rFonts w:ascii="Times New Roman" w:hAnsi="Times New Roman" w:cs="Times New Roman"/>
            <w:sz w:val="24"/>
            <w:szCs w:val="24"/>
          </w:rPr>
          <w:t>One specific kind of associative</w:t>
        </w:r>
      </w:ins>
      <w:ins w:id="87" w:author="Benton, Deon" w:date="2023-01-12T16:19:00Z">
        <w:r w:rsidR="00ED61FC">
          <w:rPr>
            <w:rFonts w:ascii="Times New Roman" w:hAnsi="Times New Roman" w:cs="Times New Roman"/>
            <w:sz w:val="24"/>
            <w:szCs w:val="24"/>
          </w:rPr>
          <w:t>-lear</w:t>
        </w:r>
      </w:ins>
      <w:ins w:id="88" w:author="Benton, Deon" w:date="2023-01-12T16:20:00Z">
        <w:r w:rsidR="00ED61FC">
          <w:rPr>
            <w:rFonts w:ascii="Times New Roman" w:hAnsi="Times New Roman" w:cs="Times New Roman"/>
            <w:sz w:val="24"/>
            <w:szCs w:val="24"/>
          </w:rPr>
          <w:t>ning</w:t>
        </w:r>
      </w:ins>
      <w:ins w:id="89" w:author="Benton, Deon" w:date="2023-01-12T16:08:00Z">
        <w:r>
          <w:rPr>
            <w:rFonts w:ascii="Times New Roman" w:hAnsi="Times New Roman" w:cs="Times New Roman"/>
            <w:sz w:val="24"/>
            <w:szCs w:val="24"/>
          </w:rPr>
          <w:t xml:space="preserve"> model that</w:t>
        </w:r>
      </w:ins>
      <w:ins w:id="90" w:author="Benton, Deon [2]" w:date="2023-01-14T12:56:00Z">
        <w:r w:rsidR="002A1D39">
          <w:rPr>
            <w:rFonts w:ascii="Times New Roman" w:hAnsi="Times New Roman" w:cs="Times New Roman"/>
            <w:sz w:val="24"/>
            <w:szCs w:val="24"/>
          </w:rPr>
          <w:t xml:space="preserve"> has </w:t>
        </w:r>
        <w:del w:id="91" w:author="Benton, Deon" w:date="2023-01-19T16:01:00Z">
          <w:r w:rsidR="002A1D39" w:rsidDel="00AB037A">
            <w:rPr>
              <w:rFonts w:ascii="Times New Roman" w:hAnsi="Times New Roman" w:cs="Times New Roman"/>
              <w:sz w:val="24"/>
              <w:szCs w:val="24"/>
            </w:rPr>
            <w:delText xml:space="preserve">come under </w:delText>
          </w:r>
        </w:del>
      </w:ins>
      <w:ins w:id="92" w:author="Benton, Deon [2]" w:date="2023-01-14T12:57:00Z">
        <w:del w:id="93" w:author="Benton, Deon" w:date="2023-01-19T16:01:00Z">
          <w:r w:rsidR="002A1D39" w:rsidDel="00AB037A">
            <w:rPr>
              <w:rFonts w:ascii="Times New Roman" w:hAnsi="Times New Roman" w:cs="Times New Roman"/>
              <w:sz w:val="24"/>
              <w:szCs w:val="24"/>
            </w:rPr>
            <w:delText>scrutiny</w:delText>
          </w:r>
        </w:del>
      </w:ins>
      <w:ins w:id="94" w:author="Benton, Deon" w:date="2023-01-19T16:01:00Z">
        <w:r w:rsidR="00AB037A">
          <w:rPr>
            <w:rFonts w:ascii="Times New Roman" w:hAnsi="Times New Roman" w:cs="Times New Roman"/>
            <w:sz w:val="24"/>
            <w:szCs w:val="24"/>
          </w:rPr>
          <w:t>rec</w:t>
        </w:r>
      </w:ins>
      <w:ins w:id="95" w:author="Benton, Deon" w:date="2023-01-19T16:02:00Z">
        <w:r w:rsidR="00AB037A">
          <w:rPr>
            <w:rFonts w:ascii="Times New Roman" w:hAnsi="Times New Roman" w:cs="Times New Roman"/>
            <w:sz w:val="24"/>
            <w:szCs w:val="24"/>
          </w:rPr>
          <w:t>eived considerable criticism</w:t>
        </w:r>
      </w:ins>
      <w:ins w:id="96" w:author="Benton, Deon" w:date="2023-01-19T17:07:00Z">
        <w:r w:rsidR="00332925">
          <w:rPr>
            <w:rFonts w:ascii="Times New Roman" w:hAnsi="Times New Roman" w:cs="Times New Roman"/>
            <w:sz w:val="24"/>
            <w:szCs w:val="24"/>
          </w:rPr>
          <w:t xml:space="preserve"> in the developmental literature</w:t>
        </w:r>
      </w:ins>
      <w:ins w:id="97" w:author="Benton, Deon" w:date="2023-01-19T16:02:00Z">
        <w:r w:rsidR="00AB037A">
          <w:rPr>
            <w:rFonts w:ascii="Times New Roman" w:hAnsi="Times New Roman" w:cs="Times New Roman"/>
            <w:sz w:val="24"/>
            <w:szCs w:val="24"/>
          </w:rPr>
          <w:t xml:space="preserve"> </w:t>
        </w:r>
      </w:ins>
      <w:ins w:id="98" w:author="Benton, Deon" w:date="2023-01-12T16:20:00Z">
        <w:r w:rsidR="00ED61FC">
          <w:rPr>
            <w:rFonts w:ascii="Times New Roman" w:hAnsi="Times New Roman" w:cs="Times New Roman"/>
            <w:sz w:val="24"/>
            <w:szCs w:val="24"/>
          </w:rPr>
          <w:t>is</w:t>
        </w:r>
      </w:ins>
      <w:ins w:id="99" w:author="Benton, Deon" w:date="2023-01-12T17:50:00Z">
        <w:r w:rsidR="00405DBA">
          <w:rPr>
            <w:rFonts w:ascii="Times New Roman" w:hAnsi="Times New Roman" w:cs="Times New Roman"/>
            <w:sz w:val="24"/>
            <w:szCs w:val="24"/>
          </w:rPr>
          <w:t xml:space="preserve"> </w:t>
        </w:r>
      </w:ins>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ins w:id="100" w:author="Benton, Deon" w:date="2023-01-12T16:11:00Z">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model</w:t>
      </w:r>
      <w:ins w:id="101" w:author="Benton, Deon" w:date="2023-01-12T16:11:00Z">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ins>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ins w:id="102" w:author="Benton, Deon [2]" w:date="2023-01-14T12:57:00Z">
        <w:r w:rsidR="008B106C">
          <w:rPr>
            <w:rFonts w:ascii="Times New Roman" w:hAnsi="Times New Roman" w:cs="Times New Roman"/>
            <w:sz w:val="24"/>
            <w:szCs w:val="24"/>
          </w:rPr>
          <w:t xml:space="preserve"> previous</w:t>
        </w:r>
      </w:ins>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ins w:id="103" w:author="Benton, Deon" w:date="2023-01-12T17:53:00Z">
        <w:r w:rsidR="001061FF">
          <w:rPr>
            <w:rFonts w:ascii="Times New Roman" w:hAnsi="Times New Roman" w:cs="Times New Roman"/>
            <w:sz w:val="24"/>
            <w:szCs w:val="24"/>
          </w:rPr>
          <w:t xml:space="preserve"> for </w:t>
        </w:r>
      </w:ins>
      <w:ins w:id="104" w:author="Benton, Deon" w:date="2023-01-12T18:02:00Z">
        <w:r w:rsidR="004B414A">
          <w:rPr>
            <w:rFonts w:ascii="Times New Roman" w:hAnsi="Times New Roman" w:cs="Times New Roman"/>
            <w:sz w:val="24"/>
            <w:szCs w:val="24"/>
          </w:rPr>
          <w:t>three key</w:t>
        </w:r>
      </w:ins>
      <w:ins w:id="105" w:author="Benton, Deon" w:date="2023-01-12T17:53:00Z">
        <w:r w:rsidR="001061FF">
          <w:rPr>
            <w:rFonts w:ascii="Times New Roman" w:hAnsi="Times New Roman" w:cs="Times New Roman"/>
            <w:sz w:val="24"/>
            <w:szCs w:val="24"/>
          </w:rPr>
          <w:t xml:space="preserve"> reasons. First,</w:t>
        </w:r>
      </w:ins>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06" w:author="Benton, Deon" w:date="2023-01-12T17:46:00Z">
        <w:r w:rsidR="00CA2A18">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ins w:id="107" w:author="Benton, Deon [2]" w:date="2023-01-14T12:29:00Z">
        <w:r w:rsidR="003E7163">
          <w:rPr>
            <w:rFonts w:ascii="Times New Roman" w:hAnsi="Times New Roman" w:cs="Times New Roman"/>
            <w:sz w:val="24"/>
            <w:szCs w:val="24"/>
          </w:rPr>
          <w:t>, which is a prediction that does not accord with participants’ actual performance</w:t>
        </w:r>
      </w:ins>
      <w:ins w:id="108" w:author="Benton, Deon" w:date="2023-01-12T17:46:00Z">
        <w:r w:rsidR="00CA2A18">
          <w:rPr>
            <w:rFonts w:ascii="Times New Roman" w:hAnsi="Times New Roman" w:cs="Times New Roman"/>
            <w:sz w:val="24"/>
            <w:szCs w:val="24"/>
          </w:rPr>
          <w:t>. There are two reasons for this</w:t>
        </w:r>
      </w:ins>
      <w:r w:rsidR="00E968B3" w:rsidRPr="00E968B3">
        <w:rPr>
          <w:rFonts w:ascii="Times New Roman" w:hAnsi="Times New Roman" w:cs="Times New Roman"/>
          <w:sz w:val="24"/>
          <w:szCs w:val="24"/>
        </w:rPr>
        <w:t>.</w:t>
      </w:r>
      <w:r w:rsidR="009333FA">
        <w:rPr>
          <w:rFonts w:ascii="Times New Roman" w:hAnsi="Times New Roman" w:cs="Times New Roman"/>
          <w:sz w:val="24"/>
          <w:szCs w:val="24"/>
        </w:rPr>
        <w:t xml:space="preserve"> First, the association between object B and the outcome </w:t>
      </w:r>
      <w:ins w:id="109"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 xml:space="preserve">identical in both conditions; that is, B </w:t>
      </w:r>
      <w:ins w:id="110" w:author="Benton, Deon" w:date="2023-01-12T17:51:00Z">
        <w:r w:rsidR="00405DBA">
          <w:rPr>
            <w:rFonts w:ascii="Times New Roman" w:hAnsi="Times New Roman" w:cs="Times New Roman"/>
            <w:sz w:val="24"/>
            <w:szCs w:val="24"/>
          </w:rPr>
          <w:t xml:space="preserve">was </w:t>
        </w:r>
      </w:ins>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9333FA">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ins w:id="111" w:author="Benton, Deon" w:date="2023-01-12T17:51:00Z">
        <w:r w:rsidR="00405DBA">
          <w:rPr>
            <w:rFonts w:ascii="Times New Roman" w:hAnsi="Times New Roman" w:cs="Times New Roman"/>
            <w:sz w:val="24"/>
            <w:szCs w:val="24"/>
          </w:rPr>
          <w:t xml:space="preserve">was </w:t>
        </w:r>
      </w:ins>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ins w:id="112" w:author="Benton, Deon" w:date="2023-01-12T17:51:00Z">
        <w:r w:rsidR="00405DBA">
          <w:rPr>
            <w:rFonts w:ascii="Times New Roman" w:hAnsi="Times New Roman" w:cs="Times New Roman"/>
            <w:sz w:val="24"/>
            <w:szCs w:val="24"/>
          </w:rPr>
          <w:t>O</w:t>
        </w:r>
      </w:ins>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ins w:id="113" w:author="Benton, Deon" w:date="2023-01-12T17:51:00Z">
        <w:r w:rsidR="00405DBA">
          <w:rPr>
            <w:rFonts w:ascii="Times New Roman" w:hAnsi="Times New Roman" w:cs="Times New Roman"/>
            <w:sz w:val="24"/>
            <w:szCs w:val="24"/>
          </w:rPr>
          <w:t>O</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ins w:id="114" w:author="Benton, Deon" w:date="2023-01-12T17:52:00Z">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ins>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ins w:id="115" w:author="Benton, Deon" w:date="2023-01-12T17:54:00Z">
        <w:r w:rsidR="001061FF">
          <w:rPr>
            <w:rFonts w:ascii="Times New Roman" w:hAnsi="Times New Roman" w:cs="Times New Roman"/>
            <w:sz w:val="24"/>
            <w:szCs w:val="24"/>
          </w:rPr>
          <w:t xml:space="preserve">Second, the </w:t>
        </w:r>
        <w:r w:rsidR="001061FF">
          <w:rPr>
            <w:rFonts w:ascii="Times New Roman" w:hAnsi="Times New Roman" w:cs="Times New Roman"/>
            <w:sz w:val="24"/>
            <w:szCs w:val="24"/>
          </w:rPr>
          <w:lastRenderedPageBreak/>
          <w:t>RW model requires</w:t>
        </w:r>
      </w:ins>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ins w:id="116" w:author="Benton, Deon" w:date="2023-01-12T17:54:00Z">
        <w:r w:rsidR="001061FF">
          <w:rPr>
            <w:rFonts w:ascii="Times New Roman" w:hAnsi="Times New Roman" w:cs="Times New Roman"/>
            <w:sz w:val="24"/>
            <w:szCs w:val="24"/>
          </w:rPr>
          <w:t xml:space="preserve">and used </w:t>
        </w:r>
      </w:ins>
      <w:r w:rsidR="00E528F3">
        <w:rPr>
          <w:rFonts w:ascii="Times New Roman" w:hAnsi="Times New Roman" w:cs="Times New Roman"/>
          <w:sz w:val="24"/>
          <w:szCs w:val="24"/>
        </w:rPr>
        <w:t>to make causal inferences</w:t>
      </w:r>
      <w:ins w:id="117" w:author="Benton, Deon" w:date="2023-01-13T09:17:00Z">
        <w:r w:rsidR="00454763">
          <w:rPr>
            <w:rFonts w:ascii="Times New Roman" w:hAnsi="Times New Roman" w:cs="Times New Roman"/>
            <w:sz w:val="24"/>
            <w:szCs w:val="24"/>
          </w:rPr>
          <w:t>. In contrast,</w:t>
        </w:r>
      </w:ins>
      <w:del w:id="118" w:author="Benton, Deon" w:date="2023-01-13T09:17:00Z">
        <w:r w:rsidR="00F17559" w:rsidDel="00454763">
          <w:rPr>
            <w:rFonts w:ascii="Times New Roman" w:hAnsi="Times New Roman" w:cs="Times New Roman"/>
            <w:sz w:val="24"/>
            <w:szCs w:val="24"/>
          </w:rPr>
          <w:delText>,</w:delText>
        </w:r>
      </w:del>
      <w:ins w:id="119" w:author="Benton, Deon" w:date="2023-01-12T18:01:00Z">
        <w:r w:rsidR="004B414A">
          <w:rPr>
            <w:rFonts w:ascii="Times New Roman" w:hAnsi="Times New Roman" w:cs="Times New Roman"/>
            <w:sz w:val="24"/>
            <w:szCs w:val="24"/>
          </w:rPr>
          <w:t xml:space="preserve"> in the studies cited above participants engaged in BB</w:t>
        </w:r>
      </w:ins>
      <w:ins w:id="120" w:author="Benton, Deon" w:date="2023-01-12T18:02:00Z">
        <w:r w:rsidR="004B414A">
          <w:rPr>
            <w:rFonts w:ascii="Times New Roman" w:hAnsi="Times New Roman" w:cs="Times New Roman"/>
            <w:sz w:val="24"/>
            <w:szCs w:val="24"/>
          </w:rPr>
          <w:t xml:space="preserve"> (and ISO)</w:t>
        </w:r>
      </w:ins>
      <w:ins w:id="121" w:author="Benton, Deon" w:date="2023-01-12T18:01:00Z">
        <w:r w:rsidR="004B414A">
          <w:rPr>
            <w:rFonts w:ascii="Times New Roman" w:hAnsi="Times New Roman" w:cs="Times New Roman"/>
            <w:sz w:val="24"/>
            <w:szCs w:val="24"/>
          </w:rPr>
          <w:t xml:space="preserve"> reasoning </w:t>
        </w:r>
      </w:ins>
      <w:ins w:id="122" w:author="Benton, Deon" w:date="2023-01-12T18:02:00Z">
        <w:r w:rsidR="007C19A9">
          <w:rPr>
            <w:rFonts w:ascii="Times New Roman" w:hAnsi="Times New Roman" w:cs="Times New Roman"/>
            <w:sz w:val="24"/>
            <w:szCs w:val="24"/>
          </w:rPr>
          <w:t>based on</w:t>
        </w:r>
      </w:ins>
      <w:ins w:id="123" w:author="Benton, Deon" w:date="2023-01-12T18:01:00Z">
        <w:r w:rsidR="004B414A">
          <w:rPr>
            <w:rFonts w:ascii="Times New Roman" w:hAnsi="Times New Roman" w:cs="Times New Roman"/>
            <w:sz w:val="24"/>
            <w:szCs w:val="24"/>
          </w:rPr>
          <w:t xml:space="preserve"> a </w:t>
        </w:r>
      </w:ins>
      <w:ins w:id="124" w:author="Benton, Deon" w:date="2023-01-13T09:17:00Z">
        <w:r w:rsidR="00454763">
          <w:rPr>
            <w:rFonts w:ascii="Times New Roman" w:hAnsi="Times New Roman" w:cs="Times New Roman"/>
            <w:sz w:val="24"/>
            <w:szCs w:val="24"/>
          </w:rPr>
          <w:t>handful</w:t>
        </w:r>
      </w:ins>
      <w:ins w:id="125" w:author="Benton, Deon" w:date="2023-01-12T18:02:00Z">
        <w:r w:rsidR="004B414A">
          <w:rPr>
            <w:rFonts w:ascii="Times New Roman" w:hAnsi="Times New Roman" w:cs="Times New Roman"/>
            <w:sz w:val="24"/>
            <w:szCs w:val="24"/>
          </w:rPr>
          <w:t xml:space="preserve"> of learning trials.</w:t>
        </w:r>
      </w:ins>
      <w:ins w:id="126" w:author="Benton, Deon" w:date="2023-01-12T17:54:00Z">
        <w:r w:rsidR="00FD2878">
          <w:rPr>
            <w:rFonts w:ascii="Times New Roman" w:hAnsi="Times New Roman" w:cs="Times New Roman"/>
            <w:sz w:val="24"/>
            <w:szCs w:val="24"/>
          </w:rPr>
          <w:t xml:space="preserve"> </w:t>
        </w:r>
      </w:ins>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ins w:id="127" w:author="Benton, Deon" w:date="2023-01-13T09:17:00Z">
        <w:r w:rsidR="00454763">
          <w:rPr>
            <w:rFonts w:ascii="Times New Roman" w:hAnsi="Times New Roman" w:cs="Times New Roman"/>
            <w:sz w:val="24"/>
            <w:szCs w:val="24"/>
          </w:rPr>
          <w:t>O</w:t>
        </w:r>
      </w:ins>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ins w:id="128" w:author="Benton, Deon" w:date="2023-01-13T09:20:00Z">
        <w:r w:rsidR="00A53BE3">
          <w:rPr>
            <w:rFonts w:ascii="Times New Roman" w:hAnsi="Times New Roman" w:cs="Times New Roman"/>
            <w:sz w:val="24"/>
            <w:szCs w:val="24"/>
          </w:rPr>
          <w:t>the RW model because it does</w:t>
        </w:r>
      </w:ins>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ins w:id="129" w:author="Benton, Deon" w:date="2023-01-13T09:20:00Z">
        <w:r w:rsidR="00A53BE3">
          <w:rPr>
            <w:rFonts w:ascii="Times New Roman" w:hAnsi="Times New Roman" w:cs="Times New Roman"/>
            <w:sz w:val="24"/>
            <w:szCs w:val="24"/>
          </w:rPr>
          <w:t>thus is ill-equipped to</w:t>
        </w:r>
      </w:ins>
      <w:r w:rsidR="00E968B3" w:rsidRPr="00E968B3">
        <w:rPr>
          <w:rFonts w:ascii="Times New Roman" w:hAnsi="Times New Roman" w:cs="Times New Roman"/>
          <w:sz w:val="24"/>
          <w:szCs w:val="24"/>
        </w:rPr>
        <w:t xml:space="preserve"> </w:t>
      </w:r>
      <w:r w:rsidR="00A53BE3">
        <w:rPr>
          <w:rFonts w:ascii="Times New Roman" w:hAnsi="Times New Roman" w:cs="Times New Roman"/>
          <w:sz w:val="24"/>
          <w:szCs w:val="24"/>
        </w:rPr>
        <w:t>explain children’s sensitivity to base-rate information.</w:t>
      </w:r>
    </w:p>
    <w:p w14:paraId="26BD365B" w14:textId="3FD2084B" w:rsidR="00BA2555" w:rsidRPr="001B0F27" w:rsidRDefault="001B0F27"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How </w:t>
      </w:r>
      <w:r>
        <w:rPr>
          <w:rFonts w:ascii="Times New Roman" w:hAnsi="Times New Roman" w:cs="Times New Roman"/>
          <w:b/>
          <w:i/>
          <w:iCs/>
          <w:sz w:val="24"/>
          <w:szCs w:val="24"/>
        </w:rPr>
        <w:t xml:space="preserve">should </w:t>
      </w:r>
      <w:r>
        <w:rPr>
          <w:rFonts w:ascii="Times New Roman" w:hAnsi="Times New Roman" w:cs="Times New Roman"/>
          <w:b/>
          <w:sz w:val="24"/>
          <w:szCs w:val="24"/>
        </w:rPr>
        <w:t>BB reasoning be operationalized</w:t>
      </w:r>
      <w:r w:rsidR="007C473F">
        <w:rPr>
          <w:rFonts w:ascii="Times New Roman" w:hAnsi="Times New Roman" w:cs="Times New Roman"/>
          <w:b/>
          <w:sz w:val="24"/>
          <w:szCs w:val="24"/>
        </w:rPr>
        <w:t xml:space="preserve"> and an open question</w:t>
      </w:r>
    </w:p>
    <w:p w14:paraId="43DB1A13" w14:textId="1F5CDABA" w:rsidR="00A07F33" w:rsidRDefault="002830A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date</w:t>
      </w:r>
      <w:r w:rsidR="002D6246">
        <w:rPr>
          <w:rFonts w:ascii="Times New Roman" w:hAnsi="Times New Roman" w:cs="Times New Roman"/>
          <w:sz w:val="24"/>
          <w:szCs w:val="24"/>
        </w:rPr>
        <w:t>, r</w:t>
      </w:r>
      <w:r>
        <w:rPr>
          <w:rFonts w:ascii="Times New Roman" w:hAnsi="Times New Roman" w:cs="Times New Roman"/>
          <w:sz w:val="24"/>
          <w:szCs w:val="24"/>
        </w:rPr>
        <w:t>esearchers</w:t>
      </w:r>
      <w:r w:rsidR="002D6246">
        <w:rPr>
          <w:rFonts w:ascii="Times New Roman" w:hAnsi="Times New Roman" w:cs="Times New Roman"/>
          <w:sz w:val="24"/>
          <w:szCs w:val="24"/>
        </w:rPr>
        <w:t xml:space="preserve"> have operationalized BB reasoning in terms of</w:t>
      </w:r>
      <w:r w:rsidR="00C21F44">
        <w:rPr>
          <w:rFonts w:ascii="Times New Roman" w:hAnsi="Times New Roman" w:cs="Times New Roman"/>
          <w:sz w:val="24"/>
          <w:szCs w:val="24"/>
        </w:rPr>
        <w:t xml:space="preserve"> the difference in </w:t>
      </w:r>
      <w:ins w:id="130" w:author="Benton, Deon [2]" w:date="2023-01-14T12:44:00Z">
        <w:r w:rsidR="00447262">
          <w:rPr>
            <w:rFonts w:ascii="Times New Roman" w:hAnsi="Times New Roman" w:cs="Times New Roman"/>
            <w:sz w:val="24"/>
            <w:szCs w:val="24"/>
          </w:rPr>
          <w:t xml:space="preserve">the </w:t>
        </w:r>
      </w:ins>
      <w:r w:rsidR="00C21F44">
        <w:rPr>
          <w:rFonts w:ascii="Times New Roman" w:hAnsi="Times New Roman" w:cs="Times New Roman"/>
          <w:sz w:val="24"/>
          <w:szCs w:val="24"/>
        </w:rPr>
        <w:t>treatment of object B between the BB and ISO conditions</w:t>
      </w:r>
      <w:r w:rsidR="00F53748">
        <w:rPr>
          <w:rFonts w:ascii="Times New Roman" w:hAnsi="Times New Roman" w:cs="Times New Roman"/>
          <w:sz w:val="24"/>
          <w:szCs w:val="24"/>
        </w:rPr>
        <w:t xml:space="preserve"> (although see De Houwer, Beckers, &amp; Glautier, 2002; Larkin, Aitken, &amp; Dickinson, 1998; Griffiths et al., 2011; Kruschke &amp; Blair, 2000; Lovibond et al., 2003; Shanks, 1985; Van Hamme and Wasserman, 1994</w:t>
      </w:r>
      <w:r w:rsidR="00D07226">
        <w:rPr>
          <w:rFonts w:ascii="Times New Roman" w:hAnsi="Times New Roman" w:cs="Times New Roman"/>
          <w:sz w:val="24"/>
          <w:szCs w:val="24"/>
        </w:rPr>
        <w:t>); that is,</w:t>
      </w:r>
      <w:r w:rsidR="00355E8C">
        <w:rPr>
          <w:rFonts w:ascii="Times New Roman" w:hAnsi="Times New Roman" w:cs="Times New Roman"/>
          <w:sz w:val="24"/>
          <w:szCs w:val="24"/>
        </w:rPr>
        <w:t xml:space="preserve"> some researchers have operationally defined BB reasoning as greater B choices in the ISO condition than in the BB condition.</w:t>
      </w:r>
      <w:r w:rsidR="00D202D4">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 </w:t>
      </w:r>
      <w:r w:rsidR="00F654CB">
        <w:rPr>
          <w:rFonts w:ascii="Times New Roman" w:hAnsi="Times New Roman" w:cs="Times New Roman"/>
          <w:sz w:val="24"/>
          <w:szCs w:val="24"/>
        </w:rPr>
        <w:t xml:space="preserve">This </w:t>
      </w:r>
      <w:r w:rsidR="00054D6F">
        <w:rPr>
          <w:rFonts w:ascii="Times New Roman" w:hAnsi="Times New Roman" w:cs="Times New Roman"/>
          <w:sz w:val="24"/>
          <w:szCs w:val="24"/>
        </w:rPr>
        <w:t>was</w:t>
      </w:r>
      <w:r w:rsidR="00F654CB">
        <w:rPr>
          <w:rFonts w:ascii="Times New Roman" w:hAnsi="Times New Roman" w:cs="Times New Roman"/>
          <w:sz w:val="24"/>
          <w:szCs w:val="24"/>
        </w:rPr>
        <w:t xml:space="preserve"> based on the fact that the</w:t>
      </w:r>
      <w:r w:rsidR="00AD008A">
        <w:rPr>
          <w:rFonts w:ascii="Times New Roman" w:hAnsi="Times New Roman" w:cs="Times New Roman"/>
          <w:sz w:val="24"/>
          <w:szCs w:val="24"/>
        </w:rPr>
        <w:t xml:space="preserve"> RW model predicts that participants should treat object B equivalently between the ISO and BB conditions because</w:t>
      </w:r>
      <w:r w:rsidR="00D32D9A">
        <w:rPr>
          <w:rFonts w:ascii="Times New Roman" w:hAnsi="Times New Roman" w:cs="Times New Roman"/>
          <w:sz w:val="24"/>
          <w:szCs w:val="24"/>
        </w:rPr>
        <w:t xml:space="preserve"> the frequency with which object B </w:t>
      </w:r>
      <w:r w:rsidR="00F30733">
        <w:rPr>
          <w:rFonts w:ascii="Times New Roman" w:hAnsi="Times New Roman" w:cs="Times New Roman"/>
          <w:sz w:val="24"/>
          <w:szCs w:val="24"/>
        </w:rPr>
        <w:t>and the machine’s activation co-occurred</w:t>
      </w:r>
      <w:r w:rsidR="00560E48">
        <w:rPr>
          <w:rFonts w:ascii="Times New Roman" w:hAnsi="Times New Roman" w:cs="Times New Roman"/>
          <w:sz w:val="24"/>
          <w:szCs w:val="24"/>
        </w:rPr>
        <w:t xml:space="preserve"> was</w:t>
      </w:r>
      <w:r w:rsidR="00D32D9A">
        <w:rPr>
          <w:rFonts w:ascii="Times New Roman" w:hAnsi="Times New Roman" w:cs="Times New Roman"/>
          <w:sz w:val="24"/>
          <w:szCs w:val="24"/>
        </w:rPr>
        <w:t xml:space="preserve"> identical between both conditions. </w:t>
      </w:r>
      <w:r w:rsidR="00B46907">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ins w:id="131" w:author="Benton, Deon" w:date="2023-01-18T12:59:00Z"/>
          <w:rFonts w:ascii="Times New Roman" w:hAnsi="Times New Roman" w:cs="Times New Roman"/>
          <w:sz w:val="24"/>
          <w:szCs w:val="24"/>
        </w:rPr>
      </w:pPr>
      <w:r>
        <w:rPr>
          <w:rFonts w:ascii="Times New Roman" w:hAnsi="Times New Roman" w:cs="Times New Roman"/>
          <w:sz w:val="24"/>
          <w:szCs w:val="24"/>
        </w:rPr>
        <w:lastRenderedPageBreak/>
        <w:t xml:space="preserve">However, </w:t>
      </w:r>
      <w:r w:rsidR="00921B90">
        <w:rPr>
          <w:rFonts w:ascii="Times New Roman" w:hAnsi="Times New Roman" w:cs="Times New Roman"/>
          <w:sz w:val="24"/>
          <w:szCs w:val="24"/>
        </w:rPr>
        <w:t>this operationalization of BB reasoning</w:t>
      </w:r>
      <w:ins w:id="132" w:author="Benton, Deon" w:date="2023-01-19T16:48:00Z">
        <w:r w:rsidR="00BC506B">
          <w:rPr>
            <w:rFonts w:ascii="Times New Roman" w:hAnsi="Times New Roman" w:cs="Times New Roman"/>
            <w:sz w:val="24"/>
            <w:szCs w:val="24"/>
          </w:rPr>
          <w:t xml:space="preserve"> has</w:t>
        </w:r>
      </w:ins>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ins w:id="133" w:author="Benton, Deon [2]" w:date="2023-01-14T22:04:00Z">
        <w:r w:rsidR="004F203A">
          <w:rPr>
            <w:rFonts w:ascii="Times New Roman" w:hAnsi="Times New Roman" w:cs="Times New Roman"/>
            <w:sz w:val="24"/>
            <w:szCs w:val="24"/>
          </w:rPr>
          <w:t xml:space="preserve"> phase</w:t>
        </w:r>
      </w:ins>
      <w:ins w:id="134" w:author="Benton, Deon" w:date="2023-01-18T12:57:00Z">
        <w:r w:rsidR="00CB3E90">
          <w:rPr>
            <w:rFonts w:ascii="Times New Roman" w:hAnsi="Times New Roman" w:cs="Times New Roman"/>
            <w:sz w:val="24"/>
            <w:szCs w:val="24"/>
          </w:rPr>
          <w:t xml:space="preserve"> in the ISO condition</w:t>
        </w:r>
      </w:ins>
      <w:ins w:id="135" w:author="Benton, Deon" w:date="2023-01-13T14:14:00Z">
        <w:r w:rsidR="00D3741C">
          <w:rPr>
            <w:rFonts w:ascii="Times New Roman" w:hAnsi="Times New Roman" w:cs="Times New Roman"/>
            <w:sz w:val="24"/>
            <w:szCs w:val="24"/>
          </w:rPr>
          <w:t>. This would mean that participants</w:t>
        </w:r>
      </w:ins>
      <w:ins w:id="136" w:author="Benton, Deon" w:date="2023-01-13T14:15:00Z">
        <w:r w:rsidR="00D3741C">
          <w:rPr>
            <w:rFonts w:ascii="Times New Roman" w:hAnsi="Times New Roman" w:cs="Times New Roman"/>
            <w:sz w:val="24"/>
            <w:szCs w:val="24"/>
          </w:rPr>
          <w:t>’</w:t>
        </w:r>
      </w:ins>
      <w:ins w:id="137" w:author="Benton, Deon" w:date="2023-01-18T13:01:00Z">
        <w:r w:rsidR="00E01B92">
          <w:rPr>
            <w:rFonts w:ascii="Times New Roman" w:hAnsi="Times New Roman" w:cs="Times New Roman"/>
            <w:sz w:val="24"/>
            <w:szCs w:val="24"/>
          </w:rPr>
          <w:t xml:space="preserve"> differential</w:t>
        </w:r>
      </w:ins>
      <w:ins w:id="138" w:author="Benton, Deon" w:date="2023-01-13T14:15:00Z">
        <w:r w:rsidR="00D3741C">
          <w:rPr>
            <w:rFonts w:ascii="Times New Roman" w:hAnsi="Times New Roman" w:cs="Times New Roman"/>
            <w:sz w:val="24"/>
            <w:szCs w:val="24"/>
          </w:rPr>
          <w:t xml:space="preserve"> treatment of object B</w:t>
        </w:r>
      </w:ins>
      <w:ins w:id="139" w:author="Benton, Deon" w:date="2023-01-18T13:01:00Z">
        <w:r w:rsidR="00E01B92">
          <w:rPr>
            <w:rFonts w:ascii="Times New Roman" w:hAnsi="Times New Roman" w:cs="Times New Roman"/>
            <w:sz w:val="24"/>
            <w:szCs w:val="24"/>
          </w:rPr>
          <w:t xml:space="preserve"> across the two conditions</w:t>
        </w:r>
      </w:ins>
      <w:ins w:id="140" w:author="Benton, Deon" w:date="2023-01-13T14:15:00Z">
        <w:r w:rsidR="00D3741C">
          <w:rPr>
            <w:rFonts w:ascii="Times New Roman" w:hAnsi="Times New Roman" w:cs="Times New Roman"/>
            <w:sz w:val="24"/>
            <w:szCs w:val="24"/>
          </w:rPr>
          <w:t xml:space="preserve"> </w:t>
        </w:r>
      </w:ins>
      <w:ins w:id="141" w:author="Benton, Deon" w:date="2023-01-13T14:18:00Z">
        <w:r w:rsidR="003D7AF2">
          <w:rPr>
            <w:rFonts w:ascii="Times New Roman" w:hAnsi="Times New Roman" w:cs="Times New Roman"/>
            <w:sz w:val="24"/>
            <w:szCs w:val="24"/>
          </w:rPr>
          <w:t xml:space="preserve">could have </w:t>
        </w:r>
      </w:ins>
      <w:ins w:id="142" w:author="Benton, Deon" w:date="2023-01-18T12:58:00Z">
        <w:r w:rsidR="00DC1421">
          <w:rPr>
            <w:rFonts w:ascii="Times New Roman" w:hAnsi="Times New Roman" w:cs="Times New Roman"/>
            <w:sz w:val="24"/>
            <w:szCs w:val="24"/>
          </w:rPr>
          <w:t>resulted from the</w:t>
        </w:r>
      </w:ins>
      <w:ins w:id="143" w:author="Benton, Deon" w:date="2023-01-13T14:25:00Z">
        <w:r w:rsidR="0068468A">
          <w:rPr>
            <w:rFonts w:ascii="Times New Roman" w:hAnsi="Times New Roman" w:cs="Times New Roman"/>
            <w:sz w:val="24"/>
            <w:szCs w:val="24"/>
          </w:rPr>
          <w:t xml:space="preserve"> fact that</w:t>
        </w:r>
      </w:ins>
      <w:ins w:id="144" w:author="Benton, Deon" w:date="2023-01-13T14:15:00Z">
        <w:r w:rsidR="00D3741C">
          <w:rPr>
            <w:rFonts w:ascii="Times New Roman" w:hAnsi="Times New Roman" w:cs="Times New Roman"/>
            <w:sz w:val="24"/>
            <w:szCs w:val="24"/>
          </w:rPr>
          <w:t xml:space="preserve"> </w:t>
        </w:r>
      </w:ins>
      <w:ins w:id="145" w:author="Benton, Deon" w:date="2023-01-13T14:17:00Z">
        <w:r w:rsidR="00CC6AD5">
          <w:rPr>
            <w:rFonts w:ascii="Times New Roman" w:hAnsi="Times New Roman" w:cs="Times New Roman"/>
            <w:sz w:val="24"/>
            <w:szCs w:val="24"/>
          </w:rPr>
          <w:t>the two conditions differ</w:t>
        </w:r>
      </w:ins>
      <w:ins w:id="146" w:author="Benton, Deon" w:date="2023-01-13T14:25:00Z">
        <w:r w:rsidR="0068468A">
          <w:rPr>
            <w:rFonts w:ascii="Times New Roman" w:hAnsi="Times New Roman" w:cs="Times New Roman"/>
            <w:sz w:val="24"/>
            <w:szCs w:val="24"/>
          </w:rPr>
          <w:t>ed</w:t>
        </w:r>
      </w:ins>
      <w:ins w:id="147" w:author="Benton, Deon" w:date="2023-01-13T14:17:00Z">
        <w:r w:rsidR="00CC6AD5">
          <w:rPr>
            <w:rFonts w:ascii="Times New Roman" w:hAnsi="Times New Roman" w:cs="Times New Roman"/>
            <w:sz w:val="24"/>
            <w:szCs w:val="24"/>
          </w:rPr>
          <w:t xml:space="preserve"> </w:t>
        </w:r>
      </w:ins>
      <w:ins w:id="148" w:author="Benton, Deon [2]" w:date="2023-01-14T22:04:00Z">
        <w:r w:rsidR="00C13E28">
          <w:rPr>
            <w:rFonts w:ascii="Times New Roman" w:hAnsi="Times New Roman" w:cs="Times New Roman"/>
            <w:sz w:val="24"/>
            <w:szCs w:val="24"/>
          </w:rPr>
          <w:t>in terms of their low-level</w:t>
        </w:r>
      </w:ins>
      <w:ins w:id="149" w:author="Benton, Deon" w:date="2023-01-18T12:58:00Z">
        <w:r w:rsidR="00DC1421">
          <w:rPr>
            <w:rFonts w:ascii="Times New Roman" w:hAnsi="Times New Roman" w:cs="Times New Roman"/>
            <w:sz w:val="24"/>
            <w:szCs w:val="24"/>
          </w:rPr>
          <w:t xml:space="preserve"> perceptual</w:t>
        </w:r>
      </w:ins>
      <w:ins w:id="150" w:author="Benton, Deon [2]" w:date="2023-01-14T22:04:00Z">
        <w:r w:rsidR="00C13E28">
          <w:rPr>
            <w:rFonts w:ascii="Times New Roman" w:hAnsi="Times New Roman" w:cs="Times New Roman"/>
            <w:sz w:val="24"/>
            <w:szCs w:val="24"/>
          </w:rPr>
          <w:t xml:space="preserve"> features</w:t>
        </w:r>
      </w:ins>
      <w:ins w:id="151" w:author="Benton, Deon" w:date="2023-01-13T14:17:00Z">
        <w:r w:rsidR="00CC6AD5">
          <w:rPr>
            <w:rFonts w:ascii="Times New Roman" w:hAnsi="Times New Roman" w:cs="Times New Roman"/>
            <w:sz w:val="24"/>
            <w:szCs w:val="24"/>
          </w:rPr>
          <w:t xml:space="preserve"> </w:t>
        </w:r>
      </w:ins>
      <w:ins w:id="152" w:author="Benton, Deon" w:date="2023-01-13T14:16:00Z">
        <w:r w:rsidR="00CC6AD5">
          <w:rPr>
            <w:rFonts w:ascii="Times New Roman" w:hAnsi="Times New Roman" w:cs="Times New Roman"/>
            <w:sz w:val="24"/>
            <w:szCs w:val="24"/>
          </w:rPr>
          <w:t xml:space="preserve">rather than </w:t>
        </w:r>
      </w:ins>
      <w:ins w:id="153" w:author="Benton, Deon" w:date="2023-01-18T12:58:00Z">
        <w:r w:rsidR="00DC1421">
          <w:rPr>
            <w:rFonts w:ascii="Times New Roman" w:hAnsi="Times New Roman" w:cs="Times New Roman"/>
            <w:sz w:val="24"/>
            <w:szCs w:val="24"/>
          </w:rPr>
          <w:t>from a</w:t>
        </w:r>
      </w:ins>
      <w:ins w:id="154" w:author="Benton, Deon" w:date="2023-01-13T14:16:00Z">
        <w:r w:rsidR="00CC6AD5">
          <w:rPr>
            <w:rFonts w:ascii="Times New Roman" w:hAnsi="Times New Roman" w:cs="Times New Roman"/>
            <w:sz w:val="24"/>
            <w:szCs w:val="24"/>
          </w:rPr>
          <w:t xml:space="preserve"> true</w:t>
        </w:r>
      </w:ins>
      <w:ins w:id="155" w:author="Benton, Deon [2]" w:date="2023-01-14T22:04:00Z">
        <w:r w:rsidR="00C13E28">
          <w:rPr>
            <w:rFonts w:ascii="Times New Roman" w:hAnsi="Times New Roman" w:cs="Times New Roman"/>
            <w:sz w:val="24"/>
            <w:szCs w:val="24"/>
          </w:rPr>
          <w:t xml:space="preserve"> retrospective</w:t>
        </w:r>
      </w:ins>
      <w:ins w:id="156" w:author="Benton, Deon" w:date="2023-01-13T14:16:00Z">
        <w:r w:rsidR="00CC6AD5">
          <w:rPr>
            <w:rFonts w:ascii="Times New Roman" w:hAnsi="Times New Roman" w:cs="Times New Roman"/>
            <w:sz w:val="24"/>
            <w:szCs w:val="24"/>
          </w:rPr>
          <w:t xml:space="preserve"> reevaluation</w:t>
        </w:r>
      </w:ins>
      <w:ins w:id="157" w:author="Benton, Deon" w:date="2023-01-18T13:02:00Z">
        <w:r w:rsidR="004A571F">
          <w:rPr>
            <w:rFonts w:ascii="Times New Roman" w:hAnsi="Times New Roman" w:cs="Times New Roman"/>
            <w:sz w:val="24"/>
            <w:szCs w:val="24"/>
          </w:rPr>
          <w:t xml:space="preserve"> </w:t>
        </w:r>
      </w:ins>
      <w:ins w:id="158" w:author="Benton, Deon" w:date="2023-01-13T14:16:00Z">
        <w:r w:rsidR="00CC6AD5">
          <w:rPr>
            <w:rFonts w:ascii="Times New Roman" w:hAnsi="Times New Roman" w:cs="Times New Roman"/>
            <w:sz w:val="24"/>
            <w:szCs w:val="24"/>
          </w:rPr>
          <w:t xml:space="preserve">of object B </w:t>
        </w:r>
      </w:ins>
      <w:ins w:id="159" w:author="Benton, Deon" w:date="2023-01-19T16:49:00Z">
        <w:r w:rsidR="00A47831">
          <w:rPr>
            <w:rFonts w:ascii="Times New Roman" w:hAnsi="Times New Roman" w:cs="Times New Roman"/>
            <w:sz w:val="24"/>
            <w:szCs w:val="24"/>
          </w:rPr>
          <w:t xml:space="preserve">by participants </w:t>
        </w:r>
      </w:ins>
      <w:ins w:id="160" w:author="Benton, Deon" w:date="2023-01-13T14:16:00Z">
        <w:r w:rsidR="00CC6AD5">
          <w:rPr>
            <w:rFonts w:ascii="Times New Roman" w:hAnsi="Times New Roman" w:cs="Times New Roman"/>
            <w:sz w:val="24"/>
            <w:szCs w:val="24"/>
          </w:rPr>
          <w:t xml:space="preserve">based </w:t>
        </w:r>
      </w:ins>
      <w:ins w:id="161" w:author="Benton, Deon" w:date="2023-01-13T14:18:00Z">
        <w:r w:rsidR="003D7AF2">
          <w:rPr>
            <w:rFonts w:ascii="Times New Roman" w:hAnsi="Times New Roman" w:cs="Times New Roman"/>
            <w:sz w:val="24"/>
            <w:szCs w:val="24"/>
          </w:rPr>
          <w:t>on A’s</w:t>
        </w:r>
      </w:ins>
      <w:ins w:id="162" w:author="Benton, Deon" w:date="2023-01-13T14:19:00Z">
        <w:r w:rsidR="003D7AF2">
          <w:rPr>
            <w:rFonts w:ascii="Times New Roman" w:hAnsi="Times New Roman" w:cs="Times New Roman"/>
            <w:sz w:val="24"/>
            <w:szCs w:val="24"/>
          </w:rPr>
          <w:t xml:space="preserve"> </w:t>
        </w:r>
        <w:r w:rsidR="003D7AF2" w:rsidRPr="007A447D">
          <w:rPr>
            <w:rFonts w:ascii="Times New Roman" w:hAnsi="Times New Roman" w:cs="Times New Roman"/>
            <w:i/>
            <w:iCs/>
            <w:sz w:val="24"/>
            <w:szCs w:val="24"/>
          </w:rPr>
          <w:t>relation</w:t>
        </w:r>
        <w:r w:rsidR="003D7AF2">
          <w:rPr>
            <w:rFonts w:ascii="Times New Roman" w:hAnsi="Times New Roman" w:cs="Times New Roman"/>
            <w:sz w:val="24"/>
            <w:szCs w:val="24"/>
          </w:rPr>
          <w:t xml:space="preserve"> to</w:t>
        </w:r>
      </w:ins>
      <w:ins w:id="163" w:author="Benton, Deon" w:date="2023-01-19T16:49:00Z">
        <w:r w:rsidR="00ED1327">
          <w:rPr>
            <w:rFonts w:ascii="Times New Roman" w:hAnsi="Times New Roman" w:cs="Times New Roman"/>
            <w:sz w:val="24"/>
            <w:szCs w:val="24"/>
          </w:rPr>
          <w:t xml:space="preserve"> and effect on</w:t>
        </w:r>
      </w:ins>
      <w:ins w:id="164" w:author="Benton, Deon" w:date="2023-01-13T14:19:00Z">
        <w:r w:rsidR="003D7AF2">
          <w:rPr>
            <w:rFonts w:ascii="Times New Roman" w:hAnsi="Times New Roman" w:cs="Times New Roman"/>
            <w:sz w:val="24"/>
            <w:szCs w:val="24"/>
          </w:rPr>
          <w:t xml:space="preserve"> object B</w:t>
        </w:r>
      </w:ins>
      <w:ins w:id="165" w:author="Benton, Deon" w:date="2023-01-18T13:02:00Z">
        <w:r w:rsidR="00E536B1">
          <w:rPr>
            <w:rFonts w:ascii="Times New Roman" w:hAnsi="Times New Roman" w:cs="Times New Roman"/>
            <w:sz w:val="24"/>
            <w:szCs w:val="24"/>
          </w:rPr>
          <w:t xml:space="preserve"> across both conditions.</w:t>
        </w:r>
      </w:ins>
      <w:ins w:id="166" w:author="Benton, Deon" w:date="2023-01-13T14:19:00Z">
        <w:r w:rsidR="003D7AF2">
          <w:rPr>
            <w:rFonts w:ascii="Times New Roman" w:hAnsi="Times New Roman" w:cs="Times New Roman"/>
            <w:sz w:val="24"/>
            <w:szCs w:val="24"/>
          </w:rPr>
          <w:t xml:space="preserve"> </w:t>
        </w:r>
      </w:ins>
      <w:ins w:id="167" w:author="Benton, Deon" w:date="2023-01-13T14:02:00Z">
        <w:r w:rsidR="001A00FA">
          <w:rPr>
            <w:rFonts w:ascii="Times New Roman" w:hAnsi="Times New Roman" w:cs="Times New Roman"/>
            <w:sz w:val="24"/>
            <w:szCs w:val="24"/>
          </w:rPr>
          <w:t xml:space="preserve"> </w:t>
        </w:r>
      </w:ins>
    </w:p>
    <w:p w14:paraId="04F6EEA5" w14:textId="2FEAA961" w:rsidR="009348D6" w:rsidRDefault="00CC4EE7" w:rsidP="007C473F">
      <w:pPr>
        <w:spacing w:line="480" w:lineRule="auto"/>
        <w:ind w:firstLine="720"/>
        <w:contextualSpacing/>
        <w:rPr>
          <w:ins w:id="168" w:author="Benton, Deon" w:date="2023-01-18T13:03:00Z"/>
          <w:rFonts w:ascii="Times New Roman" w:hAnsi="Times New Roman" w:cs="Times New Roman"/>
          <w:sz w:val="24"/>
          <w:szCs w:val="24"/>
        </w:rPr>
      </w:pPr>
      <w:ins w:id="169" w:author="Benton, Deon" w:date="2023-01-18T18:14:00Z">
        <w:r>
          <w:rPr>
            <w:rFonts w:ascii="Times New Roman" w:hAnsi="Times New Roman" w:cs="Times New Roman"/>
            <w:sz w:val="24"/>
            <w:szCs w:val="24"/>
          </w:rPr>
          <w:t>Given this limitation</w:t>
        </w:r>
      </w:ins>
      <w:ins w:id="170" w:author="Benton, Deon" w:date="2023-01-18T12:59:00Z">
        <w:r w:rsidR="00375ED6">
          <w:rPr>
            <w:rFonts w:ascii="Times New Roman" w:hAnsi="Times New Roman" w:cs="Times New Roman"/>
            <w:sz w:val="24"/>
            <w:szCs w:val="24"/>
          </w:rPr>
          <w:t xml:space="preserve">, </w:t>
        </w:r>
      </w:ins>
      <w:ins w:id="171" w:author="Benton, Deon" w:date="2023-01-19T16:49:00Z">
        <w:r w:rsidR="00383DBD">
          <w:rPr>
            <w:rFonts w:ascii="Times New Roman" w:hAnsi="Times New Roman" w:cs="Times New Roman"/>
            <w:sz w:val="24"/>
            <w:szCs w:val="24"/>
          </w:rPr>
          <w:t xml:space="preserve">here </w:t>
        </w:r>
      </w:ins>
      <w:ins w:id="172" w:author="Benton, Deon" w:date="2023-01-13T14:38:00Z">
        <w:r w:rsidR="00B17DD2">
          <w:rPr>
            <w:rFonts w:ascii="Times New Roman" w:hAnsi="Times New Roman" w:cs="Times New Roman"/>
            <w:sz w:val="24"/>
            <w:szCs w:val="24"/>
          </w:rPr>
          <w:t>we argue</w:t>
        </w:r>
      </w:ins>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ins w:id="173" w:author="Benton, Deon" w:date="2023-01-13T14:29:00Z">
        <w:r w:rsidR="001F74F5">
          <w:rPr>
            <w:rFonts w:ascii="Times New Roman" w:hAnsi="Times New Roman" w:cs="Times New Roman"/>
            <w:sz w:val="24"/>
            <w:szCs w:val="24"/>
          </w:rPr>
          <w:t xml:space="preserve"> a </w:t>
        </w:r>
      </w:ins>
      <w:ins w:id="174" w:author="Benton, Deon" w:date="2023-01-13T14:30:00Z">
        <w:r w:rsidR="001F74F5">
          <w:rPr>
            <w:rFonts w:ascii="Times New Roman" w:hAnsi="Times New Roman" w:cs="Times New Roman"/>
            <w:sz w:val="24"/>
            <w:szCs w:val="24"/>
          </w:rPr>
          <w:t>more (construct) valid</w:t>
        </w:r>
      </w:ins>
      <w:ins w:id="175" w:author="Benton, Deon" w:date="2023-01-13T14:29:00Z">
        <w:r w:rsidR="001F74F5">
          <w:rPr>
            <w:rFonts w:ascii="Times New Roman" w:hAnsi="Times New Roman" w:cs="Times New Roman"/>
            <w:sz w:val="24"/>
            <w:szCs w:val="24"/>
          </w:rPr>
          <w:t xml:space="preserve"> </w:t>
        </w:r>
      </w:ins>
      <w:ins w:id="176" w:author="Benton, Deon" w:date="2023-01-19T16:35:00Z">
        <w:r w:rsidR="00411DEB">
          <w:rPr>
            <w:rFonts w:ascii="Times New Roman" w:hAnsi="Times New Roman" w:cs="Times New Roman"/>
            <w:sz w:val="24"/>
            <w:szCs w:val="24"/>
          </w:rPr>
          <w:t>operationalization of</w:t>
        </w:r>
      </w:ins>
      <w:ins w:id="177" w:author="Benton, Deon" w:date="2023-01-13T14:30:00Z">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ins>
      <w:ins w:id="178" w:author="Benton, Deon" w:date="2023-01-18T13:00:00Z">
        <w:r w:rsidR="00186B40">
          <w:rPr>
            <w:rFonts w:ascii="Times New Roman" w:hAnsi="Times New Roman" w:cs="Times New Roman"/>
            <w:sz w:val="24"/>
            <w:szCs w:val="24"/>
          </w:rPr>
          <w:t xml:space="preserve"> the</w:t>
        </w:r>
      </w:ins>
      <w:ins w:id="179" w:author="Benton, Deon" w:date="2023-01-13T14:30:00Z">
        <w:r w:rsidR="00413458">
          <w:rPr>
            <w:rFonts w:ascii="Times New Roman" w:hAnsi="Times New Roman" w:cs="Times New Roman"/>
            <w:sz w:val="24"/>
            <w:szCs w:val="24"/>
          </w:rPr>
          <w:t xml:space="preserve"> treatment of object B following </w:t>
        </w:r>
      </w:ins>
      <w:ins w:id="180" w:author="Benton, Deon" w:date="2023-01-13T14:31:00Z">
        <w:r w:rsidR="00413458">
          <w:rPr>
            <w:rFonts w:ascii="Times New Roman" w:hAnsi="Times New Roman" w:cs="Times New Roman"/>
            <w:sz w:val="24"/>
            <w:szCs w:val="24"/>
          </w:rPr>
          <w:t xml:space="preserve">an </w:t>
        </w:r>
      </w:ins>
      <w:ins w:id="181" w:author="Benton, Deon" w:date="2023-01-13T14:30:00Z">
        <w:r w:rsidR="00413458">
          <w:rPr>
            <w:rFonts w:ascii="Times New Roman" w:hAnsi="Times New Roman" w:cs="Times New Roman"/>
            <w:sz w:val="24"/>
            <w:szCs w:val="24"/>
          </w:rPr>
          <w:t>AB+ A</w:t>
        </w:r>
      </w:ins>
      <w:ins w:id="182" w:author="Benton, Deon" w:date="2023-01-13T14:31:00Z">
        <w:r w:rsidR="00413458">
          <w:rPr>
            <w:rFonts w:ascii="Times New Roman" w:hAnsi="Times New Roman" w:cs="Times New Roman"/>
            <w:sz w:val="24"/>
            <w:szCs w:val="24"/>
          </w:rPr>
          <w:t>+ sequence of events</w:t>
        </w:r>
      </w:ins>
      <w:ins w:id="183" w:author="Benton, Deon" w:date="2023-01-13T14:33:00Z">
        <w:r w:rsidR="00D96F78">
          <w:rPr>
            <w:rFonts w:ascii="Times New Roman" w:hAnsi="Times New Roman" w:cs="Times New Roman"/>
            <w:sz w:val="24"/>
            <w:szCs w:val="24"/>
          </w:rPr>
          <w:t xml:space="preserve"> (i.e., the BB experimental condition)</w:t>
        </w:r>
      </w:ins>
      <w:ins w:id="184" w:author="Benton, Deon" w:date="2023-01-13T14:30:00Z">
        <w:r w:rsidR="00413458">
          <w:rPr>
            <w:rFonts w:ascii="Times New Roman" w:hAnsi="Times New Roman" w:cs="Times New Roman"/>
            <w:sz w:val="24"/>
            <w:szCs w:val="24"/>
          </w:rPr>
          <w:t xml:space="preserve"> to the treatment of B following </w:t>
        </w:r>
      </w:ins>
      <w:ins w:id="185" w:author="Benton, Deon" w:date="2023-01-13T14:31:00Z">
        <w:r w:rsidR="00413458">
          <w:rPr>
            <w:rFonts w:ascii="Times New Roman" w:hAnsi="Times New Roman" w:cs="Times New Roman"/>
            <w:sz w:val="24"/>
            <w:szCs w:val="24"/>
          </w:rPr>
          <w:t>an AB+ C+ sequences of events</w:t>
        </w:r>
      </w:ins>
      <w:ins w:id="186" w:author="Benton, Deon" w:date="2023-01-13T14:33:00Z">
        <w:r w:rsidR="00D96F78">
          <w:rPr>
            <w:rFonts w:ascii="Times New Roman" w:hAnsi="Times New Roman" w:cs="Times New Roman"/>
            <w:sz w:val="24"/>
            <w:szCs w:val="24"/>
          </w:rPr>
          <w:t xml:space="preserve"> (i.e., the BB control condition)</w:t>
        </w:r>
      </w:ins>
      <w:ins w:id="187" w:author="Benton, Deon" w:date="2023-01-13T14:31:00Z">
        <w:r w:rsidR="00413458">
          <w:rPr>
            <w:rFonts w:ascii="Times New Roman" w:hAnsi="Times New Roman" w:cs="Times New Roman"/>
            <w:sz w:val="24"/>
            <w:szCs w:val="24"/>
          </w:rPr>
          <w:t>.</w:t>
        </w:r>
      </w:ins>
      <w:ins w:id="188" w:author="Benton, Deon [2]" w:date="2023-01-14T22:05:00Z">
        <w:r w:rsidR="00611F20">
          <w:rPr>
            <w:rFonts w:ascii="Times New Roman" w:hAnsi="Times New Roman" w:cs="Times New Roman"/>
            <w:sz w:val="24"/>
            <w:szCs w:val="24"/>
          </w:rPr>
          <w:t xml:space="preserve"> </w:t>
        </w:r>
        <w:del w:id="189" w:author="Benton, Deon" w:date="2023-01-19T16:26:00Z">
          <w:r w:rsidR="00611F20" w:rsidDel="00C735AF">
            <w:rPr>
              <w:rFonts w:ascii="Times New Roman" w:hAnsi="Times New Roman" w:cs="Times New Roman"/>
              <w:sz w:val="24"/>
              <w:szCs w:val="24"/>
            </w:rPr>
            <w:delText>These two</w:delText>
          </w:r>
        </w:del>
      </w:ins>
      <w:ins w:id="190" w:author="Benton, Deon" w:date="2023-01-19T16:26:00Z">
        <w:r w:rsidR="00C735AF">
          <w:rPr>
            <w:rFonts w:ascii="Times New Roman" w:hAnsi="Times New Roman" w:cs="Times New Roman"/>
            <w:sz w:val="24"/>
            <w:szCs w:val="24"/>
          </w:rPr>
          <w:t>Note that these two</w:t>
        </w:r>
      </w:ins>
      <w:ins w:id="191" w:author="Benton, Deon [2]" w:date="2023-01-14T22:05:00Z">
        <w:r w:rsidR="00611F20">
          <w:rPr>
            <w:rFonts w:ascii="Times New Roman" w:hAnsi="Times New Roman" w:cs="Times New Roman"/>
            <w:sz w:val="24"/>
            <w:szCs w:val="24"/>
          </w:rPr>
          <w:t xml:space="preserve"> conditions</w:t>
        </w:r>
      </w:ins>
      <w:ins w:id="192" w:author="Benton, Deon [2]" w:date="2023-01-14T22:06:00Z">
        <w:r w:rsidR="00FD6A7F">
          <w:rPr>
            <w:rFonts w:ascii="Times New Roman" w:hAnsi="Times New Roman" w:cs="Times New Roman"/>
            <w:sz w:val="24"/>
            <w:szCs w:val="24"/>
          </w:rPr>
          <w:t xml:space="preserve"> differ in t</w:t>
        </w:r>
      </w:ins>
      <w:ins w:id="193" w:author="Benton, Deon [2]" w:date="2023-01-14T22:07:00Z">
        <w:r w:rsidR="00FD6A7F">
          <w:rPr>
            <w:rFonts w:ascii="Times New Roman" w:hAnsi="Times New Roman" w:cs="Times New Roman"/>
            <w:sz w:val="24"/>
            <w:szCs w:val="24"/>
          </w:rPr>
          <w:t>erms of the object that is shown during the elemental phase</w:t>
        </w:r>
      </w:ins>
      <w:ins w:id="194" w:author="Benton, Deon" w:date="2023-01-19T16:27:00Z">
        <w:r w:rsidR="00D446AF">
          <w:rPr>
            <w:rFonts w:ascii="Times New Roman" w:hAnsi="Times New Roman" w:cs="Times New Roman"/>
            <w:sz w:val="24"/>
            <w:szCs w:val="24"/>
          </w:rPr>
          <w:t xml:space="preserve"> (i.e., A or C)</w:t>
        </w:r>
      </w:ins>
      <w:ins w:id="195" w:author="Benton, Deon [2]" w:date="2023-01-14T22:07:00Z">
        <w:r w:rsidR="00FD6A7F">
          <w:rPr>
            <w:rFonts w:ascii="Times New Roman" w:hAnsi="Times New Roman" w:cs="Times New Roman"/>
            <w:sz w:val="24"/>
            <w:szCs w:val="24"/>
          </w:rPr>
          <w:t xml:space="preserve"> and its </w:t>
        </w:r>
        <w:r w:rsidR="00FD6A7F" w:rsidRPr="00D446AF">
          <w:rPr>
            <w:rFonts w:ascii="Times New Roman" w:hAnsi="Times New Roman" w:cs="Times New Roman"/>
            <w:i/>
            <w:iCs/>
            <w:sz w:val="24"/>
            <w:szCs w:val="24"/>
          </w:rPr>
          <w:t>relation</w:t>
        </w:r>
        <w:del w:id="196" w:author="Benton, Deon" w:date="2023-01-19T16:27:00Z">
          <w:r w:rsidR="00FD6A7F" w:rsidDel="00D446AF">
            <w:rPr>
              <w:rFonts w:ascii="Times New Roman" w:hAnsi="Times New Roman" w:cs="Times New Roman"/>
              <w:sz w:val="24"/>
              <w:szCs w:val="24"/>
            </w:rPr>
            <w:delText>ship</w:delText>
          </w:r>
        </w:del>
        <w:r w:rsidR="00FD6A7F">
          <w:rPr>
            <w:rFonts w:ascii="Times New Roman" w:hAnsi="Times New Roman" w:cs="Times New Roman"/>
            <w:sz w:val="24"/>
            <w:szCs w:val="24"/>
          </w:rPr>
          <w:t xml:space="preserve"> to B</w:t>
        </w:r>
      </w:ins>
      <w:ins w:id="197" w:author="Benton, Deon" w:date="2023-01-19T16:27:00Z">
        <w:r w:rsidR="00D446AF">
          <w:rPr>
            <w:rFonts w:ascii="Times New Roman" w:hAnsi="Times New Roman" w:cs="Times New Roman"/>
            <w:sz w:val="24"/>
            <w:szCs w:val="24"/>
          </w:rPr>
          <w:t xml:space="preserve"> (and thereby the potential impact that this object has on how B is treated)</w:t>
        </w:r>
      </w:ins>
      <w:ins w:id="198" w:author="Benton, Deon [2]" w:date="2023-01-14T22:09:00Z">
        <w:r w:rsidR="00F9635D">
          <w:rPr>
            <w:rFonts w:ascii="Times New Roman" w:hAnsi="Times New Roman" w:cs="Times New Roman"/>
            <w:sz w:val="24"/>
            <w:szCs w:val="24"/>
          </w:rPr>
          <w:t xml:space="preserve">. In the BB experimental condition, </w:t>
        </w:r>
      </w:ins>
      <w:ins w:id="199" w:author="Benton, Deon [2]" w:date="2023-01-14T22:10:00Z">
        <w:r w:rsidR="00F9635D">
          <w:rPr>
            <w:rFonts w:ascii="Times New Roman" w:hAnsi="Times New Roman" w:cs="Times New Roman"/>
            <w:sz w:val="24"/>
            <w:szCs w:val="24"/>
          </w:rPr>
          <w:t xml:space="preserve">a dependency is established between </w:t>
        </w:r>
      </w:ins>
      <w:ins w:id="200" w:author="Benton, Deon [2]" w:date="2023-01-14T22:07:00Z">
        <w:r w:rsidR="00FD6A7F">
          <w:rPr>
            <w:rFonts w:ascii="Times New Roman" w:hAnsi="Times New Roman" w:cs="Times New Roman"/>
            <w:sz w:val="24"/>
            <w:szCs w:val="24"/>
          </w:rPr>
          <w:t>object</w:t>
        </w:r>
      </w:ins>
      <w:ins w:id="201" w:author="Benton, Deon [2]" w:date="2023-01-14T22:09:00Z">
        <w:r w:rsidR="00F9635D">
          <w:rPr>
            <w:rFonts w:ascii="Times New Roman" w:hAnsi="Times New Roman" w:cs="Times New Roman"/>
            <w:sz w:val="24"/>
            <w:szCs w:val="24"/>
          </w:rPr>
          <w:t>s A and B</w:t>
        </w:r>
      </w:ins>
      <w:ins w:id="202" w:author="Benton, Deon [2]" w:date="2023-01-14T22:10:00Z">
        <w:r w:rsidR="00F9635D">
          <w:rPr>
            <w:rFonts w:ascii="Times New Roman" w:hAnsi="Times New Roman" w:cs="Times New Roman"/>
            <w:sz w:val="24"/>
            <w:szCs w:val="24"/>
          </w:rPr>
          <w:t xml:space="preserve"> because they</w:t>
        </w:r>
      </w:ins>
      <w:ins w:id="203" w:author="Benton, Deon [2]" w:date="2023-01-14T22:09:00Z">
        <w:r w:rsidR="00F9635D">
          <w:rPr>
            <w:rFonts w:ascii="Times New Roman" w:hAnsi="Times New Roman" w:cs="Times New Roman"/>
            <w:sz w:val="24"/>
            <w:szCs w:val="24"/>
          </w:rPr>
          <w:t xml:space="preserve"> were shown together during the compound phase of the condition.</w:t>
        </w:r>
      </w:ins>
      <w:ins w:id="204" w:author="Benton, Deon [2]" w:date="2023-01-14T22:10:00Z">
        <w:r w:rsidR="00F9635D">
          <w:rPr>
            <w:rFonts w:ascii="Times New Roman" w:hAnsi="Times New Roman" w:cs="Times New Roman"/>
            <w:sz w:val="24"/>
            <w:szCs w:val="24"/>
          </w:rPr>
          <w:t xml:space="preserve"> This means that A’s causal status that is established during the subsequent elemental phase should </w:t>
        </w:r>
      </w:ins>
      <w:ins w:id="205" w:author="Benton, Deon [2]" w:date="2023-01-14T22:11:00Z">
        <w:r w:rsidR="00F9635D">
          <w:rPr>
            <w:rFonts w:ascii="Times New Roman" w:hAnsi="Times New Roman" w:cs="Times New Roman"/>
            <w:sz w:val="24"/>
            <w:szCs w:val="24"/>
          </w:rPr>
          <w:t>affect</w:t>
        </w:r>
      </w:ins>
      <w:ins w:id="206" w:author="Benton, Deon [2]" w:date="2023-01-14T22:10:00Z">
        <w:r w:rsidR="00F9635D">
          <w:rPr>
            <w:rFonts w:ascii="Times New Roman" w:hAnsi="Times New Roman" w:cs="Times New Roman"/>
            <w:sz w:val="24"/>
            <w:szCs w:val="24"/>
          </w:rPr>
          <w:t xml:space="preserve"> participants’ treatment of B</w:t>
        </w:r>
      </w:ins>
      <w:ins w:id="207" w:author="Benton, Deon" w:date="2023-01-19T16:28:00Z">
        <w:r w:rsidR="0059147F">
          <w:rPr>
            <w:rFonts w:ascii="Times New Roman" w:hAnsi="Times New Roman" w:cs="Times New Roman"/>
            <w:sz w:val="24"/>
            <w:szCs w:val="24"/>
          </w:rPr>
          <w:t>; that is, whether object A is shown to activate the machine should affect how participants treat object B</w:t>
        </w:r>
      </w:ins>
      <w:ins w:id="208" w:author="Benton, Deon [2]" w:date="2023-01-14T22:11:00Z">
        <w:r w:rsidR="00F9635D">
          <w:rPr>
            <w:rFonts w:ascii="Times New Roman" w:hAnsi="Times New Roman" w:cs="Times New Roman"/>
            <w:sz w:val="24"/>
            <w:szCs w:val="24"/>
          </w:rPr>
          <w:t xml:space="preserve">. In contrast, in the BB control condition, </w:t>
        </w:r>
      </w:ins>
      <w:ins w:id="209" w:author="Benton, Deon [2]" w:date="2023-01-14T22:08:00Z">
        <w:r w:rsidR="00FD6A7F">
          <w:rPr>
            <w:rFonts w:ascii="Times New Roman" w:hAnsi="Times New Roman" w:cs="Times New Roman"/>
            <w:sz w:val="24"/>
            <w:szCs w:val="24"/>
          </w:rPr>
          <w:t>object C was never shown with object B, which means that C’s causal status should have no bearing on whether participants consider object B to be a blicket</w:t>
        </w:r>
      </w:ins>
      <w:ins w:id="210" w:author="Benton, Deon [2]" w:date="2023-01-14T22:05:00Z">
        <w:r w:rsidR="00611F20">
          <w:rPr>
            <w:rFonts w:ascii="Times New Roman" w:hAnsi="Times New Roman" w:cs="Times New Roman"/>
            <w:sz w:val="24"/>
            <w:szCs w:val="24"/>
          </w:rPr>
          <w:t xml:space="preserve">. </w:t>
        </w:r>
      </w:ins>
      <w:ins w:id="211" w:author="Benton, Deon [2]" w:date="2023-01-14T22:12:00Z">
        <w:r w:rsidR="00F9635D">
          <w:rPr>
            <w:rFonts w:ascii="Times New Roman" w:hAnsi="Times New Roman" w:cs="Times New Roman"/>
            <w:sz w:val="24"/>
            <w:szCs w:val="24"/>
          </w:rPr>
          <w:t>Crucially</w:t>
        </w:r>
      </w:ins>
      <w:ins w:id="212" w:author="Benton, Deon [2]" w:date="2023-01-14T22:05:00Z">
        <w:r w:rsidR="00611F20">
          <w:rPr>
            <w:rFonts w:ascii="Times New Roman" w:hAnsi="Times New Roman" w:cs="Times New Roman"/>
            <w:sz w:val="24"/>
            <w:szCs w:val="24"/>
          </w:rPr>
          <w:t>, the</w:t>
        </w:r>
      </w:ins>
      <w:ins w:id="213" w:author="Benton, Deon [2]" w:date="2023-01-14T22:12:00Z">
        <w:r w:rsidR="00F9635D">
          <w:rPr>
            <w:rFonts w:ascii="Times New Roman" w:hAnsi="Times New Roman" w:cs="Times New Roman"/>
            <w:sz w:val="24"/>
            <w:szCs w:val="24"/>
          </w:rPr>
          <w:t xml:space="preserve"> blicket</w:t>
        </w:r>
      </w:ins>
      <w:ins w:id="214" w:author="Benton, Deon [2]" w:date="2023-01-14T22:05:00Z">
        <w:r w:rsidR="00611F20">
          <w:rPr>
            <w:rFonts w:ascii="Times New Roman" w:hAnsi="Times New Roman" w:cs="Times New Roman"/>
            <w:sz w:val="24"/>
            <w:szCs w:val="24"/>
          </w:rPr>
          <w:t xml:space="preserve"> effect itself is held constant </w:t>
        </w:r>
      </w:ins>
      <w:ins w:id="215" w:author="Benton, Deon [2]" w:date="2023-01-14T22:07:00Z">
        <w:r w:rsidR="00FD6A7F">
          <w:rPr>
            <w:rFonts w:ascii="Times New Roman" w:hAnsi="Times New Roman" w:cs="Times New Roman"/>
            <w:sz w:val="24"/>
            <w:szCs w:val="24"/>
          </w:rPr>
          <w:t xml:space="preserve">such that participants observe </w:t>
        </w:r>
      </w:ins>
      <w:ins w:id="216" w:author="Benton, Deon [2]" w:date="2023-01-14T22:12:00Z">
        <w:r w:rsidR="00F9635D">
          <w:rPr>
            <w:rFonts w:ascii="Times New Roman" w:hAnsi="Times New Roman" w:cs="Times New Roman"/>
            <w:sz w:val="24"/>
            <w:szCs w:val="24"/>
          </w:rPr>
          <w:t xml:space="preserve">blicket-detector activation </w:t>
        </w:r>
      </w:ins>
      <w:ins w:id="217" w:author="Benton, Deon [2]" w:date="2023-01-14T22:07:00Z">
        <w:r w:rsidR="00FD6A7F">
          <w:rPr>
            <w:rFonts w:ascii="Times New Roman" w:hAnsi="Times New Roman" w:cs="Times New Roman"/>
            <w:sz w:val="24"/>
            <w:szCs w:val="24"/>
          </w:rPr>
          <w:t>in both conditions</w:t>
        </w:r>
      </w:ins>
      <w:ins w:id="218" w:author="Benton, Deon [2]" w:date="2023-01-14T22:05:00Z">
        <w:r w:rsidR="00611F20">
          <w:rPr>
            <w:rFonts w:ascii="Times New Roman" w:hAnsi="Times New Roman" w:cs="Times New Roman"/>
            <w:sz w:val="24"/>
            <w:szCs w:val="24"/>
          </w:rPr>
          <w:t xml:space="preserve">.  </w:t>
        </w:r>
      </w:ins>
      <w:ins w:id="219" w:author="Benton, Deon" w:date="2023-01-13T14:54:00Z">
        <w:r w:rsidR="00793603">
          <w:rPr>
            <w:rFonts w:ascii="Times New Roman" w:hAnsi="Times New Roman" w:cs="Times New Roman"/>
            <w:sz w:val="24"/>
            <w:szCs w:val="24"/>
          </w:rPr>
          <w:t>If participants engage in BB reasoning i</w:t>
        </w:r>
      </w:ins>
      <w:ins w:id="220" w:author="Benton, Deon" w:date="2023-01-13T14:55:00Z">
        <w:r w:rsidR="00793603">
          <w:rPr>
            <w:rFonts w:ascii="Times New Roman" w:hAnsi="Times New Roman" w:cs="Times New Roman"/>
            <w:sz w:val="24"/>
            <w:szCs w:val="24"/>
          </w:rPr>
          <w:t xml:space="preserve">n this </w:t>
        </w:r>
        <w:r w:rsidR="00793603">
          <w:rPr>
            <w:rFonts w:ascii="Times New Roman" w:hAnsi="Times New Roman" w:cs="Times New Roman"/>
            <w:sz w:val="24"/>
            <w:szCs w:val="24"/>
          </w:rPr>
          <w:lastRenderedPageBreak/>
          <w:t>context</w:t>
        </w:r>
      </w:ins>
      <w:ins w:id="221" w:author="Benton, Deon [2]" w:date="2023-01-14T22:13:00Z">
        <w:r w:rsidR="005754E2">
          <w:rPr>
            <w:rFonts w:ascii="Times New Roman" w:hAnsi="Times New Roman" w:cs="Times New Roman"/>
            <w:sz w:val="24"/>
            <w:szCs w:val="24"/>
          </w:rPr>
          <w:t xml:space="preserve">, then </w:t>
        </w:r>
      </w:ins>
      <w:ins w:id="222" w:author="Benton, Deon" w:date="2023-01-13T14:55:00Z">
        <w:r w:rsidR="00793603">
          <w:rPr>
            <w:rFonts w:ascii="Times New Roman" w:hAnsi="Times New Roman" w:cs="Times New Roman"/>
            <w:sz w:val="24"/>
            <w:szCs w:val="24"/>
          </w:rPr>
          <w:t xml:space="preserve">this would provide stronger evidence that </w:t>
        </w:r>
      </w:ins>
      <w:ins w:id="223" w:author="Benton, Deon [2]" w:date="2023-01-14T22:14:00Z">
        <w:r w:rsidR="005754E2">
          <w:rPr>
            <w:rFonts w:ascii="Times New Roman" w:hAnsi="Times New Roman" w:cs="Times New Roman"/>
            <w:sz w:val="24"/>
            <w:szCs w:val="24"/>
          </w:rPr>
          <w:t>participants have access to such a mechanism</w:t>
        </w:r>
      </w:ins>
      <w:ins w:id="224" w:author="Benton, Deon" w:date="2023-01-16T08:33:00Z">
        <w:r w:rsidR="00F1068B">
          <w:rPr>
            <w:rFonts w:ascii="Times New Roman" w:hAnsi="Times New Roman" w:cs="Times New Roman"/>
            <w:sz w:val="24"/>
            <w:szCs w:val="24"/>
          </w:rPr>
          <w:t>, assuming that BB reasoning is treated as an indirect measure of Bayesian inference</w:t>
        </w:r>
      </w:ins>
      <w:ins w:id="225" w:author="Benton, Deon" w:date="2023-01-13T14:55:00Z">
        <w:r w:rsidR="00793603">
          <w:rPr>
            <w:rFonts w:ascii="Times New Roman" w:hAnsi="Times New Roman" w:cs="Times New Roman"/>
            <w:sz w:val="24"/>
            <w:szCs w:val="24"/>
          </w:rPr>
          <w:t xml:space="preserve">. </w:t>
        </w:r>
      </w:ins>
    </w:p>
    <w:p w14:paraId="4FD50516" w14:textId="0A4807D0" w:rsidR="001F74F5" w:rsidRPr="00D96F78" w:rsidRDefault="009348D6" w:rsidP="008D147B">
      <w:pPr>
        <w:spacing w:line="480" w:lineRule="auto"/>
        <w:contextualSpacing/>
        <w:rPr>
          <w:ins w:id="226" w:author="Benton, Deon" w:date="2023-01-13T14:29:00Z"/>
          <w:rFonts w:ascii="Times New Roman" w:hAnsi="Times New Roman" w:cs="Times New Roman"/>
          <w:sz w:val="24"/>
          <w:szCs w:val="24"/>
        </w:rPr>
      </w:pPr>
      <w:ins w:id="227" w:author="Benton, Deon" w:date="2023-01-18T13:03:00Z">
        <w:r>
          <w:rPr>
            <w:rFonts w:ascii="Times New Roman" w:hAnsi="Times New Roman" w:cs="Times New Roman"/>
            <w:b/>
            <w:bCs/>
            <w:sz w:val="24"/>
            <w:szCs w:val="24"/>
          </w:rPr>
          <w:t>An open question</w:t>
        </w:r>
      </w:ins>
      <w:ins w:id="228" w:author="Benton, Deon" w:date="2023-01-13T14:57:00Z">
        <w:r w:rsidR="005E273A">
          <w:rPr>
            <w:rFonts w:ascii="Times New Roman" w:hAnsi="Times New Roman" w:cs="Times New Roman"/>
            <w:sz w:val="24"/>
            <w:szCs w:val="24"/>
          </w:rPr>
          <w:t xml:space="preserve"> </w:t>
        </w:r>
      </w:ins>
    </w:p>
    <w:p w14:paraId="507BA78F" w14:textId="3EC25287" w:rsidR="006C7493" w:rsidRDefault="00921538" w:rsidP="001354DF">
      <w:pPr>
        <w:spacing w:line="480" w:lineRule="auto"/>
        <w:ind w:firstLine="720"/>
        <w:contextualSpacing/>
        <w:rPr>
          <w:ins w:id="229" w:author="Benton, Deon" w:date="2023-01-18T13:09:00Z"/>
          <w:rFonts w:ascii="Times New Roman" w:hAnsi="Times New Roman" w:cs="Times New Roman"/>
          <w:sz w:val="24"/>
          <w:szCs w:val="24"/>
        </w:rPr>
      </w:pPr>
      <w:ins w:id="230" w:author="Benton, Deon" w:date="2023-01-18T18:23:00Z">
        <w:r>
          <w:rPr>
            <w:rFonts w:ascii="Times New Roman" w:hAnsi="Times New Roman" w:cs="Times New Roman"/>
            <w:sz w:val="24"/>
            <w:szCs w:val="24"/>
          </w:rPr>
          <w:t>This limitation aside</w:t>
        </w:r>
      </w:ins>
      <w:ins w:id="231" w:author="Benton, Deon" w:date="2023-01-13T14:53:00Z">
        <w:r w:rsidR="007C473F">
          <w:rPr>
            <w:rFonts w:ascii="Times New Roman" w:hAnsi="Times New Roman" w:cs="Times New Roman"/>
            <w:sz w:val="24"/>
            <w:szCs w:val="24"/>
          </w:rPr>
          <w:t>,</w:t>
        </w:r>
      </w:ins>
      <w:ins w:id="232" w:author="Benton, Deon" w:date="2023-01-18T13:04:00Z">
        <w:r w:rsidR="009F7E99">
          <w:rPr>
            <w:rFonts w:ascii="Times New Roman" w:hAnsi="Times New Roman" w:cs="Times New Roman"/>
            <w:sz w:val="24"/>
            <w:szCs w:val="24"/>
          </w:rPr>
          <w:t xml:space="preserve"> an open question in the developmental literature concerns</w:t>
        </w:r>
      </w:ins>
      <w:ins w:id="233" w:author="Benton, Deon" w:date="2023-01-13T14:53:00Z">
        <w:r w:rsidR="007C473F">
          <w:rPr>
            <w:rFonts w:ascii="Times New Roman" w:hAnsi="Times New Roman" w:cs="Times New Roman"/>
            <w:sz w:val="24"/>
            <w:szCs w:val="24"/>
          </w:rPr>
          <w:t xml:space="preserve"> </w:t>
        </w:r>
      </w:ins>
      <w:ins w:id="234" w:author="Benton, Deon [2]" w:date="2023-01-14T22:43:00Z">
        <w:r w:rsidR="006D231D">
          <w:rPr>
            <w:rFonts w:ascii="Times New Roman" w:hAnsi="Times New Roman" w:cs="Times New Roman"/>
            <w:sz w:val="24"/>
            <w:szCs w:val="24"/>
          </w:rPr>
          <w:t xml:space="preserve">whether </w:t>
        </w:r>
      </w:ins>
      <w:ins w:id="235" w:author="Benton, Deon" w:date="2023-01-13T14:53:00Z">
        <w:r w:rsidR="007C473F">
          <w:rPr>
            <w:rFonts w:ascii="Times New Roman" w:hAnsi="Times New Roman" w:cs="Times New Roman"/>
            <w:sz w:val="24"/>
            <w:szCs w:val="24"/>
          </w:rPr>
          <w:t xml:space="preserve">participants </w:t>
        </w:r>
      </w:ins>
      <w:ins w:id="236" w:author="Benton, Deon [2]" w:date="2023-01-14T22:43:00Z">
        <w:r w:rsidR="006D231D">
          <w:rPr>
            <w:rFonts w:ascii="Times New Roman" w:hAnsi="Times New Roman" w:cs="Times New Roman"/>
            <w:sz w:val="24"/>
            <w:szCs w:val="24"/>
          </w:rPr>
          <w:t xml:space="preserve">can </w:t>
        </w:r>
      </w:ins>
      <w:ins w:id="237" w:author="Benton, Deon" w:date="2023-01-13T14:53:00Z">
        <w:r w:rsidR="007C473F">
          <w:rPr>
            <w:rFonts w:ascii="Times New Roman" w:hAnsi="Times New Roman" w:cs="Times New Roman"/>
            <w:sz w:val="24"/>
            <w:szCs w:val="24"/>
          </w:rPr>
          <w:t xml:space="preserve">engage in BB reasoning </w:t>
        </w:r>
      </w:ins>
      <w:ins w:id="238" w:author="Benton, Deon" w:date="2023-01-18T13:05:00Z">
        <w:r w:rsidR="006B29BF">
          <w:rPr>
            <w:rFonts w:ascii="Times New Roman" w:hAnsi="Times New Roman" w:cs="Times New Roman"/>
            <w:sz w:val="24"/>
            <w:szCs w:val="24"/>
          </w:rPr>
          <w:t>for three (or more) objects</w:t>
        </w:r>
      </w:ins>
      <w:ins w:id="239" w:author="Benton, Deon" w:date="2023-01-13T14:53:00Z">
        <w:r w:rsidR="007C473F">
          <w:rPr>
            <w:rFonts w:ascii="Times New Roman" w:hAnsi="Times New Roman" w:cs="Times New Roman"/>
            <w:sz w:val="24"/>
            <w:szCs w:val="24"/>
          </w:rPr>
          <w:t>.</w:t>
        </w:r>
      </w:ins>
      <w:ins w:id="240" w:author="Benton, Deon" w:date="2023-01-18T13:05:00Z">
        <w:r w:rsidR="00F0155A">
          <w:rPr>
            <w:rFonts w:ascii="Times New Roman" w:hAnsi="Times New Roman" w:cs="Times New Roman"/>
            <w:sz w:val="24"/>
            <w:szCs w:val="24"/>
          </w:rPr>
          <w:t xml:space="preserve"> The reason that this remains an open question is that</w:t>
        </w:r>
      </w:ins>
      <w:ins w:id="241" w:author="Benton, Deon" w:date="2023-01-13T14:53:00Z">
        <w:r w:rsidR="007C473F">
          <w:rPr>
            <w:rFonts w:ascii="Times New Roman" w:hAnsi="Times New Roman" w:cs="Times New Roman"/>
            <w:sz w:val="24"/>
            <w:szCs w:val="24"/>
          </w:rPr>
          <w:t xml:space="preserve"> most, if not all, of the studies on BB reasoning</w:t>
        </w:r>
      </w:ins>
      <w:ins w:id="242" w:author="Benton, Deon" w:date="2023-01-13T14:54:00Z">
        <w:r w:rsidR="007C473F">
          <w:rPr>
            <w:rFonts w:ascii="Times New Roman" w:hAnsi="Times New Roman" w:cs="Times New Roman"/>
            <w:sz w:val="24"/>
            <w:szCs w:val="24"/>
          </w:rPr>
          <w:t xml:space="preserve">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ins>
      <w:ins w:id="243" w:author="Benton, Deon" w:date="2023-01-18T13:06:00Z">
        <w:r w:rsidR="00F0155A">
          <w:rPr>
            <w:rFonts w:ascii="Times New Roman" w:hAnsi="Times New Roman" w:cs="Times New Roman"/>
            <w:sz w:val="24"/>
            <w:szCs w:val="24"/>
          </w:rPr>
          <w:t xml:space="preserve">This </w:t>
        </w:r>
      </w:ins>
      <w:ins w:id="244" w:author="Benton, Deon" w:date="2023-01-18T13:07:00Z">
        <w:r w:rsidR="00F0155A">
          <w:rPr>
            <w:rFonts w:ascii="Times New Roman" w:hAnsi="Times New Roman" w:cs="Times New Roman"/>
            <w:sz w:val="24"/>
            <w:szCs w:val="24"/>
          </w:rPr>
          <w:t>research</w:t>
        </w:r>
      </w:ins>
      <w:ins w:id="245" w:author="Benton, Deon" w:date="2023-01-18T13:06:00Z">
        <w:r w:rsidR="00F0155A">
          <w:rPr>
            <w:rFonts w:ascii="Times New Roman" w:hAnsi="Times New Roman" w:cs="Times New Roman"/>
            <w:sz w:val="24"/>
            <w:szCs w:val="24"/>
          </w:rPr>
          <w:t xml:space="preserve"> is important because </w:t>
        </w:r>
      </w:ins>
      <w:ins w:id="246" w:author="Benton, Deon" w:date="2023-01-18T13:07:00Z">
        <w:r w:rsidR="00F0155A">
          <w:rPr>
            <w:rFonts w:ascii="Times New Roman" w:hAnsi="Times New Roman" w:cs="Times New Roman"/>
            <w:sz w:val="24"/>
            <w:szCs w:val="24"/>
          </w:rPr>
          <w:t>it has revealed that BB reasoning may emerge by 3 years of age</w:t>
        </w:r>
      </w:ins>
      <w:ins w:id="247" w:author="Benton, Deon" w:date="2023-01-18T13:06:00Z">
        <w:r w:rsidR="00F0155A">
          <w:rPr>
            <w:rFonts w:ascii="Times New Roman" w:hAnsi="Times New Roman" w:cs="Times New Roman"/>
            <w:sz w:val="24"/>
            <w:szCs w:val="24"/>
          </w:rPr>
          <w:t xml:space="preserve">, but it leaves </w:t>
        </w:r>
      </w:ins>
      <w:ins w:id="248" w:author="Benton, Deon" w:date="2023-01-18T13:07:00Z">
        <w:r w:rsidR="00F0155A">
          <w:rPr>
            <w:rFonts w:ascii="Times New Roman" w:hAnsi="Times New Roman" w:cs="Times New Roman"/>
            <w:sz w:val="24"/>
            <w:szCs w:val="24"/>
          </w:rPr>
          <w:t>unad</w:t>
        </w:r>
      </w:ins>
      <w:ins w:id="249" w:author="Benton, Deon" w:date="2023-01-18T13:08:00Z">
        <w:r w:rsidR="00F0155A">
          <w:rPr>
            <w:rFonts w:ascii="Times New Roman" w:hAnsi="Times New Roman" w:cs="Times New Roman"/>
            <w:sz w:val="24"/>
            <w:szCs w:val="24"/>
          </w:rPr>
          <w:t>dressed</w:t>
        </w:r>
      </w:ins>
      <w:ins w:id="250" w:author="Benton, Deon" w:date="2023-01-18T13:06:00Z">
        <w:r w:rsidR="00F0155A">
          <w:rPr>
            <w:rFonts w:ascii="Times New Roman" w:hAnsi="Times New Roman" w:cs="Times New Roman"/>
            <w:sz w:val="24"/>
            <w:szCs w:val="24"/>
          </w:rPr>
          <w:t xml:space="preserve"> whether </w:t>
        </w:r>
      </w:ins>
      <w:ins w:id="251" w:author="Benton, Deon" w:date="2023-01-18T13:08:00Z">
        <w:r w:rsidR="002D5EB1">
          <w:rPr>
            <w:rFonts w:ascii="Times New Roman" w:hAnsi="Times New Roman" w:cs="Times New Roman"/>
            <w:sz w:val="24"/>
            <w:szCs w:val="24"/>
          </w:rPr>
          <w:t>children can</w:t>
        </w:r>
      </w:ins>
      <w:ins w:id="252" w:author="Benton, Deon" w:date="2023-01-18T13:06:00Z">
        <w:r w:rsidR="00F0155A">
          <w:rPr>
            <w:rFonts w:ascii="Times New Roman" w:hAnsi="Times New Roman" w:cs="Times New Roman"/>
            <w:sz w:val="24"/>
            <w:szCs w:val="24"/>
          </w:rPr>
          <w:t xml:space="preserve"> engage in BB reasoning when asked to reason about three or more o</w:t>
        </w:r>
      </w:ins>
      <w:ins w:id="253" w:author="Benton, Deon" w:date="2023-01-18T13:07:00Z">
        <w:r w:rsidR="00F0155A">
          <w:rPr>
            <w:rFonts w:ascii="Times New Roman" w:hAnsi="Times New Roman" w:cs="Times New Roman"/>
            <w:sz w:val="24"/>
            <w:szCs w:val="24"/>
          </w:rPr>
          <w:t>bjects.</w:t>
        </w:r>
      </w:ins>
      <w:ins w:id="254" w:author="Benton, Deon [2]" w:date="2023-01-14T22:43:00Z">
        <w:r w:rsidR="006D231D">
          <w:rPr>
            <w:rFonts w:ascii="Times New Roman" w:hAnsi="Times New Roman" w:cs="Times New Roman"/>
            <w:sz w:val="24"/>
            <w:szCs w:val="24"/>
          </w:rPr>
          <w:t xml:space="preserve"> </w:t>
        </w:r>
      </w:ins>
      <w:ins w:id="255" w:author="Benton, Deon" w:date="2023-01-18T13:07:00Z">
        <w:r w:rsidR="00F0155A">
          <w:rPr>
            <w:rFonts w:ascii="Times New Roman" w:hAnsi="Times New Roman" w:cs="Times New Roman"/>
            <w:sz w:val="24"/>
            <w:szCs w:val="24"/>
          </w:rPr>
          <w:t>This itself is an important</w:t>
        </w:r>
      </w:ins>
      <w:ins w:id="256" w:author="Benton, Deon [2]" w:date="2023-01-15T10:14:00Z">
        <w:r w:rsidR="00971AEF">
          <w:rPr>
            <w:rFonts w:ascii="Times New Roman" w:hAnsi="Times New Roman" w:cs="Times New Roman"/>
            <w:sz w:val="24"/>
            <w:szCs w:val="24"/>
          </w:rPr>
          <w:t xml:space="preserve"> question to answer</w:t>
        </w:r>
      </w:ins>
      <w:ins w:id="257" w:author="Benton, Deon [2]" w:date="2023-01-14T22:43:00Z">
        <w:r w:rsidR="006D231D">
          <w:rPr>
            <w:rFonts w:ascii="Times New Roman" w:hAnsi="Times New Roman" w:cs="Times New Roman"/>
            <w:sz w:val="24"/>
            <w:szCs w:val="24"/>
          </w:rPr>
          <w:t xml:space="preserve"> because</w:t>
        </w:r>
      </w:ins>
      <w:ins w:id="258" w:author="Benton, Deon [2]" w:date="2023-01-14T22:46:00Z">
        <w:r w:rsidR="00724B77">
          <w:rPr>
            <w:rFonts w:ascii="Times New Roman" w:hAnsi="Times New Roman" w:cs="Times New Roman"/>
            <w:sz w:val="24"/>
            <w:szCs w:val="24"/>
          </w:rPr>
          <w:t xml:space="preserve"> if</w:t>
        </w:r>
      </w:ins>
      <w:ins w:id="259" w:author="Benton, Deon [2]" w:date="2023-01-14T22:43:00Z">
        <w:r w:rsidR="006D231D">
          <w:rPr>
            <w:rFonts w:ascii="Times New Roman" w:hAnsi="Times New Roman" w:cs="Times New Roman"/>
            <w:sz w:val="24"/>
            <w:szCs w:val="24"/>
          </w:rPr>
          <w:t xml:space="preserve"> </w:t>
        </w:r>
      </w:ins>
      <w:ins w:id="260" w:author="Benton, Deon" w:date="2023-01-18T13:08:00Z">
        <w:r w:rsidR="000E63BF">
          <w:rPr>
            <w:rFonts w:ascii="Times New Roman" w:hAnsi="Times New Roman" w:cs="Times New Roman"/>
            <w:sz w:val="24"/>
            <w:szCs w:val="24"/>
          </w:rPr>
          <w:t>a Bayesian-inference mechanism is assumed to underpin</w:t>
        </w:r>
      </w:ins>
      <w:ins w:id="261" w:author="Benton, Deon" w:date="2023-01-16T08:34:00Z">
        <w:r w:rsidR="0083241F">
          <w:rPr>
            <w:rFonts w:ascii="Times New Roman" w:hAnsi="Times New Roman" w:cs="Times New Roman"/>
            <w:sz w:val="24"/>
            <w:szCs w:val="24"/>
          </w:rPr>
          <w:t xml:space="preserve"> </w:t>
        </w:r>
      </w:ins>
      <w:ins w:id="262" w:author="Benton, Deon [2]" w:date="2023-01-15T10:15:00Z">
        <w:r w:rsidR="00971AEF">
          <w:rPr>
            <w:rFonts w:ascii="Times New Roman" w:hAnsi="Times New Roman" w:cs="Times New Roman"/>
            <w:sz w:val="24"/>
            <w:szCs w:val="24"/>
          </w:rPr>
          <w:t>human causal reasoning</w:t>
        </w:r>
      </w:ins>
      <w:ins w:id="263" w:author="Benton, Deon" w:date="2023-01-18T13:08:00Z">
        <w:r w:rsidR="00D12A63">
          <w:rPr>
            <w:rFonts w:ascii="Times New Roman" w:hAnsi="Times New Roman" w:cs="Times New Roman"/>
            <w:sz w:val="24"/>
            <w:szCs w:val="24"/>
          </w:rPr>
          <w:t>—</w:t>
        </w:r>
      </w:ins>
      <w:ins w:id="264" w:author="Benton, Deon [2]" w:date="2023-01-14T22:47:00Z">
        <w:r w:rsidR="00724B77">
          <w:rPr>
            <w:rFonts w:ascii="Times New Roman" w:hAnsi="Times New Roman" w:cs="Times New Roman"/>
            <w:sz w:val="24"/>
            <w:szCs w:val="24"/>
          </w:rPr>
          <w:t xml:space="preserve">and </w:t>
        </w:r>
      </w:ins>
      <w:ins w:id="265" w:author="Benton, Deon [2]" w:date="2023-01-15T10:15:00Z">
        <w:r w:rsidR="00971AEF">
          <w:rPr>
            <w:rFonts w:ascii="Times New Roman" w:hAnsi="Times New Roman" w:cs="Times New Roman"/>
            <w:sz w:val="24"/>
            <w:szCs w:val="24"/>
          </w:rPr>
          <w:t>it is further assumed that</w:t>
        </w:r>
      </w:ins>
      <w:ins w:id="266" w:author="Benton, Deon [2]" w:date="2023-01-14T22:47:00Z">
        <w:r w:rsidR="00724B77">
          <w:rPr>
            <w:rFonts w:ascii="Times New Roman" w:hAnsi="Times New Roman" w:cs="Times New Roman"/>
            <w:sz w:val="24"/>
            <w:szCs w:val="24"/>
          </w:rPr>
          <w:t xml:space="preserve"> BB reasoning </w:t>
        </w:r>
      </w:ins>
      <w:ins w:id="267" w:author="Benton, Deon [2]" w:date="2023-01-15T10:15:00Z">
        <w:r w:rsidR="00971AEF">
          <w:rPr>
            <w:rFonts w:ascii="Times New Roman" w:hAnsi="Times New Roman" w:cs="Times New Roman"/>
            <w:sz w:val="24"/>
            <w:szCs w:val="24"/>
          </w:rPr>
          <w:t>is</w:t>
        </w:r>
      </w:ins>
      <w:ins w:id="268" w:author="Benton, Deon [2]" w:date="2023-01-14T22:47:00Z">
        <w:r w:rsidR="00724B77">
          <w:rPr>
            <w:rFonts w:ascii="Times New Roman" w:hAnsi="Times New Roman" w:cs="Times New Roman"/>
            <w:sz w:val="24"/>
            <w:szCs w:val="24"/>
          </w:rPr>
          <w:t xml:space="preserve"> an indirect measure of </w:t>
        </w:r>
      </w:ins>
      <w:ins w:id="269" w:author="Benton, Deon [2]" w:date="2023-01-15T10:15:00Z">
        <w:r w:rsidR="00930FEC">
          <w:rPr>
            <w:rFonts w:ascii="Times New Roman" w:hAnsi="Times New Roman" w:cs="Times New Roman"/>
            <w:sz w:val="24"/>
            <w:szCs w:val="24"/>
          </w:rPr>
          <w:t>the operation of such a</w:t>
        </w:r>
      </w:ins>
      <w:ins w:id="270" w:author="Benton, Deon [2]" w:date="2023-01-14T22:47:00Z">
        <w:r w:rsidR="00724B77">
          <w:rPr>
            <w:rFonts w:ascii="Times New Roman" w:hAnsi="Times New Roman" w:cs="Times New Roman"/>
            <w:sz w:val="24"/>
            <w:szCs w:val="24"/>
          </w:rPr>
          <w:t xml:space="preserve"> mechanism</w:t>
        </w:r>
      </w:ins>
      <w:ins w:id="271" w:author="Benton, Deon" w:date="2023-01-18T13:08:00Z">
        <w:r w:rsidR="00D12A63">
          <w:rPr>
            <w:rFonts w:ascii="Times New Roman" w:hAnsi="Times New Roman" w:cs="Times New Roman"/>
            <w:sz w:val="24"/>
            <w:szCs w:val="24"/>
          </w:rPr>
          <w:t>—</w:t>
        </w:r>
      </w:ins>
      <w:ins w:id="272" w:author="Benton, Deon [2]" w:date="2023-01-14T22:46:00Z">
        <w:r w:rsidR="00724B77">
          <w:rPr>
            <w:rFonts w:ascii="Times New Roman" w:hAnsi="Times New Roman" w:cs="Times New Roman"/>
            <w:sz w:val="24"/>
            <w:szCs w:val="24"/>
          </w:rPr>
          <w:t xml:space="preserve">then it is </w:t>
        </w:r>
      </w:ins>
      <w:ins w:id="273" w:author="Benton, Deon [2]" w:date="2023-01-14T22:47:00Z">
        <w:r w:rsidR="00724B77">
          <w:rPr>
            <w:rFonts w:ascii="Times New Roman" w:hAnsi="Times New Roman" w:cs="Times New Roman"/>
            <w:sz w:val="24"/>
            <w:szCs w:val="24"/>
          </w:rPr>
          <w:t xml:space="preserve">crucial to show </w:t>
        </w:r>
      </w:ins>
      <w:ins w:id="274" w:author="Benton, Deon [2]" w:date="2023-01-15T10:16:00Z">
        <w:r w:rsidR="005C3235">
          <w:rPr>
            <w:rFonts w:ascii="Times New Roman" w:hAnsi="Times New Roman" w:cs="Times New Roman"/>
            <w:sz w:val="24"/>
            <w:szCs w:val="24"/>
          </w:rPr>
          <w:t>that</w:t>
        </w:r>
      </w:ins>
      <w:ins w:id="275" w:author="Benton, Deon [2]" w:date="2023-01-14T22:47:00Z">
        <w:r w:rsidR="00724B77">
          <w:rPr>
            <w:rFonts w:ascii="Times New Roman" w:hAnsi="Times New Roman" w:cs="Times New Roman"/>
            <w:sz w:val="24"/>
            <w:szCs w:val="24"/>
          </w:rPr>
          <w:t xml:space="preserve"> </w:t>
        </w:r>
      </w:ins>
      <w:ins w:id="276" w:author="Benton, Deon [2]" w:date="2023-01-14T22:44:00Z">
        <w:r w:rsidR="006D231D">
          <w:rPr>
            <w:rFonts w:ascii="Times New Roman" w:hAnsi="Times New Roman" w:cs="Times New Roman"/>
            <w:sz w:val="24"/>
            <w:szCs w:val="24"/>
          </w:rPr>
          <w:t xml:space="preserve">participants </w:t>
        </w:r>
      </w:ins>
      <w:ins w:id="277" w:author="Benton, Deon [2]" w:date="2023-01-15T10:16:00Z">
        <w:r w:rsidR="005C3235">
          <w:rPr>
            <w:rFonts w:ascii="Times New Roman" w:hAnsi="Times New Roman" w:cs="Times New Roman"/>
            <w:sz w:val="24"/>
            <w:szCs w:val="24"/>
          </w:rPr>
          <w:t>continue to engage in</w:t>
        </w:r>
      </w:ins>
      <w:ins w:id="278" w:author="Benton, Deon [2]" w:date="2023-01-14T22:44:00Z">
        <w:r w:rsidR="006D231D">
          <w:rPr>
            <w:rFonts w:ascii="Times New Roman" w:hAnsi="Times New Roman" w:cs="Times New Roman"/>
            <w:sz w:val="24"/>
            <w:szCs w:val="24"/>
          </w:rPr>
          <w:t xml:space="preserve"> BB reasoning</w:t>
        </w:r>
      </w:ins>
      <w:ins w:id="279" w:author="Benton, Deon" w:date="2023-01-18T13:09:00Z">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ins>
      <w:ins w:id="280" w:author="Benton, Deon [2]" w:date="2023-01-14T22:44:00Z">
        <w:r w:rsidR="006D231D">
          <w:rPr>
            <w:rFonts w:ascii="Times New Roman" w:hAnsi="Times New Roman" w:cs="Times New Roman"/>
            <w:sz w:val="24"/>
            <w:szCs w:val="24"/>
          </w:rPr>
          <w:t xml:space="preserve"> </w:t>
        </w:r>
      </w:ins>
      <w:ins w:id="281" w:author="Benton, Deon [2]" w:date="2023-01-14T22:47:00Z">
        <w:r w:rsidR="00724B77">
          <w:rPr>
            <w:rFonts w:ascii="Times New Roman" w:hAnsi="Times New Roman" w:cs="Times New Roman"/>
            <w:sz w:val="24"/>
            <w:szCs w:val="24"/>
          </w:rPr>
          <w:t xml:space="preserve">even </w:t>
        </w:r>
      </w:ins>
      <w:ins w:id="282" w:author="Benton, Deon [2]" w:date="2023-01-14T22:45:00Z">
        <w:r w:rsidR="006D231D">
          <w:rPr>
            <w:rFonts w:ascii="Times New Roman" w:hAnsi="Times New Roman" w:cs="Times New Roman"/>
            <w:sz w:val="24"/>
            <w:szCs w:val="24"/>
          </w:rPr>
          <w:t xml:space="preserve">when they are asked to reason about </w:t>
        </w:r>
      </w:ins>
      <w:ins w:id="283" w:author="Benton, Deon [2]" w:date="2023-01-14T22:47:00Z">
        <w:r w:rsidR="00724B77">
          <w:rPr>
            <w:rFonts w:ascii="Times New Roman" w:hAnsi="Times New Roman" w:cs="Times New Roman"/>
            <w:sz w:val="24"/>
            <w:szCs w:val="24"/>
          </w:rPr>
          <w:t>three (</w:t>
        </w:r>
      </w:ins>
      <w:ins w:id="284" w:author="Benton, Deon [2]" w:date="2023-01-14T22:45:00Z">
        <w:r w:rsidR="006D231D">
          <w:rPr>
            <w:rFonts w:ascii="Times New Roman" w:hAnsi="Times New Roman" w:cs="Times New Roman"/>
            <w:sz w:val="24"/>
            <w:szCs w:val="24"/>
          </w:rPr>
          <w:t>or more</w:t>
        </w:r>
      </w:ins>
      <w:ins w:id="285" w:author="Benton, Deon [2]" w:date="2023-01-14T22:47:00Z">
        <w:r w:rsidR="00724B77">
          <w:rPr>
            <w:rFonts w:ascii="Times New Roman" w:hAnsi="Times New Roman" w:cs="Times New Roman"/>
            <w:sz w:val="24"/>
            <w:szCs w:val="24"/>
          </w:rPr>
          <w:t>)</w:t>
        </w:r>
      </w:ins>
      <w:ins w:id="286" w:author="Benton, Deon [2]" w:date="2023-01-14T22:45:00Z">
        <w:r w:rsidR="006D231D">
          <w:rPr>
            <w:rFonts w:ascii="Times New Roman" w:hAnsi="Times New Roman" w:cs="Times New Roman"/>
            <w:sz w:val="24"/>
            <w:szCs w:val="24"/>
          </w:rPr>
          <w:t xml:space="preserve"> objects.</w:t>
        </w:r>
      </w:ins>
      <w:ins w:id="287" w:author="Benton, Deon [2]" w:date="2023-01-14T22:48:00Z">
        <w:r w:rsidR="00724B77">
          <w:rPr>
            <w:rFonts w:ascii="Times New Roman" w:hAnsi="Times New Roman" w:cs="Times New Roman"/>
            <w:sz w:val="24"/>
            <w:szCs w:val="24"/>
          </w:rPr>
          <w:t xml:space="preserve"> </w:t>
        </w:r>
      </w:ins>
    </w:p>
    <w:p w14:paraId="2683D2DE" w14:textId="7DD7AA6C" w:rsidR="001F74F5" w:rsidRDefault="006C7493" w:rsidP="001354DF">
      <w:pPr>
        <w:spacing w:line="480" w:lineRule="auto"/>
        <w:ind w:firstLine="720"/>
        <w:contextualSpacing/>
        <w:rPr>
          <w:ins w:id="288" w:author="Benton, Deon [2]" w:date="2023-01-14T22:52:00Z"/>
          <w:rFonts w:ascii="Times New Roman" w:hAnsi="Times New Roman" w:cs="Times New Roman"/>
          <w:sz w:val="24"/>
          <w:szCs w:val="24"/>
        </w:rPr>
      </w:pPr>
      <w:ins w:id="289" w:author="Benton, Deon" w:date="2023-01-18T13:09:00Z">
        <w:r>
          <w:rPr>
            <w:rFonts w:ascii="Times New Roman" w:hAnsi="Times New Roman" w:cs="Times New Roman"/>
            <w:sz w:val="24"/>
            <w:szCs w:val="24"/>
          </w:rPr>
          <w:t xml:space="preserve">Nonetheless, </w:t>
        </w:r>
      </w:ins>
      <w:ins w:id="290" w:author="Benton, Deon" w:date="2023-01-16T08:36:00Z">
        <w:r w:rsidR="0083241F">
          <w:rPr>
            <w:rFonts w:ascii="Times New Roman" w:hAnsi="Times New Roman" w:cs="Times New Roman"/>
            <w:sz w:val="24"/>
            <w:szCs w:val="24"/>
          </w:rPr>
          <w:t>it is possible that when children’s information-processing abilities are taxed—which could happen when they are asked to reason about three (or more) objects—they may resort to simpler modes of causal reasoning</w:t>
        </w:r>
      </w:ins>
      <w:ins w:id="291" w:author="Benton, Deon" w:date="2023-01-18T18:25:00Z">
        <w:r w:rsidR="00720AFD">
          <w:rPr>
            <w:rFonts w:ascii="Times New Roman" w:hAnsi="Times New Roman" w:cs="Times New Roman"/>
            <w:sz w:val="24"/>
            <w:szCs w:val="24"/>
          </w:rPr>
          <w:t xml:space="preserve"> such as </w:t>
        </w:r>
      </w:ins>
      <w:ins w:id="292" w:author="Benton, Deon" w:date="2023-01-16T08:38:00Z">
        <w:r w:rsidR="00AB0248">
          <w:rPr>
            <w:rFonts w:ascii="Times New Roman" w:hAnsi="Times New Roman" w:cs="Times New Roman"/>
            <w:sz w:val="24"/>
            <w:szCs w:val="24"/>
          </w:rPr>
          <w:t>the traditional RW model. If participants’ BB performance adher</w:t>
        </w:r>
      </w:ins>
      <w:ins w:id="293" w:author="Benton, Deon" w:date="2023-01-16T08:39:00Z">
        <w:r w:rsidR="00AB0248">
          <w:rPr>
            <w:rFonts w:ascii="Times New Roman" w:hAnsi="Times New Roman" w:cs="Times New Roman"/>
            <w:sz w:val="24"/>
            <w:szCs w:val="24"/>
          </w:rPr>
          <w:t>es to the predictions of the traditional RW model in a</w:t>
        </w:r>
      </w:ins>
      <w:ins w:id="294" w:author="Benton, Deon" w:date="2023-01-16T08:51:00Z">
        <w:r w:rsidR="009C56B2">
          <w:rPr>
            <w:rFonts w:ascii="Times New Roman" w:hAnsi="Times New Roman" w:cs="Times New Roman"/>
            <w:sz w:val="24"/>
            <w:szCs w:val="24"/>
          </w:rPr>
          <w:t xml:space="preserve"> multiple-candidate-cause</w:t>
        </w:r>
      </w:ins>
      <w:ins w:id="295" w:author="Benton, Deon" w:date="2023-01-16T08:39:00Z">
        <w:r w:rsidR="00AB0248">
          <w:rPr>
            <w:rFonts w:ascii="Times New Roman" w:hAnsi="Times New Roman" w:cs="Times New Roman"/>
            <w:sz w:val="24"/>
            <w:szCs w:val="24"/>
          </w:rPr>
          <w:t xml:space="preserve"> setting</w:t>
        </w:r>
        <w:r w:rsidR="00A415BB">
          <w:rPr>
            <w:rFonts w:ascii="Times New Roman" w:hAnsi="Times New Roman" w:cs="Times New Roman"/>
            <w:sz w:val="24"/>
            <w:szCs w:val="24"/>
          </w:rPr>
          <w:t xml:space="preserve">, this </w:t>
        </w:r>
      </w:ins>
      <w:ins w:id="296" w:author="Benton, Deon" w:date="2023-01-16T08:37:00Z">
        <w:r w:rsidR="00AB0248">
          <w:rPr>
            <w:rFonts w:ascii="Times New Roman" w:hAnsi="Times New Roman" w:cs="Times New Roman"/>
            <w:sz w:val="24"/>
            <w:szCs w:val="24"/>
          </w:rPr>
          <w:t xml:space="preserve">would suggest that </w:t>
        </w:r>
      </w:ins>
      <w:ins w:id="297" w:author="Benton, Deon" w:date="2023-01-16T08:59:00Z">
        <w:r w:rsidR="008A7BF5">
          <w:rPr>
            <w:rFonts w:ascii="Times New Roman" w:hAnsi="Times New Roman" w:cs="Times New Roman"/>
            <w:sz w:val="24"/>
            <w:szCs w:val="24"/>
          </w:rPr>
          <w:t xml:space="preserve">it was premature to conclude that </w:t>
        </w:r>
      </w:ins>
      <w:ins w:id="298" w:author="Benton, Deon [2]" w:date="2023-01-15T10:19:00Z">
        <w:r w:rsidR="000F4519">
          <w:rPr>
            <w:rFonts w:ascii="Times New Roman" w:hAnsi="Times New Roman" w:cs="Times New Roman"/>
            <w:sz w:val="24"/>
            <w:szCs w:val="24"/>
          </w:rPr>
          <w:t>the traditional RW model</w:t>
        </w:r>
      </w:ins>
      <w:ins w:id="299" w:author="Benton, Deon [2]" w:date="2023-01-15T10:31:00Z">
        <w:r w:rsidR="000C43B4">
          <w:rPr>
            <w:rFonts w:ascii="Times New Roman" w:hAnsi="Times New Roman" w:cs="Times New Roman"/>
            <w:sz w:val="24"/>
            <w:szCs w:val="24"/>
          </w:rPr>
          <w:t xml:space="preserve"> is</w:t>
        </w:r>
      </w:ins>
      <w:ins w:id="300" w:author="Benton, Deon" w:date="2023-01-16T08:59:00Z">
        <w:r w:rsidR="008A7BF5">
          <w:rPr>
            <w:rFonts w:ascii="Times New Roman" w:hAnsi="Times New Roman" w:cs="Times New Roman"/>
            <w:sz w:val="24"/>
            <w:szCs w:val="24"/>
          </w:rPr>
          <w:t xml:space="preserve"> an inadequate model of causal reasoning in human children</w:t>
        </w:r>
      </w:ins>
      <w:ins w:id="301" w:author="Benton, Deon [2]" w:date="2023-01-15T10:32:00Z">
        <w:r w:rsidR="000C43B4">
          <w:rPr>
            <w:rFonts w:ascii="Times New Roman" w:hAnsi="Times New Roman" w:cs="Times New Roman"/>
            <w:sz w:val="24"/>
            <w:szCs w:val="24"/>
          </w:rPr>
          <w:t>.</w:t>
        </w:r>
      </w:ins>
      <w:ins w:id="302" w:author="Benton, Deon [2]" w:date="2023-01-15T10:19:00Z">
        <w:r w:rsidR="000F4519">
          <w:rPr>
            <w:rFonts w:ascii="Times New Roman" w:hAnsi="Times New Roman" w:cs="Times New Roman"/>
            <w:sz w:val="24"/>
            <w:szCs w:val="24"/>
          </w:rPr>
          <w:t xml:space="preserve"> </w:t>
        </w:r>
      </w:ins>
      <w:ins w:id="303" w:author="Benton, Deon [2]" w:date="2023-01-14T22:50:00Z">
        <w:r w:rsidR="00724B77">
          <w:rPr>
            <w:rFonts w:ascii="Times New Roman" w:hAnsi="Times New Roman" w:cs="Times New Roman"/>
            <w:sz w:val="24"/>
            <w:szCs w:val="24"/>
          </w:rPr>
          <w:t xml:space="preserve">Thus, </w:t>
        </w:r>
      </w:ins>
      <w:ins w:id="304" w:author="Benton, Deon" w:date="2023-01-16T09:05:00Z">
        <w:r w:rsidR="00DF012F">
          <w:rPr>
            <w:rFonts w:ascii="Times New Roman" w:hAnsi="Times New Roman" w:cs="Times New Roman"/>
            <w:sz w:val="24"/>
            <w:szCs w:val="24"/>
          </w:rPr>
          <w:t xml:space="preserve">by </w:t>
        </w:r>
      </w:ins>
      <w:ins w:id="305" w:author="Benton, Deon [2]" w:date="2023-01-14T22:50:00Z">
        <w:r w:rsidR="00724B77">
          <w:rPr>
            <w:rFonts w:ascii="Times New Roman" w:hAnsi="Times New Roman" w:cs="Times New Roman"/>
            <w:sz w:val="24"/>
            <w:szCs w:val="24"/>
          </w:rPr>
          <w:t>understanding whether participants engage in BB reasoning</w:t>
        </w:r>
      </w:ins>
      <w:ins w:id="306" w:author="Benton, Deon" w:date="2023-01-16T09:07:00Z">
        <w:r w:rsidR="00962B1B">
          <w:rPr>
            <w:rFonts w:ascii="Times New Roman" w:hAnsi="Times New Roman" w:cs="Times New Roman"/>
            <w:sz w:val="24"/>
            <w:szCs w:val="24"/>
          </w:rPr>
          <w:t xml:space="preserve"> </w:t>
        </w:r>
      </w:ins>
      <w:ins w:id="307" w:author="Benton, Deon" w:date="2023-01-16T09:08:00Z">
        <w:r w:rsidR="00962B1B">
          <w:rPr>
            <w:rFonts w:ascii="Times New Roman" w:hAnsi="Times New Roman" w:cs="Times New Roman"/>
            <w:sz w:val="24"/>
            <w:szCs w:val="24"/>
          </w:rPr>
          <w:t>in</w:t>
        </w:r>
      </w:ins>
      <w:ins w:id="308" w:author="Benton, Deon" w:date="2023-01-16T09:05:00Z">
        <w:r w:rsidR="00DF012F">
          <w:rPr>
            <w:rFonts w:ascii="Times New Roman" w:hAnsi="Times New Roman" w:cs="Times New Roman"/>
            <w:sz w:val="24"/>
            <w:szCs w:val="24"/>
          </w:rPr>
          <w:t xml:space="preserve"> </w:t>
        </w:r>
      </w:ins>
      <w:ins w:id="309" w:author="Benton, Deon" w:date="2023-01-16T09:07:00Z">
        <w:r w:rsidR="00962B1B">
          <w:rPr>
            <w:rFonts w:ascii="Times New Roman" w:hAnsi="Times New Roman" w:cs="Times New Roman"/>
            <w:sz w:val="24"/>
            <w:szCs w:val="24"/>
          </w:rPr>
          <w:t xml:space="preserve">a multiple-candidate-cause </w:t>
        </w:r>
        <w:r w:rsidR="00962B1B">
          <w:rPr>
            <w:rFonts w:ascii="Times New Roman" w:hAnsi="Times New Roman" w:cs="Times New Roman"/>
            <w:sz w:val="24"/>
            <w:szCs w:val="24"/>
          </w:rPr>
          <w:lastRenderedPageBreak/>
          <w:t>setting</w:t>
        </w:r>
      </w:ins>
      <w:ins w:id="310" w:author="Benton, Deon" w:date="2023-01-16T09:05:00Z">
        <w:r w:rsidR="00DF012F">
          <w:rPr>
            <w:rFonts w:ascii="Times New Roman" w:hAnsi="Times New Roman" w:cs="Times New Roman"/>
            <w:sz w:val="24"/>
            <w:szCs w:val="24"/>
          </w:rPr>
          <w:t xml:space="preserve">, we can gain insight into the </w:t>
        </w:r>
      </w:ins>
      <w:ins w:id="311" w:author="Benton, Deon [2]" w:date="2023-01-14T13:00:00Z">
        <w:r w:rsidR="00822DE4">
          <w:rPr>
            <w:rFonts w:ascii="Times New Roman" w:hAnsi="Times New Roman" w:cs="Times New Roman"/>
            <w:sz w:val="24"/>
            <w:szCs w:val="24"/>
          </w:rPr>
          <w:t xml:space="preserve">cognitive mechanism by which human children reason about causal events. </w:t>
        </w:r>
      </w:ins>
    </w:p>
    <w:p w14:paraId="18F4A648" w14:textId="203F12E8" w:rsidR="001B24C4" w:rsidRPr="003301B0" w:rsidRDefault="001B24C4" w:rsidP="003301B0">
      <w:pPr>
        <w:spacing w:line="480" w:lineRule="auto"/>
        <w:contextualSpacing/>
        <w:rPr>
          <w:ins w:id="312" w:author="Benton, Deon [2]" w:date="2023-01-14T22:50:00Z"/>
          <w:rFonts w:ascii="Times New Roman" w:hAnsi="Times New Roman" w:cs="Times New Roman"/>
          <w:b/>
          <w:bCs/>
          <w:sz w:val="24"/>
          <w:szCs w:val="24"/>
        </w:rPr>
      </w:pPr>
      <w:ins w:id="313" w:author="Benton, Deon [2]" w:date="2023-01-14T22:52:00Z">
        <w:r>
          <w:rPr>
            <w:rFonts w:ascii="Times New Roman" w:hAnsi="Times New Roman" w:cs="Times New Roman"/>
            <w:b/>
            <w:bCs/>
            <w:sz w:val="24"/>
            <w:szCs w:val="24"/>
          </w:rPr>
          <w:t>The present investigation</w:t>
        </w:r>
      </w:ins>
    </w:p>
    <w:p w14:paraId="51CFF746" w14:textId="7EB179A1" w:rsidR="00724B77" w:rsidRDefault="00724B77" w:rsidP="00532AC6">
      <w:pPr>
        <w:spacing w:line="480" w:lineRule="auto"/>
        <w:ind w:firstLine="720"/>
        <w:contextualSpacing/>
        <w:rPr>
          <w:ins w:id="314" w:author="Benton, Deon" w:date="2023-01-13T14:29:00Z"/>
          <w:rFonts w:ascii="Times New Roman" w:hAnsi="Times New Roman" w:cs="Times New Roman"/>
          <w:sz w:val="24"/>
          <w:szCs w:val="24"/>
        </w:rPr>
      </w:pPr>
      <w:ins w:id="315" w:author="Benton, Deon [2]" w:date="2023-01-14T22:50:00Z">
        <w:r>
          <w:rPr>
            <w:rFonts w:ascii="Times New Roman" w:hAnsi="Times New Roman" w:cs="Times New Roman"/>
            <w:sz w:val="24"/>
            <w:szCs w:val="24"/>
          </w:rPr>
          <w:t>The present investigation is designed to determine whether participants</w:t>
        </w:r>
      </w:ins>
      <w:ins w:id="316" w:author="Benton, Deon [2]" w:date="2023-01-14T22:51:00Z">
        <w:r>
          <w:rPr>
            <w:rFonts w:ascii="Times New Roman" w:hAnsi="Times New Roman" w:cs="Times New Roman"/>
            <w:sz w:val="24"/>
            <w:szCs w:val="24"/>
          </w:rPr>
          <w:t>’ BB performance in the context of three and four objects is better explained by</w:t>
        </w:r>
      </w:ins>
      <w:ins w:id="317" w:author="Benton, Deon [2]" w:date="2023-01-14T22:50:00Z">
        <w:r>
          <w:rPr>
            <w:rFonts w:ascii="Times New Roman" w:hAnsi="Times New Roman" w:cs="Times New Roman"/>
            <w:sz w:val="24"/>
            <w:szCs w:val="24"/>
          </w:rPr>
          <w:t xml:space="preserve"> a Bayesian-inferenc</w:t>
        </w:r>
      </w:ins>
      <w:ins w:id="318" w:author="Benton, Deon [2]" w:date="2023-01-14T22:51:00Z">
        <w:r>
          <w:rPr>
            <w:rFonts w:ascii="Times New Roman" w:hAnsi="Times New Roman" w:cs="Times New Roman"/>
            <w:sz w:val="24"/>
            <w:szCs w:val="24"/>
          </w:rPr>
          <w:t>e mechanism or or the traditional RW associative</w:t>
        </w:r>
      </w:ins>
      <w:ins w:id="319" w:author="Benton, Deon [2]" w:date="2023-01-14T22:52:00Z">
        <w:r>
          <w:rPr>
            <w:rFonts w:ascii="Times New Roman" w:hAnsi="Times New Roman" w:cs="Times New Roman"/>
            <w:sz w:val="24"/>
            <w:szCs w:val="24"/>
          </w:rPr>
          <w:t xml:space="preserve">-learning model. </w:t>
        </w:r>
        <w:r w:rsidR="00C356C3">
          <w:rPr>
            <w:rFonts w:ascii="Times New Roman" w:hAnsi="Times New Roman" w:cs="Times New Roman"/>
            <w:sz w:val="24"/>
            <w:szCs w:val="24"/>
          </w:rPr>
          <w:t>Given this goal, it is important to determine what predictions both processes make for the present conditions</w:t>
        </w:r>
      </w:ins>
      <w:ins w:id="320" w:author="Benton, Deon" w:date="2023-01-16T09:05:00Z">
        <w:r w:rsidR="00155960">
          <w:rPr>
            <w:rFonts w:ascii="Times New Roman" w:hAnsi="Times New Roman" w:cs="Times New Roman"/>
            <w:sz w:val="24"/>
            <w:szCs w:val="24"/>
          </w:rPr>
          <w:t xml:space="preserve"> as well as whether the predictions that these models make differ</w:t>
        </w:r>
      </w:ins>
      <w:ins w:id="321" w:author="Benton, Deon [2]" w:date="2023-01-14T22:52:00Z">
        <w:r w:rsidR="00C356C3">
          <w:rPr>
            <w:rFonts w:ascii="Times New Roman" w:hAnsi="Times New Roman" w:cs="Times New Roman"/>
            <w:sz w:val="24"/>
            <w:szCs w:val="24"/>
          </w:rPr>
          <w:t xml:space="preserve">. </w:t>
        </w:r>
      </w:ins>
    </w:p>
    <w:p w14:paraId="5F4CAEF5" w14:textId="6DC3BEB4" w:rsidR="008E750E" w:rsidRPr="00234BE9" w:rsidRDefault="008E750E" w:rsidP="008E750E">
      <w:pPr>
        <w:spacing w:line="480" w:lineRule="auto"/>
        <w:contextualSpacing/>
        <w:rPr>
          <w:ins w:id="322" w:author="Benton, Deon" w:date="2023-01-16T09:31:00Z"/>
          <w:rFonts w:ascii="Times New Roman" w:hAnsi="Times New Roman" w:cs="Times New Roman"/>
          <w:b/>
          <w:sz w:val="24"/>
          <w:szCs w:val="24"/>
        </w:rPr>
      </w:pPr>
      <w:ins w:id="323" w:author="Benton, Deon" w:date="2023-01-16T09:31:00Z">
        <w:r>
          <w:rPr>
            <w:rFonts w:ascii="Times New Roman" w:hAnsi="Times New Roman" w:cs="Times New Roman"/>
            <w:sz w:val="24"/>
            <w:szCs w:val="24"/>
          </w:rPr>
          <w:t>A</w:t>
        </w:r>
        <w:r>
          <w:rPr>
            <w:rFonts w:ascii="Times New Roman" w:hAnsi="Times New Roman" w:cs="Times New Roman"/>
            <w:b/>
            <w:sz w:val="24"/>
            <w:szCs w:val="24"/>
          </w:rPr>
          <w:t xml:space="preserve"> </w:t>
        </w:r>
        <w:r w:rsidRPr="00234BE9">
          <w:rPr>
            <w:rFonts w:ascii="Times New Roman" w:hAnsi="Times New Roman" w:cs="Times New Roman"/>
            <w:b/>
            <w:sz w:val="24"/>
            <w:szCs w:val="24"/>
          </w:rPr>
          <w:t>Bayesian model</w:t>
        </w:r>
      </w:ins>
    </w:p>
    <w:p w14:paraId="1BE0D8E7" w14:textId="77777777" w:rsidR="008E750E" w:rsidRDefault="008E750E" w:rsidP="008E750E">
      <w:pPr>
        <w:spacing w:line="480" w:lineRule="auto"/>
        <w:ind w:firstLine="720"/>
        <w:contextualSpacing/>
        <w:rPr>
          <w:ins w:id="324" w:author="Benton, Deon" w:date="2023-01-16T09:31:00Z"/>
          <w:rFonts w:ascii="Times New Roman" w:hAnsi="Times New Roman" w:cs="Times New Roman"/>
          <w:sz w:val="24"/>
          <w:szCs w:val="24"/>
        </w:rPr>
      </w:pPr>
      <w:ins w:id="325" w:author="Benton, Deon" w:date="2023-01-16T09:31:00Z">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ins>
    </w:p>
    <w:p w14:paraId="1BEDDEFA" w14:textId="77777777" w:rsidR="008E750E" w:rsidRPr="00EF586E" w:rsidRDefault="008E750E" w:rsidP="008E750E">
      <w:pPr>
        <w:spacing w:before="240" w:line="480" w:lineRule="auto"/>
        <w:contextualSpacing/>
        <w:jc w:val="center"/>
        <w:rPr>
          <w:ins w:id="326" w:author="Benton, Deon" w:date="2023-01-16T09:31:00Z"/>
          <w:rFonts w:ascii="Times New Roman" w:eastAsiaTheme="minorEastAsia" w:hAnsi="Times New Roman" w:cs="Times New Roman"/>
          <w:sz w:val="24"/>
          <w:szCs w:val="24"/>
        </w:rPr>
      </w:pPr>
      <m:oMath>
        <m:r>
          <w:ins w:id="327" w:author="Benton, Deon" w:date="2023-01-16T09:31:00Z">
            <w:rPr>
              <w:rFonts w:ascii="Cambria Math" w:hAnsi="Cambria Math" w:cs="Times New Roman"/>
              <w:sz w:val="24"/>
              <w:szCs w:val="24"/>
            </w:rPr>
            <m:t>p</m:t>
          </w:ins>
        </m:r>
        <m:d>
          <m:dPr>
            <m:ctrlPr>
              <w:ins w:id="328" w:author="Benton, Deon" w:date="2023-01-16T09:31:00Z">
                <w:rPr>
                  <w:rFonts w:ascii="Cambria Math" w:hAnsi="Cambria Math" w:cs="Times New Roman"/>
                  <w:i/>
                  <w:sz w:val="24"/>
                  <w:szCs w:val="24"/>
                </w:rPr>
              </w:ins>
            </m:ctrlPr>
          </m:dPr>
          <m:e>
            <m:r>
              <w:ins w:id="329" w:author="Benton, Deon" w:date="2023-01-16T09:31:00Z">
                <w:rPr>
                  <w:rFonts w:ascii="Cambria Math" w:hAnsi="Cambria Math" w:cs="Times New Roman"/>
                  <w:sz w:val="24"/>
                  <w:szCs w:val="24"/>
                </w:rPr>
                <m:t>h</m:t>
              </w:ins>
            </m:r>
          </m:e>
          <m:e>
            <m:r>
              <w:ins w:id="330" w:author="Benton, Deon" w:date="2023-01-16T09:31:00Z">
                <w:rPr>
                  <w:rFonts w:ascii="Cambria Math" w:hAnsi="Cambria Math" w:cs="Times New Roman"/>
                  <w:sz w:val="24"/>
                  <w:szCs w:val="24"/>
                </w:rPr>
                <m:t>d</m:t>
              </w:ins>
            </m:r>
          </m:e>
        </m:d>
        <m:r>
          <w:ins w:id="331" w:author="Benton, Deon" w:date="2023-01-16T09:31:00Z">
            <w:rPr>
              <w:rFonts w:ascii="Cambria Math" w:hAnsi="Cambria Math" w:cs="Times New Roman"/>
              <w:sz w:val="24"/>
              <w:szCs w:val="24"/>
            </w:rPr>
            <m:t xml:space="preserve">= </m:t>
          </w:ins>
        </m:r>
        <m:f>
          <m:fPr>
            <m:ctrlPr>
              <w:ins w:id="332" w:author="Benton, Deon" w:date="2023-01-16T09:31:00Z">
                <w:rPr>
                  <w:rFonts w:ascii="Cambria Math" w:hAnsi="Cambria Math" w:cs="Times New Roman"/>
                  <w:i/>
                  <w:sz w:val="24"/>
                  <w:szCs w:val="24"/>
                </w:rPr>
              </w:ins>
            </m:ctrlPr>
          </m:fPr>
          <m:num>
            <m:r>
              <w:ins w:id="333" w:author="Benton, Deon" w:date="2023-01-16T09:31:00Z">
                <w:rPr>
                  <w:rFonts w:ascii="Cambria Math" w:hAnsi="Cambria Math" w:cs="Times New Roman"/>
                  <w:sz w:val="24"/>
                  <w:szCs w:val="24"/>
                </w:rPr>
                <m:t>p</m:t>
              </w:ins>
            </m:r>
            <m:d>
              <m:dPr>
                <m:ctrlPr>
                  <w:ins w:id="334" w:author="Benton, Deon" w:date="2023-01-16T09:31:00Z">
                    <w:rPr>
                      <w:rFonts w:ascii="Cambria Math" w:hAnsi="Cambria Math" w:cs="Times New Roman"/>
                      <w:i/>
                      <w:sz w:val="24"/>
                      <w:szCs w:val="24"/>
                    </w:rPr>
                  </w:ins>
                </m:ctrlPr>
              </m:dPr>
              <m:e>
                <m:r>
                  <w:ins w:id="335" w:author="Benton, Deon" w:date="2023-01-16T09:31:00Z">
                    <w:rPr>
                      <w:rFonts w:ascii="Cambria Math" w:hAnsi="Cambria Math" w:cs="Times New Roman"/>
                      <w:sz w:val="24"/>
                      <w:szCs w:val="24"/>
                    </w:rPr>
                    <m:t>d</m:t>
                  </w:ins>
                </m:r>
              </m:e>
              <m:e>
                <m:r>
                  <w:ins w:id="336" w:author="Benton, Deon" w:date="2023-01-16T09:31:00Z">
                    <w:rPr>
                      <w:rFonts w:ascii="Cambria Math" w:hAnsi="Cambria Math" w:cs="Times New Roman"/>
                      <w:sz w:val="24"/>
                      <w:szCs w:val="24"/>
                    </w:rPr>
                    <m:t>h</m:t>
                  </w:ins>
                </m:r>
              </m:e>
            </m:d>
            <m:r>
              <w:ins w:id="337" w:author="Benton, Deon" w:date="2023-01-16T09:31:00Z">
                <w:rPr>
                  <w:rFonts w:ascii="Cambria Math" w:hAnsi="Cambria Math" w:cs="Times New Roman"/>
                  <w:sz w:val="24"/>
                  <w:szCs w:val="24"/>
                </w:rPr>
                <m:t>p(h)</m:t>
              </w:ins>
            </m:r>
          </m:num>
          <m:den>
            <m:nary>
              <m:naryPr>
                <m:chr m:val="∑"/>
                <m:limLoc m:val="undOvr"/>
                <m:supHide m:val="1"/>
                <m:ctrlPr>
                  <w:ins w:id="338" w:author="Benton, Deon" w:date="2023-01-16T09:31:00Z">
                    <w:rPr>
                      <w:rFonts w:ascii="Cambria Math" w:hAnsi="Cambria Math" w:cs="Times New Roman"/>
                      <w:i/>
                      <w:sz w:val="24"/>
                      <w:szCs w:val="24"/>
                    </w:rPr>
                  </w:ins>
                </m:ctrlPr>
              </m:naryPr>
              <m:sub>
                <m:sSup>
                  <m:sSupPr>
                    <m:ctrlPr>
                      <w:ins w:id="339" w:author="Benton, Deon" w:date="2023-01-16T09:31:00Z">
                        <w:rPr>
                          <w:rFonts w:ascii="Cambria Math" w:hAnsi="Cambria Math" w:cs="Times New Roman"/>
                          <w:i/>
                          <w:sz w:val="24"/>
                          <w:szCs w:val="24"/>
                        </w:rPr>
                      </w:ins>
                    </m:ctrlPr>
                  </m:sSupPr>
                  <m:e>
                    <m:r>
                      <w:ins w:id="340" w:author="Benton, Deon" w:date="2023-01-16T09:31:00Z">
                        <w:rPr>
                          <w:rFonts w:ascii="Cambria Math" w:hAnsi="Cambria Math" w:cs="Times New Roman"/>
                          <w:sz w:val="24"/>
                          <w:szCs w:val="24"/>
                        </w:rPr>
                        <m:t>h</m:t>
                      </w:ins>
                    </m:r>
                  </m:e>
                  <m:sup>
                    <m:r>
                      <w:ins w:id="341" w:author="Benton, Deon" w:date="2023-01-16T09:31:00Z">
                        <w:rPr>
                          <w:rFonts w:ascii="Cambria Math" w:hAnsi="Cambria Math" w:cs="Times New Roman"/>
                          <w:sz w:val="24"/>
                          <w:szCs w:val="24"/>
                        </w:rPr>
                        <m:t>'</m:t>
                      </w:ins>
                    </m:r>
                  </m:sup>
                </m:sSup>
              </m:sub>
              <m:sup/>
              <m:e>
                <m:r>
                  <w:ins w:id="342" w:author="Benton, Deon" w:date="2023-01-16T09:31:00Z">
                    <w:rPr>
                      <w:rFonts w:ascii="Cambria Math" w:hAnsi="Cambria Math" w:cs="Times New Roman"/>
                      <w:sz w:val="24"/>
                      <w:szCs w:val="24"/>
                    </w:rPr>
                    <m:t>p</m:t>
                  </w:ins>
                </m:r>
                <m:d>
                  <m:dPr>
                    <m:ctrlPr>
                      <w:ins w:id="343" w:author="Benton, Deon" w:date="2023-01-16T09:31:00Z">
                        <w:rPr>
                          <w:rFonts w:ascii="Cambria Math" w:hAnsi="Cambria Math" w:cs="Times New Roman"/>
                          <w:i/>
                          <w:sz w:val="24"/>
                          <w:szCs w:val="24"/>
                        </w:rPr>
                      </w:ins>
                    </m:ctrlPr>
                  </m:dPr>
                  <m:e>
                    <m:r>
                      <w:ins w:id="344" w:author="Benton, Deon" w:date="2023-01-16T09:31:00Z">
                        <w:rPr>
                          <w:rFonts w:ascii="Cambria Math" w:hAnsi="Cambria Math" w:cs="Times New Roman"/>
                          <w:sz w:val="24"/>
                          <w:szCs w:val="24"/>
                        </w:rPr>
                        <m:t>d</m:t>
                      </w:ins>
                    </m:r>
                  </m:e>
                  <m:e>
                    <m:sSup>
                      <m:sSupPr>
                        <m:ctrlPr>
                          <w:ins w:id="345" w:author="Benton, Deon" w:date="2023-01-16T09:31:00Z">
                            <w:rPr>
                              <w:rFonts w:ascii="Cambria Math" w:hAnsi="Cambria Math" w:cs="Times New Roman"/>
                              <w:i/>
                              <w:sz w:val="24"/>
                              <w:szCs w:val="24"/>
                            </w:rPr>
                          </w:ins>
                        </m:ctrlPr>
                      </m:sSupPr>
                      <m:e>
                        <m:r>
                          <w:ins w:id="346" w:author="Benton, Deon" w:date="2023-01-16T09:31:00Z">
                            <w:rPr>
                              <w:rFonts w:ascii="Cambria Math" w:hAnsi="Cambria Math" w:cs="Times New Roman"/>
                              <w:sz w:val="24"/>
                              <w:szCs w:val="24"/>
                            </w:rPr>
                            <m:t>h</m:t>
                          </w:ins>
                        </m:r>
                      </m:e>
                      <m:sup>
                        <m:r>
                          <w:ins w:id="347" w:author="Benton, Deon" w:date="2023-01-16T09:31:00Z">
                            <w:rPr>
                              <w:rFonts w:ascii="Cambria Math" w:hAnsi="Cambria Math" w:cs="Times New Roman"/>
                              <w:sz w:val="24"/>
                              <w:szCs w:val="24"/>
                            </w:rPr>
                            <m:t>'</m:t>
                          </w:ins>
                        </m:r>
                      </m:sup>
                    </m:sSup>
                  </m:e>
                </m:d>
                <m:r>
                  <w:ins w:id="348" w:author="Benton, Deon" w:date="2023-01-16T09:31:00Z">
                    <w:rPr>
                      <w:rFonts w:ascii="Cambria Math" w:hAnsi="Cambria Math" w:cs="Times New Roman"/>
                      <w:sz w:val="24"/>
                      <w:szCs w:val="24"/>
                    </w:rPr>
                    <m:t>p(</m:t>
                  </w:ins>
                </m:r>
                <m:sSup>
                  <m:sSupPr>
                    <m:ctrlPr>
                      <w:ins w:id="349" w:author="Benton, Deon" w:date="2023-01-16T09:31:00Z">
                        <w:rPr>
                          <w:rFonts w:ascii="Cambria Math" w:hAnsi="Cambria Math" w:cs="Times New Roman"/>
                          <w:i/>
                          <w:sz w:val="24"/>
                          <w:szCs w:val="24"/>
                        </w:rPr>
                      </w:ins>
                    </m:ctrlPr>
                  </m:sSupPr>
                  <m:e>
                    <m:r>
                      <w:ins w:id="350" w:author="Benton, Deon" w:date="2023-01-16T09:31:00Z">
                        <w:rPr>
                          <w:rFonts w:ascii="Cambria Math" w:hAnsi="Cambria Math" w:cs="Times New Roman"/>
                          <w:sz w:val="24"/>
                          <w:szCs w:val="24"/>
                        </w:rPr>
                        <m:t>h</m:t>
                      </w:ins>
                    </m:r>
                  </m:e>
                  <m:sup>
                    <m:r>
                      <w:ins w:id="351" w:author="Benton, Deon" w:date="2023-01-16T09:31:00Z">
                        <w:rPr>
                          <w:rFonts w:ascii="Cambria Math" w:hAnsi="Cambria Math" w:cs="Times New Roman"/>
                          <w:sz w:val="24"/>
                          <w:szCs w:val="24"/>
                        </w:rPr>
                        <m:t>'</m:t>
                      </w:ins>
                    </m:r>
                  </m:sup>
                </m:sSup>
                <m:r>
                  <w:ins w:id="352" w:author="Benton, Deon" w:date="2023-01-16T09:31:00Z">
                    <w:rPr>
                      <w:rFonts w:ascii="Cambria Math" w:hAnsi="Cambria Math" w:cs="Times New Roman"/>
                      <w:sz w:val="24"/>
                      <w:szCs w:val="24"/>
                    </w:rPr>
                    <m:t>)</m:t>
                  </w:ins>
                </m:r>
              </m:e>
            </m:nary>
          </m:den>
        </m:f>
      </m:oMath>
      <w:ins w:id="353" w:author="Benton, Deon" w:date="2023-01-16T09:31:00Z">
        <w:r w:rsidRPr="00A56718">
          <w:rPr>
            <w:rFonts w:ascii="Times New Roman" w:eastAsiaTheme="minorEastAsia" w:hAnsi="Times New Roman" w:cs="Times New Roman"/>
            <w:sz w:val="24"/>
            <w:szCs w:val="24"/>
          </w:rPr>
          <w:t>,</w:t>
        </w:r>
      </w:ins>
    </w:p>
    <w:p w14:paraId="0F8FD41F" w14:textId="06844B3B" w:rsidR="008E750E" w:rsidRDefault="008E750E" w:rsidP="008E750E">
      <w:pPr>
        <w:spacing w:line="480" w:lineRule="auto"/>
        <w:contextualSpacing/>
        <w:rPr>
          <w:ins w:id="354" w:author="Benton, Deon" w:date="2023-01-16T09:31:00Z"/>
          <w:rFonts w:ascii="Times New Roman" w:hAnsi="Times New Roman" w:cs="Times New Roman"/>
          <w:sz w:val="24"/>
          <w:szCs w:val="24"/>
        </w:rPr>
      </w:pPr>
      <w:ins w:id="355" w:author="Benton, Deon" w:date="2023-01-16T09:31:00Z">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i/>
            <w:sz w:val="24"/>
            <w:szCs w:val="24"/>
          </w:rPr>
          <w:t xml:space="preserve"> </w:t>
        </w:r>
        <w:r>
          <w:rPr>
            <w:rFonts w:ascii="Times New Roman" w:hAnsi="Times New Roman" w:cs="Times New Roman"/>
            <w:sz w:val="24"/>
            <w:szCs w:val="24"/>
          </w:rPr>
          <w:t xml:space="preserve">normalized by members of the set. Because the </w:t>
        </w:r>
        <w:r w:rsidRPr="001C0F80">
          <w:rPr>
            <w:rFonts w:ascii="Times New Roman" w:hAnsi="Times New Roman" w:cs="Times New Roman"/>
            <w:sz w:val="24"/>
            <w:szCs w:val="24"/>
          </w:rPr>
          <w:t xml:space="preserve">hypotheses in </w:t>
        </w:r>
      </w:ins>
      <w:ins w:id="356" w:author="Benton, Deon" w:date="2023-01-16T09:33:00Z">
        <w:r>
          <w:rPr>
            <w:rFonts w:ascii="Times New Roman" w:hAnsi="Times New Roman" w:cs="Times New Roman"/>
            <w:sz w:val="24"/>
            <w:szCs w:val="24"/>
          </w:rPr>
          <w:t>the present experiments</w:t>
        </w:r>
      </w:ins>
      <w:ins w:id="357" w:author="Benton, Deon" w:date="2023-01-16T09:31:00Z">
        <w:r w:rsidRPr="001C0F80">
          <w:rPr>
            <w:rFonts w:ascii="Times New Roman" w:hAnsi="Times New Roman" w:cs="Times New Roman"/>
            <w:sz w:val="24"/>
            <w:szCs w:val="24"/>
          </w:rPr>
          <w:t xml:space="preserv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 xml:space="preserve">or do not produce detector activation), </w:t>
        </w:r>
        <w:r w:rsidRPr="001C0F80">
          <w:rPr>
            <w:rFonts w:ascii="Times New Roman" w:hAnsi="Times New Roman" w:cs="Times New Roman"/>
            <w:sz w:val="24"/>
            <w:szCs w:val="24"/>
          </w:rPr>
          <w:lastRenderedPageBreak/>
          <w:t>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ins>
    </w:p>
    <w:p w14:paraId="1BC95EB0" w14:textId="57D5586B" w:rsidR="008E750E" w:rsidRDefault="008E750E" w:rsidP="008E750E">
      <w:pPr>
        <w:spacing w:line="480" w:lineRule="auto"/>
        <w:ind w:firstLine="720"/>
        <w:contextualSpacing/>
        <w:rPr>
          <w:ins w:id="358" w:author="Benton, Deon" w:date="2023-01-16T09:31:00Z"/>
          <w:rFonts w:ascii="Times New Roman" w:hAnsi="Times New Roman" w:cs="Times New Roman"/>
          <w:sz w:val="24"/>
          <w:szCs w:val="24"/>
        </w:rPr>
      </w:pPr>
      <w:ins w:id="359" w:author="Benton, Deon" w:date="2023-01-16T09:31:00Z">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w:t>
        </w:r>
      </w:ins>
      <w:ins w:id="360" w:author="Benton, Deon" w:date="2023-01-16T09:34:00Z">
        <w:r w:rsidR="006A3AF5">
          <w:rPr>
            <w:rFonts w:ascii="Times New Roman" w:hAnsi="Times New Roman" w:cs="Times New Roman"/>
            <w:sz w:val="24"/>
            <w:szCs w:val="24"/>
          </w:rPr>
          <w:t xml:space="preserve"> Bayesian</w:t>
        </w:r>
      </w:ins>
      <w:ins w:id="361" w:author="Benton, Deon" w:date="2023-01-16T09:31:00Z">
        <w:r>
          <w:rPr>
            <w:rFonts w:ascii="Times New Roman" w:hAnsi="Times New Roman" w:cs="Times New Roman"/>
            <w:sz w:val="24"/>
            <w:szCs w:val="24"/>
          </w:rPr>
          <w:t xml:space="preserve"> model of the </w:t>
        </w:r>
      </w:ins>
      <w:ins w:id="362" w:author="Benton, Deon" w:date="2023-01-16T09:34:00Z">
        <w:r w:rsidR="000E7263">
          <w:rPr>
            <w:rFonts w:ascii="Times New Roman" w:hAnsi="Times New Roman" w:cs="Times New Roman"/>
            <w:sz w:val="24"/>
            <w:szCs w:val="24"/>
          </w:rPr>
          <w:t>present tasks</w:t>
        </w:r>
      </w:ins>
      <w:ins w:id="363" w:author="Benton, Deon" w:date="2023-01-16T09:31:00Z">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Experiment 1</w:t>
        </w:r>
      </w:ins>
      <w:ins w:id="364" w:author="Benton, Deon" w:date="2023-01-16T09:35:00Z">
        <w:r w:rsidR="000E7263">
          <w:rPr>
            <w:rFonts w:ascii="Times New Roman" w:hAnsi="Times New Roman" w:cs="Times New Roman"/>
            <w:sz w:val="24"/>
            <w:szCs w:val="24"/>
          </w:rPr>
          <w:t xml:space="preserve"> and 2</w:t>
        </w:r>
      </w:ins>
      <w:ins w:id="365" w:author="Benton, Deon" w:date="2023-01-16T09:31:00Z">
        <w:r>
          <w:rPr>
            <w:rFonts w:ascii="Times New Roman" w:hAnsi="Times New Roman" w:cs="Times New Roman"/>
            <w:sz w:val="24"/>
            <w:szCs w:val="24"/>
          </w:rPr>
          <w:t xml:space="preserve"> uses </w:t>
        </w:r>
      </w:ins>
      <w:ins w:id="366" w:author="Benton, Deon" w:date="2023-01-16T09:35:00Z">
        <w:r w:rsidR="000E7263">
          <w:rPr>
            <w:rFonts w:ascii="Times New Roman" w:hAnsi="Times New Roman" w:cs="Times New Roman"/>
            <w:sz w:val="24"/>
            <w:szCs w:val="24"/>
          </w:rPr>
          <w:t>three</w:t>
        </w:r>
      </w:ins>
      <w:ins w:id="367" w:author="Benton, Deon" w:date="2023-01-16T09:31:00Z">
        <w:r>
          <w:rPr>
            <w:rFonts w:ascii="Times New Roman" w:hAnsi="Times New Roman" w:cs="Times New Roman"/>
            <w:sz w:val="24"/>
            <w:szCs w:val="24"/>
          </w:rPr>
          <w:t xml:space="preserve">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t>
        </w:r>
      </w:ins>
      <w:ins w:id="368" w:author="Benton, Deon" w:date="2023-01-16T09:35:00Z">
        <w:r w:rsidR="000E7263">
          <w:rPr>
            <w:rFonts w:ascii="Times New Roman" w:hAnsi="Times New Roman" w:cs="Times New Roman"/>
            <w:sz w:val="24"/>
            <w:szCs w:val="24"/>
          </w:rPr>
          <w:t>hree</w:t>
        </w:r>
      </w:ins>
      <w:ins w:id="369" w:author="Benton, Deon" w:date="2023-01-16T09:31:00Z">
        <w:r w:rsidRPr="00826F13">
          <w:rPr>
            <w:rFonts w:ascii="Times New Roman" w:hAnsi="Times New Roman" w:cs="Times New Roman"/>
            <w:sz w:val="24"/>
            <w:szCs w:val="24"/>
          </w:rPr>
          <w:t xml:space="preserve"> candidate causes)</w:t>
        </w:r>
      </w:ins>
      <w:ins w:id="370" w:author="Benton, Deon" w:date="2023-01-16T09:35:00Z">
        <w:r w:rsidR="00804210">
          <w:rPr>
            <w:rFonts w:ascii="Times New Roman" w:hAnsi="Times New Roman" w:cs="Times New Roman"/>
            <w:sz w:val="24"/>
            <w:szCs w:val="24"/>
          </w:rPr>
          <w:t xml:space="preserve"> and</w:t>
        </w:r>
      </w:ins>
      <w:ins w:id="371" w:author="Benton, Deon" w:date="2023-01-16T09:31:00Z">
        <w:r>
          <w:rPr>
            <w:rFonts w:ascii="Times New Roman" w:hAnsi="Times New Roman" w:cs="Times New Roman"/>
            <w:sz w:val="24"/>
            <w:szCs w:val="24"/>
          </w:rPr>
          <w:t xml:space="preserve"> Experiment </w:t>
        </w:r>
      </w:ins>
      <w:ins w:id="372" w:author="Benton, Deon" w:date="2023-01-16T09:35:00Z">
        <w:r w:rsidR="00804210">
          <w:rPr>
            <w:rFonts w:ascii="Times New Roman" w:hAnsi="Times New Roman" w:cs="Times New Roman"/>
            <w:sz w:val="24"/>
            <w:szCs w:val="24"/>
          </w:rPr>
          <w:t>3</w:t>
        </w:r>
      </w:ins>
      <w:ins w:id="373" w:author="Benton, Deon" w:date="2023-01-16T09:31:00Z">
        <w:r>
          <w:rPr>
            <w:rFonts w:ascii="Times New Roman" w:hAnsi="Times New Roman" w:cs="Times New Roman"/>
            <w:sz w:val="24"/>
            <w:szCs w:val="24"/>
          </w:rPr>
          <w:t xml:space="preserve"> uses </w:t>
        </w:r>
      </w:ins>
      <w:ins w:id="374" w:author="Benton, Deon" w:date="2023-01-16T09:37:00Z">
        <w:r w:rsidR="00804210">
          <w:rPr>
            <w:rFonts w:ascii="Times New Roman" w:hAnsi="Times New Roman" w:cs="Times New Roman"/>
            <w:sz w:val="24"/>
            <w:szCs w:val="24"/>
          </w:rPr>
          <w:t>four</w:t>
        </w:r>
      </w:ins>
      <w:ins w:id="375" w:author="Benton, Deon" w:date="2023-01-16T09:31:00Z">
        <w:r>
          <w:rPr>
            <w:rFonts w:ascii="Times New Roman" w:hAnsi="Times New Roman" w:cs="Times New Roman"/>
            <w:sz w:val="24"/>
            <w:szCs w:val="24"/>
          </w:rPr>
          <w:t xml:space="preserve"> (i.e., </w:t>
        </w:r>
      </w:ins>
      <w:ins w:id="376" w:author="Benton, Deon" w:date="2023-01-16T09:37:00Z">
        <w:r w:rsidR="00804210">
          <w:rPr>
            <w:rFonts w:ascii="Times New Roman" w:hAnsi="Times New Roman" w:cs="Times New Roman"/>
            <w:sz w:val="24"/>
            <w:szCs w:val="24"/>
          </w:rPr>
          <w:t>four</w:t>
        </w:r>
      </w:ins>
      <w:ins w:id="377" w:author="Benton, Deon" w:date="2023-01-16T09:31:00Z">
        <w:r>
          <w:rPr>
            <w:rFonts w:ascii="Times New Roman" w:hAnsi="Times New Roman" w:cs="Times New Roman"/>
            <w:sz w:val="24"/>
            <w:szCs w:val="24"/>
          </w:rPr>
          <w:t xml:space="preserve"> candidate causes),</w:t>
        </w:r>
        <w:r w:rsidRPr="00826F13">
          <w:rPr>
            <w:rFonts w:ascii="Times New Roman" w:hAnsi="Times New Roman" w:cs="Times New Roman"/>
            <w:sz w:val="24"/>
            <w:szCs w:val="24"/>
          </w:rPr>
          <w:t xml:space="preserve"> the hypothesis space</w:t>
        </w:r>
        <w:r>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Pr>
            <w:rFonts w:ascii="Times New Roman" w:hAnsi="Times New Roman" w:cs="Times New Roman"/>
            <w:sz w:val="24"/>
            <w:szCs w:val="24"/>
          </w:rPr>
          <w:t>eight</w:t>
        </w:r>
      </w:ins>
      <w:ins w:id="378" w:author="Benton, Deon" w:date="2023-01-16T09:37:00Z">
        <w:r w:rsidR="003D3D98">
          <w:rPr>
            <w:rFonts w:ascii="Times New Roman" w:hAnsi="Times New Roman" w:cs="Times New Roman"/>
            <w:sz w:val="24"/>
            <w:szCs w:val="24"/>
          </w:rPr>
          <w:t xml:space="preserve"> hypotheses for Experiments 1 and 2</w:t>
        </w:r>
      </w:ins>
      <w:ins w:id="379" w:author="Benton, Deon" w:date="2023-01-16T09:41:00Z">
        <w:r w:rsidR="0026097E">
          <w:rPr>
            <w:rFonts w:ascii="Times New Roman" w:hAnsi="Times New Roman" w:cs="Times New Roman"/>
            <w:sz w:val="24"/>
            <w:szCs w:val="24"/>
          </w:rPr>
          <w:t xml:space="preserve"> </w:t>
        </w:r>
      </w:ins>
      <w:ins w:id="380" w:author="Benton, Deon" w:date="2023-01-16T09:31:00Z">
        <w:r>
          <w:rPr>
            <w:rFonts w:ascii="Times New Roman" w:hAnsi="Times New Roman" w:cs="Times New Roman"/>
            <w:sz w:val="24"/>
            <w:szCs w:val="24"/>
          </w:rPr>
          <w:t>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w:t>
        </w:r>
      </w:ins>
      <w:ins w:id="381" w:author="Benton, Deon" w:date="2023-01-16T09:37:00Z">
        <w:r w:rsidR="003D3D98">
          <w:rPr>
            <w:rFonts w:ascii="Times New Roman" w:hAnsi="Times New Roman" w:cs="Times New Roman"/>
            <w:sz w:val="24"/>
            <w:szCs w:val="24"/>
          </w:rPr>
          <w:t xml:space="preserve"> for Experiment 3</w:t>
        </w:r>
      </w:ins>
      <w:ins w:id="382" w:author="Benton, Deon" w:date="2023-01-16T09:31:00Z">
        <w:r>
          <w:rPr>
            <w:rFonts w:ascii="Times New Roman" w:hAnsi="Times New Roman" w:cs="Times New Roman"/>
            <w:sz w:val="24"/>
            <w:szCs w:val="24"/>
          </w:rPr>
          <w:t xml:space="preserve"> (see Figures 3, 5, and 7 above).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Pr>
            <w:rFonts w:ascii="Times New Roman" w:hAnsi="Times New Roman" w:cs="Times New Roman"/>
            <w:sz w:val="24"/>
            <w:szCs w:val="24"/>
          </w:rPr>
          <w:t xml:space="preserve"> </w:t>
        </w:r>
      </w:ins>
      <w:ins w:id="383" w:author="Benton, Deon" w:date="2023-01-16T10:03:00Z">
        <w:r w:rsidR="000759FF">
          <w:rPr>
            <w:rFonts w:ascii="Times New Roman" w:hAnsi="Times New Roman" w:cs="Times New Roman"/>
            <w:sz w:val="24"/>
            <w:szCs w:val="24"/>
          </w:rPr>
          <w:t xml:space="preserve">Experiments 1-3 </w:t>
        </w:r>
      </w:ins>
      <w:ins w:id="384" w:author="Benton, Deon" w:date="2023-01-16T09:31:00Z">
        <w:r>
          <w:rPr>
            <w:rFonts w:ascii="Times New Roman" w:hAnsi="Times New Roman" w:cs="Times New Roman"/>
            <w:sz w:val="24"/>
            <w:szCs w:val="24"/>
          </w:rPr>
          <w:t xml:space="preserve">can be found in Tables </w:t>
        </w:r>
      </w:ins>
      <w:ins w:id="385" w:author="Benton, Deon" w:date="2023-01-16T10:03:00Z">
        <w:r w:rsidR="007E5ED0">
          <w:rPr>
            <w:rFonts w:ascii="Times New Roman" w:hAnsi="Times New Roman" w:cs="Times New Roman"/>
            <w:sz w:val="24"/>
            <w:szCs w:val="24"/>
          </w:rPr>
          <w:t>X</w:t>
        </w:r>
      </w:ins>
      <w:ins w:id="386" w:author="Benton, Deon" w:date="2023-01-16T09:31:00Z">
        <w:r>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are then used to </w:t>
        </w:r>
        <w:r w:rsidRPr="00826F13">
          <w:rPr>
            <w:rFonts w:ascii="Times New Roman" w:hAnsi="Times New Roman" w:cs="Times New Roman"/>
            <w:sz w:val="24"/>
            <w:szCs w:val="24"/>
          </w:rPr>
          <w:t>compute posterior probabilities for each hypothesis when new data is observed according to Bayes' rule.</w:t>
        </w:r>
      </w:ins>
    </w:p>
    <w:p w14:paraId="17424CF9" w14:textId="2CEB3C27" w:rsidR="008E750E" w:rsidRPr="003640D1" w:rsidRDefault="008E750E" w:rsidP="008E750E">
      <w:pPr>
        <w:spacing w:line="480" w:lineRule="auto"/>
        <w:ind w:firstLine="720"/>
        <w:contextualSpacing/>
        <w:rPr>
          <w:ins w:id="387" w:author="Benton, Deon" w:date="2023-01-16T09:31:00Z"/>
          <w:rFonts w:ascii="Times New Roman" w:hAnsi="Times New Roman" w:cs="Times New Roman"/>
          <w:sz w:val="24"/>
          <w:szCs w:val="24"/>
        </w:rPr>
      </w:pPr>
      <w:ins w:id="388" w:author="Benton, Deon" w:date="2023-01-16T09:31:00Z">
        <w:r>
          <w:rPr>
            <w:rFonts w:ascii="Times New Roman" w:hAnsi="Times New Roman" w:cs="Times New Roman"/>
            <w:sz w:val="24"/>
            <w:szCs w:val="24"/>
          </w:rPr>
          <w:t xml:space="preserve">Because </w:t>
        </w:r>
      </w:ins>
      <w:ins w:id="389" w:author="Benton, Deon" w:date="2023-01-16T10:04:00Z">
        <w:r w:rsidR="007E5ED0">
          <w:rPr>
            <w:rFonts w:ascii="Times New Roman" w:hAnsi="Times New Roman" w:cs="Times New Roman"/>
            <w:sz w:val="24"/>
            <w:szCs w:val="24"/>
          </w:rPr>
          <w:t xml:space="preserve">I am assuming </w:t>
        </w:r>
      </w:ins>
      <w:ins w:id="390" w:author="Benton, Deon" w:date="2023-01-16T09:31:00Z">
        <w:r>
          <w:rPr>
            <w:rFonts w:ascii="Times New Roman" w:hAnsi="Times New Roman" w:cs="Times New Roman"/>
            <w:sz w:val="24"/>
            <w:szCs w:val="24"/>
          </w:rPr>
          <w:t>deterministic hypotheses</w:t>
        </w:r>
      </w:ins>
      <w:ins w:id="391" w:author="Benton, Deon" w:date="2023-01-16T10:04:00Z">
        <w:r w:rsidR="007E5ED0">
          <w:rPr>
            <w:rFonts w:ascii="Times New Roman" w:hAnsi="Times New Roman" w:cs="Times New Roman"/>
            <w:sz w:val="24"/>
            <w:szCs w:val="24"/>
          </w:rPr>
          <w:t xml:space="preserve">, </w:t>
        </w:r>
      </w:ins>
      <w:ins w:id="392" w:author="Benton, Deon" w:date="2023-01-16T09:31:00Z">
        <w:r>
          <w:rPr>
            <w:rFonts w:ascii="Times New Roman" w:hAnsi="Times New Roman" w:cs="Times New Roman"/>
            <w:sz w:val="24"/>
            <w:szCs w:val="24"/>
          </w:rPr>
          <w:t xml:space="preserve">whenever a link </w:t>
        </w:r>
      </w:ins>
      <w:ins w:id="393" w:author="Benton, Deon" w:date="2023-01-16T10:05:00Z">
        <w:r w:rsidR="00EE49A9">
          <w:rPr>
            <w:rFonts w:ascii="Times New Roman" w:hAnsi="Times New Roman" w:cs="Times New Roman"/>
            <w:sz w:val="24"/>
            <w:szCs w:val="24"/>
          </w:rPr>
          <w:t>exists,</w:t>
        </w:r>
      </w:ins>
      <w:ins w:id="394" w:author="Benton, Deon" w:date="2023-01-16T09:31:00Z">
        <w:r>
          <w:rPr>
            <w:rFonts w:ascii="Times New Roman" w:hAnsi="Times New Roman" w:cs="Times New Roman"/>
            <w:sz w:val="24"/>
            <w:szCs w:val="24"/>
          </w:rPr>
          <w:t xml:space="preserve"> the likelihood is set to 1</w:t>
        </w:r>
      </w:ins>
      <w:ins w:id="395" w:author="Benton, Deon" w:date="2023-01-16T10:05:00Z">
        <w:r w:rsidR="00E25384">
          <w:rPr>
            <w:rFonts w:ascii="Times New Roman" w:hAnsi="Times New Roman" w:cs="Times New Roman"/>
            <w:sz w:val="24"/>
            <w:szCs w:val="24"/>
          </w:rPr>
          <w:t>; whenever a link does not exist the likelihood is set to</w:t>
        </w:r>
      </w:ins>
      <w:ins w:id="396" w:author="Benton, Deon" w:date="2023-01-16T09:31:00Z">
        <w:r>
          <w:rPr>
            <w:rFonts w:ascii="Times New Roman" w:hAnsi="Times New Roman" w:cs="Times New Roman"/>
            <w:sz w:val="24"/>
            <w:szCs w:val="24"/>
          </w:rPr>
          <w:t xml:space="preserve"> 0. </w:t>
        </w:r>
        <w:r w:rsidRPr="00826F13">
          <w:rPr>
            <w:rFonts w:ascii="Times New Roman" w:hAnsi="Times New Roman" w:cs="Times New Roman"/>
            <w:sz w:val="24"/>
            <w:szCs w:val="24"/>
          </w:rPr>
          <w:t xml:space="preserve"> </w:t>
        </w:r>
      </w:ins>
      <w:ins w:id="397" w:author="Benton, Deon" w:date="2023-01-16T10:05:00Z">
        <w:r w:rsidR="00EE49A9">
          <w:rPr>
            <w:rFonts w:ascii="Times New Roman" w:hAnsi="Times New Roman" w:cs="Times New Roman"/>
            <w:sz w:val="24"/>
            <w:szCs w:val="24"/>
          </w:rPr>
          <w:t>Once it is</w:t>
        </w:r>
      </w:ins>
      <w:ins w:id="398" w:author="Benton, Deon" w:date="2023-01-16T09:31:00Z">
        <w:r w:rsidRPr="00826F13">
          <w:rPr>
            <w:rFonts w:ascii="Times New Roman" w:hAnsi="Times New Roman" w:cs="Times New Roman"/>
            <w:sz w:val="24"/>
            <w:szCs w:val="24"/>
          </w:rPr>
          <w:t xml:space="preserve"> d</w:t>
        </w:r>
        <w:r>
          <w:rPr>
            <w:rFonts w:ascii="Times New Roman" w:hAnsi="Times New Roman" w:cs="Times New Roman"/>
            <w:sz w:val="24"/>
            <w:szCs w:val="24"/>
          </w:rPr>
          <w:t xml:space="preserve">etermined </w:t>
        </w:r>
      </w:ins>
      <w:ins w:id="399" w:author="Benton, Deon" w:date="2023-01-16T10:08:00Z">
        <w:r w:rsidR="006E2357">
          <w:rPr>
            <w:rFonts w:ascii="Times New Roman" w:hAnsi="Times New Roman" w:cs="Times New Roman"/>
            <w:sz w:val="24"/>
            <w:szCs w:val="24"/>
          </w:rPr>
          <w:t>that a</w:t>
        </w:r>
      </w:ins>
      <w:ins w:id="400" w:author="Benton, Deon" w:date="2023-01-16T10:05:00Z">
        <w:r w:rsidR="00EE49A9">
          <w:rPr>
            <w:rFonts w:ascii="Times New Roman" w:hAnsi="Times New Roman" w:cs="Times New Roman"/>
            <w:sz w:val="24"/>
            <w:szCs w:val="24"/>
          </w:rPr>
          <w:t xml:space="preserve"> link</w:t>
        </w:r>
      </w:ins>
      <w:ins w:id="401" w:author="Benton, Deon" w:date="2023-01-16T09:31:00Z">
        <w:r w:rsidRPr="00826F13">
          <w:rPr>
            <w:rFonts w:ascii="Times New Roman" w:hAnsi="Times New Roman" w:cs="Times New Roman"/>
            <w:sz w:val="24"/>
            <w:szCs w:val="24"/>
          </w:rPr>
          <w:t xml:space="preserve">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w:t>
        </w:r>
      </w:ins>
      <w:ins w:id="402" w:author="Benton, Deon" w:date="2023-01-16T10:09:00Z">
        <w:r w:rsidR="00DB282D">
          <w:rPr>
            <w:rFonts w:ascii="Times New Roman" w:hAnsi="Times New Roman" w:cs="Times New Roman"/>
            <w:sz w:val="24"/>
            <w:szCs w:val="24"/>
          </w:rPr>
          <w:t xml:space="preserve"> </w:t>
        </w:r>
      </w:ins>
      <w:ins w:id="403" w:author="Benton, Deon" w:date="2023-01-16T09:31:00Z">
        <w:r>
          <w:rPr>
            <w:rFonts w:ascii="Times New Roman" w:hAnsi="Times New Roman" w:cs="Times New Roman"/>
            <w:sz w:val="24"/>
            <w:szCs w:val="24"/>
          </w:rPr>
          <w:t>A, B, or C</w:t>
        </w:r>
      </w:ins>
      <w:ins w:id="404" w:author="Benton, Deon" w:date="2023-01-16T10:09:00Z">
        <w:r w:rsidR="00DB282D">
          <w:rPr>
            <w:rFonts w:ascii="Times New Roman" w:hAnsi="Times New Roman" w:cs="Times New Roman"/>
            <w:sz w:val="24"/>
            <w:szCs w:val="24"/>
          </w:rPr>
          <w:t xml:space="preserve"> in Experiments 1 and 2</w:t>
        </w:r>
      </w:ins>
      <w:ins w:id="405" w:author="Benton, Deon" w:date="2023-01-16T09:31:00Z">
        <w:r>
          <w:rPr>
            <w:rFonts w:ascii="Times New Roman" w:hAnsi="Times New Roman" w:cs="Times New Roman"/>
            <w:sz w:val="24"/>
            <w:szCs w:val="24"/>
          </w:rPr>
          <w:t xml:space="preserve"> or </w:t>
        </w:r>
      </w:ins>
      <w:ins w:id="406" w:author="Benton, Deon" w:date="2023-01-16T10:10:00Z">
        <w:r w:rsidR="00154868">
          <w:rPr>
            <w:rFonts w:ascii="Times New Roman" w:hAnsi="Times New Roman" w:cs="Times New Roman"/>
            <w:sz w:val="24"/>
            <w:szCs w:val="24"/>
          </w:rPr>
          <w:t xml:space="preserve">object </w:t>
        </w:r>
      </w:ins>
      <w:ins w:id="407" w:author="Benton, Deon" w:date="2023-01-16T09:31:00Z">
        <w:r>
          <w:rPr>
            <w:rFonts w:ascii="Times New Roman" w:hAnsi="Times New Roman" w:cs="Times New Roman"/>
            <w:sz w:val="24"/>
            <w:szCs w:val="24"/>
          </w:rPr>
          <w:t>A, B, C, or D</w:t>
        </w:r>
      </w:ins>
      <w:ins w:id="408" w:author="Benton, Deon" w:date="2023-01-16T10:09:00Z">
        <w:r w:rsidR="00DB282D">
          <w:rPr>
            <w:rFonts w:ascii="Times New Roman" w:hAnsi="Times New Roman" w:cs="Times New Roman"/>
            <w:sz w:val="24"/>
            <w:szCs w:val="24"/>
          </w:rPr>
          <w:t xml:space="preserve"> in Experiment 3</w:t>
        </w:r>
      </w:ins>
      <w:ins w:id="409" w:author="Benton, Deon" w:date="2023-01-16T09:31:00Z">
        <w:r>
          <w:rPr>
            <w:rFonts w:ascii="Times New Roman" w:hAnsi="Times New Roman" w:cs="Times New Roman"/>
            <w:sz w:val="24"/>
            <w:szCs w:val="24"/>
          </w:rPr>
          <w:t xml:space="preserve"> is a blicket </w:t>
        </w:r>
        <w:r w:rsidRPr="00826F13">
          <w:rPr>
            <w:rFonts w:ascii="Times New Roman" w:hAnsi="Times New Roman" w:cs="Times New Roman"/>
            <w:sz w:val="24"/>
            <w:szCs w:val="24"/>
          </w:rPr>
          <w:t xml:space="preserve">by taking the product </w:t>
        </w:r>
        <w:r>
          <w:rPr>
            <w:rFonts w:ascii="Times New Roman" w:hAnsi="Times New Roman" w:cs="Times New Roman"/>
            <w:sz w:val="24"/>
            <w:szCs w:val="24"/>
          </w:rPr>
          <w:t xml:space="preserve">of the likelihood that a particular object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ins>
    </w:p>
    <w:p w14:paraId="658FA76C" w14:textId="77777777" w:rsidR="008E750E" w:rsidRDefault="008E750E" w:rsidP="008E750E">
      <w:pPr>
        <w:spacing w:line="480" w:lineRule="auto"/>
        <w:ind w:firstLine="720"/>
        <w:contextualSpacing/>
        <w:jc w:val="center"/>
        <w:rPr>
          <w:ins w:id="410" w:author="Benton, Deon" w:date="2023-01-16T09:31:00Z"/>
          <w:rFonts w:ascii="Times New Roman" w:eastAsiaTheme="minorEastAsia" w:hAnsi="Times New Roman" w:cs="Times New Roman"/>
          <w:sz w:val="24"/>
          <w:szCs w:val="24"/>
        </w:rPr>
      </w:pPr>
      <m:oMath>
        <m:r>
          <w:ins w:id="411" w:author="Benton, Deon" w:date="2023-01-16T09:31:00Z">
            <w:rPr>
              <w:rFonts w:ascii="Cambria Math" w:hAnsi="Cambria Math" w:cs="Times New Roman"/>
              <w:sz w:val="24"/>
              <w:szCs w:val="24"/>
            </w:rPr>
            <w:lastRenderedPageBreak/>
            <m:t>p</m:t>
          </w:ins>
        </m:r>
        <m:d>
          <m:dPr>
            <m:ctrlPr>
              <w:ins w:id="412" w:author="Benton, Deon" w:date="2023-01-16T09:31:00Z">
                <w:rPr>
                  <w:rFonts w:ascii="Cambria Math" w:hAnsi="Cambria Math" w:cs="Times New Roman"/>
                  <w:i/>
                  <w:sz w:val="24"/>
                  <w:szCs w:val="24"/>
                </w:rPr>
              </w:ins>
            </m:ctrlPr>
          </m:dPr>
          <m:e>
            <m:r>
              <w:ins w:id="413" w:author="Benton, Deon" w:date="2023-01-16T09:31:00Z">
                <w:rPr>
                  <w:rFonts w:ascii="Cambria Math" w:hAnsi="Cambria Math" w:cs="Times New Roman"/>
                  <w:sz w:val="24"/>
                  <w:szCs w:val="24"/>
                </w:rPr>
                <m:t>B→E</m:t>
              </w:ins>
            </m:r>
          </m:e>
          <m:e>
            <m:r>
              <w:ins w:id="414" w:author="Benton, Deon" w:date="2023-01-16T09:31:00Z">
                <w:rPr>
                  <w:rFonts w:ascii="Cambria Math" w:hAnsi="Cambria Math" w:cs="Times New Roman"/>
                  <w:sz w:val="24"/>
                  <w:szCs w:val="24"/>
                </w:rPr>
                <m:t>d</m:t>
              </w:ins>
            </m:r>
          </m:e>
        </m:d>
        <m:r>
          <w:ins w:id="415" w:author="Benton, Deon" w:date="2023-01-16T09:31:00Z">
            <w:rPr>
              <w:rFonts w:ascii="Cambria Math" w:hAnsi="Cambria Math" w:cs="Times New Roman"/>
              <w:sz w:val="24"/>
              <w:szCs w:val="24"/>
            </w:rPr>
            <m:t xml:space="preserve">= </m:t>
          </w:ins>
        </m:r>
        <m:nary>
          <m:naryPr>
            <m:chr m:val="∑"/>
            <m:limLoc m:val="undOvr"/>
            <m:supHide m:val="1"/>
            <m:ctrlPr>
              <w:ins w:id="416" w:author="Benton, Deon" w:date="2023-01-16T09:31:00Z">
                <w:rPr>
                  <w:rFonts w:ascii="Cambria Math" w:hAnsi="Cambria Math" w:cs="Times New Roman"/>
                  <w:i/>
                  <w:sz w:val="24"/>
                  <w:szCs w:val="24"/>
                </w:rPr>
              </w:ins>
            </m:ctrlPr>
          </m:naryPr>
          <m:sub>
            <m:r>
              <w:ins w:id="417" w:author="Benton, Deon" w:date="2023-01-16T09:31:00Z">
                <w:rPr>
                  <w:rFonts w:ascii="Cambria Math" w:hAnsi="Cambria Math" w:cs="Times New Roman"/>
                  <w:sz w:val="24"/>
                  <w:szCs w:val="24"/>
                </w:rPr>
                <m:t>h</m:t>
              </w:ins>
            </m:r>
          </m:sub>
          <m:sup/>
          <m:e>
            <m:r>
              <w:ins w:id="418" w:author="Benton, Deon" w:date="2023-01-16T09:31:00Z">
                <w:rPr>
                  <w:rFonts w:ascii="Cambria Math" w:hAnsi="Cambria Math" w:cs="Times New Roman"/>
                  <w:sz w:val="24"/>
                  <w:szCs w:val="24"/>
                </w:rPr>
                <m:t>p</m:t>
              </w:ins>
            </m:r>
            <m:d>
              <m:dPr>
                <m:ctrlPr>
                  <w:ins w:id="419" w:author="Benton, Deon" w:date="2023-01-16T09:31:00Z">
                    <w:rPr>
                      <w:rFonts w:ascii="Cambria Math" w:hAnsi="Cambria Math" w:cs="Times New Roman"/>
                      <w:i/>
                      <w:sz w:val="24"/>
                      <w:szCs w:val="24"/>
                    </w:rPr>
                  </w:ins>
                </m:ctrlPr>
              </m:dPr>
              <m:e>
                <m:r>
                  <w:ins w:id="420" w:author="Benton, Deon" w:date="2023-01-16T09:31:00Z">
                    <w:rPr>
                      <w:rFonts w:ascii="Cambria Math" w:hAnsi="Cambria Math" w:cs="Times New Roman"/>
                      <w:sz w:val="24"/>
                      <w:szCs w:val="24"/>
                    </w:rPr>
                    <m:t>B→E</m:t>
                  </w:ins>
                </m:r>
              </m:e>
              <m:e>
                <m:r>
                  <w:ins w:id="421" w:author="Benton, Deon" w:date="2023-01-16T09:31:00Z">
                    <w:rPr>
                      <w:rFonts w:ascii="Cambria Math" w:hAnsi="Cambria Math" w:cs="Times New Roman"/>
                      <w:sz w:val="24"/>
                      <w:szCs w:val="24"/>
                    </w:rPr>
                    <m:t>h</m:t>
                  </w:ins>
                </m:r>
              </m:e>
            </m:d>
            <m:r>
              <w:ins w:id="422" w:author="Benton, Deon" w:date="2023-01-16T09:31:00Z">
                <w:rPr>
                  <w:rFonts w:ascii="Cambria Math" w:hAnsi="Cambria Math" w:cs="Times New Roman"/>
                  <w:sz w:val="24"/>
                  <w:szCs w:val="24"/>
                </w:rPr>
                <m:t>p(h)</m:t>
              </w:ins>
            </m:r>
          </m:e>
        </m:nary>
      </m:oMath>
      <w:ins w:id="423" w:author="Benton, Deon" w:date="2023-01-16T09:31:00Z">
        <w:r>
          <w:rPr>
            <w:rFonts w:ascii="Times New Roman" w:eastAsiaTheme="minorEastAsia" w:hAnsi="Times New Roman" w:cs="Times New Roman"/>
            <w:sz w:val="24"/>
            <w:szCs w:val="24"/>
          </w:rPr>
          <w:t>,</w:t>
        </w:r>
      </w:ins>
    </w:p>
    <w:p w14:paraId="35FA398D" w14:textId="3417FFE5" w:rsidR="00737B1E" w:rsidRDefault="008E750E" w:rsidP="008E750E">
      <w:pPr>
        <w:spacing w:line="480" w:lineRule="auto"/>
        <w:ind w:firstLine="720"/>
        <w:contextualSpacing/>
        <w:rPr>
          <w:rFonts w:ascii="Times New Roman" w:hAnsi="Times New Roman" w:cs="Times New Roman"/>
          <w:sz w:val="24"/>
          <w:szCs w:val="24"/>
        </w:rPr>
      </w:pPr>
      <w:ins w:id="424" w:author="Benton, Deon" w:date="2023-01-16T09:31:00Z">
        <w:r>
          <w:rPr>
            <w:rFonts w:ascii="Times New Roman" w:eastAsiaTheme="minorEastAsia" w:hAnsi="Times New Roman" w:cs="Times New Roman"/>
            <w:sz w:val="24"/>
            <w:szCs w:val="24"/>
          </w:rPr>
          <w:t xml:space="preserve">where </w:t>
        </w:r>
      </w:ins>
      <m:oMath>
        <m:r>
          <w:ins w:id="425" w:author="Benton, Deon" w:date="2023-01-16T09:31:00Z">
            <w:rPr>
              <w:rFonts w:ascii="Cambria Math" w:hAnsi="Cambria Math" w:cs="Times New Roman"/>
              <w:sz w:val="24"/>
              <w:szCs w:val="24"/>
            </w:rPr>
            <m:t>p</m:t>
          </w:ins>
        </m:r>
        <m:d>
          <m:dPr>
            <m:ctrlPr>
              <w:ins w:id="426" w:author="Benton, Deon" w:date="2023-01-16T09:31:00Z">
                <w:rPr>
                  <w:rFonts w:ascii="Cambria Math" w:hAnsi="Cambria Math" w:cs="Times New Roman"/>
                  <w:i/>
                  <w:sz w:val="24"/>
                  <w:szCs w:val="24"/>
                </w:rPr>
              </w:ins>
            </m:ctrlPr>
          </m:dPr>
          <m:e>
            <m:r>
              <w:ins w:id="427" w:author="Benton, Deon" w:date="2023-01-16T09:31:00Z">
                <w:rPr>
                  <w:rFonts w:ascii="Cambria Math" w:hAnsi="Cambria Math" w:cs="Times New Roman"/>
                  <w:sz w:val="24"/>
                  <w:szCs w:val="24"/>
                </w:rPr>
                <m:t>B→E</m:t>
              </w:ins>
            </m:r>
          </m:e>
          <m:e>
            <m:r>
              <w:ins w:id="428" w:author="Benton, Deon" w:date="2023-01-16T10:12:00Z">
                <w:rPr>
                  <w:rFonts w:ascii="Cambria Math" w:hAnsi="Cambria Math" w:cs="Times New Roman"/>
                  <w:sz w:val="24"/>
                  <w:szCs w:val="24"/>
                </w:rPr>
                <m:t>h</m:t>
              </w:ins>
            </m:r>
          </m:e>
        </m:d>
      </m:oMath>
      <w:ins w:id="429" w:author="Benton, Deon" w:date="2023-01-16T09:31: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430" w:author="Benton, Deon" w:date="2023-01-16T09:31:00Z">
            <w:rPr>
              <w:rFonts w:ascii="Cambria Math" w:hAnsi="Cambria Math" w:cs="Times New Roman"/>
              <w:sz w:val="24"/>
              <w:szCs w:val="24"/>
            </w:rPr>
            <m:t>p</m:t>
          </w:ins>
        </m:r>
        <m:d>
          <m:dPr>
            <m:ctrlPr>
              <w:ins w:id="431" w:author="Benton, Deon" w:date="2023-01-16T09:31:00Z">
                <w:rPr>
                  <w:rFonts w:ascii="Cambria Math" w:hAnsi="Cambria Math" w:cs="Times New Roman"/>
                  <w:i/>
                  <w:sz w:val="24"/>
                  <w:szCs w:val="24"/>
                </w:rPr>
              </w:ins>
            </m:ctrlPr>
          </m:dPr>
          <m:e>
            <m:r>
              <w:ins w:id="432" w:author="Benton, Deon" w:date="2023-01-16T09:31:00Z">
                <w:rPr>
                  <w:rFonts w:ascii="Cambria Math" w:hAnsi="Cambria Math" w:cs="Times New Roman"/>
                  <w:sz w:val="24"/>
                  <w:szCs w:val="24"/>
                </w:rPr>
                <m:t>B→E</m:t>
              </w:ins>
            </m:r>
          </m:e>
          <m:e>
            <m:r>
              <w:ins w:id="433" w:author="Benton, Deon" w:date="2023-01-16T10:12:00Z">
                <w:rPr>
                  <w:rFonts w:ascii="Cambria Math" w:hAnsi="Cambria Math" w:cs="Times New Roman"/>
                  <w:sz w:val="24"/>
                  <w:szCs w:val="24"/>
                </w:rPr>
                <m:t>h</m:t>
              </w:ins>
            </m:r>
          </m:e>
        </m:d>
      </m:oMath>
      <w:ins w:id="434" w:author="Benton, Deon" w:date="2023-01-16T09:31:00Z">
        <w:r>
          <w:rPr>
            <w:rFonts w:ascii="Times New Roman" w:eastAsiaTheme="minorEastAsia" w:hAnsi="Times New Roman" w:cs="Times New Roman"/>
            <w:sz w:val="24"/>
            <w:szCs w:val="24"/>
          </w:rPr>
          <w:t xml:space="preserve"> is 0. </w:t>
        </w:r>
      </w:ins>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w:t>
      </w:r>
      <w:r w:rsidRPr="005B19E4">
        <w:rPr>
          <w:rFonts w:ascii="Times New Roman" w:hAnsi="Times New Roman" w:cs="Times New Roman"/>
          <w:sz w:val="24"/>
          <w:szCs w:val="24"/>
        </w:rPr>
        <w:lastRenderedPageBreak/>
        <w: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machine but then activated the detector the remaining 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particular sequence </w:t>
      </w:r>
      <w:r w:rsidR="00593E85">
        <w:rPr>
          <w:rFonts w:ascii="Times New Roman" w:hAnsi="Times New Roman" w:cs="Times New Roman"/>
          <w:b w:val="0"/>
          <w:color w:val="000000" w:themeColor="text1"/>
        </w:rPr>
        <w:t>participants</w:t>
      </w:r>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Levene’s test indicated heterogeneity of variance, </w:t>
      </w:r>
      <w:r w:rsidR="00274BE2" w:rsidRPr="00702B67">
        <w:rPr>
          <w:rFonts w:ascii="Times New Roman" w:hAnsi="Times New Roman" w:cs="Times New Roman"/>
          <w:i/>
          <w:sz w:val="24"/>
          <w:szCs w:val="24"/>
        </w:rPr>
        <w:t>F</w:t>
      </w:r>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w:t>
      </w:r>
      <w:r w:rsidRPr="002B6A11">
        <w:rPr>
          <w:rFonts w:ascii="Times New Roman" w:hAnsi="Times New Roman" w:cs="Times New Roman"/>
          <w:sz w:val="24"/>
          <w:szCs w:val="24"/>
        </w:rPr>
        <w:lastRenderedPageBreak/>
        <w:t xml:space="preserve">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w:t>
      </w:r>
      <w:r w:rsidRPr="00563291">
        <w:rPr>
          <w:rFonts w:ascii="Times New Roman" w:hAnsi="Times New Roman" w:cs="Times New Roman"/>
          <w:sz w:val="24"/>
          <w:szCs w:val="24"/>
        </w:rPr>
        <w:lastRenderedPageBreak/>
        <w:t xml:space="preserve">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planned comparisons for 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w:t>
      </w:r>
      <w:r>
        <w:rPr>
          <w:rFonts w:ascii="Times New Roman" w:hAnsi="Times New Roman" w:cs="Times New Roman"/>
          <w:sz w:val="24"/>
          <w:szCs w:val="24"/>
        </w:rPr>
        <w:lastRenderedPageBreak/>
        <w:t xml:space="preserve">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w:t>
      </w:r>
      <w:r w:rsidRPr="00E006A1">
        <w:rPr>
          <w:rFonts w:ascii="Times New Roman" w:hAnsi="Times New Roman" w:cs="Times New Roman"/>
          <w:sz w:val="24"/>
          <w:szCs w:val="24"/>
        </w:rPr>
        <w:lastRenderedPageBreak/>
        <w:t>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w:t>
      </w:r>
      <w:r w:rsidR="00523CBB">
        <w:rPr>
          <w:rFonts w:ascii="Times New Roman" w:hAnsi="Times New Roman" w:cs="Times New Roman"/>
          <w:sz w:val="24"/>
          <w:szCs w:val="24"/>
        </w:rPr>
        <w:lastRenderedPageBreak/>
        <w:t>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w:t>
      </w:r>
      <w:r w:rsidR="006D56BC">
        <w:rPr>
          <w:rFonts w:ascii="Times New Roman" w:hAnsi="Times New Roman" w:cs="Times New Roman"/>
          <w:sz w:val="24"/>
          <w:szCs w:val="24"/>
        </w:rPr>
        <w:lastRenderedPageBreak/>
        <w:t xml:space="preserve">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(for discussions see De Houwer, Beckers, &amp; Vandorpe, 2005; Lovibond, 2003; Mitchell, De Houwer, &amp; Lovibond, 2009; Mitchell, Killedar,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 xml:space="preserve">were </w:t>
      </w:r>
      <w:r w:rsidR="000D7C29">
        <w:rPr>
          <w:rFonts w:ascii="Times New Roman" w:hAnsi="Times New Roman" w:cs="Times New Roman"/>
          <w:sz w:val="24"/>
          <w:szCs w:val="24"/>
        </w:rPr>
        <w:lastRenderedPageBreak/>
        <w:t>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Levene’s test indicated heterogeneity of variance, </w:t>
      </w:r>
      <w:r w:rsidR="00DA731C" w:rsidRPr="00702B67">
        <w:rPr>
          <w:rFonts w:ascii="Times New Roman" w:hAnsi="Times New Roman" w:cs="Times New Roman"/>
          <w:i/>
          <w:sz w:val="24"/>
          <w:szCs w:val="24"/>
        </w:rPr>
        <w:t>F</w:t>
      </w:r>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w:t>
      </w:r>
      <w:r w:rsidR="00345292" w:rsidRPr="00345292">
        <w:rPr>
          <w:rFonts w:ascii="Times New Roman" w:hAnsi="Times New Roman" w:cs="Times New Roman"/>
          <w:sz w:val="24"/>
          <w:szCs w:val="24"/>
        </w:rPr>
        <w:lastRenderedPageBreak/>
        <w:t xml:space="preserve">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participants provided higher mid-ratings of object A than pre-ratings of it, Bootstrapped 95% CI[-21.11,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object A than mid-ratings of it, p &lt; .0001, Bootstrapped 95% CI[-27.54,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lastRenderedPageBreak/>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 xml:space="preserve">there was a marginal difference between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CI[-2.06,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435"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lastRenderedPageBreak/>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435"/>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lastRenderedPageBreak/>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w:t>
      </w:r>
      <w:r w:rsidR="00F40794">
        <w:rPr>
          <w:rFonts w:ascii="Times New Roman" w:hAnsi="Times New Roman" w:cs="Times New Roman"/>
          <w:sz w:val="24"/>
          <w:szCs w:val="24"/>
        </w:rPr>
        <w:lastRenderedPageBreak/>
        <w:t xml:space="preserve">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 xml:space="preserve">s associatively in Experiment 1 but used Bayesian inference to reason about the events in </w:t>
      </w:r>
      <w:r>
        <w:rPr>
          <w:rFonts w:ascii="Times New Roman" w:hAnsi="Times New Roman" w:cs="Times New Roman"/>
          <w:sz w:val="24"/>
          <w:szCs w:val="24"/>
        </w:rPr>
        <w:lastRenderedPageBreak/>
        <w:t>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adults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adults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w:t>
      </w:r>
      <w:r w:rsidRPr="00132E9D">
        <w:rPr>
          <w:rFonts w:ascii="Times New Roman" w:hAnsi="Times New Roman" w:cs="Times New Roman"/>
          <w:sz w:val="24"/>
          <w:szCs w:val="24"/>
        </w:rPr>
        <w:lastRenderedPageBreak/>
        <w:t xml:space="preserve">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Levene’s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w:t>
      </w:r>
      <w:r w:rsidR="00205258" w:rsidRPr="00205258">
        <w:rPr>
          <w:rFonts w:ascii="Times New Roman" w:hAnsi="Times New Roman" w:cs="Times New Roman"/>
          <w:sz w:val="24"/>
          <w:szCs w:val="24"/>
        </w:rPr>
        <w:lastRenderedPageBreak/>
        <w:t xml:space="preserve">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strapped 95% CI[-35.59,-13.71].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w:t>
      </w:r>
      <w:r w:rsidR="00205258" w:rsidRPr="00205258">
        <w:rPr>
          <w:rFonts w:ascii="Times New Roman" w:hAnsi="Times New Roman" w:cs="Times New Roman"/>
          <w:sz w:val="24"/>
          <w:szCs w:val="24"/>
        </w:rPr>
        <w:lastRenderedPageBreak/>
        <w:t xml:space="preserve">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trapped 95% CI[-28.73,-12.77]).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CI[-2.16,28.46].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xml:space="preserve">, </w:t>
      </w:r>
      <w:r w:rsidRPr="00205258">
        <w:rPr>
          <w:rFonts w:ascii="Times New Roman" w:hAnsi="Times New Roman" w:cs="Times New Roman"/>
          <w:sz w:val="24"/>
          <w:szCs w:val="24"/>
        </w:rPr>
        <w:lastRenderedPageBreak/>
        <w:t>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r w:rsidR="00EE7391">
        <w:rPr>
          <w:rFonts w:ascii="Times New Roman" w:hAnsi="Times New Roman" w:cs="Times New Roman"/>
          <w:sz w:val="24"/>
          <w:szCs w:val="24"/>
        </w:rPr>
        <w:t xml:space="preserve">models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lastRenderedPageBreak/>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lastRenderedPageBreak/>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lastRenderedPageBreak/>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 xml:space="preserve">to what extent infants (Sobel &amp; Kirkham, 2006), children (e.g., Gopnik et al., 2001; Sobel et al., 2004), and adults (e.g., </w:t>
      </w:r>
      <w:r w:rsidRPr="00BC01B9">
        <w:rPr>
          <w:rFonts w:ascii="Times New Roman" w:hAnsi="Times New Roman" w:cs="Times New Roman"/>
          <w:color w:val="000000" w:themeColor="text1"/>
          <w:sz w:val="24"/>
          <w:szCs w:val="24"/>
        </w:rPr>
        <w:lastRenderedPageBreak/>
        <w:t>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w:t>
      </w:r>
      <w:r w:rsidR="0079459A">
        <w:rPr>
          <w:rFonts w:ascii="Times New Roman" w:hAnsi="Times New Roman" w:cs="Times New Roman"/>
          <w:color w:val="000000" w:themeColor="text1"/>
          <w:sz w:val="24"/>
          <w:szCs w:val="24"/>
        </w:rPr>
        <w:lastRenderedPageBreak/>
        <w:t xml:space="preserve">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Coenen, Rehder, &amp; </w:t>
      </w:r>
      <w:r w:rsidR="0079459A" w:rsidRPr="00236EC8">
        <w:rPr>
          <w:rFonts w:ascii="Times New Roman" w:hAnsi="Times New Roman" w:cs="Times New Roman"/>
          <w:color w:val="000000" w:themeColor="text1"/>
          <w:sz w:val="24"/>
          <w:szCs w:val="24"/>
        </w:rPr>
        <w:t xml:space="preserve">Gureckis, 2015; Darlow &amp; Sloman, 2010; Kahneman &amp; Frederick, 2002; Osman, 2004; </w:t>
      </w:r>
      <w:r w:rsidR="0079459A">
        <w:rPr>
          <w:rFonts w:ascii="Times New Roman" w:hAnsi="Times New Roman" w:cs="Times New Roman"/>
          <w:color w:val="000000" w:themeColor="text1"/>
          <w:sz w:val="24"/>
          <w:szCs w:val="24"/>
        </w:rPr>
        <w:t xml:space="preserve">Smith &amp; DeCoster,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to use a more explicit and effortful process in Experiments 2 and 3 such as Bayesian inference. 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noncauses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 xml:space="preserve">across </w:t>
      </w:r>
      <w:r w:rsidR="000D1A45">
        <w:rPr>
          <w:rFonts w:ascii="Times New Roman" w:hAnsi="Times New Roman" w:cs="Times New Roman"/>
          <w:color w:val="000000" w:themeColor="text1"/>
          <w:sz w:val="24"/>
          <w:szCs w:val="24"/>
        </w:rPr>
        <w:lastRenderedPageBreak/>
        <w:t>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(Kloos &amp; Sloutsky, 2013; Waldmann &amp; Holyoak, 1992) or predictors (e.g., De Houwer, Beckers, &amp; Glautier, 2002), and that humans engage in BB when causes are viewed</w:t>
      </w:r>
      <w:r w:rsidR="00D02631">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 xml:space="preserve">submaximally such that two candidate causes do not combine to produce a larger effect than one of the two causes in isolation (Beckers, De Houwer, Pineno,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lastRenderedPageBreak/>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adults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w:t>
      </w:r>
      <w:r w:rsidRPr="00720BC6">
        <w:rPr>
          <w:rFonts w:ascii="Times New Roman" w:hAnsi="Times New Roman" w:cs="Times New Roman"/>
          <w:color w:val="000000" w:themeColor="text1"/>
          <w:sz w:val="24"/>
          <w:szCs w:val="24"/>
        </w:rPr>
        <w:lastRenderedPageBreak/>
        <w:t>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w:t>
      </w:r>
      <w:r w:rsidR="004D3081">
        <w:rPr>
          <w:rFonts w:ascii="Times New Roman" w:hAnsi="Times New Roman" w:cs="Times New Roman"/>
          <w:color w:val="000000" w:themeColor="text1"/>
          <w:sz w:val="24"/>
          <w:szCs w:val="24"/>
        </w:rPr>
        <w:lastRenderedPageBreak/>
        <w:t xml:space="preserve">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Despite the fact that this is an issue that is 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We thank Kaily Bruch and Marina Selenica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Canadian Journal of Psychology/Revue canadienne de psychologie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Baayen, R. H., Davidson, D. J., &amp; Bates, D. M. (2008). Mixed-effects modeling with crossed random effects for subjects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De Houwer, J., Pineno,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Beckers, T., Miller, R. R., De Houwer, J., &amp; Urushihara,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Bonawitz,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Chapman, G.B. (1991). Trial-order affects cue inte raction in contingency judgement. J ourna l of Experi- menta l Psychology : Lea rning, Memory, a nd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Coenen, A., Rehder, B., &amp; Gureckis,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Darlow,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Glymour, C., Sobel, D. M., Schulz, L. E., Kushnir,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Houwer, J. D., Beckers, T., &amp; Glautier,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Kloos, H., &amp; Sloutsky, V. M. (2013). Blocking a redundant cue: what does it say about preschoolers' causal competence?.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Kruschke,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Leslie, A. M., &amp; Keeble, S. (1987). Do six-month-old infants perceive causality?.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Been, S., Mitchell, S.J., Bouton, M.E., Fronhardt,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Lucas, C. G., Bridgers,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Mayrhofer, R., &amp; Waldmann,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Meltzoff, A. N., Waismeyer,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Morey, R.D, &amp; Rouder,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ment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Rehder,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Rothe, A., Deverett,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Schlottmann,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Smith, E. R., &amp; DeCoster,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Munro, S. (2006). When Mr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Waldmann, M. R., &amp; Holyoak,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Williams, D. A., Sagness,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White, P. A. (2006). How well is causal structure inferred from cooccurrence information?.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r w:rsidR="00F87923">
        <w:rPr>
          <w:rFonts w:ascii="Times New Roman" w:hAnsi="Times New Roman" w:cs="Times New Roman"/>
          <w:sz w:val="24"/>
          <w:szCs w:val="24"/>
        </w:rPr>
        <w:t>fourt</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Bayesian model</w:t>
      </w:r>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5DA5E" w14:textId="77777777" w:rsidR="009114B9" w:rsidRDefault="009114B9" w:rsidP="00323E12">
      <w:pPr>
        <w:spacing w:after="0" w:line="240" w:lineRule="auto"/>
      </w:pPr>
      <w:r>
        <w:separator/>
      </w:r>
    </w:p>
  </w:endnote>
  <w:endnote w:type="continuationSeparator" w:id="0">
    <w:p w14:paraId="3EF2C837" w14:textId="77777777" w:rsidR="009114B9" w:rsidRDefault="009114B9"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F5E0" w14:textId="77777777" w:rsidR="009114B9" w:rsidRDefault="009114B9" w:rsidP="00323E12">
      <w:pPr>
        <w:spacing w:after="0" w:line="240" w:lineRule="auto"/>
      </w:pPr>
      <w:r>
        <w:separator/>
      </w:r>
    </w:p>
  </w:footnote>
  <w:footnote w:type="continuationSeparator" w:id="0">
    <w:p w14:paraId="2A0119E1" w14:textId="77777777" w:rsidR="009114B9" w:rsidRDefault="009114B9"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ins w:id="436" w:author="Benton, Deon [2]" w:date="2023-01-15T10:35:00Z">
      <w:r w:rsidR="0090471B">
        <w:rPr>
          <w:rFonts w:ascii="Times New Roman" w:hAnsi="Times New Roman" w:cs="Times New Roman"/>
          <w:sz w:val="24"/>
          <w:szCs w:val="24"/>
        </w:rPr>
        <w:t>HUMAN CHILDREN</w:t>
      </w:r>
    </w:ins>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4D6F"/>
    <w:rsid w:val="000554C0"/>
    <w:rsid w:val="00056507"/>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4EE7"/>
    <w:rsid w:val="000752F8"/>
    <w:rsid w:val="000759FF"/>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59F"/>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976"/>
    <w:rsid w:val="000F5F2B"/>
    <w:rsid w:val="000F6103"/>
    <w:rsid w:val="000F6204"/>
    <w:rsid w:val="000F7187"/>
    <w:rsid w:val="0010201B"/>
    <w:rsid w:val="0010410F"/>
    <w:rsid w:val="001048BB"/>
    <w:rsid w:val="0010541E"/>
    <w:rsid w:val="001061FF"/>
    <w:rsid w:val="00107780"/>
    <w:rsid w:val="00111358"/>
    <w:rsid w:val="00111DF2"/>
    <w:rsid w:val="00112917"/>
    <w:rsid w:val="001131F7"/>
    <w:rsid w:val="00113AAD"/>
    <w:rsid w:val="00114A01"/>
    <w:rsid w:val="00114C47"/>
    <w:rsid w:val="00115569"/>
    <w:rsid w:val="001155B2"/>
    <w:rsid w:val="00115B08"/>
    <w:rsid w:val="00115D5D"/>
    <w:rsid w:val="00117703"/>
    <w:rsid w:val="0012000F"/>
    <w:rsid w:val="001215C6"/>
    <w:rsid w:val="00122CDC"/>
    <w:rsid w:val="001234E8"/>
    <w:rsid w:val="001249B1"/>
    <w:rsid w:val="00124CED"/>
    <w:rsid w:val="0012507D"/>
    <w:rsid w:val="001258DC"/>
    <w:rsid w:val="001274A5"/>
    <w:rsid w:val="001278DB"/>
    <w:rsid w:val="00127975"/>
    <w:rsid w:val="001301CC"/>
    <w:rsid w:val="0013087F"/>
    <w:rsid w:val="00130CC7"/>
    <w:rsid w:val="001314F0"/>
    <w:rsid w:val="0013183B"/>
    <w:rsid w:val="00132E9D"/>
    <w:rsid w:val="00133B0C"/>
    <w:rsid w:val="00134319"/>
    <w:rsid w:val="00134638"/>
    <w:rsid w:val="00134C09"/>
    <w:rsid w:val="001354DF"/>
    <w:rsid w:val="00135550"/>
    <w:rsid w:val="00135C54"/>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96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970"/>
    <w:rsid w:val="00196D68"/>
    <w:rsid w:val="001975C5"/>
    <w:rsid w:val="001975EA"/>
    <w:rsid w:val="00197B5D"/>
    <w:rsid w:val="00197DBA"/>
    <w:rsid w:val="001A00FA"/>
    <w:rsid w:val="001A2513"/>
    <w:rsid w:val="001A2652"/>
    <w:rsid w:val="001A3893"/>
    <w:rsid w:val="001A3EC1"/>
    <w:rsid w:val="001A5C2B"/>
    <w:rsid w:val="001A65BE"/>
    <w:rsid w:val="001A7E4F"/>
    <w:rsid w:val="001B013C"/>
    <w:rsid w:val="001B0DC2"/>
    <w:rsid w:val="001B0F27"/>
    <w:rsid w:val="001B1FD5"/>
    <w:rsid w:val="001B237C"/>
    <w:rsid w:val="001B24C4"/>
    <w:rsid w:val="001B4B55"/>
    <w:rsid w:val="001B5927"/>
    <w:rsid w:val="001B5D59"/>
    <w:rsid w:val="001B5D9D"/>
    <w:rsid w:val="001B7F60"/>
    <w:rsid w:val="001C02F1"/>
    <w:rsid w:val="001C07E2"/>
    <w:rsid w:val="001C0C54"/>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2408"/>
    <w:rsid w:val="001D366A"/>
    <w:rsid w:val="001D4302"/>
    <w:rsid w:val="001D4475"/>
    <w:rsid w:val="001D4C2C"/>
    <w:rsid w:val="001D55E8"/>
    <w:rsid w:val="001D5A6A"/>
    <w:rsid w:val="001D6896"/>
    <w:rsid w:val="001D7813"/>
    <w:rsid w:val="001E0521"/>
    <w:rsid w:val="001E1BDF"/>
    <w:rsid w:val="001E2CFC"/>
    <w:rsid w:val="001E2F35"/>
    <w:rsid w:val="001E2FC1"/>
    <w:rsid w:val="001E36D5"/>
    <w:rsid w:val="001E42CC"/>
    <w:rsid w:val="001E5998"/>
    <w:rsid w:val="001E652A"/>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4425"/>
    <w:rsid w:val="00205258"/>
    <w:rsid w:val="00206231"/>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492"/>
    <w:rsid w:val="00250449"/>
    <w:rsid w:val="00250944"/>
    <w:rsid w:val="00250965"/>
    <w:rsid w:val="00250F0C"/>
    <w:rsid w:val="002521F1"/>
    <w:rsid w:val="00252559"/>
    <w:rsid w:val="002564C0"/>
    <w:rsid w:val="00260188"/>
    <w:rsid w:val="0026097E"/>
    <w:rsid w:val="00260E33"/>
    <w:rsid w:val="00260F1C"/>
    <w:rsid w:val="00261E3F"/>
    <w:rsid w:val="00262791"/>
    <w:rsid w:val="00262DA4"/>
    <w:rsid w:val="00263269"/>
    <w:rsid w:val="002641C0"/>
    <w:rsid w:val="00265968"/>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0A0"/>
    <w:rsid w:val="002833CB"/>
    <w:rsid w:val="00283BCE"/>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5153"/>
    <w:rsid w:val="002C6A31"/>
    <w:rsid w:val="002C7124"/>
    <w:rsid w:val="002D046E"/>
    <w:rsid w:val="002D0964"/>
    <w:rsid w:val="002D15F1"/>
    <w:rsid w:val="002D2204"/>
    <w:rsid w:val="002D31CB"/>
    <w:rsid w:val="002D3737"/>
    <w:rsid w:val="002D3DD8"/>
    <w:rsid w:val="002D438C"/>
    <w:rsid w:val="002D5EB1"/>
    <w:rsid w:val="002D6054"/>
    <w:rsid w:val="002D6246"/>
    <w:rsid w:val="002D6CE1"/>
    <w:rsid w:val="002D7995"/>
    <w:rsid w:val="002E13A0"/>
    <w:rsid w:val="002E1A30"/>
    <w:rsid w:val="002E1D01"/>
    <w:rsid w:val="002E2049"/>
    <w:rsid w:val="002E2C89"/>
    <w:rsid w:val="002E2FA4"/>
    <w:rsid w:val="002E3455"/>
    <w:rsid w:val="002E34F9"/>
    <w:rsid w:val="002E419B"/>
    <w:rsid w:val="002E49A2"/>
    <w:rsid w:val="002E500C"/>
    <w:rsid w:val="002E6DA1"/>
    <w:rsid w:val="002E74FF"/>
    <w:rsid w:val="002E77D0"/>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07E7B"/>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4DA3"/>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947"/>
    <w:rsid w:val="003811C8"/>
    <w:rsid w:val="00382D6D"/>
    <w:rsid w:val="003830F2"/>
    <w:rsid w:val="003833AD"/>
    <w:rsid w:val="00383DBD"/>
    <w:rsid w:val="00383E53"/>
    <w:rsid w:val="00383FE7"/>
    <w:rsid w:val="003846E4"/>
    <w:rsid w:val="0038548A"/>
    <w:rsid w:val="00385FE1"/>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C6A"/>
    <w:rsid w:val="003B6595"/>
    <w:rsid w:val="003B7D69"/>
    <w:rsid w:val="003C0345"/>
    <w:rsid w:val="003C354C"/>
    <w:rsid w:val="003C421C"/>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E03D5"/>
    <w:rsid w:val="003E24AC"/>
    <w:rsid w:val="003E2807"/>
    <w:rsid w:val="003E3CCB"/>
    <w:rsid w:val="003E6BAA"/>
    <w:rsid w:val="003E7163"/>
    <w:rsid w:val="003E74D3"/>
    <w:rsid w:val="003F07CB"/>
    <w:rsid w:val="003F0942"/>
    <w:rsid w:val="003F1A1C"/>
    <w:rsid w:val="003F3F83"/>
    <w:rsid w:val="003F474D"/>
    <w:rsid w:val="003F67CD"/>
    <w:rsid w:val="003F7497"/>
    <w:rsid w:val="003F7C64"/>
    <w:rsid w:val="0040083C"/>
    <w:rsid w:val="00404790"/>
    <w:rsid w:val="004048EB"/>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6BC"/>
    <w:rsid w:val="00424296"/>
    <w:rsid w:val="00424435"/>
    <w:rsid w:val="00425E16"/>
    <w:rsid w:val="00426193"/>
    <w:rsid w:val="00426D62"/>
    <w:rsid w:val="00426EB6"/>
    <w:rsid w:val="00426FE1"/>
    <w:rsid w:val="00427BD6"/>
    <w:rsid w:val="004304B0"/>
    <w:rsid w:val="004305D0"/>
    <w:rsid w:val="00430608"/>
    <w:rsid w:val="0043128B"/>
    <w:rsid w:val="004314D3"/>
    <w:rsid w:val="0043585F"/>
    <w:rsid w:val="00436D0C"/>
    <w:rsid w:val="004377BE"/>
    <w:rsid w:val="00440BC2"/>
    <w:rsid w:val="00440E89"/>
    <w:rsid w:val="004413DE"/>
    <w:rsid w:val="00443208"/>
    <w:rsid w:val="004432FD"/>
    <w:rsid w:val="00443AB3"/>
    <w:rsid w:val="0044531E"/>
    <w:rsid w:val="00446984"/>
    <w:rsid w:val="00447140"/>
    <w:rsid w:val="00447262"/>
    <w:rsid w:val="0044759D"/>
    <w:rsid w:val="00450A26"/>
    <w:rsid w:val="0045189C"/>
    <w:rsid w:val="004527FE"/>
    <w:rsid w:val="00452DEA"/>
    <w:rsid w:val="00452FCF"/>
    <w:rsid w:val="00453119"/>
    <w:rsid w:val="00454041"/>
    <w:rsid w:val="00454763"/>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571F"/>
    <w:rsid w:val="004A6688"/>
    <w:rsid w:val="004A6814"/>
    <w:rsid w:val="004B0376"/>
    <w:rsid w:val="004B0A9B"/>
    <w:rsid w:val="004B1ACD"/>
    <w:rsid w:val="004B246D"/>
    <w:rsid w:val="004B25C0"/>
    <w:rsid w:val="004B27AD"/>
    <w:rsid w:val="004B2F78"/>
    <w:rsid w:val="004B3C37"/>
    <w:rsid w:val="004B3E48"/>
    <w:rsid w:val="004B3E63"/>
    <w:rsid w:val="004B414A"/>
    <w:rsid w:val="004B423A"/>
    <w:rsid w:val="004B50E8"/>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887"/>
    <w:rsid w:val="004C6920"/>
    <w:rsid w:val="004C6D49"/>
    <w:rsid w:val="004C6ECF"/>
    <w:rsid w:val="004C7E4A"/>
    <w:rsid w:val="004C7FB6"/>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2FC"/>
    <w:rsid w:val="004E7B2E"/>
    <w:rsid w:val="004E7CB2"/>
    <w:rsid w:val="004F02B5"/>
    <w:rsid w:val="004F07E4"/>
    <w:rsid w:val="004F1F9F"/>
    <w:rsid w:val="004F203A"/>
    <w:rsid w:val="004F2FC3"/>
    <w:rsid w:val="004F4176"/>
    <w:rsid w:val="004F6C87"/>
    <w:rsid w:val="004F6F31"/>
    <w:rsid w:val="004F6F71"/>
    <w:rsid w:val="004F7F44"/>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36FB9"/>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767E"/>
    <w:rsid w:val="00557756"/>
    <w:rsid w:val="005602C1"/>
    <w:rsid w:val="00560651"/>
    <w:rsid w:val="00560E48"/>
    <w:rsid w:val="00561815"/>
    <w:rsid w:val="005619C3"/>
    <w:rsid w:val="00562372"/>
    <w:rsid w:val="005626A0"/>
    <w:rsid w:val="00563291"/>
    <w:rsid w:val="005663B2"/>
    <w:rsid w:val="00566941"/>
    <w:rsid w:val="005707A0"/>
    <w:rsid w:val="005721D2"/>
    <w:rsid w:val="00572833"/>
    <w:rsid w:val="00572BC6"/>
    <w:rsid w:val="00572D95"/>
    <w:rsid w:val="00573CC2"/>
    <w:rsid w:val="00574D55"/>
    <w:rsid w:val="005754E2"/>
    <w:rsid w:val="005766DD"/>
    <w:rsid w:val="00576771"/>
    <w:rsid w:val="00576A2E"/>
    <w:rsid w:val="00576EC4"/>
    <w:rsid w:val="00577B26"/>
    <w:rsid w:val="005809AB"/>
    <w:rsid w:val="0058138F"/>
    <w:rsid w:val="00582237"/>
    <w:rsid w:val="0058250A"/>
    <w:rsid w:val="005836C9"/>
    <w:rsid w:val="00585EB2"/>
    <w:rsid w:val="00586D0C"/>
    <w:rsid w:val="00586E73"/>
    <w:rsid w:val="00587E32"/>
    <w:rsid w:val="00587FBB"/>
    <w:rsid w:val="005913E4"/>
    <w:rsid w:val="0059147F"/>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B7DB9"/>
    <w:rsid w:val="005C0812"/>
    <w:rsid w:val="005C10A0"/>
    <w:rsid w:val="005C3235"/>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1F20"/>
    <w:rsid w:val="00614076"/>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051"/>
    <w:rsid w:val="006701A9"/>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788"/>
    <w:rsid w:val="006A4A32"/>
    <w:rsid w:val="006A4D97"/>
    <w:rsid w:val="006A63E7"/>
    <w:rsid w:val="006B055E"/>
    <w:rsid w:val="006B14B5"/>
    <w:rsid w:val="006B1534"/>
    <w:rsid w:val="006B1D99"/>
    <w:rsid w:val="006B2089"/>
    <w:rsid w:val="006B29BF"/>
    <w:rsid w:val="006B34DA"/>
    <w:rsid w:val="006B4EBB"/>
    <w:rsid w:val="006B53AA"/>
    <w:rsid w:val="006B732C"/>
    <w:rsid w:val="006B7C8E"/>
    <w:rsid w:val="006C1692"/>
    <w:rsid w:val="006C1FD2"/>
    <w:rsid w:val="006C23F1"/>
    <w:rsid w:val="006C2A16"/>
    <w:rsid w:val="006C34C6"/>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AFD"/>
    <w:rsid w:val="00720BC6"/>
    <w:rsid w:val="007222B9"/>
    <w:rsid w:val="00722300"/>
    <w:rsid w:val="00723915"/>
    <w:rsid w:val="00723ADF"/>
    <w:rsid w:val="007245C2"/>
    <w:rsid w:val="00724B77"/>
    <w:rsid w:val="00726BF5"/>
    <w:rsid w:val="00730A7F"/>
    <w:rsid w:val="00730CB9"/>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1497"/>
    <w:rsid w:val="007918CB"/>
    <w:rsid w:val="007919EF"/>
    <w:rsid w:val="007927D3"/>
    <w:rsid w:val="00792D28"/>
    <w:rsid w:val="007930A3"/>
    <w:rsid w:val="0079360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47D"/>
    <w:rsid w:val="007A494E"/>
    <w:rsid w:val="007A4E09"/>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1072"/>
    <w:rsid w:val="007C1274"/>
    <w:rsid w:val="007C19A9"/>
    <w:rsid w:val="007C2053"/>
    <w:rsid w:val="007C3049"/>
    <w:rsid w:val="007C4691"/>
    <w:rsid w:val="007C473F"/>
    <w:rsid w:val="007C6452"/>
    <w:rsid w:val="007C77B6"/>
    <w:rsid w:val="007C7BBB"/>
    <w:rsid w:val="007C7EEA"/>
    <w:rsid w:val="007D34E6"/>
    <w:rsid w:val="007D3A74"/>
    <w:rsid w:val="007D3DA0"/>
    <w:rsid w:val="007D3FFB"/>
    <w:rsid w:val="007D532A"/>
    <w:rsid w:val="007D664A"/>
    <w:rsid w:val="007D68CD"/>
    <w:rsid w:val="007D7F7C"/>
    <w:rsid w:val="007E110F"/>
    <w:rsid w:val="007E18F6"/>
    <w:rsid w:val="007E2D34"/>
    <w:rsid w:val="007E3882"/>
    <w:rsid w:val="007E3FCD"/>
    <w:rsid w:val="007E49D0"/>
    <w:rsid w:val="007E4ECA"/>
    <w:rsid w:val="007E5326"/>
    <w:rsid w:val="007E5BAE"/>
    <w:rsid w:val="007E5ED0"/>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0879"/>
    <w:rsid w:val="00801F96"/>
    <w:rsid w:val="00802324"/>
    <w:rsid w:val="0080399C"/>
    <w:rsid w:val="00804210"/>
    <w:rsid w:val="00806777"/>
    <w:rsid w:val="00810BFA"/>
    <w:rsid w:val="00811EA1"/>
    <w:rsid w:val="00813D2A"/>
    <w:rsid w:val="008142F1"/>
    <w:rsid w:val="00814604"/>
    <w:rsid w:val="00814BAA"/>
    <w:rsid w:val="008171DE"/>
    <w:rsid w:val="00817844"/>
    <w:rsid w:val="00822501"/>
    <w:rsid w:val="00822DE4"/>
    <w:rsid w:val="00825229"/>
    <w:rsid w:val="00825C40"/>
    <w:rsid w:val="0082608F"/>
    <w:rsid w:val="00826F13"/>
    <w:rsid w:val="0082728D"/>
    <w:rsid w:val="00827CB0"/>
    <w:rsid w:val="00827F3E"/>
    <w:rsid w:val="00830CB2"/>
    <w:rsid w:val="00830F6F"/>
    <w:rsid w:val="00831385"/>
    <w:rsid w:val="008318FA"/>
    <w:rsid w:val="00831BA4"/>
    <w:rsid w:val="0083241F"/>
    <w:rsid w:val="00832A7A"/>
    <w:rsid w:val="00833D47"/>
    <w:rsid w:val="008359FE"/>
    <w:rsid w:val="008375DC"/>
    <w:rsid w:val="00840722"/>
    <w:rsid w:val="00841D50"/>
    <w:rsid w:val="008429FD"/>
    <w:rsid w:val="00843635"/>
    <w:rsid w:val="00843B9A"/>
    <w:rsid w:val="008449A5"/>
    <w:rsid w:val="00844F40"/>
    <w:rsid w:val="008456F7"/>
    <w:rsid w:val="00847E0F"/>
    <w:rsid w:val="00847E80"/>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E54"/>
    <w:rsid w:val="008572B2"/>
    <w:rsid w:val="00857D6D"/>
    <w:rsid w:val="008614BF"/>
    <w:rsid w:val="00862BBF"/>
    <w:rsid w:val="00862F5D"/>
    <w:rsid w:val="00862F7F"/>
    <w:rsid w:val="0086385F"/>
    <w:rsid w:val="00863A6F"/>
    <w:rsid w:val="00863B23"/>
    <w:rsid w:val="00863D50"/>
    <w:rsid w:val="00863EBE"/>
    <w:rsid w:val="00864C1D"/>
    <w:rsid w:val="008650E2"/>
    <w:rsid w:val="00865655"/>
    <w:rsid w:val="00865766"/>
    <w:rsid w:val="00871EEE"/>
    <w:rsid w:val="00871F50"/>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A38"/>
    <w:rsid w:val="008A0259"/>
    <w:rsid w:val="008A11D4"/>
    <w:rsid w:val="008A15C4"/>
    <w:rsid w:val="008A1604"/>
    <w:rsid w:val="008A20E3"/>
    <w:rsid w:val="008A38AC"/>
    <w:rsid w:val="008A3A8C"/>
    <w:rsid w:val="008A4211"/>
    <w:rsid w:val="008A489F"/>
    <w:rsid w:val="008A70D4"/>
    <w:rsid w:val="008A7179"/>
    <w:rsid w:val="008A7BF5"/>
    <w:rsid w:val="008B07A2"/>
    <w:rsid w:val="008B106C"/>
    <w:rsid w:val="008B2255"/>
    <w:rsid w:val="008B2740"/>
    <w:rsid w:val="008B572B"/>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50E"/>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1B"/>
    <w:rsid w:val="00904720"/>
    <w:rsid w:val="0090474C"/>
    <w:rsid w:val="009054BA"/>
    <w:rsid w:val="0090581D"/>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30FEC"/>
    <w:rsid w:val="009318BB"/>
    <w:rsid w:val="00931BB6"/>
    <w:rsid w:val="009333FA"/>
    <w:rsid w:val="009341B0"/>
    <w:rsid w:val="009345F9"/>
    <w:rsid w:val="009348D6"/>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7551"/>
    <w:rsid w:val="009779A0"/>
    <w:rsid w:val="00977B78"/>
    <w:rsid w:val="00981804"/>
    <w:rsid w:val="009849F4"/>
    <w:rsid w:val="00984FDC"/>
    <w:rsid w:val="00985979"/>
    <w:rsid w:val="00985F02"/>
    <w:rsid w:val="00986842"/>
    <w:rsid w:val="0098687F"/>
    <w:rsid w:val="00986E37"/>
    <w:rsid w:val="00987AEB"/>
    <w:rsid w:val="00987D30"/>
    <w:rsid w:val="009903D1"/>
    <w:rsid w:val="00991514"/>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6B2"/>
    <w:rsid w:val="009C5E5D"/>
    <w:rsid w:val="009D00A0"/>
    <w:rsid w:val="009D0AA0"/>
    <w:rsid w:val="009D235D"/>
    <w:rsid w:val="009D3E33"/>
    <w:rsid w:val="009D4E09"/>
    <w:rsid w:val="009D5AE2"/>
    <w:rsid w:val="009D5DDD"/>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2CE"/>
    <w:rsid w:val="00A13925"/>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C4"/>
    <w:rsid w:val="00A45E84"/>
    <w:rsid w:val="00A460B0"/>
    <w:rsid w:val="00A46A07"/>
    <w:rsid w:val="00A4707D"/>
    <w:rsid w:val="00A47750"/>
    <w:rsid w:val="00A47831"/>
    <w:rsid w:val="00A513AF"/>
    <w:rsid w:val="00A52711"/>
    <w:rsid w:val="00A528F8"/>
    <w:rsid w:val="00A52E1B"/>
    <w:rsid w:val="00A537BE"/>
    <w:rsid w:val="00A53BE3"/>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D6B"/>
    <w:rsid w:val="00A66366"/>
    <w:rsid w:val="00A6759C"/>
    <w:rsid w:val="00A67820"/>
    <w:rsid w:val="00A70DD9"/>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32EC"/>
    <w:rsid w:val="00A84BB9"/>
    <w:rsid w:val="00A850DC"/>
    <w:rsid w:val="00A86830"/>
    <w:rsid w:val="00A86B65"/>
    <w:rsid w:val="00A903F8"/>
    <w:rsid w:val="00A91569"/>
    <w:rsid w:val="00A915C1"/>
    <w:rsid w:val="00A91A34"/>
    <w:rsid w:val="00A924FC"/>
    <w:rsid w:val="00A93C33"/>
    <w:rsid w:val="00A93D9C"/>
    <w:rsid w:val="00A94477"/>
    <w:rsid w:val="00A9475C"/>
    <w:rsid w:val="00A94B24"/>
    <w:rsid w:val="00A94FD5"/>
    <w:rsid w:val="00A95944"/>
    <w:rsid w:val="00A95ABF"/>
    <w:rsid w:val="00A96BB1"/>
    <w:rsid w:val="00A97670"/>
    <w:rsid w:val="00AA05EC"/>
    <w:rsid w:val="00AA2232"/>
    <w:rsid w:val="00AA233B"/>
    <w:rsid w:val="00AA325B"/>
    <w:rsid w:val="00AA364C"/>
    <w:rsid w:val="00AA4162"/>
    <w:rsid w:val="00AA6AD7"/>
    <w:rsid w:val="00AA6B8F"/>
    <w:rsid w:val="00AA6C97"/>
    <w:rsid w:val="00AB0248"/>
    <w:rsid w:val="00AB037A"/>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10787"/>
    <w:rsid w:val="00B10836"/>
    <w:rsid w:val="00B108CC"/>
    <w:rsid w:val="00B108FD"/>
    <w:rsid w:val="00B11516"/>
    <w:rsid w:val="00B11642"/>
    <w:rsid w:val="00B1168E"/>
    <w:rsid w:val="00B11D45"/>
    <w:rsid w:val="00B11FE8"/>
    <w:rsid w:val="00B13656"/>
    <w:rsid w:val="00B13DCC"/>
    <w:rsid w:val="00B143A8"/>
    <w:rsid w:val="00B1490E"/>
    <w:rsid w:val="00B1556B"/>
    <w:rsid w:val="00B159CA"/>
    <w:rsid w:val="00B15D9C"/>
    <w:rsid w:val="00B161C7"/>
    <w:rsid w:val="00B1671A"/>
    <w:rsid w:val="00B16C04"/>
    <w:rsid w:val="00B1702B"/>
    <w:rsid w:val="00B17DD2"/>
    <w:rsid w:val="00B202F0"/>
    <w:rsid w:val="00B221EB"/>
    <w:rsid w:val="00B224A3"/>
    <w:rsid w:val="00B23666"/>
    <w:rsid w:val="00B2451E"/>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581D"/>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5E0"/>
    <w:rsid w:val="00B959EF"/>
    <w:rsid w:val="00B95EE0"/>
    <w:rsid w:val="00B9636A"/>
    <w:rsid w:val="00B970F6"/>
    <w:rsid w:val="00BA0016"/>
    <w:rsid w:val="00BA07FE"/>
    <w:rsid w:val="00BA0B8F"/>
    <w:rsid w:val="00BA135D"/>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6B"/>
    <w:rsid w:val="00BC509F"/>
    <w:rsid w:val="00BC7C17"/>
    <w:rsid w:val="00BC7E79"/>
    <w:rsid w:val="00BC7F93"/>
    <w:rsid w:val="00BD1D24"/>
    <w:rsid w:val="00BD2001"/>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61E2"/>
    <w:rsid w:val="00C17CEB"/>
    <w:rsid w:val="00C17DEF"/>
    <w:rsid w:val="00C20349"/>
    <w:rsid w:val="00C2093C"/>
    <w:rsid w:val="00C21F44"/>
    <w:rsid w:val="00C2417B"/>
    <w:rsid w:val="00C24869"/>
    <w:rsid w:val="00C24D9D"/>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B11D1"/>
    <w:rsid w:val="00CB3373"/>
    <w:rsid w:val="00CB38F6"/>
    <w:rsid w:val="00CB3E90"/>
    <w:rsid w:val="00CB4EC3"/>
    <w:rsid w:val="00CB66BB"/>
    <w:rsid w:val="00CB7BCB"/>
    <w:rsid w:val="00CC0485"/>
    <w:rsid w:val="00CC0CBF"/>
    <w:rsid w:val="00CC0CE4"/>
    <w:rsid w:val="00CC2137"/>
    <w:rsid w:val="00CC25AB"/>
    <w:rsid w:val="00CC2EAC"/>
    <w:rsid w:val="00CC4EE7"/>
    <w:rsid w:val="00CC5591"/>
    <w:rsid w:val="00CC675C"/>
    <w:rsid w:val="00CC6AD5"/>
    <w:rsid w:val="00CD0682"/>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11A"/>
    <w:rsid w:val="00CF020C"/>
    <w:rsid w:val="00CF0C05"/>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3C85"/>
    <w:rsid w:val="00D0430E"/>
    <w:rsid w:val="00D04368"/>
    <w:rsid w:val="00D04E28"/>
    <w:rsid w:val="00D063E1"/>
    <w:rsid w:val="00D06929"/>
    <w:rsid w:val="00D07226"/>
    <w:rsid w:val="00D10476"/>
    <w:rsid w:val="00D11020"/>
    <w:rsid w:val="00D11341"/>
    <w:rsid w:val="00D12A63"/>
    <w:rsid w:val="00D12B3A"/>
    <w:rsid w:val="00D1367D"/>
    <w:rsid w:val="00D13ACA"/>
    <w:rsid w:val="00D13ED8"/>
    <w:rsid w:val="00D15968"/>
    <w:rsid w:val="00D15ECA"/>
    <w:rsid w:val="00D16B94"/>
    <w:rsid w:val="00D16F1A"/>
    <w:rsid w:val="00D170B4"/>
    <w:rsid w:val="00D202D4"/>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86A"/>
    <w:rsid w:val="00D3436F"/>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174E"/>
    <w:rsid w:val="00D52E28"/>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282D"/>
    <w:rsid w:val="00DB319B"/>
    <w:rsid w:val="00DB3867"/>
    <w:rsid w:val="00DB47D8"/>
    <w:rsid w:val="00DB5184"/>
    <w:rsid w:val="00DB5F0E"/>
    <w:rsid w:val="00DB6DA0"/>
    <w:rsid w:val="00DB7514"/>
    <w:rsid w:val="00DC0580"/>
    <w:rsid w:val="00DC1151"/>
    <w:rsid w:val="00DC1421"/>
    <w:rsid w:val="00DC21ED"/>
    <w:rsid w:val="00DC2470"/>
    <w:rsid w:val="00DC270D"/>
    <w:rsid w:val="00DC306B"/>
    <w:rsid w:val="00DC3F78"/>
    <w:rsid w:val="00DC4574"/>
    <w:rsid w:val="00DC67A7"/>
    <w:rsid w:val="00DC6965"/>
    <w:rsid w:val="00DD17EA"/>
    <w:rsid w:val="00DD197C"/>
    <w:rsid w:val="00DD2C6D"/>
    <w:rsid w:val="00DD32E6"/>
    <w:rsid w:val="00DD3C3E"/>
    <w:rsid w:val="00DD3F0D"/>
    <w:rsid w:val="00DD4785"/>
    <w:rsid w:val="00DD4838"/>
    <w:rsid w:val="00DD5D80"/>
    <w:rsid w:val="00DD5E91"/>
    <w:rsid w:val="00DE1294"/>
    <w:rsid w:val="00DE2AA4"/>
    <w:rsid w:val="00DE2D6A"/>
    <w:rsid w:val="00DE3692"/>
    <w:rsid w:val="00DE4541"/>
    <w:rsid w:val="00DE487E"/>
    <w:rsid w:val="00DE5689"/>
    <w:rsid w:val="00DE57DA"/>
    <w:rsid w:val="00DE677F"/>
    <w:rsid w:val="00DE74EE"/>
    <w:rsid w:val="00DF012F"/>
    <w:rsid w:val="00DF03C7"/>
    <w:rsid w:val="00DF230E"/>
    <w:rsid w:val="00DF2EAB"/>
    <w:rsid w:val="00DF2EF9"/>
    <w:rsid w:val="00DF5DCB"/>
    <w:rsid w:val="00DF765E"/>
    <w:rsid w:val="00DF7B33"/>
    <w:rsid w:val="00E006A1"/>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384"/>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B10"/>
    <w:rsid w:val="00E42C77"/>
    <w:rsid w:val="00E42FD0"/>
    <w:rsid w:val="00E43539"/>
    <w:rsid w:val="00E43E4C"/>
    <w:rsid w:val="00E44F17"/>
    <w:rsid w:val="00E47556"/>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1BC3"/>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5E48"/>
    <w:rsid w:val="00EC6150"/>
    <w:rsid w:val="00ED121E"/>
    <w:rsid w:val="00ED125B"/>
    <w:rsid w:val="00ED1327"/>
    <w:rsid w:val="00ED3210"/>
    <w:rsid w:val="00ED3ABA"/>
    <w:rsid w:val="00ED3F64"/>
    <w:rsid w:val="00ED5085"/>
    <w:rsid w:val="00ED61FC"/>
    <w:rsid w:val="00ED62FF"/>
    <w:rsid w:val="00ED6D30"/>
    <w:rsid w:val="00ED7303"/>
    <w:rsid w:val="00EE026D"/>
    <w:rsid w:val="00EE0E9B"/>
    <w:rsid w:val="00EE1B56"/>
    <w:rsid w:val="00EE2B5A"/>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EA"/>
    <w:rsid w:val="00EF3D33"/>
    <w:rsid w:val="00EF40BE"/>
    <w:rsid w:val="00EF586E"/>
    <w:rsid w:val="00EF69EC"/>
    <w:rsid w:val="00EF7D16"/>
    <w:rsid w:val="00EF7E8F"/>
    <w:rsid w:val="00F0155A"/>
    <w:rsid w:val="00F015C6"/>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1068B"/>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733"/>
    <w:rsid w:val="00F30EB1"/>
    <w:rsid w:val="00F31528"/>
    <w:rsid w:val="00F31BE9"/>
    <w:rsid w:val="00F34E00"/>
    <w:rsid w:val="00F35D1D"/>
    <w:rsid w:val="00F35F7E"/>
    <w:rsid w:val="00F40794"/>
    <w:rsid w:val="00F40816"/>
    <w:rsid w:val="00F41E38"/>
    <w:rsid w:val="00F42158"/>
    <w:rsid w:val="00F42414"/>
    <w:rsid w:val="00F42552"/>
    <w:rsid w:val="00F43032"/>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60AE4"/>
    <w:rsid w:val="00F60FD2"/>
    <w:rsid w:val="00F61C4E"/>
    <w:rsid w:val="00F61FFD"/>
    <w:rsid w:val="00F63016"/>
    <w:rsid w:val="00F63070"/>
    <w:rsid w:val="00F646DF"/>
    <w:rsid w:val="00F65279"/>
    <w:rsid w:val="00F654CB"/>
    <w:rsid w:val="00F66022"/>
    <w:rsid w:val="00F726B7"/>
    <w:rsid w:val="00F77E7C"/>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69</Pages>
  <Words>16327</Words>
  <Characters>93064</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51</cp:revision>
  <cp:lastPrinted>2019-03-04T23:20:00Z</cp:lastPrinted>
  <dcterms:created xsi:type="dcterms:W3CDTF">2023-01-18T18:46:00Z</dcterms:created>
  <dcterms:modified xsi:type="dcterms:W3CDTF">2023-01-19T23:07:00Z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