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628B" w14:textId="77777777" w:rsidR="006C5C80" w:rsidRDefault="006C5C80">
      <w:pPr>
        <w:spacing w:after="0"/>
        <w:jc w:val="center"/>
        <w:rPr>
          <w:rFonts w:ascii="Times New Roman" w:eastAsia="Times New Roman" w:hAnsi="Times New Roman" w:cs="Times New Roman"/>
          <w:sz w:val="24"/>
          <w:szCs w:val="24"/>
        </w:rPr>
      </w:pPr>
    </w:p>
    <w:p w14:paraId="0A931E74" w14:textId="77777777" w:rsidR="006C5C80" w:rsidRDefault="006C5C80">
      <w:pPr>
        <w:rPr>
          <w:rFonts w:ascii="Times New Roman" w:eastAsia="Times New Roman" w:hAnsi="Times New Roman" w:cs="Times New Roman"/>
          <w:sz w:val="24"/>
          <w:szCs w:val="24"/>
        </w:rPr>
      </w:pPr>
    </w:p>
    <w:p w14:paraId="49040535" w14:textId="77777777" w:rsidR="006C5C80" w:rsidRDefault="006C5C80">
      <w:pPr>
        <w:rPr>
          <w:rFonts w:ascii="Times New Roman" w:eastAsia="Times New Roman" w:hAnsi="Times New Roman" w:cs="Times New Roman"/>
          <w:sz w:val="24"/>
          <w:szCs w:val="24"/>
        </w:rPr>
      </w:pPr>
    </w:p>
    <w:p w14:paraId="3A489D84" w14:textId="77777777" w:rsidR="006C5C80" w:rsidRDefault="006C5C80">
      <w:pPr>
        <w:rPr>
          <w:rFonts w:ascii="Times New Roman" w:eastAsia="Times New Roman" w:hAnsi="Times New Roman" w:cs="Times New Roman"/>
          <w:sz w:val="24"/>
          <w:szCs w:val="24"/>
        </w:rPr>
      </w:pPr>
    </w:p>
    <w:p w14:paraId="0ECFB3F0" w14:textId="77777777" w:rsidR="006C5C80" w:rsidRDefault="006C5C80">
      <w:pPr>
        <w:rPr>
          <w:rFonts w:ascii="Times New Roman" w:eastAsia="Times New Roman" w:hAnsi="Times New Roman" w:cs="Times New Roman"/>
          <w:sz w:val="24"/>
          <w:szCs w:val="24"/>
        </w:rPr>
      </w:pPr>
    </w:p>
    <w:p w14:paraId="5136AFA4" w14:textId="77777777" w:rsidR="006C5C80" w:rsidRDefault="006C5C80">
      <w:pPr>
        <w:rPr>
          <w:rFonts w:ascii="Times New Roman" w:eastAsia="Times New Roman" w:hAnsi="Times New Roman" w:cs="Times New Roman"/>
          <w:sz w:val="24"/>
          <w:szCs w:val="24"/>
        </w:rPr>
      </w:pPr>
    </w:p>
    <w:p w14:paraId="39FCFBEC" w14:textId="77777777"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Children process backwards blocking events </w:t>
      </w:r>
      <w:r>
        <w:rPr>
          <w:rFonts w:ascii="Times New Roman" w:eastAsia="Times New Roman" w:hAnsi="Times New Roman" w:cs="Times New Roman"/>
          <w:i/>
          <w:sz w:val="24"/>
          <w:szCs w:val="24"/>
        </w:rPr>
        <w:t xml:space="preserve">mostly </w:t>
      </w:r>
      <w:r>
        <w:rPr>
          <w:rFonts w:ascii="Times New Roman" w:eastAsia="Times New Roman" w:hAnsi="Times New Roman" w:cs="Times New Roman"/>
          <w:sz w:val="24"/>
          <w:szCs w:val="24"/>
        </w:rPr>
        <w:t>associatively when their information-processing abilities are stretched</w:t>
      </w:r>
    </w:p>
    <w:p w14:paraId="3959624E" w14:textId="77777777" w:rsidR="006C5C80" w:rsidRDefault="006C5C80">
      <w:pPr>
        <w:spacing w:after="0" w:line="480" w:lineRule="auto"/>
        <w:jc w:val="center"/>
        <w:rPr>
          <w:rFonts w:ascii="Times New Roman" w:eastAsia="Times New Roman" w:hAnsi="Times New Roman" w:cs="Times New Roman"/>
          <w:sz w:val="24"/>
          <w:szCs w:val="24"/>
        </w:rPr>
      </w:pPr>
    </w:p>
    <w:p w14:paraId="351D0E72" w14:textId="77777777" w:rsidR="006C5C8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Deon T. Benton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David Kamper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Rebecca M. Beaton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David M. Sobel</w:t>
      </w:r>
      <w:r>
        <w:rPr>
          <w:rFonts w:ascii="Times New Roman" w:eastAsia="Times New Roman" w:hAnsi="Times New Roman" w:cs="Times New Roman"/>
          <w:sz w:val="24"/>
          <w:szCs w:val="24"/>
          <w:vertAlign w:val="superscript"/>
        </w:rPr>
        <w:t>2</w:t>
      </w:r>
    </w:p>
    <w:p w14:paraId="36C00986" w14:textId="77777777" w:rsidR="006C5C8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Vanderbilt University</w:t>
      </w:r>
      <w:r>
        <w:rPr>
          <w:rFonts w:ascii="Times New Roman" w:eastAsia="Times New Roman" w:hAnsi="Times New Roman" w:cs="Times New Roman"/>
          <w:sz w:val="24"/>
          <w:szCs w:val="24"/>
        </w:rPr>
        <w:br/>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Brown University</w:t>
      </w:r>
    </w:p>
    <w:p w14:paraId="003A38EB" w14:textId="77777777" w:rsidR="006C5C80" w:rsidRDefault="006C5C80">
      <w:pPr>
        <w:spacing w:after="0" w:line="480" w:lineRule="auto"/>
        <w:rPr>
          <w:rFonts w:ascii="Times New Roman" w:eastAsia="Times New Roman" w:hAnsi="Times New Roman" w:cs="Times New Roman"/>
          <w:sz w:val="24"/>
          <w:szCs w:val="24"/>
        </w:rPr>
      </w:pPr>
    </w:p>
    <w:p w14:paraId="54A63DAD" w14:textId="77777777" w:rsidR="006C5C80" w:rsidRDefault="006C5C80">
      <w:pPr>
        <w:spacing w:after="0" w:line="480" w:lineRule="auto"/>
        <w:rPr>
          <w:rFonts w:ascii="Times New Roman" w:eastAsia="Times New Roman" w:hAnsi="Times New Roman" w:cs="Times New Roman"/>
          <w:sz w:val="24"/>
          <w:szCs w:val="24"/>
        </w:rPr>
      </w:pPr>
    </w:p>
    <w:p w14:paraId="0898F96F" w14:textId="77777777" w:rsidR="006C5C80" w:rsidRDefault="00000000">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6FA5C22E" w14:textId="77777777" w:rsidR="006C5C80" w:rsidRDefault="006C5C80">
      <w:pPr>
        <w:spacing w:after="0" w:line="480" w:lineRule="auto"/>
        <w:rPr>
          <w:rFonts w:ascii="Times New Roman" w:eastAsia="Times New Roman" w:hAnsi="Times New Roman" w:cs="Times New Roman"/>
          <w:sz w:val="24"/>
          <w:szCs w:val="24"/>
        </w:rPr>
      </w:pPr>
    </w:p>
    <w:p w14:paraId="45175B04" w14:textId="77777777"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availability statement: The computational model scripts and data analysis code are available upon reasonable request.</w:t>
      </w:r>
    </w:p>
    <w:p w14:paraId="2C0B8F7B" w14:textId="77777777" w:rsidR="006C5C80" w:rsidRDefault="006C5C80">
      <w:pPr>
        <w:spacing w:after="0" w:line="480" w:lineRule="auto"/>
        <w:rPr>
          <w:rFonts w:ascii="Times New Roman" w:eastAsia="Times New Roman" w:hAnsi="Times New Roman" w:cs="Times New Roman"/>
          <w:sz w:val="24"/>
          <w:szCs w:val="24"/>
        </w:rPr>
      </w:pPr>
    </w:p>
    <w:p w14:paraId="528C3228" w14:textId="77777777"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of interests: none</w:t>
      </w:r>
    </w:p>
    <w:p w14:paraId="53F70353" w14:textId="77777777" w:rsidR="00A12050" w:rsidRDefault="00000000" w:rsidP="00A12050">
      <w:pPr>
        <w:spacing w:after="0" w:line="480" w:lineRule="auto"/>
        <w:rPr>
          <w:rFonts w:ascii="Times New Roman" w:eastAsia="Times New Roman" w:hAnsi="Times New Roman" w:cs="Times New Roman"/>
          <w:sz w:val="24"/>
          <w:szCs w:val="24"/>
        </w:rPr>
      </w:pPr>
      <w:r>
        <w:br w:type="page"/>
      </w:r>
      <w:r w:rsidR="00A12050">
        <w:rPr>
          <w:rFonts w:ascii="Times New Roman" w:eastAsia="Times New Roman" w:hAnsi="Times New Roman" w:cs="Times New Roman"/>
          <w:sz w:val="24"/>
          <w:szCs w:val="24"/>
        </w:rPr>
        <w:lastRenderedPageBreak/>
        <w:t xml:space="preserve">Don’t throw the associative baby out with the Bayesian bathwater: Children process backwards blocking events </w:t>
      </w:r>
      <w:r w:rsidR="00A12050">
        <w:rPr>
          <w:rFonts w:ascii="Times New Roman" w:eastAsia="Times New Roman" w:hAnsi="Times New Roman" w:cs="Times New Roman"/>
          <w:i/>
          <w:sz w:val="24"/>
          <w:szCs w:val="24"/>
        </w:rPr>
        <w:t xml:space="preserve">mostly </w:t>
      </w:r>
      <w:r w:rsidR="00A12050">
        <w:rPr>
          <w:rFonts w:ascii="Times New Roman" w:eastAsia="Times New Roman" w:hAnsi="Times New Roman" w:cs="Times New Roman"/>
          <w:sz w:val="24"/>
          <w:szCs w:val="24"/>
        </w:rPr>
        <w:t>associatively when their information-processing abilities are stretched</w:t>
      </w:r>
    </w:p>
    <w:p w14:paraId="5C7982C0" w14:textId="77777777" w:rsidR="006C5C8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DATE</w:t>
      </w:r>
    </w:p>
    <w:p w14:paraId="3C99EBDF" w14:textId="77777777" w:rsidR="006C5C80"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7FAA7F8"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children to learn about the complex interactions in the world. The mechanisms that underpin children’s causal reasoning, however, are not well understood. 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60ACCC1" w14:textId="77777777" w:rsidR="006C5C80" w:rsidRDefault="006C5C80">
      <w:pPr>
        <w:spacing w:after="0" w:line="480" w:lineRule="auto"/>
        <w:ind w:firstLine="720"/>
        <w:rPr>
          <w:rFonts w:ascii="Times New Roman" w:eastAsia="Times New Roman" w:hAnsi="Times New Roman" w:cs="Times New Roman"/>
          <w:sz w:val="24"/>
          <w:szCs w:val="24"/>
        </w:rPr>
      </w:pPr>
    </w:p>
    <w:p w14:paraId="475DE519" w14:textId="77777777" w:rsidR="006C5C80"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782AD9E1" w14:textId="77777777" w:rsidR="006C5C80" w:rsidRDefault="006C5C80">
      <w:pPr>
        <w:spacing w:after="0" w:line="480" w:lineRule="auto"/>
        <w:ind w:firstLine="720"/>
        <w:rPr>
          <w:rFonts w:ascii="Times New Roman" w:eastAsia="Times New Roman" w:hAnsi="Times New Roman" w:cs="Times New Roman"/>
          <w:sz w:val="24"/>
          <w:szCs w:val="24"/>
        </w:rPr>
      </w:pPr>
    </w:p>
    <w:p w14:paraId="1EF578DD" w14:textId="77777777" w:rsidR="006C5C80" w:rsidRDefault="006C5C80">
      <w:pPr>
        <w:spacing w:after="0"/>
        <w:rPr>
          <w:rFonts w:ascii="Times New Roman" w:eastAsia="Times New Roman" w:hAnsi="Times New Roman" w:cs="Times New Roman"/>
          <w:sz w:val="24"/>
          <w:szCs w:val="24"/>
        </w:rPr>
      </w:pPr>
    </w:p>
    <w:p w14:paraId="4A2A6DF5" w14:textId="77777777" w:rsidR="006C5C80" w:rsidRDefault="006C5C80">
      <w:pPr>
        <w:spacing w:after="0"/>
        <w:rPr>
          <w:rFonts w:ascii="Times New Roman" w:eastAsia="Times New Roman" w:hAnsi="Times New Roman" w:cs="Times New Roman"/>
          <w:sz w:val="24"/>
          <w:szCs w:val="24"/>
        </w:rPr>
      </w:pPr>
    </w:p>
    <w:p w14:paraId="58C92845" w14:textId="77777777" w:rsidR="006C5C80" w:rsidRDefault="006C5C80">
      <w:pPr>
        <w:spacing w:after="0"/>
        <w:rPr>
          <w:rFonts w:ascii="Times New Roman" w:eastAsia="Times New Roman" w:hAnsi="Times New Roman" w:cs="Times New Roman"/>
          <w:sz w:val="24"/>
          <w:szCs w:val="24"/>
        </w:rPr>
      </w:pPr>
    </w:p>
    <w:p w14:paraId="381AB7DB" w14:textId="77777777" w:rsidR="006C5C80" w:rsidRDefault="006C5C80">
      <w:pPr>
        <w:spacing w:after="0"/>
        <w:rPr>
          <w:rFonts w:ascii="Times New Roman" w:eastAsia="Times New Roman" w:hAnsi="Times New Roman" w:cs="Times New Roman"/>
          <w:sz w:val="24"/>
          <w:szCs w:val="24"/>
        </w:rPr>
      </w:pPr>
    </w:p>
    <w:p w14:paraId="740C2FC3" w14:textId="77777777" w:rsidR="006C5C80" w:rsidRDefault="006C5C80">
      <w:pPr>
        <w:spacing w:after="0"/>
        <w:rPr>
          <w:rFonts w:ascii="Times New Roman" w:eastAsia="Times New Roman" w:hAnsi="Times New Roman" w:cs="Times New Roman"/>
          <w:sz w:val="24"/>
          <w:szCs w:val="24"/>
        </w:rPr>
      </w:pPr>
    </w:p>
    <w:p w14:paraId="12913890" w14:textId="77777777" w:rsidR="006C5C80" w:rsidRDefault="006C5C80">
      <w:pPr>
        <w:spacing w:after="0"/>
        <w:rPr>
          <w:rFonts w:ascii="Times New Roman" w:eastAsia="Times New Roman" w:hAnsi="Times New Roman" w:cs="Times New Roman"/>
          <w:sz w:val="24"/>
          <w:szCs w:val="24"/>
        </w:rPr>
      </w:pPr>
    </w:p>
    <w:p w14:paraId="6833B55E" w14:textId="77777777" w:rsidR="006C5C80" w:rsidRDefault="006C5C80">
      <w:pPr>
        <w:spacing w:after="0"/>
        <w:rPr>
          <w:rFonts w:ascii="Times New Roman" w:eastAsia="Times New Roman" w:hAnsi="Times New Roman" w:cs="Times New Roman"/>
          <w:sz w:val="24"/>
          <w:szCs w:val="24"/>
        </w:rPr>
      </w:pPr>
    </w:p>
    <w:p w14:paraId="22C1B4D0" w14:textId="77777777" w:rsidR="006C5C80" w:rsidRDefault="006C5C80">
      <w:pPr>
        <w:spacing w:after="0"/>
        <w:rPr>
          <w:rFonts w:ascii="Times New Roman" w:eastAsia="Times New Roman" w:hAnsi="Times New Roman" w:cs="Times New Roman"/>
          <w:sz w:val="24"/>
          <w:szCs w:val="24"/>
        </w:rPr>
      </w:pPr>
    </w:p>
    <w:p w14:paraId="7C4244FC" w14:textId="77777777" w:rsidR="006C5C80" w:rsidRDefault="006C5C80">
      <w:pPr>
        <w:spacing w:after="0"/>
        <w:rPr>
          <w:rFonts w:ascii="Times New Roman" w:eastAsia="Times New Roman" w:hAnsi="Times New Roman" w:cs="Times New Roman"/>
          <w:sz w:val="24"/>
          <w:szCs w:val="24"/>
        </w:rPr>
      </w:pPr>
    </w:p>
    <w:p w14:paraId="155D64F2" w14:textId="77777777" w:rsidR="006C5C80" w:rsidRDefault="006C5C80">
      <w:pPr>
        <w:spacing w:after="0"/>
        <w:rPr>
          <w:rFonts w:ascii="Times New Roman" w:eastAsia="Times New Roman" w:hAnsi="Times New Roman" w:cs="Times New Roman"/>
          <w:sz w:val="24"/>
          <w:szCs w:val="24"/>
        </w:rPr>
      </w:pPr>
    </w:p>
    <w:p w14:paraId="3AF652E2" w14:textId="77777777" w:rsidR="006C5C80" w:rsidRDefault="006C5C80">
      <w:pPr>
        <w:spacing w:after="0"/>
        <w:rPr>
          <w:rFonts w:ascii="Times New Roman" w:eastAsia="Times New Roman" w:hAnsi="Times New Roman" w:cs="Times New Roman"/>
          <w:sz w:val="24"/>
          <w:szCs w:val="24"/>
        </w:rPr>
      </w:pPr>
    </w:p>
    <w:p w14:paraId="16D68012" w14:textId="77777777" w:rsidR="006C5C80" w:rsidRDefault="006C5C80">
      <w:pPr>
        <w:spacing w:after="0" w:line="480" w:lineRule="auto"/>
        <w:rPr>
          <w:rFonts w:ascii="Times New Roman" w:eastAsia="Times New Roman" w:hAnsi="Times New Roman" w:cs="Times New Roman"/>
          <w:sz w:val="24"/>
          <w:szCs w:val="24"/>
        </w:rPr>
      </w:pPr>
    </w:p>
    <w:p w14:paraId="3DFBEF75"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Few capacities are more important than the ability to reason and make inferences about causal relations. Causal reasoning enables human learners to make predictions and inferences (e.g., Bullock, et al., 1982; Gopnik &amp; Sobel, 2000), to intervene on those relations to generate new effects (e.g., Butler et al., 2020; Gopnik et al., 2001; Schulz et al., 2007), and to reason about counterfactual claims—both about what might have been and how events could have turned out differently (e.g., Harris et al, 1996; Sobel, 2004; Walker &amp; Nyhout, 2020). These, and many other studies (e.g., Bonawitz &amp; Lombrozo, 2012; Gopnik et al., 2001; Legare et al., 2010; Meltzoff et al., 2012; Walker &amp; Gopnik, 2014), posit that young children have sophisticated causal reasoning capacities.</w:t>
      </w:r>
    </w:p>
    <w:p w14:paraId="051E28D5"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algorithms that are underpinned by Bayesian inference. The crux of this idea is that learners use cognitive mechanisms that approximate Bayes inference to reason about causal events and to choose the causal hypothesis—among potentially infinitely many causal hypotheses—that is most consistent with the observed data (e.g., Bonawitz et al., 2014; Gopnik &amp; Wellman, 2012; Griffiths &amp; Tenenbaum, 2005, 2007; Xu, 2019).  Crucially, causal reasoning starts with statistical learning capacities that are present in infancy (e.g., Gomez, 2002; Kirkham et al., 2002; Marcus et al., 1999; Saffran et al., 1996) but that develop into a system that infers abstract patterns of coherent causal structure from probabilistic data.</w:t>
      </w:r>
    </w:p>
    <w:p w14:paraId="7111383C"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perspective is that associative learning alone is sufficient to describe children’s causal inferences. On this view, children build up a representation of causal structure from connecting and processing multiple associative relations and statistical regularities. Connectionist models—which learn largely via associative learning—have provided a proof of </w:t>
      </w:r>
      <w:r>
        <w:rPr>
          <w:rFonts w:ascii="Times New Roman" w:eastAsia="Times New Roman" w:hAnsi="Times New Roman" w:cs="Times New Roman"/>
          <w:sz w:val="24"/>
          <w:szCs w:val="24"/>
        </w:rPr>
        <w:lastRenderedPageBreak/>
        <w:t xml:space="preserve">concept that causal learning can emerge from such associative processes (e.g., Benton et al., 2021; McClelland &amp; Thompson, 2007). Additionally, comparative investigation between non-human animals and adults (e.g., Heyes, 2012) and studies of instrumental action and conditioning on human infants (e.g., Greco et al., 1990; Rovee-Collier, 1999) provide behavioral support for associative learning as a candidate mechanism for how children reason in the world. </w:t>
      </w:r>
    </w:p>
    <w:p w14:paraId="3CA7533A" w14:textId="77777777" w:rsidR="006C5C80" w:rsidRDefault="000000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One way to illustrate the tension between these hypotheses in development is through investigations of </w:t>
      </w:r>
      <w:r>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Houwer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7A30B49B"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since been interpreted as support </w:t>
      </w:r>
      <w:r>
        <w:rPr>
          <w:rFonts w:ascii="Times New Roman" w:eastAsia="Times New Roman" w:hAnsi="Times New Roman" w:cs="Times New Roman"/>
          <w:sz w:val="24"/>
          <w:szCs w:val="24"/>
        </w:rPr>
        <w:lastRenderedPageBreak/>
        <w:t xml:space="preserve">for Bayesian inference rather than associative learning. This is because some associative models such as the Rescorla &amp; Wagner (1972) predict that the strength between object B and the machine’s activation is equivalent between the backwards blocking (where A is effective) and indirect screening-off (where A is not effective) trials. </w:t>
      </w:r>
      <w:commentRangeStart w:id="1"/>
      <w:commentRangeStart w:id="2"/>
      <w:r>
        <w:rPr>
          <w:rFonts w:ascii="Times New Roman" w:eastAsia="Times New Roman" w:hAnsi="Times New Roman" w:cs="Times New Roman"/>
          <w:sz w:val="24"/>
          <w:szCs w:val="24"/>
        </w:rPr>
        <w:t>However</w:t>
      </w:r>
      <w:commentRangeEnd w:id="1"/>
      <w:r>
        <w:commentReference w:id="1"/>
      </w:r>
      <w:commentRangeEnd w:id="2"/>
      <w:r>
        <w:commentReference w:id="2"/>
      </w:r>
      <w:r>
        <w:rPr>
          <w:rFonts w:ascii="Times New Roman" w:eastAsia="Times New Roman" w:hAnsi="Times New Roman" w:cs="Times New Roman"/>
          <w:sz w:val="24"/>
          <w:szCs w:val="24"/>
        </w:rPr>
        <w:t xml:space="preserve">, there are two facets of these data that warrant further consideration. </w:t>
      </w:r>
      <w:commentRangeStart w:id="3"/>
      <w:commentRangeStart w:id="4"/>
      <w:r>
        <w:rPr>
          <w:rFonts w:ascii="Times New Roman" w:eastAsia="Times New Roman" w:hAnsi="Times New Roman" w:cs="Times New Roman"/>
          <w:sz w:val="24"/>
          <w:szCs w:val="24"/>
        </w:rPr>
        <w:t>First</w:t>
      </w:r>
      <w:commentRangeEnd w:id="3"/>
      <w:r>
        <w:commentReference w:id="3"/>
      </w:r>
      <w:commentRangeEnd w:id="4"/>
      <w:r>
        <w:commentReference w:id="4"/>
      </w:r>
      <w:r>
        <w:rPr>
          <w:rFonts w:ascii="Times New Roman" w:eastAsia="Times New Roman" w:hAnsi="Times New Roman" w:cs="Times New Roman"/>
          <w:sz w:val="24"/>
          <w:szCs w:val="24"/>
        </w:rPr>
        <w:t xml:space="preserve">, what is not clear in these data is whether and how children reevaluate the causal status of object B. </w:t>
      </w:r>
      <w:commentRangeStart w:id="5"/>
      <w:commentRangeStart w:id="6"/>
      <w:r>
        <w:rPr>
          <w:rFonts w:ascii="Times New Roman" w:eastAsia="Times New Roman" w:hAnsi="Times New Roman" w:cs="Times New Roman"/>
          <w:sz w:val="24"/>
          <w:szCs w:val="24"/>
        </w:rPr>
        <w:t>For instance, do children increase their belief that B is a cause when A fails to activate the machine but decrease their belief that B is a cause when A activates the machine, or are both occurring? when object A fails to activate the machine, do they increase their belief that B is efficacious, when object A activates the machine, do they decrease their belief about B, or are both occurring  (Beckers et al., 2005; McCormack et al., 2009)?</w:t>
      </w:r>
      <w:commentRangeEnd w:id="5"/>
      <w:r>
        <w:commentReference w:id="5"/>
      </w:r>
      <w:commentRangeEnd w:id="6"/>
      <w:r>
        <w:commentReference w:id="6"/>
      </w:r>
    </w:p>
    <w:p w14:paraId="398D84A9"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McCormack et al. (2009) showed children a similar backwards blocking sequence (AB+, A+) to Sobel et al. (2004): Two objects (A and B) activated the machine together, and then object A activated it alone. They compared children’s causal status judgments for object B with a sequence in which a third object, unrelated to the compound set, activated the machine (i.e., AB+, C+). The 4-year-olds did not differ in their judgments (although 5-year-olds did). This control measure—which we adopt here—is a superior measure of assessing whether children reevaluate their causal judgments. Although these studies used different control trials, the critical point of agreement between these investigations is that at some point in development, children have the capacity to engage in backwards blocking reasoning (which is a form of ‘retrospective reevaluation'). A fundamental question remains, however: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—that is, by what cognitive mechanism—do children engage in this type of reasoning?</w:t>
      </w:r>
    </w:p>
    <w:p w14:paraId="05272608"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this possibility in mind, the present study reconsiders children’s backwards blocking capacities in the context of an observation of the Griffiths et al. (2011) data. In one of their experiments (Experiment 3), 4-year-olds were shown that two pairs of compound stimuli (A and B, and then A and C) were causally effective. Although children considered A to be more effective than B or C, they did not treat A any differently than objects  that were presented as a single compound (X and Y that together activated the machine). At issue is whether having to reason about more than two objects produced information processing demands that caused children to rely on simpler modes of processing.  There is a wealth of data that is consistent with this idea (Doebel &amp; Zelazo, 2015; Frye, Zelazo, &amp; Palfai, 1995; Zelazo, Frye, &amp; Rapus, 1996; Zelazo et al., 2003). For example, a recent study by Kenderla and Kibbe (2023) demonstrated that when faced with a challenging virtual memory game, 8- and 10-year-old children showed a decreased reliance on working memory and a greater dependence on manual exploration. The goal of this game was to find three cards with shared and differing features. Given that children were not required actively to maintain information in memory when manually exploring, manual exploration was an ostensibly simpler and less cognitively effortful strategy than one that required an already resource-limited system such as working memory. </w:t>
      </w:r>
    </w:p>
    <w:p w14:paraId="49EAC431"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Richland et al. (2006) found that 3- and 4-year-old children made more featural and relational errors when asked to reason about multiple relations or when the task included a salient distractor than when asked to reason about a single relation without a distractor.  Furthermore, Sobel and Kirkham (2006) found that 8-month-olds exhibited backwards blocking inferences similar to preschoolers, whereas 5-month-olds' inferences appeared more associative in nature (Sobel &amp; Kirkham, 2007). Moreover, when infants make </w:t>
      </w:r>
      <w:r>
        <w:rPr>
          <w:rFonts w:ascii="Times New Roman" w:eastAsia="Times New Roman" w:hAnsi="Times New Roman" w:cs="Times New Roman"/>
          <w:sz w:val="24"/>
          <w:szCs w:val="24"/>
        </w:rPr>
        <w:lastRenderedPageBreak/>
        <w:t>judgments about the reliability of others' information, their decision-making seems to be best explained by associative processing (Sobel et al., 2020; Tummeltshammer et al., 2014).</w:t>
      </w:r>
    </w:p>
    <w:p w14:paraId="4E7569FC"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children enter the preschool years, those judgments become more normative, although occasionally they will default to associative forms of processing  (Hermes et al., 2018; Luchkina et al., 2020).  Additionally, there is evidence that preschool-age children's performance on theory-of-mind and social-problem-solving tasks was adversely affected when they first completed tasks that taxed their information-processing abilities compared to when such capacities were not taxed (Caporaso &amp; Marcovitch, 2021; Powell &amp; Carey, 2017; Steinbeis, 2018). Considered together, this research indicates that although children can process information at higher levels, if the task that they are given requires information-processing abilities that extend beyond what they possess, then there will be a tendency for them to process information at lower levels and to rely on less sophisticated strategies and cognitive mechanisms (e.g., Cohen et al., 1998). It is worth noting that this idea is not novel and is related to Cohen’s (e.g., Cohen, 1988; Cohen, 1991; Cohen et al., 1999) information processing account. The crux of this perspective is that children will process information at the highest possible level until their information processing abilities are stretched. </w:t>
      </w:r>
    </w:p>
    <w:p w14:paraId="096FCEC1" w14:textId="77777777" w:rsidR="006C5C80" w:rsidRDefault="000000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Here we asked whether children could engage in backwards blocking reasoning for three and four objects as opposed to two. Our design was like that used by McCormack et al. (2009).  Children observed as three objects (A, B, and C) together caused a machine called a blicket together to activate, and then as A either caused or failed to cause the machine to activate by itself. They were then asked whether each object caused the machine to activate. These trials were compared to control trials in which a fourth object D either caused or failed to cause the machine to activate (following the activation of the machine by A, B, and C together). Children </w:t>
      </w:r>
      <w:r>
        <w:rPr>
          <w:rFonts w:ascii="Times New Roman" w:eastAsia="Times New Roman" w:hAnsi="Times New Roman" w:cs="Times New Roman"/>
          <w:sz w:val="24"/>
          <w:szCs w:val="24"/>
        </w:rPr>
        <w:lastRenderedPageBreak/>
        <w:t xml:space="preserve">were said to engage in retrospective reevaluation if they treated objects B and C differently across these two types of trials. When A activates the machine alone, judgments of the causal effectiveness of B and C should be lower than the judgments of B’ and C’ when children see that a fourth, unrelated object is effective. When A does not activate the machine alone, judgments of the causal effectiveness of B and C should be higher than B’ and C’. Because McCormack et al. (2009) found that 5 and 6-year-olds made such retrospective inferences, we considered the same age range here. After presenting these behavioral data across two experiments, we present a pair of computational models to illuminate possible cognitive mechanisms by which children arrived at their causal judgements.  </w:t>
      </w:r>
    </w:p>
    <w:p w14:paraId="215B6C4D" w14:textId="77777777" w:rsidR="006C5C80"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B568390" w14:textId="77777777" w:rsidR="006C5C80" w:rsidRDefault="000000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5-year-olds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6-year-olds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human children (e.g., Gopnik &amp; Sobel, 2000; 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xml:space="preserve">: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w:t>
      </w:r>
      <w:r>
        <w:rPr>
          <w:rFonts w:ascii="Times New Roman" w:eastAsia="Times New Roman" w:hAnsi="Times New Roman" w:cs="Times New Roman"/>
          <w:color w:val="000000"/>
          <w:sz w:val="24"/>
          <w:szCs w:val="24"/>
        </w:rPr>
        <w:lastRenderedPageBreak/>
        <w:t>Less than 30K: 7%, 30-50K: 7%, 50-70K: 14%, 70-90K: 9%, 90-120K: 25%, Over 120K: 38K.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510210FD"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 xml:space="preserve">The “device” used in the current study was a computer-animated version of the blicket detector. The device was a white rectangle with a black border that measured 5.99 cm × 23.47 cm, presented on a computer screen. If the device was “on”, the white region of the rectangle turned blue when objects came into contact with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read. All video events were created in Microsoft PowerPoint. </w:t>
      </w:r>
    </w:p>
    <w:p w14:paraId="5752A668"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Participants were tested in a quiet room in local children’s museum. At the beginning of the experiment, all participants were shown a pretraining video.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above the machine and next to one another. Object A then descended until it contacted and immediately activated the machine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w:t>
      </w:r>
      <w:r>
        <w:rPr>
          <w:rFonts w:ascii="Times New Roman" w:eastAsia="Times New Roman" w:hAnsi="Times New Roman" w:cs="Times New Roman"/>
          <w:sz w:val="24"/>
          <w:szCs w:val="24"/>
        </w:rPr>
        <w:lastRenderedPageBreak/>
        <w:t xml:space="preserve">event ensured that participants understood the task and recognized that individual objects could activate the machine and that the it activated if at least one effective object was placed on it. </w:t>
      </w:r>
    </w:p>
    <w:p w14:paraId="18C6BE39"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 Different colored objects were used across all trials to prevent carryover effects. A schematic of this procedure is shown in Table 1.</w:t>
      </w:r>
    </w:p>
    <w:p w14:paraId="1B7C4D67" w14:textId="77777777" w:rsidR="006C5C80" w:rsidRDefault="006C5C80">
      <w:pPr>
        <w:spacing w:after="0" w:line="480" w:lineRule="auto"/>
        <w:ind w:firstLine="720"/>
        <w:rPr>
          <w:rFonts w:ascii="Times New Roman" w:eastAsia="Times New Roman" w:hAnsi="Times New Roman" w:cs="Times New Roman"/>
          <w:sz w:val="24"/>
          <w:szCs w:val="24"/>
        </w:rPr>
      </w:pPr>
    </w:p>
    <w:p w14:paraId="0AB220D8" w14:textId="77777777" w:rsidR="006C5C80" w:rsidRDefault="00000000">
      <w:pPr>
        <w:keepNext/>
        <w:spacing w:line="480" w:lineRule="auto"/>
      </w:pPr>
      <w:r>
        <w:rPr>
          <w:rFonts w:ascii="Times New Roman" w:eastAsia="Times New Roman" w:hAnsi="Times New Roman" w:cs="Times New Roman"/>
          <w:noProof/>
          <w:sz w:val="24"/>
          <w:szCs w:val="24"/>
        </w:rPr>
        <w:drawing>
          <wp:inline distT="0" distB="0" distL="0" distR="0" wp14:anchorId="052F6F5F" wp14:editId="07D03235">
            <wp:extent cx="3870290" cy="4143194"/>
            <wp:effectExtent l="0" t="0" r="0" b="0"/>
            <wp:docPr id="1"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9"/>
                    <a:srcRect/>
                    <a:stretch>
                      <a:fillRect/>
                    </a:stretch>
                  </pic:blipFill>
                  <pic:spPr>
                    <a:xfrm>
                      <a:off x="0" y="0"/>
                      <a:ext cx="3870290" cy="4143194"/>
                    </a:xfrm>
                    <a:prstGeom prst="rect">
                      <a:avLst/>
                    </a:prstGeom>
                    <a:ln/>
                  </pic:spPr>
                </pic:pic>
              </a:graphicData>
            </a:graphic>
          </wp:inline>
        </w:drawing>
      </w:r>
    </w:p>
    <w:p w14:paraId="6EA2A953" w14:textId="77777777" w:rsidR="006C5C80" w:rsidRDefault="000000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7146D175"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44DE5C88"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left- or right-most (counterbalanced) object (which we will refer to here as object A) then descended until it contacted and immediately activated the machine. The text, “Look, this one makes the machine go!” then appeared above the objects. This object then returned to its 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21909DF5"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44087D98"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Main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blocking trials except that object A (experimental trials) and D (control trials) failed to activate the machine. </w:t>
      </w:r>
    </w:p>
    <w:p w14:paraId="14C715E6" w14:textId="77777777" w:rsidR="006C5C80" w:rsidRDefault="000000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349FDEB0" w14:textId="77777777" w:rsidR="006C5C80" w:rsidRDefault="006C5C80">
      <w:pPr>
        <w:keepNext/>
        <w:spacing w:after="0" w:line="240" w:lineRule="auto"/>
        <w:rPr>
          <w:rFonts w:ascii="Times New Roman" w:eastAsia="Times New Roman" w:hAnsi="Times New Roman" w:cs="Times New Roman"/>
          <w:b/>
          <w:sz w:val="24"/>
          <w:szCs w:val="24"/>
        </w:rPr>
      </w:pPr>
    </w:p>
    <w:p w14:paraId="742EE060"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3 three-way interactions. These included a three-way interaction among Age, Condition,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7.90,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 a three-way interaction among Condition,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13.31,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.006, and a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562A5EE"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explore the interaction among Age, Condition, and Object, we constructed separate two-way linear mixed-effects models between Age and Object for each condition. Age was included as a continuous fixed effect, Condition as a between-participants fixed effect, Object as a within-participants fixed effect, and participants as a random effect. Both linear models only yielded experimental effects of Objects,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which indicated that participated treated the objects differently. Specifically, in the backwards blocking condition, participants considered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.31) to be more of a blicket than object B (M = .67, SD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4.95,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3.89,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However, participants treated objects A and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.85,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.36)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.76,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.45. In contrast, in the indirect screening-off condition, participants were less confident that object A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.50) was a blicket than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.41), and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lastRenderedPageBreak/>
        <w:t xml:space="preserve">.84,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.37),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-5.03,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However, participants were more confident that object A was a blicket than object 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.48),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2.36,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 This reflected the fact that the scores for object A were collapsed over Trial Type (in which A was seen by itself during the experimental trials but in combination with other objects during the control trials). Finally, participants were less confident that object D was a blicket than objects B and C,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&gt; 6.10,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w:t>
      </w:r>
    </w:p>
    <w:p w14:paraId="74847A64" w14:textId="77777777" w:rsidR="006C5C80" w:rsidRDefault="00000000">
      <w:pPr>
        <w:spacing w:after="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To explore the second interaction among Trial Number and Object for each condition, Trial Number and Object were included as within-participants fixed effects and participants were included as a random effect. Although both linear models yielded experimental effects of Object, both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’s &gt; 31.86,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only the two-way linear mixed-effects model for the Indirect Screening Off condition yielded an interaction between Trial Number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9.57. This interaction reflected the fact that participants treated the objects differently between the two trials. During trial 1 (when participants were asked to provide their first set of responses) participants treated object D (M = .55, SD = .50) as less of a blicket than object A (M = .72, SD = .45),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(114.97) = 2.31,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.02, and object C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.42) as more of a blicket than either object B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.68,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.47),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-2.46,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.02, or 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(107.25) = 3.23,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In contrast, during trial 2, participants treated all the objects equivalently,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’s &lt; 1.78,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.08.</w:t>
      </w:r>
    </w:p>
    <w:p w14:paraId="195853DA" w14:textId="77777777" w:rsidR="006C5C80"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5922D28D" wp14:editId="27F44703">
            <wp:extent cx="4568562" cy="3075482"/>
            <wp:effectExtent l="0" t="0" r="0" b="0"/>
            <wp:docPr id="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10"/>
                    <a:srcRect/>
                    <a:stretch>
                      <a:fillRect/>
                    </a:stretch>
                  </pic:blipFill>
                  <pic:spPr>
                    <a:xfrm>
                      <a:off x="0" y="0"/>
                      <a:ext cx="4568562" cy="3075482"/>
                    </a:xfrm>
                    <a:prstGeom prst="rect">
                      <a:avLst/>
                    </a:prstGeom>
                    <a:ln/>
                  </pic:spPr>
                </pic:pic>
              </a:graphicData>
            </a:graphic>
          </wp:inline>
        </w:drawing>
      </w:r>
    </w:p>
    <w:p w14:paraId="6C95A00B" w14:textId="77777777" w:rsidR="006C5C80"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Participants’ mean responses to whether each object was a blicket across the conditions and trial types. Bars show standard error.</w:t>
      </w:r>
    </w:p>
    <w:p w14:paraId="4329BBA2" w14:textId="77777777" w:rsidR="006C5C80" w:rsidRDefault="006C5C80">
      <w:pPr>
        <w:keepNext/>
        <w:spacing w:after="0" w:line="240" w:lineRule="auto"/>
        <w:rPr>
          <w:rFonts w:ascii="Times New Roman" w:eastAsia="Times New Roman" w:hAnsi="Times New Roman" w:cs="Times New Roman"/>
          <w:sz w:val="24"/>
          <w:szCs w:val="24"/>
        </w:rPr>
      </w:pPr>
    </w:p>
    <w:p w14:paraId="33101696"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final interaction among Condition, Trial Type, and Object, we constructed a set of one-way linear mixed-effects models for the experimental and control trials within the backwards blocking and indirect screening-off conditions. The Objects factor was treated as the sole within-participants fixed effect in these follow-up analyses. Participants were once again treated as a random effect to control for the within-participant variance from multiple responses.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.72. This means that participants treated the objects similarly in the control trials of the backwards blocking condition. In contrast, the second one-way linear model for the experimental trials within the 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55.20,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experimental effect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than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0.50),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6.45,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.001, or object </w:t>
      </w:r>
      <w:r>
        <w:rPr>
          <w:rFonts w:ascii="Times New Roman" w:eastAsia="Times New Roman" w:hAnsi="Times New Roman" w:cs="Times New Roman"/>
          <w:sz w:val="24"/>
          <w:szCs w:val="24"/>
        </w:rPr>
        <w:lastRenderedPageBreak/>
        <w:t>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5.62,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Participants treated objects B and C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-1.07,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.29.</w:t>
      </w:r>
    </w:p>
    <w:p w14:paraId="0B3F3F14"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76.81,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Participants considered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0.26,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0.44) in the ISO experimental trials and object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0.48) in the ISO control trials to be less likely to be blickets than any of the other objects,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-7.45,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 B and C equivalently in the experimental trials,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(30) = -0.77,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.29, and objects A-C equivalently in the control trials, all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&lt; -1.07,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.29.  </w:t>
      </w:r>
    </w:p>
    <w:p w14:paraId="146399CA"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backwards blocking reasoning. </w:t>
      </w:r>
      <w:r>
        <w:rPr>
          <w:rFonts w:ascii="Times New Roman" w:eastAsia="Times New Roman" w:hAnsi="Times New Roman" w:cs="Times New Roman"/>
          <w:sz w:val="24"/>
          <w:szCs w:val="24"/>
        </w:rPr>
        <w:t xml:space="preserve">To examine whether participants engaged in backwards blocking reasoning—operationalized as higher combined ratings of objects A-C in the control trials than of objects B and C in the experimental trials—data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21.97,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This result indicated that participants did engage in backwards blocking reasoning: they provided 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0.40) than the combined ratings of objects B and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0.58,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p>
    <w:p w14:paraId="4C0FA4B6"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completeness, we ran the same analysis as above, but this time for the indirect screening-off condition. This analysis also only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4.42,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0.36) than the combined ratings of objects B and C in the backwards </w:t>
      </w:r>
      <w:r>
        <w:rPr>
          <w:rFonts w:ascii="Times New Roman" w:eastAsia="Times New Roman" w:hAnsi="Times New Roman" w:cs="Times New Roman"/>
          <w:sz w:val="24"/>
          <w:szCs w:val="24"/>
        </w:rPr>
        <w:lastRenderedPageBreak/>
        <w:t>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0.42). Similar to the results above for the backwards blocking condition, this result indicated that when the object that is shown in isolation was also shown in combination with other objects participants show stronger retrospective reevaluations.</w:t>
      </w:r>
    </w:p>
    <w:p w14:paraId="0F2EBB27" w14:textId="77777777" w:rsidR="006C5C80" w:rsidRDefault="00000000">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ECE8344" w14:textId="5234057F"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purpose of this study was to determine whether children would engage in backwards blocking reasoning when three and four objects were used as opposed to two objects. The results indicated that participants did engage in backwards blocking reasoning.  Specifically, we found that participants were less confident that objects that were only shown in groups in the backwards blocking experimental trial (i.e., objects B-C) were blickets compared to the objects that were only shown in groups in the backwards blocking control trial (i.e., objects A-C). Although participants did engage in backwards blocking reasoning, there were aspects of their inferences, such as their causal judgements during the backwards blocking control trials, that could be interpreted as less normative and more associative in nature. In that trial participants treated all four objects equivalently during this trial. This pattern of responses makes sense if participants homed in on the fact that all four objects were shown (and thus associated) with the machine’s activation an equivalent number of times. Nonetheless, one could argue that a more normative response would have been to treat the unrelated object D as more causally effective than objects A, B, and C. This is because children were given unequivocal evidence that D was causally effective because the machine activated when it was placed on the machine alone (compared to equivocal evidence of A's, B's, and C's causal effectiveness). This result is</w:t>
      </w:r>
      <w:ins w:id="7" w:author="Benton, Deon" w:date="2023-07-16T11:41:00Z">
        <w:r w:rsidR="005B1996">
          <w:rPr>
            <w:rFonts w:ascii="Times New Roman" w:eastAsia="Times New Roman" w:hAnsi="Times New Roman" w:cs="Times New Roman"/>
            <w:sz w:val="24"/>
            <w:szCs w:val="24"/>
          </w:rPr>
          <w:t xml:space="preserve"> presumably</w:t>
        </w:r>
      </w:ins>
      <w:r>
        <w:rPr>
          <w:rFonts w:ascii="Times New Roman" w:eastAsia="Times New Roman" w:hAnsi="Times New Roman" w:cs="Times New Roman"/>
          <w:sz w:val="24"/>
          <w:szCs w:val="24"/>
        </w:rPr>
        <w:t xml:space="preserve"> at odds with previous backwards blocking research </w:t>
      </w:r>
      <w:ins w:id="8" w:author="Benton, Deon" w:date="2023-07-16T11:41:00Z">
        <w:r w:rsidR="005B1996">
          <w:rPr>
            <w:rFonts w:ascii="Times New Roman" w:eastAsia="Times New Roman" w:hAnsi="Times New Roman" w:cs="Times New Roman"/>
            <w:sz w:val="24"/>
            <w:szCs w:val="24"/>
          </w:rPr>
          <w:t>such as that by McCormack et al., 2009)</w:t>
        </w:r>
      </w:ins>
      <w:r>
        <w:rPr>
          <w:rFonts w:ascii="Times New Roman" w:eastAsia="Times New Roman" w:hAnsi="Times New Roman" w:cs="Times New Roman"/>
          <w:sz w:val="24"/>
          <w:szCs w:val="24"/>
        </w:rPr>
        <w:t xml:space="preserve"> and likely stemmed from the fact that children had to reason about four objects as </w:t>
      </w:r>
      <w:r>
        <w:rPr>
          <w:rFonts w:ascii="Times New Roman" w:eastAsia="Times New Roman" w:hAnsi="Times New Roman" w:cs="Times New Roman"/>
          <w:sz w:val="24"/>
          <w:szCs w:val="24"/>
        </w:rPr>
        <w:lastRenderedPageBreak/>
        <w:t xml:space="preserve">opposed to the standard of two objects. Asking children to reason about four objects could have imposed a tax on children’s information processing that caused aspects of their performance to be less normative, even if other aspects of their inferences were left unaffected such as their backwards blocking performance. We conducted Experiment 2 to determine further to what extent children’s backwards blocking performance is sensitive to demands on their information-processing. Experiment 2 was identical to Experiment 1 except for what participants saw following the initial event in which A, B, and C activated the machine together. In the backwards blocking experimental trials, objects A and B were placed on the machine together, which again caused it to activate. In the backwards blocking control trials, objects D and E together were placed on and subsequently caused the machine to activate. The experimental and control trials for the indirect screening-off event were similar to those for the backwards blocking event except that objects A and B or objects D and E failed to make the machine go. We reasoned that asking children to make inferences about multiple objects during what was the single event portion of the backwards blocking and indirect screening-off events in Experiment 1 would continue to place extensive demands on children’s information-processing abilities. As a result, their causal inferences should remain aligned with associative learning, even if aspects of their inferences are consistent with normative processes captured by Bayesian inference. </w:t>
      </w:r>
    </w:p>
    <w:p w14:paraId="238E6EBE" w14:textId="77777777" w:rsidR="006C5C80" w:rsidRDefault="00000000" w:rsidP="0069360A">
      <w:pPr>
        <w:spacing w:after="0" w:line="480" w:lineRule="auto"/>
        <w:ind w:firstLine="720"/>
        <w:jc w:val="center"/>
        <w:rPr>
          <w:rFonts w:ascii="Times New Roman" w:eastAsia="Times New Roman" w:hAnsi="Times New Roman" w:cs="Times New Roman"/>
          <w:b/>
          <w:sz w:val="24"/>
          <w:szCs w:val="24"/>
        </w:rPr>
        <w:pPrChange w:id="9" w:author="Benton, Deon" w:date="2023-07-16T11:42:00Z">
          <w:pPr>
            <w:spacing w:after="0" w:line="480" w:lineRule="auto"/>
            <w:ind w:firstLine="720"/>
          </w:pPr>
        </w:pPrChange>
      </w:pPr>
      <w:r>
        <w:rPr>
          <w:rFonts w:ascii="Times New Roman" w:eastAsia="Times New Roman" w:hAnsi="Times New Roman" w:cs="Times New Roman"/>
          <w:b/>
          <w:sz w:val="24"/>
          <w:szCs w:val="24"/>
        </w:rPr>
        <w:t>Experiment 2</w:t>
      </w:r>
    </w:p>
    <w:p w14:paraId="2A3B3ADA" w14:textId="2B739D02" w:rsidR="006C5C80"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Experiment 2 was similar to Experiment 1 except for the number of objects that descended onto the machine during the second halves of the backwards blocking and indirect screening-off trials. During </w:t>
      </w:r>
      <w:ins w:id="10" w:author="Benton, Deon" w:date="2023-07-16T11:42:00Z">
        <w:r w:rsidR="0069360A">
          <w:rPr>
            <w:rFonts w:ascii="Times New Roman" w:eastAsia="Times New Roman" w:hAnsi="Times New Roman" w:cs="Times New Roman"/>
            <w:sz w:val="24"/>
            <w:szCs w:val="24"/>
          </w:rPr>
          <w:t>the second</w:t>
        </w:r>
      </w:ins>
      <w:r>
        <w:rPr>
          <w:rFonts w:ascii="Times New Roman" w:eastAsia="Times New Roman" w:hAnsi="Times New Roman" w:cs="Times New Roman"/>
          <w:sz w:val="24"/>
          <w:szCs w:val="24"/>
        </w:rPr>
        <w:t xml:space="preserve"> half of the backwards blocking and indirect screening-off experimental trials,  two objects</w:t>
      </w:r>
      <w:del w:id="11" w:author="Benton, Deon" w:date="2023-07-16T11:42:00Z">
        <w:r w:rsidDel="0069360A">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 and B</w:t>
      </w:r>
      <w:del w:id="12" w:author="Benton, Deon" w:date="2023-07-16T11:42:00Z">
        <w:r w:rsidDel="0069360A">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descended onto the machine following the first half of this event in which objects A, B, and C descended onto the machine. These objects (as well as </w:t>
      </w:r>
      <w:r>
        <w:rPr>
          <w:rFonts w:ascii="Times New Roman" w:eastAsia="Times New Roman" w:hAnsi="Times New Roman" w:cs="Times New Roman"/>
          <w:sz w:val="24"/>
          <w:szCs w:val="24"/>
        </w:rPr>
        <w:lastRenderedPageBreak/>
        <w:t xml:space="preserve">control objects) either did (backwards blocking) or did not (indirect screening-off) activate the machine. All other aspects of this experiment were identical to Experiment 1. </w:t>
      </w:r>
    </w:p>
    <w:p w14:paraId="3D4D9024" w14:textId="77777777" w:rsidR="006C5C80"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639F91D6" w14:textId="77777777"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5-year-olds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6-year-olds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76.56 months, range = 65-83 months, SD = 4.33). Participants were 12% Asian/Asian American, 9% Black/African American, 10% Hispanic, and 69% White/Caucasian.</w:t>
      </w:r>
    </w:p>
    <w:p w14:paraId="7BAAB9FF" w14:textId="15500A69"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&amp; Procedure. </w:t>
      </w:r>
      <w:r>
        <w:rPr>
          <w:rFonts w:ascii="Times New Roman" w:eastAsia="Times New Roman" w:hAnsi="Times New Roman" w:cs="Times New Roman"/>
          <w:sz w:val="24"/>
          <w:szCs w:val="24"/>
        </w:rPr>
        <w:t>The materials and procedure for Experiment 2 was identical to that for Experiment 1 with the following exceptions: During the backwards blocking experimental events following an event in which objects A, B, and C together activated the machine, two objects A and B descended onto and subsequently caused the machine to activate (i.e., turn blue). Likewise, during the backwards blocking control events, two objects D and E descended onto and subsequently caused the machine to activate. D and E did not descend onto the machine during the initial event in which A, B, and C activated the machine</w:t>
      </w:r>
      <w:ins w:id="13" w:author="Benton, Deon" w:date="2023-07-16T11:43:00Z">
        <w:r w:rsidR="0069360A">
          <w:rPr>
            <w:rFonts w:ascii="Times New Roman" w:eastAsia="Times New Roman" w:hAnsi="Times New Roman" w:cs="Times New Roman"/>
            <w:sz w:val="24"/>
            <w:szCs w:val="24"/>
          </w:rPr>
          <w:t xml:space="preserve"> and in this way were “unrelated” to objects A, B, and C</w:t>
        </w:r>
      </w:ins>
      <w:r>
        <w:rPr>
          <w:rFonts w:ascii="Times New Roman" w:eastAsia="Times New Roman" w:hAnsi="Times New Roman" w:cs="Times New Roman"/>
          <w:sz w:val="24"/>
          <w:szCs w:val="24"/>
        </w:rPr>
        <w:t xml:space="preserve">. The indirect screening-off experimental and control trials were identical to the backwards blocking trials except that the machine neither activated when objects A and B descended onto the machine during the indirect screening-off experimental trials nor when objects D and E descended onto the machine during the indirect screening-off control trials. </w:t>
      </w:r>
      <w:ins w:id="14" w:author="Benton, Deon" w:date="2023-07-16T11:43:00Z">
        <w:r w:rsidR="00B131D0">
          <w:rPr>
            <w:rFonts w:ascii="Times New Roman" w:eastAsia="Times New Roman" w:hAnsi="Times New Roman" w:cs="Times New Roman"/>
            <w:sz w:val="24"/>
            <w:szCs w:val="24"/>
          </w:rPr>
          <w:t>The</w:t>
        </w:r>
      </w:ins>
      <w:r>
        <w:rPr>
          <w:rFonts w:ascii="Times New Roman" w:eastAsia="Times New Roman" w:hAnsi="Times New Roman" w:cs="Times New Roman"/>
          <w:sz w:val="24"/>
          <w:szCs w:val="24"/>
        </w:rPr>
        <w:t xml:space="preserve"> left- and right-most positions of objects A and B during the experimental trials and objects D and E during the control trials were counterbalanced.</w:t>
      </w:r>
    </w:p>
    <w:p w14:paraId="5FAE641F" w14:textId="77777777" w:rsidR="006C5C80"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043D619"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the number of times children responded “yes” to the question “Is this a blicket” for each object. The data for this experiment were entered into a five-way linear mixed-</w:t>
      </w:r>
      <w:r>
        <w:rPr>
          <w:rFonts w:ascii="Times New Roman" w:eastAsia="Times New Roman" w:hAnsi="Times New Roman" w:cs="Times New Roman"/>
          <w:sz w:val="24"/>
          <w:szCs w:val="24"/>
        </w:rPr>
        <w:lastRenderedPageBreak/>
        <w:t>effects model with Age as a continuous fixed effect, Condition (Backwards blocking vs. Indirect screening-off) as the between-participants fixed effect, Trial Type (Experimental vs. Control), Objects (A vs. B vs. C vs. D vs. E), and Trial Number (Trial 1 vs. Trial 2) as the within-participants fixed effects, and participant as the random effect. This analysis yielded several experimental-effects and two-way interactions, which were qualified by a single three-way interaction between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185.38,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057958F3" w14:textId="77777777" w:rsidR="006C5C80" w:rsidRDefault="00000000">
      <w:pPr>
        <w:keepNext/>
        <w:spacing w:after="0" w:line="240" w:lineRule="auto"/>
        <w:rPr>
          <w:rFonts w:ascii="Times New Roman" w:eastAsia="Times New Roman" w:hAnsi="Times New Roman" w:cs="Times New Roman"/>
          <w:sz w:val="20"/>
          <w:szCs w:val="20"/>
        </w:rPr>
      </w:pPr>
      <w:r>
        <w:rPr>
          <w:noProof/>
        </w:rPr>
        <w:drawing>
          <wp:inline distT="0" distB="0" distL="0" distR="0" wp14:anchorId="6155051F" wp14:editId="15B25799">
            <wp:extent cx="4553712" cy="3072384"/>
            <wp:effectExtent l="0" t="0" r="0" b="0"/>
            <wp:docPr id="2" name="image5.png" descr="A graph of different sizes of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graph of different sizes of bars&#10;&#10;Description automatically generated"/>
                    <pic:cNvPicPr preferRelativeResize="0"/>
                  </pic:nvPicPr>
                  <pic:blipFill>
                    <a:blip r:embed="rId11"/>
                    <a:srcRect/>
                    <a:stretch>
                      <a:fillRect/>
                    </a:stretch>
                  </pic:blipFill>
                  <pic:spPr>
                    <a:xfrm>
                      <a:off x="0" y="0"/>
                      <a:ext cx="4553712" cy="3072384"/>
                    </a:xfrm>
                    <a:prstGeom prst="rect">
                      <a:avLst/>
                    </a:prstGeom>
                    <a:ln/>
                  </pic:spPr>
                </pic:pic>
              </a:graphicData>
            </a:graphic>
          </wp:inline>
        </w:drawing>
      </w:r>
      <w:r>
        <w:rPr>
          <w:rFonts w:ascii="Times New Roman" w:eastAsia="Times New Roman" w:hAnsi="Times New Roman" w:cs="Times New Roman"/>
          <w:sz w:val="20"/>
          <w:szCs w:val="20"/>
        </w:rPr>
        <w:br/>
        <w:t>Figure 3. Participants’ mean responses to whether each object was a blicket across the conditions and trial types. Bars show standard error.</w:t>
      </w:r>
    </w:p>
    <w:p w14:paraId="1B5609EB" w14:textId="77777777" w:rsidR="006C5C80" w:rsidRDefault="006C5C80">
      <w:pPr>
        <w:keepNext/>
        <w:spacing w:after="0" w:line="240" w:lineRule="auto"/>
        <w:rPr>
          <w:rFonts w:ascii="Times New Roman" w:eastAsia="Times New Roman" w:hAnsi="Times New Roman" w:cs="Times New Roman"/>
          <w:sz w:val="20"/>
          <w:szCs w:val="20"/>
        </w:rPr>
      </w:pPr>
    </w:p>
    <w:p w14:paraId="4EC73338" w14:textId="717F00CB"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three-way interaction between Condition, Trial Type, and Object, we constructed a set of one-way linear mixed-effects models for the experimental and control trials within the backwards blocking and indirect screening-off conditions</w:t>
      </w:r>
      <w:ins w:id="15" w:author="Benton, Deon" w:date="2023-07-16T11:44:00Z">
        <w:r w:rsidR="00B131D0">
          <w:rPr>
            <w:rFonts w:ascii="Times New Roman" w:eastAsia="Times New Roman" w:hAnsi="Times New Roman" w:cs="Times New Roman"/>
            <w:sz w:val="24"/>
            <w:szCs w:val="24"/>
          </w:rPr>
          <w:t xml:space="preserve"> separately</w:t>
        </w:r>
      </w:ins>
      <w:r>
        <w:rPr>
          <w:rFonts w:ascii="Times New Roman" w:eastAsia="Times New Roman" w:hAnsi="Times New Roman" w:cs="Times New Roman"/>
          <w:sz w:val="24"/>
          <w:szCs w:val="24"/>
        </w:rPr>
        <w:t>. Object was treated as the single within-participants fixed effect in these follow-up analyses, and participants were again treated as a random effect. The one-way linear model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4.55,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.34. Thus, as in Experiment 1, participants treated the objects similarly in the control trials of the </w:t>
      </w:r>
      <w:r>
        <w:rPr>
          <w:rFonts w:ascii="Times New Roman" w:eastAsia="Times New Roman" w:hAnsi="Times New Roman" w:cs="Times New Roman"/>
          <w:sz w:val="24"/>
          <w:szCs w:val="24"/>
        </w:rPr>
        <w:lastRenderedPageBreak/>
        <w:t>backwards blocking condition. Also consistent with Experiment 1, the second one-way linear model for the experimental trials within the backwards blocking condition revealed a significant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14.26,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w:t>
      </w:r>
      <w:ins w:id="16" w:author="Benton, Deon" w:date="2023-07-16T11:44:00Z">
        <w:r w:rsidR="00262A88">
          <w:rPr>
            <w:rFonts w:ascii="Times New Roman" w:eastAsia="Times New Roman" w:hAnsi="Times New Roman" w:cs="Times New Roman"/>
            <w:sz w:val="24"/>
            <w:szCs w:val="24"/>
          </w:rPr>
          <w:t>result</w:t>
        </w:r>
      </w:ins>
      <w:r>
        <w:rPr>
          <w:rFonts w:ascii="Times New Roman" w:eastAsia="Times New Roman" w:hAnsi="Times New Roman" w:cs="Times New Roman"/>
          <w:sz w:val="24"/>
          <w:szCs w:val="24"/>
        </w:rPr>
        <w:t xml:space="preserve"> reflected the fact that participants considered object A to be more of a blicket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0.37)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(31) = 3.38, </w:t>
      </w:r>
      <w:r>
        <w:rPr>
          <w:rFonts w:ascii="Times New Roman" w:eastAsia="Times New Roman" w:hAnsi="Times New Roman" w:cs="Times New Roman"/>
          <w:i/>
          <w:sz w:val="24"/>
          <w:szCs w:val="24"/>
        </w:rPr>
        <w:t>p&lt;</w:t>
      </w:r>
      <w:r>
        <w:rPr>
          <w:rFonts w:ascii="Times New Roman" w:eastAsia="Times New Roman" w:hAnsi="Times New Roman" w:cs="Times New Roman"/>
          <w:sz w:val="24"/>
          <w:szCs w:val="24"/>
        </w:rPr>
        <w:t xml:space="preserve"> .01. Participants treated the remaining objects equivalently. </w:t>
      </w:r>
    </w:p>
    <w:p w14:paraId="4B04C3AF" w14:textId="219D7E4D"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with Experiment 1, the third and fourth one-way linear models for the experimental and control trials within the indirect screening-off condition both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1100.90,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During the indirect screening-off experimental trials, participants considered objects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0.27) and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0.05,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to be less likely to be blickets than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both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-values &gt; -21.10,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Participants treated objects A </w:t>
      </w:r>
      <w:ins w:id="17" w:author="Benton, Deon" w:date="2023-07-16T11:45:00Z">
        <w:r w:rsidR="003D61D3">
          <w:rPr>
            <w:rFonts w:ascii="Times New Roman" w:eastAsia="Times New Roman" w:hAnsi="Times New Roman" w:cs="Times New Roman"/>
            <w:sz w:val="24"/>
            <w:szCs w:val="24"/>
          </w:rPr>
          <w:t>a</w:t>
        </w:r>
      </w:ins>
      <w:r>
        <w:rPr>
          <w:rFonts w:ascii="Times New Roman" w:eastAsia="Times New Roman" w:hAnsi="Times New Roman" w:cs="Times New Roman"/>
          <w:sz w:val="24"/>
          <w:szCs w:val="24"/>
        </w:rPr>
        <w:t xml:space="preserve">nd B equivalently,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(31) = 1.43,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.16. During the indirect screening-off control trials, participants considered objects 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and 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 to be less likely to be blickets than object A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0.13), object B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0.95,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0.21), and object C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0.97,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0.18), all </w:t>
      </w:r>
      <w:r w:rsidRPr="003D61D3">
        <w:rPr>
          <w:rFonts w:ascii="Times New Roman" w:eastAsia="Times New Roman" w:hAnsi="Times New Roman" w:cs="Times New Roman"/>
          <w:i/>
          <w:iCs/>
          <w:sz w:val="24"/>
          <w:szCs w:val="24"/>
          <w:rPrChange w:id="18" w:author="Benton, Deon" w:date="2023-07-16T11:45:00Z">
            <w:rPr>
              <w:rFonts w:ascii="Times New Roman" w:eastAsia="Times New Roman" w:hAnsi="Times New Roman" w:cs="Times New Roman"/>
              <w:sz w:val="24"/>
              <w:szCs w:val="24"/>
            </w:rPr>
          </w:rPrChange>
        </w:rPr>
        <w:t>t</w:t>
      </w:r>
      <w:r>
        <w:rPr>
          <w:rFonts w:ascii="Times New Roman" w:eastAsia="Times New Roman" w:hAnsi="Times New Roman" w:cs="Times New Roman"/>
          <w:sz w:val="24"/>
          <w:szCs w:val="24"/>
        </w:rPr>
        <w:t xml:space="preserve">-values &gt; 35.79, all </w:t>
      </w:r>
      <w:r w:rsidRPr="003D61D3">
        <w:rPr>
          <w:rFonts w:ascii="Times New Roman" w:eastAsia="Times New Roman" w:hAnsi="Times New Roman" w:cs="Times New Roman"/>
          <w:i/>
          <w:iCs/>
          <w:sz w:val="24"/>
          <w:szCs w:val="24"/>
          <w:rPrChange w:id="19" w:author="Benton, Deon" w:date="2023-07-16T11:45:00Z">
            <w:rPr>
              <w:rFonts w:ascii="Times New Roman" w:eastAsia="Times New Roman" w:hAnsi="Times New Roman" w:cs="Times New Roman"/>
              <w:sz w:val="24"/>
              <w:szCs w:val="24"/>
            </w:rPr>
          </w:rPrChange>
        </w:rPr>
        <w:t>p</w:t>
      </w:r>
      <w:r>
        <w:rPr>
          <w:rFonts w:ascii="Times New Roman" w:eastAsia="Times New Roman" w:hAnsi="Times New Roman" w:cs="Times New Roman"/>
          <w:sz w:val="24"/>
          <w:szCs w:val="24"/>
        </w:rPr>
        <w:t>-values &lt; .001.  Participants treated objects A-C equivalently.</w:t>
      </w:r>
    </w:p>
    <w:p w14:paraId="2DB7CBF7" w14:textId="1140EBE2" w:rsidR="006C5C80" w:rsidRDefault="00000000" w:rsidP="00C55FB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backwards blocking reasoning. </w:t>
      </w:r>
      <w:ins w:id="20" w:author="Benton, Deon" w:date="2023-07-16T11:46:00Z">
        <w:r w:rsidR="00C55FBB">
          <w:rPr>
            <w:rFonts w:ascii="Times New Roman" w:eastAsia="Times New Roman" w:hAnsi="Times New Roman" w:cs="Times New Roman"/>
            <w:sz w:val="24"/>
            <w:szCs w:val="24"/>
          </w:rPr>
          <w:t>We next</w:t>
        </w:r>
      </w:ins>
      <w:r>
        <w:rPr>
          <w:rFonts w:ascii="Times New Roman" w:eastAsia="Times New Roman" w:hAnsi="Times New Roman" w:cs="Times New Roman"/>
          <w:sz w:val="24"/>
          <w:szCs w:val="24"/>
        </w:rPr>
        <w:t xml:space="preserve"> examined whether participants engaged in backwards blocking reasoning</w:t>
      </w:r>
      <w:ins w:id="21" w:author="Benton, Deon" w:date="2023-07-16T11:46:00Z">
        <w:r w:rsidR="00C55FBB">
          <w:rPr>
            <w:rFonts w:ascii="Times New Roman" w:eastAsia="Times New Roman" w:hAnsi="Times New Roman" w:cs="Times New Roman"/>
            <w:sz w:val="24"/>
            <w:szCs w:val="24"/>
          </w:rPr>
          <w:t xml:space="preserve"> using the operationalization of it from Experiment 1</w:t>
        </w:r>
      </w:ins>
      <w:r>
        <w:rPr>
          <w:rFonts w:ascii="Times New Roman" w:eastAsia="Times New Roman" w:hAnsi="Times New Roman" w:cs="Times New Roman"/>
          <w:sz w:val="24"/>
          <w:szCs w:val="24"/>
        </w:rPr>
        <w:t xml:space="preserve">. Data were entered into a two-way linear mixed-effects model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3.94,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.05</w:t>
      </w:r>
      <w:ins w:id="22" w:author="Benton, Deon" w:date="2023-07-16T11:47:00Z">
        <w:r w:rsidR="00C55FBB">
          <w:rPr>
            <w:rFonts w:ascii="Times New Roman" w:eastAsia="Times New Roman" w:hAnsi="Times New Roman" w:cs="Times New Roman"/>
            <w:sz w:val="24"/>
            <w:szCs w:val="24"/>
          </w:rPr>
          <w:t>: Participants</w:t>
        </w:r>
      </w:ins>
      <w:r>
        <w:rPr>
          <w:rFonts w:ascii="Times New Roman" w:eastAsia="Times New Roman" w:hAnsi="Times New Roman" w:cs="Times New Roman"/>
          <w:sz w:val="24"/>
          <w:szCs w:val="24"/>
        </w:rPr>
        <w:t xml:space="preserve"> </w:t>
      </w:r>
      <w:ins w:id="23" w:author="Benton, Deon" w:date="2023-07-16T11:49:00Z">
        <w:r w:rsidR="00866133">
          <w:rPr>
            <w:rFonts w:ascii="Times New Roman" w:eastAsia="Times New Roman" w:hAnsi="Times New Roman" w:cs="Times New Roman"/>
            <w:sz w:val="24"/>
            <w:szCs w:val="24"/>
          </w:rPr>
          <w:t xml:space="preserve">provided </w:t>
        </w:r>
      </w:ins>
      <w:r>
        <w:rPr>
          <w:rFonts w:ascii="Times New Roman" w:eastAsia="Times New Roman" w:hAnsi="Times New Roman" w:cs="Times New Roman"/>
          <w:sz w:val="24"/>
          <w:szCs w:val="24"/>
        </w:rPr>
        <w:t>higher combined ratings of objects A, B, and C in the backwards blocking control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0.79,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0.41) than the combined ratings of object C in the backwards blocking experimental trials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0.63,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0.49). </w:t>
      </w:r>
      <w:ins w:id="24" w:author="Benton, Deon" w:date="2023-07-16T11:47:00Z">
        <w:r w:rsidR="00C55FBB">
          <w:rPr>
            <w:rFonts w:ascii="Times New Roman" w:eastAsia="Times New Roman" w:hAnsi="Times New Roman" w:cs="Times New Roman"/>
            <w:sz w:val="24"/>
            <w:szCs w:val="24"/>
          </w:rPr>
          <w:t>For</w:t>
        </w:r>
      </w:ins>
      <w:r>
        <w:rPr>
          <w:rFonts w:ascii="Times New Roman" w:eastAsia="Times New Roman" w:hAnsi="Times New Roman" w:cs="Times New Roman"/>
          <w:sz w:val="24"/>
          <w:szCs w:val="24"/>
        </w:rPr>
        <w:t xml:space="preserve"> the indirect screening-off condition</w:t>
      </w:r>
      <w:ins w:id="25" w:author="Benton, Deon" w:date="2023-07-16T11:48:00Z">
        <w:r w:rsidR="00C55FBB">
          <w:rPr>
            <w:rFonts w:ascii="Times New Roman" w:eastAsia="Times New Roman" w:hAnsi="Times New Roman" w:cs="Times New Roman"/>
            <w:sz w:val="24"/>
            <w:szCs w:val="24"/>
          </w:rPr>
          <w:t>, data</w:t>
        </w:r>
      </w:ins>
      <w:r>
        <w:rPr>
          <w:rFonts w:ascii="Times New Roman" w:eastAsia="Times New Roman" w:hAnsi="Times New Roman" w:cs="Times New Roman"/>
          <w:sz w:val="24"/>
          <w:szCs w:val="24"/>
        </w:rPr>
        <w:t xml:space="preserve"> were entered into a two-way linear </w:t>
      </w:r>
      <w:r>
        <w:rPr>
          <w:rFonts w:ascii="Times New Roman" w:eastAsia="Times New Roman" w:hAnsi="Times New Roman" w:cs="Times New Roman"/>
          <w:sz w:val="24"/>
          <w:szCs w:val="24"/>
        </w:rPr>
        <w:lastRenderedPageBreak/>
        <w:t xml:space="preserve">mixed-effects model with Trial Type and Object as the within-participants fixed effects and participants as the random effect. This analysis revealed neither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1.40,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.49, nor </w:t>
      </w:r>
      <w:ins w:id="26" w:author="Benton, Deon" w:date="2023-07-16T11:48:00Z">
        <w:r w:rsidR="00C55FBB">
          <w:rPr>
            <w:rFonts w:ascii="Times New Roman" w:eastAsia="Times New Roman" w:hAnsi="Times New Roman" w:cs="Times New Roman"/>
            <w:sz w:val="24"/>
            <w:szCs w:val="24"/>
          </w:rPr>
          <w:t>a main</w:t>
        </w:r>
      </w:ins>
      <w:r>
        <w:rPr>
          <w:rFonts w:ascii="Times New Roman" w:eastAsia="Times New Roman" w:hAnsi="Times New Roman" w:cs="Times New Roman"/>
          <w:sz w:val="24"/>
          <w:szCs w:val="24"/>
        </w:rPr>
        <w:t xml:space="preserve"> effect of</w:t>
      </w:r>
      <w:ins w:id="27" w:author="Benton, Deon" w:date="2023-07-16T11:48:00Z">
        <w:r w:rsidR="00C55FBB">
          <w:rPr>
            <w:rFonts w:ascii="Times New Roman" w:eastAsia="Times New Roman" w:hAnsi="Times New Roman" w:cs="Times New Roman"/>
            <w:sz w:val="24"/>
            <w:szCs w:val="24"/>
          </w:rPr>
          <w:t xml:space="preserve"> Trial Type</w:t>
        </w:r>
      </w:ins>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0.35,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.55. </w:t>
      </w:r>
    </w:p>
    <w:p w14:paraId="7F188976" w14:textId="77777777" w:rsidR="006C5C80" w:rsidRDefault="00000000">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p>
    <w:p w14:paraId="6B5E5FB0" w14:textId="70EC88D2" w:rsidR="006C5C80" w:rsidRDefault="00000000">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Data from Experiment 2 showed that participants continued to engage in backwards blocking reasoning, although there were aspects of the data that could be seen as </w:t>
      </w:r>
      <w:ins w:id="28" w:author="Benton, Deon" w:date="2023-07-16T11:50:00Z">
        <w:r w:rsidR="00DC0D21">
          <w:rPr>
            <w:rFonts w:ascii="Times New Roman" w:eastAsia="Times New Roman" w:hAnsi="Times New Roman" w:cs="Times New Roman"/>
            <w:sz w:val="24"/>
            <w:szCs w:val="24"/>
          </w:rPr>
          <w:t xml:space="preserve">less normative. </w:t>
        </w:r>
      </w:ins>
      <w:r>
        <w:rPr>
          <w:rFonts w:ascii="Times New Roman" w:eastAsia="Times New Roman" w:hAnsi="Times New Roman" w:cs="Times New Roman"/>
          <w:sz w:val="24"/>
          <w:szCs w:val="24"/>
        </w:rPr>
        <w:t>On</w:t>
      </w:r>
      <w:r w:rsidR="00DC0D21">
        <w:rPr>
          <w:rFonts w:ascii="Times New Roman" w:eastAsia="Times New Roman" w:hAnsi="Times New Roman" w:cs="Times New Roman"/>
          <w:sz w:val="24"/>
          <w:szCs w:val="24"/>
        </w:rPr>
        <w:t xml:space="preserve">ce again the relevant aspect appears to be </w:t>
      </w:r>
      <w:r>
        <w:rPr>
          <w:rFonts w:ascii="Times New Roman" w:eastAsia="Times New Roman" w:hAnsi="Times New Roman" w:cs="Times New Roman"/>
          <w:sz w:val="24"/>
          <w:szCs w:val="24"/>
        </w:rPr>
        <w:t xml:space="preserve">participants’ </w:t>
      </w:r>
      <w:ins w:id="29" w:author="Benton, Deon" w:date="2023-07-16T11:52:00Z">
        <w:r w:rsidR="00DC0D21">
          <w:rPr>
            <w:rFonts w:ascii="Times New Roman" w:eastAsia="Times New Roman" w:hAnsi="Times New Roman" w:cs="Times New Roman"/>
            <w:sz w:val="24"/>
            <w:szCs w:val="24"/>
          </w:rPr>
          <w:t xml:space="preserve">equivalent </w:t>
        </w:r>
      </w:ins>
      <w:r>
        <w:rPr>
          <w:rFonts w:ascii="Times New Roman" w:eastAsia="Times New Roman" w:hAnsi="Times New Roman" w:cs="Times New Roman"/>
          <w:sz w:val="24"/>
          <w:szCs w:val="24"/>
        </w:rPr>
        <w:t>responses to the</w:t>
      </w:r>
      <w:ins w:id="30" w:author="Benton, Deon" w:date="2023-07-16T11:52:00Z">
        <w:r w:rsidR="00DC0D21">
          <w:rPr>
            <w:rFonts w:ascii="Times New Roman" w:eastAsia="Times New Roman" w:hAnsi="Times New Roman" w:cs="Times New Roman"/>
            <w:sz w:val="24"/>
            <w:szCs w:val="24"/>
          </w:rPr>
          <w:t xml:space="preserve"> five</w:t>
        </w:r>
      </w:ins>
      <w:r>
        <w:rPr>
          <w:rFonts w:ascii="Times New Roman" w:eastAsia="Times New Roman" w:hAnsi="Times New Roman" w:cs="Times New Roman"/>
          <w:sz w:val="24"/>
          <w:szCs w:val="24"/>
        </w:rPr>
        <w:t xml:space="preserve"> objects in the backwards blocking control trial. A more rational response </w:t>
      </w:r>
      <w:ins w:id="31" w:author="Benton, Deon" w:date="2023-07-16T11:52:00Z">
        <w:r w:rsidR="00DC0D21">
          <w:rPr>
            <w:rFonts w:ascii="Times New Roman" w:eastAsia="Times New Roman" w:hAnsi="Times New Roman" w:cs="Times New Roman"/>
            <w:sz w:val="24"/>
            <w:szCs w:val="24"/>
          </w:rPr>
          <w:t xml:space="preserve">perhaps </w:t>
        </w:r>
      </w:ins>
      <w:r>
        <w:rPr>
          <w:rFonts w:ascii="Times New Roman" w:eastAsia="Times New Roman" w:hAnsi="Times New Roman" w:cs="Times New Roman"/>
          <w:sz w:val="24"/>
          <w:szCs w:val="24"/>
        </w:rPr>
        <w:t>based on Bayesian inference might be for participants—after seeing that objects D and E together activated the machine when placed on it (following the placement of objects A-C on the machine)—to consider objects D and E to be better blicket candidates than objects A-C (which they might treat equivalently).  This suggests the possibility that participants relied on Bayesian inference and associative learning, although it remains unclear whether one form of processing was given more weight than the other. We address whether in fact participants relied on both processes</w:t>
      </w:r>
      <w:ins w:id="32" w:author="Benton, Deon" w:date="2023-07-16T11:53:00Z">
        <w:r w:rsidR="00DC0D21">
          <w:rPr>
            <w:rFonts w:ascii="Times New Roman" w:eastAsia="Times New Roman" w:hAnsi="Times New Roman" w:cs="Times New Roman"/>
            <w:sz w:val="24"/>
            <w:szCs w:val="24"/>
          </w:rPr>
          <w:t xml:space="preserve"> (or one more than the other)</w:t>
        </w:r>
      </w:ins>
      <w:r>
        <w:rPr>
          <w:rFonts w:ascii="Times New Roman" w:eastAsia="Times New Roman" w:hAnsi="Times New Roman" w:cs="Times New Roman"/>
          <w:sz w:val="24"/>
          <w:szCs w:val="24"/>
        </w:rPr>
        <w:t xml:space="preserve"> below in the Computational Model section. Of particular import is whether participants’ causal inferences across Experiments 1 and 2 were best explained by an associative-learning mechanism, a Bayesian-inference mechanism, or some combination of both. </w:t>
      </w:r>
    </w:p>
    <w:p w14:paraId="1E89CB77" w14:textId="77777777" w:rsidR="006C5C80" w:rsidRDefault="006C5C80">
      <w:pPr>
        <w:spacing w:after="0" w:line="480" w:lineRule="auto"/>
        <w:ind w:firstLine="720"/>
        <w:rPr>
          <w:rFonts w:ascii="Times New Roman" w:eastAsia="Times New Roman" w:hAnsi="Times New Roman" w:cs="Times New Roman"/>
          <w:b/>
          <w:sz w:val="24"/>
          <w:szCs w:val="24"/>
        </w:rPr>
      </w:pPr>
    </w:p>
    <w:p w14:paraId="274F56B2" w14:textId="77777777" w:rsidR="006C5C80" w:rsidRDefault="000000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29BDA290"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fit two different computational models to the behavioral data. The first was a model based on Bayesian inference. This model was described initially by Sobel et al. (2004) and in more detail in Griffiths et al. (2011). The second was a simple connectionist model, trained with the Delta Rule (Widrow &amp; Hoff, 1960). </w:t>
      </w:r>
    </w:p>
    <w:p w14:paraId="6B12351E" w14:textId="77777777" w:rsidR="006C5C80"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Bayesian Model. </w:t>
      </w:r>
      <w:r>
        <w:rPr>
          <w:rFonts w:ascii="Times New Roman" w:eastAsia="Times New Roman" w:hAnsi="Times New Roman" w:cs="Times New Roman"/>
          <w:color w:val="000000"/>
          <w:sz w:val="24"/>
          <w:szCs w:val="24"/>
        </w:rPr>
        <w:t xml:space="preserve">The Bayesian model starts with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in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h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an updated belief about each hypothesis given the data. This is done using Bayes’ rule, shown in Equation 1: </w:t>
      </w:r>
    </w:p>
    <w:p w14:paraId="348CB2B1" w14:textId="77777777" w:rsidR="006C5C80" w:rsidRDefault="0000000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4AFEE45" w14:textId="77777777" w:rsidR="006C5C80"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 | h</w:t>
      </w:r>
      <w:r>
        <w:rPr>
          <w:rFonts w:ascii="Times New Roman" w:eastAsia="Times New Roman" w:hAnsi="Times New Roman" w:cs="Times New Roman"/>
          <w:color w:val="000000"/>
          <w:sz w:val="24"/>
          <w:szCs w:val="24"/>
        </w:rPr>
        <w:t xml:space="preserve">) is the probability of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given each a 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w:t>
      </w:r>
    </w:p>
    <w:p w14:paraId="3C5488DC"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relies on assuming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set of detectors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any detector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to activate. Given that participants are shown that the machine activates when blicket objects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structure that posits whether individual objects have the causal efficacy to activate the detector (see Griffiths &amp; Tenenbaum, 2005, for more computational details). Griffiths et al. (2011) describe the formal parameterization of this hypothesis space and model that results in the hypothesis space shown in Figure 3. </w:t>
      </w:r>
    </w:p>
    <w:p w14:paraId="121337D1" w14:textId="71CD96B7" w:rsidR="006C5C80" w:rsidRDefault="00000000" w:rsidP="00AB2A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sidR="00AB2A5A">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making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making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065102E1" w14:textId="77777777" w:rsidR="006C5C80" w:rsidRDefault="00000000">
      <w:pPr>
        <w:keepNext/>
        <w:spacing w:after="0" w:line="480" w:lineRule="auto"/>
      </w:pPr>
      <w:r>
        <w:rPr>
          <w:b/>
          <w:noProof/>
        </w:rPr>
        <w:lastRenderedPageBreak/>
        <w:drawing>
          <wp:inline distT="0" distB="0" distL="0" distR="0" wp14:anchorId="75D73A2E" wp14:editId="756E14D7">
            <wp:extent cx="5561611" cy="3013075"/>
            <wp:effectExtent l="0" t="0" r="1270" b="0"/>
            <wp:docPr id="5" name="image1.png"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imeline&#10;&#10;Description automatically generated with medium confidence"/>
                    <pic:cNvPicPr preferRelativeResize="0"/>
                  </pic:nvPicPr>
                  <pic:blipFill>
                    <a:blip r:embed="rId12"/>
                    <a:srcRect/>
                    <a:stretch>
                      <a:fillRect/>
                    </a:stretch>
                  </pic:blipFill>
                  <pic:spPr>
                    <a:xfrm>
                      <a:off x="0" y="0"/>
                      <a:ext cx="5563373" cy="3014030"/>
                    </a:xfrm>
                    <a:prstGeom prst="rect">
                      <a:avLst/>
                    </a:prstGeom>
                    <a:ln/>
                  </pic:spPr>
                </pic:pic>
              </a:graphicData>
            </a:graphic>
          </wp:inline>
        </w:drawing>
      </w:r>
    </w:p>
    <w:p w14:paraId="6CE81CD2" w14:textId="77777777" w:rsidR="006C5C80"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1FA68F24" w14:textId="77777777" w:rsidR="006C5C80" w:rsidRDefault="006C5C80">
      <w:pPr>
        <w:spacing w:line="240" w:lineRule="auto"/>
        <w:rPr>
          <w:rFonts w:ascii="Times New Roman" w:eastAsia="Times New Roman" w:hAnsi="Times New Roman" w:cs="Times New Roman"/>
          <w:sz w:val="20"/>
          <w:szCs w:val="20"/>
        </w:rPr>
      </w:pPr>
    </w:p>
    <w:p w14:paraId="53CE0C74" w14:textId="77777777" w:rsidR="006C5C80"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Pr>
          <w:rFonts w:ascii="Times New Roman" w:eastAsia="Times New Roman" w:hAnsi="Times New Roman" w:cs="Times New Roman"/>
          <w:i/>
          <w:color w:val="000000"/>
          <w:sz w:val="24"/>
          <w:szCs w:val="24"/>
        </w:rPr>
        <w:t>o</w:t>
      </w:r>
      <w:r>
        <w:rPr>
          <w:rFonts w:ascii="Times New Roman" w:eastAsia="Times New Roman" w:hAnsi="Times New Roman" w:cs="Times New Roman"/>
          <w:color w:val="000000"/>
          <w:sz w:val="24"/>
          <w:szCs w:val="24"/>
        </w:rPr>
        <w:t xml:space="preserve"> is a blicket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can be calculated by the equation in (2)</w:t>
      </w:r>
    </w:p>
    <w:p w14:paraId="22C096B5" w14:textId="77777777" w:rsidR="006C5C80" w:rsidRDefault="00000000">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e>
          </m:d>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m:t>
              </m:r>
            </m:e>
          </m:d>
          <m:r>
            <w:rPr>
              <w:rFonts w:ascii="Cambria Math" w:eastAsia="Cambria Math" w:hAnsi="Cambria Math" w:cs="Cambria Math"/>
              <w:color w:val="000000"/>
              <w:sz w:val="24"/>
              <w:szCs w:val="24"/>
            </w:rPr>
            <m:t>p(h|d) (2)</m:t>
          </m:r>
        </m:oMath>
      </m:oMathPara>
    </w:p>
    <w:p w14:paraId="51626C0E" w14:textId="77777777" w:rsidR="006C5C80"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 xml:space="preserve">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h, and 0 otherwise.  </w:t>
      </w:r>
    </w:p>
    <w:p w14:paraId="47D827CE" w14:textId="2AE1C485" w:rsidR="006C5C80" w:rsidRDefault="000000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 xml:space="preserve">Crucially, because the predictions of this (or any) Bayesian model will depend on the prior probability that any given object is a blicket, </w:t>
      </w:r>
      <w:ins w:id="33" w:author="Benton, Deon" w:date="2023-07-16T11:55:00Z">
        <w:r w:rsidR="00E10A0A">
          <w:rPr>
            <w:rFonts w:ascii="Times New Roman" w:eastAsia="Times New Roman" w:hAnsi="Times New Roman" w:cs="Times New Roman"/>
            <w:sz w:val="24"/>
            <w:szCs w:val="24"/>
          </w:rPr>
          <w:t xml:space="preserve">we fit a Bayesian model with the following prior probabilities: </w:t>
        </w:r>
      </w:ins>
      <w:r>
        <w:rPr>
          <w:rFonts w:ascii="Times New Roman" w:eastAsia="Times New Roman" w:hAnsi="Times New Roman" w:cs="Times New Roman"/>
          <w:sz w:val="24"/>
          <w:szCs w:val="24"/>
        </w:rPr>
        <w:t>.5,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quantitative fit of this model to the data in Experiments 1 and 2 are shown below</w:t>
      </w:r>
      <w:ins w:id="34" w:author="Benton, Deon" w:date="2023-07-16T11:56:00Z">
        <w:r w:rsidR="00C74866">
          <w:rPr>
            <w:rFonts w:ascii="Times New Roman" w:eastAsia="Times New Roman" w:hAnsi="Times New Roman" w:cs="Times New Roman"/>
            <w:sz w:val="24"/>
            <w:szCs w:val="24"/>
          </w:rPr>
          <w:t xml:space="preserve"> in Table 1</w:t>
        </w:r>
      </w:ins>
      <w:r>
        <w:rPr>
          <w:rFonts w:ascii="Times New Roman" w:eastAsia="Times New Roman" w:hAnsi="Times New Roman" w:cs="Times New Roman"/>
          <w:sz w:val="24"/>
          <w:szCs w:val="24"/>
        </w:rPr>
        <w:t xml:space="preserve"> in Results.</w:t>
      </w:r>
    </w:p>
    <w:p w14:paraId="4A7BF80E" w14:textId="77777777"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set of these models corresponded to Experiment 1 and the other set corresponded to Experiment 2. The model architecture for the Experiment 1 simulations is shown in Figure 4. The rationale for building only a two-layer model was to explore whether a simple learning model trained with the Delta Rule (Kruschke, 1992; Widrow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as was the case for the children.  </w:t>
      </w:r>
    </w:p>
    <w:p w14:paraId="10E81259" w14:textId="69D8493D"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w:t>
      </w:r>
      <w:r>
        <w:rPr>
          <w:rFonts w:ascii="Times New Roman" w:eastAsia="Times New Roman" w:hAnsi="Times New Roman" w:cs="Times New Roman"/>
          <w:sz w:val="24"/>
          <w:szCs w:val="24"/>
        </w:rPr>
        <w:lastRenderedPageBreak/>
        <w:t>output layer consisted of a single unit</w:t>
      </w:r>
      <w:ins w:id="35" w:author="Benton, Deon" w:date="2023-07-16T11:56:00Z">
        <w:r w:rsidR="00983B0B">
          <w:rPr>
            <w:rFonts w:ascii="Times New Roman" w:eastAsia="Times New Roman" w:hAnsi="Times New Roman" w:cs="Times New Roman"/>
            <w:sz w:val="24"/>
            <w:szCs w:val="24"/>
          </w:rPr>
          <w:t xml:space="preserve"> for the simulation of both experiments</w:t>
        </w:r>
      </w:ins>
      <w:r>
        <w:rPr>
          <w:rFonts w:ascii="Times New Roman" w:eastAsia="Times New Roman" w:hAnsi="Times New Roman" w:cs="Times New Roman"/>
          <w:sz w:val="24"/>
          <w:szCs w:val="24"/>
        </w:rPr>
        <w:t xml:space="preserve"> (corresponding to the activation of the machine). </w:t>
      </w:r>
      <w:ins w:id="36" w:author="Benton, Deon" w:date="2023-07-16T11:57:00Z">
        <w:r w:rsidR="00983B0B">
          <w:rPr>
            <w:rFonts w:ascii="Times New Roman" w:eastAsia="Times New Roman" w:hAnsi="Times New Roman" w:cs="Times New Roman"/>
            <w:sz w:val="24"/>
            <w:szCs w:val="24"/>
          </w:rPr>
          <w:t>When</w:t>
        </w:r>
      </w:ins>
      <w:r>
        <w:rPr>
          <w:rFonts w:ascii="Times New Roman" w:eastAsia="Times New Roman" w:hAnsi="Times New Roman" w:cs="Times New Roman"/>
          <w:sz w:val="24"/>
          <w:szCs w:val="24"/>
        </w:rPr>
        <w:t xml:space="preserve"> object was placed on the machine, the activation value of its corresponding input unit was set to a value of 1</w:t>
      </w:r>
      <w:ins w:id="37" w:author="Benton, Deon" w:date="2023-07-16T11:57:00Z">
        <w:r w:rsidR="00983B0B">
          <w:rPr>
            <w:rFonts w:ascii="Times New Roman" w:eastAsia="Times New Roman" w:hAnsi="Times New Roman" w:cs="Times New Roman"/>
            <w:sz w:val="24"/>
            <w:szCs w:val="24"/>
          </w:rPr>
          <w:t xml:space="preserve"> (and 0 otherwise)</w:t>
        </w:r>
      </w:ins>
      <w:r>
        <w:rPr>
          <w:rFonts w:ascii="Times New Roman" w:eastAsia="Times New Roman" w:hAnsi="Times New Roman" w:cs="Times New Roman"/>
          <w:sz w:val="24"/>
          <w:szCs w:val="24"/>
        </w:rPr>
        <w:t xml:space="preserve">.  The input units could not take on any other values beside 0 or 1. If an object that was a blicket was placed on the machine, then the model was trained to turn on the single output unit (i.e., to produce an activation of 1). </w:t>
      </w:r>
    </w:p>
    <w:p w14:paraId="32148AF8" w14:textId="7E613103"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simulations used a learning rate of .05 but no momentum. Model weights were initialized to small random values (distribution range = ± 0.1), and the output units used sum-squared activation functions (which enabled the weights to be modified with training). The activation of the single output unit was interpreted as the model’s confidence (or prediction) that a given object was a blicket and could range between 0 and 1 due to the sigmoid activation function (unlike the input units</w:t>
      </w:r>
      <w:ins w:id="38" w:author="Benton, Deon" w:date="2023-07-16T11:58:00Z">
        <w:r w:rsidR="00B417BE">
          <w:rPr>
            <w:rFonts w:ascii="Times New Roman" w:eastAsia="Times New Roman" w:hAnsi="Times New Roman" w:cs="Times New Roman"/>
            <w:sz w:val="24"/>
            <w:szCs w:val="24"/>
          </w:rPr>
          <w:t>, whose input values were “hard clamped” or fixed</w:t>
        </w:r>
      </w:ins>
      <w:r>
        <w:rPr>
          <w:rFonts w:ascii="Times New Roman" w:eastAsia="Times New Roman" w:hAnsi="Times New Roman" w:cs="Times New Roman"/>
          <w:sz w:val="24"/>
          <w:szCs w:val="24"/>
        </w:rPr>
        <w:t xml:space="preserve">). </w:t>
      </w:r>
    </w:p>
    <w:p w14:paraId="59240D21" w14:textId="77777777" w:rsidR="006C5C80" w:rsidRDefault="00000000">
      <w:pPr>
        <w:keepNext/>
        <w:spacing w:after="0" w:line="240" w:lineRule="auto"/>
      </w:pPr>
      <w:r>
        <w:rPr>
          <w:noProof/>
        </w:rPr>
        <w:drawing>
          <wp:inline distT="0" distB="0" distL="0" distR="0" wp14:anchorId="187A7076" wp14:editId="2C392AB2">
            <wp:extent cx="3507579" cy="2358997"/>
            <wp:effectExtent l="0" t="0" r="0" b="0"/>
            <wp:docPr id="4" name="image3.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machine&#10;&#10;Description automatically generated"/>
                    <pic:cNvPicPr preferRelativeResize="0"/>
                  </pic:nvPicPr>
                  <pic:blipFill>
                    <a:blip r:embed="rId13"/>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57189E4D" w14:textId="77777777" w:rsidR="006C5C80" w:rsidRDefault="006C5C80">
      <w:pPr>
        <w:spacing w:after="0" w:line="480" w:lineRule="auto"/>
        <w:ind w:firstLine="720"/>
        <w:rPr>
          <w:rFonts w:ascii="Times New Roman" w:eastAsia="Times New Roman" w:hAnsi="Times New Roman" w:cs="Times New Roman"/>
          <w:sz w:val="24"/>
          <w:szCs w:val="24"/>
        </w:rPr>
      </w:pPr>
    </w:p>
    <w:p w14:paraId="667DDEB7" w14:textId="07B7912C"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w:t>
      </w:r>
      <w:r>
        <w:rPr>
          <w:rFonts w:ascii="Times New Roman" w:eastAsia="Times New Roman" w:hAnsi="Times New Roman" w:cs="Times New Roman"/>
          <w:sz w:val="24"/>
          <w:szCs w:val="24"/>
        </w:rPr>
        <w:lastRenderedPageBreak/>
        <w:t>simulation of Experiment 1) or the first and second input units (for the simulation of Experiment 2) were turned on, but again the model’s task was to activate the single output unit. The backwards blocking control trials were identical to the experimental trials except that the fourth input unit (corresponding to object D in Experiment 1) or the fourth and fifth input units (corresponding to objects D and E in Experiment 2) were turned on following the ABC+ trial. The indirect screening off experimental and control trials were identical to the backwards blocking experimental and control trials except that the model was trained to turn off the single output unit (i.e., to produce an output activation of 0) during the A- and D- phases of the indirect screening-off experimental and control trials.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Below we show the quantitative fit of this model to the data in Experiments 1 and 2.</w:t>
      </w:r>
    </w:p>
    <w:p w14:paraId="05D5FE28" w14:textId="77777777" w:rsidR="006C5C80"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D83F8AE" w14:textId="59185262" w:rsidR="006C5C80" w:rsidRDefault="000000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w:t>
      </w:r>
      <w:ins w:id="39" w:author="Benton, Deon" w:date="2023-07-16T12:03:00Z">
        <w:r w:rsidR="007A3EEE">
          <w:rPr>
            <w:rFonts w:ascii="Times New Roman" w:eastAsia="Times New Roman" w:hAnsi="Times New Roman" w:cs="Times New Roman"/>
            <w:sz w:val="24"/>
            <w:szCs w:val="24"/>
          </w:rPr>
          <w:t>e.g., Bhat et al., 2022; Buss &amp; Spencer, 2014; Spencer et al., 2022; Steyvers et al., 2003; Stojnic et al., 2023</w:t>
        </w:r>
      </w:ins>
      <w:r>
        <w:rPr>
          <w:rFonts w:ascii="Times New Roman" w:eastAsia="Times New Roman" w:hAnsi="Times New Roman" w:cs="Times New Roman"/>
          <w:sz w:val="24"/>
          <w:szCs w:val="24"/>
        </w:rPr>
        <w:t xml:space="preserve">). Lower values on each metric indicate better model fit. Table 1 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(e.g. model fit to the data overall, to the backwards blocking data only, etc.).</w:t>
      </w:r>
    </w:p>
    <w:p w14:paraId="4AE8153C" w14:textId="77777777" w:rsidR="006C5C80" w:rsidRDefault="006C5C80">
      <w:pPr>
        <w:spacing w:line="480" w:lineRule="auto"/>
        <w:rPr>
          <w:rFonts w:ascii="Times New Roman" w:eastAsia="Times New Roman" w:hAnsi="Times New Roman" w:cs="Times New Roman"/>
          <w:sz w:val="24"/>
          <w:szCs w:val="24"/>
        </w:rPr>
      </w:pPr>
    </w:p>
    <w:tbl>
      <w:tblPr>
        <w:tblStyle w:val="a"/>
        <w:tblW w:w="117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0"/>
        <w:gridCol w:w="1324"/>
        <w:gridCol w:w="1425"/>
        <w:gridCol w:w="1666"/>
        <w:gridCol w:w="1550"/>
        <w:gridCol w:w="1309"/>
        <w:gridCol w:w="1486"/>
        <w:gridCol w:w="1480"/>
      </w:tblGrid>
      <w:tr w:rsidR="006C5C80" w14:paraId="02DA5557" w14:textId="77777777">
        <w:tc>
          <w:tcPr>
            <w:tcW w:w="11790" w:type="dxa"/>
            <w:gridSpan w:val="8"/>
            <w:tcBorders>
              <w:left w:val="nil"/>
              <w:right w:val="nil"/>
            </w:tcBorders>
          </w:tcPr>
          <w:p w14:paraId="44837989"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human data overall </w:t>
            </w:r>
          </w:p>
        </w:tc>
      </w:tr>
      <w:tr w:rsidR="006C5C80" w14:paraId="729D9031" w14:textId="77777777">
        <w:tc>
          <w:tcPr>
            <w:tcW w:w="5965" w:type="dxa"/>
            <w:gridSpan w:val="4"/>
            <w:tcBorders>
              <w:left w:val="nil"/>
              <w:bottom w:val="single" w:sz="4" w:space="0" w:color="000000"/>
              <w:right w:val="nil"/>
            </w:tcBorders>
          </w:tcPr>
          <w:p w14:paraId="0D08928C"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5825" w:type="dxa"/>
            <w:gridSpan w:val="4"/>
            <w:tcBorders>
              <w:left w:val="nil"/>
              <w:bottom w:val="single" w:sz="4" w:space="0" w:color="000000"/>
            </w:tcBorders>
          </w:tcPr>
          <w:p w14:paraId="1CEAB139"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08F50E9" w14:textId="77777777">
        <w:tc>
          <w:tcPr>
            <w:tcW w:w="2874" w:type="dxa"/>
            <w:gridSpan w:val="2"/>
            <w:tcBorders>
              <w:top w:val="single" w:sz="4" w:space="0" w:color="000000"/>
              <w:left w:val="nil"/>
              <w:bottom w:val="single" w:sz="4" w:space="0" w:color="000000"/>
              <w:right w:val="nil"/>
            </w:tcBorders>
          </w:tcPr>
          <w:p w14:paraId="21B1971C"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3091" w:type="dxa"/>
            <w:gridSpan w:val="2"/>
            <w:tcBorders>
              <w:top w:val="single" w:sz="4" w:space="0" w:color="000000"/>
              <w:left w:val="nil"/>
              <w:bottom w:val="single" w:sz="4" w:space="0" w:color="000000"/>
              <w:right w:val="nil"/>
            </w:tcBorders>
          </w:tcPr>
          <w:p w14:paraId="34FECD3D"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859" w:type="dxa"/>
            <w:gridSpan w:val="2"/>
            <w:tcBorders>
              <w:top w:val="single" w:sz="4" w:space="0" w:color="000000"/>
              <w:left w:val="nil"/>
              <w:bottom w:val="single" w:sz="4" w:space="0" w:color="000000"/>
              <w:right w:val="nil"/>
            </w:tcBorders>
          </w:tcPr>
          <w:p w14:paraId="2E145C40"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966" w:type="dxa"/>
            <w:gridSpan w:val="2"/>
            <w:tcBorders>
              <w:top w:val="single" w:sz="4" w:space="0" w:color="000000"/>
              <w:left w:val="nil"/>
              <w:bottom w:val="single" w:sz="4" w:space="0" w:color="000000"/>
              <w:right w:val="nil"/>
            </w:tcBorders>
          </w:tcPr>
          <w:p w14:paraId="5E23DAD7"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2625B04A" w14:textId="77777777">
        <w:tc>
          <w:tcPr>
            <w:tcW w:w="1550" w:type="dxa"/>
            <w:tcBorders>
              <w:top w:val="single" w:sz="4" w:space="0" w:color="000000"/>
              <w:left w:val="nil"/>
              <w:bottom w:val="nil"/>
              <w:right w:val="nil"/>
            </w:tcBorders>
          </w:tcPr>
          <w:p w14:paraId="351FB63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24" w:type="dxa"/>
            <w:tcBorders>
              <w:top w:val="single" w:sz="4" w:space="0" w:color="000000"/>
              <w:left w:val="nil"/>
              <w:bottom w:val="nil"/>
              <w:right w:val="nil"/>
            </w:tcBorders>
          </w:tcPr>
          <w:p w14:paraId="1C9E1EF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25" w:type="dxa"/>
            <w:tcBorders>
              <w:top w:val="single" w:sz="4" w:space="0" w:color="000000"/>
              <w:left w:val="nil"/>
              <w:bottom w:val="nil"/>
              <w:right w:val="nil"/>
            </w:tcBorders>
          </w:tcPr>
          <w:p w14:paraId="7916D26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666" w:type="dxa"/>
            <w:tcBorders>
              <w:top w:val="single" w:sz="4" w:space="0" w:color="000000"/>
              <w:left w:val="nil"/>
              <w:bottom w:val="nil"/>
              <w:right w:val="nil"/>
            </w:tcBorders>
          </w:tcPr>
          <w:p w14:paraId="7B92B01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550" w:type="dxa"/>
            <w:tcBorders>
              <w:top w:val="single" w:sz="4" w:space="0" w:color="000000"/>
              <w:left w:val="nil"/>
              <w:bottom w:val="nil"/>
              <w:right w:val="nil"/>
            </w:tcBorders>
          </w:tcPr>
          <w:p w14:paraId="457ACAD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09" w:type="dxa"/>
            <w:tcBorders>
              <w:top w:val="single" w:sz="4" w:space="0" w:color="000000"/>
              <w:left w:val="nil"/>
              <w:bottom w:val="nil"/>
              <w:right w:val="nil"/>
            </w:tcBorders>
          </w:tcPr>
          <w:p w14:paraId="12C525AD"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86" w:type="dxa"/>
            <w:tcBorders>
              <w:top w:val="single" w:sz="4" w:space="0" w:color="000000"/>
              <w:left w:val="nil"/>
              <w:bottom w:val="nil"/>
              <w:right w:val="nil"/>
            </w:tcBorders>
          </w:tcPr>
          <w:p w14:paraId="304329D4"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480" w:type="dxa"/>
            <w:tcBorders>
              <w:top w:val="single" w:sz="4" w:space="0" w:color="000000"/>
              <w:left w:val="nil"/>
              <w:bottom w:val="nil"/>
              <w:right w:val="nil"/>
            </w:tcBorders>
          </w:tcPr>
          <w:p w14:paraId="1BA8648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F1AEC17" w14:textId="77777777">
        <w:tc>
          <w:tcPr>
            <w:tcW w:w="1550" w:type="dxa"/>
            <w:tcBorders>
              <w:top w:val="nil"/>
              <w:left w:val="nil"/>
              <w:bottom w:val="nil"/>
              <w:right w:val="nil"/>
            </w:tcBorders>
          </w:tcPr>
          <w:p w14:paraId="0EE8DC8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324" w:type="dxa"/>
            <w:tcBorders>
              <w:top w:val="nil"/>
              <w:left w:val="nil"/>
              <w:bottom w:val="nil"/>
              <w:right w:val="nil"/>
            </w:tcBorders>
          </w:tcPr>
          <w:p w14:paraId="1660F220"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425" w:type="dxa"/>
            <w:tcBorders>
              <w:top w:val="nil"/>
              <w:left w:val="nil"/>
              <w:bottom w:val="nil"/>
              <w:right w:val="nil"/>
            </w:tcBorders>
          </w:tcPr>
          <w:p w14:paraId="20356941"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666" w:type="dxa"/>
            <w:tcBorders>
              <w:top w:val="nil"/>
              <w:left w:val="nil"/>
              <w:bottom w:val="nil"/>
              <w:right w:val="nil"/>
            </w:tcBorders>
          </w:tcPr>
          <w:p w14:paraId="3C139BD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50" w:type="dxa"/>
            <w:tcBorders>
              <w:top w:val="nil"/>
              <w:left w:val="nil"/>
              <w:bottom w:val="nil"/>
              <w:right w:val="nil"/>
            </w:tcBorders>
          </w:tcPr>
          <w:p w14:paraId="574F1811"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09" w:type="dxa"/>
            <w:tcBorders>
              <w:top w:val="nil"/>
              <w:left w:val="nil"/>
              <w:bottom w:val="nil"/>
              <w:right w:val="nil"/>
            </w:tcBorders>
          </w:tcPr>
          <w:p w14:paraId="105B3984"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486" w:type="dxa"/>
            <w:tcBorders>
              <w:top w:val="nil"/>
              <w:left w:val="nil"/>
              <w:bottom w:val="nil"/>
              <w:right w:val="nil"/>
            </w:tcBorders>
          </w:tcPr>
          <w:p w14:paraId="16BA41A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80" w:type="dxa"/>
            <w:tcBorders>
              <w:top w:val="nil"/>
              <w:left w:val="nil"/>
              <w:bottom w:val="nil"/>
              <w:right w:val="nil"/>
            </w:tcBorders>
          </w:tcPr>
          <w:p w14:paraId="0275DFE4"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C5C80" w14:paraId="355DB88A" w14:textId="77777777">
        <w:tc>
          <w:tcPr>
            <w:tcW w:w="1550" w:type="dxa"/>
            <w:tcBorders>
              <w:top w:val="nil"/>
              <w:left w:val="nil"/>
              <w:bottom w:val="single" w:sz="4" w:space="0" w:color="000000"/>
              <w:right w:val="nil"/>
            </w:tcBorders>
          </w:tcPr>
          <w:p w14:paraId="46E02C63" w14:textId="77777777" w:rsidR="006C5C80" w:rsidRDefault="006C5C80">
            <w:pPr>
              <w:spacing w:line="480" w:lineRule="auto"/>
              <w:rPr>
                <w:rFonts w:ascii="Times New Roman" w:eastAsia="Times New Roman" w:hAnsi="Times New Roman" w:cs="Times New Roman"/>
                <w:sz w:val="24"/>
                <w:szCs w:val="24"/>
              </w:rPr>
            </w:pPr>
          </w:p>
        </w:tc>
        <w:tc>
          <w:tcPr>
            <w:tcW w:w="1324" w:type="dxa"/>
            <w:tcBorders>
              <w:top w:val="nil"/>
              <w:left w:val="nil"/>
              <w:bottom w:val="single" w:sz="4" w:space="0" w:color="000000"/>
              <w:right w:val="nil"/>
            </w:tcBorders>
          </w:tcPr>
          <w:p w14:paraId="2113B074" w14:textId="77777777" w:rsidR="006C5C80" w:rsidRDefault="006C5C80">
            <w:pPr>
              <w:spacing w:line="480" w:lineRule="auto"/>
              <w:rPr>
                <w:rFonts w:ascii="Times New Roman" w:eastAsia="Times New Roman" w:hAnsi="Times New Roman" w:cs="Times New Roman"/>
                <w:sz w:val="24"/>
                <w:szCs w:val="24"/>
              </w:rPr>
            </w:pPr>
          </w:p>
        </w:tc>
        <w:tc>
          <w:tcPr>
            <w:tcW w:w="1425" w:type="dxa"/>
            <w:tcBorders>
              <w:top w:val="nil"/>
              <w:left w:val="nil"/>
              <w:bottom w:val="single" w:sz="4" w:space="0" w:color="000000"/>
              <w:right w:val="nil"/>
            </w:tcBorders>
          </w:tcPr>
          <w:p w14:paraId="0B65077E" w14:textId="77777777" w:rsidR="006C5C80" w:rsidRDefault="006C5C80">
            <w:pPr>
              <w:spacing w:line="480" w:lineRule="auto"/>
              <w:rPr>
                <w:rFonts w:ascii="Times New Roman" w:eastAsia="Times New Roman" w:hAnsi="Times New Roman" w:cs="Times New Roman"/>
                <w:sz w:val="24"/>
                <w:szCs w:val="24"/>
              </w:rPr>
            </w:pPr>
          </w:p>
        </w:tc>
        <w:tc>
          <w:tcPr>
            <w:tcW w:w="1666" w:type="dxa"/>
            <w:tcBorders>
              <w:top w:val="nil"/>
              <w:left w:val="nil"/>
              <w:bottom w:val="single" w:sz="4" w:space="0" w:color="000000"/>
              <w:right w:val="nil"/>
            </w:tcBorders>
          </w:tcPr>
          <w:p w14:paraId="3DDD2CD6" w14:textId="77777777" w:rsidR="006C5C80" w:rsidRDefault="006C5C80">
            <w:pPr>
              <w:spacing w:line="480" w:lineRule="auto"/>
              <w:rPr>
                <w:rFonts w:ascii="Times New Roman" w:eastAsia="Times New Roman" w:hAnsi="Times New Roman" w:cs="Times New Roman"/>
                <w:sz w:val="24"/>
                <w:szCs w:val="24"/>
              </w:rPr>
            </w:pPr>
          </w:p>
        </w:tc>
        <w:tc>
          <w:tcPr>
            <w:tcW w:w="1550" w:type="dxa"/>
            <w:tcBorders>
              <w:top w:val="nil"/>
              <w:left w:val="nil"/>
              <w:bottom w:val="single" w:sz="4" w:space="0" w:color="000000"/>
              <w:right w:val="nil"/>
            </w:tcBorders>
          </w:tcPr>
          <w:p w14:paraId="690DF331" w14:textId="77777777" w:rsidR="006C5C80" w:rsidRDefault="006C5C80">
            <w:pPr>
              <w:spacing w:line="480" w:lineRule="auto"/>
              <w:rPr>
                <w:rFonts w:ascii="Times New Roman" w:eastAsia="Times New Roman" w:hAnsi="Times New Roman" w:cs="Times New Roman"/>
                <w:sz w:val="24"/>
                <w:szCs w:val="24"/>
              </w:rPr>
            </w:pPr>
          </w:p>
        </w:tc>
        <w:tc>
          <w:tcPr>
            <w:tcW w:w="1309" w:type="dxa"/>
            <w:tcBorders>
              <w:top w:val="nil"/>
              <w:left w:val="nil"/>
              <w:bottom w:val="single" w:sz="4" w:space="0" w:color="000000"/>
              <w:right w:val="nil"/>
            </w:tcBorders>
          </w:tcPr>
          <w:p w14:paraId="57379CC1" w14:textId="77777777" w:rsidR="006C5C80" w:rsidRDefault="006C5C80">
            <w:pPr>
              <w:spacing w:line="480" w:lineRule="auto"/>
              <w:rPr>
                <w:rFonts w:ascii="Times New Roman" w:eastAsia="Times New Roman" w:hAnsi="Times New Roman" w:cs="Times New Roman"/>
                <w:sz w:val="24"/>
                <w:szCs w:val="24"/>
              </w:rPr>
            </w:pPr>
          </w:p>
        </w:tc>
        <w:tc>
          <w:tcPr>
            <w:tcW w:w="1486" w:type="dxa"/>
            <w:tcBorders>
              <w:top w:val="nil"/>
              <w:left w:val="nil"/>
              <w:bottom w:val="single" w:sz="4" w:space="0" w:color="000000"/>
              <w:right w:val="nil"/>
            </w:tcBorders>
          </w:tcPr>
          <w:p w14:paraId="0B857EEB" w14:textId="77777777" w:rsidR="006C5C80" w:rsidRDefault="006C5C80">
            <w:pPr>
              <w:spacing w:line="480" w:lineRule="auto"/>
              <w:rPr>
                <w:rFonts w:ascii="Times New Roman" w:eastAsia="Times New Roman" w:hAnsi="Times New Roman" w:cs="Times New Roman"/>
                <w:sz w:val="24"/>
                <w:szCs w:val="24"/>
              </w:rPr>
            </w:pPr>
          </w:p>
        </w:tc>
        <w:tc>
          <w:tcPr>
            <w:tcW w:w="1480" w:type="dxa"/>
            <w:tcBorders>
              <w:top w:val="nil"/>
              <w:left w:val="nil"/>
              <w:bottom w:val="single" w:sz="4" w:space="0" w:color="000000"/>
              <w:right w:val="nil"/>
            </w:tcBorders>
          </w:tcPr>
          <w:p w14:paraId="1B62B8F1" w14:textId="77777777" w:rsidR="006C5C80" w:rsidRDefault="006C5C80">
            <w:pPr>
              <w:spacing w:line="480" w:lineRule="auto"/>
              <w:rPr>
                <w:rFonts w:ascii="Times New Roman" w:eastAsia="Times New Roman" w:hAnsi="Times New Roman" w:cs="Times New Roman"/>
                <w:sz w:val="24"/>
                <w:szCs w:val="24"/>
              </w:rPr>
            </w:pPr>
          </w:p>
        </w:tc>
      </w:tr>
      <w:tr w:rsidR="006C5C80" w14:paraId="4C510DBD" w14:textId="77777777">
        <w:tc>
          <w:tcPr>
            <w:tcW w:w="11790" w:type="dxa"/>
            <w:gridSpan w:val="8"/>
            <w:tcBorders>
              <w:top w:val="single" w:sz="4" w:space="0" w:color="000000"/>
              <w:left w:val="nil"/>
              <w:right w:val="nil"/>
            </w:tcBorders>
          </w:tcPr>
          <w:p w14:paraId="677D4871"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6C5C80" w14:paraId="41A4AE1E" w14:textId="77777777">
        <w:tc>
          <w:tcPr>
            <w:tcW w:w="5965" w:type="dxa"/>
            <w:gridSpan w:val="4"/>
            <w:tcBorders>
              <w:left w:val="nil"/>
              <w:bottom w:val="single" w:sz="4" w:space="0" w:color="000000"/>
              <w:right w:val="nil"/>
            </w:tcBorders>
          </w:tcPr>
          <w:p w14:paraId="5C88DAB5"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5825" w:type="dxa"/>
            <w:gridSpan w:val="4"/>
            <w:tcBorders>
              <w:left w:val="nil"/>
              <w:bottom w:val="single" w:sz="4" w:space="0" w:color="000000"/>
              <w:right w:val="nil"/>
            </w:tcBorders>
          </w:tcPr>
          <w:p w14:paraId="093B43CC"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3731FBB9" w14:textId="77777777">
        <w:tc>
          <w:tcPr>
            <w:tcW w:w="2874" w:type="dxa"/>
            <w:gridSpan w:val="2"/>
            <w:tcBorders>
              <w:top w:val="single" w:sz="4" w:space="0" w:color="000000"/>
              <w:left w:val="nil"/>
              <w:bottom w:val="single" w:sz="4" w:space="0" w:color="000000"/>
              <w:right w:val="nil"/>
            </w:tcBorders>
          </w:tcPr>
          <w:p w14:paraId="65B899E6"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3091" w:type="dxa"/>
            <w:gridSpan w:val="2"/>
            <w:tcBorders>
              <w:top w:val="single" w:sz="4" w:space="0" w:color="000000"/>
              <w:left w:val="nil"/>
              <w:bottom w:val="single" w:sz="4" w:space="0" w:color="000000"/>
              <w:right w:val="nil"/>
            </w:tcBorders>
          </w:tcPr>
          <w:p w14:paraId="75F5070F"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859" w:type="dxa"/>
            <w:gridSpan w:val="2"/>
            <w:tcBorders>
              <w:top w:val="single" w:sz="4" w:space="0" w:color="000000"/>
              <w:left w:val="nil"/>
              <w:bottom w:val="single" w:sz="4" w:space="0" w:color="000000"/>
              <w:right w:val="nil"/>
            </w:tcBorders>
          </w:tcPr>
          <w:p w14:paraId="541CC9FA"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966" w:type="dxa"/>
            <w:gridSpan w:val="2"/>
            <w:tcBorders>
              <w:top w:val="single" w:sz="4" w:space="0" w:color="000000"/>
              <w:left w:val="nil"/>
              <w:bottom w:val="single" w:sz="4" w:space="0" w:color="000000"/>
              <w:right w:val="nil"/>
            </w:tcBorders>
          </w:tcPr>
          <w:p w14:paraId="6F7D5BA7"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73DEB725" w14:textId="77777777">
        <w:tc>
          <w:tcPr>
            <w:tcW w:w="1550" w:type="dxa"/>
            <w:tcBorders>
              <w:top w:val="single" w:sz="4" w:space="0" w:color="000000"/>
              <w:left w:val="nil"/>
              <w:bottom w:val="nil"/>
              <w:right w:val="nil"/>
            </w:tcBorders>
          </w:tcPr>
          <w:p w14:paraId="1392AAF9"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24" w:type="dxa"/>
            <w:tcBorders>
              <w:top w:val="single" w:sz="4" w:space="0" w:color="000000"/>
              <w:left w:val="nil"/>
              <w:bottom w:val="nil"/>
              <w:right w:val="nil"/>
            </w:tcBorders>
          </w:tcPr>
          <w:p w14:paraId="7CB5BFD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25" w:type="dxa"/>
            <w:tcBorders>
              <w:top w:val="single" w:sz="4" w:space="0" w:color="000000"/>
              <w:left w:val="nil"/>
              <w:bottom w:val="nil"/>
              <w:right w:val="nil"/>
            </w:tcBorders>
          </w:tcPr>
          <w:p w14:paraId="638E5DF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666" w:type="dxa"/>
            <w:tcBorders>
              <w:top w:val="single" w:sz="4" w:space="0" w:color="000000"/>
              <w:left w:val="nil"/>
              <w:bottom w:val="nil"/>
              <w:right w:val="nil"/>
            </w:tcBorders>
          </w:tcPr>
          <w:p w14:paraId="67B7E775"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550" w:type="dxa"/>
            <w:tcBorders>
              <w:top w:val="single" w:sz="4" w:space="0" w:color="000000"/>
              <w:left w:val="nil"/>
              <w:bottom w:val="nil"/>
              <w:right w:val="nil"/>
            </w:tcBorders>
          </w:tcPr>
          <w:p w14:paraId="153750B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09" w:type="dxa"/>
            <w:tcBorders>
              <w:top w:val="single" w:sz="4" w:space="0" w:color="000000"/>
              <w:left w:val="nil"/>
              <w:bottom w:val="nil"/>
              <w:right w:val="nil"/>
            </w:tcBorders>
          </w:tcPr>
          <w:p w14:paraId="062054D3"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86" w:type="dxa"/>
            <w:tcBorders>
              <w:top w:val="single" w:sz="4" w:space="0" w:color="000000"/>
              <w:left w:val="nil"/>
              <w:bottom w:val="nil"/>
              <w:right w:val="nil"/>
            </w:tcBorders>
          </w:tcPr>
          <w:p w14:paraId="2162DC0D"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480" w:type="dxa"/>
            <w:tcBorders>
              <w:top w:val="single" w:sz="4" w:space="0" w:color="000000"/>
              <w:left w:val="nil"/>
              <w:bottom w:val="nil"/>
              <w:right w:val="nil"/>
            </w:tcBorders>
          </w:tcPr>
          <w:p w14:paraId="68A09771"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77A7AE1B" w14:textId="77777777">
        <w:tc>
          <w:tcPr>
            <w:tcW w:w="1550" w:type="dxa"/>
            <w:tcBorders>
              <w:top w:val="nil"/>
              <w:left w:val="nil"/>
              <w:bottom w:val="nil"/>
              <w:right w:val="nil"/>
            </w:tcBorders>
          </w:tcPr>
          <w:p w14:paraId="4224F243"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324" w:type="dxa"/>
            <w:tcBorders>
              <w:top w:val="nil"/>
              <w:left w:val="nil"/>
              <w:bottom w:val="nil"/>
              <w:right w:val="nil"/>
            </w:tcBorders>
          </w:tcPr>
          <w:p w14:paraId="1E6EDCDE"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25" w:type="dxa"/>
            <w:tcBorders>
              <w:top w:val="nil"/>
              <w:left w:val="nil"/>
              <w:bottom w:val="nil"/>
              <w:right w:val="nil"/>
            </w:tcBorders>
          </w:tcPr>
          <w:p w14:paraId="1E1BF30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666" w:type="dxa"/>
            <w:tcBorders>
              <w:top w:val="nil"/>
              <w:left w:val="nil"/>
              <w:bottom w:val="nil"/>
              <w:right w:val="nil"/>
            </w:tcBorders>
          </w:tcPr>
          <w:p w14:paraId="31477790"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550" w:type="dxa"/>
            <w:tcBorders>
              <w:top w:val="nil"/>
              <w:left w:val="nil"/>
              <w:bottom w:val="nil"/>
              <w:right w:val="nil"/>
            </w:tcBorders>
          </w:tcPr>
          <w:p w14:paraId="1DC29A3E"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09" w:type="dxa"/>
            <w:tcBorders>
              <w:top w:val="nil"/>
              <w:left w:val="nil"/>
              <w:bottom w:val="nil"/>
              <w:right w:val="nil"/>
            </w:tcBorders>
          </w:tcPr>
          <w:p w14:paraId="4DA40893"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486" w:type="dxa"/>
            <w:tcBorders>
              <w:top w:val="nil"/>
              <w:left w:val="nil"/>
              <w:bottom w:val="nil"/>
              <w:right w:val="nil"/>
            </w:tcBorders>
          </w:tcPr>
          <w:p w14:paraId="28E9D741"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480" w:type="dxa"/>
            <w:tcBorders>
              <w:top w:val="nil"/>
              <w:left w:val="nil"/>
              <w:bottom w:val="nil"/>
              <w:right w:val="nil"/>
            </w:tcBorders>
          </w:tcPr>
          <w:p w14:paraId="2DF3A903"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C5C80" w14:paraId="63BA36B7" w14:textId="77777777">
        <w:tc>
          <w:tcPr>
            <w:tcW w:w="1550" w:type="dxa"/>
            <w:tcBorders>
              <w:top w:val="nil"/>
              <w:left w:val="nil"/>
              <w:bottom w:val="single" w:sz="4" w:space="0" w:color="000000"/>
              <w:right w:val="nil"/>
            </w:tcBorders>
          </w:tcPr>
          <w:p w14:paraId="76CF2FBA" w14:textId="77777777" w:rsidR="006C5C80" w:rsidRDefault="006C5C80">
            <w:pPr>
              <w:spacing w:line="480" w:lineRule="auto"/>
              <w:rPr>
                <w:rFonts w:ascii="Times New Roman" w:eastAsia="Times New Roman" w:hAnsi="Times New Roman" w:cs="Times New Roman"/>
                <w:sz w:val="24"/>
                <w:szCs w:val="24"/>
              </w:rPr>
            </w:pPr>
          </w:p>
        </w:tc>
        <w:tc>
          <w:tcPr>
            <w:tcW w:w="1324" w:type="dxa"/>
            <w:tcBorders>
              <w:top w:val="nil"/>
              <w:left w:val="nil"/>
              <w:bottom w:val="single" w:sz="4" w:space="0" w:color="000000"/>
              <w:right w:val="nil"/>
            </w:tcBorders>
          </w:tcPr>
          <w:p w14:paraId="0566DE65" w14:textId="77777777" w:rsidR="006C5C80" w:rsidRDefault="006C5C80">
            <w:pPr>
              <w:spacing w:line="480" w:lineRule="auto"/>
              <w:rPr>
                <w:rFonts w:ascii="Times New Roman" w:eastAsia="Times New Roman" w:hAnsi="Times New Roman" w:cs="Times New Roman"/>
                <w:sz w:val="24"/>
                <w:szCs w:val="24"/>
              </w:rPr>
            </w:pPr>
          </w:p>
        </w:tc>
        <w:tc>
          <w:tcPr>
            <w:tcW w:w="1425" w:type="dxa"/>
            <w:tcBorders>
              <w:top w:val="nil"/>
              <w:left w:val="nil"/>
              <w:bottom w:val="single" w:sz="4" w:space="0" w:color="000000"/>
              <w:right w:val="nil"/>
            </w:tcBorders>
          </w:tcPr>
          <w:p w14:paraId="566E8ADA" w14:textId="77777777" w:rsidR="006C5C80" w:rsidRDefault="006C5C80">
            <w:pPr>
              <w:spacing w:line="480" w:lineRule="auto"/>
              <w:rPr>
                <w:rFonts w:ascii="Times New Roman" w:eastAsia="Times New Roman" w:hAnsi="Times New Roman" w:cs="Times New Roman"/>
                <w:sz w:val="24"/>
                <w:szCs w:val="24"/>
              </w:rPr>
            </w:pPr>
          </w:p>
        </w:tc>
        <w:tc>
          <w:tcPr>
            <w:tcW w:w="1666" w:type="dxa"/>
            <w:tcBorders>
              <w:top w:val="nil"/>
              <w:left w:val="nil"/>
              <w:bottom w:val="single" w:sz="4" w:space="0" w:color="000000"/>
              <w:right w:val="nil"/>
            </w:tcBorders>
          </w:tcPr>
          <w:p w14:paraId="69D1B5F1" w14:textId="77777777" w:rsidR="006C5C80" w:rsidRDefault="006C5C80">
            <w:pPr>
              <w:spacing w:line="480" w:lineRule="auto"/>
              <w:rPr>
                <w:rFonts w:ascii="Times New Roman" w:eastAsia="Times New Roman" w:hAnsi="Times New Roman" w:cs="Times New Roman"/>
                <w:sz w:val="24"/>
                <w:szCs w:val="24"/>
              </w:rPr>
            </w:pPr>
          </w:p>
        </w:tc>
        <w:tc>
          <w:tcPr>
            <w:tcW w:w="1550" w:type="dxa"/>
            <w:tcBorders>
              <w:top w:val="nil"/>
              <w:left w:val="nil"/>
              <w:bottom w:val="single" w:sz="4" w:space="0" w:color="000000"/>
              <w:right w:val="nil"/>
            </w:tcBorders>
          </w:tcPr>
          <w:p w14:paraId="2D3DDC35" w14:textId="77777777" w:rsidR="006C5C80" w:rsidRDefault="006C5C80">
            <w:pPr>
              <w:spacing w:line="480" w:lineRule="auto"/>
              <w:rPr>
                <w:rFonts w:ascii="Times New Roman" w:eastAsia="Times New Roman" w:hAnsi="Times New Roman" w:cs="Times New Roman"/>
                <w:sz w:val="24"/>
                <w:szCs w:val="24"/>
              </w:rPr>
            </w:pPr>
          </w:p>
        </w:tc>
        <w:tc>
          <w:tcPr>
            <w:tcW w:w="1309" w:type="dxa"/>
            <w:tcBorders>
              <w:top w:val="nil"/>
              <w:left w:val="nil"/>
              <w:bottom w:val="single" w:sz="4" w:space="0" w:color="000000"/>
              <w:right w:val="nil"/>
            </w:tcBorders>
          </w:tcPr>
          <w:p w14:paraId="3935A82F" w14:textId="77777777" w:rsidR="006C5C80" w:rsidRDefault="006C5C80">
            <w:pPr>
              <w:spacing w:line="480" w:lineRule="auto"/>
              <w:rPr>
                <w:rFonts w:ascii="Times New Roman" w:eastAsia="Times New Roman" w:hAnsi="Times New Roman" w:cs="Times New Roman"/>
                <w:sz w:val="24"/>
                <w:szCs w:val="24"/>
              </w:rPr>
            </w:pPr>
          </w:p>
        </w:tc>
        <w:tc>
          <w:tcPr>
            <w:tcW w:w="1486" w:type="dxa"/>
            <w:tcBorders>
              <w:top w:val="nil"/>
              <w:left w:val="nil"/>
              <w:bottom w:val="single" w:sz="4" w:space="0" w:color="000000"/>
              <w:right w:val="nil"/>
            </w:tcBorders>
          </w:tcPr>
          <w:p w14:paraId="5A81DF20" w14:textId="77777777" w:rsidR="006C5C80" w:rsidRDefault="006C5C80">
            <w:pPr>
              <w:spacing w:line="480" w:lineRule="auto"/>
              <w:rPr>
                <w:rFonts w:ascii="Times New Roman" w:eastAsia="Times New Roman" w:hAnsi="Times New Roman" w:cs="Times New Roman"/>
                <w:sz w:val="24"/>
                <w:szCs w:val="24"/>
              </w:rPr>
            </w:pPr>
          </w:p>
        </w:tc>
        <w:tc>
          <w:tcPr>
            <w:tcW w:w="1480" w:type="dxa"/>
            <w:tcBorders>
              <w:top w:val="nil"/>
              <w:left w:val="nil"/>
              <w:bottom w:val="single" w:sz="4" w:space="0" w:color="000000"/>
              <w:right w:val="nil"/>
            </w:tcBorders>
          </w:tcPr>
          <w:p w14:paraId="4359B67A" w14:textId="77777777" w:rsidR="006C5C80" w:rsidRDefault="006C5C80">
            <w:pPr>
              <w:spacing w:line="480" w:lineRule="auto"/>
              <w:rPr>
                <w:rFonts w:ascii="Times New Roman" w:eastAsia="Times New Roman" w:hAnsi="Times New Roman" w:cs="Times New Roman"/>
                <w:sz w:val="24"/>
                <w:szCs w:val="24"/>
              </w:rPr>
            </w:pPr>
          </w:p>
        </w:tc>
      </w:tr>
      <w:tr w:rsidR="006C5C80" w14:paraId="095E13D8" w14:textId="77777777">
        <w:tc>
          <w:tcPr>
            <w:tcW w:w="11790" w:type="dxa"/>
            <w:gridSpan w:val="8"/>
            <w:tcBorders>
              <w:top w:val="single" w:sz="4" w:space="0" w:color="000000"/>
              <w:left w:val="nil"/>
              <w:bottom w:val="single" w:sz="4" w:space="0" w:color="000000"/>
              <w:right w:val="nil"/>
            </w:tcBorders>
          </w:tcPr>
          <w:p w14:paraId="79D206DC"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6C5C80" w14:paraId="48B6F2CA" w14:textId="77777777">
        <w:tc>
          <w:tcPr>
            <w:tcW w:w="5965" w:type="dxa"/>
            <w:gridSpan w:val="4"/>
            <w:tcBorders>
              <w:top w:val="single" w:sz="4" w:space="0" w:color="000000"/>
              <w:left w:val="nil"/>
              <w:bottom w:val="single" w:sz="4" w:space="0" w:color="000000"/>
              <w:right w:val="nil"/>
            </w:tcBorders>
          </w:tcPr>
          <w:p w14:paraId="792C0AED"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5825" w:type="dxa"/>
            <w:gridSpan w:val="4"/>
            <w:tcBorders>
              <w:top w:val="single" w:sz="4" w:space="0" w:color="000000"/>
              <w:left w:val="nil"/>
              <w:bottom w:val="single" w:sz="4" w:space="0" w:color="000000"/>
              <w:right w:val="nil"/>
            </w:tcBorders>
          </w:tcPr>
          <w:p w14:paraId="29AC0E8D"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06DCEA9E" w14:textId="77777777">
        <w:tc>
          <w:tcPr>
            <w:tcW w:w="2874" w:type="dxa"/>
            <w:gridSpan w:val="2"/>
            <w:tcBorders>
              <w:top w:val="single" w:sz="4" w:space="0" w:color="000000"/>
              <w:left w:val="nil"/>
              <w:bottom w:val="single" w:sz="4" w:space="0" w:color="000000"/>
              <w:right w:val="nil"/>
            </w:tcBorders>
          </w:tcPr>
          <w:p w14:paraId="2D8D18BC"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3091" w:type="dxa"/>
            <w:gridSpan w:val="2"/>
            <w:tcBorders>
              <w:top w:val="single" w:sz="4" w:space="0" w:color="000000"/>
              <w:left w:val="nil"/>
              <w:bottom w:val="single" w:sz="4" w:space="0" w:color="000000"/>
              <w:right w:val="nil"/>
            </w:tcBorders>
          </w:tcPr>
          <w:p w14:paraId="18FAA69C"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859" w:type="dxa"/>
            <w:gridSpan w:val="2"/>
            <w:tcBorders>
              <w:top w:val="single" w:sz="4" w:space="0" w:color="000000"/>
              <w:left w:val="nil"/>
              <w:bottom w:val="single" w:sz="4" w:space="0" w:color="000000"/>
              <w:right w:val="nil"/>
            </w:tcBorders>
          </w:tcPr>
          <w:p w14:paraId="62D67EFE"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966" w:type="dxa"/>
            <w:gridSpan w:val="2"/>
            <w:tcBorders>
              <w:top w:val="single" w:sz="4" w:space="0" w:color="000000"/>
              <w:left w:val="nil"/>
              <w:bottom w:val="single" w:sz="4" w:space="0" w:color="000000"/>
              <w:right w:val="nil"/>
            </w:tcBorders>
          </w:tcPr>
          <w:p w14:paraId="59D2CBAF"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1FA742FA" w14:textId="77777777">
        <w:tc>
          <w:tcPr>
            <w:tcW w:w="1550" w:type="dxa"/>
            <w:tcBorders>
              <w:top w:val="single" w:sz="4" w:space="0" w:color="000000"/>
              <w:left w:val="nil"/>
              <w:bottom w:val="nil"/>
              <w:right w:val="nil"/>
            </w:tcBorders>
          </w:tcPr>
          <w:p w14:paraId="6421746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24" w:type="dxa"/>
            <w:tcBorders>
              <w:top w:val="single" w:sz="4" w:space="0" w:color="000000"/>
              <w:left w:val="nil"/>
              <w:bottom w:val="nil"/>
              <w:right w:val="nil"/>
            </w:tcBorders>
          </w:tcPr>
          <w:p w14:paraId="727B9EC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25" w:type="dxa"/>
            <w:tcBorders>
              <w:top w:val="single" w:sz="4" w:space="0" w:color="000000"/>
              <w:left w:val="nil"/>
              <w:bottom w:val="nil"/>
              <w:right w:val="nil"/>
            </w:tcBorders>
          </w:tcPr>
          <w:p w14:paraId="0B87592B"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666" w:type="dxa"/>
            <w:tcBorders>
              <w:top w:val="single" w:sz="4" w:space="0" w:color="000000"/>
              <w:left w:val="nil"/>
              <w:bottom w:val="nil"/>
              <w:right w:val="nil"/>
            </w:tcBorders>
          </w:tcPr>
          <w:p w14:paraId="6274797F"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550" w:type="dxa"/>
            <w:tcBorders>
              <w:top w:val="single" w:sz="4" w:space="0" w:color="000000"/>
              <w:left w:val="nil"/>
              <w:bottom w:val="nil"/>
              <w:right w:val="nil"/>
            </w:tcBorders>
          </w:tcPr>
          <w:p w14:paraId="2965E3C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09" w:type="dxa"/>
            <w:tcBorders>
              <w:top w:val="single" w:sz="4" w:space="0" w:color="000000"/>
              <w:left w:val="nil"/>
              <w:bottom w:val="nil"/>
              <w:right w:val="nil"/>
            </w:tcBorders>
          </w:tcPr>
          <w:p w14:paraId="44E09061"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86" w:type="dxa"/>
            <w:tcBorders>
              <w:top w:val="single" w:sz="4" w:space="0" w:color="000000"/>
              <w:left w:val="nil"/>
              <w:bottom w:val="nil"/>
              <w:right w:val="nil"/>
            </w:tcBorders>
          </w:tcPr>
          <w:p w14:paraId="760FA47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480" w:type="dxa"/>
            <w:tcBorders>
              <w:top w:val="single" w:sz="4" w:space="0" w:color="000000"/>
              <w:left w:val="nil"/>
              <w:bottom w:val="nil"/>
              <w:right w:val="nil"/>
            </w:tcBorders>
          </w:tcPr>
          <w:p w14:paraId="5125512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0FCE134A" w14:textId="77777777">
        <w:tc>
          <w:tcPr>
            <w:tcW w:w="1550" w:type="dxa"/>
            <w:tcBorders>
              <w:top w:val="nil"/>
              <w:left w:val="nil"/>
              <w:bottom w:val="nil"/>
              <w:right w:val="nil"/>
            </w:tcBorders>
          </w:tcPr>
          <w:p w14:paraId="6EC12352"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324" w:type="dxa"/>
            <w:tcBorders>
              <w:top w:val="nil"/>
              <w:left w:val="nil"/>
              <w:bottom w:val="nil"/>
              <w:right w:val="nil"/>
            </w:tcBorders>
          </w:tcPr>
          <w:p w14:paraId="0274EAF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425" w:type="dxa"/>
            <w:tcBorders>
              <w:top w:val="nil"/>
              <w:left w:val="nil"/>
              <w:bottom w:val="nil"/>
              <w:right w:val="nil"/>
            </w:tcBorders>
          </w:tcPr>
          <w:p w14:paraId="5A66C80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666" w:type="dxa"/>
            <w:tcBorders>
              <w:top w:val="nil"/>
              <w:left w:val="nil"/>
              <w:bottom w:val="nil"/>
              <w:right w:val="nil"/>
            </w:tcBorders>
          </w:tcPr>
          <w:p w14:paraId="34151E53"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50" w:type="dxa"/>
            <w:tcBorders>
              <w:top w:val="nil"/>
              <w:left w:val="nil"/>
              <w:bottom w:val="nil"/>
              <w:right w:val="nil"/>
            </w:tcBorders>
          </w:tcPr>
          <w:p w14:paraId="293915D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09" w:type="dxa"/>
            <w:tcBorders>
              <w:top w:val="nil"/>
              <w:left w:val="nil"/>
              <w:bottom w:val="nil"/>
              <w:right w:val="nil"/>
            </w:tcBorders>
          </w:tcPr>
          <w:p w14:paraId="0E07C215"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486" w:type="dxa"/>
            <w:tcBorders>
              <w:top w:val="nil"/>
              <w:left w:val="nil"/>
              <w:bottom w:val="nil"/>
              <w:right w:val="nil"/>
            </w:tcBorders>
          </w:tcPr>
          <w:p w14:paraId="5AAD6576"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480" w:type="dxa"/>
            <w:tcBorders>
              <w:top w:val="nil"/>
              <w:left w:val="nil"/>
              <w:bottom w:val="nil"/>
              <w:right w:val="nil"/>
            </w:tcBorders>
          </w:tcPr>
          <w:p w14:paraId="491A44C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C5C80" w14:paraId="0D5339FD" w14:textId="77777777">
        <w:tc>
          <w:tcPr>
            <w:tcW w:w="1550" w:type="dxa"/>
            <w:tcBorders>
              <w:top w:val="nil"/>
              <w:left w:val="nil"/>
              <w:bottom w:val="single" w:sz="4" w:space="0" w:color="000000"/>
              <w:right w:val="nil"/>
            </w:tcBorders>
          </w:tcPr>
          <w:p w14:paraId="6FC6B4CD" w14:textId="77777777" w:rsidR="006C5C80" w:rsidRDefault="006C5C80">
            <w:pPr>
              <w:spacing w:line="480" w:lineRule="auto"/>
              <w:rPr>
                <w:rFonts w:ascii="Times New Roman" w:eastAsia="Times New Roman" w:hAnsi="Times New Roman" w:cs="Times New Roman"/>
                <w:sz w:val="24"/>
                <w:szCs w:val="24"/>
              </w:rPr>
            </w:pPr>
          </w:p>
        </w:tc>
        <w:tc>
          <w:tcPr>
            <w:tcW w:w="1324" w:type="dxa"/>
            <w:tcBorders>
              <w:top w:val="nil"/>
              <w:left w:val="nil"/>
              <w:bottom w:val="single" w:sz="4" w:space="0" w:color="000000"/>
              <w:right w:val="nil"/>
            </w:tcBorders>
          </w:tcPr>
          <w:p w14:paraId="35132225" w14:textId="77777777" w:rsidR="006C5C80" w:rsidRDefault="006C5C80">
            <w:pPr>
              <w:spacing w:line="480" w:lineRule="auto"/>
              <w:rPr>
                <w:rFonts w:ascii="Times New Roman" w:eastAsia="Times New Roman" w:hAnsi="Times New Roman" w:cs="Times New Roman"/>
                <w:sz w:val="24"/>
                <w:szCs w:val="24"/>
              </w:rPr>
            </w:pPr>
          </w:p>
        </w:tc>
        <w:tc>
          <w:tcPr>
            <w:tcW w:w="1425" w:type="dxa"/>
            <w:tcBorders>
              <w:top w:val="nil"/>
              <w:left w:val="nil"/>
              <w:bottom w:val="single" w:sz="4" w:space="0" w:color="000000"/>
              <w:right w:val="nil"/>
            </w:tcBorders>
          </w:tcPr>
          <w:p w14:paraId="3A11C114" w14:textId="77777777" w:rsidR="006C5C80" w:rsidRDefault="006C5C80">
            <w:pPr>
              <w:spacing w:line="480" w:lineRule="auto"/>
              <w:rPr>
                <w:rFonts w:ascii="Times New Roman" w:eastAsia="Times New Roman" w:hAnsi="Times New Roman" w:cs="Times New Roman"/>
                <w:sz w:val="24"/>
                <w:szCs w:val="24"/>
              </w:rPr>
            </w:pPr>
          </w:p>
        </w:tc>
        <w:tc>
          <w:tcPr>
            <w:tcW w:w="1666" w:type="dxa"/>
            <w:tcBorders>
              <w:top w:val="nil"/>
              <w:left w:val="nil"/>
              <w:bottom w:val="single" w:sz="4" w:space="0" w:color="000000"/>
              <w:right w:val="nil"/>
            </w:tcBorders>
          </w:tcPr>
          <w:p w14:paraId="5628FBB9" w14:textId="77777777" w:rsidR="006C5C80" w:rsidRDefault="006C5C80">
            <w:pPr>
              <w:spacing w:line="480" w:lineRule="auto"/>
              <w:rPr>
                <w:rFonts w:ascii="Times New Roman" w:eastAsia="Times New Roman" w:hAnsi="Times New Roman" w:cs="Times New Roman"/>
                <w:sz w:val="24"/>
                <w:szCs w:val="24"/>
              </w:rPr>
            </w:pPr>
          </w:p>
        </w:tc>
        <w:tc>
          <w:tcPr>
            <w:tcW w:w="1550" w:type="dxa"/>
            <w:tcBorders>
              <w:top w:val="nil"/>
              <w:left w:val="nil"/>
              <w:bottom w:val="single" w:sz="4" w:space="0" w:color="000000"/>
              <w:right w:val="nil"/>
            </w:tcBorders>
          </w:tcPr>
          <w:p w14:paraId="7D4DD1C7" w14:textId="77777777" w:rsidR="006C5C80" w:rsidRDefault="006C5C80">
            <w:pPr>
              <w:spacing w:line="480" w:lineRule="auto"/>
              <w:rPr>
                <w:rFonts w:ascii="Times New Roman" w:eastAsia="Times New Roman" w:hAnsi="Times New Roman" w:cs="Times New Roman"/>
                <w:sz w:val="24"/>
                <w:szCs w:val="24"/>
              </w:rPr>
            </w:pPr>
          </w:p>
        </w:tc>
        <w:tc>
          <w:tcPr>
            <w:tcW w:w="1309" w:type="dxa"/>
            <w:tcBorders>
              <w:top w:val="nil"/>
              <w:left w:val="nil"/>
              <w:bottom w:val="single" w:sz="4" w:space="0" w:color="000000"/>
              <w:right w:val="nil"/>
            </w:tcBorders>
          </w:tcPr>
          <w:p w14:paraId="2D75BCE0" w14:textId="77777777" w:rsidR="006C5C80" w:rsidRDefault="006C5C80">
            <w:pPr>
              <w:spacing w:line="480" w:lineRule="auto"/>
              <w:rPr>
                <w:rFonts w:ascii="Times New Roman" w:eastAsia="Times New Roman" w:hAnsi="Times New Roman" w:cs="Times New Roman"/>
                <w:sz w:val="24"/>
                <w:szCs w:val="24"/>
              </w:rPr>
            </w:pPr>
          </w:p>
        </w:tc>
        <w:tc>
          <w:tcPr>
            <w:tcW w:w="1486" w:type="dxa"/>
            <w:tcBorders>
              <w:top w:val="nil"/>
              <w:left w:val="nil"/>
              <w:bottom w:val="single" w:sz="4" w:space="0" w:color="000000"/>
              <w:right w:val="nil"/>
            </w:tcBorders>
          </w:tcPr>
          <w:p w14:paraId="18DBA156" w14:textId="77777777" w:rsidR="006C5C80" w:rsidRDefault="006C5C80">
            <w:pPr>
              <w:spacing w:line="480" w:lineRule="auto"/>
              <w:rPr>
                <w:rFonts w:ascii="Times New Roman" w:eastAsia="Times New Roman" w:hAnsi="Times New Roman" w:cs="Times New Roman"/>
                <w:sz w:val="24"/>
                <w:szCs w:val="24"/>
              </w:rPr>
            </w:pPr>
          </w:p>
        </w:tc>
        <w:tc>
          <w:tcPr>
            <w:tcW w:w="1480" w:type="dxa"/>
            <w:tcBorders>
              <w:top w:val="nil"/>
              <w:left w:val="nil"/>
              <w:bottom w:val="single" w:sz="4" w:space="0" w:color="000000"/>
              <w:right w:val="nil"/>
            </w:tcBorders>
          </w:tcPr>
          <w:p w14:paraId="3CC9306A" w14:textId="77777777" w:rsidR="006C5C80" w:rsidRDefault="006C5C80">
            <w:pPr>
              <w:spacing w:line="480" w:lineRule="auto"/>
              <w:rPr>
                <w:rFonts w:ascii="Times New Roman" w:eastAsia="Times New Roman" w:hAnsi="Times New Roman" w:cs="Times New Roman"/>
                <w:sz w:val="24"/>
                <w:szCs w:val="24"/>
              </w:rPr>
            </w:pPr>
          </w:p>
        </w:tc>
      </w:tr>
      <w:tr w:rsidR="006C5C80" w14:paraId="6D565BDA" w14:textId="77777777">
        <w:tc>
          <w:tcPr>
            <w:tcW w:w="11790" w:type="dxa"/>
            <w:gridSpan w:val="8"/>
            <w:tcBorders>
              <w:top w:val="single" w:sz="4" w:space="0" w:color="000000"/>
              <w:left w:val="nil"/>
              <w:bottom w:val="single" w:sz="4" w:space="0" w:color="000000"/>
              <w:right w:val="nil"/>
            </w:tcBorders>
          </w:tcPr>
          <w:p w14:paraId="4CE44C77"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6C5C80" w14:paraId="7E24B01C" w14:textId="77777777">
        <w:tc>
          <w:tcPr>
            <w:tcW w:w="5965" w:type="dxa"/>
            <w:gridSpan w:val="4"/>
            <w:tcBorders>
              <w:top w:val="single" w:sz="4" w:space="0" w:color="000000"/>
              <w:left w:val="nil"/>
              <w:bottom w:val="single" w:sz="4" w:space="0" w:color="000000"/>
              <w:right w:val="nil"/>
            </w:tcBorders>
          </w:tcPr>
          <w:p w14:paraId="250EA63E"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5825" w:type="dxa"/>
            <w:gridSpan w:val="4"/>
            <w:tcBorders>
              <w:top w:val="single" w:sz="4" w:space="0" w:color="000000"/>
              <w:left w:val="nil"/>
              <w:bottom w:val="single" w:sz="4" w:space="0" w:color="000000"/>
              <w:right w:val="nil"/>
            </w:tcBorders>
          </w:tcPr>
          <w:p w14:paraId="3E0C6FAA"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12A80DF9" w14:textId="77777777">
        <w:tc>
          <w:tcPr>
            <w:tcW w:w="2874" w:type="dxa"/>
            <w:gridSpan w:val="2"/>
            <w:tcBorders>
              <w:top w:val="single" w:sz="4" w:space="0" w:color="000000"/>
              <w:left w:val="nil"/>
              <w:bottom w:val="single" w:sz="4" w:space="0" w:color="000000"/>
              <w:right w:val="nil"/>
            </w:tcBorders>
          </w:tcPr>
          <w:p w14:paraId="60851CD4"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3091" w:type="dxa"/>
            <w:gridSpan w:val="2"/>
            <w:tcBorders>
              <w:top w:val="single" w:sz="4" w:space="0" w:color="000000"/>
              <w:left w:val="nil"/>
              <w:bottom w:val="single" w:sz="4" w:space="0" w:color="000000"/>
              <w:right w:val="nil"/>
            </w:tcBorders>
          </w:tcPr>
          <w:p w14:paraId="6DAFD830"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859" w:type="dxa"/>
            <w:gridSpan w:val="2"/>
            <w:tcBorders>
              <w:top w:val="single" w:sz="4" w:space="0" w:color="000000"/>
              <w:left w:val="nil"/>
              <w:bottom w:val="single" w:sz="4" w:space="0" w:color="000000"/>
              <w:right w:val="nil"/>
            </w:tcBorders>
          </w:tcPr>
          <w:p w14:paraId="0E05AE3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966" w:type="dxa"/>
            <w:gridSpan w:val="2"/>
            <w:tcBorders>
              <w:top w:val="single" w:sz="4" w:space="0" w:color="000000"/>
              <w:left w:val="nil"/>
              <w:bottom w:val="single" w:sz="4" w:space="0" w:color="000000"/>
              <w:right w:val="nil"/>
            </w:tcBorders>
          </w:tcPr>
          <w:p w14:paraId="0AF9225D"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6C5C80" w14:paraId="041CE490" w14:textId="77777777">
        <w:tc>
          <w:tcPr>
            <w:tcW w:w="1550" w:type="dxa"/>
            <w:tcBorders>
              <w:top w:val="single" w:sz="4" w:space="0" w:color="000000"/>
              <w:left w:val="nil"/>
              <w:bottom w:val="nil"/>
              <w:right w:val="nil"/>
            </w:tcBorders>
          </w:tcPr>
          <w:p w14:paraId="542CC82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24" w:type="dxa"/>
            <w:tcBorders>
              <w:top w:val="single" w:sz="4" w:space="0" w:color="000000"/>
              <w:left w:val="nil"/>
              <w:bottom w:val="nil"/>
              <w:right w:val="nil"/>
            </w:tcBorders>
          </w:tcPr>
          <w:p w14:paraId="55081B19"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25" w:type="dxa"/>
            <w:tcBorders>
              <w:top w:val="single" w:sz="4" w:space="0" w:color="000000"/>
              <w:left w:val="nil"/>
              <w:bottom w:val="nil"/>
              <w:right w:val="nil"/>
            </w:tcBorders>
          </w:tcPr>
          <w:p w14:paraId="33046320"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666" w:type="dxa"/>
            <w:tcBorders>
              <w:top w:val="single" w:sz="4" w:space="0" w:color="000000"/>
              <w:left w:val="nil"/>
              <w:bottom w:val="nil"/>
              <w:right w:val="nil"/>
            </w:tcBorders>
          </w:tcPr>
          <w:p w14:paraId="4A5BA2AF"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550" w:type="dxa"/>
            <w:tcBorders>
              <w:top w:val="single" w:sz="4" w:space="0" w:color="000000"/>
              <w:left w:val="nil"/>
              <w:bottom w:val="nil"/>
              <w:right w:val="nil"/>
            </w:tcBorders>
          </w:tcPr>
          <w:p w14:paraId="387CE82B"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09" w:type="dxa"/>
            <w:tcBorders>
              <w:top w:val="single" w:sz="4" w:space="0" w:color="000000"/>
              <w:left w:val="nil"/>
              <w:bottom w:val="nil"/>
              <w:right w:val="nil"/>
            </w:tcBorders>
          </w:tcPr>
          <w:p w14:paraId="2AE3963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86" w:type="dxa"/>
            <w:tcBorders>
              <w:top w:val="single" w:sz="4" w:space="0" w:color="000000"/>
              <w:left w:val="nil"/>
              <w:bottom w:val="nil"/>
              <w:right w:val="nil"/>
            </w:tcBorders>
          </w:tcPr>
          <w:p w14:paraId="780742C0"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480" w:type="dxa"/>
            <w:tcBorders>
              <w:top w:val="single" w:sz="4" w:space="0" w:color="000000"/>
              <w:left w:val="nil"/>
              <w:bottom w:val="nil"/>
              <w:right w:val="nil"/>
            </w:tcBorders>
          </w:tcPr>
          <w:p w14:paraId="4998C07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497DA9E9" w14:textId="77777777">
        <w:tc>
          <w:tcPr>
            <w:tcW w:w="1550" w:type="dxa"/>
            <w:tcBorders>
              <w:top w:val="nil"/>
              <w:left w:val="nil"/>
              <w:bottom w:val="nil"/>
              <w:right w:val="nil"/>
            </w:tcBorders>
          </w:tcPr>
          <w:p w14:paraId="63790C6D"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324" w:type="dxa"/>
            <w:tcBorders>
              <w:top w:val="nil"/>
              <w:left w:val="nil"/>
              <w:bottom w:val="nil"/>
              <w:right w:val="nil"/>
            </w:tcBorders>
          </w:tcPr>
          <w:p w14:paraId="35DEA091"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25" w:type="dxa"/>
            <w:tcBorders>
              <w:top w:val="nil"/>
              <w:left w:val="nil"/>
              <w:bottom w:val="nil"/>
              <w:right w:val="nil"/>
            </w:tcBorders>
          </w:tcPr>
          <w:p w14:paraId="38C2B4E4"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666" w:type="dxa"/>
            <w:tcBorders>
              <w:top w:val="nil"/>
              <w:left w:val="nil"/>
              <w:bottom w:val="nil"/>
              <w:right w:val="nil"/>
            </w:tcBorders>
          </w:tcPr>
          <w:p w14:paraId="20A25CFB"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550" w:type="dxa"/>
            <w:tcBorders>
              <w:top w:val="nil"/>
              <w:left w:val="nil"/>
              <w:bottom w:val="nil"/>
              <w:right w:val="nil"/>
            </w:tcBorders>
          </w:tcPr>
          <w:p w14:paraId="0FD5CDF9"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309" w:type="dxa"/>
            <w:tcBorders>
              <w:top w:val="nil"/>
              <w:left w:val="nil"/>
              <w:bottom w:val="nil"/>
              <w:right w:val="nil"/>
            </w:tcBorders>
          </w:tcPr>
          <w:p w14:paraId="184B7332"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486" w:type="dxa"/>
            <w:tcBorders>
              <w:top w:val="nil"/>
              <w:left w:val="nil"/>
              <w:bottom w:val="nil"/>
              <w:right w:val="nil"/>
            </w:tcBorders>
          </w:tcPr>
          <w:p w14:paraId="218EFF50"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480" w:type="dxa"/>
            <w:tcBorders>
              <w:top w:val="nil"/>
              <w:left w:val="nil"/>
              <w:bottom w:val="nil"/>
              <w:right w:val="nil"/>
            </w:tcBorders>
          </w:tcPr>
          <w:p w14:paraId="05E551BE"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C5C80" w14:paraId="0921142A" w14:textId="77777777">
        <w:tc>
          <w:tcPr>
            <w:tcW w:w="1550" w:type="dxa"/>
            <w:tcBorders>
              <w:top w:val="nil"/>
              <w:left w:val="nil"/>
              <w:bottom w:val="single" w:sz="4" w:space="0" w:color="000000"/>
              <w:right w:val="nil"/>
            </w:tcBorders>
          </w:tcPr>
          <w:p w14:paraId="74EC18D9" w14:textId="77777777" w:rsidR="006C5C80" w:rsidRDefault="006C5C80">
            <w:pPr>
              <w:spacing w:line="480" w:lineRule="auto"/>
              <w:rPr>
                <w:rFonts w:ascii="Times New Roman" w:eastAsia="Times New Roman" w:hAnsi="Times New Roman" w:cs="Times New Roman"/>
                <w:sz w:val="24"/>
                <w:szCs w:val="24"/>
              </w:rPr>
            </w:pPr>
          </w:p>
        </w:tc>
        <w:tc>
          <w:tcPr>
            <w:tcW w:w="1324" w:type="dxa"/>
            <w:tcBorders>
              <w:top w:val="nil"/>
              <w:left w:val="nil"/>
              <w:bottom w:val="single" w:sz="4" w:space="0" w:color="000000"/>
              <w:right w:val="nil"/>
            </w:tcBorders>
          </w:tcPr>
          <w:p w14:paraId="2082286E" w14:textId="77777777" w:rsidR="006C5C80" w:rsidRDefault="006C5C80">
            <w:pPr>
              <w:spacing w:line="480" w:lineRule="auto"/>
              <w:rPr>
                <w:rFonts w:ascii="Times New Roman" w:eastAsia="Times New Roman" w:hAnsi="Times New Roman" w:cs="Times New Roman"/>
                <w:sz w:val="24"/>
                <w:szCs w:val="24"/>
              </w:rPr>
            </w:pPr>
          </w:p>
        </w:tc>
        <w:tc>
          <w:tcPr>
            <w:tcW w:w="1425" w:type="dxa"/>
            <w:tcBorders>
              <w:top w:val="nil"/>
              <w:left w:val="nil"/>
              <w:bottom w:val="single" w:sz="4" w:space="0" w:color="000000"/>
              <w:right w:val="nil"/>
            </w:tcBorders>
          </w:tcPr>
          <w:p w14:paraId="3C55D782" w14:textId="77777777" w:rsidR="006C5C80" w:rsidRDefault="006C5C80">
            <w:pPr>
              <w:spacing w:line="480" w:lineRule="auto"/>
              <w:rPr>
                <w:rFonts w:ascii="Times New Roman" w:eastAsia="Times New Roman" w:hAnsi="Times New Roman" w:cs="Times New Roman"/>
                <w:sz w:val="24"/>
                <w:szCs w:val="24"/>
              </w:rPr>
            </w:pPr>
          </w:p>
        </w:tc>
        <w:tc>
          <w:tcPr>
            <w:tcW w:w="1666" w:type="dxa"/>
            <w:tcBorders>
              <w:top w:val="nil"/>
              <w:left w:val="nil"/>
              <w:bottom w:val="single" w:sz="4" w:space="0" w:color="000000"/>
              <w:right w:val="nil"/>
            </w:tcBorders>
          </w:tcPr>
          <w:p w14:paraId="44395E02" w14:textId="77777777" w:rsidR="006C5C80" w:rsidRDefault="006C5C80">
            <w:pPr>
              <w:spacing w:line="480" w:lineRule="auto"/>
              <w:rPr>
                <w:rFonts w:ascii="Times New Roman" w:eastAsia="Times New Roman" w:hAnsi="Times New Roman" w:cs="Times New Roman"/>
                <w:sz w:val="24"/>
                <w:szCs w:val="24"/>
              </w:rPr>
            </w:pPr>
          </w:p>
        </w:tc>
        <w:tc>
          <w:tcPr>
            <w:tcW w:w="1550" w:type="dxa"/>
            <w:tcBorders>
              <w:top w:val="nil"/>
              <w:left w:val="nil"/>
              <w:bottom w:val="single" w:sz="4" w:space="0" w:color="000000"/>
              <w:right w:val="nil"/>
            </w:tcBorders>
          </w:tcPr>
          <w:p w14:paraId="67D84D03" w14:textId="77777777" w:rsidR="006C5C80" w:rsidRDefault="006C5C80">
            <w:pPr>
              <w:spacing w:line="480" w:lineRule="auto"/>
              <w:rPr>
                <w:rFonts w:ascii="Times New Roman" w:eastAsia="Times New Roman" w:hAnsi="Times New Roman" w:cs="Times New Roman"/>
                <w:sz w:val="24"/>
                <w:szCs w:val="24"/>
              </w:rPr>
            </w:pPr>
          </w:p>
        </w:tc>
        <w:tc>
          <w:tcPr>
            <w:tcW w:w="1309" w:type="dxa"/>
            <w:tcBorders>
              <w:top w:val="nil"/>
              <w:left w:val="nil"/>
              <w:bottom w:val="single" w:sz="4" w:space="0" w:color="000000"/>
              <w:right w:val="nil"/>
            </w:tcBorders>
          </w:tcPr>
          <w:p w14:paraId="700F6792" w14:textId="77777777" w:rsidR="006C5C80" w:rsidRDefault="006C5C80">
            <w:pPr>
              <w:spacing w:line="480" w:lineRule="auto"/>
              <w:rPr>
                <w:rFonts w:ascii="Times New Roman" w:eastAsia="Times New Roman" w:hAnsi="Times New Roman" w:cs="Times New Roman"/>
                <w:sz w:val="24"/>
                <w:szCs w:val="24"/>
              </w:rPr>
            </w:pPr>
          </w:p>
        </w:tc>
        <w:tc>
          <w:tcPr>
            <w:tcW w:w="1486" w:type="dxa"/>
            <w:tcBorders>
              <w:top w:val="nil"/>
              <w:left w:val="nil"/>
              <w:bottom w:val="single" w:sz="4" w:space="0" w:color="000000"/>
              <w:right w:val="nil"/>
            </w:tcBorders>
          </w:tcPr>
          <w:p w14:paraId="1A053311" w14:textId="77777777" w:rsidR="006C5C80" w:rsidRDefault="006C5C80">
            <w:pPr>
              <w:spacing w:line="480" w:lineRule="auto"/>
              <w:rPr>
                <w:rFonts w:ascii="Times New Roman" w:eastAsia="Times New Roman" w:hAnsi="Times New Roman" w:cs="Times New Roman"/>
                <w:sz w:val="24"/>
                <w:szCs w:val="24"/>
              </w:rPr>
            </w:pPr>
          </w:p>
        </w:tc>
        <w:tc>
          <w:tcPr>
            <w:tcW w:w="1480" w:type="dxa"/>
            <w:tcBorders>
              <w:top w:val="nil"/>
              <w:left w:val="nil"/>
              <w:bottom w:val="single" w:sz="4" w:space="0" w:color="000000"/>
              <w:right w:val="nil"/>
            </w:tcBorders>
          </w:tcPr>
          <w:p w14:paraId="5484E3B9" w14:textId="77777777" w:rsidR="006C5C80" w:rsidRDefault="006C5C80">
            <w:pPr>
              <w:spacing w:line="480" w:lineRule="auto"/>
              <w:rPr>
                <w:rFonts w:ascii="Times New Roman" w:eastAsia="Times New Roman" w:hAnsi="Times New Roman" w:cs="Times New Roman"/>
                <w:sz w:val="24"/>
                <w:szCs w:val="24"/>
              </w:rPr>
            </w:pPr>
          </w:p>
        </w:tc>
      </w:tr>
      <w:tr w:rsidR="006C5C80" w14:paraId="47462389" w14:textId="77777777">
        <w:tc>
          <w:tcPr>
            <w:tcW w:w="11790" w:type="dxa"/>
            <w:gridSpan w:val="8"/>
            <w:tcBorders>
              <w:top w:val="single" w:sz="4" w:space="0" w:color="000000"/>
              <w:left w:val="nil"/>
              <w:bottom w:val="single" w:sz="4" w:space="0" w:color="000000"/>
              <w:right w:val="nil"/>
            </w:tcBorders>
          </w:tcPr>
          <w:p w14:paraId="550F4E92"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6C5C80" w14:paraId="22685A7C" w14:textId="77777777">
        <w:tc>
          <w:tcPr>
            <w:tcW w:w="5965" w:type="dxa"/>
            <w:gridSpan w:val="4"/>
            <w:tcBorders>
              <w:top w:val="single" w:sz="4" w:space="0" w:color="000000"/>
              <w:left w:val="nil"/>
              <w:bottom w:val="single" w:sz="4" w:space="0" w:color="000000"/>
              <w:right w:val="nil"/>
            </w:tcBorders>
          </w:tcPr>
          <w:p w14:paraId="68CE1935"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5825" w:type="dxa"/>
            <w:gridSpan w:val="4"/>
            <w:tcBorders>
              <w:top w:val="single" w:sz="4" w:space="0" w:color="000000"/>
              <w:left w:val="nil"/>
              <w:bottom w:val="single" w:sz="4" w:space="0" w:color="000000"/>
              <w:right w:val="nil"/>
            </w:tcBorders>
          </w:tcPr>
          <w:p w14:paraId="45A9E94F"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6C5C80" w14:paraId="2EEDBD97" w14:textId="77777777">
        <w:tc>
          <w:tcPr>
            <w:tcW w:w="2874" w:type="dxa"/>
            <w:gridSpan w:val="2"/>
            <w:tcBorders>
              <w:top w:val="single" w:sz="4" w:space="0" w:color="000000"/>
              <w:left w:val="nil"/>
              <w:bottom w:val="single" w:sz="4" w:space="0" w:color="000000"/>
              <w:right w:val="nil"/>
            </w:tcBorders>
          </w:tcPr>
          <w:p w14:paraId="18641846"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3091" w:type="dxa"/>
            <w:gridSpan w:val="2"/>
            <w:tcBorders>
              <w:top w:val="single" w:sz="4" w:space="0" w:color="000000"/>
              <w:left w:val="nil"/>
              <w:bottom w:val="single" w:sz="4" w:space="0" w:color="000000"/>
              <w:right w:val="nil"/>
            </w:tcBorders>
          </w:tcPr>
          <w:p w14:paraId="5303E502"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859" w:type="dxa"/>
            <w:gridSpan w:val="2"/>
            <w:tcBorders>
              <w:top w:val="single" w:sz="4" w:space="0" w:color="000000"/>
              <w:left w:val="nil"/>
              <w:bottom w:val="single" w:sz="4" w:space="0" w:color="000000"/>
              <w:right w:val="nil"/>
            </w:tcBorders>
          </w:tcPr>
          <w:p w14:paraId="577564AD"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966" w:type="dxa"/>
            <w:gridSpan w:val="2"/>
            <w:tcBorders>
              <w:top w:val="single" w:sz="4" w:space="0" w:color="000000"/>
              <w:left w:val="nil"/>
              <w:bottom w:val="single" w:sz="4" w:space="0" w:color="000000"/>
              <w:right w:val="nil"/>
            </w:tcBorders>
          </w:tcPr>
          <w:p w14:paraId="4DA430B7" w14:textId="77777777" w:rsidR="006C5C80"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6C5C80" w14:paraId="1DE90524" w14:textId="77777777">
        <w:tc>
          <w:tcPr>
            <w:tcW w:w="1550" w:type="dxa"/>
            <w:tcBorders>
              <w:top w:val="single" w:sz="4" w:space="0" w:color="000000"/>
              <w:left w:val="nil"/>
              <w:bottom w:val="nil"/>
              <w:right w:val="nil"/>
            </w:tcBorders>
          </w:tcPr>
          <w:p w14:paraId="718F0CE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24" w:type="dxa"/>
            <w:tcBorders>
              <w:top w:val="single" w:sz="4" w:space="0" w:color="000000"/>
              <w:left w:val="nil"/>
              <w:bottom w:val="nil"/>
              <w:right w:val="nil"/>
            </w:tcBorders>
          </w:tcPr>
          <w:p w14:paraId="17EF5CA7"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25" w:type="dxa"/>
            <w:tcBorders>
              <w:top w:val="single" w:sz="4" w:space="0" w:color="000000"/>
              <w:left w:val="nil"/>
              <w:bottom w:val="nil"/>
              <w:right w:val="nil"/>
            </w:tcBorders>
          </w:tcPr>
          <w:p w14:paraId="54C23F05"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666" w:type="dxa"/>
            <w:tcBorders>
              <w:top w:val="single" w:sz="4" w:space="0" w:color="000000"/>
              <w:left w:val="nil"/>
              <w:bottom w:val="nil"/>
              <w:right w:val="nil"/>
            </w:tcBorders>
          </w:tcPr>
          <w:p w14:paraId="3AF8802D"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550" w:type="dxa"/>
            <w:tcBorders>
              <w:top w:val="single" w:sz="4" w:space="0" w:color="000000"/>
              <w:left w:val="nil"/>
              <w:bottom w:val="nil"/>
              <w:right w:val="nil"/>
            </w:tcBorders>
          </w:tcPr>
          <w:p w14:paraId="6A5A249F"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309" w:type="dxa"/>
            <w:tcBorders>
              <w:top w:val="single" w:sz="4" w:space="0" w:color="000000"/>
              <w:left w:val="nil"/>
              <w:bottom w:val="nil"/>
              <w:right w:val="nil"/>
            </w:tcBorders>
          </w:tcPr>
          <w:p w14:paraId="1F3BE5A5"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486" w:type="dxa"/>
            <w:tcBorders>
              <w:top w:val="single" w:sz="4" w:space="0" w:color="000000"/>
              <w:left w:val="nil"/>
              <w:bottom w:val="nil"/>
              <w:right w:val="nil"/>
            </w:tcBorders>
          </w:tcPr>
          <w:p w14:paraId="57E5A469"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480" w:type="dxa"/>
            <w:tcBorders>
              <w:top w:val="single" w:sz="4" w:space="0" w:color="000000"/>
              <w:left w:val="nil"/>
              <w:bottom w:val="nil"/>
              <w:right w:val="nil"/>
            </w:tcBorders>
          </w:tcPr>
          <w:p w14:paraId="1FE13633"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6C5C80" w14:paraId="32296333" w14:textId="77777777">
        <w:tc>
          <w:tcPr>
            <w:tcW w:w="1550" w:type="dxa"/>
            <w:tcBorders>
              <w:top w:val="nil"/>
              <w:left w:val="nil"/>
              <w:bottom w:val="single" w:sz="4" w:space="0" w:color="000000"/>
              <w:right w:val="nil"/>
            </w:tcBorders>
          </w:tcPr>
          <w:p w14:paraId="0F76FBEA"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24" w:type="dxa"/>
            <w:tcBorders>
              <w:top w:val="nil"/>
              <w:left w:val="nil"/>
              <w:bottom w:val="single" w:sz="4" w:space="0" w:color="000000"/>
              <w:right w:val="nil"/>
            </w:tcBorders>
          </w:tcPr>
          <w:p w14:paraId="62AAFE92"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425" w:type="dxa"/>
            <w:tcBorders>
              <w:top w:val="nil"/>
              <w:left w:val="nil"/>
              <w:bottom w:val="single" w:sz="4" w:space="0" w:color="000000"/>
              <w:right w:val="nil"/>
            </w:tcBorders>
          </w:tcPr>
          <w:p w14:paraId="54F51A94"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666" w:type="dxa"/>
            <w:tcBorders>
              <w:top w:val="nil"/>
              <w:left w:val="nil"/>
              <w:bottom w:val="single" w:sz="4" w:space="0" w:color="000000"/>
              <w:right w:val="nil"/>
            </w:tcBorders>
          </w:tcPr>
          <w:p w14:paraId="5A097D0D"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550" w:type="dxa"/>
            <w:tcBorders>
              <w:top w:val="nil"/>
              <w:left w:val="nil"/>
              <w:bottom w:val="single" w:sz="4" w:space="0" w:color="000000"/>
              <w:right w:val="nil"/>
            </w:tcBorders>
          </w:tcPr>
          <w:p w14:paraId="390F3B08"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09" w:type="dxa"/>
            <w:tcBorders>
              <w:top w:val="nil"/>
              <w:left w:val="nil"/>
              <w:bottom w:val="single" w:sz="4" w:space="0" w:color="000000"/>
              <w:right w:val="nil"/>
            </w:tcBorders>
          </w:tcPr>
          <w:p w14:paraId="18587D8C"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486" w:type="dxa"/>
            <w:tcBorders>
              <w:top w:val="nil"/>
              <w:left w:val="nil"/>
              <w:bottom w:val="single" w:sz="4" w:space="0" w:color="000000"/>
              <w:right w:val="nil"/>
            </w:tcBorders>
          </w:tcPr>
          <w:p w14:paraId="15D51CF5" w14:textId="77777777" w:rsidR="006C5C8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480" w:type="dxa"/>
            <w:tcBorders>
              <w:top w:val="nil"/>
              <w:left w:val="nil"/>
              <w:bottom w:val="single" w:sz="4" w:space="0" w:color="000000"/>
              <w:right w:val="nil"/>
            </w:tcBorders>
          </w:tcPr>
          <w:p w14:paraId="2BC4A637" w14:textId="77777777" w:rsidR="006C5C80" w:rsidRDefault="000000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78CF5F7C" w14:textId="77777777" w:rsidR="006C5C80"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1.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best fitting overall model based on average RMSE and MAE.</w:t>
      </w:r>
    </w:p>
    <w:p w14:paraId="468F0E95" w14:textId="77777777" w:rsidR="006C5C80" w:rsidRDefault="006C5C80">
      <w:pPr>
        <w:spacing w:after="0" w:line="480" w:lineRule="auto"/>
        <w:rPr>
          <w:rFonts w:ascii="Times New Roman" w:eastAsia="Times New Roman" w:hAnsi="Times New Roman" w:cs="Times New Roman"/>
          <w:sz w:val="24"/>
          <w:szCs w:val="24"/>
        </w:rPr>
      </w:pPr>
    </w:p>
    <w:p w14:paraId="792F51C0" w14:textId="65484E6A"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finding from Table 1 is that, although the connectionist model generally performed better than the Bayesian model (achieving higher performance in 7 of 10</w:t>
      </w:r>
      <w:ins w:id="40" w:author="Benton, Deon" w:date="2023-07-16T12:08:00Z">
        <w:r w:rsidR="0017522D">
          <w:rPr>
            <w:rFonts w:ascii="Times New Roman" w:eastAsia="Times New Roman" w:hAnsi="Times New Roman" w:cs="Times New Roman"/>
            <w:sz w:val="24"/>
            <w:szCs w:val="24"/>
          </w:rPr>
          <w:t xml:space="preserve"> total</w:t>
        </w:r>
      </w:ins>
      <w:r>
        <w:rPr>
          <w:rFonts w:ascii="Times New Roman" w:eastAsia="Times New Roman" w:hAnsi="Times New Roman" w:cs="Times New Roman"/>
          <w:sz w:val="24"/>
          <w:szCs w:val="24"/>
        </w:rPr>
        <w:t xml:space="preserve"> situations), the Bayesian model either outperformed the connectionist model in 2 situations or exhibited comparable performance in </w:t>
      </w:r>
      <w:ins w:id="41" w:author="Benton, Deon" w:date="2023-07-16T12:08:00Z">
        <w:r w:rsidR="0017522D">
          <w:rPr>
            <w:rFonts w:ascii="Times New Roman" w:eastAsia="Times New Roman" w:hAnsi="Times New Roman" w:cs="Times New Roman"/>
            <w:sz w:val="24"/>
            <w:szCs w:val="24"/>
          </w:rPr>
          <w:t>1</w:t>
        </w:r>
        <w:r w:rsidR="0017522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situation. These model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causally nor do they permit the conclusion that children rely exclusively on associative learning to reason about causes.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give more weight to associative learning (such as in the current study).</w:t>
      </w:r>
    </w:p>
    <w:p w14:paraId="27603AF9" w14:textId="77777777" w:rsidR="006C5C80" w:rsidRDefault="00000000">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General Discussion</w:t>
      </w:r>
    </w:p>
    <w:p w14:paraId="31C31EA0" w14:textId="5E203046"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was to examine whether children can engage in backwards blocking reasoning for three or more objects. We found that children did engage in backwards blocking reasoning: In both experiments, children were less confident that objects that were only shown in groups (and never in isolation) in the backwards blocking experimental trial</w:t>
      </w:r>
      <w:ins w:id="42" w:author="Benton, Deon" w:date="2023-07-16T12:10:00Z">
        <w:r w:rsidR="00AE0646">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(i.e., objects B-C) were blickets compared to the objects that were only shown in groups in the backwards blocking control trial</w:t>
      </w:r>
      <w:ins w:id="43" w:author="Benton, Deon" w:date="2023-07-16T12:10:00Z">
        <w:r w:rsidR="00AE0646">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(i.e., objects A-C). We subsequently fit a Bayesian model and a connectionist model to the data in Experiment 1 and found that the connectionist model tended to provide the best fit across a number of contexts. For example, the connectionist model provided a better fit to the data overall across both experiments, to the backwards blocking data across both experiments, to the indirect screening-off data in Experiment 1, and to the control data across both experiments. Yet, the Bayesian model provided a better fit to the indirect screening-off data in Experiment 2 and to the experimental data in Experiment 2 and provided an equivalent fit to the experimental data in Experiment 1. Thus, these data seem to implicate the operation of Bayesian inference</w:t>
      </w:r>
      <w:ins w:id="44" w:author="Benton, Deon" w:date="2023-07-16T12:11:00Z">
        <w:r w:rsidR="00BE1020">
          <w:rPr>
            <w:rFonts w:ascii="Times New Roman" w:eastAsia="Times New Roman" w:hAnsi="Times New Roman" w:cs="Times New Roman"/>
            <w:sz w:val="24"/>
            <w:szCs w:val="24"/>
          </w:rPr>
          <w:t xml:space="preserve"> (or some mechanism that approximates this computational level description)</w:t>
        </w:r>
      </w:ins>
      <w:r>
        <w:rPr>
          <w:rFonts w:ascii="Times New Roman" w:eastAsia="Times New Roman" w:hAnsi="Times New Roman" w:cs="Times New Roman"/>
          <w:sz w:val="24"/>
          <w:szCs w:val="24"/>
        </w:rPr>
        <w:t xml:space="preserve"> and an associative learning mechanism, with a </w:t>
      </w:r>
      <w:ins w:id="45" w:author="Benton, Deon" w:date="2023-07-16T12:11:00Z">
        <w:r w:rsidR="00BE1020">
          <w:rPr>
            <w:rFonts w:ascii="Times New Roman" w:eastAsia="Times New Roman" w:hAnsi="Times New Roman" w:cs="Times New Roman"/>
            <w:sz w:val="24"/>
            <w:szCs w:val="24"/>
          </w:rPr>
          <w:t>g</w:t>
        </w:r>
      </w:ins>
      <w:ins w:id="46" w:author="Benton, Deon" w:date="2023-07-16T12:12:00Z">
        <w:r w:rsidR="00BE1020">
          <w:rPr>
            <w:rFonts w:ascii="Times New Roman" w:eastAsia="Times New Roman" w:hAnsi="Times New Roman" w:cs="Times New Roman"/>
            <w:sz w:val="24"/>
            <w:szCs w:val="24"/>
          </w:rPr>
          <w:t xml:space="preserve">reater </w:t>
        </w:r>
      </w:ins>
      <w:r>
        <w:rPr>
          <w:rFonts w:ascii="Times New Roman" w:eastAsia="Times New Roman" w:hAnsi="Times New Roman" w:cs="Times New Roman"/>
          <w:sz w:val="24"/>
          <w:szCs w:val="24"/>
        </w:rPr>
        <w:t xml:space="preserve">tendency for participants to process the events associatively. This finding extends previous research on this topic by showing that when children are asked to reason about three and four causes (as opposed to the standard </w:t>
      </w:r>
      <w:r>
        <w:rPr>
          <w:rFonts w:ascii="Times New Roman" w:eastAsia="Times New Roman" w:hAnsi="Times New Roman" w:cs="Times New Roman"/>
          <w:sz w:val="24"/>
          <w:szCs w:val="24"/>
        </w:rPr>
        <w:lastRenderedPageBreak/>
        <w:t xml:space="preserve">two objects used in previous research), children reason normatively and associatively, with a clear tendency for associative processing.   </w:t>
      </w:r>
    </w:p>
    <w:p w14:paraId="6F6B33D7" w14:textId="128024A2"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children largely processed the present events associatively, a question that we have not yet answered concerns the exact nature of this associative learning. Specifically, how did the connectionist models (and perhaps by extension, the children)—through associative learning—arrive at their causal judgements? To understand how the connectionist model’s judgements arose mechanistically, consider the control trial in the backwards blocking (i.e., ABC+ D+) condition.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Stated plainly, the model’s responses were based on a simple associative “counting” strategy based on the number of times that a given object appeared with the blicket effect. As such, because objects A-D were shown with the “machine’s activation” (i.e., the output of the output unit) an equal number of times in the control trials of the backwards blocking condition, the strength of the association between each object and the machine’s activation was equivalent. Given that participants’ responses mostly matched the model’s predictions, this suggests that in those cases in which children’s responses were better explained by the connectionist model than by the Bayesian model children relied on a similar associative process. </w:t>
      </w:r>
    </w:p>
    <w:p w14:paraId="7EB0B8C9" w14:textId="01EE0238" w:rsidR="006C5C80" w:rsidRDefault="0033186D">
      <w:pPr>
        <w:spacing w:after="0" w:line="480" w:lineRule="auto"/>
        <w:ind w:firstLine="720"/>
        <w:rPr>
          <w:rFonts w:ascii="Times New Roman" w:eastAsia="Times New Roman" w:hAnsi="Times New Roman" w:cs="Times New Roman"/>
          <w:sz w:val="24"/>
          <w:szCs w:val="24"/>
        </w:rPr>
      </w:pPr>
      <w:ins w:id="47" w:author="Benton, Deon" w:date="2023-07-16T12:14:00Z">
        <w:r>
          <w:rPr>
            <w:rFonts w:ascii="Times New Roman" w:eastAsia="Times New Roman" w:hAnsi="Times New Roman" w:cs="Times New Roman"/>
            <w:sz w:val="24"/>
            <w:szCs w:val="24"/>
          </w:rPr>
          <w:lastRenderedPageBreak/>
          <w:t>More broadly, data from the current experiments</w:t>
        </w:r>
      </w:ins>
      <w:r w:rsidR="00000000">
        <w:rPr>
          <w:rFonts w:ascii="Times New Roman" w:eastAsia="Times New Roman" w:hAnsi="Times New Roman" w:cs="Times New Roman"/>
          <w:sz w:val="24"/>
          <w:szCs w:val="24"/>
        </w:rPr>
        <w:t xml:space="preserve"> align with the idea that children's reasoning about events is influenced by the level of strain on their information processing capacities. Specifically, the current set of findings is consistent with a large body of research</w:t>
      </w:r>
      <w:ins w:id="48" w:author="Benton, Deon" w:date="2023-07-16T12:15:00Z">
        <w:r w:rsidR="001408AB">
          <w:rPr>
            <w:rFonts w:ascii="Times New Roman" w:eastAsia="Times New Roman" w:hAnsi="Times New Roman" w:cs="Times New Roman"/>
            <w:sz w:val="24"/>
            <w:szCs w:val="24"/>
          </w:rPr>
          <w:t xml:space="preserve"> (cited in the Introduction)</w:t>
        </w:r>
      </w:ins>
      <w:r w:rsidR="00000000">
        <w:rPr>
          <w:rFonts w:ascii="Times New Roman" w:eastAsia="Times New Roman" w:hAnsi="Times New Roman" w:cs="Times New Roman"/>
          <w:sz w:val="24"/>
          <w:szCs w:val="24"/>
        </w:rPr>
        <w:t xml:space="preserve"> that indicates that despite a</w:t>
      </w:r>
      <w:ins w:id="49" w:author="Benton, Deon" w:date="2023-07-16T12:15:00Z">
        <w:r w:rsidR="001408AB">
          <w:rPr>
            <w:rFonts w:ascii="Times New Roman" w:eastAsia="Times New Roman" w:hAnsi="Times New Roman" w:cs="Times New Roman"/>
            <w:sz w:val="24"/>
            <w:szCs w:val="24"/>
          </w:rPr>
          <w:t xml:space="preserve"> general</w:t>
        </w:r>
      </w:ins>
      <w:r w:rsidR="00000000">
        <w:rPr>
          <w:rFonts w:ascii="Times New Roman" w:eastAsia="Times New Roman" w:hAnsi="Times New Roman" w:cs="Times New Roman"/>
          <w:sz w:val="24"/>
          <w:szCs w:val="24"/>
        </w:rPr>
        <w:t xml:space="preserve"> tendency</w:t>
      </w:r>
      <w:ins w:id="50" w:author="Benton, Deon" w:date="2023-07-16T12:15:00Z">
        <w:r w:rsidR="001408AB">
          <w:rPr>
            <w:rFonts w:ascii="Times New Roman" w:eastAsia="Times New Roman" w:hAnsi="Times New Roman" w:cs="Times New Roman"/>
            <w:sz w:val="24"/>
            <w:szCs w:val="24"/>
          </w:rPr>
          <w:t xml:space="preserve"> for learners</w:t>
        </w:r>
      </w:ins>
      <w:r w:rsidR="00000000">
        <w:rPr>
          <w:rFonts w:ascii="Times New Roman" w:eastAsia="Times New Roman" w:hAnsi="Times New Roman" w:cs="Times New Roman"/>
          <w:sz w:val="24"/>
          <w:szCs w:val="24"/>
        </w:rPr>
        <w:t xml:space="preserve"> to process information at the highest possible level (e.g., Cohen et al., 2002), when tasks exceed children’s information-processing abilities, they resort to lower-level processing and less sophisticated strategies and cognitive mechanisms such as associative learning. A testable prediction of this account is that there should be a point at which children go from using a simple associative-based counting mechanisms in contexts like the present one to more rationale processes like Bayesian inference. </w:t>
      </w:r>
      <w:r w:rsidR="001408AB">
        <w:rPr>
          <w:rFonts w:ascii="Times New Roman" w:eastAsia="Times New Roman" w:hAnsi="Times New Roman" w:cs="Times New Roman"/>
          <w:sz w:val="24"/>
          <w:szCs w:val="24"/>
        </w:rPr>
        <w:t>Ongoing work in one of our labs is testing this possibility.</w:t>
      </w:r>
    </w:p>
    <w:p w14:paraId="5CADF69F"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closing, some potential criticisms are worth noting. First, we cannot be sure that there are no contexts in which the balance of associative processing to Bayesian inference can be flipped. In the present study, children mostly relied on associative processing and minimally on Bayesian inference, but it is possible that in the right situation children would mostly rely on Bayesian inference and minimally on associative processing. For example, if participants assumed that blickets were rare in the present context, then participants should be </w:t>
      </w:r>
      <w:r>
        <w:rPr>
          <w:rFonts w:ascii="Times New Roman" w:eastAsia="Times New Roman" w:hAnsi="Times New Roman" w:cs="Times New Roman"/>
          <w:i/>
          <w:sz w:val="24"/>
          <w:szCs w:val="24"/>
        </w:rPr>
        <w:t>more</w:t>
      </w:r>
      <w:r>
        <w:rPr>
          <w:rFonts w:ascii="Times New Roman" w:eastAsia="Times New Roman" w:hAnsi="Times New Roman" w:cs="Times New Roman"/>
          <w:sz w:val="24"/>
          <w:szCs w:val="24"/>
        </w:rPr>
        <w:t xml:space="preserve"> likely to block redundant causes; in other words, participants should be </w:t>
      </w:r>
      <w:r>
        <w:rPr>
          <w:rFonts w:ascii="Times New Roman" w:eastAsia="Times New Roman" w:hAnsi="Times New Roman" w:cs="Times New Roman"/>
          <w:i/>
          <w:sz w:val="24"/>
          <w:szCs w:val="24"/>
        </w:rPr>
        <w:t xml:space="preserve">less </w:t>
      </w:r>
      <w:r>
        <w:rPr>
          <w:rFonts w:ascii="Times New Roman" w:eastAsia="Times New Roman" w:hAnsi="Times New Roman" w:cs="Times New Roman"/>
          <w:sz w:val="24"/>
          <w:szCs w:val="24"/>
        </w:rPr>
        <w:t xml:space="preserve">likely to treat all potential blickets (expect for the ones that are explicitly shown to be causal) equally.  </w:t>
      </w:r>
    </w:p>
    <w:p w14:paraId="18DB187E" w14:textId="77777777" w:rsidR="006C5C80"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If such a study revealed that participants performed more normatively than associatively in person, this would suggest that children’s </w:t>
      </w:r>
      <w:r>
        <w:rPr>
          <w:rFonts w:ascii="Times New Roman" w:eastAsia="Times New Roman" w:hAnsi="Times New Roman" w:cs="Times New Roman"/>
          <w:sz w:val="24"/>
          <w:szCs w:val="24"/>
        </w:rPr>
        <w:lastRenderedPageBreak/>
        <w:t xml:space="preserve">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28474E60" w14:textId="77777777" w:rsidR="006C5C80" w:rsidRDefault="000000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2967FFB" w14:textId="77777777" w:rsidR="006C5C80" w:rsidRDefault="000000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backwards blocking and indirect screening-off reasoning in human children in the context of multiple three and four candidate causes. A longstanding view has been that the cognitive mechanism by which people reason about causal events is Bayesian inference rather than associative processes.  The experiments reported here support a different conclusion: children rely on associative learning </w:t>
      </w:r>
      <w:r>
        <w:rPr>
          <w:rFonts w:ascii="Times New Roman" w:eastAsia="Times New Roman" w:hAnsi="Times New Roman" w:cs="Times New Roman"/>
          <w:i/>
          <w:color w:val="000000"/>
          <w:sz w:val="24"/>
          <w:szCs w:val="24"/>
        </w:rPr>
        <w:t xml:space="preserve">and </w:t>
      </w:r>
      <w:r>
        <w:rPr>
          <w:rFonts w:ascii="Times New Roman" w:eastAsia="Times New Roman" w:hAnsi="Times New Roman" w:cs="Times New Roman"/>
          <w:color w:val="000000"/>
          <w:sz w:val="24"/>
          <w:szCs w:val="24"/>
        </w:rPr>
        <w:t xml:space="preserve">Bayesian inference to reason about causal events. </w:t>
      </w:r>
    </w:p>
    <w:p w14:paraId="72B8A87B" w14:textId="77777777" w:rsidR="006C5C80" w:rsidRDefault="00000000">
      <w:pPr>
        <w:rPr>
          <w:rFonts w:ascii="Times New Roman" w:eastAsia="Times New Roman" w:hAnsi="Times New Roman" w:cs="Times New Roman"/>
          <w:color w:val="000000"/>
          <w:sz w:val="24"/>
          <w:szCs w:val="24"/>
        </w:rPr>
      </w:pPr>
      <w:r>
        <w:br w:type="page"/>
      </w:r>
    </w:p>
    <w:p w14:paraId="312470E5" w14:textId="77777777" w:rsidR="006C5C80" w:rsidRDefault="000000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E0BBE8E"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Beckers, T., Vandorpe, S., Debeys, I., &amp; De Houwer, J. (2009). Three-year-olds’ retrospective revaluation in the blicket detector task: Backward blocking or recovery from overshadowing?.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039A44BA"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Benton, D. T., Rakison, D. H., &amp; Sobel, D. M. (2021). When correlation equals causation: A behavioral and computational account of second-order correlation learning in children. Journal of Experimental Child Psychology, 202, 105008.</w:t>
      </w:r>
    </w:p>
    <w:p w14:paraId="504B3FB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71D7B5B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7B62A802"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B., &amp; Lombrozo, T. (2012). Occam's rattle: children's use of simplicity and probability to constrain inference. Developmental psychology, 48(4), 1156.</w:t>
      </w:r>
    </w:p>
    <w:p w14:paraId="12D44B0B"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54F9147"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885380C"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Butler, L. P., Gibbs, H. M., &amp; Tavassolie, N. S. (2020). Children’s developing understanding that even reliable sources need to verify their claims. Cognitive Development, 54, 100871.</w:t>
      </w:r>
    </w:p>
    <w:p w14:paraId="79C3E385"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Caporaso, J. S., &amp; Marcovitch,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6AFC6A3D"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L.B. (1988). An information processing approach to infant cognitive development. In L. Weiskrantz (Ed.), Thought without language, (pp. 211-228). Oxford: Oxford University Press.</w:t>
      </w:r>
    </w:p>
    <w:p w14:paraId="708488FD"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(1991). Infant attention: An information processing approach. In M.J. Weiss and P. R. Zelazo (Eds.), Newborn attention: Biological constraints and the influence of experience, (pp. 1-21). Norwood, N.J.: Ablex</w:t>
      </w:r>
    </w:p>
    <w:p w14:paraId="2788423B"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31618FB3"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06D29DB2"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58F87D12"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Erb, C. D., &amp; Sobel, D. M. (2014). The development of diagnostic reasoning about uncertain events between ages 4–7. PloS one, 9(3), e92285.</w:t>
      </w:r>
    </w:p>
    <w:p w14:paraId="4FE2F959"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Frye, D., Zelazo, P. D., &amp; Palfai,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5184B50E"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6B22BF3D"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Gomez, R. L. (2002). Variability and detection of invariant structure. Psychological Science, 13(5), 431-436.</w:t>
      </w:r>
    </w:p>
    <w:p w14:paraId="2F0F693E"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Gopnik, A., Griffiths, T. L., &amp; Lucas, C. G. (2015). When younger learners can be better (or at least more open-minded) than older ones. Current Directions in Psychological Science, 24(2), 87-92.</w:t>
      </w:r>
    </w:p>
    <w:p w14:paraId="7D45408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64C915B7"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Sobel, D. M., Schulz, L. E., &amp; Glymour,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115300CC"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Wellman, H. M. (2012). Reconstructing constructivism: causal models, Bayesian learning mechanisms, and the theory theory.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38525A7E"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Greco, C., Hayne, H., &amp; Rovee-Collier, C. (1990). Roles of function, reminding, and variability in categorization by 3-month-old infants. Journal of Experimental Psychology: Learning, memory, and cognition, 16(4), 617.</w:t>
      </w:r>
    </w:p>
    <w:p w14:paraId="4A665915"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374552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0F3301A"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7C89301B"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360773C5"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Heyes, C. (2012). Simple minds: a qualified defence of associative learning. Philosophical Transactions of the Royal Society B: Biological Sciences, 367(1603), 2695-2703.</w:t>
      </w:r>
    </w:p>
    <w:p w14:paraId="56F11F10"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Houwer, J. D., Beckers, T., &amp; Glautier,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7B418220"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Kenderla,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1B29F33F"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336587D6"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5918EF50"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2CA1B059"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1F70978"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0D3310D8"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Legare, C. H., Gelman, S. A., &amp; Wellman, H. M. (2010). Inconsistency with prior knowledge triggers children’s causal explanatory reasoning. Child development, 81(3), 929-944.</w:t>
      </w:r>
    </w:p>
    <w:p w14:paraId="7B19F68C"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Leslie, A. M., &amp; Keeble, S. (1987). Do six-month-old infants perceive causality?.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2E144F06"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C285DE3"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Marcus, G. F., Vijayan, S., Bandi Rao, S., &amp; Vishton, P. M. (1999). Rule learning by seven-month-old infants. Science, 283(5398), 77-80.</w:t>
      </w:r>
    </w:p>
    <w:p w14:paraId="13A6BCF6"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7EABE7A1"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23E20985"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Meltzoff, A. N., Waismeyer,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193FAE0"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50C28C3"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0E847BF6" w14:textId="77777777" w:rsidR="006C5C80" w:rsidRDefault="000000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Rescorla, R. A., &amp; Wagner, A. R. (1972). A theory of Pavlovian conditioning: Variations in the effectiveness of reinforcement and nonreinforcement. Classical conditioning II: Current research and theory, 2, 64-99.</w:t>
      </w:r>
    </w:p>
    <w:p w14:paraId="0B944BE9"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5330DE51"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Rogers, T. T., &amp; McClelland, J. L. (2014). Parallel distributed processing at 25: Further explorations in the microstructure of cognition. Cognitive science, 38(6), 1024-1077.</w:t>
      </w:r>
    </w:p>
    <w:p w14:paraId="14CDBDDE"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Rovee-Collier, C. (1999). The development of infant memory. Current directions in psychological science, 8(3), 80-85.</w:t>
      </w:r>
    </w:p>
    <w:p w14:paraId="33F9AB77"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0C33C87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Schulz, L. E., Gopnik, A., &amp; Glymour, C. (2007). Preschool children learn about causal structure from conditional interventions. Developmental science, 10(3), 322-332.</w:t>
      </w:r>
    </w:p>
    <w:p w14:paraId="399DC3E9"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74719D3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45A8D2BF"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78A9B0CA"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20F0398F"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3ADCE64F"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477C49DA" w14:textId="77777777" w:rsidR="006C5C80" w:rsidRDefault="00000000">
      <w:pPr>
        <w:spacing w:after="0" w:line="480" w:lineRule="auto"/>
        <w:ind w:left="720" w:hanging="720"/>
        <w:rPr>
          <w:ins w:id="51" w:author="Benton, Deon" w:date="2023-07-16T12:06:00Z"/>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Steinbeis,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0B84D61A" w14:textId="2FF31889" w:rsidR="00AF2158" w:rsidRDefault="00AF2158">
      <w:pPr>
        <w:spacing w:after="0" w:line="480" w:lineRule="auto"/>
        <w:ind w:left="720" w:hanging="720"/>
        <w:rPr>
          <w:rFonts w:ascii="Times New Roman" w:eastAsia="Times New Roman" w:hAnsi="Times New Roman" w:cs="Times New Roman"/>
          <w:color w:val="222222"/>
          <w:sz w:val="24"/>
          <w:szCs w:val="24"/>
          <w:highlight w:val="white"/>
        </w:rPr>
      </w:pPr>
      <w:ins w:id="52" w:author="Benton, Deon" w:date="2023-07-16T12:06:00Z">
        <w:r w:rsidRPr="00AF2158">
          <w:rPr>
            <w:rFonts w:ascii="Times New Roman" w:eastAsia="Times New Roman" w:hAnsi="Times New Roman" w:cs="Times New Roman"/>
            <w:color w:val="222222"/>
            <w:sz w:val="24"/>
            <w:szCs w:val="24"/>
          </w:rPr>
          <w:t>Steyvers, M., Tenenbaum, J. B., Wagenmakers, E. J., &amp; Blum, B. (2003). Inferring causal networks from observations and interventions. Cognitive science, 27(3), 453-489.</w:t>
        </w:r>
      </w:ins>
    </w:p>
    <w:p w14:paraId="062A1248"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Stojnić, G., Gandhi, K., Yasuda, S., Lake, B. M., &amp; Dillon, M. R. (2023). Commonsense psychology in human infants and machines. Cognition, 235, 105406.</w:t>
      </w:r>
    </w:p>
    <w:p w14:paraId="170BFEB8"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Van Hamme, L. J., &amp; Wasserman, E. A. (1994). Cue competition in causality judgments: The role of nonpresentation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23792EA"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90BEC14"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Nyhout, A. (2020). Asking “why?” and “what if?”: The influence of questions on children’s inferences. The questioning child: Insights from psychology and education, 252-280.</w:t>
      </w:r>
    </w:p>
    <w:p w14:paraId="096CA9A3"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Widrow, B., &amp; Hoff, M. E. (1960). Adaptive switching circuits. Stanford Univ Ca Stanford Electronics Labs.</w:t>
      </w:r>
    </w:p>
    <w:p w14:paraId="28B49B0C"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3ACE41E"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AB814B0" w14:textId="77777777" w:rsidR="006C5C80"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Müller, U., Frye, D., Marcovitch, S., Argitis, G., Boseovski,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2FE69D8" w14:textId="77777777" w:rsidR="006C5C80" w:rsidRDefault="006C5C80">
      <w:pPr>
        <w:rPr>
          <w:rFonts w:ascii="Times New Roman" w:eastAsia="Times New Roman" w:hAnsi="Times New Roman" w:cs="Times New Roman"/>
          <w:color w:val="222222"/>
          <w:sz w:val="24"/>
          <w:szCs w:val="24"/>
          <w:highlight w:val="white"/>
        </w:rPr>
      </w:pPr>
    </w:p>
    <w:sectPr w:rsidR="006C5C80">
      <w:headerReference w:type="default" r:id="rId1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bel, David" w:date="2023-07-10T15:37:00Z" w:initials="">
    <w:p w14:paraId="2827C19D" w14:textId="77777777" w:rsidR="006C5C8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don’t see how this sentence follows from the previous one. These seem to be separate ideas.</w:t>
      </w:r>
    </w:p>
  </w:comment>
  <w:comment w:id="2" w:author="Benton, Deon" w:date="2023-07-15T15:42:00Z" w:initials="">
    <w:p w14:paraId="183B5A70" w14:textId="77777777" w:rsidR="006C5C8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stuff that YOU wrote.</w:t>
      </w:r>
    </w:p>
  </w:comment>
  <w:comment w:id="3" w:author="Sobel, David" w:date="2023-07-10T15:42:00Z" w:initials="">
    <w:p w14:paraId="38092938" w14:textId="77777777" w:rsidR="006C5C8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But what’s second? The first facet is that it’s not clear what’s being reevaluated, but what’s the second facet?</w:t>
      </w:r>
    </w:p>
  </w:comment>
  <w:comment w:id="4" w:author="Benton, Deon" w:date="2023-07-15T15:42:00Z" w:initials="">
    <w:p w14:paraId="527F1B77" w14:textId="77777777" w:rsidR="006C5C8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Again, this is stuff that YOU wrote.</w:t>
      </w:r>
    </w:p>
  </w:comment>
  <w:comment w:id="5" w:author="Sobel, David" w:date="2023-07-10T15:41:00Z" w:initials="">
    <w:p w14:paraId="714D8110" w14:textId="77777777" w:rsidR="006C5C8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What’s going on in these two sentences? They seem to be saying the same thing and I’m not sure this is grammatical.</w:t>
      </w:r>
    </w:p>
  </w:comment>
  <w:comment w:id="6" w:author="Benton, Deon" w:date="2023-07-15T15:42:00Z" w:initials="">
    <w:p w14:paraId="455D450A" w14:textId="77777777" w:rsidR="006C5C8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Again again, this is stuff that YOU wrote.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27C19D" w15:done="0"/>
  <w15:commentEx w15:paraId="183B5A70" w15:done="0"/>
  <w15:commentEx w15:paraId="38092938" w15:done="0"/>
  <w15:commentEx w15:paraId="527F1B77" w15:done="0"/>
  <w15:commentEx w15:paraId="714D8110" w15:done="0"/>
  <w15:commentEx w15:paraId="455D45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27C19D" w16cid:durableId="285E554D"/>
  <w16cid:commentId w16cid:paraId="183B5A70" w16cid:durableId="285E554E"/>
  <w16cid:commentId w16cid:paraId="38092938" w16cid:durableId="285E554F"/>
  <w16cid:commentId w16cid:paraId="527F1B77" w16cid:durableId="285E5550"/>
  <w16cid:commentId w16cid:paraId="714D8110" w16cid:durableId="285E5551"/>
  <w16cid:commentId w16cid:paraId="455D450A" w16cid:durableId="285E5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7B8B" w14:textId="77777777" w:rsidR="00AF7646" w:rsidRDefault="00AF7646">
      <w:pPr>
        <w:spacing w:after="0" w:line="240" w:lineRule="auto"/>
      </w:pPr>
      <w:r>
        <w:separator/>
      </w:r>
    </w:p>
  </w:endnote>
  <w:endnote w:type="continuationSeparator" w:id="0">
    <w:p w14:paraId="2561039B" w14:textId="77777777" w:rsidR="00AF7646" w:rsidRDefault="00AF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5734" w14:textId="77777777" w:rsidR="00AF7646" w:rsidRDefault="00AF7646">
      <w:pPr>
        <w:spacing w:after="0" w:line="240" w:lineRule="auto"/>
      </w:pPr>
      <w:r>
        <w:separator/>
      </w:r>
    </w:p>
  </w:footnote>
  <w:footnote w:type="continuationSeparator" w:id="0">
    <w:p w14:paraId="0AF7C918" w14:textId="77777777" w:rsidR="00AF7646" w:rsidRDefault="00AF7646">
      <w:pPr>
        <w:spacing w:after="0" w:line="240" w:lineRule="auto"/>
      </w:pPr>
      <w:r>
        <w:continuationSeparator/>
      </w:r>
    </w:p>
  </w:footnote>
  <w:footnote w:id="1">
    <w:p w14:paraId="42125984" w14:textId="77777777" w:rsidR="006C5C80"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8F97" w14:textId="77777777" w:rsidR="006C5C80"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A12050">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684B94A8" w14:textId="77777777" w:rsidR="006C5C80" w:rsidRDefault="006C5C8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80"/>
    <w:rsid w:val="000E6EC3"/>
    <w:rsid w:val="001408AB"/>
    <w:rsid w:val="0017522D"/>
    <w:rsid w:val="00262A88"/>
    <w:rsid w:val="0033186D"/>
    <w:rsid w:val="003D61D3"/>
    <w:rsid w:val="005B1996"/>
    <w:rsid w:val="0069360A"/>
    <w:rsid w:val="006C5C80"/>
    <w:rsid w:val="007A3EEE"/>
    <w:rsid w:val="00866133"/>
    <w:rsid w:val="00983B0B"/>
    <w:rsid w:val="00A12050"/>
    <w:rsid w:val="00AB2A5A"/>
    <w:rsid w:val="00AE0646"/>
    <w:rsid w:val="00AF2158"/>
    <w:rsid w:val="00AF7646"/>
    <w:rsid w:val="00B131D0"/>
    <w:rsid w:val="00B417BE"/>
    <w:rsid w:val="00BE1020"/>
    <w:rsid w:val="00C55FBB"/>
    <w:rsid w:val="00C74866"/>
    <w:rsid w:val="00DC0D21"/>
    <w:rsid w:val="00E10A0A"/>
    <w:rsid w:val="00EB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AEF1"/>
  <w15:docId w15:val="{E9C112CF-9BEE-4DC3-8FF5-20CAD42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14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40</Pages>
  <Words>9881</Words>
  <Characters>56324</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Benton, Deon</cp:lastModifiedBy>
  <cp:revision>23</cp:revision>
  <dcterms:created xsi:type="dcterms:W3CDTF">2023-07-16T16:38:00Z</dcterms:created>
  <dcterms:modified xsi:type="dcterms:W3CDTF">2023-07-16T17:16:00Z</dcterms:modified>
</cp:coreProperties>
</file>