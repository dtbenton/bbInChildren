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5FB12904"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15239E">
        <w:rPr>
          <w:rFonts w:ascii="Times New Roman" w:hAnsi="Times New Roman" w:cs="Times New Roman"/>
          <w:sz w:val="24"/>
          <w:szCs w:val="24"/>
        </w:rPr>
        <w:t>candidate 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0" w:author="Benton, Deon" w:date="2023-01-27T17:29:00Z">
        <w:r w:rsidR="000B6892">
          <w:rPr>
            <w:rFonts w:ascii="Times New Roman" w:hAnsi="Times New Roman" w:cs="Times New Roman"/>
            <w:sz w:val="24"/>
            <w:szCs w:val="24"/>
          </w:rPr>
          <w:t xml:space="preserve"> underlies </w:t>
        </w:r>
      </w:ins>
      <w:ins w:id="1"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2"/>
      <w:r>
        <w:rPr>
          <w:rFonts w:ascii="Times New Roman" w:hAnsi="Times New Roman" w:cs="Times New Roman"/>
          <w:sz w:val="24"/>
          <w:szCs w:val="24"/>
        </w:rPr>
        <w:t>experiment</w:t>
      </w:r>
      <w:commentRangeEnd w:id="2"/>
      <w:r>
        <w:rPr>
          <w:rStyle w:val="CommentReference"/>
        </w:rPr>
        <w:commentReference w:id="2"/>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3" w:author="Benton, Deon" w:date="2023-02-07T14:12:00Z"/>
          <w:rFonts w:ascii="Times New Roman" w:hAnsi="Times New Roman" w:cs="Times New Roman"/>
          <w:b/>
          <w:sz w:val="24"/>
          <w:szCs w:val="24"/>
        </w:rPr>
      </w:pPr>
      <w:r>
        <w:rPr>
          <w:rFonts w:ascii="Times New Roman" w:hAnsi="Times New Roman" w:cs="Times New Roman"/>
          <w:b/>
          <w:sz w:val="24"/>
          <w:szCs w:val="24"/>
        </w:rPr>
        <w:lastRenderedPageBreak/>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4"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ins w:id="9" w:author="Benton, Deon" w:date="2023-02-08T14:04:00Z">
        <w:r w:rsidR="004963D2">
          <w:rPr>
            <w:rFonts w:ascii="Times New Roman" w:hAnsi="Times New Roman" w:cs="Times New Roman"/>
            <w:bCs/>
            <w:sz w:val="24"/>
            <w:szCs w:val="24"/>
          </w:rPr>
          <w:t xml:space="preserve">Figure X </w:t>
        </w:r>
      </w:ins>
      <w:ins w:id="10" w:author="Benton, Deon" w:date="2023-02-08T14:05:00Z">
        <w:r w:rsidR="004963D2">
          <w:rPr>
            <w:rFonts w:ascii="Times New Roman" w:hAnsi="Times New Roman" w:cs="Times New Roman"/>
            <w:bCs/>
            <w:sz w:val="24"/>
            <w:szCs w:val="24"/>
          </w:rPr>
          <w:t>shows the results for this experiment.</w:t>
        </w:r>
      </w:ins>
      <w:ins w:id="11" w:author="Benton, Deon" w:date="2023-02-08T16:44:00Z">
        <w:r w:rsidR="00535706">
          <w:rPr>
            <w:rFonts w:ascii="Times New Roman" w:hAnsi="Times New Roman" w:cs="Times New Roman"/>
            <w:bCs/>
            <w:sz w:val="24"/>
            <w:szCs w:val="24"/>
          </w:rPr>
          <w:t xml:space="preserve"> The data were entered into a five-way linear model</w:t>
        </w:r>
      </w:ins>
      <w:ins w:id="12" w:author="Benton, Deon" w:date="2023-02-08T14:14:00Z">
        <w:r w:rsidR="00452266">
          <w:rPr>
            <w:rFonts w:ascii="Times New Roman" w:hAnsi="Times New Roman" w:cs="Times New Roman"/>
            <w:bCs/>
            <w:sz w:val="24"/>
            <w:szCs w:val="24"/>
          </w:rPr>
          <w:t xml:space="preserve"> </w:t>
        </w:r>
      </w:ins>
      <w:ins w:id="13" w:author="Benton, Deon" w:date="2023-02-08T14:05:00Z">
        <w:r w:rsidR="004963D2">
          <w:rPr>
            <w:rFonts w:ascii="Times New Roman" w:hAnsi="Times New Roman" w:cs="Times New Roman"/>
            <w:bCs/>
            <w:sz w:val="24"/>
            <w:szCs w:val="24"/>
          </w:rPr>
          <w:t xml:space="preserve">with Age </w:t>
        </w:r>
      </w:ins>
      <w:ins w:id="14" w:author="Benton, Deon" w:date="2023-02-08T14:08:00Z">
        <w:r w:rsidR="00F1184F">
          <w:rPr>
            <w:rFonts w:ascii="Times New Roman" w:hAnsi="Times New Roman" w:cs="Times New Roman"/>
            <w:bCs/>
            <w:sz w:val="24"/>
            <w:szCs w:val="24"/>
          </w:rPr>
          <w:t xml:space="preserve">(5-year-olds vs. 6-year-olds) </w:t>
        </w:r>
      </w:ins>
      <w:ins w:id="15" w:author="Benton, Deon" w:date="2023-02-08T14:05:00Z">
        <w:r w:rsidR="004963D2">
          <w:rPr>
            <w:rFonts w:ascii="Times New Roman" w:hAnsi="Times New Roman" w:cs="Times New Roman"/>
            <w:bCs/>
            <w:sz w:val="24"/>
            <w:szCs w:val="24"/>
          </w:rPr>
          <w:t xml:space="preserve">as the between-subjects </w:t>
        </w:r>
      </w:ins>
      <w:ins w:id="16" w:author="Benton, Deon" w:date="2023-02-08T16:44:00Z">
        <w:r w:rsidR="00EA3AA3">
          <w:rPr>
            <w:rFonts w:ascii="Times New Roman" w:hAnsi="Times New Roman" w:cs="Times New Roman"/>
            <w:bCs/>
            <w:sz w:val="24"/>
            <w:szCs w:val="24"/>
          </w:rPr>
          <w:t>factor and</w:t>
        </w:r>
      </w:ins>
      <w:ins w:id="17" w:author="Benton, Deon" w:date="2023-02-08T14:05:00Z">
        <w:r w:rsidR="004963D2">
          <w:rPr>
            <w:rFonts w:ascii="Times New Roman" w:hAnsi="Times New Roman" w:cs="Times New Roman"/>
            <w:bCs/>
            <w:sz w:val="24"/>
            <w:szCs w:val="24"/>
          </w:rPr>
          <w:t xml:space="preserve"> Condition (</w:t>
        </w:r>
      </w:ins>
      <w:ins w:id="18" w:author="Benton, Deon" w:date="2023-02-08T14:06:00Z">
        <w:r w:rsidR="004963D2">
          <w:rPr>
            <w:rFonts w:ascii="Times New Roman" w:hAnsi="Times New Roman" w:cs="Times New Roman"/>
            <w:bCs/>
            <w:sz w:val="24"/>
            <w:szCs w:val="24"/>
          </w:rPr>
          <w:t>BB vs. ISO)</w:t>
        </w:r>
      </w:ins>
      <w:ins w:id="19" w:author="Benton, Deon" w:date="2023-02-08T16:43:00Z">
        <w:r w:rsidR="00535706">
          <w:rPr>
            <w:rFonts w:ascii="Times New Roman" w:hAnsi="Times New Roman" w:cs="Times New Roman"/>
            <w:bCs/>
            <w:sz w:val="24"/>
            <w:szCs w:val="24"/>
          </w:rPr>
          <w:t>,</w:t>
        </w:r>
      </w:ins>
      <w:ins w:id="20" w:author="Benton, Deon" w:date="2023-02-08T14:06:00Z">
        <w:r w:rsidR="004963D2">
          <w:rPr>
            <w:rFonts w:ascii="Times New Roman" w:hAnsi="Times New Roman" w:cs="Times New Roman"/>
            <w:bCs/>
            <w:sz w:val="24"/>
            <w:szCs w:val="24"/>
          </w:rPr>
          <w:t xml:space="preserve"> Trial Type </w:t>
        </w:r>
      </w:ins>
      <w:ins w:id="21" w:author="Benton, Deon" w:date="2023-02-08T14:07:00Z">
        <w:r w:rsidR="00F1184F">
          <w:rPr>
            <w:rFonts w:ascii="Times New Roman" w:hAnsi="Times New Roman" w:cs="Times New Roman"/>
            <w:bCs/>
            <w:sz w:val="24"/>
            <w:szCs w:val="24"/>
          </w:rPr>
          <w:t xml:space="preserve">(experimental </w:t>
        </w:r>
      </w:ins>
      <w:ins w:id="22" w:author="Benton, Deon" w:date="2023-02-08T14:08:00Z">
        <w:r w:rsidR="00F1184F">
          <w:rPr>
            <w:rFonts w:ascii="Times New Roman" w:hAnsi="Times New Roman" w:cs="Times New Roman"/>
            <w:bCs/>
            <w:sz w:val="24"/>
            <w:szCs w:val="24"/>
          </w:rPr>
          <w:t>vs. control)</w:t>
        </w:r>
      </w:ins>
      <w:ins w:id="23" w:author="Benton, Deon" w:date="2023-02-08T16:43:00Z">
        <w:r w:rsidR="00535706">
          <w:rPr>
            <w:rFonts w:ascii="Times New Roman" w:hAnsi="Times New Roman" w:cs="Times New Roman"/>
            <w:bCs/>
            <w:sz w:val="24"/>
            <w:szCs w:val="24"/>
          </w:rPr>
          <w:t>, and Objects (A vs. B vs. C vs. D)</w:t>
        </w:r>
      </w:ins>
      <w:ins w:id="24" w:author="Benton, Deon" w:date="2023-02-08T14:08:00Z">
        <w:r w:rsidR="00F1184F">
          <w:rPr>
            <w:rFonts w:ascii="Times New Roman" w:hAnsi="Times New Roman" w:cs="Times New Roman"/>
            <w:bCs/>
            <w:sz w:val="24"/>
            <w:szCs w:val="24"/>
          </w:rPr>
          <w:t xml:space="preserve"> as the </w:t>
        </w:r>
        <w:r w:rsidR="00F1184F">
          <w:rPr>
            <w:rFonts w:ascii="Times New Roman" w:hAnsi="Times New Roman" w:cs="Times New Roman"/>
            <w:bCs/>
            <w:sz w:val="24"/>
            <w:szCs w:val="24"/>
          </w:rPr>
          <w:lastRenderedPageBreak/>
          <w:t xml:space="preserve">within-subjects </w:t>
        </w:r>
      </w:ins>
      <w:ins w:id="25" w:author="Benton, Deon" w:date="2023-02-08T16:44:00Z">
        <w:r w:rsidR="00EA3AA3">
          <w:rPr>
            <w:rFonts w:ascii="Times New Roman" w:hAnsi="Times New Roman" w:cs="Times New Roman"/>
            <w:bCs/>
            <w:sz w:val="24"/>
            <w:szCs w:val="24"/>
          </w:rPr>
          <w:t>factors</w:t>
        </w:r>
      </w:ins>
      <w:ins w:id="26" w:author="Benton, Deon" w:date="2023-02-08T14:08:00Z">
        <w:r w:rsidR="00F1184F">
          <w:rPr>
            <w:rFonts w:ascii="Times New Roman" w:hAnsi="Times New Roman" w:cs="Times New Roman"/>
            <w:bCs/>
            <w:sz w:val="24"/>
            <w:szCs w:val="24"/>
          </w:rPr>
          <w:t xml:space="preserve">. </w:t>
        </w:r>
      </w:ins>
      <w:ins w:id="27" w:author="Benton, Deon" w:date="2023-02-08T14:10:00Z">
        <w:r w:rsidR="00010360">
          <w:rPr>
            <w:rFonts w:ascii="Times New Roman" w:hAnsi="Times New Roman" w:cs="Times New Roman"/>
            <w:sz w:val="24"/>
            <w:szCs w:val="24"/>
          </w:rPr>
          <w:t>This analysis revealed a</w:t>
        </w:r>
      </w:ins>
      <w:ins w:id="28"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29" w:author="Benton, Deon" w:date="2023-02-08T16:06:00Z">
        <w:r w:rsidR="00A76E70">
          <w:rPr>
            <w:rFonts w:ascii="Times New Roman" w:hAnsi="Times New Roman" w:cs="Times New Roman"/>
            <w:sz w:val="24"/>
            <w:szCs w:val="24"/>
          </w:rPr>
          <w:t xml:space="preserve">ondition, </w:t>
        </w:r>
      </w:ins>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w:t>
      </w:r>
      <w:r w:rsidR="00CB50A1">
        <w:rPr>
          <w:rFonts w:ascii="Times New Roman" w:hAnsi="Times New Roman" w:cs="Times New Roman"/>
          <w:sz w:val="24"/>
          <w:szCs w:val="24"/>
        </w:rPr>
        <w:t>5.70</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CB50A1">
        <w:rPr>
          <w:rFonts w:ascii="Times New Roman" w:hAnsi="Times New Roman" w:cs="Times New Roman"/>
          <w:sz w:val="24"/>
          <w:szCs w:val="24"/>
        </w:rPr>
        <w:t xml:space="preserve">,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w:t>
      </w:r>
      <w:r w:rsidR="00CB50A1">
        <w:rPr>
          <w:rFonts w:ascii="Times New Roman" w:hAnsi="Times New Roman" w:cs="Times New Roman"/>
          <w:sz w:val="24"/>
          <w:szCs w:val="24"/>
        </w:rPr>
        <w:t>13.05</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w:t>
      </w:r>
      <w:r w:rsidR="00343F41">
        <w:rPr>
          <w:rFonts w:ascii="Times New Roman" w:hAnsi="Times New Roman" w:cs="Times New Roman"/>
          <w:sz w:val="24"/>
          <w:szCs w:val="24"/>
        </w:rPr>
        <w:t>3</w:t>
      </w:r>
      <w:r w:rsidR="00343F41">
        <w:rPr>
          <w:rFonts w:ascii="Times New Roman" w:hAnsi="Times New Roman" w:cs="Times New Roman"/>
          <w:sz w:val="24"/>
          <w:szCs w:val="24"/>
        </w:rPr>
        <w:t xml:space="preserve">, 548) = </w:t>
      </w:r>
      <w:r w:rsidR="00343F41">
        <w:rPr>
          <w:rFonts w:ascii="Times New Roman" w:hAnsi="Times New Roman" w:cs="Times New Roman"/>
          <w:sz w:val="24"/>
          <w:szCs w:val="24"/>
        </w:rPr>
        <w:t>9.28</w:t>
      </w:r>
      <w:r w:rsidR="00343F41">
        <w:rPr>
          <w:rFonts w:ascii="Times New Roman" w:hAnsi="Times New Roman" w:cs="Times New Roman"/>
          <w:sz w:val="24"/>
          <w:szCs w:val="24"/>
        </w:rPr>
        <w:t xml:space="preserve">,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343F41">
        <w:rPr>
          <w:rFonts w:ascii="Times New Roman" w:hAnsi="Times New Roman" w:cs="Times New Roman"/>
          <w:sz w:val="24"/>
          <w:szCs w:val="24"/>
        </w:rPr>
        <w:t xml:space="preserve">.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w:t>
      </w:r>
      <w:r w:rsidR="00343F41">
        <w:rPr>
          <w:rFonts w:ascii="Times New Roman" w:hAnsi="Times New Roman" w:cs="Times New Roman"/>
          <w:sz w:val="24"/>
          <w:szCs w:val="24"/>
        </w:rPr>
        <w:t>2</w:t>
      </w:r>
      <w:r w:rsidR="00343F41">
        <w:rPr>
          <w:rFonts w:ascii="Times New Roman" w:hAnsi="Times New Roman" w:cs="Times New Roman"/>
          <w:sz w:val="24"/>
          <w:szCs w:val="24"/>
        </w:rPr>
        <w:t xml:space="preserve">, 548) = </w:t>
      </w:r>
      <w:r w:rsidR="00343F41">
        <w:rPr>
          <w:rFonts w:ascii="Times New Roman" w:hAnsi="Times New Roman" w:cs="Times New Roman"/>
          <w:sz w:val="24"/>
          <w:szCs w:val="24"/>
        </w:rPr>
        <w:t>9.67</w:t>
      </w:r>
      <w:r w:rsidR="00343F41">
        <w:rPr>
          <w:rFonts w:ascii="Times New Roman" w:hAnsi="Times New Roman" w:cs="Times New Roman"/>
          <w:sz w:val="24"/>
          <w:szCs w:val="24"/>
        </w:rPr>
        <w:t xml:space="preserve">,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343F41">
        <w:rPr>
          <w:rFonts w:ascii="Times New Roman" w:hAnsi="Times New Roman" w:cs="Times New Roman"/>
          <w:sz w:val="24"/>
          <w:szCs w:val="24"/>
        </w:rPr>
        <w:t>.</w:t>
      </w:r>
      <w:r w:rsidR="00535706">
        <w:rPr>
          <w:rFonts w:ascii="Times New Roman" w:hAnsi="Times New Roman" w:cs="Times New Roman"/>
          <w:sz w:val="24"/>
          <w:szCs w:val="24"/>
        </w:rPr>
        <w:t xml:space="preserve"> </w:t>
      </w:r>
    </w:p>
    <w:p w14:paraId="5A823A4B" w14:textId="33C6287E" w:rsidR="001B6C60" w:rsidRPr="005725C9" w:rsidRDefault="00535706" w:rsidP="007F351A">
      <w:pPr>
        <w:spacing w:line="480" w:lineRule="auto"/>
        <w:ind w:firstLine="720"/>
        <w:contextualSpacing/>
        <w:rPr>
          <w:rFonts w:ascii="Times New Roman" w:hAnsi="Times New Roman" w:cs="Times New Roman"/>
          <w:sz w:val="24"/>
          <w:szCs w:val="24"/>
        </w:rPr>
      </w:pPr>
      <w:ins w:id="30"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31" w:author="Benton, Deon" w:date="2023-02-08T16:42:00Z">
        <w:r>
          <w:rPr>
            <w:rFonts w:ascii="Times New Roman" w:hAnsi="Times New Roman" w:cs="Times New Roman"/>
            <w:sz w:val="24"/>
            <w:szCs w:val="24"/>
          </w:rPr>
          <w:t xml:space="preserve"> </w:t>
        </w:r>
      </w:ins>
      <w:ins w:id="32" w:author="Benton, Deon" w:date="2023-02-08T16:57:00Z">
        <w:r w:rsidR="00CA54DB">
          <w:rPr>
            <w:rFonts w:ascii="Times New Roman" w:hAnsi="Times New Roman" w:cs="Times New Roman"/>
            <w:sz w:val="24"/>
            <w:szCs w:val="24"/>
          </w:rPr>
          <w:t>one-way</w:t>
        </w:r>
      </w:ins>
      <w:ins w:id="33" w:author="Benton, Deon" w:date="2023-02-08T16:42:00Z">
        <w:r>
          <w:rPr>
            <w:rFonts w:ascii="Times New Roman" w:hAnsi="Times New Roman" w:cs="Times New Roman"/>
            <w:sz w:val="24"/>
            <w:szCs w:val="24"/>
          </w:rPr>
          <w:t xml:space="preserve"> </w:t>
        </w:r>
      </w:ins>
      <w:ins w:id="34" w:author="Benton, Deon" w:date="2023-02-08T16:43:00Z">
        <w:r>
          <w:rPr>
            <w:rFonts w:ascii="Times New Roman" w:hAnsi="Times New Roman" w:cs="Times New Roman"/>
            <w:sz w:val="24"/>
            <w:szCs w:val="24"/>
          </w:rPr>
          <w:t>linear models</w:t>
        </w:r>
      </w:ins>
      <w:ins w:id="35" w:author="Benton, Deon" w:date="2023-02-08T16:58:00Z">
        <w:r w:rsidR="006B29B2">
          <w:rPr>
            <w:rFonts w:ascii="Times New Roman" w:hAnsi="Times New Roman" w:cs="Times New Roman"/>
            <w:sz w:val="24"/>
            <w:szCs w:val="24"/>
          </w:rPr>
          <w:t xml:space="preserve"> </w:t>
        </w:r>
      </w:ins>
      <w:ins w:id="36" w:author="Benton, Deon" w:date="2023-02-08T16:43:00Z">
        <w:r>
          <w:rPr>
            <w:rFonts w:ascii="Times New Roman" w:hAnsi="Times New Roman" w:cs="Times New Roman"/>
            <w:sz w:val="24"/>
            <w:szCs w:val="24"/>
          </w:rPr>
          <w:t xml:space="preserve">for </w:t>
        </w:r>
      </w:ins>
      <w:ins w:id="37" w:author="Benton, Deon" w:date="2023-02-08T16:57:00Z">
        <w:r w:rsidR="00CA54DB">
          <w:rPr>
            <w:rFonts w:ascii="Times New Roman" w:hAnsi="Times New Roman" w:cs="Times New Roman"/>
            <w:sz w:val="24"/>
            <w:szCs w:val="24"/>
          </w:rPr>
          <w:t xml:space="preserve">the main and control </w:t>
        </w:r>
      </w:ins>
      <w:ins w:id="38" w:author="Benton, Deon" w:date="2023-02-08T17:00:00Z">
        <w:r w:rsidR="006B29B2">
          <w:rPr>
            <w:rFonts w:ascii="Times New Roman" w:hAnsi="Times New Roman" w:cs="Times New Roman"/>
            <w:sz w:val="24"/>
            <w:szCs w:val="24"/>
          </w:rPr>
          <w:t>trials</w:t>
        </w:r>
      </w:ins>
      <w:ins w:id="39" w:author="Benton, Deon" w:date="2023-02-08T16:57:00Z">
        <w:r w:rsidR="00CA54DB">
          <w:rPr>
            <w:rFonts w:ascii="Times New Roman" w:hAnsi="Times New Roman" w:cs="Times New Roman"/>
            <w:sz w:val="24"/>
            <w:szCs w:val="24"/>
          </w:rPr>
          <w:t xml:space="preserve"> </w:t>
        </w:r>
      </w:ins>
      <w:ins w:id="40" w:author="Benton, Deon" w:date="2023-02-08T16:58:00Z">
        <w:r w:rsidR="00CA54DB">
          <w:rPr>
            <w:rFonts w:ascii="Times New Roman" w:hAnsi="Times New Roman" w:cs="Times New Roman"/>
            <w:sz w:val="24"/>
            <w:szCs w:val="24"/>
          </w:rPr>
          <w:t>within the BB and ISO conditions.</w:t>
        </w:r>
      </w:ins>
      <w:ins w:id="41" w:author="Benton, Deon" w:date="2023-02-08T16:59:00Z">
        <w:r w:rsidR="006B29B2">
          <w:rPr>
            <w:rFonts w:ascii="Times New Roman" w:hAnsi="Times New Roman" w:cs="Times New Roman"/>
            <w:sz w:val="24"/>
            <w:szCs w:val="24"/>
          </w:rPr>
          <w:t xml:space="preserve"> The Objects factor was treated as the</w:t>
        </w:r>
        <w:r w:rsidR="006B29B2">
          <w:rPr>
            <w:rFonts w:ascii="Times New Roman" w:hAnsi="Times New Roman" w:cs="Times New Roman"/>
            <w:sz w:val="24"/>
            <w:szCs w:val="24"/>
          </w:rPr>
          <w:t xml:space="preserve"> sole within-subjects factor</w:t>
        </w:r>
        <w:r w:rsidR="006B29B2">
          <w:rPr>
            <w:rFonts w:ascii="Times New Roman" w:hAnsi="Times New Roman" w:cs="Times New Roman"/>
            <w:sz w:val="24"/>
            <w:szCs w:val="24"/>
          </w:rPr>
          <w:t xml:space="preserve"> in these follow-up analyses.</w:t>
        </w:r>
      </w:ins>
      <w:ins w:id="42"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43" w:author="Benton, Deon" w:date="2023-02-08T16:58:00Z">
        <w:r w:rsidR="006B29B2">
          <w:rPr>
            <w:rFonts w:ascii="Times New Roman" w:hAnsi="Times New Roman" w:cs="Times New Roman"/>
            <w:sz w:val="24"/>
            <w:szCs w:val="24"/>
          </w:rPr>
          <w:t xml:space="preserve"> within the BB condition did not reveal</w:t>
        </w:r>
      </w:ins>
      <w:ins w:id="44" w:author="Benton, Deon" w:date="2023-02-08T16:59:00Z">
        <w:r w:rsidR="006B29B2">
          <w:rPr>
            <w:rFonts w:ascii="Times New Roman" w:hAnsi="Times New Roman" w:cs="Times New Roman"/>
            <w:sz w:val="24"/>
            <w:szCs w:val="24"/>
          </w:rPr>
          <w:t xml:space="preserve"> a significant effect of Objects, </w:t>
        </w:r>
      </w:ins>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45"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to be </w:t>
      </w:r>
      <w:r w:rsidR="001D3788">
        <w:rPr>
          <w:rFonts w:ascii="Times New Roman" w:hAnsi="Times New Roman" w:cs="Times New Roman"/>
          <w:sz w:val="24"/>
          <w:szCs w:val="24"/>
        </w:rPr>
        <w:t xml:space="preserve">marginally </w:t>
      </w:r>
      <w:r w:rsidR="00890F7E">
        <w:rPr>
          <w:rFonts w:ascii="Times New Roman" w:hAnsi="Times New Roman" w:cs="Times New Roman"/>
          <w:sz w:val="24"/>
          <w:szCs w:val="24"/>
        </w:rPr>
        <w:t>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sz w:val="24"/>
          <w:szCs w:val="24"/>
        </w:rPr>
        <w:t>(</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1D3788">
        <w:rPr>
          <w:rFonts w:ascii="Times New Roman" w:hAnsi="Times New Roman" w:cs="Times New Roman"/>
          <w:sz w:val="24"/>
          <w:szCs w:val="24"/>
        </w:rPr>
        <w:t>47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1D3788">
        <w:rPr>
          <w:rFonts w:ascii="Times New Roman" w:hAnsi="Times New Roman" w:cs="Times New Roman"/>
          <w:sz w:val="24"/>
          <w:szCs w:val="24"/>
        </w:rPr>
        <w:t>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sz w:val="24"/>
          <w:szCs w:val="24"/>
        </w:rPr>
        <w:t>(</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w:t>
      </w:r>
      <w:r w:rsidR="00F02371">
        <w:rPr>
          <w:rFonts w:ascii="Times New Roman" w:hAnsi="Times New Roman" w:cs="Times New Roman"/>
          <w:sz w:val="24"/>
          <w:szCs w:val="24"/>
        </w:rPr>
        <w:t>2.5</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w:t>
      </w:r>
      <w:r w:rsidR="00F02371">
        <w:rPr>
          <w:rFonts w:ascii="Times New Roman" w:hAnsi="Times New Roman" w:cs="Times New Roman"/>
          <w:sz w:val="24"/>
          <w:szCs w:val="24"/>
        </w:rPr>
        <w:t>2.</w:t>
      </w:r>
      <w:r w:rsidR="00202576">
        <w:rPr>
          <w:rFonts w:ascii="Times New Roman" w:hAnsi="Times New Roman" w:cs="Times New Roman"/>
          <w:sz w:val="24"/>
          <w:szCs w:val="24"/>
        </w:rPr>
        <w:t xml:space="preserve"> 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sz w:val="24"/>
          <w:szCs w:val="24"/>
        </w:rPr>
        <w:t>(</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0.57</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8D7487">
        <w:rPr>
          <w:rFonts w:ascii="Times New Roman" w:hAnsi="Times New Roman" w:cs="Times New Roman"/>
          <w:sz w:val="24"/>
          <w:szCs w:val="24"/>
        </w:rPr>
        <w:t>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sz w:val="24"/>
          <w:szCs w:val="24"/>
        </w:rPr>
        <w:t>(</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1.58</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8D7487">
        <w:rPr>
          <w:rFonts w:ascii="Times New Roman" w:hAnsi="Times New Roman" w:cs="Times New Roman"/>
          <w:sz w:val="24"/>
          <w:szCs w:val="24"/>
        </w:rPr>
        <w:t>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sz w:val="24"/>
          <w:szCs w:val="24"/>
        </w:rPr>
        <w:t>(</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1.62</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8D7487">
        <w:rPr>
          <w:rFonts w:ascii="Times New Roman" w:hAnsi="Times New Roman" w:cs="Times New Roman"/>
          <w:sz w:val="24"/>
          <w:szCs w:val="24"/>
        </w:rPr>
        <w:t>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 xml:space="preserve">object  D </w:t>
      </w:r>
      <w:r w:rsidR="001D333A">
        <w:rPr>
          <w:rFonts w:ascii="Times New Roman" w:hAnsi="Times New Roman" w:cs="Times New Roman"/>
          <w:sz w:val="24"/>
          <w:szCs w:val="24"/>
        </w:rPr>
        <w:t>(</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0.83</w:t>
      </w:r>
      <w:r w:rsidR="001D333A">
        <w:rPr>
          <w:rFonts w:ascii="Times New Roman" w:hAnsi="Times New Roman" w:cs="Times New Roman"/>
          <w:sz w:val="24"/>
          <w:szCs w:val="24"/>
        </w:rPr>
        <w:t xml:space="preserve">,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w:t>
      </w:r>
      <w:r w:rsidR="001D333A">
        <w:rPr>
          <w:rFonts w:ascii="Times New Roman" w:hAnsi="Times New Roman" w:cs="Times New Roman"/>
          <w:sz w:val="24"/>
          <w:szCs w:val="24"/>
        </w:rPr>
        <w:t>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sz w:val="24"/>
          <w:szCs w:val="24"/>
        </w:rPr>
        <w:t>(</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1.73</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A8054D">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sz w:val="24"/>
          <w:szCs w:val="24"/>
        </w:rPr>
        <w:t>(</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sz w:val="24"/>
          <w:szCs w:val="24"/>
        </w:rPr>
        <w:t>(</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1.6</w:t>
      </w:r>
      <w:r w:rsidR="00454CAC">
        <w:rPr>
          <w:rFonts w:ascii="Times New Roman" w:hAnsi="Times New Roman" w:cs="Times New Roman"/>
          <w:sz w:val="24"/>
          <w:szCs w:val="24"/>
        </w:rPr>
        <w:t>3</w:t>
      </w:r>
      <w:r w:rsidR="00454CAC">
        <w:rPr>
          <w:rFonts w:ascii="Times New Roman" w:hAnsi="Times New Roman" w:cs="Times New Roman"/>
          <w:sz w:val="24"/>
          <w:szCs w:val="24"/>
        </w:rPr>
        <w:t xml:space="preserve">,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w:t>
      </w:r>
      <w:r w:rsidR="00454CAC">
        <w:rPr>
          <w:rFonts w:ascii="Times New Roman" w:hAnsi="Times New Roman" w:cs="Times New Roman"/>
          <w:sz w:val="24"/>
          <w:szCs w:val="24"/>
        </w:rPr>
        <w:t>6</w:t>
      </w:r>
      <w:r w:rsidR="00454CAC">
        <w:rPr>
          <w:rFonts w:ascii="Times New Roman" w:hAnsi="Times New Roman" w:cs="Times New Roman"/>
          <w:sz w:val="24"/>
          <w:szCs w:val="24"/>
        </w:rPr>
        <w:t>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w:t>
      </w:r>
      <w:r w:rsidR="00A3025E">
        <w:rPr>
          <w:rFonts w:ascii="Times New Roman" w:hAnsi="Times New Roman" w:cs="Times New Roman"/>
          <w:sz w:val="24"/>
          <w:szCs w:val="24"/>
        </w:rPr>
        <w:t>-4.</w:t>
      </w:r>
      <w:r w:rsidR="00A3025E">
        <w:rPr>
          <w:rFonts w:ascii="Times New Roman" w:hAnsi="Times New Roman" w:cs="Times New Roman"/>
          <w:sz w:val="24"/>
          <w:szCs w:val="24"/>
        </w:rPr>
        <w:t>7</w:t>
      </w:r>
      <w:r w:rsidR="00A3025E">
        <w:rPr>
          <w:rFonts w:ascii="Times New Roman" w:hAnsi="Times New Roman" w:cs="Times New Roman"/>
          <w:sz w:val="24"/>
          <w:szCs w:val="24"/>
        </w:rPr>
        <w:t>4</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42834ED3" w14:textId="3AA0872B" w:rsidR="006044F4" w:rsidRDefault="006044F4" w:rsidP="008C7D61">
      <w:pPr>
        <w:spacing w:line="480" w:lineRule="auto"/>
        <w:ind w:firstLine="720"/>
        <w:contextualSpacing/>
        <w:rPr>
          <w:rFonts w:ascii="Times New Roman" w:hAnsi="Times New Roman" w:cs="Times New Roman"/>
          <w:sz w:val="24"/>
          <w:szCs w:val="24"/>
        </w:rPr>
      </w:pP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Assessing participants’ treatment of redundant causes across the BB and ISO condition</w:t>
      </w:r>
    </w:p>
    <w:p w14:paraId="3346FD97" w14:textId="3C69B5EE"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 xml:space="preserve">Given that </w:t>
      </w:r>
      <w:ins w:id="46" w:author="Benton, Deon" w:date="2023-02-07T12:22:00Z">
        <w:r w:rsidR="00357745">
          <w:rPr>
            <w:rFonts w:ascii="Times New Roman" w:hAnsi="Times New Roman" w:cs="Times New Roman"/>
            <w:sz w:val="24"/>
            <w:szCs w:val="24"/>
          </w:rPr>
          <w:t xml:space="preserve">some </w:t>
        </w:r>
      </w:ins>
      <w:r w:rsidR="00FF214E">
        <w:rPr>
          <w:rFonts w:ascii="Times New Roman" w:hAnsi="Times New Roman" w:cs="Times New Roman"/>
          <w:sz w:val="24"/>
          <w:szCs w:val="24"/>
        </w:rPr>
        <w:t>previous research operationalized BB reasoning</w:t>
      </w:r>
      <w:ins w:id="47" w:author="Benton, Deon" w:date="2023-01-27T15:01:00Z">
        <w:r w:rsidR="00284724">
          <w:rPr>
            <w:rFonts w:ascii="Times New Roman" w:hAnsi="Times New Roman" w:cs="Times New Roman"/>
            <w:sz w:val="24"/>
            <w:szCs w:val="24"/>
          </w:rPr>
          <w:t xml:space="preserve"> </w:t>
        </w:r>
      </w:ins>
      <w:ins w:id="48"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ins w:id="49" w:author="Benton, Deon" w:date="2023-02-07T12:23:00Z">
        <w:r w:rsidR="009E59E9">
          <w:rPr>
            <w:rFonts w:ascii="Times New Roman" w:hAnsi="Times New Roman" w:cs="Times New Roman"/>
            <w:sz w:val="24"/>
            <w:szCs w:val="24"/>
          </w:rPr>
          <w:t xml:space="preserve"> This finding was interpreted to mean that these children engaged in BB reasoning. In contrast, in the present study</w:t>
        </w:r>
      </w:ins>
      <w:r w:rsidR="00D754AF">
        <w:rPr>
          <w:rFonts w:ascii="Times New Roman" w:hAnsi="Times New Roman" w:cs="Times New Roman"/>
          <w:sz w:val="24"/>
          <w:szCs w:val="24"/>
        </w:rPr>
        <w:t xml:space="preserve">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27DE6B43"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w:t>
      </w:r>
      <w:r w:rsidR="007236F0">
        <w:rPr>
          <w:rFonts w:ascii="Times New Roman" w:hAnsi="Times New Roman" w:cs="Times New Roman"/>
          <w:sz w:val="24"/>
          <w:szCs w:val="24"/>
        </w:rPr>
        <w:t>’s</w:t>
      </w:r>
      <w:r w:rsidR="0043342C">
        <w:rPr>
          <w:rFonts w:ascii="Times New Roman" w:hAnsi="Times New Roman" w:cs="Times New Roman"/>
          <w:sz w:val="24"/>
          <w:szCs w:val="24"/>
        </w:rPr>
        <w:t xml:space="preserve">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4D9E3CB7" w14:textId="0CF45247" w:rsidR="00B50EFE" w:rsidRDefault="007D0E43" w:rsidP="00F752DD">
      <w:pPr>
        <w:spacing w:line="480" w:lineRule="auto"/>
        <w:ind w:firstLine="720"/>
        <w:contextualSpacing/>
        <w:rPr>
          <w:ins w:id="50" w:author="Benton, Deon" w:date="2023-02-07T16:26:00Z"/>
          <w:rFonts w:ascii="Times New Roman" w:hAnsi="Times New Roman" w:cs="Times New Roman"/>
          <w:sz w:val="24"/>
          <w:szCs w:val="24"/>
        </w:rPr>
      </w:pPr>
      <w:r>
        <w:rPr>
          <w:rFonts w:ascii="Times New Roman" w:hAnsi="Times New Roman" w:cs="Times New Roman"/>
          <w:sz w:val="24"/>
          <w:szCs w:val="24"/>
        </w:rPr>
        <w:t>The results of Experiment 2</w:t>
      </w:r>
      <w:ins w:id="51" w:author="Benton, Deon" w:date="2023-02-07T16:23:00Z">
        <w:r w:rsidR="00712C33">
          <w:rPr>
            <w:rFonts w:ascii="Times New Roman" w:hAnsi="Times New Roman" w:cs="Times New Roman"/>
            <w:sz w:val="24"/>
            <w:szCs w:val="24"/>
          </w:rPr>
          <w:t xml:space="preserve"> for the 5-year-olds</w:t>
        </w:r>
      </w:ins>
      <w:r>
        <w:rPr>
          <w:rFonts w:ascii="Times New Roman" w:hAnsi="Times New Roman" w:cs="Times New Roman"/>
          <w:sz w:val="24"/>
          <w:szCs w:val="24"/>
        </w:rPr>
        <w:t xml:space="preserve"> revealed that the 5-year-olds</w:t>
      </w:r>
      <w:ins w:id="52" w:author="Benton, Deon" w:date="2023-02-07T16:22:00Z">
        <w:r w:rsidR="0097523E">
          <w:rPr>
            <w:rFonts w:ascii="Times New Roman" w:hAnsi="Times New Roman" w:cs="Times New Roman"/>
            <w:sz w:val="24"/>
            <w:szCs w:val="24"/>
          </w:rPr>
          <w:t xml:space="preserve"> did not show evidence of BB reasoning under either an old (e.g., Sobel et al., 2004) or new operati</w:t>
        </w:r>
      </w:ins>
      <w:ins w:id="53" w:author="Benton, Deon" w:date="2023-02-07T16:23:00Z">
        <w:r w:rsidR="0097523E">
          <w:rPr>
            <w:rFonts w:ascii="Times New Roman" w:hAnsi="Times New Roman" w:cs="Times New Roman"/>
            <w:sz w:val="24"/>
            <w:szCs w:val="24"/>
          </w:rPr>
          <w:t>onalization of it</w:t>
        </w:r>
        <w:r w:rsidR="00712C33">
          <w:rPr>
            <w:rFonts w:ascii="Times New Roman" w:hAnsi="Times New Roman" w:cs="Times New Roman"/>
            <w:sz w:val="24"/>
            <w:szCs w:val="24"/>
          </w:rPr>
          <w:t>.</w:t>
        </w:r>
      </w:ins>
      <w:ins w:id="54" w:author="Benton, Deon" w:date="2023-02-07T16:24:00Z">
        <w:r w:rsidR="00712C33">
          <w:rPr>
            <w:rFonts w:ascii="Times New Roman" w:hAnsi="Times New Roman" w:cs="Times New Roman"/>
            <w:sz w:val="24"/>
            <w:szCs w:val="24"/>
          </w:rPr>
          <w:t xml:space="preserve"> </w:t>
        </w:r>
      </w:ins>
      <w:r>
        <w:rPr>
          <w:rFonts w:ascii="Times New Roman" w:hAnsi="Times New Roman" w:cs="Times New Roman"/>
          <w:sz w:val="24"/>
          <w:szCs w:val="24"/>
        </w:rPr>
        <w:t>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w:t>
      </w:r>
      <w:ins w:id="55" w:author="Benton, Deon" w:date="2023-02-07T16:26:00Z">
        <w:r w:rsidR="00B50EFE">
          <w:rPr>
            <w:rFonts w:ascii="Times New Roman" w:hAnsi="Times New Roman" w:cs="Times New Roman"/>
            <w:sz w:val="24"/>
            <w:szCs w:val="24"/>
          </w:rPr>
          <w:t xml:space="preserve">the 5-year-olds </w:t>
        </w:r>
      </w:ins>
      <w:r>
        <w:rPr>
          <w:rFonts w:ascii="Times New Roman" w:hAnsi="Times New Roman" w:cs="Times New Roman"/>
          <w:sz w:val="24"/>
          <w:szCs w:val="24"/>
        </w:rPr>
        <w:t>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w:t>
      </w:r>
      <w:r w:rsidR="00614B49">
        <w:rPr>
          <w:rFonts w:ascii="Times New Roman" w:hAnsi="Times New Roman" w:cs="Times New Roman"/>
          <w:sz w:val="24"/>
          <w:szCs w:val="24"/>
        </w:rPr>
        <w:lastRenderedPageBreak/>
        <w:t xml:space="preserve">operationalization of BB reasoning, </w:t>
      </w:r>
      <w:ins w:id="56" w:author="Benton, Deon" w:date="2023-02-07T16:26:00Z">
        <w:r w:rsidR="00B50EFE">
          <w:rPr>
            <w:rFonts w:ascii="Times New Roman" w:hAnsi="Times New Roman" w:cs="Times New Roman"/>
            <w:sz w:val="24"/>
            <w:szCs w:val="24"/>
          </w:rPr>
          <w:t xml:space="preserve">the 5-year-olds </w:t>
        </w:r>
      </w:ins>
      <w:r w:rsidR="00614B49">
        <w:rPr>
          <w:rFonts w:ascii="Times New Roman" w:hAnsi="Times New Roman" w:cs="Times New Roman"/>
          <w:sz w:val="24"/>
          <w:szCs w:val="24"/>
        </w:rPr>
        <w:t xml:space="preserve">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w:t>
      </w:r>
      <w:ins w:id="57" w:author="Benton, Deon" w:date="2023-02-07T16:26:00Z">
        <w:r w:rsidR="00B50EFE">
          <w:rPr>
            <w:rFonts w:ascii="Times New Roman" w:hAnsi="Times New Roman" w:cs="Times New Roman"/>
            <w:sz w:val="24"/>
            <w:szCs w:val="24"/>
          </w:rPr>
          <w:t xml:space="preserve"> </w:t>
        </w:r>
      </w:ins>
      <w:ins w:id="58" w:author="Benton, Deon" w:date="2023-02-07T16:29:00Z">
        <w:r w:rsidR="00B13997">
          <w:rPr>
            <w:rFonts w:ascii="Times New Roman" w:hAnsi="Times New Roman" w:cs="Times New Roman"/>
            <w:sz w:val="24"/>
            <w:szCs w:val="24"/>
          </w:rPr>
          <w:t xml:space="preserve">Combined with the fact that the 5-year-olds’ </w:t>
        </w:r>
      </w:ins>
      <w:ins w:id="59" w:author="Benton, Deon" w:date="2023-02-07T16:30:00Z">
        <w:r w:rsidR="00B13997">
          <w:rPr>
            <w:rFonts w:ascii="Times New Roman" w:hAnsi="Times New Roman" w:cs="Times New Roman"/>
            <w:sz w:val="24"/>
            <w:szCs w:val="24"/>
          </w:rPr>
          <w:t xml:space="preserve">causal inferences </w:t>
        </w:r>
      </w:ins>
      <w:ins w:id="60" w:author="Benton, Deon" w:date="2023-02-07T16:28:00Z">
        <w:r w:rsidR="00274117">
          <w:rPr>
            <w:rFonts w:ascii="Times New Roman" w:hAnsi="Times New Roman" w:cs="Times New Roman"/>
            <w:sz w:val="24"/>
            <w:szCs w:val="24"/>
          </w:rPr>
          <w:t xml:space="preserve">were mostly </w:t>
        </w:r>
      </w:ins>
      <w:ins w:id="61" w:author="Benton, Deon" w:date="2023-02-07T16:27:00Z">
        <w:r w:rsidR="00B50EFE">
          <w:rPr>
            <w:rFonts w:ascii="Times New Roman" w:hAnsi="Times New Roman" w:cs="Times New Roman"/>
            <w:sz w:val="24"/>
            <w:szCs w:val="24"/>
          </w:rPr>
          <w:t xml:space="preserve">with the </w:t>
        </w:r>
        <w:r w:rsidR="00274117">
          <w:rPr>
            <w:rFonts w:ascii="Times New Roman" w:hAnsi="Times New Roman" w:cs="Times New Roman"/>
            <w:sz w:val="24"/>
            <w:szCs w:val="24"/>
          </w:rPr>
          <w:t>simple connectionist model</w:t>
        </w:r>
      </w:ins>
      <w:ins w:id="62" w:author="Benton, Deon" w:date="2023-02-07T16:28:00Z">
        <w:r w:rsidR="00274117">
          <w:rPr>
            <w:rFonts w:ascii="Times New Roman" w:hAnsi="Times New Roman" w:cs="Times New Roman"/>
            <w:sz w:val="24"/>
            <w:szCs w:val="24"/>
          </w:rPr>
          <w:t xml:space="preserve"> that instantiated a formally equivalent version of the</w:t>
        </w:r>
      </w:ins>
      <w:ins w:id="63" w:author="Benton, Deon" w:date="2023-02-07T16:29:00Z">
        <w:r w:rsidR="00274117">
          <w:rPr>
            <w:rFonts w:ascii="Times New Roman" w:hAnsi="Times New Roman" w:cs="Times New Roman"/>
            <w:sz w:val="24"/>
            <w:szCs w:val="24"/>
          </w:rPr>
          <w:t xml:space="preserve"> traditional</w:t>
        </w:r>
      </w:ins>
      <w:ins w:id="64" w:author="Benton, Deon" w:date="2023-02-07T16:28:00Z">
        <w:r w:rsidR="00274117">
          <w:rPr>
            <w:rFonts w:ascii="Times New Roman" w:hAnsi="Times New Roman" w:cs="Times New Roman"/>
            <w:sz w:val="24"/>
            <w:szCs w:val="24"/>
          </w:rPr>
          <w:t xml:space="preserve"> RW model, these results suggest </w:t>
        </w:r>
      </w:ins>
      <w:ins w:id="65" w:author="Benton, Deon" w:date="2023-02-07T16:30:00Z">
        <w:r w:rsidR="00B13997">
          <w:rPr>
            <w:rFonts w:ascii="Times New Roman" w:hAnsi="Times New Roman" w:cs="Times New Roman"/>
            <w:sz w:val="24"/>
            <w:szCs w:val="24"/>
          </w:rPr>
          <w:t xml:space="preserve">that the 5-year-olds may have relied on an associative-learning mechanism to reason about the present causal events. </w:t>
        </w:r>
      </w:ins>
    </w:p>
    <w:p w14:paraId="2BC66C44" w14:textId="5B765218" w:rsidR="00265838" w:rsidRDefault="00B50EFE" w:rsidP="00F752DD">
      <w:pPr>
        <w:spacing w:line="480" w:lineRule="auto"/>
        <w:ind w:firstLine="720"/>
        <w:contextualSpacing/>
        <w:rPr>
          <w:ins w:id="66" w:author="Benton, Deon" w:date="2023-02-07T16:38:00Z"/>
          <w:rFonts w:ascii="Times New Roman" w:hAnsi="Times New Roman" w:cs="Times New Roman"/>
          <w:sz w:val="24"/>
          <w:szCs w:val="24"/>
        </w:rPr>
      </w:pPr>
      <w:ins w:id="67" w:author="Benton, Deon" w:date="2023-02-07T16:26:00Z">
        <w:r>
          <w:rPr>
            <w:rFonts w:ascii="Times New Roman" w:hAnsi="Times New Roman" w:cs="Times New Roman"/>
            <w:sz w:val="24"/>
            <w:szCs w:val="24"/>
          </w:rPr>
          <w:t>In contrast, the</w:t>
        </w:r>
      </w:ins>
      <w:ins w:id="68" w:author="Benton, Deon" w:date="2023-02-07T16:30:00Z">
        <w:r w:rsidR="000B03B2">
          <w:rPr>
            <w:rFonts w:ascii="Times New Roman" w:hAnsi="Times New Roman" w:cs="Times New Roman"/>
            <w:sz w:val="24"/>
            <w:szCs w:val="24"/>
          </w:rPr>
          <w:t xml:space="preserve"> present</w:t>
        </w:r>
      </w:ins>
      <w:ins w:id="69" w:author="Benton, Deon" w:date="2023-02-07T16:26:00Z">
        <w:r>
          <w:rPr>
            <w:rFonts w:ascii="Times New Roman" w:hAnsi="Times New Roman" w:cs="Times New Roman"/>
            <w:sz w:val="24"/>
            <w:szCs w:val="24"/>
          </w:rPr>
          <w:t xml:space="preserve"> data do not rule out the possibility</w:t>
        </w:r>
      </w:ins>
      <w:ins w:id="70" w:author="Benton, Deon" w:date="2023-02-07T16:30:00Z">
        <w:r w:rsidR="000B03B2">
          <w:rPr>
            <w:rFonts w:ascii="Times New Roman" w:hAnsi="Times New Roman" w:cs="Times New Roman"/>
            <w:sz w:val="24"/>
            <w:szCs w:val="24"/>
          </w:rPr>
          <w:t xml:space="preserve"> that the 6-year-olds used Bayesian inference to reason </w:t>
        </w:r>
      </w:ins>
      <w:ins w:id="71" w:author="Benton, Deon" w:date="2023-02-07T16:31:00Z">
        <w:r w:rsidR="000B03B2">
          <w:rPr>
            <w:rFonts w:ascii="Times New Roman" w:hAnsi="Times New Roman" w:cs="Times New Roman"/>
            <w:sz w:val="24"/>
            <w:szCs w:val="24"/>
          </w:rPr>
          <w:t>in the present context. Although</w:t>
        </w:r>
      </w:ins>
      <w:ins w:id="72" w:author="Benton, Deon" w:date="2023-02-07T16:34:00Z">
        <w:r w:rsidR="00FA77C6">
          <w:rPr>
            <w:rFonts w:ascii="Times New Roman" w:hAnsi="Times New Roman" w:cs="Times New Roman"/>
            <w:sz w:val="24"/>
            <w:szCs w:val="24"/>
          </w:rPr>
          <w:t xml:space="preserve"> it is clear that the</w:t>
        </w:r>
        <w:del w:id="73" w:author="Benton, Deon [2]" w:date="2023-02-07T22:19:00Z">
          <w:r w:rsidR="00FA77C6" w:rsidDel="00763AD3">
            <w:rPr>
              <w:rFonts w:ascii="Times New Roman" w:hAnsi="Times New Roman" w:cs="Times New Roman"/>
              <w:sz w:val="24"/>
              <w:szCs w:val="24"/>
            </w:rPr>
            <w:delText>i</w:delText>
          </w:r>
        </w:del>
      </w:ins>
      <w:ins w:id="74" w:author="Benton, Deon [2]" w:date="2023-02-07T22:19:00Z">
        <w:r w:rsidR="00763AD3">
          <w:rPr>
            <w:rFonts w:ascii="Times New Roman" w:hAnsi="Times New Roman" w:cs="Times New Roman"/>
            <w:sz w:val="24"/>
            <w:szCs w:val="24"/>
          </w:rPr>
          <w:t xml:space="preserve"> 6-year-olds’</w:t>
        </w:r>
      </w:ins>
      <w:ins w:id="75" w:author="Benton, Deon" w:date="2023-02-07T16:34:00Z">
        <w:del w:id="76" w:author="Benton, Deon [2]" w:date="2023-02-07T22:19:00Z">
          <w:r w:rsidR="00FA77C6" w:rsidDel="00763AD3">
            <w:rPr>
              <w:rFonts w:ascii="Times New Roman" w:hAnsi="Times New Roman" w:cs="Times New Roman"/>
              <w:sz w:val="24"/>
              <w:szCs w:val="24"/>
            </w:rPr>
            <w:delText>r</w:delText>
          </w:r>
        </w:del>
      </w:ins>
      <w:ins w:id="77" w:author="Benton, Deon" w:date="2023-02-07T16:31:00Z">
        <w:r w:rsidR="000B03B2">
          <w:rPr>
            <w:rFonts w:ascii="Times New Roman" w:hAnsi="Times New Roman" w:cs="Times New Roman"/>
            <w:sz w:val="24"/>
            <w:szCs w:val="24"/>
          </w:rPr>
          <w:t xml:space="preserve"> performance is </w:t>
        </w:r>
      </w:ins>
      <w:ins w:id="78" w:author="Benton, Deon" w:date="2023-02-07T16:34:00Z">
        <w:r w:rsidR="00FA77C6">
          <w:rPr>
            <w:rFonts w:ascii="Times New Roman" w:hAnsi="Times New Roman" w:cs="Times New Roman"/>
            <w:sz w:val="24"/>
            <w:szCs w:val="24"/>
          </w:rPr>
          <w:t>incomp</w:t>
        </w:r>
      </w:ins>
      <w:ins w:id="79" w:author="Benton, Deon" w:date="2023-02-07T16:35:00Z">
        <w:r w:rsidR="00FA77C6">
          <w:rPr>
            <w:rFonts w:ascii="Times New Roman" w:hAnsi="Times New Roman" w:cs="Times New Roman"/>
            <w:sz w:val="24"/>
            <w:szCs w:val="24"/>
          </w:rPr>
          <w:t>atible</w:t>
        </w:r>
      </w:ins>
      <w:ins w:id="80" w:author="Benton, Deon" w:date="2023-02-07T16:31:00Z">
        <w:r w:rsidR="000B03B2">
          <w:rPr>
            <w:rFonts w:ascii="Times New Roman" w:hAnsi="Times New Roman" w:cs="Times New Roman"/>
            <w:sz w:val="24"/>
            <w:szCs w:val="24"/>
          </w:rPr>
          <w:t xml:space="preserve"> with the predictions of the traditional RW model</w:t>
        </w:r>
      </w:ins>
      <w:ins w:id="81" w:author="Benton, Deon" w:date="2023-02-07T16:35:00Z">
        <w:r w:rsidR="00FA77C6">
          <w:rPr>
            <w:rFonts w:ascii="Times New Roman" w:hAnsi="Times New Roman" w:cs="Times New Roman"/>
            <w:sz w:val="24"/>
            <w:szCs w:val="24"/>
          </w:rPr>
          <w:t xml:space="preserve"> as implemented in a simple connectionist (computational) model</w:t>
        </w:r>
      </w:ins>
      <w:ins w:id="82" w:author="Benton, Deon [2]" w:date="2023-02-07T22:20:00Z">
        <w:r w:rsidR="00763AD3">
          <w:rPr>
            <w:rFonts w:ascii="Times New Roman" w:hAnsi="Times New Roman" w:cs="Times New Roman"/>
            <w:sz w:val="24"/>
            <w:szCs w:val="24"/>
          </w:rPr>
          <w:t xml:space="preserve">, </w:t>
        </w:r>
      </w:ins>
      <w:ins w:id="83" w:author="Benton, Deon" w:date="2023-02-07T16:32:00Z">
        <w:r w:rsidR="00187302">
          <w:rPr>
            <w:rFonts w:ascii="Times New Roman" w:hAnsi="Times New Roman" w:cs="Times New Roman"/>
            <w:sz w:val="24"/>
            <w:szCs w:val="24"/>
          </w:rPr>
          <w:t>their causal responses may nonetheless be consistent with the predictions of a simple Bayesian model.</w:t>
        </w:r>
        <w:r w:rsidR="00E549F0">
          <w:rPr>
            <w:rFonts w:ascii="Times New Roman" w:hAnsi="Times New Roman" w:cs="Times New Roman"/>
            <w:sz w:val="24"/>
            <w:szCs w:val="24"/>
          </w:rPr>
          <w:t xml:space="preserve"> Specifically, if </w:t>
        </w:r>
      </w:ins>
      <w:ins w:id="84" w:author="Benton, Deon" w:date="2023-02-07T16:35:00Z">
        <w:r w:rsidR="00FA77C6">
          <w:rPr>
            <w:rFonts w:ascii="Times New Roman" w:hAnsi="Times New Roman" w:cs="Times New Roman"/>
            <w:sz w:val="24"/>
            <w:szCs w:val="24"/>
          </w:rPr>
          <w:t>participants assumed a priori that blickets were common in the present context—which is plausible given that the detector activated much more frequently in the present study than in Sobel et al. (2004)—</w:t>
        </w:r>
      </w:ins>
      <w:ins w:id="85" w:author="Benton, Deon" w:date="2023-02-07T16:36:00Z">
        <w:r w:rsidR="00952025">
          <w:rPr>
            <w:rFonts w:ascii="Times New Roman" w:hAnsi="Times New Roman" w:cs="Times New Roman"/>
            <w:sz w:val="24"/>
            <w:szCs w:val="24"/>
          </w:rPr>
          <w:t>then they would be expected to treat the objec</w:t>
        </w:r>
      </w:ins>
      <w:ins w:id="86" w:author="Benton, Deon" w:date="2023-02-07T16:37:00Z">
        <w:r w:rsidR="00952025">
          <w:rPr>
            <w:rFonts w:ascii="Times New Roman" w:hAnsi="Times New Roman" w:cs="Times New Roman"/>
            <w:sz w:val="24"/>
            <w:szCs w:val="24"/>
          </w:rPr>
          <w:t xml:space="preserve">ts equivalently between the BB experimental and control conditions. </w:t>
        </w:r>
      </w:ins>
      <w:ins w:id="87" w:author="Benton, Deon" w:date="2023-02-07T16:38:00Z">
        <w:r w:rsidR="00265838">
          <w:rPr>
            <w:rFonts w:ascii="Times New Roman" w:hAnsi="Times New Roman" w:cs="Times New Roman"/>
            <w:sz w:val="24"/>
            <w:szCs w:val="24"/>
          </w:rPr>
          <w:t xml:space="preserve"> </w:t>
        </w:r>
      </w:ins>
    </w:p>
    <w:p w14:paraId="6A2B7C5A" w14:textId="3E4797DB" w:rsidR="00265838" w:rsidRDefault="00265838" w:rsidP="00265838">
      <w:pPr>
        <w:spacing w:line="480" w:lineRule="auto"/>
        <w:ind w:firstLine="720"/>
        <w:contextualSpacing/>
        <w:rPr>
          <w:ins w:id="88" w:author="Benton, Deon" w:date="2023-02-07T17:15:00Z"/>
          <w:rFonts w:ascii="Times New Roman" w:hAnsi="Times New Roman" w:cs="Times New Roman"/>
          <w:sz w:val="24"/>
          <w:szCs w:val="24"/>
        </w:rPr>
      </w:pPr>
      <w:ins w:id="89" w:author="Benton, Deon" w:date="2023-02-07T16:38:00Z">
        <w:r>
          <w:rPr>
            <w:rFonts w:ascii="Times New Roman" w:hAnsi="Times New Roman" w:cs="Times New Roman"/>
            <w:sz w:val="24"/>
            <w:szCs w:val="24"/>
          </w:rPr>
          <w:t>To see that this is the case</w:t>
        </w:r>
      </w:ins>
      <w:ins w:id="90" w:author="Benton, Deon" w:date="2023-02-07T16:39:00Z">
        <w:r>
          <w:rPr>
            <w:rFonts w:ascii="Times New Roman" w:hAnsi="Times New Roman" w:cs="Times New Roman"/>
            <w:sz w:val="24"/>
            <w:szCs w:val="24"/>
          </w:rPr>
          <w:t xml:space="preserve">, consider a formal—albeit extremely simple—Bayesian model. On </w:t>
        </w:r>
      </w:ins>
      <w:ins w:id="91" w:author="Benton, Deon" w:date="2023-02-07T16:42:00Z">
        <w:r w:rsidR="00B344A6">
          <w:rPr>
            <w:rFonts w:ascii="Times New Roman" w:hAnsi="Times New Roman" w:cs="Times New Roman"/>
            <w:sz w:val="24"/>
            <w:szCs w:val="24"/>
          </w:rPr>
          <w:t>a Bayesian-inference account,</w:t>
        </w:r>
      </w:ins>
      <w:ins w:id="92" w:author="Benton, Deon" w:date="2023-02-07T16:39:00Z">
        <w:r>
          <w:rPr>
            <w:rFonts w:ascii="Times New Roman" w:hAnsi="Times New Roman" w:cs="Times New Roman"/>
            <w:sz w:val="24"/>
            <w:szCs w:val="24"/>
          </w:rPr>
          <w:t xml:space="preserve"> it is assumed that at the beginning of a lear</w:t>
        </w:r>
      </w:ins>
      <w:ins w:id="93" w:author="Benton, Deon" w:date="2023-02-07T16:40:00Z">
        <w:r>
          <w:rPr>
            <w:rFonts w:ascii="Times New Roman" w:hAnsi="Times New Roman" w:cs="Times New Roman"/>
            <w:sz w:val="24"/>
            <w:szCs w:val="24"/>
          </w:rPr>
          <w:t xml:space="preserve">ning task </w:t>
        </w:r>
        <w:r w:rsidRPr="00234BE9">
          <w:rPr>
            <w:rFonts w:ascii="Times New Roman" w:hAnsi="Times New Roman" w:cs="Times New Roman"/>
            <w:sz w:val="24"/>
            <w:szCs w:val="24"/>
          </w:rPr>
          <w:t xml:space="preserve">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is a</w:t>
        </w:r>
        <w:r>
          <w:rPr>
            <w:rFonts w:ascii="Times New Roman" w:hAnsi="Times New Roman" w:cs="Times New Roman"/>
            <w:sz w:val="24"/>
            <w:szCs w:val="24"/>
          </w:rPr>
          <w:t>ssumed to have</w:t>
        </w:r>
        <w:r w:rsidRPr="00234BE9">
          <w:rPr>
            <w:rFonts w:ascii="Times New Roman" w:hAnsi="Times New Roman" w:cs="Times New Roman"/>
            <w:sz w:val="24"/>
            <w:szCs w:val="24"/>
          </w:rPr>
          <w:t xml:space="preserve">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Pr>
            <w:rFonts w:ascii="Times New Roman" w:hAnsi="Times New Roman" w:cs="Times New Roman"/>
            <w:sz w:val="24"/>
            <w:szCs w:val="24"/>
          </w:rPr>
          <w:t>, that is associated with it</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ins>
    </w:p>
    <w:p w14:paraId="73992D63" w14:textId="77777777" w:rsidR="00A80DFC" w:rsidRPr="00EF586E" w:rsidRDefault="00A80DFC" w:rsidP="00A80DFC">
      <w:pPr>
        <w:spacing w:before="240" w:line="480" w:lineRule="auto"/>
        <w:contextualSpacing/>
        <w:jc w:val="center"/>
        <w:rPr>
          <w:ins w:id="94" w:author="Benton, Deon" w:date="2023-02-07T17:15:00Z"/>
          <w:rFonts w:ascii="Times New Roman" w:eastAsiaTheme="minorEastAsia" w:hAnsi="Times New Roman" w:cs="Times New Roman"/>
          <w:sz w:val="24"/>
          <w:szCs w:val="24"/>
        </w:rPr>
      </w:pPr>
      <m:oMath>
        <m:r>
          <w:ins w:id="95" w:author="Benton, Deon" w:date="2023-02-07T17:15:00Z">
            <w:rPr>
              <w:rFonts w:ascii="Cambria Math" w:hAnsi="Cambria Math" w:cs="Times New Roman"/>
              <w:sz w:val="24"/>
              <w:szCs w:val="24"/>
            </w:rPr>
            <m:t>p</m:t>
          </w:ins>
        </m:r>
        <m:d>
          <m:dPr>
            <m:ctrlPr>
              <w:ins w:id="96" w:author="Benton, Deon" w:date="2023-02-07T17:15:00Z">
                <w:rPr>
                  <w:rFonts w:ascii="Cambria Math" w:hAnsi="Cambria Math" w:cs="Times New Roman"/>
                  <w:i/>
                  <w:sz w:val="24"/>
                  <w:szCs w:val="24"/>
                </w:rPr>
              </w:ins>
            </m:ctrlPr>
          </m:dPr>
          <m:e>
            <m:r>
              <w:ins w:id="97" w:author="Benton, Deon" w:date="2023-02-07T17:15:00Z">
                <w:rPr>
                  <w:rFonts w:ascii="Cambria Math" w:hAnsi="Cambria Math" w:cs="Times New Roman"/>
                  <w:sz w:val="24"/>
                  <w:szCs w:val="24"/>
                </w:rPr>
                <m:t>h</m:t>
              </w:ins>
            </m:r>
          </m:e>
          <m:e>
            <m:r>
              <w:ins w:id="98" w:author="Benton, Deon" w:date="2023-02-07T17:15:00Z">
                <w:rPr>
                  <w:rFonts w:ascii="Cambria Math" w:hAnsi="Cambria Math" w:cs="Times New Roman"/>
                  <w:sz w:val="24"/>
                  <w:szCs w:val="24"/>
                </w:rPr>
                <m:t>d</m:t>
              </w:ins>
            </m:r>
          </m:e>
        </m:d>
        <m:r>
          <w:ins w:id="99" w:author="Benton, Deon" w:date="2023-02-07T17:15:00Z">
            <w:rPr>
              <w:rFonts w:ascii="Cambria Math" w:hAnsi="Cambria Math" w:cs="Times New Roman"/>
              <w:sz w:val="24"/>
              <w:szCs w:val="24"/>
            </w:rPr>
            <m:t xml:space="preserve">= </m:t>
          </w:ins>
        </m:r>
        <m:f>
          <m:fPr>
            <m:ctrlPr>
              <w:ins w:id="100" w:author="Benton, Deon" w:date="2023-02-07T17:15:00Z">
                <w:rPr>
                  <w:rFonts w:ascii="Cambria Math" w:hAnsi="Cambria Math" w:cs="Times New Roman"/>
                  <w:i/>
                  <w:sz w:val="24"/>
                  <w:szCs w:val="24"/>
                </w:rPr>
              </w:ins>
            </m:ctrlPr>
          </m:fPr>
          <m:num>
            <m:r>
              <w:ins w:id="101" w:author="Benton, Deon" w:date="2023-02-07T17:15:00Z">
                <w:rPr>
                  <w:rFonts w:ascii="Cambria Math" w:hAnsi="Cambria Math" w:cs="Times New Roman"/>
                  <w:sz w:val="24"/>
                  <w:szCs w:val="24"/>
                </w:rPr>
                <m:t>p</m:t>
              </w:ins>
            </m:r>
            <m:d>
              <m:dPr>
                <m:ctrlPr>
                  <w:ins w:id="102" w:author="Benton, Deon" w:date="2023-02-07T17:15:00Z">
                    <w:rPr>
                      <w:rFonts w:ascii="Cambria Math" w:hAnsi="Cambria Math" w:cs="Times New Roman"/>
                      <w:i/>
                      <w:sz w:val="24"/>
                      <w:szCs w:val="24"/>
                    </w:rPr>
                  </w:ins>
                </m:ctrlPr>
              </m:dPr>
              <m:e>
                <m:r>
                  <w:ins w:id="103" w:author="Benton, Deon" w:date="2023-02-07T17:15:00Z">
                    <w:rPr>
                      <w:rFonts w:ascii="Cambria Math" w:hAnsi="Cambria Math" w:cs="Times New Roman"/>
                      <w:sz w:val="24"/>
                      <w:szCs w:val="24"/>
                    </w:rPr>
                    <m:t>d</m:t>
                  </w:ins>
                </m:r>
              </m:e>
              <m:e>
                <m:r>
                  <w:ins w:id="104" w:author="Benton, Deon" w:date="2023-02-07T17:15:00Z">
                    <w:rPr>
                      <w:rFonts w:ascii="Cambria Math" w:hAnsi="Cambria Math" w:cs="Times New Roman"/>
                      <w:sz w:val="24"/>
                      <w:szCs w:val="24"/>
                    </w:rPr>
                    <m:t>h</m:t>
                  </w:ins>
                </m:r>
              </m:e>
            </m:d>
            <m:r>
              <w:ins w:id="105" w:author="Benton, Deon" w:date="2023-02-07T17:15:00Z">
                <w:rPr>
                  <w:rFonts w:ascii="Cambria Math" w:hAnsi="Cambria Math" w:cs="Times New Roman"/>
                  <w:sz w:val="24"/>
                  <w:szCs w:val="24"/>
                </w:rPr>
                <m:t>p(h)</m:t>
              </w:ins>
            </m:r>
          </m:num>
          <m:den>
            <m:nary>
              <m:naryPr>
                <m:chr m:val="∑"/>
                <m:limLoc m:val="undOvr"/>
                <m:supHide m:val="1"/>
                <m:ctrlPr>
                  <w:ins w:id="106" w:author="Benton, Deon" w:date="2023-02-07T17:15:00Z">
                    <w:rPr>
                      <w:rFonts w:ascii="Cambria Math" w:hAnsi="Cambria Math" w:cs="Times New Roman"/>
                      <w:i/>
                      <w:sz w:val="24"/>
                      <w:szCs w:val="24"/>
                    </w:rPr>
                  </w:ins>
                </m:ctrlPr>
              </m:naryPr>
              <m:sub>
                <m:sSup>
                  <m:sSupPr>
                    <m:ctrlPr>
                      <w:ins w:id="107" w:author="Benton, Deon" w:date="2023-02-07T17:15:00Z">
                        <w:rPr>
                          <w:rFonts w:ascii="Cambria Math" w:hAnsi="Cambria Math" w:cs="Times New Roman"/>
                          <w:i/>
                          <w:sz w:val="24"/>
                          <w:szCs w:val="24"/>
                        </w:rPr>
                      </w:ins>
                    </m:ctrlPr>
                  </m:sSupPr>
                  <m:e>
                    <m:r>
                      <w:ins w:id="108" w:author="Benton, Deon" w:date="2023-02-07T17:15:00Z">
                        <w:rPr>
                          <w:rFonts w:ascii="Cambria Math" w:hAnsi="Cambria Math" w:cs="Times New Roman"/>
                          <w:sz w:val="24"/>
                          <w:szCs w:val="24"/>
                        </w:rPr>
                        <m:t>h</m:t>
                      </w:ins>
                    </m:r>
                  </m:e>
                  <m:sup>
                    <m:r>
                      <w:ins w:id="109" w:author="Benton, Deon" w:date="2023-02-07T17:15:00Z">
                        <w:rPr>
                          <w:rFonts w:ascii="Cambria Math" w:hAnsi="Cambria Math" w:cs="Times New Roman"/>
                          <w:sz w:val="24"/>
                          <w:szCs w:val="24"/>
                        </w:rPr>
                        <m:t>'</m:t>
                      </w:ins>
                    </m:r>
                  </m:sup>
                </m:sSup>
              </m:sub>
              <m:sup/>
              <m:e>
                <m:r>
                  <w:ins w:id="110" w:author="Benton, Deon" w:date="2023-02-07T17:15:00Z">
                    <w:rPr>
                      <w:rFonts w:ascii="Cambria Math" w:hAnsi="Cambria Math" w:cs="Times New Roman"/>
                      <w:sz w:val="24"/>
                      <w:szCs w:val="24"/>
                    </w:rPr>
                    <m:t>p</m:t>
                  </w:ins>
                </m:r>
                <m:d>
                  <m:dPr>
                    <m:ctrlPr>
                      <w:ins w:id="111" w:author="Benton, Deon" w:date="2023-02-07T17:15:00Z">
                        <w:rPr>
                          <w:rFonts w:ascii="Cambria Math" w:hAnsi="Cambria Math" w:cs="Times New Roman"/>
                          <w:i/>
                          <w:sz w:val="24"/>
                          <w:szCs w:val="24"/>
                        </w:rPr>
                      </w:ins>
                    </m:ctrlPr>
                  </m:dPr>
                  <m:e>
                    <m:r>
                      <w:ins w:id="112" w:author="Benton, Deon" w:date="2023-02-07T17:15:00Z">
                        <w:rPr>
                          <w:rFonts w:ascii="Cambria Math" w:hAnsi="Cambria Math" w:cs="Times New Roman"/>
                          <w:sz w:val="24"/>
                          <w:szCs w:val="24"/>
                        </w:rPr>
                        <m:t>d</m:t>
                      </w:ins>
                    </m:r>
                  </m:e>
                  <m:e>
                    <m:sSup>
                      <m:sSupPr>
                        <m:ctrlPr>
                          <w:ins w:id="113" w:author="Benton, Deon" w:date="2023-02-07T17:15:00Z">
                            <w:rPr>
                              <w:rFonts w:ascii="Cambria Math" w:hAnsi="Cambria Math" w:cs="Times New Roman"/>
                              <w:i/>
                              <w:sz w:val="24"/>
                              <w:szCs w:val="24"/>
                            </w:rPr>
                          </w:ins>
                        </m:ctrlPr>
                      </m:sSupPr>
                      <m:e>
                        <m:r>
                          <w:ins w:id="114" w:author="Benton, Deon" w:date="2023-02-07T17:15:00Z">
                            <w:rPr>
                              <w:rFonts w:ascii="Cambria Math" w:hAnsi="Cambria Math" w:cs="Times New Roman"/>
                              <w:sz w:val="24"/>
                              <w:szCs w:val="24"/>
                            </w:rPr>
                            <m:t>h</m:t>
                          </w:ins>
                        </m:r>
                      </m:e>
                      <m:sup>
                        <m:r>
                          <w:ins w:id="115" w:author="Benton, Deon" w:date="2023-02-07T17:15:00Z">
                            <w:rPr>
                              <w:rFonts w:ascii="Cambria Math" w:hAnsi="Cambria Math" w:cs="Times New Roman"/>
                              <w:sz w:val="24"/>
                              <w:szCs w:val="24"/>
                            </w:rPr>
                            <m:t>'</m:t>
                          </w:ins>
                        </m:r>
                      </m:sup>
                    </m:sSup>
                  </m:e>
                </m:d>
                <m:r>
                  <w:ins w:id="116" w:author="Benton, Deon" w:date="2023-02-07T17:15:00Z">
                    <w:rPr>
                      <w:rFonts w:ascii="Cambria Math" w:hAnsi="Cambria Math" w:cs="Times New Roman"/>
                      <w:sz w:val="24"/>
                      <w:szCs w:val="24"/>
                    </w:rPr>
                    <m:t>p(</m:t>
                  </w:ins>
                </m:r>
                <m:sSup>
                  <m:sSupPr>
                    <m:ctrlPr>
                      <w:ins w:id="117" w:author="Benton, Deon" w:date="2023-02-07T17:15:00Z">
                        <w:rPr>
                          <w:rFonts w:ascii="Cambria Math" w:hAnsi="Cambria Math" w:cs="Times New Roman"/>
                          <w:i/>
                          <w:sz w:val="24"/>
                          <w:szCs w:val="24"/>
                        </w:rPr>
                      </w:ins>
                    </m:ctrlPr>
                  </m:sSupPr>
                  <m:e>
                    <m:r>
                      <w:ins w:id="118" w:author="Benton, Deon" w:date="2023-02-07T17:15:00Z">
                        <w:rPr>
                          <w:rFonts w:ascii="Cambria Math" w:hAnsi="Cambria Math" w:cs="Times New Roman"/>
                          <w:sz w:val="24"/>
                          <w:szCs w:val="24"/>
                        </w:rPr>
                        <m:t>h</m:t>
                      </w:ins>
                    </m:r>
                  </m:e>
                  <m:sup>
                    <m:r>
                      <w:ins w:id="119" w:author="Benton, Deon" w:date="2023-02-07T17:15:00Z">
                        <w:rPr>
                          <w:rFonts w:ascii="Cambria Math" w:hAnsi="Cambria Math" w:cs="Times New Roman"/>
                          <w:sz w:val="24"/>
                          <w:szCs w:val="24"/>
                        </w:rPr>
                        <m:t>'</m:t>
                      </w:ins>
                    </m:r>
                  </m:sup>
                </m:sSup>
                <m:r>
                  <w:ins w:id="120" w:author="Benton, Deon" w:date="2023-02-07T17:15:00Z">
                    <w:rPr>
                      <w:rFonts w:ascii="Cambria Math" w:hAnsi="Cambria Math" w:cs="Times New Roman"/>
                      <w:sz w:val="24"/>
                      <w:szCs w:val="24"/>
                    </w:rPr>
                    <m:t>)</m:t>
                  </w:ins>
                </m:r>
              </m:e>
            </m:nary>
          </m:den>
        </m:f>
      </m:oMath>
      <w:ins w:id="121" w:author="Benton, Deon" w:date="2023-02-07T17:15:00Z">
        <w:r w:rsidRPr="00A56718">
          <w:rPr>
            <w:rFonts w:ascii="Times New Roman" w:eastAsiaTheme="minorEastAsia" w:hAnsi="Times New Roman" w:cs="Times New Roman"/>
            <w:sz w:val="24"/>
            <w:szCs w:val="24"/>
          </w:rPr>
          <w:t>,</w:t>
        </w:r>
      </w:ins>
    </w:p>
    <w:p w14:paraId="2374379D" w14:textId="4D6FC100" w:rsidR="00A80DFC" w:rsidRDefault="00A80DFC" w:rsidP="00A80DFC">
      <w:pPr>
        <w:spacing w:line="480" w:lineRule="auto"/>
        <w:contextualSpacing/>
        <w:rPr>
          <w:ins w:id="122" w:author="Benton, Deon" w:date="2023-02-07T17:15:00Z"/>
          <w:rFonts w:ascii="Times New Roman" w:hAnsi="Times New Roman" w:cs="Times New Roman"/>
          <w:sz w:val="24"/>
          <w:szCs w:val="24"/>
        </w:rPr>
      </w:pPr>
      <w:ins w:id="123" w:author="Benton, Deon" w:date="2023-02-07T17:15:00Z">
        <w:r w:rsidRPr="001C0F80">
          <w:rPr>
            <w:rFonts w:ascii="Times New Roman" w:hAnsi="Times New Roman" w:cs="Times New Roman"/>
            <w:sz w:val="24"/>
            <w:szCs w:val="24"/>
          </w:rPr>
          <w:lastRenderedPageBreak/>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ins>
      <w:ins w:id="124" w:author="Benton, Deon" w:date="2023-02-07T17:16:00Z">
        <w:r>
          <w:rPr>
            <w:rFonts w:ascii="Times New Roman" w:hAnsi="Times New Roman" w:cs="Times New Roman"/>
            <w:i/>
            <w:sz w:val="24"/>
            <w:szCs w:val="24"/>
          </w:rPr>
          <w:t xml:space="preserve">. </w:t>
        </w:r>
        <w:r>
          <w:rPr>
            <w:rFonts w:ascii="Times New Roman" w:hAnsi="Times New Roman" w:cs="Times New Roman"/>
            <w:iCs/>
            <w:sz w:val="24"/>
            <w:szCs w:val="24"/>
          </w:rPr>
          <w:t>The denominator</w:t>
        </w:r>
      </w:ins>
      <w:ins w:id="125" w:author="Benton, Deon [2]" w:date="2023-02-07T22:27:00Z">
        <w:r w:rsidR="00763AD3">
          <w:rPr>
            <w:rFonts w:ascii="Times New Roman" w:hAnsi="Times New Roman" w:cs="Times New Roman"/>
            <w:iCs/>
            <w:sz w:val="24"/>
            <w:szCs w:val="24"/>
          </w:rPr>
          <w:t xml:space="preserve"> is a normalizing constant that ensures</w:t>
        </w:r>
      </w:ins>
      <w:ins w:id="126" w:author="Benton, Deon" w:date="2023-02-07T17:16:00Z">
        <w:r>
          <w:rPr>
            <w:rFonts w:ascii="Times New Roman" w:hAnsi="Times New Roman" w:cs="Times New Roman"/>
            <w:iCs/>
            <w:sz w:val="24"/>
            <w:szCs w:val="24"/>
          </w:rPr>
          <w:t xml:space="preserve"> that sum of the posterior probabilities is 1.</w:t>
        </w:r>
      </w:ins>
      <w:ins w:id="127" w:author="Benton, Deon" w:date="2023-02-07T17:15:00Z">
        <w:r>
          <w:rPr>
            <w:rFonts w:ascii="Times New Roman" w:hAnsi="Times New Roman" w:cs="Times New Roman"/>
            <w:i/>
            <w:sz w:val="24"/>
            <w:szCs w:val="24"/>
          </w:rPr>
          <w:t xml:space="preserve"> </w:t>
        </w:r>
      </w:ins>
    </w:p>
    <w:p w14:paraId="3C86562E" w14:textId="213E5CB6" w:rsidR="00A80DFC" w:rsidRDefault="00BE6F5A" w:rsidP="00A80DFC">
      <w:pPr>
        <w:spacing w:line="480" w:lineRule="auto"/>
        <w:ind w:firstLine="720"/>
        <w:contextualSpacing/>
        <w:rPr>
          <w:ins w:id="128" w:author="Benton, Deon" w:date="2023-02-07T17:15:00Z"/>
          <w:rFonts w:ascii="Times New Roman" w:hAnsi="Times New Roman" w:cs="Times New Roman"/>
          <w:sz w:val="24"/>
          <w:szCs w:val="24"/>
        </w:rPr>
      </w:pPr>
      <w:ins w:id="129" w:author="Benton, Deon" w:date="2023-02-07T17:19:00Z">
        <w:r>
          <w:rPr>
            <w:rFonts w:ascii="Times New Roman" w:hAnsi="Times New Roman" w:cs="Times New Roman"/>
            <w:sz w:val="24"/>
            <w:szCs w:val="24"/>
          </w:rPr>
          <w:t>Given that Bayesian inference operates over a fixed hypothesis space, it is also</w:t>
        </w:r>
      </w:ins>
      <w:ins w:id="130" w:author="Benton, Deon" w:date="2023-02-07T17:20:00Z">
        <w:r>
          <w:rPr>
            <w:rFonts w:ascii="Times New Roman" w:hAnsi="Times New Roman" w:cs="Times New Roman"/>
            <w:sz w:val="24"/>
            <w:szCs w:val="24"/>
          </w:rPr>
          <w:t xml:space="preserve"> important to specify the</w:t>
        </w:r>
      </w:ins>
      <w:ins w:id="131" w:author="Benton, Deon" w:date="2023-02-07T17:15:00Z">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hypothesis space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and the hypotheses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that comprise that space</w:t>
        </w:r>
      </w:ins>
      <w:ins w:id="132" w:author="Benton, Deon" w:date="2023-02-07T17:20:00Z">
        <w:r>
          <w:rPr>
            <w:rFonts w:ascii="Times New Roman" w:hAnsi="Times New Roman" w:cs="Times New Roman"/>
            <w:sz w:val="24"/>
            <w:szCs w:val="24"/>
          </w:rPr>
          <w:t xml:space="preserve"> for the present context</w:t>
        </w:r>
      </w:ins>
      <w:ins w:id="133" w:author="Benton, Deon" w:date="2023-02-07T17:15:00Z">
        <w:r w:rsidR="00A80DFC" w:rsidRPr="00826F13">
          <w:rPr>
            <w:rFonts w:ascii="Times New Roman" w:hAnsi="Times New Roman" w:cs="Times New Roman"/>
            <w:sz w:val="24"/>
            <w:szCs w:val="24"/>
          </w:rPr>
          <w:t>. This step is necessa</w:t>
        </w:r>
        <w:r w:rsidR="00A80DFC">
          <w:rPr>
            <w:rFonts w:ascii="Times New Roman" w:hAnsi="Times New Roman" w:cs="Times New Roman"/>
            <w:sz w:val="24"/>
            <w:szCs w:val="24"/>
          </w:rPr>
          <w:t xml:space="preserve">ry before Bayes' </w:t>
        </w:r>
        <w:r w:rsidR="00A80DFC" w:rsidRPr="00826F13">
          <w:rPr>
            <w:rFonts w:ascii="Times New Roman" w:hAnsi="Times New Roman" w:cs="Times New Roman"/>
            <w:sz w:val="24"/>
            <w:szCs w:val="24"/>
          </w:rPr>
          <w:t>rule</w:t>
        </w:r>
        <w:r w:rsidR="00A80DFC">
          <w:rPr>
            <w:rFonts w:ascii="Times New Roman" w:hAnsi="Times New Roman" w:cs="Times New Roman"/>
            <w:sz w:val="24"/>
            <w:szCs w:val="24"/>
          </w:rPr>
          <w:t xml:space="preserve"> can be used</w:t>
        </w:r>
        <w:r w:rsidR="00A80DFC" w:rsidRPr="00826F13">
          <w:rPr>
            <w:rFonts w:ascii="Times New Roman" w:hAnsi="Times New Roman" w:cs="Times New Roman"/>
            <w:sz w:val="24"/>
            <w:szCs w:val="24"/>
          </w:rPr>
          <w:t xml:space="preserve"> to determine the hypothesis with the largest posterior probability. </w:t>
        </w:r>
      </w:ins>
      <w:ins w:id="134" w:author="Benton, Deon" w:date="2023-02-07T17:21:00Z">
        <w:r>
          <w:rPr>
            <w:rFonts w:ascii="Times New Roman" w:hAnsi="Times New Roman" w:cs="Times New Roman"/>
            <w:sz w:val="24"/>
            <w:szCs w:val="24"/>
          </w:rPr>
          <w:t>Given that participants were asked to reason about three objects in the present study,</w:t>
        </w:r>
      </w:ins>
      <w:ins w:id="135" w:author="Benton, Deon" w:date="2023-02-07T17:15:00Z">
        <w:r w:rsidR="00A80DFC" w:rsidRPr="00826F13">
          <w:rPr>
            <w:rFonts w:ascii="Times New Roman" w:hAnsi="Times New Roman" w:cs="Times New Roman"/>
            <w:sz w:val="24"/>
            <w:szCs w:val="24"/>
          </w:rPr>
          <w:t xml:space="preserve"> the hypothesis space</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consists of </w:t>
        </w:r>
        <w:r w:rsidR="00A80DFC">
          <w:rPr>
            <w:rFonts w:ascii="Times New Roman" w:hAnsi="Times New Roman" w:cs="Times New Roman"/>
            <w:sz w:val="24"/>
            <w:szCs w:val="24"/>
          </w:rPr>
          <w:t xml:space="preserve">eight hypotheses. The specific </w:t>
        </w:r>
        <w:r w:rsidR="00A80DFC" w:rsidRPr="00826F13">
          <w:rPr>
            <w:rFonts w:ascii="Times New Roman" w:hAnsi="Times New Roman" w:cs="Times New Roman"/>
            <w:sz w:val="24"/>
            <w:szCs w:val="24"/>
          </w:rPr>
          <w:t xml:space="preserve">parameterization of each hypothesis in the space is specified by the activation </w:t>
        </w:r>
        <w:r w:rsidR="00A80DFC">
          <w:rPr>
            <w:rFonts w:ascii="Times New Roman" w:hAnsi="Times New Roman" w:cs="Times New Roman"/>
            <w:sz w:val="24"/>
            <w:szCs w:val="24"/>
          </w:rPr>
          <w:t xml:space="preserve">law, which, for all three experiments, </w:t>
        </w:r>
        <w:r w:rsidR="00A80DFC" w:rsidRPr="00826F13">
          <w:rPr>
            <w:rFonts w:ascii="Times New Roman" w:hAnsi="Times New Roman" w:cs="Times New Roman"/>
            <w:sz w:val="24"/>
            <w:szCs w:val="24"/>
          </w:rPr>
          <w:t>states that the</w:t>
        </w:r>
        <w:r w:rsidR="00A80DFC">
          <w:rPr>
            <w:rFonts w:ascii="Times New Roman" w:hAnsi="Times New Roman" w:cs="Times New Roman"/>
            <w:sz w:val="24"/>
            <w:szCs w:val="24"/>
          </w:rPr>
          <w:t xml:space="preserve"> blicket detector will activate if, and only if, a blicket object contacts it</w:t>
        </w:r>
        <w:r w:rsidR="00A80DFC" w:rsidRPr="00826F13">
          <w:rPr>
            <w:rFonts w:ascii="Times New Roman" w:hAnsi="Times New Roman" w:cs="Times New Roman"/>
            <w:sz w:val="24"/>
            <w:szCs w:val="24"/>
          </w:rPr>
          <w:t>. The second step in defining this m</w:t>
        </w:r>
        <w:r w:rsidR="00A80DFC">
          <w:rPr>
            <w:rFonts w:ascii="Times New Roman" w:hAnsi="Times New Roman" w:cs="Times New Roman"/>
            <w:sz w:val="24"/>
            <w:szCs w:val="24"/>
          </w:rPr>
          <w:t xml:space="preserve">odel </w:t>
        </w:r>
        <w:r w:rsidR="00A80DFC" w:rsidRPr="00826F13">
          <w:rPr>
            <w:rFonts w:ascii="Times New Roman" w:hAnsi="Times New Roman" w:cs="Times New Roman"/>
            <w:sz w:val="24"/>
            <w:szCs w:val="24"/>
          </w:rPr>
          <w:t>is to specify the prior probabilities of each hypothesis</w:t>
        </w:r>
        <w:r w:rsidR="00A80DFC">
          <w:rPr>
            <w:rFonts w:ascii="Times New Roman" w:hAnsi="Times New Roman" w:cs="Times New Roman"/>
            <w:sz w:val="24"/>
            <w:szCs w:val="24"/>
          </w:rPr>
          <w:t xml:space="preserve"> in each of the three experiments</w:t>
        </w:r>
        <w:r w:rsidR="00A80DFC" w:rsidRPr="00826F13">
          <w:rPr>
            <w:rFonts w:ascii="Times New Roman" w:hAnsi="Times New Roman" w:cs="Times New Roman"/>
            <w:sz w:val="24"/>
            <w:szCs w:val="24"/>
          </w:rPr>
          <w:t xml:space="preserve">. If we assume that the </w:t>
        </w:r>
        <w:r w:rsidR="00A80DFC">
          <w:rPr>
            <w:rFonts w:ascii="Times New Roman" w:hAnsi="Times New Roman" w:cs="Times New Roman"/>
            <w:sz w:val="24"/>
            <w:szCs w:val="24"/>
          </w:rPr>
          <w:t xml:space="preserve">probability that a particular </w:t>
        </w:r>
        <w:r w:rsidR="00A80DFC" w:rsidRPr="00826F13">
          <w:rPr>
            <w:rFonts w:ascii="Times New Roman" w:hAnsi="Times New Roman" w:cs="Times New Roman"/>
            <w:sz w:val="24"/>
            <w:szCs w:val="24"/>
          </w:rPr>
          <w:t>object is a blicket is independent of the probability that other objects are blickets</w:t>
        </w:r>
        <w:r w:rsidR="00A80DFC">
          <w:rPr>
            <w:rFonts w:ascii="Times New Roman" w:hAnsi="Times New Roman" w:cs="Times New Roman"/>
            <w:sz w:val="24"/>
            <w:szCs w:val="24"/>
          </w:rPr>
          <w:t xml:space="preserve">, then prior probabilities </w:t>
        </w:r>
        <w:r w:rsidR="00A80DFC" w:rsidRPr="00826F13">
          <w:rPr>
            <w:rFonts w:ascii="Times New Roman" w:hAnsi="Times New Roman" w:cs="Times New Roman"/>
            <w:sz w:val="24"/>
            <w:szCs w:val="24"/>
          </w:rPr>
          <w:t>for</w:t>
        </w:r>
        <w:r w:rsidR="00A80DFC">
          <w:rPr>
            <w:rFonts w:ascii="Times New Roman" w:hAnsi="Times New Roman" w:cs="Times New Roman"/>
            <w:sz w:val="24"/>
            <w:szCs w:val="24"/>
          </w:rPr>
          <w:t xml:space="preserve"> </w:t>
        </w:r>
      </w:ins>
      <w:ins w:id="136" w:author="Benton, Deon" w:date="2023-02-07T17:22:00Z">
        <w:r w:rsidR="004A365E">
          <w:rPr>
            <w:rFonts w:ascii="Times New Roman" w:hAnsi="Times New Roman" w:cs="Times New Roman"/>
            <w:sz w:val="24"/>
            <w:szCs w:val="24"/>
          </w:rPr>
          <w:t>thes</w:t>
        </w:r>
      </w:ins>
      <w:ins w:id="137" w:author="Benton, Deon" w:date="2023-02-07T17:23:00Z">
        <w:r w:rsidR="004A365E">
          <w:rPr>
            <w:rFonts w:ascii="Times New Roman" w:hAnsi="Times New Roman" w:cs="Times New Roman"/>
            <w:sz w:val="24"/>
            <w:szCs w:val="24"/>
          </w:rPr>
          <w:t>e experiments can be found in</w:t>
        </w:r>
      </w:ins>
      <w:ins w:id="138" w:author="Benton, Deon" w:date="2023-02-07T17:15:00Z">
        <w:r w:rsidR="00A80DFC">
          <w:rPr>
            <w:rFonts w:ascii="Times New Roman" w:hAnsi="Times New Roman" w:cs="Times New Roman"/>
            <w:sz w:val="24"/>
            <w:szCs w:val="24"/>
          </w:rPr>
          <w:t xml:space="preserve"> Table X. </w:t>
        </w:r>
      </w:ins>
      <w:ins w:id="139" w:author="Benton, Deon" w:date="2023-02-07T17:23:00Z">
        <w:r w:rsidR="00626B61">
          <w:rPr>
            <w:rFonts w:ascii="Times New Roman" w:hAnsi="Times New Roman" w:cs="Times New Roman"/>
            <w:sz w:val="24"/>
            <w:szCs w:val="24"/>
          </w:rPr>
          <w:t>Once we have specified the prior probabilities, it is possible to use them to compute the posterior of</w:t>
        </w:r>
      </w:ins>
      <w:ins w:id="140" w:author="Benton, Deon" w:date="2023-02-07T17:15:00Z">
        <w:r w:rsidR="00A80DFC" w:rsidRPr="00826F13">
          <w:rPr>
            <w:rFonts w:ascii="Times New Roman" w:hAnsi="Times New Roman" w:cs="Times New Roman"/>
            <w:sz w:val="24"/>
            <w:szCs w:val="24"/>
          </w:rPr>
          <w:t xml:space="preserve"> each hypothesis when new data is observed</w:t>
        </w:r>
      </w:ins>
      <w:ins w:id="141" w:author="Benton, Deon" w:date="2023-02-07T17:23:00Z">
        <w:r w:rsidR="00626B61">
          <w:rPr>
            <w:rFonts w:ascii="Times New Roman" w:hAnsi="Times New Roman" w:cs="Times New Roman"/>
            <w:sz w:val="24"/>
            <w:szCs w:val="24"/>
          </w:rPr>
          <w:t>,</w:t>
        </w:r>
      </w:ins>
      <w:ins w:id="142" w:author="Benton, Deon" w:date="2023-02-07T17:15:00Z">
        <w:r w:rsidR="00A80DFC" w:rsidRPr="00826F13">
          <w:rPr>
            <w:rFonts w:ascii="Times New Roman" w:hAnsi="Times New Roman" w:cs="Times New Roman"/>
            <w:sz w:val="24"/>
            <w:szCs w:val="24"/>
          </w:rPr>
          <w:t xml:space="preserve"> according to Bayes' rule.</w:t>
        </w:r>
      </w:ins>
    </w:p>
    <w:p w14:paraId="08A4FBE1" w14:textId="1C7896CB" w:rsidR="00A80DFC" w:rsidRPr="003640D1" w:rsidRDefault="00626B61" w:rsidP="00A80DFC">
      <w:pPr>
        <w:spacing w:line="480" w:lineRule="auto"/>
        <w:ind w:firstLine="720"/>
        <w:contextualSpacing/>
        <w:rPr>
          <w:ins w:id="143" w:author="Benton, Deon" w:date="2023-02-07T17:15:00Z"/>
          <w:rFonts w:ascii="Times New Roman" w:hAnsi="Times New Roman" w:cs="Times New Roman"/>
          <w:sz w:val="24"/>
          <w:szCs w:val="24"/>
        </w:rPr>
      </w:pPr>
      <w:ins w:id="144" w:author="Benton, Deon" w:date="2023-02-07T17:24:00Z">
        <w:r>
          <w:rPr>
            <w:rFonts w:ascii="Times New Roman" w:hAnsi="Times New Roman" w:cs="Times New Roman"/>
            <w:sz w:val="24"/>
            <w:szCs w:val="24"/>
          </w:rPr>
          <w:t>Given that the present experiments used deterministic causes, that either did or did not activate the machine</w:t>
        </w:r>
      </w:ins>
      <w:ins w:id="145" w:author="Benton, Deon" w:date="2023-02-07T17:15:00Z">
        <w:r w:rsidR="00A80DFC">
          <w:rPr>
            <w:rFonts w:ascii="Times New Roman" w:hAnsi="Times New Roman" w:cs="Times New Roman"/>
            <w:sz w:val="24"/>
            <w:szCs w:val="24"/>
          </w:rPr>
          <w:t>, whenever a link exists</w:t>
        </w:r>
      </w:ins>
      <w:ins w:id="146" w:author="Benton, Deon" w:date="2023-02-07T17:25:00Z">
        <w:r w:rsidR="006E0194">
          <w:rPr>
            <w:rFonts w:ascii="Times New Roman" w:hAnsi="Times New Roman" w:cs="Times New Roman"/>
            <w:sz w:val="24"/>
            <w:szCs w:val="24"/>
          </w:rPr>
          <w:t xml:space="preserve"> in the model and the data are consistent with that link</w:t>
        </w:r>
      </w:ins>
      <w:ins w:id="147" w:author="Benton, Deon" w:date="2023-02-07T17:15:00Z">
        <w:r w:rsidR="00A80DFC">
          <w:rPr>
            <w:rFonts w:ascii="Times New Roman" w:hAnsi="Times New Roman" w:cs="Times New Roman"/>
            <w:sz w:val="24"/>
            <w:szCs w:val="24"/>
          </w:rPr>
          <w:t>, the likelihood</w:t>
        </w:r>
      </w:ins>
      <w:ins w:id="148" w:author="Benton, Deon" w:date="2023-02-07T17:25:00Z">
        <w:r w:rsidR="00670226">
          <w:rPr>
            <w:rFonts w:ascii="Times New Roman" w:hAnsi="Times New Roman" w:cs="Times New Roman"/>
            <w:sz w:val="24"/>
            <w:szCs w:val="24"/>
          </w:rPr>
          <w:t xml:space="preserve"> of a particular hypothesis</w:t>
        </w:r>
      </w:ins>
      <w:ins w:id="149" w:author="Benton, Deon" w:date="2023-02-07T17:15:00Z">
        <w:r w:rsidR="00A80DFC">
          <w:rPr>
            <w:rFonts w:ascii="Times New Roman" w:hAnsi="Times New Roman" w:cs="Times New Roman"/>
            <w:sz w:val="24"/>
            <w:szCs w:val="24"/>
          </w:rPr>
          <w:t xml:space="preserve"> is set to 1; whenever a link does not exist the likelihood is set to 0. </w:t>
        </w:r>
        <w:r w:rsidR="00A80DFC" w:rsidRPr="00826F13">
          <w:rPr>
            <w:rFonts w:ascii="Times New Roman" w:hAnsi="Times New Roman" w:cs="Times New Roman"/>
            <w:sz w:val="24"/>
            <w:szCs w:val="24"/>
          </w:rPr>
          <w:t xml:space="preserve"> </w:t>
        </w:r>
        <w:r w:rsidR="00A80DFC">
          <w:rPr>
            <w:rFonts w:ascii="Times New Roman" w:hAnsi="Times New Roman" w:cs="Times New Roman"/>
            <w:sz w:val="24"/>
            <w:szCs w:val="24"/>
          </w:rPr>
          <w:t>Once it is</w:t>
        </w:r>
        <w:r w:rsidR="00A80DFC" w:rsidRPr="00826F13">
          <w:rPr>
            <w:rFonts w:ascii="Times New Roman" w:hAnsi="Times New Roman" w:cs="Times New Roman"/>
            <w:sz w:val="24"/>
            <w:szCs w:val="24"/>
          </w:rPr>
          <w:t xml:space="preserve"> d</w:t>
        </w:r>
        <w:r w:rsidR="00A80DFC">
          <w:rPr>
            <w:rFonts w:ascii="Times New Roman" w:hAnsi="Times New Roman" w:cs="Times New Roman"/>
            <w:sz w:val="24"/>
            <w:szCs w:val="24"/>
          </w:rPr>
          <w:t>etermined that a link</w:t>
        </w:r>
        <w:r w:rsidR="00A80DFC" w:rsidRPr="00826F13">
          <w:rPr>
            <w:rFonts w:ascii="Times New Roman" w:hAnsi="Times New Roman" w:cs="Times New Roman"/>
            <w:sz w:val="24"/>
            <w:szCs w:val="24"/>
          </w:rPr>
          <w:t xml:space="preserve"> exists</w:t>
        </w:r>
        <w:r w:rsidR="00A80DFC">
          <w:rPr>
            <w:rFonts w:ascii="Times New Roman" w:hAnsi="Times New Roman" w:cs="Times New Roman"/>
            <w:sz w:val="24"/>
            <w:szCs w:val="24"/>
          </w:rPr>
          <w:t xml:space="preserve"> for a particular object</w:t>
        </w:r>
        <w:r w:rsidR="00A80DFC" w:rsidRPr="00826F13">
          <w:rPr>
            <w:rFonts w:ascii="Times New Roman" w:hAnsi="Times New Roman" w:cs="Times New Roman"/>
            <w:sz w:val="24"/>
            <w:szCs w:val="24"/>
          </w:rPr>
          <w:t>, we can compute the likelihood that</w:t>
        </w:r>
        <w:r w:rsidR="00A80DFC">
          <w:rPr>
            <w:rFonts w:ascii="Times New Roman" w:hAnsi="Times New Roman" w:cs="Times New Roman"/>
            <w:sz w:val="24"/>
            <w:szCs w:val="24"/>
          </w:rPr>
          <w:t xml:space="preserve"> </w:t>
        </w:r>
      </w:ins>
      <w:ins w:id="150" w:author="Benton, Deon [2]" w:date="2023-02-07T22:30:00Z">
        <w:r w:rsidR="00FD01C5">
          <w:rPr>
            <w:rFonts w:ascii="Times New Roman" w:hAnsi="Times New Roman" w:cs="Times New Roman"/>
            <w:sz w:val="24"/>
            <w:szCs w:val="24"/>
          </w:rPr>
          <w:t xml:space="preserve">the objects are blickets </w:t>
        </w:r>
      </w:ins>
      <w:ins w:id="151" w:author="Benton, Deon" w:date="2023-02-07T17:15:00Z">
        <w:del w:id="152" w:author="Benton, Deon [2]" w:date="2023-02-07T22:30:00Z">
          <w:r w:rsidR="00A80DFC" w:rsidDel="00FD01C5">
            <w:rPr>
              <w:rFonts w:ascii="Times New Roman" w:hAnsi="Times New Roman" w:cs="Times New Roman"/>
              <w:sz w:val="24"/>
              <w:szCs w:val="24"/>
            </w:rPr>
            <w:delText xml:space="preserve">blicket </w:delText>
          </w:r>
        </w:del>
        <w:r w:rsidR="00A80DFC" w:rsidRPr="00826F13">
          <w:rPr>
            <w:rFonts w:ascii="Times New Roman" w:hAnsi="Times New Roman" w:cs="Times New Roman"/>
            <w:sz w:val="24"/>
            <w:szCs w:val="24"/>
          </w:rPr>
          <w:t xml:space="preserve">by taking the product </w:t>
        </w:r>
        <w:r w:rsidR="00A80DFC">
          <w:rPr>
            <w:rFonts w:ascii="Times New Roman" w:hAnsi="Times New Roman" w:cs="Times New Roman"/>
            <w:sz w:val="24"/>
            <w:szCs w:val="24"/>
          </w:rPr>
          <w:t xml:space="preserve">of the likelihood that a particular object </w:t>
        </w:r>
        <w:r w:rsidR="00A80DFC" w:rsidRPr="00826F13">
          <w:rPr>
            <w:rFonts w:ascii="Times New Roman" w:hAnsi="Times New Roman" w:cs="Times New Roman"/>
            <w:sz w:val="24"/>
            <w:szCs w:val="24"/>
          </w:rPr>
          <w:t>activated the detector under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and the prior probability of </w:t>
        </w:r>
        <w:r w:rsidR="00A80DFC" w:rsidRPr="00826F13">
          <w:rPr>
            <w:rFonts w:ascii="Times New Roman" w:hAnsi="Times New Roman" w:cs="Times New Roman"/>
            <w:sz w:val="24"/>
            <w:szCs w:val="24"/>
          </w:rPr>
          <w:lastRenderedPageBreak/>
          <w:t>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and then summing this product. To </w:t>
        </w:r>
        <w:r w:rsidR="00A80DFC">
          <w:rPr>
            <w:rFonts w:ascii="Times New Roman" w:hAnsi="Times New Roman" w:cs="Times New Roman"/>
            <w:sz w:val="24"/>
            <w:szCs w:val="24"/>
          </w:rPr>
          <w:t>determine</w:t>
        </w:r>
        <w:r w:rsidR="00A80DFC" w:rsidRPr="00826F13">
          <w:rPr>
            <w:rFonts w:ascii="Times New Roman" w:hAnsi="Times New Roman" w:cs="Times New Roman"/>
            <w:sz w:val="24"/>
            <w:szCs w:val="24"/>
          </w:rPr>
          <w:t xml:space="preserve"> the probability that object B is a blicket, for example, we can compute the following equation</w:t>
        </w:r>
        <w:r w:rsidR="00A80DFC">
          <w:rPr>
            <w:rFonts w:ascii="Times New Roman" w:hAnsi="Times New Roman" w:cs="Times New Roman"/>
            <w:sz w:val="24"/>
            <w:szCs w:val="24"/>
          </w:rPr>
          <w:t>:</w:t>
        </w:r>
      </w:ins>
    </w:p>
    <w:p w14:paraId="3C5FA00F" w14:textId="77777777" w:rsidR="00A80DFC" w:rsidRDefault="00A80DFC" w:rsidP="00A80DFC">
      <w:pPr>
        <w:spacing w:line="480" w:lineRule="auto"/>
        <w:ind w:firstLine="720"/>
        <w:contextualSpacing/>
        <w:jc w:val="center"/>
        <w:rPr>
          <w:ins w:id="153" w:author="Benton, Deon" w:date="2023-02-07T17:15:00Z"/>
          <w:rFonts w:ascii="Times New Roman" w:eastAsiaTheme="minorEastAsia" w:hAnsi="Times New Roman" w:cs="Times New Roman"/>
          <w:sz w:val="24"/>
          <w:szCs w:val="24"/>
        </w:rPr>
      </w:pPr>
      <m:oMath>
        <m:r>
          <w:ins w:id="154" w:author="Benton, Deon" w:date="2023-02-07T17:15:00Z">
            <w:rPr>
              <w:rFonts w:ascii="Cambria Math" w:hAnsi="Cambria Math" w:cs="Times New Roman"/>
              <w:sz w:val="24"/>
              <w:szCs w:val="24"/>
            </w:rPr>
            <m:t>p</m:t>
          </w:ins>
        </m:r>
        <m:d>
          <m:dPr>
            <m:ctrlPr>
              <w:ins w:id="155" w:author="Benton, Deon" w:date="2023-02-07T17:15:00Z">
                <w:rPr>
                  <w:rFonts w:ascii="Cambria Math" w:hAnsi="Cambria Math" w:cs="Times New Roman"/>
                  <w:i/>
                  <w:sz w:val="24"/>
                  <w:szCs w:val="24"/>
                </w:rPr>
              </w:ins>
            </m:ctrlPr>
          </m:dPr>
          <m:e>
            <m:r>
              <w:ins w:id="156" w:author="Benton, Deon" w:date="2023-02-07T17:15:00Z">
                <w:rPr>
                  <w:rFonts w:ascii="Cambria Math" w:hAnsi="Cambria Math" w:cs="Times New Roman"/>
                  <w:sz w:val="24"/>
                  <w:szCs w:val="24"/>
                </w:rPr>
                <m:t>B→E</m:t>
              </w:ins>
            </m:r>
          </m:e>
          <m:e>
            <m:r>
              <w:ins w:id="157" w:author="Benton, Deon" w:date="2023-02-07T17:15:00Z">
                <w:rPr>
                  <w:rFonts w:ascii="Cambria Math" w:hAnsi="Cambria Math" w:cs="Times New Roman"/>
                  <w:sz w:val="24"/>
                  <w:szCs w:val="24"/>
                </w:rPr>
                <m:t>d</m:t>
              </w:ins>
            </m:r>
          </m:e>
        </m:d>
        <m:r>
          <w:ins w:id="158" w:author="Benton, Deon" w:date="2023-02-07T17:15:00Z">
            <w:rPr>
              <w:rFonts w:ascii="Cambria Math" w:hAnsi="Cambria Math" w:cs="Times New Roman"/>
              <w:sz w:val="24"/>
              <w:szCs w:val="24"/>
            </w:rPr>
            <m:t xml:space="preserve">= </m:t>
          </w:ins>
        </m:r>
        <m:nary>
          <m:naryPr>
            <m:chr m:val="∑"/>
            <m:limLoc m:val="undOvr"/>
            <m:supHide m:val="1"/>
            <m:ctrlPr>
              <w:ins w:id="159" w:author="Benton, Deon" w:date="2023-02-07T17:15:00Z">
                <w:rPr>
                  <w:rFonts w:ascii="Cambria Math" w:hAnsi="Cambria Math" w:cs="Times New Roman"/>
                  <w:i/>
                  <w:sz w:val="24"/>
                  <w:szCs w:val="24"/>
                </w:rPr>
              </w:ins>
            </m:ctrlPr>
          </m:naryPr>
          <m:sub>
            <m:r>
              <w:ins w:id="160" w:author="Benton, Deon" w:date="2023-02-07T17:15:00Z">
                <w:rPr>
                  <w:rFonts w:ascii="Cambria Math" w:hAnsi="Cambria Math" w:cs="Times New Roman"/>
                  <w:sz w:val="24"/>
                  <w:szCs w:val="24"/>
                </w:rPr>
                <m:t>h</m:t>
              </w:ins>
            </m:r>
          </m:sub>
          <m:sup/>
          <m:e>
            <m:r>
              <w:ins w:id="161" w:author="Benton, Deon" w:date="2023-02-07T17:15:00Z">
                <w:rPr>
                  <w:rFonts w:ascii="Cambria Math" w:hAnsi="Cambria Math" w:cs="Times New Roman"/>
                  <w:sz w:val="24"/>
                  <w:szCs w:val="24"/>
                </w:rPr>
                <m:t>p</m:t>
              </w:ins>
            </m:r>
            <m:d>
              <m:dPr>
                <m:ctrlPr>
                  <w:ins w:id="162" w:author="Benton, Deon" w:date="2023-02-07T17:15:00Z">
                    <w:rPr>
                      <w:rFonts w:ascii="Cambria Math" w:hAnsi="Cambria Math" w:cs="Times New Roman"/>
                      <w:i/>
                      <w:sz w:val="24"/>
                      <w:szCs w:val="24"/>
                    </w:rPr>
                  </w:ins>
                </m:ctrlPr>
              </m:dPr>
              <m:e>
                <m:r>
                  <w:ins w:id="163" w:author="Benton, Deon" w:date="2023-02-07T17:15:00Z">
                    <w:rPr>
                      <w:rFonts w:ascii="Cambria Math" w:hAnsi="Cambria Math" w:cs="Times New Roman"/>
                      <w:sz w:val="24"/>
                      <w:szCs w:val="24"/>
                    </w:rPr>
                    <m:t>B→E</m:t>
                  </w:ins>
                </m:r>
              </m:e>
              <m:e>
                <m:r>
                  <w:ins w:id="164" w:author="Benton, Deon" w:date="2023-02-07T17:15:00Z">
                    <w:rPr>
                      <w:rFonts w:ascii="Cambria Math" w:hAnsi="Cambria Math" w:cs="Times New Roman"/>
                      <w:sz w:val="24"/>
                      <w:szCs w:val="24"/>
                    </w:rPr>
                    <m:t>h</m:t>
                  </w:ins>
                </m:r>
              </m:e>
            </m:d>
            <m:r>
              <w:ins w:id="165" w:author="Benton, Deon" w:date="2023-02-07T17:15:00Z">
                <w:rPr>
                  <w:rFonts w:ascii="Cambria Math" w:hAnsi="Cambria Math" w:cs="Times New Roman"/>
                  <w:sz w:val="24"/>
                  <w:szCs w:val="24"/>
                </w:rPr>
                <m:t>p(h)</m:t>
              </w:ins>
            </m:r>
          </m:e>
        </m:nary>
      </m:oMath>
      <w:ins w:id="166" w:author="Benton, Deon" w:date="2023-02-07T17:15:00Z">
        <w:r>
          <w:rPr>
            <w:rFonts w:ascii="Times New Roman" w:eastAsiaTheme="minorEastAsia" w:hAnsi="Times New Roman" w:cs="Times New Roman"/>
            <w:sz w:val="24"/>
            <w:szCs w:val="24"/>
          </w:rPr>
          <w:t>,</w:t>
        </w:r>
      </w:ins>
    </w:p>
    <w:p w14:paraId="3B8C3791" w14:textId="77777777" w:rsidR="00A80DFC" w:rsidRDefault="00A80DFC" w:rsidP="00A80DFC">
      <w:pPr>
        <w:spacing w:line="480" w:lineRule="auto"/>
        <w:ind w:firstLine="720"/>
        <w:contextualSpacing/>
        <w:rPr>
          <w:ins w:id="167" w:author="Benton, Deon" w:date="2023-02-07T17:15:00Z"/>
          <w:rFonts w:ascii="Times New Roman" w:hAnsi="Times New Roman" w:cs="Times New Roman"/>
          <w:sz w:val="24"/>
          <w:szCs w:val="24"/>
        </w:rPr>
      </w:pPr>
      <w:ins w:id="168" w:author="Benton, Deon" w:date="2023-02-07T17:15:00Z">
        <w:r>
          <w:rPr>
            <w:rFonts w:ascii="Times New Roman" w:eastAsiaTheme="minorEastAsia" w:hAnsi="Times New Roman" w:cs="Times New Roman"/>
            <w:sz w:val="24"/>
            <w:szCs w:val="24"/>
          </w:rPr>
          <w:t xml:space="preserve">where </w:t>
        </w:r>
      </w:ins>
      <m:oMath>
        <m:r>
          <w:ins w:id="169" w:author="Benton, Deon" w:date="2023-02-07T17:15:00Z">
            <w:rPr>
              <w:rFonts w:ascii="Cambria Math" w:hAnsi="Cambria Math" w:cs="Times New Roman"/>
              <w:sz w:val="24"/>
              <w:szCs w:val="24"/>
            </w:rPr>
            <m:t>p</m:t>
          </w:ins>
        </m:r>
        <m:d>
          <m:dPr>
            <m:ctrlPr>
              <w:ins w:id="170" w:author="Benton, Deon" w:date="2023-02-07T17:15:00Z">
                <w:rPr>
                  <w:rFonts w:ascii="Cambria Math" w:hAnsi="Cambria Math" w:cs="Times New Roman"/>
                  <w:i/>
                  <w:sz w:val="24"/>
                  <w:szCs w:val="24"/>
                </w:rPr>
              </w:ins>
            </m:ctrlPr>
          </m:dPr>
          <m:e>
            <m:r>
              <w:ins w:id="171" w:author="Benton, Deon" w:date="2023-02-07T17:15:00Z">
                <w:rPr>
                  <w:rFonts w:ascii="Cambria Math" w:hAnsi="Cambria Math" w:cs="Times New Roman"/>
                  <w:sz w:val="24"/>
                  <w:szCs w:val="24"/>
                </w:rPr>
                <m:t>B→E</m:t>
              </w:ins>
            </m:r>
          </m:e>
          <m:e>
            <m:r>
              <w:ins w:id="172" w:author="Benton, Deon" w:date="2023-02-07T17:15:00Z">
                <w:rPr>
                  <w:rFonts w:ascii="Cambria Math" w:hAnsi="Cambria Math" w:cs="Times New Roman"/>
                  <w:sz w:val="24"/>
                  <w:szCs w:val="24"/>
                </w:rPr>
                <m:t>h</m:t>
              </w:ins>
            </m:r>
          </m:e>
        </m:d>
      </m:oMath>
      <w:ins w:id="173" w:author="Benton, Deon" w:date="2023-02-07T17:15: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174" w:author="Benton, Deon" w:date="2023-02-07T17:15:00Z">
            <w:rPr>
              <w:rFonts w:ascii="Cambria Math" w:hAnsi="Cambria Math" w:cs="Times New Roman"/>
              <w:sz w:val="24"/>
              <w:szCs w:val="24"/>
            </w:rPr>
            <m:t>p</m:t>
          </w:ins>
        </m:r>
        <m:d>
          <m:dPr>
            <m:ctrlPr>
              <w:ins w:id="175" w:author="Benton, Deon" w:date="2023-02-07T17:15:00Z">
                <w:rPr>
                  <w:rFonts w:ascii="Cambria Math" w:hAnsi="Cambria Math" w:cs="Times New Roman"/>
                  <w:i/>
                  <w:sz w:val="24"/>
                  <w:szCs w:val="24"/>
                </w:rPr>
              </w:ins>
            </m:ctrlPr>
          </m:dPr>
          <m:e>
            <m:r>
              <w:ins w:id="176" w:author="Benton, Deon" w:date="2023-02-07T17:15:00Z">
                <w:rPr>
                  <w:rFonts w:ascii="Cambria Math" w:hAnsi="Cambria Math" w:cs="Times New Roman"/>
                  <w:sz w:val="24"/>
                  <w:szCs w:val="24"/>
                </w:rPr>
                <m:t>B→E</m:t>
              </w:ins>
            </m:r>
          </m:e>
          <m:e>
            <m:r>
              <w:ins w:id="177" w:author="Benton, Deon" w:date="2023-02-07T17:15:00Z">
                <w:rPr>
                  <w:rFonts w:ascii="Cambria Math" w:hAnsi="Cambria Math" w:cs="Times New Roman"/>
                  <w:sz w:val="24"/>
                  <w:szCs w:val="24"/>
                </w:rPr>
                <m:t>h</m:t>
              </w:ins>
            </m:r>
          </m:e>
        </m:d>
      </m:oMath>
      <w:ins w:id="178" w:author="Benton, Deon" w:date="2023-02-07T17:15:00Z">
        <w:r>
          <w:rPr>
            <w:rFonts w:ascii="Times New Roman" w:eastAsiaTheme="minorEastAsia" w:hAnsi="Times New Roman" w:cs="Times New Roman"/>
            <w:sz w:val="24"/>
            <w:szCs w:val="24"/>
          </w:rPr>
          <w:t xml:space="preserve"> is 0. </w:t>
        </w:r>
      </w:ins>
    </w:p>
    <w:p w14:paraId="5B99869F" w14:textId="77777777" w:rsidR="00A80DFC" w:rsidRDefault="00A80DFC" w:rsidP="00A80DFC">
      <w:pPr>
        <w:spacing w:line="480" w:lineRule="auto"/>
        <w:contextualSpacing/>
        <w:rPr>
          <w:ins w:id="179" w:author="Benton, Deon" w:date="2023-02-07T16:40:00Z"/>
          <w:rFonts w:ascii="Times New Roman" w:hAnsi="Times New Roman" w:cs="Times New Roman"/>
          <w:sz w:val="24"/>
          <w:szCs w:val="24"/>
        </w:rPr>
      </w:pPr>
    </w:p>
    <w:p w14:paraId="6E6971C9" w14:textId="214E87B3" w:rsidR="003159D5" w:rsidRDefault="003159D5" w:rsidP="00F752DD">
      <w:pPr>
        <w:spacing w:line="480" w:lineRule="auto"/>
        <w:ind w:firstLine="720"/>
        <w:contextualSpacing/>
        <w:rPr>
          <w:rFonts w:ascii="Times New Roman" w:hAnsi="Times New Roman" w:cs="Times New Roman"/>
          <w:sz w:val="24"/>
          <w:szCs w:val="24"/>
        </w:rPr>
      </w:pPr>
      <w:del w:id="180"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 xml:space="preserve">they do not engage in BB reasoning. Crucially, </w:t>
      </w:r>
      <w:ins w:id="181" w:author="Benton, Deon" w:date="2023-02-06T17:00:00Z">
        <w:r w:rsidR="007C4CF5">
          <w:rPr>
            <w:rFonts w:ascii="Times New Roman" w:hAnsi="Times New Roman" w:cs="Times New Roman"/>
            <w:sz w:val="24"/>
            <w:szCs w:val="24"/>
          </w:rPr>
          <w:t>if BB reasoning is used as an</w:t>
        </w:r>
      </w:ins>
      <w:ins w:id="182"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183" w:author="Benton, Deon" w:date="2023-02-06T17:01:00Z">
        <w:r w:rsidR="007C4CF5">
          <w:rPr>
            <w:rFonts w:ascii="Times New Roman" w:hAnsi="Times New Roman" w:cs="Times New Roman"/>
            <w:sz w:val="24"/>
            <w:szCs w:val="24"/>
          </w:rPr>
          <w:t>with the notion that children use Bayesian inference to reason about three objects</w:t>
        </w:r>
      </w:ins>
      <w:ins w:id="184"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185" w:author="Benton, Deon" w:date="2023-02-06T17:01:00Z">
        <w:r w:rsidR="00F104E9" w:rsidDel="007C4CF5">
          <w:rPr>
            <w:rFonts w:ascii="Times New Roman" w:hAnsi="Times New Roman" w:cs="Times New Roman"/>
            <w:sz w:val="24"/>
            <w:szCs w:val="24"/>
          </w:rPr>
          <w:delText xml:space="preserve">area </w:delText>
        </w:r>
      </w:del>
      <w:ins w:id="186"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9F4456D" w14:textId="77777777" w:rsidR="00E76A29" w:rsidRDefault="008324BA" w:rsidP="008A7D20">
      <w:pPr>
        <w:spacing w:line="480" w:lineRule="auto"/>
        <w:ind w:firstLine="720"/>
        <w:contextualSpacing/>
        <w:rPr>
          <w:ins w:id="187" w:author="Benton, Deon" w:date="2023-02-07T10:27:00Z"/>
          <w:rFonts w:ascii="Times New Roman" w:hAnsi="Times New Roman" w:cs="Times New Roman"/>
          <w:sz w:val="24"/>
          <w:szCs w:val="24"/>
        </w:rPr>
      </w:pPr>
      <w:ins w:id="188" w:author="Benton, Deon" w:date="2023-01-27T15:19:00Z">
        <w:r>
          <w:rPr>
            <w:rFonts w:ascii="Times New Roman" w:hAnsi="Times New Roman" w:cs="Times New Roman"/>
            <w:sz w:val="24"/>
            <w:szCs w:val="24"/>
          </w:rPr>
          <w:lastRenderedPageBreak/>
          <w:t xml:space="preserve">This study had two broad aims. The first aim was to examine whether </w:t>
        </w:r>
      </w:ins>
      <w:ins w:id="189"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This study departs from previous research</w:t>
      </w:r>
      <w:ins w:id="190" w:author="Benton, Deon" w:date="2023-01-27T15:20:00Z">
        <w:r>
          <w:rPr>
            <w:rFonts w:ascii="Times New Roman" w:hAnsi="Times New Roman" w:cs="Times New Roman"/>
            <w:sz w:val="24"/>
            <w:szCs w:val="24"/>
          </w:rPr>
          <w:t xml:space="preserve"> on BB reasoning </w:t>
        </w:r>
      </w:ins>
      <w:ins w:id="191"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192" w:author="Benton, Deon" w:date="2023-01-27T15:22:00Z">
        <w:r w:rsidR="006A4392">
          <w:rPr>
            <w:rFonts w:ascii="Times New Roman" w:hAnsi="Times New Roman" w:cs="Times New Roman"/>
            <w:sz w:val="24"/>
            <w:szCs w:val="24"/>
          </w:rPr>
          <w:t xml:space="preserve"> asking children to reason about </w:t>
        </w:r>
      </w:ins>
      <w:r w:rsidR="008314B3">
        <w:rPr>
          <w:rFonts w:ascii="Times New Roman" w:hAnsi="Times New Roman" w:cs="Times New Roman"/>
          <w:sz w:val="24"/>
          <w:szCs w:val="24"/>
        </w:rPr>
        <w:t xml:space="preserve">two candidate causes </w:t>
      </w:r>
      <w:ins w:id="193" w:author="Benton, Deon" w:date="2023-01-27T15:20:00Z">
        <w:r w:rsidR="006A4392">
          <w:rPr>
            <w:rFonts w:ascii="Times New Roman" w:hAnsi="Times New Roman" w:cs="Times New Roman"/>
            <w:sz w:val="24"/>
            <w:szCs w:val="24"/>
          </w:rPr>
          <w:t xml:space="preserve">(e.g., </w:t>
        </w:r>
      </w:ins>
      <w:ins w:id="194" w:author="Benton, Deon" w:date="2023-01-27T15:21:00Z">
        <w:r w:rsidR="006A4392">
          <w:rPr>
            <w:rFonts w:ascii="Times New Roman" w:hAnsi="Times New Roman" w:cs="Times New Roman"/>
            <w:sz w:val="24"/>
            <w:szCs w:val="24"/>
          </w:rPr>
          <w:t xml:space="preserve">Beckers et al., 2009; </w:t>
        </w:r>
      </w:ins>
      <w:ins w:id="195" w:author="Benton, Deon" w:date="2023-01-27T15:22:00Z">
        <w:r w:rsidR="006A4392">
          <w:rPr>
            <w:rFonts w:ascii="Times New Roman" w:hAnsi="Times New Roman" w:cs="Times New Roman"/>
            <w:sz w:val="24"/>
            <w:szCs w:val="24"/>
          </w:rPr>
          <w:t xml:space="preserve">Griffiths et al., 2011; </w:t>
        </w:r>
      </w:ins>
      <w:ins w:id="196" w:author="Benton, Deon" w:date="2023-01-27T15:23:00Z">
        <w:r w:rsidR="004709C1">
          <w:rPr>
            <w:rFonts w:ascii="Times New Roman" w:hAnsi="Times New Roman" w:cs="Times New Roman"/>
            <w:sz w:val="24"/>
            <w:szCs w:val="24"/>
          </w:rPr>
          <w:t xml:space="preserve">McCormack et al., 2013; </w:t>
        </w:r>
      </w:ins>
      <w:ins w:id="197" w:author="Benton, Deon" w:date="2023-01-27T15:20:00Z">
        <w:r w:rsidR="006A4392">
          <w:rPr>
            <w:rFonts w:ascii="Times New Roman" w:hAnsi="Times New Roman" w:cs="Times New Roman"/>
            <w:sz w:val="24"/>
            <w:szCs w:val="24"/>
          </w:rPr>
          <w:t>Sobel et al., 2004</w:t>
        </w:r>
      </w:ins>
      <w:ins w:id="198"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199"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t>
      </w:r>
      <w:ins w:id="200" w:author="Benton, Deon" w:date="2023-02-07T10:25:00Z">
        <w:r w:rsidR="00013FA2">
          <w:rPr>
            <w:rFonts w:ascii="Times New Roman" w:hAnsi="Times New Roman" w:cs="Times New Roman"/>
            <w:sz w:val="24"/>
            <w:szCs w:val="24"/>
          </w:rPr>
          <w:t xml:space="preserve">whether </w:t>
        </w:r>
      </w:ins>
      <w:ins w:id="201" w:author="Benton, Deon" w:date="2023-01-27T15:25:00Z">
        <w:r w:rsidR="00271093">
          <w:rPr>
            <w:rFonts w:ascii="Times New Roman" w:hAnsi="Times New Roman" w:cs="Times New Roman"/>
            <w:sz w:val="24"/>
            <w:szCs w:val="24"/>
          </w:rPr>
          <w:t>a Bayesian-inference mechanism or an associative-learning mechanism</w:t>
        </w:r>
      </w:ins>
      <w:ins w:id="202" w:author="Benton, Deon" w:date="2023-02-07T10:20:00Z">
        <w:r w:rsidR="004A6E5D">
          <w:rPr>
            <w:rFonts w:ascii="Times New Roman" w:hAnsi="Times New Roman" w:cs="Times New Roman"/>
            <w:sz w:val="24"/>
            <w:szCs w:val="24"/>
          </w:rPr>
          <w:t xml:space="preserve"> based on the traditional RW model </w:t>
        </w:r>
      </w:ins>
      <w:ins w:id="203" w:author="Benton, Deon" w:date="2023-01-27T15:25:00Z">
        <w:r w:rsidR="00271093">
          <w:rPr>
            <w:rFonts w:ascii="Times New Roman" w:hAnsi="Times New Roman" w:cs="Times New Roman"/>
            <w:sz w:val="24"/>
            <w:szCs w:val="24"/>
          </w:rPr>
          <w:t>better explained how children reasoned about multiple candidate causes</w:t>
        </w:r>
      </w:ins>
      <w:ins w:id="204" w:author="Benton, Deon" w:date="2023-02-06T09:01:00Z">
        <w:r w:rsidR="008A7D20">
          <w:rPr>
            <w:rFonts w:ascii="Times New Roman" w:hAnsi="Times New Roman" w:cs="Times New Roman"/>
            <w:sz w:val="24"/>
            <w:szCs w:val="24"/>
          </w:rPr>
          <w:t xml:space="preserve"> in the present context</w:t>
        </w:r>
      </w:ins>
      <w:ins w:id="205" w:author="Benton, Deon" w:date="2023-01-27T15:25:00Z">
        <w:r w:rsidR="00271093">
          <w:rPr>
            <w:rFonts w:ascii="Times New Roman" w:hAnsi="Times New Roman" w:cs="Times New Roman"/>
            <w:sz w:val="24"/>
            <w:szCs w:val="24"/>
          </w:rPr>
          <w:t xml:space="preserve">. </w:t>
        </w:r>
      </w:ins>
      <w:ins w:id="206" w:author="Benton, Deon" w:date="2023-01-27T17:10:00Z">
        <w:r w:rsidR="00CB3DFE">
          <w:rPr>
            <w:rFonts w:ascii="Times New Roman" w:hAnsi="Times New Roman" w:cs="Times New Roman"/>
            <w:sz w:val="24"/>
            <w:szCs w:val="24"/>
          </w:rPr>
          <w:t>Experiment 1 showed that</w:t>
        </w:r>
      </w:ins>
      <w:ins w:id="207" w:author="Benton, Deon" w:date="2023-01-27T15:45:00Z">
        <w:r w:rsidR="003F72C8">
          <w:rPr>
            <w:rFonts w:ascii="Times New Roman" w:hAnsi="Times New Roman" w:cs="Times New Roman"/>
            <w:sz w:val="24"/>
            <w:szCs w:val="24"/>
          </w:rPr>
          <w:t xml:space="preserve"> 4-year-olds </w:t>
        </w:r>
      </w:ins>
      <w:ins w:id="208" w:author="Benton, Deon" w:date="2023-01-27T15:46:00Z">
        <w:r w:rsidR="002068F5">
          <w:rPr>
            <w:rFonts w:ascii="Times New Roman" w:hAnsi="Times New Roman" w:cs="Times New Roman"/>
            <w:sz w:val="24"/>
            <w:szCs w:val="24"/>
          </w:rPr>
          <w:t xml:space="preserve">treated the redundant causes equivalently </w:t>
        </w:r>
      </w:ins>
      <w:ins w:id="209" w:author="Benton, Deon" w:date="2023-01-27T15:47:00Z">
        <w:r w:rsidR="002068F5">
          <w:rPr>
            <w:rFonts w:ascii="Times New Roman" w:hAnsi="Times New Roman" w:cs="Times New Roman"/>
            <w:sz w:val="24"/>
            <w:szCs w:val="24"/>
          </w:rPr>
          <w:t>regardless</w:t>
        </w:r>
      </w:ins>
      <w:ins w:id="210" w:author="Benton, Deon" w:date="2023-01-27T15:46:00Z">
        <w:r w:rsidR="002068F5">
          <w:rPr>
            <w:rFonts w:ascii="Times New Roman" w:hAnsi="Times New Roman" w:cs="Times New Roman"/>
            <w:sz w:val="24"/>
            <w:szCs w:val="24"/>
          </w:rPr>
          <w:t xml:space="preserve"> of whether the comparison </w:t>
        </w:r>
      </w:ins>
      <w:ins w:id="211" w:author="Benton, Deon" w:date="2023-01-27T17:11:00Z">
        <w:r w:rsidR="00876C71">
          <w:rPr>
            <w:rFonts w:ascii="Times New Roman" w:hAnsi="Times New Roman" w:cs="Times New Roman"/>
            <w:sz w:val="24"/>
            <w:szCs w:val="24"/>
          </w:rPr>
          <w:t>w</w:t>
        </w:r>
      </w:ins>
      <w:ins w:id="212"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213"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214" w:author="Benton, Deon" w:date="2023-01-27T17:11:00Z">
        <w:r w:rsidR="00876C71">
          <w:rPr>
            <w:rFonts w:ascii="Times New Roman" w:hAnsi="Times New Roman" w:cs="Times New Roman"/>
            <w:sz w:val="24"/>
            <w:szCs w:val="24"/>
          </w:rPr>
          <w:t xml:space="preserve"> as was done in previous studies</w:t>
        </w:r>
      </w:ins>
      <w:ins w:id="215" w:author="Benton, Deon" w:date="2023-01-27T15:47:00Z">
        <w:r w:rsidR="002068F5">
          <w:rPr>
            <w:rFonts w:ascii="Times New Roman" w:hAnsi="Times New Roman" w:cs="Times New Roman"/>
            <w:sz w:val="24"/>
            <w:szCs w:val="24"/>
          </w:rPr>
          <w:t xml:space="preserve">. </w:t>
        </w:r>
      </w:ins>
      <w:ins w:id="216" w:author="Benton, Deon" w:date="2023-01-27T15:45:00Z">
        <w:r w:rsidR="003F72C8">
          <w:rPr>
            <w:rFonts w:ascii="Times New Roman" w:hAnsi="Times New Roman" w:cs="Times New Roman"/>
            <w:sz w:val="24"/>
            <w:szCs w:val="24"/>
          </w:rPr>
          <w:t xml:space="preserve"> </w:t>
        </w:r>
      </w:ins>
      <w:ins w:id="217" w:author="Benton, Deon" w:date="2023-02-07T10:21:00Z">
        <w:r w:rsidR="007E4344">
          <w:rPr>
            <w:rFonts w:ascii="Times New Roman" w:hAnsi="Times New Roman" w:cs="Times New Roman"/>
            <w:sz w:val="24"/>
            <w:szCs w:val="24"/>
          </w:rPr>
          <w:t>Experiment 2 replicated this finding</w:t>
        </w:r>
      </w:ins>
      <w:ins w:id="218" w:author="Benton, Deon" w:date="2023-02-07T10:23:00Z">
        <w:r w:rsidR="009D5F6D">
          <w:rPr>
            <w:rFonts w:ascii="Times New Roman" w:hAnsi="Times New Roman" w:cs="Times New Roman"/>
            <w:sz w:val="24"/>
            <w:szCs w:val="24"/>
          </w:rPr>
          <w:t xml:space="preserve"> with 5- and 6-year-olds. </w:t>
        </w:r>
      </w:ins>
      <w:ins w:id="219" w:author="Benton, Deon" w:date="2023-02-07T10:27:00Z">
        <w:r w:rsidR="00E76A29">
          <w:rPr>
            <w:rFonts w:ascii="Times New Roman" w:hAnsi="Times New Roman" w:cs="Times New Roman"/>
            <w:sz w:val="24"/>
            <w:szCs w:val="24"/>
          </w:rPr>
          <w:t>These children</w:t>
        </w:r>
      </w:ins>
      <w:ins w:id="220" w:author="Benton, Deon" w:date="2023-02-07T10:23:00Z">
        <w:r w:rsidR="009D5F6D">
          <w:rPr>
            <w:rFonts w:ascii="Times New Roman" w:hAnsi="Times New Roman" w:cs="Times New Roman"/>
            <w:sz w:val="24"/>
            <w:szCs w:val="24"/>
          </w:rPr>
          <w:t xml:space="preserve">, like the 4-year-olds, </w:t>
        </w:r>
      </w:ins>
      <w:ins w:id="221" w:author="Benton, Deon" w:date="2023-02-07T10:24:00Z">
        <w:r w:rsidR="009D5F6D">
          <w:rPr>
            <w:rFonts w:ascii="Times New Roman" w:hAnsi="Times New Roman" w:cs="Times New Roman"/>
            <w:sz w:val="24"/>
            <w:szCs w:val="24"/>
          </w:rPr>
          <w:t xml:space="preserve">showed no evidence of BB reasoning—they treated the redundant causes equivalently between the experimental and control conditions </w:t>
        </w:r>
        <w:r w:rsidR="009D5F6D">
          <w:rPr>
            <w:rFonts w:ascii="Times New Roman" w:hAnsi="Times New Roman" w:cs="Times New Roman"/>
            <w:i/>
            <w:iCs/>
            <w:sz w:val="24"/>
            <w:szCs w:val="24"/>
          </w:rPr>
          <w:t xml:space="preserve">within </w:t>
        </w:r>
        <w:r w:rsidR="009D5F6D">
          <w:rPr>
            <w:rFonts w:ascii="Times New Roman" w:hAnsi="Times New Roman" w:cs="Times New Roman"/>
            <w:sz w:val="24"/>
            <w:szCs w:val="24"/>
          </w:rPr>
          <w:t xml:space="preserve">the BB condition as well as between the BB and IS experimental and control conditions. </w:t>
        </w:r>
      </w:ins>
    </w:p>
    <w:p w14:paraId="145A1B55" w14:textId="6B12D10D" w:rsidR="004204C6" w:rsidRDefault="00E76A29" w:rsidP="008A7D20">
      <w:pPr>
        <w:spacing w:line="480" w:lineRule="auto"/>
        <w:ind w:firstLine="720"/>
        <w:contextualSpacing/>
        <w:rPr>
          <w:rFonts w:ascii="Times New Roman" w:hAnsi="Times New Roman" w:cs="Times New Roman"/>
          <w:sz w:val="24"/>
          <w:szCs w:val="24"/>
        </w:rPr>
      </w:pPr>
      <w:ins w:id="222" w:author="Benton, Deon" w:date="2023-02-07T10:27:00Z">
        <w:r>
          <w:rPr>
            <w:rFonts w:ascii="Times New Roman" w:hAnsi="Times New Roman" w:cs="Times New Roman"/>
            <w:sz w:val="24"/>
            <w:szCs w:val="24"/>
          </w:rPr>
          <w:t>These findings are significant because they provide insight into how</w:t>
        </w:r>
      </w:ins>
      <w:ins w:id="223" w:author="Benton, Deon" w:date="2023-02-07T10:28:00Z">
        <w:r>
          <w:rPr>
            <w:rFonts w:ascii="Times New Roman" w:hAnsi="Times New Roman" w:cs="Times New Roman"/>
            <w:sz w:val="24"/>
            <w:szCs w:val="24"/>
          </w:rPr>
          <w:t>—that is, by what underlying cognitive mechanism—children reason about multiple candidate causes. As we mentioned at the outset, if</w:t>
        </w:r>
        <w:r w:rsidR="00457136">
          <w:rPr>
            <w:rFonts w:ascii="Times New Roman" w:hAnsi="Times New Roman" w:cs="Times New Roman"/>
            <w:sz w:val="24"/>
            <w:szCs w:val="24"/>
          </w:rPr>
          <w:t xml:space="preserve"> </w:t>
        </w:r>
      </w:ins>
      <w:ins w:id="224" w:author="Benton, Deon" w:date="2023-02-07T10:33:00Z">
        <w:r w:rsidR="00840D81">
          <w:rPr>
            <w:rFonts w:ascii="Times New Roman" w:hAnsi="Times New Roman" w:cs="Times New Roman"/>
            <w:sz w:val="24"/>
            <w:szCs w:val="24"/>
          </w:rPr>
          <w:t>BB reasoning is used as an</w:t>
        </w:r>
      </w:ins>
      <w:ins w:id="225" w:author="Benton, Deon" w:date="2023-02-07T10:29:00Z">
        <w:r w:rsidR="00457136">
          <w:rPr>
            <w:rFonts w:ascii="Times New Roman" w:hAnsi="Times New Roman" w:cs="Times New Roman"/>
            <w:sz w:val="24"/>
            <w:szCs w:val="24"/>
          </w:rPr>
          <w:t xml:space="preserve"> indirect measure of children’s use of Bayesian inference, then the fact that participants showed no evidence of BB reasoning when asked to reason about </w:t>
        </w:r>
      </w:ins>
      <w:ins w:id="226" w:author="Benton, Deon" w:date="2023-02-07T10:30:00Z">
        <w:r w:rsidR="00C705F9">
          <w:rPr>
            <w:rFonts w:ascii="Times New Roman" w:hAnsi="Times New Roman" w:cs="Times New Roman"/>
            <w:sz w:val="24"/>
            <w:szCs w:val="24"/>
          </w:rPr>
          <w:t xml:space="preserve">multiple </w:t>
        </w:r>
      </w:ins>
      <w:ins w:id="227" w:author="Benton, Deon" w:date="2023-02-07T10:35:00Z">
        <w:r w:rsidR="00CF6082">
          <w:rPr>
            <w:rFonts w:ascii="Times New Roman" w:hAnsi="Times New Roman" w:cs="Times New Roman"/>
            <w:sz w:val="24"/>
            <w:szCs w:val="24"/>
          </w:rPr>
          <w:t>potential</w:t>
        </w:r>
      </w:ins>
      <w:ins w:id="228" w:author="Benton, Deon" w:date="2023-02-07T10:30:00Z">
        <w:r w:rsidR="00C705F9">
          <w:rPr>
            <w:rFonts w:ascii="Times New Roman" w:hAnsi="Times New Roman" w:cs="Times New Roman"/>
            <w:sz w:val="24"/>
            <w:szCs w:val="24"/>
          </w:rPr>
          <w:t xml:space="preserve"> causes </w:t>
        </w:r>
      </w:ins>
      <w:ins w:id="229" w:author="Benton, Deon" w:date="2023-02-07T10:31:00Z">
        <w:r w:rsidR="00C705F9">
          <w:rPr>
            <w:rFonts w:ascii="Times New Roman" w:hAnsi="Times New Roman" w:cs="Times New Roman"/>
            <w:sz w:val="24"/>
            <w:szCs w:val="24"/>
          </w:rPr>
          <w:t>suggests that children were not relying on Bayesian inference</w:t>
        </w:r>
      </w:ins>
      <w:ins w:id="230" w:author="Benton, Deon" w:date="2023-02-07T10:29:00Z">
        <w:r w:rsidR="00457136">
          <w:rPr>
            <w:rFonts w:ascii="Times New Roman" w:hAnsi="Times New Roman" w:cs="Times New Roman"/>
            <w:sz w:val="24"/>
            <w:szCs w:val="24"/>
          </w:rPr>
          <w:t>.</w:t>
        </w:r>
      </w:ins>
      <w:ins w:id="231" w:author="Benton, Deon" w:date="2023-02-07T10:31:00Z">
        <w:r w:rsidR="00C705F9">
          <w:rPr>
            <w:rFonts w:ascii="Times New Roman" w:hAnsi="Times New Roman" w:cs="Times New Roman"/>
            <w:sz w:val="24"/>
            <w:szCs w:val="24"/>
          </w:rPr>
          <w:t xml:space="preserve"> Instead, the present results suggests that children</w:t>
        </w:r>
      </w:ins>
      <w:ins w:id="232" w:author="Benton, Deon" w:date="2023-02-07T10:33:00Z">
        <w:r w:rsidR="00840D81">
          <w:rPr>
            <w:rFonts w:ascii="Times New Roman" w:hAnsi="Times New Roman" w:cs="Times New Roman"/>
            <w:sz w:val="24"/>
            <w:szCs w:val="24"/>
          </w:rPr>
          <w:t xml:space="preserve">’s causal judgements were subserved by an </w:t>
        </w:r>
      </w:ins>
      <w:ins w:id="233" w:author="Benton, Deon" w:date="2023-02-07T10:34:00Z">
        <w:r w:rsidR="00840D81">
          <w:rPr>
            <w:rFonts w:ascii="Times New Roman" w:hAnsi="Times New Roman" w:cs="Times New Roman"/>
            <w:sz w:val="24"/>
            <w:szCs w:val="24"/>
          </w:rPr>
          <w:t>associative-learning mechanism.</w:t>
        </w:r>
      </w:ins>
      <w:ins w:id="234" w:author="Benton, Deon" w:date="2023-02-07T10:36:00Z">
        <w:r w:rsidR="00CF6082">
          <w:rPr>
            <w:rFonts w:ascii="Times New Roman" w:hAnsi="Times New Roman" w:cs="Times New Roman"/>
            <w:sz w:val="24"/>
            <w:szCs w:val="24"/>
          </w:rPr>
          <w:t xml:space="preserve"> In particular, the present results suggests that the traditional RW model—which has been argued to be unabl</w:t>
        </w:r>
        <w:r w:rsidR="004204C6">
          <w:rPr>
            <w:rFonts w:ascii="Times New Roman" w:hAnsi="Times New Roman" w:cs="Times New Roman"/>
            <w:sz w:val="24"/>
            <w:szCs w:val="24"/>
          </w:rPr>
          <w:t xml:space="preserve">e to explain human causal </w:t>
        </w:r>
        <w:r w:rsidR="004204C6">
          <w:rPr>
            <w:rFonts w:ascii="Times New Roman" w:hAnsi="Times New Roman" w:cs="Times New Roman"/>
            <w:sz w:val="24"/>
            <w:szCs w:val="24"/>
          </w:rPr>
          <w:lastRenderedPageBreak/>
          <w:t>judgements (e.g., Sobel et al., 2004</w:t>
        </w:r>
      </w:ins>
      <w:ins w:id="235" w:author="Benton, Deon" w:date="2023-02-07T10:37:00Z">
        <w:r w:rsidR="004204C6">
          <w:rPr>
            <w:rFonts w:ascii="Times New Roman" w:hAnsi="Times New Roman" w:cs="Times New Roman"/>
            <w:sz w:val="24"/>
            <w:szCs w:val="24"/>
          </w:rPr>
          <w:t xml:space="preserve">)—is sufficient to explain the present results. This is </w:t>
        </w:r>
      </w:ins>
      <w:ins w:id="236" w:author="Benton, Deon" w:date="2023-02-07T10:41:00Z">
        <w:r w:rsidR="00194E71">
          <w:rPr>
            <w:rFonts w:ascii="Times New Roman" w:hAnsi="Times New Roman" w:cs="Times New Roman"/>
            <w:sz w:val="24"/>
            <w:szCs w:val="24"/>
          </w:rPr>
          <w:t>because</w:t>
        </w:r>
      </w:ins>
      <w:ins w:id="237" w:author="Benton, Deon" w:date="2023-02-07T10:37:00Z">
        <w:r w:rsidR="004204C6">
          <w:rPr>
            <w:rFonts w:ascii="Times New Roman" w:hAnsi="Times New Roman" w:cs="Times New Roman"/>
            <w:sz w:val="24"/>
            <w:szCs w:val="24"/>
          </w:rPr>
          <w:t xml:space="preserve"> the RW model predicts that </w:t>
        </w:r>
      </w:ins>
      <w:ins w:id="238" w:author="Benton, Deon" w:date="2023-02-07T10:38:00Z">
        <w:r w:rsidR="004204C6">
          <w:rPr>
            <w:rFonts w:ascii="Times New Roman" w:hAnsi="Times New Roman" w:cs="Times New Roman"/>
            <w:sz w:val="24"/>
            <w:szCs w:val="24"/>
          </w:rPr>
          <w:t xml:space="preserve">participants should treat the redundant causes equivalently across and within conditions, which aligns with participants’ actual performance. </w:t>
        </w:r>
      </w:ins>
    </w:p>
    <w:p w14:paraId="2D3F800A" w14:textId="443009FA" w:rsidR="00B202F0" w:rsidRDefault="009E59E9" w:rsidP="008A7D20">
      <w:pPr>
        <w:spacing w:line="480" w:lineRule="auto"/>
        <w:ind w:firstLine="720"/>
        <w:contextualSpacing/>
        <w:rPr>
          <w:ins w:id="239" w:author="Benton, Deon" w:date="2023-01-27T17:11:00Z"/>
          <w:rFonts w:ascii="Times New Roman" w:hAnsi="Times New Roman" w:cs="Times New Roman"/>
          <w:sz w:val="24"/>
          <w:szCs w:val="24"/>
        </w:rPr>
      </w:pPr>
      <w:ins w:id="240" w:author="Benton, Deon" w:date="2023-02-07T12:24:00Z">
        <w:r>
          <w:rPr>
            <w:rFonts w:ascii="Times New Roman" w:hAnsi="Times New Roman" w:cs="Times New Roman"/>
            <w:sz w:val="24"/>
            <w:szCs w:val="24"/>
          </w:rPr>
          <w:t xml:space="preserve">These findings are broadly </w:t>
        </w:r>
      </w:ins>
      <w:ins w:id="241" w:author="Benton, Deon" w:date="2023-02-07T10:39:00Z">
        <w:r w:rsidR="004204C6">
          <w:rPr>
            <w:rFonts w:ascii="Times New Roman" w:hAnsi="Times New Roman" w:cs="Times New Roman"/>
            <w:sz w:val="24"/>
            <w:szCs w:val="24"/>
          </w:rPr>
          <w:t>significant because they suggest</w:t>
        </w:r>
      </w:ins>
      <w:ins w:id="242" w:author="Benton, Deon" w:date="2023-02-07T10:29:00Z">
        <w:r w:rsidR="00457136">
          <w:rPr>
            <w:rFonts w:ascii="Times New Roman" w:hAnsi="Times New Roman" w:cs="Times New Roman"/>
            <w:sz w:val="24"/>
            <w:szCs w:val="24"/>
          </w:rPr>
          <w:t xml:space="preserve"> that when children’s information-processing capacities are </w:t>
        </w:r>
      </w:ins>
      <w:ins w:id="243" w:author="Benton, Deon" w:date="2023-02-07T12:26:00Z">
        <w:r w:rsidR="00C70BD9">
          <w:rPr>
            <w:rFonts w:ascii="Times New Roman" w:hAnsi="Times New Roman" w:cs="Times New Roman"/>
            <w:sz w:val="24"/>
            <w:szCs w:val="24"/>
          </w:rPr>
          <w:t>stretched</w:t>
        </w:r>
      </w:ins>
      <w:ins w:id="244" w:author="Benton, Deon" w:date="2023-02-07T10:30:00Z">
        <w:r w:rsidR="00457136">
          <w:rPr>
            <w:rFonts w:ascii="Times New Roman" w:hAnsi="Times New Roman" w:cs="Times New Roman"/>
            <w:sz w:val="24"/>
            <w:szCs w:val="24"/>
          </w:rPr>
          <w:t>, they rely on simpler cognitive mechanisms to reason about causal events</w:t>
        </w:r>
        <w:r w:rsidR="00E57806">
          <w:rPr>
            <w:rFonts w:ascii="Times New Roman" w:hAnsi="Times New Roman" w:cs="Times New Roman"/>
            <w:sz w:val="24"/>
            <w:szCs w:val="24"/>
          </w:rPr>
          <w:t xml:space="preserve">. </w:t>
        </w:r>
      </w:ins>
      <w:ins w:id="245" w:author="Benton, Deon" w:date="2023-02-07T10:42:00Z">
        <w:r w:rsidR="00A8759A">
          <w:rPr>
            <w:rFonts w:ascii="Times New Roman" w:hAnsi="Times New Roman" w:cs="Times New Roman"/>
            <w:sz w:val="24"/>
            <w:szCs w:val="24"/>
          </w:rPr>
          <w:t>Specifically, when children are asked to reason about three causes,</w:t>
        </w:r>
      </w:ins>
      <w:ins w:id="246" w:author="Benton, Deon" w:date="2023-02-07T12:26:00Z">
        <w:r w:rsidR="006E52FC">
          <w:rPr>
            <w:rFonts w:ascii="Times New Roman" w:hAnsi="Times New Roman" w:cs="Times New Roman"/>
            <w:sz w:val="24"/>
            <w:szCs w:val="24"/>
          </w:rPr>
          <w:t xml:space="preserve"> the current results suggest that</w:t>
        </w:r>
      </w:ins>
      <w:ins w:id="247" w:author="Benton, Deon" w:date="2023-02-07T10:42:00Z">
        <w:r w:rsidR="00A8759A">
          <w:rPr>
            <w:rFonts w:ascii="Times New Roman" w:hAnsi="Times New Roman" w:cs="Times New Roman"/>
            <w:sz w:val="24"/>
            <w:szCs w:val="24"/>
          </w:rPr>
          <w:t xml:space="preserve"> </w:t>
        </w:r>
      </w:ins>
      <w:ins w:id="248" w:author="Benton, Deon" w:date="2023-02-07T12:26:00Z">
        <w:r w:rsidR="006E52FC">
          <w:rPr>
            <w:rFonts w:ascii="Times New Roman" w:hAnsi="Times New Roman" w:cs="Times New Roman"/>
            <w:sz w:val="24"/>
            <w:szCs w:val="24"/>
          </w:rPr>
          <w:t xml:space="preserve">their causal judgements </w:t>
        </w:r>
      </w:ins>
      <w:ins w:id="249" w:author="Benton, Deon" w:date="2023-02-07T12:27:00Z">
        <w:r w:rsidR="006E52FC">
          <w:rPr>
            <w:rFonts w:ascii="Times New Roman" w:hAnsi="Times New Roman" w:cs="Times New Roman"/>
            <w:sz w:val="24"/>
            <w:szCs w:val="24"/>
          </w:rPr>
          <w:t>align</w:t>
        </w:r>
      </w:ins>
      <w:ins w:id="250" w:author="Benton, Deon" w:date="2023-02-07T10:42:00Z">
        <w:r w:rsidR="00A8759A">
          <w:rPr>
            <w:rFonts w:ascii="Times New Roman" w:hAnsi="Times New Roman" w:cs="Times New Roman"/>
            <w:sz w:val="24"/>
            <w:szCs w:val="24"/>
          </w:rPr>
          <w:t xml:space="preserve"> with the predictions of the traditional RW model. </w:t>
        </w:r>
      </w:ins>
      <w:ins w:id="251" w:author="Benton, Deon" w:date="2023-02-07T10:46:00Z">
        <w:r w:rsidR="000F489D">
          <w:rPr>
            <w:rFonts w:ascii="Times New Roman" w:hAnsi="Times New Roman" w:cs="Times New Roman"/>
            <w:sz w:val="24"/>
            <w:szCs w:val="24"/>
          </w:rPr>
          <w:t>Although</w:t>
        </w:r>
      </w:ins>
      <w:ins w:id="252" w:author="Benton, Deon" w:date="2023-02-07T10:43:00Z">
        <w:r w:rsidR="00A8759A">
          <w:rPr>
            <w:rFonts w:ascii="Times New Roman" w:hAnsi="Times New Roman" w:cs="Times New Roman"/>
            <w:sz w:val="24"/>
            <w:szCs w:val="24"/>
          </w:rPr>
          <w:t xml:space="preserve"> at the level of individual objects </w:t>
        </w:r>
      </w:ins>
      <w:ins w:id="253" w:author="Benton, Deon" w:date="2023-02-07T10:46:00Z">
        <w:r w:rsidR="00E91F58">
          <w:rPr>
            <w:rFonts w:ascii="Times New Roman" w:hAnsi="Times New Roman" w:cs="Times New Roman"/>
            <w:sz w:val="24"/>
            <w:szCs w:val="24"/>
          </w:rPr>
          <w:t>asking children to reason about three compared to two objects may seem</w:t>
        </w:r>
      </w:ins>
      <w:ins w:id="254" w:author="Benton, Deon" w:date="2023-02-07T10:43:00Z">
        <w:r w:rsidR="00A8759A">
          <w:rPr>
            <w:rFonts w:ascii="Times New Roman" w:hAnsi="Times New Roman" w:cs="Times New Roman"/>
            <w:sz w:val="24"/>
            <w:szCs w:val="24"/>
          </w:rPr>
          <w:t xml:space="preserve"> trivial,</w:t>
        </w:r>
      </w:ins>
      <w:ins w:id="255" w:author="Benton, Deon" w:date="2023-02-07T10:46:00Z">
        <w:r w:rsidR="00E91F58">
          <w:rPr>
            <w:rFonts w:ascii="Times New Roman" w:hAnsi="Times New Roman" w:cs="Times New Roman"/>
            <w:sz w:val="24"/>
            <w:szCs w:val="24"/>
          </w:rPr>
          <w:t xml:space="preserve"> by contrast</w:t>
        </w:r>
      </w:ins>
      <w:ins w:id="256" w:author="Benton, Deon" w:date="2023-02-07T10:43:00Z">
        <w:r w:rsidR="00A8759A">
          <w:rPr>
            <w:rFonts w:ascii="Times New Roman" w:hAnsi="Times New Roman" w:cs="Times New Roman"/>
            <w:sz w:val="24"/>
            <w:szCs w:val="24"/>
          </w:rPr>
          <w:t xml:space="preserve"> the corresponding increase in the </w:t>
        </w:r>
      </w:ins>
      <w:ins w:id="257" w:author="Benton, Deon" w:date="2023-02-07T10:49:00Z">
        <w:r w:rsidR="00A71F2D">
          <w:rPr>
            <w:rFonts w:ascii="Times New Roman" w:hAnsi="Times New Roman" w:cs="Times New Roman"/>
            <w:sz w:val="24"/>
            <w:szCs w:val="24"/>
          </w:rPr>
          <w:t xml:space="preserve">underlying </w:t>
        </w:r>
      </w:ins>
      <w:ins w:id="258" w:author="Benton, Deon" w:date="2023-02-07T10:46:00Z">
        <w:r w:rsidR="00E91F58">
          <w:rPr>
            <w:rFonts w:ascii="Times New Roman" w:hAnsi="Times New Roman" w:cs="Times New Roman"/>
            <w:sz w:val="24"/>
            <w:szCs w:val="24"/>
          </w:rPr>
          <w:t>psychological</w:t>
        </w:r>
      </w:ins>
      <w:ins w:id="259" w:author="Benton, Deon" w:date="2023-02-07T10:43:00Z">
        <w:r w:rsidR="00A8759A">
          <w:rPr>
            <w:rFonts w:ascii="Times New Roman" w:hAnsi="Times New Roman" w:cs="Times New Roman"/>
            <w:sz w:val="24"/>
            <w:szCs w:val="24"/>
          </w:rPr>
          <w:t xml:space="preserve"> hypothesis space is substantial. </w:t>
        </w:r>
      </w:ins>
      <w:ins w:id="260" w:author="Benton, Deon" w:date="2023-02-07T10:47:00Z">
        <w:r w:rsidR="00E91F58">
          <w:rPr>
            <w:rFonts w:ascii="Times New Roman" w:hAnsi="Times New Roman" w:cs="Times New Roman"/>
            <w:sz w:val="24"/>
            <w:szCs w:val="24"/>
          </w:rPr>
          <w:t xml:space="preserve"> For example,</w:t>
        </w:r>
      </w:ins>
      <w:ins w:id="261" w:author="Benton, Deon" w:date="2023-02-07T10:44:00Z">
        <w:r w:rsidR="00A8759A">
          <w:rPr>
            <w:rFonts w:ascii="Times New Roman" w:hAnsi="Times New Roman" w:cs="Times New Roman"/>
            <w:sz w:val="24"/>
            <w:szCs w:val="24"/>
          </w:rPr>
          <w:t xml:space="preserve"> </w:t>
        </w:r>
      </w:ins>
      <w:ins w:id="262" w:author="Benton, Deon" w:date="2023-02-07T10:50:00Z">
        <w:r w:rsidR="00A71F2D">
          <w:rPr>
            <w:rFonts w:ascii="Times New Roman" w:hAnsi="Times New Roman" w:cs="Times New Roman"/>
            <w:sz w:val="24"/>
            <w:szCs w:val="24"/>
          </w:rPr>
          <w:t>children who are asked</w:t>
        </w:r>
      </w:ins>
      <w:ins w:id="263" w:author="Benton, Deon" w:date="2023-02-07T10:44:00Z">
        <w:r w:rsidR="00A8759A">
          <w:rPr>
            <w:rFonts w:ascii="Times New Roman" w:hAnsi="Times New Roman" w:cs="Times New Roman"/>
            <w:sz w:val="24"/>
            <w:szCs w:val="24"/>
          </w:rPr>
          <w:t xml:space="preserve"> to reason about two candidate causes</w:t>
        </w:r>
      </w:ins>
      <w:ins w:id="264" w:author="Benton, Deon" w:date="2023-02-07T11:37:00Z">
        <w:r w:rsidR="00F6615D">
          <w:rPr>
            <w:rFonts w:ascii="Times New Roman" w:hAnsi="Times New Roman" w:cs="Times New Roman"/>
            <w:sz w:val="24"/>
            <w:szCs w:val="24"/>
          </w:rPr>
          <w:t>—</w:t>
        </w:r>
      </w:ins>
      <w:ins w:id="265" w:author="Benton, Deon" w:date="2023-02-07T10:50:00Z">
        <w:r w:rsidR="00A71F2D">
          <w:rPr>
            <w:rFonts w:ascii="Times New Roman" w:hAnsi="Times New Roman" w:cs="Times New Roman"/>
            <w:sz w:val="24"/>
            <w:szCs w:val="24"/>
          </w:rPr>
          <w:t>which is the approach that</w:t>
        </w:r>
      </w:ins>
      <w:ins w:id="266" w:author="Benton, Deon" w:date="2023-02-07T10:55:00Z">
        <w:r w:rsidR="00115C2B">
          <w:rPr>
            <w:rFonts w:ascii="Times New Roman" w:hAnsi="Times New Roman" w:cs="Times New Roman"/>
            <w:sz w:val="24"/>
            <w:szCs w:val="24"/>
          </w:rPr>
          <w:t xml:space="preserve"> has been taken</w:t>
        </w:r>
      </w:ins>
      <w:ins w:id="267" w:author="Benton, Deon" w:date="2023-02-07T11:36:00Z">
        <w:r w:rsidR="00E27CAD">
          <w:rPr>
            <w:rFonts w:ascii="Times New Roman" w:hAnsi="Times New Roman" w:cs="Times New Roman"/>
            <w:sz w:val="24"/>
            <w:szCs w:val="24"/>
          </w:rPr>
          <w:t xml:space="preserve"> </w:t>
        </w:r>
      </w:ins>
      <w:ins w:id="268" w:author="Benton, Deon" w:date="2023-02-07T12:27:00Z">
        <w:r w:rsidR="004308F2">
          <w:rPr>
            <w:rFonts w:ascii="Times New Roman" w:hAnsi="Times New Roman" w:cs="Times New Roman"/>
            <w:sz w:val="24"/>
            <w:szCs w:val="24"/>
          </w:rPr>
          <w:t>in most</w:t>
        </w:r>
      </w:ins>
      <w:ins w:id="269" w:author="Benton, Deon" w:date="2023-02-07T10:50:00Z">
        <w:r w:rsidR="001B0577">
          <w:rPr>
            <w:rFonts w:ascii="Times New Roman" w:hAnsi="Times New Roman" w:cs="Times New Roman"/>
            <w:sz w:val="24"/>
            <w:szCs w:val="24"/>
          </w:rPr>
          <w:t xml:space="preserve"> contemporary</w:t>
        </w:r>
      </w:ins>
      <w:ins w:id="270" w:author="Benton, Deon" w:date="2023-02-07T10:47:00Z">
        <w:r w:rsidR="00E91F58">
          <w:rPr>
            <w:rFonts w:ascii="Times New Roman" w:hAnsi="Times New Roman" w:cs="Times New Roman"/>
            <w:sz w:val="24"/>
            <w:szCs w:val="24"/>
          </w:rPr>
          <w:t xml:space="preserve"> studies on BB reasoning in human children</w:t>
        </w:r>
      </w:ins>
      <w:ins w:id="271" w:author="Benton, Deon" w:date="2023-02-07T10:50:00Z">
        <w:r w:rsidR="00A71F2D">
          <w:rPr>
            <w:rFonts w:ascii="Times New Roman" w:hAnsi="Times New Roman" w:cs="Times New Roman"/>
            <w:sz w:val="24"/>
            <w:szCs w:val="24"/>
          </w:rPr>
          <w:t xml:space="preserve"> </w:t>
        </w:r>
      </w:ins>
      <w:ins w:id="272" w:author="Benton, Deon" w:date="2023-02-07T10:47:00Z">
        <w:r w:rsidR="00E91F58">
          <w:rPr>
            <w:rFonts w:ascii="Times New Roman" w:hAnsi="Times New Roman" w:cs="Times New Roman"/>
            <w:sz w:val="24"/>
            <w:szCs w:val="24"/>
          </w:rPr>
          <w:t>(e.g.,</w:t>
        </w:r>
      </w:ins>
      <w:ins w:id="273" w:author="Benton, Deon" w:date="2023-02-07T10:48:00Z">
        <w:r w:rsidR="00A71F2D">
          <w:rPr>
            <w:rFonts w:ascii="Times New Roman" w:hAnsi="Times New Roman" w:cs="Times New Roman"/>
            <w:sz w:val="24"/>
            <w:szCs w:val="24"/>
          </w:rPr>
          <w:t xml:space="preserve"> Beckers et al., 2009;</w:t>
        </w:r>
      </w:ins>
      <w:ins w:id="274" w:author="Benton, Deon" w:date="2023-02-07T10:47:00Z">
        <w:r w:rsidR="00E91F58">
          <w:rPr>
            <w:rFonts w:ascii="Times New Roman" w:hAnsi="Times New Roman" w:cs="Times New Roman"/>
            <w:sz w:val="24"/>
            <w:szCs w:val="24"/>
          </w:rPr>
          <w:t xml:space="preserve"> Gri</w:t>
        </w:r>
      </w:ins>
      <w:ins w:id="275" w:author="Benton, Deon" w:date="2023-02-07T10:48:00Z">
        <w:r w:rsidR="00E91F58">
          <w:rPr>
            <w:rFonts w:ascii="Times New Roman" w:hAnsi="Times New Roman" w:cs="Times New Roman"/>
            <w:sz w:val="24"/>
            <w:szCs w:val="24"/>
          </w:rPr>
          <w:t>ffiths et al., 2011;</w:t>
        </w:r>
      </w:ins>
      <w:ins w:id="276" w:author="Benton, Deon" w:date="2023-02-07T10:56:00Z">
        <w:r w:rsidR="00115C2B">
          <w:rPr>
            <w:rFonts w:ascii="Times New Roman" w:hAnsi="Times New Roman" w:cs="Times New Roman"/>
            <w:sz w:val="24"/>
            <w:szCs w:val="24"/>
          </w:rPr>
          <w:t xml:space="preserve"> Kloos &amp; Sloutsky, 2013</w:t>
        </w:r>
      </w:ins>
      <w:ins w:id="277" w:author="Benton, Deon" w:date="2023-02-07T10:57:00Z">
        <w:r w:rsidR="00115C2B">
          <w:rPr>
            <w:rFonts w:ascii="Times New Roman" w:hAnsi="Times New Roman" w:cs="Times New Roman"/>
            <w:sz w:val="24"/>
            <w:szCs w:val="24"/>
          </w:rPr>
          <w:t>;</w:t>
        </w:r>
        <w:r w:rsidR="006012C5">
          <w:rPr>
            <w:rFonts w:ascii="Times New Roman" w:hAnsi="Times New Roman" w:cs="Times New Roman"/>
            <w:sz w:val="24"/>
            <w:szCs w:val="24"/>
          </w:rPr>
          <w:t xml:space="preserve"> McCormack et al., 2009; McCormack et al., 2013;</w:t>
        </w:r>
      </w:ins>
      <w:ins w:id="278" w:author="Benton, Deon" w:date="2023-02-07T10:48:00Z">
        <w:r w:rsidR="00E91F58">
          <w:rPr>
            <w:rFonts w:ascii="Times New Roman" w:hAnsi="Times New Roman" w:cs="Times New Roman"/>
            <w:sz w:val="24"/>
            <w:szCs w:val="24"/>
          </w:rPr>
          <w:t xml:space="preserve"> </w:t>
        </w:r>
      </w:ins>
      <w:ins w:id="279" w:author="Benton, Deon" w:date="2023-02-07T10:47:00Z">
        <w:r w:rsidR="00E91F58">
          <w:rPr>
            <w:rFonts w:ascii="Times New Roman" w:hAnsi="Times New Roman" w:cs="Times New Roman"/>
            <w:sz w:val="24"/>
            <w:szCs w:val="24"/>
          </w:rPr>
          <w:t>Sobel et al., 2004</w:t>
        </w:r>
      </w:ins>
      <w:ins w:id="280" w:author="Benton, Deon" w:date="2023-02-07T10:49:00Z">
        <w:r w:rsidR="00A71F2D">
          <w:rPr>
            <w:rFonts w:ascii="Times New Roman" w:hAnsi="Times New Roman" w:cs="Times New Roman"/>
            <w:sz w:val="24"/>
            <w:szCs w:val="24"/>
          </w:rPr>
          <w:t>)</w:t>
        </w:r>
      </w:ins>
      <w:ins w:id="281" w:author="Benton, Deon" w:date="2023-02-07T11:37:00Z">
        <w:r w:rsidR="00F6615D">
          <w:rPr>
            <w:rFonts w:ascii="Times New Roman" w:hAnsi="Times New Roman" w:cs="Times New Roman"/>
            <w:sz w:val="24"/>
            <w:szCs w:val="24"/>
          </w:rPr>
          <w:t>—</w:t>
        </w:r>
      </w:ins>
      <w:ins w:id="282" w:author="Benton, Deon" w:date="2023-02-07T10:50:00Z">
        <w:r w:rsidR="001B0577">
          <w:rPr>
            <w:rFonts w:ascii="Times New Roman" w:hAnsi="Times New Roman" w:cs="Times New Roman"/>
            <w:sz w:val="24"/>
            <w:szCs w:val="24"/>
          </w:rPr>
          <w:t>need</w:t>
        </w:r>
      </w:ins>
      <w:ins w:id="283" w:author="Benton, Deon" w:date="2023-02-07T10:44:00Z">
        <w:r w:rsidR="000F489D">
          <w:rPr>
            <w:rFonts w:ascii="Times New Roman" w:hAnsi="Times New Roman" w:cs="Times New Roman"/>
            <w:sz w:val="24"/>
            <w:szCs w:val="24"/>
          </w:rPr>
          <w:t xml:space="preserve"> only to represent and choose among </w:t>
        </w:r>
        <w:r w:rsidR="000F489D" w:rsidRPr="00D94C82">
          <w:rPr>
            <w:rFonts w:ascii="Times New Roman" w:hAnsi="Times New Roman" w:cs="Times New Roman"/>
            <w:i/>
            <w:iCs/>
            <w:sz w:val="24"/>
            <w:szCs w:val="24"/>
          </w:rPr>
          <w:t>four</w:t>
        </w:r>
        <w:r w:rsidR="000F489D">
          <w:rPr>
            <w:rFonts w:ascii="Times New Roman" w:hAnsi="Times New Roman" w:cs="Times New Roman"/>
            <w:sz w:val="24"/>
            <w:szCs w:val="24"/>
          </w:rPr>
          <w:t xml:space="preserve"> candidate causal hypotheses</w:t>
        </w:r>
      </w:ins>
      <w:ins w:id="284" w:author="Benton, Deon" w:date="2023-02-07T11:41:00Z">
        <w:r w:rsidR="003759F9">
          <w:rPr>
            <w:rFonts w:ascii="Times New Roman" w:hAnsi="Times New Roman" w:cs="Times New Roman"/>
            <w:sz w:val="24"/>
            <w:szCs w:val="24"/>
          </w:rPr>
          <w:t xml:space="preserve"> (i.e., 2</w:t>
        </w:r>
        <w:r w:rsidR="003759F9">
          <w:rPr>
            <w:rFonts w:ascii="Times New Roman" w:hAnsi="Times New Roman" w:cs="Times New Roman"/>
            <w:sz w:val="24"/>
            <w:szCs w:val="24"/>
            <w:vertAlign w:val="superscript"/>
          </w:rPr>
          <w:t>n</w:t>
        </w:r>
        <w:r w:rsidR="003759F9">
          <w:rPr>
            <w:rFonts w:ascii="Times New Roman" w:hAnsi="Times New Roman" w:cs="Times New Roman"/>
            <w:sz w:val="24"/>
            <w:szCs w:val="24"/>
          </w:rPr>
          <w:t xml:space="preserve">, where </w:t>
        </w:r>
      </w:ins>
      <w:ins w:id="285" w:author="Benton, Deon" w:date="2023-02-07T12:43:00Z">
        <w:r w:rsidR="00D46BF4">
          <w:rPr>
            <w:rFonts w:ascii="Times New Roman" w:hAnsi="Times New Roman" w:cs="Times New Roman"/>
            <w:i/>
            <w:iCs/>
            <w:sz w:val="24"/>
            <w:szCs w:val="24"/>
          </w:rPr>
          <w:t xml:space="preserve">n </w:t>
        </w:r>
      </w:ins>
      <w:ins w:id="286" w:author="Benton, Deon" w:date="2023-02-07T11:41:00Z">
        <w:r w:rsidR="003759F9">
          <w:rPr>
            <w:rFonts w:ascii="Times New Roman" w:hAnsi="Times New Roman" w:cs="Times New Roman"/>
            <w:sz w:val="24"/>
            <w:szCs w:val="24"/>
          </w:rPr>
          <w:t>is the number of potential causes)</w:t>
        </w:r>
      </w:ins>
      <w:ins w:id="287" w:author="Benton, Deon" w:date="2023-02-07T10:44:00Z">
        <w:r w:rsidR="000F489D">
          <w:rPr>
            <w:rFonts w:ascii="Times New Roman" w:hAnsi="Times New Roman" w:cs="Times New Roman"/>
            <w:sz w:val="24"/>
            <w:szCs w:val="24"/>
          </w:rPr>
          <w:t xml:space="preserve">. This may be within the limits of </w:t>
        </w:r>
      </w:ins>
      <w:ins w:id="288" w:author="Benton, Deon" w:date="2023-02-07T11:39:00Z">
        <w:r w:rsidR="00AC51B1">
          <w:rPr>
            <w:rFonts w:ascii="Times New Roman" w:hAnsi="Times New Roman" w:cs="Times New Roman"/>
            <w:sz w:val="24"/>
            <w:szCs w:val="24"/>
          </w:rPr>
          <w:t>3- and 4-year-olds</w:t>
        </w:r>
      </w:ins>
      <w:ins w:id="289" w:author="Benton, Deon" w:date="2023-02-07T11:41:00Z">
        <w:r w:rsidR="00F9347A">
          <w:rPr>
            <w:rFonts w:ascii="Times New Roman" w:hAnsi="Times New Roman" w:cs="Times New Roman"/>
            <w:sz w:val="24"/>
            <w:szCs w:val="24"/>
          </w:rPr>
          <w:t>’ information-processing capacities</w:t>
        </w:r>
      </w:ins>
      <w:ins w:id="290" w:author="Benton, Deon" w:date="2023-02-07T11:39:00Z">
        <w:r w:rsidR="00AC51B1">
          <w:rPr>
            <w:rFonts w:ascii="Times New Roman" w:hAnsi="Times New Roman" w:cs="Times New Roman"/>
            <w:sz w:val="24"/>
            <w:szCs w:val="24"/>
          </w:rPr>
          <w:t>.</w:t>
        </w:r>
      </w:ins>
      <w:ins w:id="291" w:author="Benton, Deon" w:date="2023-02-07T11:37:00Z">
        <w:r w:rsidR="00336F73">
          <w:rPr>
            <w:rFonts w:ascii="Times New Roman" w:hAnsi="Times New Roman" w:cs="Times New Roman"/>
            <w:sz w:val="24"/>
            <w:szCs w:val="24"/>
          </w:rPr>
          <w:t xml:space="preserve"> However, children who are asked to reason about three candidate causes must now </w:t>
        </w:r>
      </w:ins>
      <w:ins w:id="292" w:author="Benton, Deon" w:date="2023-02-07T11:41:00Z">
        <w:r w:rsidR="00C136D3">
          <w:rPr>
            <w:rFonts w:ascii="Times New Roman" w:hAnsi="Times New Roman" w:cs="Times New Roman"/>
            <w:sz w:val="24"/>
            <w:szCs w:val="24"/>
          </w:rPr>
          <w:t>contend with</w:t>
        </w:r>
      </w:ins>
      <w:ins w:id="293" w:author="Benton, Deon" w:date="2023-02-07T11:37:00Z">
        <w:r w:rsidR="00336F73">
          <w:rPr>
            <w:rFonts w:ascii="Times New Roman" w:hAnsi="Times New Roman" w:cs="Times New Roman"/>
            <w:sz w:val="24"/>
            <w:szCs w:val="24"/>
          </w:rPr>
          <w:t xml:space="preserve"> </w:t>
        </w:r>
        <w:r w:rsidR="00336F73">
          <w:rPr>
            <w:rFonts w:ascii="Times New Roman" w:hAnsi="Times New Roman" w:cs="Times New Roman"/>
            <w:i/>
            <w:iCs/>
            <w:sz w:val="24"/>
            <w:szCs w:val="24"/>
          </w:rPr>
          <w:t xml:space="preserve">eight </w:t>
        </w:r>
      </w:ins>
      <w:ins w:id="294" w:author="Benton, Deon" w:date="2023-02-07T11:38:00Z">
        <w:r w:rsidR="00336F73">
          <w:rPr>
            <w:rFonts w:ascii="Times New Roman" w:hAnsi="Times New Roman" w:cs="Times New Roman"/>
            <w:sz w:val="24"/>
            <w:szCs w:val="24"/>
          </w:rPr>
          <w:t xml:space="preserve">candidate causal hypothesis. </w:t>
        </w:r>
      </w:ins>
      <w:ins w:id="295" w:author="Benton, Deon" w:date="2023-02-07T11:39:00Z">
        <w:r w:rsidR="00AC51B1">
          <w:rPr>
            <w:rFonts w:ascii="Times New Roman" w:hAnsi="Times New Roman" w:cs="Times New Roman"/>
            <w:sz w:val="24"/>
            <w:szCs w:val="24"/>
          </w:rPr>
          <w:t xml:space="preserve">For the developing child, </w:t>
        </w:r>
      </w:ins>
      <w:ins w:id="296" w:author="Benton, Deon" w:date="2023-02-07T11:42:00Z">
        <w:r w:rsidR="00480A19">
          <w:rPr>
            <w:rFonts w:ascii="Times New Roman" w:hAnsi="Times New Roman" w:cs="Times New Roman"/>
            <w:sz w:val="24"/>
            <w:szCs w:val="24"/>
          </w:rPr>
          <w:t>this</w:t>
        </w:r>
      </w:ins>
      <w:ins w:id="297" w:author="Benton, Deon" w:date="2023-02-07T11:39:00Z">
        <w:r w:rsidR="00AC51B1">
          <w:rPr>
            <w:rFonts w:ascii="Times New Roman" w:hAnsi="Times New Roman" w:cs="Times New Roman"/>
            <w:sz w:val="24"/>
            <w:szCs w:val="24"/>
          </w:rPr>
          <w:t xml:space="preserve"> may well be outside the limits of their </w:t>
        </w:r>
      </w:ins>
      <w:ins w:id="298" w:author="Benton, Deon" w:date="2023-02-07T11:44:00Z">
        <w:r w:rsidR="006F2751">
          <w:rPr>
            <w:rFonts w:ascii="Times New Roman" w:hAnsi="Times New Roman" w:cs="Times New Roman"/>
            <w:sz w:val="24"/>
            <w:szCs w:val="24"/>
          </w:rPr>
          <w:t xml:space="preserve">restricted </w:t>
        </w:r>
      </w:ins>
      <w:ins w:id="299" w:author="Benton, Deon" w:date="2023-02-07T11:39:00Z">
        <w:r w:rsidR="00AC51B1">
          <w:rPr>
            <w:rFonts w:ascii="Times New Roman" w:hAnsi="Times New Roman" w:cs="Times New Roman"/>
            <w:sz w:val="24"/>
            <w:szCs w:val="24"/>
          </w:rPr>
          <w:t>information-processing capacities</w:t>
        </w:r>
      </w:ins>
      <w:ins w:id="300" w:author="Benton, Deon" w:date="2023-02-07T11:42:00Z">
        <w:r w:rsidR="00480A19">
          <w:rPr>
            <w:rFonts w:ascii="Times New Roman" w:hAnsi="Times New Roman" w:cs="Times New Roman"/>
            <w:sz w:val="24"/>
            <w:szCs w:val="24"/>
          </w:rPr>
          <w:t>.</w:t>
        </w:r>
      </w:ins>
      <w:ins w:id="301" w:author="Benton, Deon" w:date="2023-02-07T11:44:00Z">
        <w:r w:rsidR="00DF0B18">
          <w:rPr>
            <w:rFonts w:ascii="Times New Roman" w:hAnsi="Times New Roman" w:cs="Times New Roman"/>
            <w:sz w:val="24"/>
            <w:szCs w:val="24"/>
          </w:rPr>
          <w:t xml:space="preserve"> This view also aligns with previous theorizing both in the infant literature (e.g., Cohe</w:t>
        </w:r>
      </w:ins>
      <w:ins w:id="302" w:author="Benton, Deon" w:date="2023-02-07T11:45:00Z">
        <w:r w:rsidR="00DF0B18">
          <w:rPr>
            <w:rFonts w:ascii="Times New Roman" w:hAnsi="Times New Roman" w:cs="Times New Roman"/>
            <w:sz w:val="24"/>
            <w:szCs w:val="24"/>
          </w:rPr>
          <w:t>n, Chaput, &amp; Cashon, 2002) as well as in the child literature (e.g., De Houwer &amp; Beckers, 200</w:t>
        </w:r>
      </w:ins>
      <w:ins w:id="303" w:author="Benton, Deon" w:date="2023-02-07T11:46:00Z">
        <w:r w:rsidR="00DF0B18">
          <w:rPr>
            <w:rFonts w:ascii="Times New Roman" w:hAnsi="Times New Roman" w:cs="Times New Roman"/>
            <w:sz w:val="24"/>
            <w:szCs w:val="24"/>
          </w:rPr>
          <w:t>3; Waldmann &amp; Walker, 200</w:t>
        </w:r>
        <w:r w:rsidR="00254EC4">
          <w:rPr>
            <w:rFonts w:ascii="Times New Roman" w:hAnsi="Times New Roman" w:cs="Times New Roman"/>
            <w:sz w:val="24"/>
            <w:szCs w:val="24"/>
          </w:rPr>
          <w:t>5)</w:t>
        </w:r>
        <w:r w:rsidR="00475DC3">
          <w:rPr>
            <w:rFonts w:ascii="Times New Roman" w:hAnsi="Times New Roman" w:cs="Times New Roman"/>
            <w:sz w:val="24"/>
            <w:szCs w:val="24"/>
          </w:rPr>
          <w:t>.</w:t>
        </w:r>
      </w:ins>
      <w:ins w:id="304" w:author="Benton, Deon" w:date="2023-02-07T11:42:00Z">
        <w:r w:rsidR="00480A19">
          <w:rPr>
            <w:rFonts w:ascii="Times New Roman" w:hAnsi="Times New Roman" w:cs="Times New Roman"/>
            <w:sz w:val="24"/>
            <w:szCs w:val="24"/>
          </w:rPr>
          <w:t xml:space="preserve"> This, in turn,</w:t>
        </w:r>
      </w:ins>
      <w:ins w:id="305" w:author="Benton, Deon" w:date="2023-02-07T11:40:00Z">
        <w:r w:rsidR="00AC51B1">
          <w:rPr>
            <w:rFonts w:ascii="Times New Roman" w:hAnsi="Times New Roman" w:cs="Times New Roman"/>
            <w:sz w:val="24"/>
            <w:szCs w:val="24"/>
          </w:rPr>
          <w:t xml:space="preserve"> </w:t>
        </w:r>
      </w:ins>
      <w:ins w:id="306" w:author="Benton, Deon" w:date="2023-02-07T11:38:00Z">
        <w:r w:rsidR="00336F73">
          <w:rPr>
            <w:rFonts w:ascii="Times New Roman" w:hAnsi="Times New Roman" w:cs="Times New Roman"/>
            <w:sz w:val="24"/>
            <w:szCs w:val="24"/>
          </w:rPr>
          <w:t>may explain why</w:t>
        </w:r>
      </w:ins>
      <w:ins w:id="307" w:author="Benton, Deon" w:date="2023-02-07T11:40:00Z">
        <w:r w:rsidR="00AC51B1">
          <w:rPr>
            <w:rFonts w:ascii="Times New Roman" w:hAnsi="Times New Roman" w:cs="Times New Roman"/>
            <w:sz w:val="24"/>
            <w:szCs w:val="24"/>
          </w:rPr>
          <w:t xml:space="preserve"> their present</w:t>
        </w:r>
      </w:ins>
      <w:ins w:id="308" w:author="Benton, Deon" w:date="2023-02-07T11:38:00Z">
        <w:r w:rsidR="00AC51B1">
          <w:rPr>
            <w:rFonts w:ascii="Times New Roman" w:hAnsi="Times New Roman" w:cs="Times New Roman"/>
            <w:sz w:val="24"/>
            <w:szCs w:val="24"/>
          </w:rPr>
          <w:t xml:space="preserve"> causal judgements better aligned with an associative-learning mechanism than a Bayesian-infer</w:t>
        </w:r>
      </w:ins>
      <w:ins w:id="309" w:author="Benton, Deon" w:date="2023-02-07T11:39:00Z">
        <w:r w:rsidR="00AC51B1">
          <w:rPr>
            <w:rFonts w:ascii="Times New Roman" w:hAnsi="Times New Roman" w:cs="Times New Roman"/>
            <w:sz w:val="24"/>
            <w:szCs w:val="24"/>
          </w:rPr>
          <w:t>ence once</w:t>
        </w:r>
      </w:ins>
      <w:ins w:id="310" w:author="Benton, Deon" w:date="2023-02-07T11:42:00Z">
        <w:r w:rsidR="00480A19">
          <w:rPr>
            <w:rFonts w:ascii="Times New Roman" w:hAnsi="Times New Roman" w:cs="Times New Roman"/>
            <w:sz w:val="24"/>
            <w:szCs w:val="24"/>
          </w:rPr>
          <w:t xml:space="preserve">, whereas in previous </w:t>
        </w:r>
        <w:r w:rsidR="00480A19">
          <w:rPr>
            <w:rFonts w:ascii="Times New Roman" w:hAnsi="Times New Roman" w:cs="Times New Roman"/>
            <w:sz w:val="24"/>
            <w:szCs w:val="24"/>
          </w:rPr>
          <w:lastRenderedPageBreak/>
          <w:t xml:space="preserve">studies on </w:t>
        </w:r>
      </w:ins>
      <w:ins w:id="311" w:author="Benton, Deon" w:date="2023-02-07T11:43:00Z">
        <w:r w:rsidR="00480A19">
          <w:rPr>
            <w:rFonts w:ascii="Times New Roman" w:hAnsi="Times New Roman" w:cs="Times New Roman"/>
            <w:sz w:val="24"/>
            <w:szCs w:val="24"/>
          </w:rPr>
          <w:t xml:space="preserve">BB reasoning in children, their performance better aligned with a Bayesian-inference mechanism than an associative-learning one. </w:t>
        </w:r>
      </w:ins>
    </w:p>
    <w:p w14:paraId="69C2DE3E" w14:textId="77777777" w:rsidR="003848C3" w:rsidRDefault="00976524" w:rsidP="0089771F">
      <w:pPr>
        <w:spacing w:line="480" w:lineRule="auto"/>
        <w:ind w:firstLine="720"/>
        <w:contextualSpacing/>
        <w:rPr>
          <w:ins w:id="312" w:author="Benton, Deon" w:date="2023-02-07T13:15:00Z"/>
          <w:rFonts w:ascii="Times New Roman" w:hAnsi="Times New Roman" w:cs="Times New Roman"/>
          <w:sz w:val="24"/>
          <w:szCs w:val="24"/>
        </w:rPr>
      </w:pPr>
      <w:ins w:id="313" w:author="Benton, Deon" w:date="2023-02-07T12:55:00Z">
        <w:r>
          <w:rPr>
            <w:rFonts w:ascii="Times New Roman" w:hAnsi="Times New Roman" w:cs="Times New Roman"/>
            <w:sz w:val="24"/>
            <w:szCs w:val="24"/>
          </w:rPr>
          <w:t xml:space="preserve">One open question that this study leaves unaddressed </w:t>
        </w:r>
      </w:ins>
      <w:ins w:id="314" w:author="Benton, Deon" w:date="2023-02-07T12:56:00Z">
        <w:r>
          <w:rPr>
            <w:rFonts w:ascii="Times New Roman" w:hAnsi="Times New Roman" w:cs="Times New Roman"/>
            <w:sz w:val="24"/>
            <w:szCs w:val="24"/>
          </w:rPr>
          <w:t>concerns</w:t>
        </w:r>
      </w:ins>
      <w:ins w:id="315" w:author="Benton, Deon" w:date="2023-02-07T12:55:00Z">
        <w:r>
          <w:rPr>
            <w:rFonts w:ascii="Times New Roman" w:hAnsi="Times New Roman" w:cs="Times New Roman"/>
            <w:sz w:val="24"/>
            <w:szCs w:val="24"/>
          </w:rPr>
          <w:t xml:space="preserve"> what effect, if any, establishing the base rate of blickets would have on participants’ BB performance in this setting</w:t>
        </w:r>
      </w:ins>
      <w:ins w:id="316" w:author="Benton, Deon" w:date="2023-01-27T17:12:00Z">
        <w:r w:rsidR="00D67FF2">
          <w:rPr>
            <w:rFonts w:ascii="Times New Roman" w:hAnsi="Times New Roman" w:cs="Times New Roman"/>
            <w:sz w:val="24"/>
            <w:szCs w:val="24"/>
          </w:rPr>
          <w:t>. For example, it is possible that</w:t>
        </w:r>
      </w:ins>
      <w:ins w:id="317" w:author="Benton, Deon" w:date="2023-01-27T17:13:00Z">
        <w:r w:rsidR="00D67FF2">
          <w:rPr>
            <w:rFonts w:ascii="Times New Roman" w:hAnsi="Times New Roman" w:cs="Times New Roman"/>
            <w:sz w:val="24"/>
            <w:szCs w:val="24"/>
          </w:rPr>
          <w:t xml:space="preserve"> participants would engage in BB reasoning</w:t>
        </w:r>
      </w:ins>
      <w:ins w:id="318" w:author="Benton, Deon" w:date="2023-01-27T17:14:00Z">
        <w:r w:rsidR="00FC2473">
          <w:rPr>
            <w:rFonts w:ascii="Times New Roman" w:hAnsi="Times New Roman" w:cs="Times New Roman"/>
            <w:sz w:val="24"/>
            <w:szCs w:val="24"/>
          </w:rPr>
          <w:t>—and thus show evidence of the use of a Bayesian-inference mechanism—</w:t>
        </w:r>
      </w:ins>
      <w:ins w:id="319" w:author="Benton, Deon" w:date="2023-01-27T17:12:00Z">
        <w:r w:rsidR="00D67FF2">
          <w:rPr>
            <w:rFonts w:ascii="Times New Roman" w:hAnsi="Times New Roman" w:cs="Times New Roman"/>
            <w:sz w:val="24"/>
            <w:szCs w:val="24"/>
          </w:rPr>
          <w:t xml:space="preserve">if </w:t>
        </w:r>
      </w:ins>
      <w:ins w:id="320" w:author="Benton, Deon" w:date="2023-01-27T17:13:00Z">
        <w:r w:rsidR="00D67FF2">
          <w:rPr>
            <w:rFonts w:ascii="Times New Roman" w:hAnsi="Times New Roman" w:cs="Times New Roman"/>
            <w:sz w:val="24"/>
            <w:szCs w:val="24"/>
          </w:rPr>
          <w:t>the base rate of blickets is</w:t>
        </w:r>
      </w:ins>
      <w:ins w:id="321" w:author="Benton, Deon" w:date="2023-01-27T17:14:00Z">
        <w:r w:rsidR="00FC2473">
          <w:rPr>
            <w:rFonts w:ascii="Times New Roman" w:hAnsi="Times New Roman" w:cs="Times New Roman"/>
            <w:sz w:val="24"/>
            <w:szCs w:val="24"/>
          </w:rPr>
          <w:t xml:space="preserve"> established to be low.</w:t>
        </w:r>
      </w:ins>
      <w:ins w:id="322" w:author="Benton, Deon" w:date="2023-01-27T17:13:00Z">
        <w:r w:rsidR="00D67FF2">
          <w:rPr>
            <w:rFonts w:ascii="Times New Roman" w:hAnsi="Times New Roman" w:cs="Times New Roman"/>
            <w:sz w:val="24"/>
            <w:szCs w:val="24"/>
          </w:rPr>
          <w:t xml:space="preserve"> </w:t>
        </w:r>
      </w:ins>
      <w:ins w:id="323"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24"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25"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326" w:author="Benton, Deon" w:date="2023-02-07T12:56:00Z">
        <w:r>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327" w:author="Benton, Deon" w:date="2023-02-07T12:57:00Z">
        <w:r w:rsidR="0071291D">
          <w:rPr>
            <w:rFonts w:ascii="Times New Roman" w:hAnsi="Times New Roman" w:cs="Times New Roman"/>
            <w:sz w:val="24"/>
            <w:szCs w:val="24"/>
          </w:rPr>
          <w:t>base rates and can integrate that information into their causal judgements about tw</w:t>
        </w:r>
      </w:ins>
      <w:ins w:id="328" w:author="Benton, Deon" w:date="2023-02-07T12:58:00Z">
        <w:r w:rsidR="0071291D">
          <w:rPr>
            <w:rFonts w:ascii="Times New Roman" w:hAnsi="Times New Roman" w:cs="Times New Roman"/>
            <w:sz w:val="24"/>
            <w:szCs w:val="24"/>
          </w:rPr>
          <w:t>o potential causes</w:t>
        </w:r>
      </w:ins>
      <w:ins w:id="329" w:author="Benton, Deon" w:date="2023-02-07T12:57:00Z">
        <w:r w:rsidR="0071291D">
          <w:rPr>
            <w:rFonts w:ascii="Times New Roman" w:hAnsi="Times New Roman" w:cs="Times New Roman"/>
            <w:sz w:val="24"/>
            <w:szCs w:val="24"/>
          </w:rPr>
          <w:t xml:space="preserve"> (e.g., Griffiths et al., 2011; Sobel et al., 2004), it </w:t>
        </w:r>
      </w:ins>
      <w:ins w:id="330" w:author="Benton, Deon" w:date="2023-02-07T12:58:00Z">
        <w:r w:rsidR="0071291D">
          <w:rPr>
            <w:rFonts w:ascii="Times New Roman" w:hAnsi="Times New Roman" w:cs="Times New Roman"/>
            <w:sz w:val="24"/>
            <w:szCs w:val="24"/>
          </w:rPr>
          <w:t>remains</w:t>
        </w:r>
      </w:ins>
      <w:ins w:id="331" w:author="Benton, Deon" w:date="2023-02-07T12:57:00Z">
        <w:r w:rsidR="0071291D">
          <w:rPr>
            <w:rFonts w:ascii="Times New Roman" w:hAnsi="Times New Roman" w:cs="Times New Roman"/>
            <w:sz w:val="24"/>
            <w:szCs w:val="24"/>
          </w:rPr>
          <w:t xml:space="preserve"> unknown whether participants</w:t>
        </w:r>
      </w:ins>
      <w:ins w:id="332" w:author="Benton, Deon" w:date="2023-02-07T12:58:00Z">
        <w:r w:rsidR="0071291D">
          <w:rPr>
            <w:rFonts w:ascii="Times New Roman" w:hAnsi="Times New Roman" w:cs="Times New Roman"/>
            <w:sz w:val="24"/>
            <w:szCs w:val="24"/>
          </w:rPr>
          <w:t xml:space="preserve"> would be sensitive to base-rate information in the present context. </w:t>
        </w:r>
      </w:ins>
    </w:p>
    <w:p w14:paraId="2DAB7560" w14:textId="06EB12C7" w:rsidR="00D67FF2" w:rsidRDefault="0071291D" w:rsidP="0089771F">
      <w:pPr>
        <w:spacing w:line="480" w:lineRule="auto"/>
        <w:ind w:firstLine="720"/>
        <w:contextualSpacing/>
        <w:rPr>
          <w:ins w:id="333" w:author="Benton, Deon" w:date="2023-02-07T12:54:00Z"/>
          <w:rFonts w:ascii="Times New Roman" w:hAnsi="Times New Roman" w:cs="Times New Roman"/>
          <w:sz w:val="24"/>
          <w:szCs w:val="24"/>
        </w:rPr>
      </w:pPr>
      <w:ins w:id="334" w:author="Benton, Deon" w:date="2023-02-07T12:58:00Z">
        <w:r>
          <w:rPr>
            <w:rFonts w:ascii="Times New Roman" w:hAnsi="Times New Roman" w:cs="Times New Roman"/>
            <w:sz w:val="24"/>
            <w:szCs w:val="24"/>
          </w:rPr>
          <w:t xml:space="preserve">Nonetheless, </w:t>
        </w:r>
      </w:ins>
      <w:ins w:id="335" w:author="Benton, Deon" w:date="2023-02-07T13:15:00Z">
        <w:r w:rsidR="003848C3">
          <w:rPr>
            <w:rFonts w:ascii="Times New Roman" w:hAnsi="Times New Roman" w:cs="Times New Roman"/>
            <w:sz w:val="24"/>
            <w:szCs w:val="24"/>
          </w:rPr>
          <w:t xml:space="preserve">by </w:t>
        </w:r>
      </w:ins>
      <w:ins w:id="336" w:author="Benton, Deon" w:date="2023-02-07T12:58:00Z">
        <w:r>
          <w:rPr>
            <w:rFonts w:ascii="Times New Roman" w:hAnsi="Times New Roman" w:cs="Times New Roman"/>
            <w:sz w:val="24"/>
            <w:szCs w:val="24"/>
          </w:rPr>
          <w:t xml:space="preserve">examining whether participants are sensitive to base rate information </w:t>
        </w:r>
      </w:ins>
      <w:ins w:id="337" w:author="Benton, Deon" w:date="2023-02-07T13:26:00Z">
        <w:r w:rsidR="0059079C">
          <w:rPr>
            <w:rFonts w:ascii="Times New Roman" w:hAnsi="Times New Roman" w:cs="Times New Roman"/>
            <w:sz w:val="24"/>
            <w:szCs w:val="24"/>
          </w:rPr>
          <w:t>in a context with multiple candidate causes</w:t>
        </w:r>
      </w:ins>
      <w:ins w:id="338" w:author="Benton, Deon" w:date="2023-02-07T13:15:00Z">
        <w:r w:rsidR="003848C3">
          <w:rPr>
            <w:rFonts w:ascii="Times New Roman" w:hAnsi="Times New Roman" w:cs="Times New Roman"/>
            <w:sz w:val="24"/>
            <w:szCs w:val="24"/>
          </w:rPr>
          <w:t>, we can provide</w:t>
        </w:r>
      </w:ins>
      <w:ins w:id="339"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340" w:author="Benton, Deon" w:date="2023-02-07T13:26:00Z">
        <w:r w:rsidR="00D1675B">
          <w:rPr>
            <w:rFonts w:ascii="Times New Roman" w:hAnsi="Times New Roman" w:cs="Times New Roman"/>
            <w:sz w:val="24"/>
            <w:szCs w:val="24"/>
          </w:rPr>
          <w:t>are shown to be affected by base-rate information</w:t>
        </w:r>
      </w:ins>
      <w:ins w:id="341" w:author="Benton, Deon" w:date="2023-02-07T13:00:00Z">
        <w:r w:rsidR="00533FCB">
          <w:rPr>
            <w:rFonts w:ascii="Times New Roman" w:hAnsi="Times New Roman" w:cs="Times New Roman"/>
            <w:sz w:val="24"/>
            <w:szCs w:val="24"/>
          </w:rPr>
          <w:t>, such that</w:t>
        </w:r>
      </w:ins>
      <w:ins w:id="342" w:author="Benton, Deon" w:date="2023-02-07T13:16:00Z">
        <w:r w:rsidR="003848C3">
          <w:rPr>
            <w:rFonts w:ascii="Times New Roman" w:hAnsi="Times New Roman" w:cs="Times New Roman"/>
            <w:sz w:val="24"/>
            <w:szCs w:val="24"/>
          </w:rPr>
          <w:t xml:space="preserve"> their BB reasoning performance changes as a fu</w:t>
        </w:r>
      </w:ins>
      <w:ins w:id="343" w:author="Benton, Deon" w:date="2023-02-07T13:17:00Z">
        <w:r w:rsidR="003848C3">
          <w:rPr>
            <w:rFonts w:ascii="Times New Roman" w:hAnsi="Times New Roman" w:cs="Times New Roman"/>
            <w:sz w:val="24"/>
            <w:szCs w:val="24"/>
          </w:rPr>
          <w:t>nction of changes to the base rates of blickets,</w:t>
        </w:r>
      </w:ins>
      <w:ins w:id="344" w:author="Benton, Deon" w:date="2023-02-07T13:00:00Z">
        <w:r w:rsidR="00533FCB">
          <w:rPr>
            <w:rFonts w:ascii="Times New Roman" w:hAnsi="Times New Roman" w:cs="Times New Roman"/>
            <w:sz w:val="24"/>
            <w:szCs w:val="24"/>
          </w:rPr>
          <w:t xml:space="preserve"> </w:t>
        </w:r>
      </w:ins>
      <w:ins w:id="345" w:author="Benton, Deon" w:date="2023-02-07T13:01:00Z">
        <w:r w:rsidR="00303BF6">
          <w:rPr>
            <w:rFonts w:ascii="Times New Roman" w:hAnsi="Times New Roman" w:cs="Times New Roman"/>
            <w:sz w:val="24"/>
            <w:szCs w:val="24"/>
          </w:rPr>
          <w:t xml:space="preserve">then this would </w:t>
        </w:r>
      </w:ins>
      <w:ins w:id="346"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347"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348" w:author="Benton, Deon" w:date="2023-02-07T13:18:00Z">
        <w:r w:rsidR="00C60223">
          <w:rPr>
            <w:rFonts w:ascii="Times New Roman" w:hAnsi="Times New Roman" w:cs="Times New Roman"/>
            <w:sz w:val="24"/>
            <w:szCs w:val="24"/>
          </w:rPr>
          <w:t xml:space="preserve">Bayesian inference requires </w:t>
        </w:r>
      </w:ins>
      <w:ins w:id="349" w:author="Benton, Deon" w:date="2023-02-07T13:21:00Z">
        <w:r w:rsidR="00F43CED">
          <w:rPr>
            <w:rFonts w:ascii="Times New Roman" w:hAnsi="Times New Roman" w:cs="Times New Roman"/>
            <w:sz w:val="24"/>
            <w:szCs w:val="24"/>
          </w:rPr>
          <w:t>that learners combine the current data with our prior beliefs</w:t>
        </w:r>
      </w:ins>
      <w:ins w:id="350"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351" w:author="Benton, Deon" w:date="2023-02-07T13:29:00Z">
        <w:r w:rsidR="00E37693">
          <w:rPr>
            <w:rFonts w:ascii="Times New Roman" w:hAnsi="Times New Roman" w:cs="Times New Roman"/>
            <w:sz w:val="24"/>
            <w:szCs w:val="24"/>
          </w:rPr>
          <w:t>blicket</w:t>
        </w:r>
      </w:ins>
      <w:ins w:id="352" w:author="Benton, Deon" w:date="2023-02-07T13:21:00Z">
        <w:r w:rsidR="00F43CED">
          <w:rPr>
            <w:rFonts w:ascii="Times New Roman" w:hAnsi="Times New Roman" w:cs="Times New Roman"/>
            <w:sz w:val="24"/>
            <w:szCs w:val="24"/>
          </w:rPr>
          <w:t xml:space="preserve"> </w:t>
        </w:r>
      </w:ins>
      <w:ins w:id="353"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354" w:author="Benton, Deon" w:date="2023-02-07T13:23:00Z">
        <w:r w:rsidR="00584DC9">
          <w:rPr>
            <w:rFonts w:ascii="Times New Roman" w:hAnsi="Times New Roman" w:cs="Times New Roman"/>
            <w:sz w:val="24"/>
            <w:szCs w:val="24"/>
          </w:rPr>
          <w:t xml:space="preserve">ates of </w:t>
        </w:r>
        <w:r w:rsidR="00584DC9">
          <w:rPr>
            <w:rFonts w:ascii="Times New Roman" w:hAnsi="Times New Roman" w:cs="Times New Roman"/>
            <w:sz w:val="24"/>
            <w:szCs w:val="24"/>
          </w:rPr>
          <w:lastRenderedPageBreak/>
          <w:t xml:space="preserve">blickets </w:t>
        </w:r>
      </w:ins>
      <w:ins w:id="355" w:author="Benton, Deon" w:date="2023-02-07T13:29:00Z">
        <w:r w:rsidR="00E37693">
          <w:rPr>
            <w:rFonts w:ascii="Times New Roman" w:hAnsi="Times New Roman" w:cs="Times New Roman"/>
            <w:sz w:val="24"/>
            <w:szCs w:val="24"/>
          </w:rPr>
          <w:t>cannot be said to be using Bayesian inference</w:t>
        </w:r>
      </w:ins>
      <w:ins w:id="356" w:author="Benton, Deon" w:date="2023-02-07T13:23:00Z">
        <w:r w:rsidR="00584DC9">
          <w:rPr>
            <w:rFonts w:ascii="Times New Roman" w:hAnsi="Times New Roman" w:cs="Times New Roman"/>
            <w:sz w:val="24"/>
            <w:szCs w:val="24"/>
          </w:rPr>
          <w:t>. Crucially,</w:t>
        </w:r>
      </w:ins>
      <w:ins w:id="357" w:author="Benton, Deon" w:date="2023-02-07T12:58:00Z">
        <w:r>
          <w:rPr>
            <w:rFonts w:ascii="Times New Roman" w:hAnsi="Times New Roman" w:cs="Times New Roman"/>
            <w:sz w:val="24"/>
            <w:szCs w:val="24"/>
          </w:rPr>
          <w:t xml:space="preserve"> </w:t>
        </w:r>
      </w:ins>
      <w:ins w:id="358" w:author="Benton, Deon" w:date="2023-01-27T17:16:00Z">
        <w:r w:rsidR="00720D1B">
          <w:rPr>
            <w:rFonts w:ascii="Times New Roman" w:hAnsi="Times New Roman" w:cs="Times New Roman"/>
            <w:sz w:val="24"/>
            <w:szCs w:val="24"/>
          </w:rPr>
          <w:t xml:space="preserve">if participants continued not to engage in BB reasoning </w:t>
        </w:r>
      </w:ins>
      <w:ins w:id="359" w:author="Benton, Deon" w:date="2023-02-07T13:23:00Z">
        <w:r w:rsidR="00584DC9">
          <w:rPr>
            <w:rFonts w:ascii="Times New Roman" w:hAnsi="Times New Roman" w:cs="Times New Roman"/>
            <w:sz w:val="24"/>
            <w:szCs w:val="24"/>
          </w:rPr>
          <w:t>despite manipulations to the base rate of blickets</w:t>
        </w:r>
      </w:ins>
      <w:ins w:id="360"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361" w:author="Benton, Deon" w:date="2023-02-07T13:23:00Z">
        <w:r w:rsidR="00584DC9">
          <w:rPr>
            <w:rFonts w:ascii="Times New Roman" w:hAnsi="Times New Roman" w:cs="Times New Roman"/>
            <w:sz w:val="24"/>
            <w:szCs w:val="24"/>
          </w:rPr>
          <w:t>t</w:t>
        </w:r>
      </w:ins>
      <w:ins w:id="362" w:author="Benton, Deon" w:date="2023-02-07T13:24:00Z">
        <w:r w:rsidR="00584DC9">
          <w:rPr>
            <w:rFonts w:ascii="Times New Roman" w:hAnsi="Times New Roman" w:cs="Times New Roman"/>
            <w:sz w:val="24"/>
            <w:szCs w:val="24"/>
          </w:rPr>
          <w:t>hen this would further suggest that</w:t>
        </w:r>
      </w:ins>
      <w:ins w:id="363" w:author="Benton, Deon" w:date="2023-01-27T17:17:00Z">
        <w:r w:rsidR="00720D1B">
          <w:rPr>
            <w:rFonts w:ascii="Times New Roman" w:hAnsi="Times New Roman" w:cs="Times New Roman"/>
            <w:sz w:val="24"/>
            <w:szCs w:val="24"/>
          </w:rPr>
          <w:t xml:space="preserve"> </w:t>
        </w:r>
      </w:ins>
      <w:ins w:id="364"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365"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366" w:author="Benton, Deon" w:date="2023-02-07T13:38:00Z"/>
          <w:rFonts w:ascii="Times New Roman" w:hAnsi="Times New Roman" w:cs="Times New Roman"/>
          <w:sz w:val="24"/>
          <w:szCs w:val="24"/>
        </w:rPr>
      </w:pPr>
      <w:ins w:id="367" w:author="Benton, Deon" w:date="2023-02-07T13:01:00Z">
        <w:r>
          <w:rPr>
            <w:rFonts w:ascii="Times New Roman" w:hAnsi="Times New Roman" w:cs="Times New Roman"/>
            <w:sz w:val="24"/>
            <w:szCs w:val="24"/>
          </w:rPr>
          <w:t xml:space="preserve">Along these lines, one potential criticism of the present study is that it </w:t>
        </w:r>
      </w:ins>
      <w:ins w:id="368" w:author="Benton, Deon" w:date="2023-02-07T13:30:00Z">
        <w:r w:rsidR="002754ED">
          <w:rPr>
            <w:rFonts w:ascii="Times New Roman" w:hAnsi="Times New Roman" w:cs="Times New Roman"/>
            <w:sz w:val="24"/>
            <w:szCs w:val="24"/>
          </w:rPr>
          <w:t>cannot be</w:t>
        </w:r>
      </w:ins>
      <w:ins w:id="369" w:author="Benton, Deon" w:date="2023-02-07T13:01:00Z">
        <w:r>
          <w:rPr>
            <w:rFonts w:ascii="Times New Roman" w:hAnsi="Times New Roman" w:cs="Times New Roman"/>
            <w:sz w:val="24"/>
            <w:szCs w:val="24"/>
          </w:rPr>
          <w:t xml:space="preserve"> ruled out that participants were relying on Bayesian inference. </w:t>
        </w:r>
      </w:ins>
      <w:ins w:id="370" w:author="Benton, Deon" w:date="2023-02-07T13:31:00Z">
        <w:r w:rsidR="002754ED">
          <w:rPr>
            <w:rFonts w:ascii="Times New Roman" w:hAnsi="Times New Roman" w:cs="Times New Roman"/>
            <w:sz w:val="24"/>
            <w:szCs w:val="24"/>
          </w:rPr>
          <w:t xml:space="preserve">For example, </w:t>
        </w:r>
      </w:ins>
      <w:ins w:id="371" w:author="Benton, Deon" w:date="2023-02-07T13:01:00Z">
        <w:r>
          <w:rPr>
            <w:rFonts w:ascii="Times New Roman" w:hAnsi="Times New Roman" w:cs="Times New Roman"/>
            <w:sz w:val="24"/>
            <w:szCs w:val="24"/>
          </w:rPr>
          <w:t xml:space="preserve">if participants </w:t>
        </w:r>
      </w:ins>
      <w:ins w:id="372" w:author="Benton, Deon" w:date="2023-02-07T13:02:00Z">
        <w:r>
          <w:rPr>
            <w:rFonts w:ascii="Times New Roman" w:hAnsi="Times New Roman" w:cs="Times New Roman"/>
            <w:sz w:val="24"/>
            <w:szCs w:val="24"/>
          </w:rPr>
          <w:t>assumed</w:t>
        </w:r>
      </w:ins>
      <w:ins w:id="373" w:author="Benton, Deon" w:date="2023-02-07T13:34:00Z">
        <w:r w:rsidR="00AA06C3">
          <w:rPr>
            <w:rFonts w:ascii="Times New Roman" w:hAnsi="Times New Roman" w:cs="Times New Roman"/>
            <w:sz w:val="24"/>
            <w:szCs w:val="24"/>
          </w:rPr>
          <w:t xml:space="preserve"> </w:t>
        </w:r>
      </w:ins>
      <w:ins w:id="374" w:author="Benton, Deon" w:date="2023-02-07T13:02:00Z">
        <w:r>
          <w:rPr>
            <w:rFonts w:ascii="Times New Roman" w:hAnsi="Times New Roman" w:cs="Times New Roman"/>
            <w:sz w:val="24"/>
            <w:szCs w:val="24"/>
          </w:rPr>
          <w:t xml:space="preserve">a priori that blickets </w:t>
        </w:r>
      </w:ins>
      <w:ins w:id="375" w:author="Benton, Deon" w:date="2023-02-07T13:34:00Z">
        <w:r w:rsidR="00AA06C3">
          <w:rPr>
            <w:rFonts w:ascii="Times New Roman" w:hAnsi="Times New Roman" w:cs="Times New Roman"/>
            <w:sz w:val="24"/>
            <w:szCs w:val="24"/>
          </w:rPr>
          <w:t>were common in the present context—which is plausible given that</w:t>
        </w:r>
      </w:ins>
      <w:ins w:id="376" w:author="Benton, Deon" w:date="2023-02-07T13:36:00Z">
        <w:r w:rsidR="0011315C">
          <w:rPr>
            <w:rFonts w:ascii="Times New Roman" w:hAnsi="Times New Roman" w:cs="Times New Roman"/>
            <w:sz w:val="24"/>
            <w:szCs w:val="24"/>
          </w:rPr>
          <w:t xml:space="preserve"> the detector activated much more frequently in the present study </w:t>
        </w:r>
      </w:ins>
      <w:ins w:id="377" w:author="Benton, Deon" w:date="2023-02-07T13:45:00Z">
        <w:r w:rsidR="00701571">
          <w:rPr>
            <w:rFonts w:ascii="Times New Roman" w:hAnsi="Times New Roman" w:cs="Times New Roman"/>
            <w:sz w:val="24"/>
            <w:szCs w:val="24"/>
          </w:rPr>
          <w:t>than, say, in</w:t>
        </w:r>
      </w:ins>
      <w:ins w:id="378" w:author="Benton, Deon" w:date="2023-02-07T13:36:00Z">
        <w:r w:rsidR="0011315C">
          <w:rPr>
            <w:rFonts w:ascii="Times New Roman" w:hAnsi="Times New Roman" w:cs="Times New Roman"/>
            <w:sz w:val="24"/>
            <w:szCs w:val="24"/>
          </w:rPr>
          <w:t xml:space="preserve"> Sobel et al. (2004)—then participants should</w:t>
        </w:r>
      </w:ins>
      <w:ins w:id="379" w:author="Benton, Deon" w:date="2023-02-07T13:37:00Z">
        <w:r w:rsidR="0011315C">
          <w:rPr>
            <w:rFonts w:ascii="Times New Roman" w:hAnsi="Times New Roman" w:cs="Times New Roman"/>
            <w:sz w:val="24"/>
            <w:szCs w:val="24"/>
          </w:rPr>
          <w:t xml:space="preserve"> be less likely to block redundant causes. </w:t>
        </w:r>
      </w:ins>
      <w:ins w:id="380" w:author="Benton, Deon" w:date="2023-02-07T13:34:00Z">
        <w:r w:rsidR="00AA06C3">
          <w:rPr>
            <w:rFonts w:ascii="Times New Roman" w:hAnsi="Times New Roman" w:cs="Times New Roman"/>
            <w:sz w:val="24"/>
            <w:szCs w:val="24"/>
          </w:rPr>
          <w:t xml:space="preserve"> </w:t>
        </w:r>
      </w:ins>
      <w:ins w:id="381" w:author="Benton, Deon" w:date="2023-02-07T13:39:00Z">
        <w:r w:rsidR="002B66BE">
          <w:rPr>
            <w:rFonts w:ascii="Times New Roman" w:hAnsi="Times New Roman" w:cs="Times New Roman"/>
            <w:sz w:val="24"/>
            <w:szCs w:val="24"/>
          </w:rPr>
          <w:t>We are disinclined to accept this</w:t>
        </w:r>
      </w:ins>
      <w:ins w:id="382"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383" w:author="Benton, Deon" w:date="2023-02-07T13:42:00Z">
        <w:r w:rsidR="003924D4">
          <w:rPr>
            <w:rFonts w:ascii="Times New Roman" w:hAnsi="Times New Roman" w:cs="Times New Roman"/>
            <w:sz w:val="24"/>
            <w:szCs w:val="24"/>
          </w:rPr>
          <w:t>possessing sufficient information-processing capacities</w:t>
        </w:r>
      </w:ins>
      <w:ins w:id="384" w:author="Benton, Deon" w:date="2023-02-07T13:43:00Z">
        <w:r w:rsidR="00BD178B">
          <w:rPr>
            <w:rFonts w:ascii="Times New Roman" w:hAnsi="Times New Roman" w:cs="Times New Roman"/>
            <w:sz w:val="24"/>
            <w:szCs w:val="24"/>
          </w:rPr>
          <w:t xml:space="preserve"> and showing sensitivity to base-rate information are</w:t>
        </w:r>
      </w:ins>
      <w:ins w:id="385" w:author="Benton, Deon" w:date="2023-02-07T13:42:00Z">
        <w:r w:rsidR="003924D4">
          <w:rPr>
            <w:rFonts w:ascii="Times New Roman" w:hAnsi="Times New Roman" w:cs="Times New Roman"/>
            <w:sz w:val="24"/>
            <w:szCs w:val="24"/>
          </w:rPr>
          <w:t xml:space="preserve"> important p</w:t>
        </w:r>
      </w:ins>
      <w:ins w:id="386" w:author="Benton, Deon" w:date="2023-02-07T13:40:00Z">
        <w:r w:rsidR="003924D4">
          <w:rPr>
            <w:rFonts w:ascii="Times New Roman" w:hAnsi="Times New Roman" w:cs="Times New Roman"/>
            <w:sz w:val="24"/>
            <w:szCs w:val="24"/>
          </w:rPr>
          <w:t>rerequisite</w:t>
        </w:r>
      </w:ins>
      <w:ins w:id="387" w:author="Benton, Deon" w:date="2023-02-07T13:43:00Z">
        <w:r w:rsidR="00BD178B">
          <w:rPr>
            <w:rFonts w:ascii="Times New Roman" w:hAnsi="Times New Roman" w:cs="Times New Roman"/>
            <w:sz w:val="24"/>
            <w:szCs w:val="24"/>
          </w:rPr>
          <w:t>s</w:t>
        </w:r>
      </w:ins>
      <w:ins w:id="388" w:author="Benton, Deon" w:date="2023-02-07T13:40:00Z">
        <w:r w:rsidR="003924D4">
          <w:rPr>
            <w:rFonts w:ascii="Times New Roman" w:hAnsi="Times New Roman" w:cs="Times New Roman"/>
            <w:sz w:val="24"/>
            <w:szCs w:val="24"/>
          </w:rPr>
          <w:t xml:space="preserve"> for using Bayesian inference</w:t>
        </w:r>
      </w:ins>
      <w:ins w:id="389" w:author="Benton, Deon" w:date="2023-02-07T13:42:00Z">
        <w:r w:rsidR="00BD178B">
          <w:rPr>
            <w:rFonts w:ascii="Times New Roman" w:hAnsi="Times New Roman" w:cs="Times New Roman"/>
            <w:sz w:val="24"/>
            <w:szCs w:val="24"/>
          </w:rPr>
          <w:t>,</w:t>
        </w:r>
      </w:ins>
      <w:ins w:id="390" w:author="Benton, Deon" w:date="2023-02-07T13:40:00Z">
        <w:r w:rsidR="003924D4">
          <w:rPr>
            <w:rFonts w:ascii="Times New Roman" w:hAnsi="Times New Roman" w:cs="Times New Roman"/>
            <w:sz w:val="24"/>
            <w:szCs w:val="24"/>
          </w:rPr>
          <w:t xml:space="preserve"> </w:t>
        </w:r>
      </w:ins>
      <w:ins w:id="391" w:author="Benton, Deon" w:date="2023-02-07T13:50:00Z">
        <w:r w:rsidR="00B12098">
          <w:rPr>
            <w:rFonts w:ascii="Times New Roman" w:hAnsi="Times New Roman" w:cs="Times New Roman"/>
            <w:sz w:val="24"/>
            <w:szCs w:val="24"/>
          </w:rPr>
          <w:t>the</w:t>
        </w:r>
      </w:ins>
      <w:ins w:id="392"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393"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394"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395"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396"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397"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398"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399" w:author="Benton, Deon" w:date="2023-02-07T13:31:00Z">
        <w:r>
          <w:rPr>
            <w:rFonts w:ascii="Times New Roman" w:hAnsi="Times New Roman" w:cs="Times New Roman"/>
            <w:sz w:val="24"/>
            <w:szCs w:val="24"/>
          </w:rPr>
          <w:lastRenderedPageBreak/>
          <w:t>Future research will need to manipulate the base rates of blickets, similar to what was done in Sobel et al. (2004), to determine whether the present results reflect the operation of a Bayesian-inference mechanism or a</w:t>
        </w:r>
      </w:ins>
      <w:ins w:id="400" w:author="Benton, Deon" w:date="2023-02-07T13:32:00Z">
        <w:r>
          <w:rPr>
            <w:rFonts w:ascii="Times New Roman" w:hAnsi="Times New Roman" w:cs="Times New Roman"/>
            <w:sz w:val="24"/>
            <w:szCs w:val="24"/>
          </w:rPr>
          <w:t xml:space="preserve"> RW-model-like</w:t>
        </w:r>
      </w:ins>
      <w:ins w:id="401" w:author="Benton, Deon" w:date="2023-02-07T13:31:00Z">
        <w:r>
          <w:rPr>
            <w:rFonts w:ascii="Times New Roman" w:hAnsi="Times New Roman" w:cs="Times New Roman"/>
            <w:sz w:val="24"/>
            <w:szCs w:val="24"/>
          </w:rPr>
          <w:t xml:space="preserve"> associative-learning m</w:t>
        </w:r>
      </w:ins>
      <w:ins w:id="402"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E174" w14:textId="77777777" w:rsidR="00DD489D" w:rsidRDefault="00DD489D" w:rsidP="00323E12">
      <w:pPr>
        <w:spacing w:after="0" w:line="240" w:lineRule="auto"/>
      </w:pPr>
      <w:r>
        <w:separator/>
      </w:r>
    </w:p>
  </w:endnote>
  <w:endnote w:type="continuationSeparator" w:id="0">
    <w:p w14:paraId="4B8E278F" w14:textId="77777777" w:rsidR="00DD489D" w:rsidRDefault="00DD489D"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FDEB0" w14:textId="77777777" w:rsidR="00DD489D" w:rsidRDefault="00DD489D" w:rsidP="00323E12">
      <w:pPr>
        <w:spacing w:after="0" w:line="240" w:lineRule="auto"/>
      </w:pPr>
      <w:r>
        <w:separator/>
      </w:r>
    </w:p>
  </w:footnote>
  <w:footnote w:type="continuationSeparator" w:id="0">
    <w:p w14:paraId="311FCA50" w14:textId="77777777" w:rsidR="00DD489D" w:rsidRDefault="00DD489D"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0360"/>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770"/>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E10"/>
    <w:rsid w:val="002564C0"/>
    <w:rsid w:val="00257CA0"/>
    <w:rsid w:val="00260188"/>
    <w:rsid w:val="0026097E"/>
    <w:rsid w:val="00260DDA"/>
    <w:rsid w:val="00260E33"/>
    <w:rsid w:val="00260F1C"/>
    <w:rsid w:val="00261E3F"/>
    <w:rsid w:val="00262791"/>
    <w:rsid w:val="00262DA4"/>
    <w:rsid w:val="00263269"/>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3BF6"/>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2D6D"/>
    <w:rsid w:val="003830F2"/>
    <w:rsid w:val="003833AD"/>
    <w:rsid w:val="00383DBD"/>
    <w:rsid w:val="00383E53"/>
    <w:rsid w:val="00383FE7"/>
    <w:rsid w:val="003846E4"/>
    <w:rsid w:val="003848C3"/>
    <w:rsid w:val="0038548A"/>
    <w:rsid w:val="00385FE1"/>
    <w:rsid w:val="00387141"/>
    <w:rsid w:val="003871D1"/>
    <w:rsid w:val="00387A4B"/>
    <w:rsid w:val="00387EDD"/>
    <w:rsid w:val="00390CB9"/>
    <w:rsid w:val="00391591"/>
    <w:rsid w:val="003924D4"/>
    <w:rsid w:val="00392C91"/>
    <w:rsid w:val="00394C20"/>
    <w:rsid w:val="0039554F"/>
    <w:rsid w:val="003A05CE"/>
    <w:rsid w:val="003A2CB4"/>
    <w:rsid w:val="003A5253"/>
    <w:rsid w:val="003A65D6"/>
    <w:rsid w:val="003A67C7"/>
    <w:rsid w:val="003A6F1A"/>
    <w:rsid w:val="003A744C"/>
    <w:rsid w:val="003B00F0"/>
    <w:rsid w:val="003B04E7"/>
    <w:rsid w:val="003B04EF"/>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430"/>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21D6"/>
    <w:rsid w:val="00473008"/>
    <w:rsid w:val="00473FFE"/>
    <w:rsid w:val="004752F9"/>
    <w:rsid w:val="00475D87"/>
    <w:rsid w:val="00475DC3"/>
    <w:rsid w:val="004761AC"/>
    <w:rsid w:val="00480278"/>
    <w:rsid w:val="00480A19"/>
    <w:rsid w:val="00480EAF"/>
    <w:rsid w:val="00480FBF"/>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9A5"/>
    <w:rsid w:val="004A0D58"/>
    <w:rsid w:val="004A1490"/>
    <w:rsid w:val="004A229F"/>
    <w:rsid w:val="004A2A94"/>
    <w:rsid w:val="004A2C25"/>
    <w:rsid w:val="004A365E"/>
    <w:rsid w:val="004A42C7"/>
    <w:rsid w:val="004A4FB0"/>
    <w:rsid w:val="004A51C7"/>
    <w:rsid w:val="004A571F"/>
    <w:rsid w:val="004A6688"/>
    <w:rsid w:val="004A6814"/>
    <w:rsid w:val="004A6E5D"/>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505"/>
    <w:rsid w:val="005725C9"/>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4DC9"/>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12C5"/>
    <w:rsid w:val="00602D84"/>
    <w:rsid w:val="006044F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2"/>
    <w:rsid w:val="006B29BF"/>
    <w:rsid w:val="006B34DA"/>
    <w:rsid w:val="006B41BB"/>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F3B"/>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3DD8"/>
    <w:rsid w:val="00784480"/>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A7D20"/>
    <w:rsid w:val="008B07A2"/>
    <w:rsid w:val="008B106C"/>
    <w:rsid w:val="008B2255"/>
    <w:rsid w:val="008B2512"/>
    <w:rsid w:val="008B2740"/>
    <w:rsid w:val="008B2922"/>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C7D61"/>
    <w:rsid w:val="008D147B"/>
    <w:rsid w:val="008D2045"/>
    <w:rsid w:val="008D222E"/>
    <w:rsid w:val="008D2319"/>
    <w:rsid w:val="008D31F9"/>
    <w:rsid w:val="008D3876"/>
    <w:rsid w:val="008D4F2F"/>
    <w:rsid w:val="008D58A5"/>
    <w:rsid w:val="008D5C48"/>
    <w:rsid w:val="008D7398"/>
    <w:rsid w:val="008D743D"/>
    <w:rsid w:val="008D7487"/>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025E"/>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EE2"/>
    <w:rsid w:val="00A71F2D"/>
    <w:rsid w:val="00A726FB"/>
    <w:rsid w:val="00A72949"/>
    <w:rsid w:val="00A73E08"/>
    <w:rsid w:val="00A73E4B"/>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830"/>
    <w:rsid w:val="00A86B65"/>
    <w:rsid w:val="00A8759A"/>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1B1"/>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EFE"/>
    <w:rsid w:val="00B51A5F"/>
    <w:rsid w:val="00B51FEF"/>
    <w:rsid w:val="00B5259D"/>
    <w:rsid w:val="00B542F6"/>
    <w:rsid w:val="00B5510E"/>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78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5D11"/>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8DC"/>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3EF3"/>
    <w:rsid w:val="00D84F16"/>
    <w:rsid w:val="00D8539C"/>
    <w:rsid w:val="00D86CD7"/>
    <w:rsid w:val="00D877F9"/>
    <w:rsid w:val="00D9048E"/>
    <w:rsid w:val="00D907FE"/>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489D"/>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1F58"/>
    <w:rsid w:val="00E922B8"/>
    <w:rsid w:val="00E922F8"/>
    <w:rsid w:val="00E93CD2"/>
    <w:rsid w:val="00E93D00"/>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371"/>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184F"/>
    <w:rsid w:val="00F127E1"/>
    <w:rsid w:val="00F12BF0"/>
    <w:rsid w:val="00F13149"/>
    <w:rsid w:val="00F13F0F"/>
    <w:rsid w:val="00F14005"/>
    <w:rsid w:val="00F14207"/>
    <w:rsid w:val="00F14A21"/>
    <w:rsid w:val="00F15561"/>
    <w:rsid w:val="00F15615"/>
    <w:rsid w:val="00F15986"/>
    <w:rsid w:val="00F16776"/>
    <w:rsid w:val="00F17559"/>
    <w:rsid w:val="00F175CC"/>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3CED"/>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FFD"/>
    <w:rsid w:val="00F63016"/>
    <w:rsid w:val="00F63070"/>
    <w:rsid w:val="00F646DF"/>
    <w:rsid w:val="00F65279"/>
    <w:rsid w:val="00F654CB"/>
    <w:rsid w:val="00F66022"/>
    <w:rsid w:val="00F6615D"/>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26</Pages>
  <Words>7140</Words>
  <Characters>40699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22</cp:revision>
  <cp:lastPrinted>2019-03-04T23:20:00Z</cp:lastPrinted>
  <dcterms:created xsi:type="dcterms:W3CDTF">2023-02-07T23:27:00Z</dcterms:created>
  <dcterms:modified xsi:type="dcterms:W3CDTF">2023-02-08T23:35:00Z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