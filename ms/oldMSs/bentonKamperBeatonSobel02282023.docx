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26D4D5E2" w14:textId="64180EDD" w:rsidR="00A403CF"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 xml:space="preserve">is much less </w:t>
      </w:r>
      <w:r w:rsidR="009D4846">
        <w:rPr>
          <w:rFonts w:ascii="Times New Roman" w:hAnsi="Times New Roman" w:cs="Times New Roman"/>
          <w:sz w:val="24"/>
          <w:szCs w:val="24"/>
        </w:rPr>
        <w:t xml:space="preserve">agreement </w:t>
      </w:r>
      <w:r w:rsidRPr="001E2FC1">
        <w:rPr>
          <w:rFonts w:ascii="Times New Roman" w:hAnsi="Times New Roman" w:cs="Times New Roman"/>
          <w:sz w:val="24"/>
          <w:szCs w:val="24"/>
        </w:rPr>
        <w:t>among</w:t>
      </w:r>
      <w:r w:rsidR="009D4846">
        <w:rPr>
          <w:rFonts w:ascii="Times New Roman" w:hAnsi="Times New Roman" w:cs="Times New Roman"/>
          <w:sz w:val="24"/>
          <w:szCs w:val="24"/>
        </w:rPr>
        <w:t xml:space="preserve"> researchers and</w:t>
      </w:r>
      <w:r w:rsidRPr="001E2FC1">
        <w:rPr>
          <w:rFonts w:ascii="Times New Roman" w:hAnsi="Times New Roman" w:cs="Times New Roman"/>
          <w:sz w:val="24"/>
          <w:szCs w:val="24"/>
        </w:rPr>
        <w:t xml:space="preserve"> theorists about</w:t>
      </w:r>
      <w:r w:rsidR="00424602">
        <w:rPr>
          <w:rFonts w:ascii="Times New Roman" w:hAnsi="Times New Roman" w:cs="Times New Roman"/>
          <w:sz w:val="24"/>
          <w:szCs w:val="24"/>
        </w:rPr>
        <w:t xml:space="preserve"> </w:t>
      </w:r>
      <w:r w:rsidR="00424602">
        <w:rPr>
          <w:rFonts w:ascii="Times New Roman" w:hAnsi="Times New Roman" w:cs="Times New Roman"/>
          <w:i/>
          <w:iCs/>
          <w:sz w:val="24"/>
          <w:szCs w:val="24"/>
        </w:rPr>
        <w:t>how</w:t>
      </w:r>
      <w:r w:rsidR="00424602">
        <w:rPr>
          <w:rFonts w:ascii="Times New Roman" w:hAnsi="Times New Roman" w:cs="Times New Roman"/>
          <w:sz w:val="24"/>
          <w:szCs w:val="24"/>
        </w:rPr>
        <w:t>—that is, by what</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sidR="00424602">
        <w:rPr>
          <w:rFonts w:ascii="Times New Roman" w:hAnsi="Times New Roman" w:cs="Times New Roman"/>
          <w:sz w:val="24"/>
          <w:szCs w:val="24"/>
        </w:rPr>
        <w:t>—</w:t>
      </w:r>
      <w:del w:id="0" w:author="Benton, Deon" w:date="2023-03-15T13:37:00Z">
        <w:r w:rsidDel="0032749C">
          <w:rPr>
            <w:rFonts w:ascii="Times New Roman" w:hAnsi="Times New Roman" w:cs="Times New Roman"/>
            <w:sz w:val="24"/>
            <w:szCs w:val="24"/>
          </w:rPr>
          <w:delText>that underlies this capacity</w:delText>
        </w:r>
      </w:del>
      <w:ins w:id="1" w:author="Benton, Deon" w:date="2023-03-15T13:37:00Z">
        <w:r w:rsidR="0032749C">
          <w:rPr>
            <w:rFonts w:ascii="Times New Roman" w:hAnsi="Times New Roman" w:cs="Times New Roman"/>
            <w:sz w:val="24"/>
            <w:szCs w:val="24"/>
          </w:rPr>
          <w:t>children reason about causal event</w:t>
        </w:r>
      </w:ins>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such as associative learning</w:t>
      </w:r>
      <w:ins w:id="2" w:author="Benton, Deon" w:date="2023-03-15T13:39:00Z">
        <w:r w:rsidR="002D59E6">
          <w:rPr>
            <w:rFonts w:ascii="Times New Roman" w:hAnsi="Times New Roman" w:cs="Times New Roman"/>
            <w:sz w:val="24"/>
            <w:szCs w:val="24"/>
          </w:rPr>
          <w:t xml:space="preserve"> which are grounded in roust information-processing capacities</w:t>
        </w:r>
      </w:ins>
      <w:r>
        <w:rPr>
          <w:rFonts w:ascii="Times New Roman" w:hAnsi="Times New Roman" w:cs="Times New Roman"/>
          <w:sz w:val="24"/>
          <w:szCs w:val="24"/>
        </w:rPr>
        <w:t xml:space="preserve"> </w:t>
      </w:r>
      <w:r w:rsidRPr="001E2FC1">
        <w:rPr>
          <w:rFonts w:ascii="Times New Roman" w:hAnsi="Times New Roman" w:cs="Times New Roman"/>
          <w:sz w:val="24"/>
          <w:szCs w:val="24"/>
        </w:rPr>
        <w:t>underpin</w:t>
      </w:r>
      <w:r>
        <w:rPr>
          <w:rFonts w:ascii="Times New Roman" w:hAnsi="Times New Roman" w:cs="Times New Roman"/>
          <w:sz w:val="24"/>
          <w:szCs w:val="24"/>
        </w:rPr>
        <w:t xml:space="preserve">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as has 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w:t>
      </w:r>
      <w:r w:rsidR="00424602">
        <w:rPr>
          <w:rFonts w:ascii="Times New Roman" w:hAnsi="Times New Roman" w:cs="Times New Roman"/>
          <w:sz w:val="24"/>
          <w:szCs w:val="24"/>
        </w:rPr>
        <w:t xml:space="preserve"> more rational processes such</w:t>
      </w:r>
      <w:r>
        <w:rPr>
          <w:rFonts w:ascii="Times New Roman" w:hAnsi="Times New Roman" w:cs="Times New Roman"/>
          <w:sz w:val="24"/>
          <w:szCs w:val="24"/>
        </w:rPr>
        <w:t xml:space="preserve"> Bayesian-inference mechanism</w:t>
      </w:r>
      <w:r w:rsidR="00424602">
        <w:rPr>
          <w:rFonts w:ascii="Times New Roman" w:hAnsi="Times New Roman" w:cs="Times New Roman"/>
          <w:sz w:val="24"/>
          <w:szCs w:val="24"/>
        </w:rPr>
        <w:t>s</w:t>
      </w:r>
      <w:r w:rsidRPr="001E2FC1">
        <w:rPr>
          <w:rFonts w:ascii="Times New Roman" w:hAnsi="Times New Roman" w:cs="Times New Roman"/>
          <w:sz w:val="24"/>
          <w:szCs w:val="24"/>
        </w:rPr>
        <w:t>.</w:t>
      </w:r>
      <w:r>
        <w:rPr>
          <w:rFonts w:ascii="Times New Roman" w:hAnsi="Times New Roman" w:cs="Times New Roman"/>
          <w:sz w:val="24"/>
          <w:szCs w:val="24"/>
        </w:rPr>
        <w:t xml:space="preserve"> </w:t>
      </w:r>
    </w:p>
    <w:p w14:paraId="0BB2E22F" w14:textId="77777777" w:rsidR="002F1763" w:rsidRDefault="002F1763" w:rsidP="002F176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Meltzoff, Waismeyer,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w:t>
      </w:r>
      <w:r>
        <w:rPr>
          <w:rFonts w:ascii="Times New Roman" w:hAnsi="Times New Roman" w:cs="Times New Roman"/>
          <w:sz w:val="24"/>
          <w:szCs w:val="24"/>
        </w:rPr>
        <w:lastRenderedPageBreak/>
        <w:t>assess their ability to engage in backwards-blocking reasoning. Second, variations on this design have been used to evaluate adults’ causal reasoning abilities (e.g., Griffiths et al., 2011),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14DA89C3" w14:textId="5C436ABB" w:rsidR="00D30402" w:rsidRDefault="00E44489" w:rsidP="00D30402">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Pr="00E3186E">
        <w:rPr>
          <w:rFonts w:ascii="Times New Roman" w:hAnsi="Times New Roman" w:cs="Times New Roman"/>
          <w:sz w:val="24"/>
          <w:szCs w:val="24"/>
        </w:rPr>
        <w:t>Of the findings</w:t>
      </w:r>
      <w:r>
        <w:rPr>
          <w:rFonts w:ascii="Times New Roman" w:hAnsi="Times New Roman" w:cs="Times New Roman"/>
          <w:sz w:val="24"/>
          <w:szCs w:val="24"/>
        </w:rPr>
        <w:t xml:space="preserve"> that have been reported by researchers who have used the blicket-detector methodology,</w:t>
      </w:r>
      <w:r w:rsidRPr="00E3186E">
        <w:rPr>
          <w:rFonts w:ascii="Times New Roman" w:hAnsi="Times New Roman" w:cs="Times New Roman"/>
          <w:sz w:val="24"/>
          <w:szCs w:val="24"/>
        </w:rPr>
        <w:t xml:space="preserve"> perhaps</w:t>
      </w:r>
      <w:r>
        <w:rPr>
          <w:rFonts w:ascii="Times New Roman" w:hAnsi="Times New Roman" w:cs="Times New Roman"/>
          <w:sz w:val="24"/>
          <w:szCs w:val="24"/>
        </w:rPr>
        <w:t xml:space="preserve"> none have been more controversial than that by Sobel, Tenenbaum, and Gopnik (2004). They showed</w:t>
      </w:r>
      <w:r w:rsidRPr="00E3186E">
        <w:rPr>
          <w:rFonts w:ascii="Times New Roman" w:hAnsi="Times New Roman" w:cs="Times New Roman"/>
          <w:sz w:val="24"/>
          <w:szCs w:val="24"/>
        </w:rPr>
        <w:t xml:space="preserve"> </w:t>
      </w:r>
      <w:r>
        <w:rPr>
          <w:rFonts w:ascii="Times New Roman" w:hAnsi="Times New Roman" w:cs="Times New Roman"/>
          <w:sz w:val="24"/>
          <w:szCs w:val="24"/>
        </w:rPr>
        <w:t>that</w:t>
      </w:r>
      <w:r w:rsidRPr="00E3186E">
        <w:rPr>
          <w:rFonts w:ascii="Times New Roman" w:hAnsi="Times New Roman" w:cs="Times New Roman"/>
          <w:sz w:val="24"/>
          <w:szCs w:val="24"/>
        </w:rPr>
        <w:t xml:space="preserve"> </w:t>
      </w:r>
      <w:r>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267F79">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w:t>
      </w:r>
      <w:r>
        <w:rPr>
          <w:rFonts w:ascii="Times New Roman" w:hAnsi="Times New Roman" w:cs="Times New Roman"/>
          <w:sz w:val="24"/>
          <w:szCs w:val="24"/>
        </w:rPr>
        <w:t>engage in BB</w:t>
      </w:r>
      <w:r w:rsidRPr="00E3186E">
        <w:rPr>
          <w:rFonts w:ascii="Times New Roman" w:hAnsi="Times New Roman" w:cs="Times New Roman"/>
          <w:sz w:val="24"/>
          <w:szCs w:val="24"/>
        </w:rPr>
        <w:t xml:space="preserve"> reasoning</w:t>
      </w:r>
      <w:r>
        <w:rPr>
          <w:rFonts w:ascii="Times New Roman" w:hAnsi="Times New Roman" w:cs="Times New Roman"/>
          <w:sz w:val="24"/>
          <w:szCs w:val="24"/>
        </w:rPr>
        <w:t xml:space="preserve"> and IS</w:t>
      </w:r>
      <w:r w:rsidR="007B4283">
        <w:rPr>
          <w:rFonts w:ascii="Times New Roman" w:hAnsi="Times New Roman" w:cs="Times New Roman"/>
          <w:sz w:val="24"/>
          <w:szCs w:val="24"/>
        </w:rPr>
        <w:t>O</w:t>
      </w:r>
      <w:r>
        <w:rPr>
          <w:rFonts w:ascii="Times New Roman" w:hAnsi="Times New Roman" w:cs="Times New Roman"/>
          <w:sz w:val="24"/>
          <w:szCs w:val="24"/>
        </w:rPr>
        <w:t xml:space="preserve"> reasoning</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D95302">
        <w:rPr>
          <w:rFonts w:ascii="Times New Roman" w:hAnsi="Times New Roman" w:cs="Times New Roman"/>
          <w:sz w:val="24"/>
          <w:szCs w:val="24"/>
        </w:rPr>
        <w:t>Children</w:t>
      </w:r>
      <w:r w:rsidRPr="00E3186E">
        <w:rPr>
          <w:rFonts w:ascii="Times New Roman" w:hAnsi="Times New Roman" w:cs="Times New Roman"/>
          <w:sz w:val="24"/>
          <w:szCs w:val="24"/>
        </w:rPr>
        <w:t xml:space="preserve"> were shown initially that </w:t>
      </w:r>
      <w:r>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Pr>
          <w:rFonts w:ascii="Times New Roman" w:hAnsi="Times New Roman" w:cs="Times New Roman"/>
          <w:sz w:val="24"/>
          <w:szCs w:val="24"/>
        </w:rPr>
        <w:t xml:space="preserve"> together</w:t>
      </w:r>
      <w:r w:rsidRPr="00E3186E">
        <w:rPr>
          <w:rFonts w:ascii="Times New Roman" w:hAnsi="Times New Roman" w:cs="Times New Roman"/>
          <w:sz w:val="24"/>
          <w:szCs w:val="24"/>
        </w:rPr>
        <w:t xml:space="preserve"> caused the detector </w:t>
      </w:r>
      <w:r>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Pr>
          <w:rFonts w:ascii="Times New Roman" w:hAnsi="Times New Roman" w:cs="Times New Roman"/>
          <w:sz w:val="24"/>
          <w:szCs w:val="24"/>
        </w:rPr>
        <w:t xml:space="preserve"> alone either</w:t>
      </w:r>
      <w:r w:rsidRPr="00E3186E">
        <w:rPr>
          <w:rFonts w:ascii="Times New Roman" w:hAnsi="Times New Roman" w:cs="Times New Roman"/>
          <w:sz w:val="24"/>
          <w:szCs w:val="24"/>
        </w:rPr>
        <w:t xml:space="preserve"> failed to activate the detector (i.e., AB+ A-</w:t>
      </w:r>
      <w:r>
        <w:rPr>
          <w:rFonts w:ascii="Times New Roman" w:hAnsi="Times New Roman" w:cs="Times New Roman"/>
          <w:sz w:val="24"/>
          <w:szCs w:val="24"/>
        </w:rPr>
        <w:t>; IS condition</w:t>
      </w:r>
      <w:r w:rsidRPr="00E3186E">
        <w:rPr>
          <w:rFonts w:ascii="Times New Roman" w:hAnsi="Times New Roman" w:cs="Times New Roman"/>
          <w:sz w:val="24"/>
          <w:szCs w:val="24"/>
        </w:rPr>
        <w:t>)</w:t>
      </w:r>
      <w:r>
        <w:rPr>
          <w:rFonts w:ascii="Times New Roman" w:hAnsi="Times New Roman" w:cs="Times New Roman"/>
          <w:sz w:val="24"/>
          <w:szCs w:val="24"/>
        </w:rPr>
        <w:t xml:space="preserve"> or activated the detector when placed on it (i.e., AB+, A+; BB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w:t>
      </w:r>
      <w:r>
        <w:rPr>
          <w:rFonts w:ascii="Times New Roman" w:hAnsi="Times New Roman" w:cs="Times New Roman"/>
          <w:sz w:val="24"/>
          <w:szCs w:val="24"/>
        </w:rPr>
        <w:t>the blicket</w:t>
      </w:r>
      <w:r w:rsidRPr="00E3186E">
        <w:rPr>
          <w:rFonts w:ascii="Times New Roman" w:hAnsi="Times New Roman" w:cs="Times New Roman"/>
          <w:sz w:val="24"/>
          <w:szCs w:val="24"/>
        </w:rPr>
        <w:t xml:space="preserve"> on </w:t>
      </w:r>
      <w:r>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r>
        <w:rPr>
          <w:rFonts w:ascii="Times New Roman" w:hAnsi="Times New Roman" w:cs="Times New Roman"/>
          <w:sz w:val="24"/>
          <w:szCs w:val="24"/>
        </w:rPr>
        <w:t>BB</w:t>
      </w:r>
      <w:r w:rsidRPr="00E3186E">
        <w:rPr>
          <w:rFonts w:ascii="Times New Roman" w:hAnsi="Times New Roman" w:cs="Times New Roman"/>
          <w:sz w:val="24"/>
          <w:szCs w:val="24"/>
        </w:rPr>
        <w:t xml:space="preserve"> condition is so called because after observing that A alone</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activate the detector, </w:t>
      </w:r>
      <w:r>
        <w:rPr>
          <w:rFonts w:ascii="Times New Roman" w:hAnsi="Times New Roman" w:cs="Times New Roman"/>
          <w:sz w:val="24"/>
          <w:szCs w:val="24"/>
        </w:rPr>
        <w:t>children who engage in this form of reasoning are</w:t>
      </w:r>
      <w:r w:rsidRPr="00E3186E">
        <w:rPr>
          <w:rFonts w:ascii="Times New Roman" w:hAnsi="Times New Roman" w:cs="Times New Roman"/>
          <w:sz w:val="24"/>
          <w:szCs w:val="24"/>
        </w:rPr>
        <w:t xml:space="preserve"> thought </w:t>
      </w:r>
      <w:r>
        <w:rPr>
          <w:rFonts w:ascii="Times New Roman" w:hAnsi="Times New Roman" w:cs="Times New Roman"/>
          <w:sz w:val="24"/>
          <w:szCs w:val="24"/>
        </w:rPr>
        <w:t>to</w:t>
      </w:r>
      <w:r w:rsidRPr="00E3186E">
        <w:rPr>
          <w:rFonts w:ascii="Times New Roman" w:hAnsi="Times New Roman" w:cs="Times New Roman"/>
          <w:sz w:val="24"/>
          <w:szCs w:val="24"/>
        </w:rPr>
        <w:t xml:space="preserve"> </w:t>
      </w:r>
      <w:r>
        <w:rPr>
          <w:rFonts w:ascii="Times New Roman" w:hAnsi="Times New Roman" w:cs="Times New Roman"/>
          <w:sz w:val="24"/>
          <w:szCs w:val="24"/>
        </w:rPr>
        <w:t>disregard or block retrospectively object B as a potential cause because A was shown unequivocally to produce the effect.</w:t>
      </w:r>
      <w:r w:rsidRPr="00E3186E">
        <w:rPr>
          <w:rFonts w:ascii="Times New Roman" w:hAnsi="Times New Roman" w:cs="Times New Roman"/>
          <w:sz w:val="24"/>
          <w:szCs w:val="24"/>
        </w:rPr>
        <w:t xml:space="preserve"> </w:t>
      </w:r>
      <w:r>
        <w:rPr>
          <w:rFonts w:ascii="Times New Roman" w:hAnsi="Times New Roman" w:cs="Times New Roman"/>
          <w:sz w:val="24"/>
          <w:szCs w:val="24"/>
        </w:rPr>
        <w:t>In contrast, the</w:t>
      </w:r>
      <w:r w:rsidRPr="00E3186E">
        <w:rPr>
          <w:rFonts w:ascii="Times New Roman" w:hAnsi="Times New Roman" w:cs="Times New Roman"/>
          <w:sz w:val="24"/>
          <w:szCs w:val="24"/>
        </w:rPr>
        <w:t xml:space="preserve"> IS</w:t>
      </w:r>
      <w:r>
        <w:rPr>
          <w:rFonts w:ascii="Times New Roman" w:hAnsi="Times New Roman" w:cs="Times New Roman"/>
          <w:sz w:val="24"/>
          <w:szCs w:val="24"/>
        </w:rPr>
        <w:t>O</w:t>
      </w:r>
      <w:r w:rsidRPr="00E3186E">
        <w:rPr>
          <w:rFonts w:ascii="Times New Roman" w:hAnsi="Times New Roman" w:cs="Times New Roman"/>
          <w:sz w:val="24"/>
          <w:szCs w:val="24"/>
        </w:rPr>
        <w:t xml:space="preserve"> condition is so</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called because B is </w:t>
      </w:r>
      <w:r w:rsidRPr="00E3186E">
        <w:rPr>
          <w:rFonts w:ascii="Times New Roman" w:hAnsi="Times New Roman" w:cs="Times New Roman"/>
          <w:sz w:val="24"/>
          <w:szCs w:val="24"/>
        </w:rPr>
        <w:lastRenderedPageBreak/>
        <w:t xml:space="preserve">assumed </w:t>
      </w:r>
      <w:r>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w:t>
      </w:r>
      <w:r>
        <w:rPr>
          <w:rFonts w:ascii="Times New Roman" w:hAnsi="Times New Roman" w:cs="Times New Roman"/>
          <w:sz w:val="24"/>
          <w:szCs w:val="24"/>
        </w:rPr>
        <w:t xml:space="preserve"> as a potential cause given that A alone failed to activate the machine</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w:t>
      </w:r>
      <w:r w:rsidR="00B5769C">
        <w:rPr>
          <w:rFonts w:ascii="Times New Roman" w:hAnsi="Times New Roman" w:cs="Times New Roman"/>
          <w:sz w:val="24"/>
          <w:szCs w:val="24"/>
        </w:rPr>
        <w:t>trial by</w:t>
      </w:r>
      <w:r w:rsidR="007D7F7C">
        <w:rPr>
          <w:rFonts w:ascii="Times New Roman" w:hAnsi="Times New Roman" w:cs="Times New Roman"/>
          <w:sz w:val="24"/>
          <w:szCs w:val="24"/>
        </w:rPr>
        <w:t xml:space="preserve">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D30402">
        <w:rPr>
          <w:rFonts w:ascii="Times New Roman" w:hAnsi="Times New Roman" w:cs="Times New Roman"/>
          <w:sz w:val="24"/>
          <w:szCs w:val="24"/>
        </w:rPr>
        <w:t>they were told that the</w:t>
      </w:r>
      <w:r w:rsidR="00A45E84">
        <w:rPr>
          <w:rFonts w:ascii="Times New Roman" w:hAnsi="Times New Roman" w:cs="Times New Roman"/>
          <w:sz w:val="24"/>
          <w:szCs w:val="24"/>
        </w:rPr>
        <w:t xml:space="preserve"> “Mr. Blicket” </w:t>
      </w:r>
      <w:r w:rsidR="00D30402">
        <w:rPr>
          <w:rFonts w:ascii="Times New Roman" w:hAnsi="Times New Roman" w:cs="Times New Roman"/>
          <w:sz w:val="24"/>
          <w:szCs w:val="24"/>
        </w:rPr>
        <w:t>liked</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p>
    <w:p w14:paraId="57ED4D15" w14:textId="5B74F798" w:rsidR="00E528F3" w:rsidRDefault="009E165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not only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r w:rsidR="00250965">
        <w:rPr>
          <w:rFonts w:ascii="Times New Roman" w:hAnsi="Times New Roman" w:cs="Times New Roman"/>
          <w:sz w:val="24"/>
          <w:szCs w:val="24"/>
        </w:rPr>
        <w:t xml:space="preserve"> but</w:t>
      </w:r>
      <w:r w:rsidR="00D30402">
        <w:rPr>
          <w:rFonts w:ascii="Times New Roman" w:hAnsi="Times New Roman" w:cs="Times New Roman"/>
          <w:sz w:val="24"/>
          <w:szCs w:val="24"/>
        </w:rPr>
        <w:t xml:space="preserve"> that human causal reasoning is subserved by a </w:t>
      </w:r>
      <w:r w:rsidR="00DE2D6A">
        <w:rPr>
          <w:rFonts w:ascii="Times New Roman" w:hAnsi="Times New Roman" w:cs="Times New Roman"/>
          <w:sz w:val="24"/>
          <w:szCs w:val="24"/>
        </w:rPr>
        <w:t>Bayesian-inference mechanism rather</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xml:space="preserve">, this process involves combining prior beliefs about each hypothesis with observed data to update </w:t>
      </w:r>
      <w:r w:rsidR="00743C7C">
        <w:rPr>
          <w:rFonts w:ascii="Times New Roman" w:hAnsi="Times New Roman" w:cs="Times New Roman"/>
          <w:sz w:val="24"/>
          <w:szCs w:val="24"/>
        </w:rPr>
        <w:t>our beliefs about each</w:t>
      </w:r>
      <w:r w:rsidR="00E43539">
        <w:rPr>
          <w:rFonts w:ascii="Times New Roman" w:hAnsi="Times New Roman" w:cs="Times New Roman"/>
          <w:sz w:val="24"/>
          <w:szCs w:val="24"/>
        </w:rPr>
        <w:t xml:space="preserve"> </w:t>
      </w:r>
      <w:r w:rsidR="00EE2C24">
        <w:rPr>
          <w:rFonts w:ascii="Times New Roman" w:hAnsi="Times New Roman" w:cs="Times New Roman"/>
          <w:sz w:val="24"/>
          <w:szCs w:val="24"/>
        </w:rPr>
        <w:t>hypothesis</w:t>
      </w:r>
      <w:r w:rsidR="00E43539">
        <w:rPr>
          <w:rFonts w:ascii="Times New Roman" w:hAnsi="Times New Roman" w:cs="Times New Roman"/>
          <w:sz w:val="24"/>
          <w:szCs w:val="24"/>
        </w:rPr>
        <w:t>.</w:t>
      </w:r>
    </w:p>
    <w:p w14:paraId="34FCBB4C" w14:textId="3B4E2A26" w:rsidR="00AD0D43" w:rsidRDefault="00EE2C24"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100EF">
        <w:rPr>
          <w:rFonts w:ascii="Times New Roman" w:hAnsi="Times New Roman" w:cs="Times New Roman"/>
          <w:sz w:val="24"/>
          <w:szCs w:val="24"/>
        </w:rPr>
        <w:t>This model has been challenged for</w:t>
      </w:r>
      <w:r w:rsidR="00B56EE2">
        <w:rPr>
          <w:rFonts w:ascii="Times New Roman" w:hAnsi="Times New Roman" w:cs="Times New Roman"/>
          <w:sz w:val="24"/>
          <w:szCs w:val="24"/>
        </w:rPr>
        <w:t xml:space="preserve">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w:t>
      </w:r>
      <w:r w:rsidR="00B100EF">
        <w:rPr>
          <w:rFonts w:ascii="Times New Roman" w:hAnsi="Times New Roman" w:cs="Times New Roman"/>
          <w:sz w:val="24"/>
          <w:szCs w:val="24"/>
        </w:rPr>
        <w:t xml:space="preserve">does not match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w:t>
      </w:r>
      <w:r w:rsidR="008B5B44">
        <w:rPr>
          <w:rFonts w:ascii="Times New Roman" w:hAnsi="Times New Roman" w:cs="Times New Roman"/>
          <w:sz w:val="24"/>
          <w:szCs w:val="24"/>
        </w:rPr>
        <w:lastRenderedPageBreak/>
        <w:t>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w:t>
      </w:r>
      <w:r w:rsidR="00B100EF">
        <w:rPr>
          <w:rFonts w:ascii="Times New Roman" w:hAnsi="Times New Roman" w:cs="Times New Roman"/>
          <w:sz w:val="24"/>
          <w:szCs w:val="24"/>
        </w:rPr>
        <w:t xml:space="preserve">object </w:t>
      </w:r>
      <w:r w:rsidR="005C62AD">
        <w:rPr>
          <w:rFonts w:ascii="Times New Roman" w:hAnsi="Times New Roman" w:cs="Times New Roman"/>
          <w:sz w:val="24"/>
          <w:szCs w:val="24"/>
        </w:rPr>
        <w:t>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276B3">
        <w:rPr>
          <w:rFonts w:ascii="Times New Roman" w:hAnsi="Times New Roman" w:cs="Times New Roman"/>
          <w:sz w:val="24"/>
          <w:szCs w:val="24"/>
        </w:rPr>
        <w:t xml:space="preserve"> for modestly set learning parameters</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w:t>
      </w:r>
      <w:r w:rsidR="00E115E4">
        <w:rPr>
          <w:rFonts w:ascii="Times New Roman" w:hAnsi="Times New Roman" w:cs="Times New Roman"/>
          <w:sz w:val="24"/>
          <w:szCs w:val="24"/>
        </w:rPr>
        <w:t>,</w:t>
      </w:r>
      <w:r w:rsidR="004B414A">
        <w:rPr>
          <w:rFonts w:ascii="Times New Roman" w:hAnsi="Times New Roman" w:cs="Times New Roman"/>
          <w:sz w:val="24"/>
          <w:szCs w:val="24"/>
        </w:rPr>
        <w:t xml:space="preser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A53BE3">
        <w:rPr>
          <w:rFonts w:ascii="Times New Roman" w:hAnsi="Times New Roman" w:cs="Times New Roman"/>
          <w:sz w:val="24"/>
          <w:szCs w:val="24"/>
        </w:rPr>
        <w:t>the RW model</w:t>
      </w:r>
      <w:r w:rsidR="00BF64AE">
        <w:rPr>
          <w:rFonts w:ascii="Times New Roman" w:hAnsi="Times New Roman" w:cs="Times New Roman"/>
          <w:sz w:val="24"/>
          <w:szCs w:val="24"/>
        </w:rPr>
        <w:t xml:space="preserve">, unlike Bayesian inference, </w:t>
      </w:r>
      <w:r w:rsidR="00A53BE3">
        <w:rPr>
          <w:rFonts w:ascii="Times New Roman" w:hAnsi="Times New Roman" w:cs="Times New Roman"/>
          <w:sz w:val="24"/>
          <w:szCs w:val="24"/>
        </w:rPr>
        <w:t>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naturally</w:t>
      </w:r>
      <w:r w:rsidR="00E115E4">
        <w:rPr>
          <w:rFonts w:ascii="Times New Roman" w:hAnsi="Times New Roman" w:cs="Times New Roman"/>
          <w:sz w:val="24"/>
          <w:szCs w:val="24"/>
        </w:rPr>
        <w:t xml:space="preserve"> capture</w:t>
      </w:r>
      <w:r w:rsidR="00F43032">
        <w:rPr>
          <w:rFonts w:ascii="Times New Roman" w:hAnsi="Times New Roman" w:cs="Times New Roman"/>
          <w:sz w:val="24"/>
          <w:szCs w:val="24"/>
        </w:rPr>
        <w:t xml:space="preserve"> </w:t>
      </w:r>
      <w:r w:rsidR="00BF64AE">
        <w:rPr>
          <w:rFonts w:ascii="Times New Roman" w:hAnsi="Times New Roman" w:cs="Times New Roman"/>
          <w:sz w:val="24"/>
          <w:szCs w:val="24"/>
        </w:rPr>
        <w:t xml:space="preserve">base-rate information, to which children </w:t>
      </w:r>
      <w:r w:rsidR="00E115E4">
        <w:rPr>
          <w:rFonts w:ascii="Times New Roman" w:hAnsi="Times New Roman" w:cs="Times New Roman"/>
          <w:sz w:val="24"/>
          <w:szCs w:val="24"/>
        </w:rPr>
        <w:t>are</w:t>
      </w:r>
      <w:r w:rsidR="00BF64AE">
        <w:rPr>
          <w:rFonts w:ascii="Times New Roman" w:hAnsi="Times New Roman" w:cs="Times New Roman"/>
          <w:sz w:val="24"/>
          <w:szCs w:val="24"/>
        </w:rPr>
        <w:t xml:space="preserve"> sensitive (e.g., Sobel et al., 2004)</w:t>
      </w:r>
      <w:r w:rsidR="00FF6AE6">
        <w:rPr>
          <w:rFonts w:ascii="Times New Roman" w:hAnsi="Times New Roman" w:cs="Times New Roman"/>
          <w:sz w:val="24"/>
          <w:szCs w:val="24"/>
        </w:rPr>
        <w:t>.</w:t>
      </w:r>
      <w:r w:rsidR="00E968B3">
        <w:rPr>
          <w:rFonts w:ascii="Times New Roman" w:hAnsi="Times New Roman" w:cs="Times New Roman"/>
          <w:sz w:val="24"/>
          <w:szCs w:val="24"/>
        </w:rPr>
        <w:t xml:space="preserve"> </w:t>
      </w:r>
    </w:p>
    <w:p w14:paraId="77787138" w14:textId="42217E21" w:rsidR="00375ED6" w:rsidRDefault="004A0AE3"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 xml:space="preserve">se criticisms or </w:t>
      </w:r>
      <w:r>
        <w:rPr>
          <w:rFonts w:ascii="Times New Roman" w:hAnsi="Times New Roman" w:cs="Times New Roman"/>
          <w:sz w:val="24"/>
          <w:szCs w:val="24"/>
        </w:rPr>
        <w:t>the conclusion that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to exercise caution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with how BB reasoning has been operationalized 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49647A">
        <w:rPr>
          <w:rFonts w:ascii="Times New Roman" w:hAnsi="Times New Roman" w:cs="Times New Roman"/>
          <w:sz w:val="24"/>
          <w:szCs w:val="24"/>
        </w:rPr>
        <w:t>authors</w:t>
      </w:r>
      <w:r w:rsidR="00C155AC">
        <w:rPr>
          <w:rFonts w:ascii="Times New Roman" w:hAnsi="Times New Roman" w:cs="Times New Roman"/>
          <w:sz w:val="24"/>
          <w:szCs w:val="24"/>
        </w:rPr>
        <w:t xml:space="preserve"> 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lastRenderedPageBreak/>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w:t>
      </w:r>
      <w:r w:rsidR="007503ED">
        <w:rPr>
          <w:rFonts w:ascii="Times New Roman" w:hAnsi="Times New Roman" w:cs="Times New Roman"/>
          <w:sz w:val="24"/>
          <w:szCs w:val="24"/>
        </w:rPr>
        <w:t>However</w:t>
      </w:r>
      <w:r w:rsidR="004C2EFC">
        <w:rPr>
          <w:rFonts w:ascii="Times New Roman" w:hAnsi="Times New Roman" w:cs="Times New Roman"/>
          <w:sz w:val="24"/>
          <w:szCs w:val="24"/>
        </w:rPr>
        <w:t>,</w:t>
      </w:r>
      <w:r w:rsidR="007503ED">
        <w:rPr>
          <w:rFonts w:ascii="Times New Roman" w:hAnsi="Times New Roman" w:cs="Times New Roman"/>
          <w:sz w:val="24"/>
          <w:szCs w:val="24"/>
        </w:rPr>
        <w:t xml:space="preserve"> the</w:t>
      </w:r>
      <w:r w:rsidR="004120C8">
        <w:rPr>
          <w:rFonts w:ascii="Times New Roman" w:hAnsi="Times New Roman" w:cs="Times New Roman"/>
          <w:sz w:val="24"/>
          <w:szCs w:val="24"/>
        </w:rPr>
        <w:t xml:space="preserve">re are two key limitations with this operationalization.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Butterfill, Hoerl,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cannot be determined from this operationalization of BB reasoning</w:t>
      </w:r>
      <w:r w:rsidR="00E97AEE">
        <w:rPr>
          <w:rFonts w:ascii="Times New Roman" w:hAnsi="Times New Roman" w:cs="Times New Roman"/>
          <w:sz w:val="24"/>
          <w:szCs w:val="24"/>
        </w:rPr>
        <w:t xml:space="preserve"> why participants treated object B differently between the BB and ISO condition. Such differences could have been due to</w:t>
      </w:r>
      <w:r w:rsidR="00A01028">
        <w:rPr>
          <w:rFonts w:ascii="Times New Roman" w:hAnsi="Times New Roman" w:cs="Times New Roman"/>
          <w:sz w:val="24"/>
          <w:szCs w:val="24"/>
        </w:rPr>
        <w:t xml:space="preserve"> a BB effect, an ISO effect, or both. Second</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w:t>
      </w:r>
      <w:r w:rsidR="00E97AEE">
        <w:rPr>
          <w:rFonts w:ascii="Times New Roman" w:hAnsi="Times New Roman" w:cs="Times New Roman"/>
          <w:sz w:val="24"/>
          <w:szCs w:val="24"/>
        </w:rPr>
        <w:t xml:space="preserve">simply </w:t>
      </w:r>
      <w:r w:rsidR="00D3741C">
        <w:rPr>
          <w:rFonts w:ascii="Times New Roman" w:hAnsi="Times New Roman" w:cs="Times New Roman"/>
          <w:sz w:val="24"/>
          <w:szCs w:val="24"/>
        </w:rPr>
        <w:t>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AA77C5" w:rsidR="009348D6" w:rsidRDefault="00B049FC"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such, w</w:t>
      </w:r>
      <w:r w:rsidR="00386972">
        <w:rPr>
          <w:rFonts w:ascii="Times New Roman" w:hAnsi="Times New Roman" w:cs="Times New Roman"/>
          <w:sz w:val="24"/>
          <w:szCs w:val="24"/>
        </w:rPr>
        <w:t>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w:t>
      </w:r>
      <w:r w:rsidR="00386972">
        <w:rPr>
          <w:rFonts w:ascii="Times New Roman" w:hAnsi="Times New Roman" w:cs="Times New Roman"/>
          <w:sz w:val="24"/>
          <w:szCs w:val="24"/>
        </w:rPr>
        <w:t>—which captures the intended inference—</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 xml:space="preserve">For </w:t>
      </w:r>
      <w:r w:rsidR="00980EA5">
        <w:rPr>
          <w:rFonts w:ascii="Times New Roman" w:hAnsi="Times New Roman" w:cs="Times New Roman"/>
          <w:sz w:val="24"/>
          <w:szCs w:val="24"/>
        </w:rPr>
        <w:lastRenderedPageBreak/>
        <w:t>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07155B">
        <w:rPr>
          <w:rFonts w:ascii="Times New Roman" w:hAnsi="Times New Roman" w:cs="Times New Roman"/>
          <w:sz w:val="24"/>
          <w:szCs w:val="24"/>
        </w:rPr>
        <w:t>have no bearing on how</w:t>
      </w:r>
      <w:r w:rsidR="001747BC">
        <w:rPr>
          <w:rFonts w:ascii="Times New Roman" w:hAnsi="Times New Roman" w:cs="Times New Roman"/>
          <w:sz w:val="24"/>
          <w:szCs w:val="24"/>
        </w:rPr>
        <w:t xml:space="preserve"> 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w:t>
      </w:r>
      <w:r w:rsidR="0007155B">
        <w:rPr>
          <w:rFonts w:ascii="Times New Roman" w:hAnsi="Times New Roman" w:cs="Times New Roman"/>
          <w:sz w:val="24"/>
          <w:szCs w:val="24"/>
        </w:rPr>
        <w:t>the machine activates in both cases.</w:t>
      </w:r>
      <w:r>
        <w:rPr>
          <w:rFonts w:ascii="Times New Roman" w:hAnsi="Times New Roman" w:cs="Times New Roman"/>
          <w:sz w:val="24"/>
          <w:szCs w:val="24"/>
        </w:rPr>
        <w:t xml:space="preserve"> </w:t>
      </w:r>
      <w:r w:rsidR="00793603">
        <w:rPr>
          <w:rFonts w:ascii="Times New Roman" w:hAnsi="Times New Roman" w:cs="Times New Roman"/>
          <w:sz w:val="24"/>
          <w:szCs w:val="24"/>
        </w:rPr>
        <w:t xml:space="preserve">If participants </w:t>
      </w:r>
      <w:r w:rsidR="00595E80">
        <w:rPr>
          <w:rFonts w:ascii="Times New Roman" w:hAnsi="Times New Roman" w:cs="Times New Roman"/>
          <w:sz w:val="24"/>
          <w:szCs w:val="24"/>
        </w:rPr>
        <w:t xml:space="preserve">do </w:t>
      </w:r>
      <w:r w:rsidR="00793603">
        <w:rPr>
          <w:rFonts w:ascii="Times New Roman" w:hAnsi="Times New Roman" w:cs="Times New Roman"/>
          <w:sz w:val="24"/>
          <w:szCs w:val="24"/>
        </w:rPr>
        <w:t xml:space="preserve">engage in BB reasoning in this </w:t>
      </w:r>
      <w:r w:rsidR="00354B88">
        <w:rPr>
          <w:rFonts w:ascii="Times New Roman" w:hAnsi="Times New Roman" w:cs="Times New Roman"/>
          <w:sz w:val="24"/>
          <w:szCs w:val="24"/>
        </w:rPr>
        <w:t xml:space="preserve">new </w:t>
      </w:r>
      <w:r w:rsidR="00793603">
        <w:rPr>
          <w:rFonts w:ascii="Times New Roman" w:hAnsi="Times New Roman" w:cs="Times New Roman"/>
          <w:sz w:val="24"/>
          <w:szCs w:val="24"/>
        </w:rPr>
        <w:t>context</w:t>
      </w:r>
      <w:r w:rsidR="00354B88">
        <w:rPr>
          <w:rFonts w:ascii="Times New Roman" w:hAnsi="Times New Roman" w:cs="Times New Roman"/>
          <w:sz w:val="24"/>
          <w:szCs w:val="24"/>
        </w:rPr>
        <w:t xml:space="preserve"> with an appropriate control</w:t>
      </w:r>
      <w:r w:rsidR="005754E2">
        <w:rPr>
          <w:rFonts w:ascii="Times New Roman" w:hAnsi="Times New Roman" w:cs="Times New Roman"/>
          <w:sz w:val="24"/>
          <w:szCs w:val="24"/>
        </w:rPr>
        <w:t>,</w:t>
      </w:r>
      <w:r w:rsidR="001C3D27">
        <w:rPr>
          <w:rFonts w:ascii="Times New Roman" w:hAnsi="Times New Roman" w:cs="Times New Roman"/>
          <w:sz w:val="24"/>
          <w:szCs w:val="24"/>
        </w:rPr>
        <w:t xml:space="preserve"> </w:t>
      </w:r>
      <w:r w:rsidR="00595E80">
        <w:rPr>
          <w:rFonts w:ascii="Times New Roman" w:hAnsi="Times New Roman" w:cs="Times New Roman"/>
          <w:sz w:val="24"/>
          <w:szCs w:val="24"/>
        </w:rPr>
        <w:t>and BB reasoning is treated as an indirect measure of the operation of a Bayesian-inference mechanism as has typically been the case (e.g., Griffiths et al., 2011; Sobel &amp; Kirkham, 2006; Sobel et al., 2004),</w:t>
      </w:r>
      <w:r w:rsidR="005754E2">
        <w:rPr>
          <w:rFonts w:ascii="Times New Roman" w:hAnsi="Times New Roman" w:cs="Times New Roman"/>
          <w:sz w:val="24"/>
          <w:szCs w:val="24"/>
        </w:rPr>
        <w:t xml:space="preserve">then </w:t>
      </w:r>
      <w:r w:rsidR="00793603">
        <w:rPr>
          <w:rFonts w:ascii="Times New Roman" w:hAnsi="Times New Roman" w:cs="Times New Roman"/>
          <w:sz w:val="24"/>
          <w:szCs w:val="24"/>
        </w:rPr>
        <w:t xml:space="preserve">this would provide stronger evidence that </w:t>
      </w:r>
      <w:r w:rsidR="005C3CFF">
        <w:rPr>
          <w:rFonts w:ascii="Times New Roman" w:hAnsi="Times New Roman" w:cs="Times New Roman"/>
          <w:sz w:val="24"/>
          <w:szCs w:val="24"/>
        </w:rPr>
        <w:t>such a mechanism is available to human children</w:t>
      </w:r>
      <w:r w:rsidR="001E64CE">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61C35FA9" w:rsidR="006C7493" w:rsidRDefault="005C3CFF"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still another reason to</w:t>
      </w:r>
      <w:r w:rsidR="00D3453B">
        <w:rPr>
          <w:rFonts w:ascii="Times New Roman" w:hAnsi="Times New Roman" w:cs="Times New Roman"/>
          <w:sz w:val="24"/>
          <w:szCs w:val="24"/>
        </w:rPr>
        <w:t xml:space="preserve"> exercise caution before accepting the claim that human beings</w:t>
      </w:r>
      <w:r w:rsidR="00135AD9">
        <w:rPr>
          <w:rFonts w:ascii="Times New Roman" w:hAnsi="Times New Roman" w:cs="Times New Roman"/>
          <w:sz w:val="24"/>
          <w:szCs w:val="24"/>
        </w:rPr>
        <w:t xml:space="preserve"> engage in BB reasoning and rely on a Bayesian-inference mechanism to do it</w:t>
      </w:r>
      <w:r>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 xml:space="preserve">a Bayesian-inference mechanism is </w:t>
      </w:r>
      <w:r w:rsidR="000E63BF">
        <w:rPr>
          <w:rFonts w:ascii="Times New Roman" w:hAnsi="Times New Roman" w:cs="Times New Roman"/>
          <w:sz w:val="24"/>
          <w:szCs w:val="24"/>
        </w:rPr>
        <w:lastRenderedPageBreak/>
        <w:t>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as measured by participants’ BB performance,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one of the goals of </w:t>
      </w:r>
      <w:r w:rsidR="00951DB8">
        <w:rPr>
          <w:rFonts w:ascii="Times New Roman" w:hAnsi="Times New Roman" w:cs="Times New Roman"/>
          <w:sz w:val="24"/>
          <w:szCs w:val="24"/>
        </w:rPr>
        <w:t xml:space="preserve">research </w:t>
      </w:r>
      <w:r w:rsidR="002D56CA">
        <w:rPr>
          <w:rFonts w:ascii="Times New Roman" w:hAnsi="Times New Roman" w:cs="Times New Roman"/>
          <w:sz w:val="24"/>
          <w:szCs w:val="24"/>
        </w:rPr>
        <w:t>on causal reasoning in human children</w:t>
      </w:r>
      <w:r w:rsidR="00951DB8">
        <w:rPr>
          <w:rFonts w:ascii="Times New Roman" w:hAnsi="Times New Roman" w:cs="Times New Roman"/>
          <w:sz w:val="24"/>
          <w:szCs w:val="24"/>
        </w:rPr>
        <w:t xml:space="preserve"> </w:t>
      </w:r>
      <w:r w:rsidR="00C9270A">
        <w:rPr>
          <w:rFonts w:ascii="Times New Roman" w:hAnsi="Times New Roman" w:cs="Times New Roman"/>
          <w:sz w:val="24"/>
          <w:szCs w:val="24"/>
        </w:rPr>
        <w:t xml:space="preserve">is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2D56CA">
        <w:rPr>
          <w:rFonts w:ascii="Times New Roman" w:hAnsi="Times New Roman" w:cs="Times New Roman"/>
          <w:sz w:val="24"/>
          <w:szCs w:val="24"/>
        </w:rPr>
        <w:t xml:space="preserve"> such as those with multiple objects</w:t>
      </w:r>
      <w:r w:rsidR="008E0B7F">
        <w:rPr>
          <w:rFonts w:ascii="Times New Roman" w:hAnsi="Times New Roman" w:cs="Times New Roman"/>
          <w:sz w:val="24"/>
          <w:szCs w:val="24"/>
        </w:rPr>
        <w:t>.</w:t>
      </w:r>
    </w:p>
    <w:p w14:paraId="465ED97B" w14:textId="2A2EC30B"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7D10BD">
        <w:rPr>
          <w:rFonts w:ascii="Times New Roman" w:hAnsi="Times New Roman" w:cs="Times New Roman"/>
          <w:sz w:val="24"/>
          <w:szCs w:val="24"/>
        </w:rPr>
        <w:t xml:space="preserve"> a setting in which children</w:t>
      </w:r>
      <w:r w:rsidR="005415F9">
        <w:rPr>
          <w:rFonts w:ascii="Times New Roman" w:hAnsi="Times New Roman" w:cs="Times New Roman"/>
          <w:sz w:val="24"/>
          <w:szCs w:val="24"/>
        </w:rPr>
        <w:t xml:space="preserve"> are asked to reason about three and four objects</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really would tell us more about the nature of the cognitive mechanism that supports causal learning</w:t>
      </w:r>
      <w:r w:rsidR="0092361F">
        <w:rPr>
          <w:rFonts w:ascii="Times New Roman" w:hAnsi="Times New Roman" w:cs="Times New Roman"/>
          <w:sz w:val="24"/>
          <w:szCs w:val="24"/>
        </w:rPr>
        <w:t xml:space="preserve"> and BB reasoning</w:t>
      </w:r>
      <w:r w:rsidR="005415F9">
        <w:rPr>
          <w:rFonts w:ascii="Times New Roman" w:hAnsi="Times New Roman" w:cs="Times New Roman"/>
          <w:sz w:val="24"/>
          <w:szCs w:val="24"/>
        </w:rPr>
        <w:t xml:space="preserve"> than the typical setting in which children are asked to reason about two objects.  </w:t>
      </w:r>
      <w:r>
        <w:rPr>
          <w:rFonts w:ascii="Times New Roman" w:hAnsi="Times New Roman" w:cs="Times New Roman"/>
          <w:sz w:val="24"/>
          <w:szCs w:val="24"/>
        </w:rPr>
        <w:t>This is because these two settings differ by</w:t>
      </w:r>
      <w:r w:rsidR="0092361F">
        <w:rPr>
          <w:rFonts w:ascii="Times New Roman" w:hAnsi="Times New Roman" w:cs="Times New Roman"/>
          <w:sz w:val="24"/>
          <w:szCs w:val="24"/>
        </w:rPr>
        <w:t xml:space="preserve"> at most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sidR="009139A7">
        <w:rPr>
          <w:rFonts w:ascii="Times New Roman" w:hAnsi="Times New Roman" w:cs="Times New Roman"/>
          <w:sz w:val="24"/>
          <w:szCs w:val="24"/>
        </w:rPr>
        <w:t xml:space="preserve">, which </w:t>
      </w:r>
      <w:r w:rsidR="00DA56D1">
        <w:rPr>
          <w:rFonts w:ascii="Times New Roman" w:hAnsi="Times New Roman" w:cs="Times New Roman"/>
          <w:sz w:val="24"/>
          <w:szCs w:val="24"/>
        </w:rPr>
        <w:t>is a difference that may seem trivial</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92361F">
        <w:rPr>
          <w:rFonts w:ascii="Times New Roman" w:hAnsi="Times New Roman" w:cs="Times New Roman"/>
          <w:sz w:val="24"/>
          <w:szCs w:val="24"/>
        </w:rPr>
        <w:t xml:space="preserve"> and BB inference</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This is not a trivial difference.</w:t>
      </w:r>
      <w:r w:rsidR="00AC0CD1">
        <w:rPr>
          <w:rFonts w:ascii="Times New Roman" w:hAnsi="Times New Roman" w:cs="Times New Roman"/>
          <w:sz w:val="24"/>
          <w:szCs w:val="24"/>
        </w:rPr>
        <w:t xml:space="preserve"> </w:t>
      </w:r>
    </w:p>
    <w:p w14:paraId="03667386" w14:textId="5EFD55EF" w:rsidR="004A4EA2" w:rsidRDefault="0058711F"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 xml:space="preserve">such </w:t>
      </w:r>
      <w:r w:rsidR="00A05DED">
        <w:rPr>
          <w:rFonts w:ascii="Times New Roman" w:hAnsi="Times New Roman" w:cs="Times New Roman"/>
          <w:sz w:val="24"/>
          <w:szCs w:val="24"/>
        </w:rPr>
        <w:lastRenderedPageBreak/>
        <w:t>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w:t>
      </w:r>
      <w:r w:rsidR="00C006CE">
        <w:rPr>
          <w:rFonts w:ascii="Times New Roman" w:hAnsi="Times New Roman" w:cs="Times New Roman"/>
          <w:sz w:val="24"/>
          <w:szCs w:val="24"/>
        </w:rPr>
        <w:t xml:space="preserve"> or some other associative-learning process</w:t>
      </w:r>
      <w:r w:rsidR="00AB0248">
        <w:rPr>
          <w:rFonts w:ascii="Times New Roman" w:hAnsi="Times New Roman" w:cs="Times New Roman"/>
          <w:sz w:val="24"/>
          <w:szCs w:val="24"/>
        </w:rPr>
        <w:t xml:space="preserve">. </w:t>
      </w:r>
    </w:p>
    <w:p w14:paraId="404EF233" w14:textId="37D6A2F7" w:rsidR="00ED7C6E" w:rsidRDefault="00613C73"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to the predictions of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 xml:space="preserve">that </w:t>
      </w:r>
      <w:r w:rsidR="000F4519">
        <w:rPr>
          <w:rFonts w:ascii="Times New Roman" w:hAnsi="Times New Roman" w:cs="Times New Roman"/>
          <w:sz w:val="24"/>
          <w:szCs w:val="24"/>
        </w:rPr>
        <w:t>the traditional RW model</w:t>
      </w:r>
      <w:r w:rsidR="00381E4D">
        <w:rPr>
          <w:rFonts w:ascii="Times New Roman" w:hAnsi="Times New Roman" w:cs="Times New Roman"/>
          <w:sz w:val="24"/>
          <w:szCs w:val="24"/>
        </w:rPr>
        <w:t xml:space="preserve"> or other associative processes</w:t>
      </w:r>
      <w:r w:rsidR="00976CAF">
        <w:rPr>
          <w:rFonts w:ascii="Times New Roman" w:hAnsi="Times New Roman" w:cs="Times New Roman"/>
          <w:sz w:val="24"/>
          <w:szCs w:val="24"/>
        </w:rPr>
        <w:t xml:space="preserve"> </w:t>
      </w:r>
      <w:r w:rsidR="00381E4D">
        <w:rPr>
          <w:rFonts w:ascii="Times New Roman" w:hAnsi="Times New Roman" w:cs="Times New Roman"/>
          <w:sz w:val="24"/>
          <w:szCs w:val="24"/>
        </w:rPr>
        <w:t xml:space="preserve">are </w:t>
      </w:r>
      <w:r w:rsidR="00976CAF">
        <w:rPr>
          <w:rFonts w:ascii="Times New Roman" w:hAnsi="Times New Roman" w:cs="Times New Roman"/>
          <w:sz w:val="24"/>
          <w:szCs w:val="24"/>
        </w:rPr>
        <w:t>ill-equipped to explain causal reasoning in</w:t>
      </w:r>
      <w:r w:rsidR="00381E4D">
        <w:rPr>
          <w:rFonts w:ascii="Times New Roman" w:hAnsi="Times New Roman" w:cs="Times New Roman"/>
          <w:sz w:val="24"/>
          <w:szCs w:val="24"/>
        </w:rPr>
        <w:t xml:space="preserve"> human children</w:t>
      </w:r>
      <w:r w:rsidR="005E499A">
        <w:rPr>
          <w:rFonts w:ascii="Times New Roman" w:hAnsi="Times New Roman" w:cs="Times New Roman"/>
          <w:sz w:val="24"/>
          <w:szCs w:val="24"/>
        </w:rPr>
        <w:t xml:space="preserve"> may have been made prematurely</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FBDE7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determine what predictions </w:t>
      </w:r>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 xml:space="preserve">, the traditional RW model, and a simple associative-learning counting mechanism </w:t>
      </w:r>
      <w:r w:rsidR="00B41877">
        <w:rPr>
          <w:rFonts w:ascii="Times New Roman" w:hAnsi="Times New Roman" w:cs="Times New Roman"/>
          <w:sz w:val="24"/>
          <w:szCs w:val="24"/>
        </w:rPr>
        <w:t xml:space="preserve">makes </w:t>
      </w:r>
      <w:r w:rsidR="00BA716D">
        <w:rPr>
          <w:rFonts w:ascii="Times New Roman" w:hAnsi="Times New Roman" w:cs="Times New Roman"/>
          <w:sz w:val="24"/>
          <w:szCs w:val="24"/>
        </w:rPr>
        <w:t>for how participants should perform in the present context. Note that</w:t>
      </w:r>
      <w:r w:rsidR="008E38EB">
        <w:rPr>
          <w:rFonts w:ascii="Times New Roman" w:hAnsi="Times New Roman" w:cs="Times New Roman"/>
          <w:sz w:val="24"/>
          <w:szCs w:val="24"/>
        </w:rPr>
        <w:t xml:space="preserve">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w:t>
      </w:r>
      <w:r w:rsidR="005B30E9">
        <w:rPr>
          <w:rFonts w:ascii="Times New Roman" w:hAnsi="Times New Roman" w:cs="Times New Roman"/>
          <w:sz w:val="24"/>
          <w:szCs w:val="24"/>
        </w:rPr>
        <w:t xml:space="preserve"> and outline their predictions</w:t>
      </w:r>
      <w:r w:rsidR="00DB2471">
        <w:rPr>
          <w:rFonts w:ascii="Times New Roman" w:hAnsi="Times New Roman" w:cs="Times New Roman"/>
          <w:sz w:val="24"/>
          <w:szCs w:val="24"/>
        </w:rPr>
        <w:t xml:space="preserve"> at a high </w:t>
      </w:r>
      <w:r w:rsidR="005B30E9">
        <w:rPr>
          <w:rFonts w:ascii="Times New Roman" w:hAnsi="Times New Roman" w:cs="Times New Roman"/>
          <w:sz w:val="24"/>
          <w:szCs w:val="24"/>
        </w:rPr>
        <w:t>level</w:t>
      </w:r>
      <w:r w:rsidR="00DB2471">
        <w:rPr>
          <w:rFonts w:ascii="Times New Roman" w:hAnsi="Times New Roman" w:cs="Times New Roman"/>
          <w:sz w:val="24"/>
          <w:szCs w:val="24"/>
        </w:rPr>
        <w:t>.</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 xml:space="preserve">the formal details of the Bayesian model and the details of the </w:t>
      </w:r>
      <w:r w:rsidR="004E5704">
        <w:rPr>
          <w:rFonts w:ascii="Times New Roman" w:hAnsi="Times New Roman" w:cs="Times New Roman"/>
          <w:sz w:val="24"/>
          <w:szCs w:val="24"/>
        </w:rPr>
        <w:t>traditional RW model</w:t>
      </w:r>
      <w:r w:rsidR="008E38EB">
        <w:rPr>
          <w:rFonts w:ascii="Times New Roman" w:hAnsi="Times New Roman" w:cs="Times New Roman"/>
          <w:sz w:val="24"/>
          <w:szCs w:val="24"/>
        </w:rPr>
        <w:t>.</w:t>
      </w:r>
    </w:p>
    <w:p w14:paraId="5F63CF5C" w14:textId="77777777"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w:t>
      </w:r>
      <w:r w:rsidR="0042763F">
        <w:rPr>
          <w:rFonts w:ascii="Times New Roman" w:hAnsi="Times New Roman" w:cs="Times New Roman"/>
          <w:sz w:val="24"/>
          <w:szCs w:val="24"/>
        </w:rPr>
        <w:lastRenderedPageBreak/>
        <w:t>space that contains potentially an infinite number of psychological hypotheses—</w:t>
      </w:r>
      <w:r w:rsidR="000E2AF7">
        <w:rPr>
          <w:rFonts w:ascii="Times New Roman" w:hAnsi="Times New Roman" w:cs="Times New Roman"/>
          <w:sz w:val="24"/>
          <w:szCs w:val="24"/>
        </w:rPr>
        <w:t>is th</w:t>
      </w:r>
      <w:r w:rsidR="00556C7C">
        <w:rPr>
          <w:rFonts w:ascii="Times New Roman" w:hAnsi="Times New Roman" w:cs="Times New Roman"/>
          <w:sz w:val="24"/>
          <w:szCs w:val="24"/>
        </w:rPr>
        <w:t>e</w:t>
      </w:r>
      <w:r w:rsidR="000E2AF7">
        <w:rPr>
          <w:rFonts w:ascii="Times New Roman" w:hAnsi="Times New Roman" w:cs="Times New Roman"/>
          <w:sz w:val="24"/>
          <w:szCs w:val="24"/>
        </w:rPr>
        <w:t xml:space="preserve"> one that is </w:t>
      </w:r>
      <w:r w:rsidR="00556C7C">
        <w:rPr>
          <w:rFonts w:ascii="Times New Roman" w:hAnsi="Times New Roman" w:cs="Times New Roman"/>
          <w:sz w:val="24"/>
          <w:szCs w:val="24"/>
        </w:rPr>
        <w:t>generatings</w:t>
      </w:r>
      <w:r w:rsidR="000E2AF7">
        <w:rPr>
          <w:rFonts w:ascii="Times New Roman" w:hAnsi="Times New Roman" w:cs="Times New Roman"/>
          <w:sz w:val="24"/>
          <w:szCs w:val="24"/>
        </w:rPr>
        <w:t xml:space="preserve"> some observed data.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learners determine such a “winning” hypothesis is by combining 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22FAD">
        <w:rPr>
          <w:rFonts w:ascii="Times New Roman" w:hAnsi="Times New Roman" w:cs="Times New Roman"/>
          <w:sz w:val="24"/>
          <w:szCs w:val="24"/>
        </w:rPr>
        <w:t>with whether the observed data is likely to have been produced by the hypothesis that is currently under consideration</w:t>
      </w:r>
      <w:r w:rsidR="00E267F5">
        <w:rPr>
          <w:rFonts w:ascii="Times New Roman" w:hAnsi="Times New Roman" w:cs="Times New Roman"/>
          <w:sz w:val="24"/>
          <w:szCs w:val="24"/>
        </w:rPr>
        <w:t xml:space="preserve"> (this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 xml:space="preserve">it can produce the observed data. </w:t>
      </w:r>
      <w:r w:rsidR="00A31077">
        <w:rPr>
          <w:rFonts w:ascii="Times New Roman" w:hAnsi="Times New Roman" w:cs="Times New Roman"/>
          <w:sz w:val="24"/>
          <w:szCs w:val="24"/>
        </w:rPr>
        <w:t xml:space="preserve">Learners </w:t>
      </w:r>
      <w:r w:rsidR="00BD2BA6">
        <w:rPr>
          <w:rFonts w:ascii="Times New Roman" w:hAnsi="Times New Roman" w:cs="Times New Roman"/>
          <w:sz w:val="24"/>
          <w:szCs w:val="24"/>
        </w:rPr>
        <w:t>will</w:t>
      </w:r>
      <w:r w:rsidR="00A31077">
        <w:rPr>
          <w:rFonts w:ascii="Times New Roman" w:hAnsi="Times New Roman" w:cs="Times New Roman"/>
          <w:sz w:val="24"/>
          <w:szCs w:val="24"/>
        </w:rPr>
        <w:t xml:space="preserve"> discard a hypothesis when it no longer can produce the data.</w:t>
      </w:r>
      <w:r w:rsidR="00E77C63">
        <w:rPr>
          <w:rFonts w:ascii="Times New Roman" w:hAnsi="Times New Roman" w:cs="Times New Roman"/>
          <w:sz w:val="24"/>
          <w:szCs w:val="24"/>
        </w:rPr>
        <w:t xml:space="preserve"> </w:t>
      </w:r>
      <w:r w:rsidR="00390018">
        <w:rPr>
          <w:rFonts w:ascii="Times New Roman" w:hAnsi="Times New Roman" w:cs="Times New Roman"/>
          <w:sz w:val="24"/>
          <w:szCs w:val="24"/>
        </w:rPr>
        <w:t>A core assumption of Bayesian inference is that</w:t>
      </w:r>
      <w:r w:rsidR="00E77C63">
        <w:rPr>
          <w:rFonts w:ascii="Times New Roman" w:hAnsi="Times New Roman" w:cs="Times New Roman"/>
          <w:sz w:val="24"/>
          <w:szCs w:val="24"/>
        </w:rPr>
        <w:t xml:space="preserve"> the probability of a given hypothesis (given some data</w:t>
      </w:r>
      <w:r w:rsidR="005C4949">
        <w:rPr>
          <w:rFonts w:ascii="Times New Roman" w:hAnsi="Times New Roman" w:cs="Times New Roman"/>
          <w:sz w:val="24"/>
          <w:szCs w:val="24"/>
        </w:rPr>
        <w:t>; i.e., the “posterior probability” of a given hypothesis</w:t>
      </w:r>
      <w:r w:rsidR="00E77C63">
        <w:rPr>
          <w:rFonts w:ascii="Times New Roman" w:hAnsi="Times New Roman" w:cs="Times New Roman"/>
          <w:sz w:val="24"/>
          <w:szCs w:val="24"/>
        </w:rPr>
        <w:t xml:space="preserve">) at one </w:t>
      </w:r>
      <w:r w:rsidR="00083100">
        <w:rPr>
          <w:rFonts w:ascii="Times New Roman" w:hAnsi="Times New Roman" w:cs="Times New Roman"/>
          <w:sz w:val="24"/>
          <w:szCs w:val="24"/>
        </w:rPr>
        <w:t>point in time</w:t>
      </w:r>
      <w:r w:rsidR="00E77C63">
        <w:rPr>
          <w:rFonts w:ascii="Times New Roman" w:hAnsi="Times New Roman" w:cs="Times New Roman"/>
          <w:sz w:val="24"/>
          <w:szCs w:val="24"/>
        </w:rPr>
        <w:t xml:space="preserve"> becomes the prior probability of that hypothesis at the next </w:t>
      </w:r>
      <w:r w:rsidR="003757E8">
        <w:rPr>
          <w:rFonts w:ascii="Times New Roman" w:hAnsi="Times New Roman" w:cs="Times New Roman"/>
          <w:sz w:val="24"/>
          <w:szCs w:val="24"/>
        </w:rPr>
        <w:t>point in time,</w:t>
      </w:r>
      <w:r w:rsidR="00E77C63">
        <w:rPr>
          <w:rFonts w:ascii="Times New Roman" w:hAnsi="Times New Roman" w:cs="Times New Roman"/>
          <w:sz w:val="24"/>
          <w:szCs w:val="24"/>
        </w:rPr>
        <w:t xml:space="preserve"> and the process</w:t>
      </w:r>
      <w:r w:rsidR="003757E8">
        <w:rPr>
          <w:rFonts w:ascii="Times New Roman" w:hAnsi="Times New Roman" w:cs="Times New Roman"/>
          <w:sz w:val="24"/>
          <w:szCs w:val="24"/>
        </w:rPr>
        <w:t xml:space="preserve"> that was just described</w:t>
      </w:r>
      <w:r w:rsidR="00E77C63">
        <w:rPr>
          <w:rFonts w:ascii="Times New Roman" w:hAnsi="Times New Roman" w:cs="Times New Roman"/>
          <w:sz w:val="24"/>
          <w:szCs w:val="24"/>
        </w:rPr>
        <w:t xml:space="preserve"> for </w:t>
      </w:r>
      <w:r w:rsidR="003757E8">
        <w:rPr>
          <w:rFonts w:ascii="Times New Roman" w:hAnsi="Times New Roman" w:cs="Times New Roman"/>
          <w:sz w:val="24"/>
          <w:szCs w:val="24"/>
        </w:rPr>
        <w:t>how one isolates the</w:t>
      </w:r>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r w:rsidR="003757E8">
        <w:rPr>
          <w:rFonts w:ascii="Times New Roman" w:hAnsi="Times New Roman" w:cs="Times New Roman"/>
          <w:sz w:val="24"/>
          <w:szCs w:val="24"/>
        </w:rPr>
        <w:t xml:space="preserve">Crucially, once the </w:t>
      </w:r>
      <w:r w:rsidR="00BC7949">
        <w:rPr>
          <w:rFonts w:ascii="Times New Roman" w:hAnsi="Times New Roman" w:cs="Times New Roman"/>
          <w:sz w:val="24"/>
          <w:szCs w:val="24"/>
        </w:rPr>
        <w:t>posterior probabilities have been computed</w:t>
      </w:r>
      <w:r w:rsidR="003757E8">
        <w:rPr>
          <w:rFonts w:ascii="Times New Roman" w:hAnsi="Times New Roman" w:cs="Times New Roman"/>
          <w:sz w:val="24"/>
          <w:szCs w:val="24"/>
        </w:rPr>
        <w:t>,</w:t>
      </w:r>
      <w:r w:rsidR="00D8490F">
        <w:rPr>
          <w:rFonts w:ascii="Times New Roman" w:hAnsi="Times New Roman" w:cs="Times New Roman"/>
          <w:sz w:val="24"/>
          <w:szCs w:val="24"/>
        </w:rPr>
        <w:t xml:space="preserve"> learners may</w:t>
      </w:r>
      <w:r w:rsidR="003757E8">
        <w:rPr>
          <w:rFonts w:ascii="Times New Roman" w:hAnsi="Times New Roman" w:cs="Times New Roman"/>
          <w:sz w:val="24"/>
          <w:szCs w:val="24"/>
        </w:rPr>
        <w:t xml:space="preserve"> use them</w:t>
      </w:r>
      <w:r w:rsidR="00D8490F">
        <w:rPr>
          <w:rFonts w:ascii="Times New Roman" w:hAnsi="Times New Roman" w:cs="Times New Roman"/>
          <w:sz w:val="24"/>
          <w:szCs w:val="24"/>
        </w:rPr>
        <w:t xml:space="preserve"> to update their beliefs about the likelihood that </w:t>
      </w:r>
      <w:r w:rsidR="00E808F1">
        <w:rPr>
          <w:rFonts w:ascii="Times New Roman" w:hAnsi="Times New Roman" w:cs="Times New Roman"/>
          <w:sz w:val="24"/>
          <w:szCs w:val="24"/>
        </w:rPr>
        <w:t>particular objects, rather than particular hypotheses, are</w:t>
      </w:r>
      <w:r w:rsidR="00D8490F">
        <w:rPr>
          <w:rFonts w:ascii="Times New Roman" w:hAnsi="Times New Roman" w:cs="Times New Roman"/>
          <w:sz w:val="24"/>
          <w:szCs w:val="24"/>
        </w:rPr>
        <w:t xml:space="preserve"> blicket</w:t>
      </w:r>
      <w:r w:rsidR="00E808F1">
        <w:rPr>
          <w:rFonts w:ascii="Times New Roman" w:hAnsi="Times New Roman" w:cs="Times New Roman"/>
          <w:sz w:val="24"/>
          <w:szCs w:val="24"/>
        </w:rPr>
        <w:t>s</w:t>
      </w:r>
      <w:r w:rsidR="00D8490F">
        <w:rPr>
          <w:rFonts w:ascii="Times New Roman" w:hAnsi="Times New Roman" w:cs="Times New Roman"/>
          <w:sz w:val="24"/>
          <w:szCs w:val="24"/>
        </w:rPr>
        <w:t xml:space="preserve">. </w:t>
      </w:r>
    </w:p>
    <w:p w14:paraId="4904DB4F" w14:textId="252389A2" w:rsidR="00E57977" w:rsidRDefault="00222FAD"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Thus, </w:t>
      </w:r>
      <w:r w:rsidR="0010419D">
        <w:rPr>
          <w:rFonts w:ascii="Times New Roman" w:hAnsi="Times New Roman" w:cs="Times New Roman"/>
          <w:sz w:val="24"/>
          <w:szCs w:val="24"/>
        </w:rPr>
        <w:t xml:space="preserve">given that learners are asked to reason about a maximum of </w:t>
      </w:r>
      <w:r w:rsidR="00DE0A15">
        <w:rPr>
          <w:rFonts w:ascii="Times New Roman" w:hAnsi="Times New Roman" w:cs="Times New Roman"/>
          <w:sz w:val="24"/>
          <w:szCs w:val="24"/>
        </w:rPr>
        <w:t xml:space="preserve">three candidate causes (i.e., objects A-C) during the experimental trials in the both the BB and ISO conditions and a maximum of </w:t>
      </w:r>
      <w:r w:rsidR="0010419D">
        <w:rPr>
          <w:rFonts w:ascii="Times New Roman" w:hAnsi="Times New Roman" w:cs="Times New Roman"/>
          <w:sz w:val="24"/>
          <w:szCs w:val="24"/>
        </w:rPr>
        <w:t xml:space="preserve">four candidate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Pr>
          <w:rFonts w:ascii="Times New Roman" w:hAnsi="Times New Roman" w:cs="Times New Roman"/>
          <w:sz w:val="24"/>
          <w:szCs w:val="24"/>
        </w:rPr>
        <w:t xml:space="preserve"> </w:t>
      </w:r>
      <w:r w:rsidR="00CE3ABA">
        <w:rPr>
          <w:rFonts w:ascii="Times New Roman" w:hAnsi="Times New Roman" w:cs="Times New Roman"/>
          <w:sz w:val="24"/>
          <w:szCs w:val="24"/>
        </w:rPr>
        <w:t>(</w:t>
      </w:r>
      <w:r>
        <w:rPr>
          <w:rFonts w:ascii="Times New Roman" w:hAnsi="Times New Roman" w:cs="Times New Roman"/>
          <w:sz w:val="24"/>
          <w:szCs w:val="24"/>
        </w:rPr>
        <w:t>Fig</w:t>
      </w:r>
      <w:r w:rsidR="00604542">
        <w:rPr>
          <w:rFonts w:ascii="Times New Roman" w:hAnsi="Times New Roman" w:cs="Times New Roman"/>
          <w:sz w:val="24"/>
          <w:szCs w:val="24"/>
        </w:rPr>
        <w:t>s</w:t>
      </w:r>
      <w:r w:rsidR="00CE3ABA">
        <w:rPr>
          <w:rFonts w:ascii="Times New Roman" w:hAnsi="Times New Roman" w:cs="Times New Roman"/>
          <w:sz w:val="24"/>
          <w:szCs w:val="24"/>
        </w:rPr>
        <w:t>.</w:t>
      </w:r>
      <w:r>
        <w:rPr>
          <w:rFonts w:ascii="Times New Roman" w:hAnsi="Times New Roman" w:cs="Times New Roman"/>
          <w:sz w:val="24"/>
          <w:szCs w:val="24"/>
        </w:rPr>
        <w:t xml:space="preserve"> </w:t>
      </w:r>
      <w:r w:rsidR="00CF6C50">
        <w:rPr>
          <w:rFonts w:ascii="Times New Roman" w:hAnsi="Times New Roman" w:cs="Times New Roman"/>
          <w:sz w:val="24"/>
          <w:szCs w:val="24"/>
        </w:rPr>
        <w:t>1</w:t>
      </w:r>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r>
        <w:rPr>
          <w:rFonts w:ascii="Times New Roman" w:hAnsi="Times New Roman" w:cs="Times New Roman"/>
          <w:sz w:val="24"/>
          <w:szCs w:val="24"/>
        </w:rPr>
        <w:t xml:space="preserve">. </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77F2EC34"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4036C236" w:rsidR="00883033" w:rsidRPr="00B603EE" w:rsidRDefault="00883033" w:rsidP="008830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r>
        <w:rPr>
          <w:rFonts w:ascii="Times New Roman" w:hAnsi="Times New Roman" w:cs="Times New Roman"/>
          <w:sz w:val="24"/>
          <w:szCs w:val="24"/>
        </w:rPr>
        <w:t xml:space="preserve"> 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a blicket but</w:t>
      </w:r>
      <w:r w:rsidR="005C4ED8">
        <w:rPr>
          <w:rFonts w:ascii="Times New Roman" w:hAnsi="Times New Roman" w:cs="Times New Roman"/>
          <w:sz w:val="24"/>
          <w:szCs w:val="24"/>
        </w:rPr>
        <w:t xml:space="preserve"> should</w:t>
      </w:r>
      <w:r>
        <w:rPr>
          <w:rFonts w:ascii="Times New Roman" w:hAnsi="Times New Roman" w:cs="Times New Roman"/>
          <w:sz w:val="24"/>
          <w:szCs w:val="24"/>
        </w:rPr>
        <w:t xml:space="preserve">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45038AF"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3</w:t>
      </w:r>
      <w:r w:rsidR="00BD2B10">
        <w:rPr>
          <w:rFonts w:ascii="Times New Roman" w:hAnsi="Times New Roman" w:cs="Times New Roman"/>
          <w:sz w:val="24"/>
          <w:szCs w:val="24"/>
        </w:rPr>
        <w:t>.</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26700B94"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4</w:t>
      </w:r>
      <w:r w:rsidR="00834ACC">
        <w:rPr>
          <w:rFonts w:ascii="Times New Roman" w:hAnsi="Times New Roman" w:cs="Times New Roman"/>
          <w:sz w:val="24"/>
          <w:szCs w:val="24"/>
        </w:rPr>
        <w:t>.</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6F84E550" w14:textId="0BEA9344" w:rsidR="008D56B6" w:rsidRDefault="005C4ED8"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Table</w:t>
      </w:r>
      <w:r w:rsidR="00A4171D">
        <w:rPr>
          <w:rFonts w:ascii="Times New Roman" w:hAnsi="Times New Roman" w:cs="Times New Roman"/>
          <w:sz w:val="24"/>
          <w:szCs w:val="24"/>
        </w:rPr>
        <w:t xml:space="preserve"> 4</w:t>
      </w:r>
      <w:r w:rsidR="00A866B3">
        <w:rPr>
          <w:rFonts w:ascii="Times New Roman" w:hAnsi="Times New Roman" w:cs="Times New Roman"/>
          <w:sz w:val="24"/>
          <w:szCs w:val="24"/>
        </w:rPr>
        <w:t xml:space="preserve">, the model predicts that for any probability </w:t>
      </w:r>
      <w:r w:rsidR="00A866B3">
        <w:rPr>
          <w:rFonts w:ascii="Times New Roman" w:hAnsi="Times New Roman" w:cs="Times New Roman"/>
          <w:i/>
          <w:iCs/>
          <w:sz w:val="24"/>
          <w:szCs w:val="24"/>
        </w:rPr>
        <w:t>p</w:t>
      </w:r>
      <w:r w:rsidR="00A866B3">
        <w:rPr>
          <w:rFonts w:ascii="Times New Roman" w:hAnsi="Times New Roman" w:cs="Times New Roman"/>
          <w:sz w:val="24"/>
          <w:szCs w:val="24"/>
        </w:rPr>
        <w:t xml:space="preserve">, following the ABC+ D- ISO control trials participants should be maximally confident that object D is </w:t>
      </w:r>
      <w:r w:rsidR="00A866B3">
        <w:rPr>
          <w:rFonts w:ascii="Times New Roman" w:hAnsi="Times New Roman" w:cs="Times New Roman"/>
          <w:i/>
          <w:iCs/>
          <w:sz w:val="24"/>
          <w:szCs w:val="24"/>
        </w:rPr>
        <w:t xml:space="preserve">not </w:t>
      </w:r>
      <w:r w:rsidR="00A866B3">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0FC55B5A"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to the difference between the outcome that participants observe</w:t>
      </w:r>
      <w:r w:rsidR="00A9215C">
        <w:rPr>
          <w:rFonts w:ascii="Times New Roman" w:hAnsi="Times New Roman" w:cs="Times New Roman"/>
          <w:sz w:val="24"/>
          <w:szCs w:val="24"/>
        </w:rPr>
        <w:t xml:space="preserve">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w:t>
      </w:r>
      <w:r w:rsidR="00285F5D">
        <w:rPr>
          <w:rFonts w:ascii="Times New Roman" w:hAnsi="Times New Roman" w:cs="Times New Roman"/>
          <w:sz w:val="24"/>
          <w:szCs w:val="24"/>
        </w:rPr>
        <w:t xml:space="preserve"> simple Bayesian-inference model above</w:t>
      </w:r>
      <w:r w:rsidR="008033E4">
        <w:rPr>
          <w:rFonts w:ascii="Times New Roman" w:hAnsi="Times New Roman" w:cs="Times New Roman"/>
          <w:sz w:val="24"/>
          <w:szCs w:val="24"/>
        </w:rPr>
        <w:t>,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5</w:t>
      </w:r>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16ADC676" w14:textId="07925E50"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296A89">
        <w:rPr>
          <w:rFonts w:ascii="Times New Roman" w:hAnsi="Times New Roman" w:cs="Times New Roman"/>
          <w:sz w:val="24"/>
          <w:szCs w:val="24"/>
        </w:rPr>
        <w:t>can be seen in Table 5</w:t>
      </w:r>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214E34FC"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To understand how this cognitive mechanism works</w:t>
      </w:r>
      <w:r w:rsidR="000B13D6">
        <w:rPr>
          <w:rFonts w:ascii="Times New Roman" w:hAnsi="Times New Roman" w:cs="Times New Roman"/>
          <w:sz w:val="24"/>
          <w:szCs w:val="24"/>
        </w:rPr>
        <w:t xml:space="preserve"> to produce causal judgements</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657E2C">
        <w:rPr>
          <w:rFonts w:ascii="Times New Roman" w:hAnsi="Times New Roman" w:cs="Times New Roman"/>
          <w:sz w:val="24"/>
          <w:szCs w:val="24"/>
        </w:rPr>
        <w:t xml:space="preserve">counting is </w:t>
      </w:r>
      <w:r w:rsidR="00572DC7">
        <w:rPr>
          <w:rFonts w:ascii="Times New Roman" w:hAnsi="Times New Roman" w:cs="Times New Roman"/>
          <w:sz w:val="24"/>
          <w:szCs w:val="24"/>
        </w:rPr>
        <w:t xml:space="preserve">the cognitive mechanism that best explains learners’ inferences in the present task, </w:t>
      </w:r>
      <w:r w:rsidR="00657E2C">
        <w:rPr>
          <w:rFonts w:ascii="Times New Roman" w:hAnsi="Times New Roman" w:cs="Times New Roman"/>
          <w:sz w:val="24"/>
          <w:szCs w:val="24"/>
        </w:rPr>
        <w:t xml:space="preserve">then </w:t>
      </w:r>
      <w:r w:rsidR="00572DC7">
        <w:rPr>
          <w:rFonts w:ascii="Times New Roman" w:hAnsi="Times New Roman" w:cs="Times New Roman"/>
          <w:sz w:val="24"/>
          <w:szCs w:val="24"/>
        </w:rPr>
        <w:t xml:space="preserve">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w:t>
      </w:r>
      <w:r w:rsidR="00657E2C">
        <w:rPr>
          <w:rFonts w:ascii="Times New Roman" w:hAnsi="Times New Roman" w:cs="Times New Roman"/>
          <w:sz w:val="24"/>
          <w:szCs w:val="24"/>
        </w:rPr>
        <w:t>d</w:t>
      </w:r>
      <w:r w:rsidR="00F035D5">
        <w:rPr>
          <w:rFonts w:ascii="Times New Roman" w:hAnsi="Times New Roman" w:cs="Times New Roman"/>
          <w:sz w:val="24"/>
          <w:szCs w:val="24"/>
        </w:rPr>
        <w:t xml:space="preserve"> trials during which objects </w:t>
      </w:r>
      <w:r w:rsidR="00657E2C">
        <w:rPr>
          <w:rFonts w:ascii="Times New Roman" w:hAnsi="Times New Roman" w:cs="Times New Roman"/>
          <w:sz w:val="24"/>
          <w:szCs w:val="24"/>
        </w:rPr>
        <w:t xml:space="preserve">were </w:t>
      </w:r>
      <w:r w:rsidR="00F035D5">
        <w:rPr>
          <w:rFonts w:ascii="Times New Roman" w:hAnsi="Times New Roman" w:cs="Times New Roman"/>
          <w:sz w:val="24"/>
          <w:szCs w:val="24"/>
        </w:rPr>
        <w:t>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45894073"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clear that 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associative-learning processes</w:t>
      </w:r>
      <w:r w:rsidR="00607FAD">
        <w:rPr>
          <w:rFonts w:ascii="Times New Roman" w:hAnsi="Times New Roman" w:cs="Times New Roman"/>
          <w:sz w:val="24"/>
          <w:szCs w:val="24"/>
        </w:rPr>
        <w:t xml:space="preserve"> and thus are related</w:t>
      </w:r>
      <w:r w:rsidR="00A46D61">
        <w:rPr>
          <w:rFonts w:ascii="Times New Roman" w:hAnsi="Times New Roman" w:cs="Times New Roman"/>
          <w:sz w:val="24"/>
          <w:szCs w:val="24"/>
        </w:rPr>
        <w:t xml:space="preserve">, they differ </w:t>
      </w:r>
      <w:r w:rsidR="00607FAD">
        <w:rPr>
          <w:rFonts w:ascii="Times New Roman" w:hAnsi="Times New Roman" w:cs="Times New Roman"/>
          <w:sz w:val="24"/>
          <w:szCs w:val="24"/>
        </w:rPr>
        <w:t>crucially in their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For instance, l</w:t>
      </w:r>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w:t>
      </w:r>
      <w:r w:rsidR="00A46D61">
        <w:rPr>
          <w:rFonts w:ascii="Times New Roman" w:hAnsi="Times New Roman" w:cs="Times New Roman"/>
          <w:sz w:val="24"/>
          <w:szCs w:val="24"/>
        </w:rPr>
        <w:lastRenderedPageBreak/>
        <w:t xml:space="preserve">error. In contrast, </w:t>
      </w:r>
      <w:r w:rsidR="00736720">
        <w:rPr>
          <w:rFonts w:ascii="Times New Roman" w:hAnsi="Times New Roman" w:cs="Times New Roman"/>
          <w:sz w:val="24"/>
          <w:szCs w:val="24"/>
        </w:rPr>
        <w:t>if a simple counting-based mechanism underlies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6</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586C9F3" w14:textId="679D40E8" w:rsidR="00D51EE7" w:rsidRDefault="00D51EE7"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w:t>
      </w:r>
      <w:r w:rsidR="004F7E13">
        <w:rPr>
          <w:rFonts w:ascii="Times New Roman" w:hAnsi="Times New Roman" w:cs="Times New Roman"/>
          <w:sz w:val="24"/>
          <w:szCs w:val="24"/>
        </w:rPr>
        <w:t xml:space="preserve">from the table above </w:t>
      </w:r>
      <w:r>
        <w:rPr>
          <w:rFonts w:ascii="Times New Roman" w:hAnsi="Times New Roman" w:cs="Times New Roman"/>
          <w:sz w:val="24"/>
          <w:szCs w:val="24"/>
        </w:rPr>
        <w:t xml:space="preserve">that this account predicts that </w:t>
      </w:r>
      <w:r w:rsidR="004F7E13">
        <w:rPr>
          <w:rFonts w:ascii="Times New Roman" w:hAnsi="Times New Roman" w:cs="Times New Roman"/>
          <w:sz w:val="24"/>
          <w:szCs w:val="24"/>
        </w:rPr>
        <w:t xml:space="preserve">for the BB main trials </w:t>
      </w:r>
      <w:r>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 whereas object A would have been paired with the machine twice.</w:t>
      </w:r>
      <w:r>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 xml:space="preserve">This prediction results from the fact that all four </w:t>
      </w:r>
      <w:r w:rsidR="00DA6ED4">
        <w:rPr>
          <w:rFonts w:ascii="Times New Roman" w:hAnsi="Times New Roman" w:cs="Times New Roman"/>
          <w:sz w:val="24"/>
          <w:szCs w:val="24"/>
        </w:rPr>
        <w:lastRenderedPageBreak/>
        <w:t>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in other words, the effect of seeing object A paired with the machine’s activation during the ABC+ trials should be exactly canceled out by the effect of seeing object A paired with the machine’s inactivation during the A- trials.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0535E3E"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D21D0E">
        <w:rPr>
          <w:rFonts w:ascii="Times New Roman" w:hAnsi="Times New Roman" w:cs="Times New Roman"/>
          <w:sz w:val="24"/>
          <w:szCs w:val="24"/>
        </w:rPr>
        <w:t>three goals</w:t>
      </w:r>
      <w:r w:rsidR="00E922F8">
        <w:rPr>
          <w:rFonts w:ascii="Times New Roman" w:hAnsi="Times New Roman" w:cs="Times New Roman"/>
          <w:sz w:val="24"/>
          <w:szCs w:val="24"/>
        </w:rPr>
        <w:t>.</w:t>
      </w:r>
      <w:r w:rsidR="00736720">
        <w:rPr>
          <w:rFonts w:ascii="Times New Roman" w:hAnsi="Times New Roman" w:cs="Times New Roman"/>
          <w:sz w:val="24"/>
          <w:szCs w:val="24"/>
        </w:rPr>
        <w:t xml:space="preserve"> </w:t>
      </w:r>
      <w:r w:rsidR="00D21D0E">
        <w:rPr>
          <w:rFonts w:ascii="Times New Roman" w:hAnsi="Times New Roman" w:cs="Times New Roman"/>
          <w:sz w:val="24"/>
          <w:szCs w:val="24"/>
        </w:rPr>
        <w:t>The first goal</w:t>
      </w:r>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9A3415">
        <w:rPr>
          <w:rFonts w:ascii="Times New Roman" w:hAnsi="Times New Roman" w:cs="Times New Roman"/>
          <w:sz w:val="24"/>
          <w:szCs w:val="24"/>
        </w:rPr>
        <w:t>A second goal</w:t>
      </w:r>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r w:rsidR="00354586">
        <w:rPr>
          <w:rFonts w:ascii="Times New Roman" w:hAnsi="Times New Roman" w:cs="Times New Roman"/>
          <w:sz w:val="24"/>
          <w:szCs w:val="24"/>
        </w:rPr>
        <w:t>A third</w:t>
      </w:r>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354586">
        <w:rPr>
          <w:rFonts w:ascii="Times New Roman" w:hAnsi="Times New Roman" w:cs="Times New Roman"/>
          <w:sz w:val="24"/>
          <w:szCs w:val="24"/>
        </w:rPr>
        <w:t xml:space="preserve">Specifically, </w:t>
      </w:r>
      <w:r w:rsidR="00B40413">
        <w:rPr>
          <w:rFonts w:ascii="Times New Roman" w:hAnsi="Times New Roman" w:cs="Times New Roman"/>
          <w:sz w:val="24"/>
          <w:szCs w:val="24"/>
        </w:rPr>
        <w:t>we wanted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accounts for children’s causal inferences in the present context.</w:t>
      </w:r>
      <w:r w:rsidR="00CB2709">
        <w:rPr>
          <w:rFonts w:ascii="Times New Roman" w:hAnsi="Times New Roman" w:cs="Times New Roman"/>
          <w:sz w:val="24"/>
          <w:szCs w:val="24"/>
        </w:rPr>
        <w:t xml:space="preserve"> The ideal mechanism is one that explains all of the data rather than a subset of it.</w:t>
      </w:r>
      <w:r w:rsidR="00D657C3">
        <w:rPr>
          <w:rFonts w:ascii="Times New Roman" w:hAnsi="Times New Roman" w:cs="Times New Roman"/>
          <w:sz w:val="24"/>
          <w:szCs w:val="24"/>
        </w:rPr>
        <w:t xml:space="preserve"> </w:t>
      </w:r>
      <w:r w:rsidR="008D2045">
        <w:rPr>
          <w:rFonts w:ascii="Times New Roman" w:hAnsi="Times New Roman" w:cs="Times New Roman"/>
          <w:sz w:val="24"/>
          <w:szCs w:val="24"/>
        </w:rPr>
        <w:t xml:space="preserve">Finally, </w:t>
      </w:r>
      <w:r w:rsidR="00A22C6C">
        <w:rPr>
          <w:rFonts w:ascii="Times New Roman" w:hAnsi="Times New Roman" w:cs="Times New Roman"/>
          <w:sz w:val="24"/>
          <w:szCs w:val="24"/>
        </w:rPr>
        <w:t>given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present series of experiments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7526F62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w:t>
      </w:r>
      <w:r w:rsidR="004863E8">
        <w:rPr>
          <w:rFonts w:ascii="Times New Roman" w:hAnsi="Times New Roman" w:cs="Times New Roman"/>
          <w:sz w:val="24"/>
          <w:szCs w:val="24"/>
        </w:rPr>
        <w:t xml:space="preserve">either </w:t>
      </w:r>
      <w:r>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are then </w:t>
      </w:r>
      <w:r>
        <w:rPr>
          <w:rFonts w:ascii="Times New Roman" w:hAnsi="Times New Roman" w:cs="Times New Roman"/>
          <w:sz w:val="24"/>
          <w:szCs w:val="24"/>
        </w:rPr>
        <w:t xml:space="preserve">asked to indicate whether the objects in each trial were blickets. In this experiment, only a single object was shown during the elemental portion of the BB experimental event. </w:t>
      </w:r>
      <w:r w:rsidR="00B02CAD">
        <w:rPr>
          <w:rFonts w:ascii="Times New Roman" w:hAnsi="Times New Roman" w:cs="Times New Roman"/>
          <w:sz w:val="24"/>
          <w:szCs w:val="24"/>
        </w:rPr>
        <w:t xml:space="preserve">Participants were randomly assigned to the BB or ISO conditions. </w:t>
      </w:r>
    </w:p>
    <w:p w14:paraId="337EF428" w14:textId="7EC83BE1"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 to ensure that all participants </w:t>
      </w:r>
      <w:r w:rsidR="00DC6F0B">
        <w:rPr>
          <w:rFonts w:ascii="Times New Roman" w:hAnsi="Times New Roman" w:cs="Times New Roman"/>
          <w:sz w:val="24"/>
          <w:szCs w:val="24"/>
        </w:rPr>
        <w:t>received exactly the</w:t>
      </w:r>
      <w:r>
        <w:rPr>
          <w:rFonts w:ascii="Times New Roman" w:hAnsi="Times New Roman" w:cs="Times New Roman"/>
          <w:sz w:val="24"/>
          <w:szCs w:val="24"/>
        </w:rPr>
        <w:t xml:space="preserve"> same instructions and received the same text throughout the </w:t>
      </w:r>
      <w:commentRangeStart w:id="3"/>
      <w:r>
        <w:rPr>
          <w:rFonts w:ascii="Times New Roman" w:hAnsi="Times New Roman" w:cs="Times New Roman"/>
          <w:sz w:val="24"/>
          <w:szCs w:val="24"/>
        </w:rPr>
        <w:t>experiment</w:t>
      </w:r>
      <w:commentRangeEnd w:id="3"/>
      <w:r>
        <w:rPr>
          <w:rStyle w:val="CommentReference"/>
        </w:rPr>
        <w:commentReference w:id="3"/>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EA3BE6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lastRenderedPageBreak/>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Glymour (2001) and was included to ensure that participants could reason about blicket objects. </w:t>
      </w:r>
    </w:p>
    <w:p w14:paraId="718D3D6A" w14:textId="33D3964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w:t>
      </w:r>
      <w:r>
        <w:rPr>
          <w:rFonts w:ascii="Times New Roman" w:hAnsi="Times New Roman" w:cs="Times New Roman"/>
          <w:sz w:val="24"/>
          <w:szCs w:val="24"/>
        </w:rPr>
        <w:lastRenderedPageBreak/>
        <w:t>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273B327C"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0232D691" w14:textId="76E1D04E"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r w:rsidR="00423BD2">
        <w:rPr>
          <w:rFonts w:ascii="Times New Roman" w:hAnsi="Times New Roman" w:cs="Times New Roman"/>
          <w:sz w:val="24"/>
          <w:szCs w:val="24"/>
        </w:rPr>
        <w:t xml:space="preserve"> </w:t>
      </w:r>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[INSERT EXPERIMENT 1 DISCUSSION HERE]</w:t>
      </w:r>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4504A96B"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r w:rsidR="00E64783">
        <w:rPr>
          <w:rFonts w:ascii="Times New Roman" w:hAnsi="Times New Roman" w:cs="Times New Roman"/>
          <w:bCs/>
          <w:sz w:val="24"/>
          <w:szCs w:val="24"/>
        </w:rPr>
        <w:t xml:space="preserve">All children were tested in a quiet room at a </w:t>
      </w:r>
      <w:r w:rsidR="00733D07">
        <w:rPr>
          <w:rFonts w:ascii="Times New Roman" w:hAnsi="Times New Roman" w:cs="Times New Roman"/>
          <w:bCs/>
          <w:sz w:val="24"/>
          <w:szCs w:val="24"/>
        </w:rPr>
        <w:t>children’s museum</w:t>
      </w:r>
      <w:r w:rsidR="00E64783">
        <w:rPr>
          <w:rFonts w:ascii="Times New Roman" w:hAnsi="Times New Roman" w:cs="Times New Roman"/>
          <w:bCs/>
          <w:sz w:val="24"/>
          <w:szCs w:val="24"/>
        </w:rPr>
        <w:t>.</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w:t>
      </w:r>
      <w:r w:rsidR="0069375C">
        <w:rPr>
          <w:rFonts w:ascii="Times New Roman" w:hAnsi="Times New Roman" w:cs="Times New Roman"/>
          <w:sz w:val="24"/>
          <w:szCs w:val="24"/>
        </w:rPr>
        <w:lastRenderedPageBreak/>
        <w:t>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4"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4"/>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lastRenderedPageBreak/>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the BB and ISO conditions</w:t>
      </w:r>
      <w:r w:rsidR="00141537">
        <w:rPr>
          <w:rFonts w:ascii="Times New Roman" w:hAnsi="Times New Roman" w:cs="Times New Roman"/>
          <w:sz w:val="24"/>
          <w:szCs w:val="24"/>
        </w:rPr>
        <w:t xml:space="preserve"> </w:t>
      </w:r>
      <w:r w:rsidR="00141537">
        <w:rPr>
          <w:rFonts w:ascii="Times New Roman" w:hAnsi="Times New Roman" w:cs="Times New Roman"/>
          <w:sz w:val="24"/>
          <w:szCs w:val="24"/>
        </w:rPr>
        <w:lastRenderedPageBreak/>
        <w:t>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 xml:space="preserve">deploy simpler associative mechanisms in causal </w:t>
      </w:r>
      <w:r>
        <w:rPr>
          <w:rFonts w:ascii="Times New Roman" w:hAnsi="Times New Roman" w:cs="Times New Roman"/>
          <w:sz w:val="24"/>
          <w:szCs w:val="24"/>
        </w:rPr>
        <w:lastRenderedPageBreak/>
        <w:t>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(Doebel &amp; Zelazo, 2015; Frye, Zelazo, &amp; Palfai, 1995; Zelazo, Frye, &amp; Rapus, 1996; Zelazo, Müller, Frye, &amp; Marcovitch, 2003). Similarly, a recent study by Kenderla and </w:t>
      </w:r>
      <w:r w:rsidRPr="00C84269">
        <w:rPr>
          <w:rFonts w:ascii="Times New Roman" w:hAnsi="Times New Roman" w:cs="Times New Roman"/>
          <w:sz w:val="24"/>
          <w:szCs w:val="24"/>
        </w:rPr>
        <w:lastRenderedPageBreak/>
        <w:t xml:space="preserve">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w:t>
      </w:r>
      <w:r w:rsidR="00A7059F">
        <w:rPr>
          <w:rFonts w:ascii="Times New Roman" w:hAnsi="Times New Roman" w:cs="Times New Roman"/>
          <w:sz w:val="24"/>
          <w:szCs w:val="24"/>
        </w:rPr>
        <w:lastRenderedPageBreak/>
        <w:t xml:space="preserve">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McCormack, Simms, McGourty,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others;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14BF" w14:textId="77777777" w:rsidR="003001D1" w:rsidRDefault="003001D1" w:rsidP="00323E12">
      <w:pPr>
        <w:spacing w:after="0" w:line="240" w:lineRule="auto"/>
      </w:pPr>
      <w:r>
        <w:separator/>
      </w:r>
    </w:p>
  </w:endnote>
  <w:endnote w:type="continuationSeparator" w:id="0">
    <w:p w14:paraId="311F5732" w14:textId="77777777" w:rsidR="003001D1" w:rsidRDefault="003001D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34B43" w14:textId="77777777" w:rsidR="003001D1" w:rsidRDefault="003001D1" w:rsidP="00323E12">
      <w:pPr>
        <w:spacing w:after="0" w:line="240" w:lineRule="auto"/>
      </w:pPr>
      <w:r>
        <w:separator/>
      </w:r>
    </w:p>
  </w:footnote>
  <w:footnote w:type="continuationSeparator" w:id="0">
    <w:p w14:paraId="42FCC7CE" w14:textId="77777777" w:rsidR="003001D1" w:rsidRDefault="003001D1"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1D1"/>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A057D"/>
    <w:rsid w:val="005A087A"/>
    <w:rsid w:val="005A0927"/>
    <w:rsid w:val="005A0BB3"/>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C"/>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96B"/>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6003"/>
    <w:rsid w:val="00B06E04"/>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3016"/>
    <w:rsid w:val="00F63070"/>
    <w:rsid w:val="00F646DF"/>
    <w:rsid w:val="00F65279"/>
    <w:rsid w:val="00F654CB"/>
    <w:rsid w:val="00F66022"/>
    <w:rsid w:val="00F6615D"/>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8469</Words>
  <Characters>48278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4</cp:revision>
  <cp:lastPrinted>2019-03-04T23:20:00Z</cp:lastPrinted>
  <dcterms:created xsi:type="dcterms:W3CDTF">2023-02-28T15:52:00Z</dcterms:created>
  <dcterms:modified xsi:type="dcterms:W3CDTF">2023-03-15T18:39:00Z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