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7F351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 xml:space="preserve">hypothesis, respectively (Lee &amp; </w:t>
      </w:r>
      <w:proofErr w:type="spellStart"/>
      <w:r w:rsidR="00862B9C" w:rsidRPr="00862B9C">
        <w:rPr>
          <w:rFonts w:ascii="Times New Roman" w:hAnsi="Times New Roman" w:cs="Times New Roman"/>
          <w:sz w:val="24"/>
          <w:szCs w:val="24"/>
        </w:rPr>
        <w:t>Wagenmakers</w:t>
      </w:r>
      <w:proofErr w:type="spellEnd"/>
      <w:r w:rsidR="00862B9C" w:rsidRPr="00862B9C">
        <w:rPr>
          <w:rFonts w:ascii="Times New Roman" w:hAnsi="Times New Roman" w:cs="Times New Roman"/>
          <w:sz w:val="24"/>
          <w:szCs w:val="24"/>
        </w:rPr>
        <w:t>,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proofErr w:type="spellStart"/>
      <w:r w:rsidR="00F104E9">
        <w:rPr>
          <w:rFonts w:ascii="Times New Roman" w:hAnsi="Times New Roman" w:cs="Times New Roman"/>
          <w:sz w:val="24"/>
          <w:szCs w:val="24"/>
        </w:rPr>
        <w:t>area</w:t>
      </w:r>
      <w:proofErr w:type="spellEnd"/>
      <w:r w:rsidR="00F104E9">
        <w:rPr>
          <w:rFonts w:ascii="Times New Roman" w:hAnsi="Times New Roman" w:cs="Times New Roman"/>
          <w:sz w:val="24"/>
          <w:szCs w:val="24"/>
        </w:rPr>
        <w:t xml:space="preserve">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w:t>
      </w:r>
      <w:r>
        <w:rPr>
          <w:rFonts w:ascii="Times New Roman" w:hAnsi="Times New Roman" w:cs="Times New Roman"/>
          <w:sz w:val="24"/>
          <w:szCs w:val="24"/>
        </w:rPr>
        <w:t>e have</w:t>
      </w:r>
      <w:r>
        <w:rPr>
          <w:rFonts w:ascii="Times New Roman" w:hAnsi="Times New Roman" w:cs="Times New Roman"/>
          <w:sz w:val="24"/>
          <w:szCs w:val="24"/>
        </w:rPr>
        <w:t xml:space="preserve"> </w:t>
      </w:r>
      <w:r>
        <w:rPr>
          <w:rFonts w:ascii="Times New Roman" w:hAnsi="Times New Roman" w:cs="Times New Roman"/>
          <w:sz w:val="24"/>
          <w:szCs w:val="24"/>
        </w:rPr>
        <w:t xml:space="preserve">assumed that </w:t>
      </w:r>
      <w:r>
        <w:rPr>
          <w:rFonts w:ascii="Times New Roman" w:hAnsi="Times New Roman" w:cs="Times New Roman"/>
          <w:sz w:val="24"/>
          <w:szCs w:val="24"/>
        </w:rPr>
        <w:t xml:space="preserve">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t>
        </w:r>
        <w:proofErr w:type="spellStart"/>
        <w:r w:rsidR="00BA1A59">
          <w:rPr>
            <w:rFonts w:ascii="Times New Roman" w:hAnsi="Times New Roman" w:cs="Times New Roman"/>
            <w:sz w:val="24"/>
            <w:szCs w:val="24"/>
          </w:rPr>
          <w:t>Widrow</w:t>
        </w:r>
        <w:proofErr w:type="spellEnd"/>
        <w:r w:rsidR="00BA1A59">
          <w:rPr>
            <w:rFonts w:ascii="Times New Roman" w:hAnsi="Times New Roman" w:cs="Times New Roman"/>
            <w:sz w:val="24"/>
            <w:szCs w:val="24"/>
          </w:rPr>
          <w:t xml:space="preserve">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w:t>
      </w:r>
      <w:proofErr w:type="spellStart"/>
      <w:r w:rsidR="00B51A5F">
        <w:rPr>
          <w:rFonts w:ascii="Times New Roman" w:hAnsi="Times New Roman" w:cs="Times New Roman"/>
          <w:sz w:val="24"/>
          <w:szCs w:val="24"/>
        </w:rPr>
        <w:t>Danks</w:t>
      </w:r>
      <w:proofErr w:type="spellEnd"/>
      <w:r w:rsidR="00B51A5F">
        <w:rPr>
          <w:rFonts w:ascii="Times New Roman" w:hAnsi="Times New Roman" w:cs="Times New Roman"/>
          <w:sz w:val="24"/>
          <w:szCs w:val="24"/>
        </w:rPr>
        <w:t>, 2003)</w:t>
      </w:r>
      <w:r>
        <w:rPr>
          <w:rFonts w:ascii="Times New Roman" w:hAnsi="Times New Roman" w:cs="Times New Roman"/>
          <w:sz w:val="24"/>
          <w:szCs w:val="24"/>
        </w:rPr>
        <w:t xml:space="preserve">—can account for the present data. </w:t>
      </w:r>
    </w:p>
    <w:p w14:paraId="019BA677" w14:textId="40B3286A"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r w:rsidRPr="00B31978">
        <w:rPr>
          <w:rFonts w:ascii="Times New Roman" w:hAnsi="Times New Roman" w:cs="Times New Roman"/>
          <w:sz w:val="24"/>
          <w:szCs w:val="24"/>
        </w:rPr>
        <w:t xml:space="preserve"> </w:t>
      </w:r>
      <w:ins w:id="21"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3"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4"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5"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6"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7"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8" w:author="Benton, Deon" w:date="2023-01-31T11:46:00Z">
        <w:r w:rsidR="000761EA">
          <w:rPr>
            <w:rFonts w:ascii="Times New Roman" w:hAnsi="Times New Roman" w:cs="Times New Roman"/>
            <w:sz w:val="24"/>
            <w:szCs w:val="24"/>
          </w:rPr>
          <w:t xml:space="preserve"> in each of 4 conditions</w:t>
        </w:r>
      </w:ins>
      <w:ins w:id="29" w:author="Benton, Deon" w:date="2023-01-31T11:48:00Z">
        <w:r w:rsidR="00AE1CAB">
          <w:rPr>
            <w:rFonts w:ascii="Times New Roman" w:hAnsi="Times New Roman" w:cs="Times New Roman"/>
            <w:sz w:val="24"/>
            <w:szCs w:val="24"/>
          </w:rPr>
          <w:t xml:space="preserve"> for the BB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w:t>
        </w:r>
      </w:ins>
      <w:ins w:id="30" w:author="Benton, Deon" w:date="2023-01-31T11:49:00Z">
        <w:r w:rsidR="00AE1CAB">
          <w:rPr>
            <w:rFonts w:ascii="Times New Roman" w:hAnsi="Times New Roman" w:cs="Times New Roman"/>
            <w:sz w:val="24"/>
            <w:szCs w:val="24"/>
          </w:rPr>
          <w:t xml:space="preserve"> 128) and for the ISO condition </w:t>
        </w:r>
        <w:r w:rsidR="00AE1CAB">
          <w:rPr>
            <w:rFonts w:ascii="Times New Roman" w:hAnsi="Times New Roman" w:cs="Times New Roman"/>
            <w:sz w:val="24"/>
            <w:szCs w:val="24"/>
          </w:rPr>
          <w:t>(</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 128)</w:t>
        </w:r>
        <w:r w:rsidR="00AE1CAB">
          <w:rPr>
            <w:rFonts w:ascii="Times New Roman" w:hAnsi="Times New Roman" w:cs="Times New Roman"/>
            <w:sz w:val="24"/>
            <w:szCs w:val="24"/>
          </w:rPr>
          <w:t xml:space="preserve">. </w:t>
        </w:r>
      </w:ins>
      <w:r w:rsidRPr="00B31978">
        <w:rPr>
          <w:rFonts w:ascii="Times New Roman" w:hAnsi="Times New Roman" w:cs="Times New Roman"/>
          <w:sz w:val="24"/>
          <w:szCs w:val="24"/>
        </w:rPr>
        <w:t xml:space="preserve"> </w:t>
      </w:r>
      <w:ins w:id="31" w:author="Benton, Deon" w:date="2023-01-31T11:54:00Z">
        <w:r w:rsidR="006A61BA">
          <w:rPr>
            <w:rFonts w:ascii="Times New Roman" w:hAnsi="Times New Roman" w:cs="Times New Roman"/>
            <w:sz w:val="24"/>
            <w:szCs w:val="24"/>
          </w:rPr>
          <w:t>Each condition consisted of 4 events</w:t>
        </w:r>
      </w:ins>
      <w:ins w:id="32"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3"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4" w:author="Benton, Deon" w:date="2023-01-31T11:57:00Z">
        <w:r w:rsidR="00672C5F">
          <w:rPr>
            <w:rFonts w:ascii="Times New Roman" w:hAnsi="Times New Roman" w:cs="Times New Roman"/>
            <w:sz w:val="24"/>
            <w:szCs w:val="24"/>
          </w:rPr>
          <w:t xml:space="preserve">via a </w:t>
        </w:r>
      </w:ins>
      <w:ins w:id="35" w:author="Benton, Deon" w:date="2023-01-31T11:52:00Z">
        <w:r w:rsidR="00CD0F86">
          <w:rPr>
            <w:rFonts w:ascii="Times New Roman" w:hAnsi="Times New Roman" w:cs="Times New Roman"/>
            <w:sz w:val="24"/>
            <w:szCs w:val="24"/>
          </w:rPr>
          <w:t>Latin square.</w:t>
        </w:r>
      </w:ins>
      <w:ins w:id="36" w:author="Benton, Deon" w:date="2023-01-31T11:57:00Z">
        <w:r w:rsidR="00672C5F">
          <w:rPr>
            <w:rFonts w:ascii="Times New Roman" w:hAnsi="Times New Roman" w:cs="Times New Roman"/>
            <w:sz w:val="24"/>
            <w:szCs w:val="24"/>
          </w:rPr>
          <w:t xml:space="preserve"> </w:t>
        </w:r>
      </w:ins>
      <w:ins w:id="37" w:author="Benton, Deon" w:date="2023-01-31T11:58:00Z">
        <w:r w:rsidR="00524AA9">
          <w:rPr>
            <w:rFonts w:ascii="Times New Roman" w:hAnsi="Times New Roman" w:cs="Times New Roman"/>
            <w:sz w:val="24"/>
            <w:szCs w:val="24"/>
          </w:rPr>
          <w:t>Networks were shown t</w:t>
        </w:r>
      </w:ins>
      <w:ins w:id="38" w:author="Benton, Deon" w:date="2023-01-31T11:57:00Z">
        <w:r w:rsidR="00672C5F">
          <w:rPr>
            <w:rFonts w:ascii="Times New Roman" w:hAnsi="Times New Roman" w:cs="Times New Roman"/>
            <w:sz w:val="24"/>
            <w:szCs w:val="24"/>
          </w:rPr>
          <w:t xml:space="preserve">wo of each event to </w:t>
        </w:r>
      </w:ins>
      <w:ins w:id="39" w:author="Benton, Deon" w:date="2023-01-31T11:58:00Z">
        <w:r w:rsidR="00524AA9">
          <w:rPr>
            <w:rFonts w:ascii="Times New Roman" w:hAnsi="Times New Roman" w:cs="Times New Roman"/>
            <w:sz w:val="24"/>
            <w:szCs w:val="24"/>
          </w:rPr>
          <w:t>mirror</w:t>
        </w:r>
      </w:ins>
      <w:ins w:id="40"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1" w:author="Benton, Deon" w:date="2023-01-31T11:50:00Z">
        <w:r w:rsidR="00D50FE4">
          <w:rPr>
            <w:rFonts w:ascii="Times New Roman" w:hAnsi="Times New Roman" w:cs="Times New Roman"/>
            <w:sz w:val="24"/>
            <w:szCs w:val="24"/>
          </w:rPr>
          <w:t xml:space="preserve">4 units, which corresponded to each of 4 possible objects (i.e., objects A-D). </w:t>
        </w:r>
      </w:ins>
      <w:ins w:id="42" w:author="Benton, Deon" w:date="2023-01-31T11:59:00Z">
        <w:r w:rsidR="00255E10">
          <w:rPr>
            <w:rFonts w:ascii="Times New Roman" w:hAnsi="Times New Roman" w:cs="Times New Roman"/>
            <w:sz w:val="24"/>
            <w:szCs w:val="24"/>
          </w:rPr>
          <w:t xml:space="preserve">This meant that </w:t>
        </w:r>
      </w:ins>
      <w:ins w:id="43" w:author="Benton, Deon" w:date="2023-01-31T12:07:00Z">
        <w:r w:rsidR="00173E70">
          <w:rPr>
            <w:rFonts w:ascii="Times New Roman" w:hAnsi="Times New Roman" w:cs="Times New Roman"/>
            <w:sz w:val="24"/>
            <w:szCs w:val="24"/>
          </w:rPr>
          <w:t>each object was</w:t>
        </w:r>
      </w:ins>
      <w:ins w:id="44" w:author="Benton, Deon" w:date="2023-01-31T11:50:00Z">
        <w:r w:rsidR="00D50FE4">
          <w:rPr>
            <w:rFonts w:ascii="Times New Roman" w:hAnsi="Times New Roman" w:cs="Times New Roman"/>
            <w:sz w:val="24"/>
            <w:szCs w:val="24"/>
          </w:rPr>
          <w:t xml:space="preserve"> represented</w:t>
        </w:r>
      </w:ins>
      <w:ins w:id="45" w:author="Benton, Deon" w:date="2023-01-31T11:59:00Z">
        <w:r w:rsidR="00A60453">
          <w:rPr>
            <w:rFonts w:ascii="Times New Roman" w:hAnsi="Times New Roman" w:cs="Times New Roman"/>
            <w:sz w:val="24"/>
            <w:szCs w:val="24"/>
          </w:rPr>
          <w:t xml:space="preserve"> locally in terms of a single unit</w:t>
        </w:r>
      </w:ins>
      <w:ins w:id="46" w:author="Benton, Deon" w:date="2023-01-31T11:50:00Z">
        <w:r w:rsidR="00D50FE4">
          <w:rPr>
            <w:rFonts w:ascii="Times New Roman" w:hAnsi="Times New Roman" w:cs="Times New Roman"/>
            <w:sz w:val="24"/>
            <w:szCs w:val="24"/>
          </w:rPr>
          <w:t xml:space="preserve">. If the object was present, its activation was set to “1”. </w:t>
        </w:r>
      </w:ins>
      <w:ins w:id="47" w:author="Benton, Deon" w:date="2023-01-31T11:59:00Z">
        <w:r w:rsidR="001E19C5">
          <w:rPr>
            <w:rFonts w:ascii="Times New Roman" w:hAnsi="Times New Roman" w:cs="Times New Roman"/>
            <w:sz w:val="24"/>
            <w:szCs w:val="24"/>
          </w:rPr>
          <w:t>However</w:t>
        </w:r>
      </w:ins>
      <w:ins w:id="48" w:author="Benton, Deon" w:date="2023-01-31T11:50:00Z">
        <w:r w:rsidR="00D50FE4">
          <w:rPr>
            <w:rFonts w:ascii="Times New Roman" w:hAnsi="Times New Roman" w:cs="Times New Roman"/>
            <w:sz w:val="24"/>
            <w:szCs w:val="24"/>
          </w:rPr>
          <w:t xml:space="preserve">, if the </w:t>
        </w:r>
      </w:ins>
      <w:ins w:id="49"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0"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1"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2"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3"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4"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5" w:author="Benton, Deon" w:date="2023-01-31T12:24:00Z">
        <w:r w:rsidR="00D11EB1">
          <w:rPr>
            <w:rFonts w:ascii="Times New Roman" w:hAnsi="Times New Roman" w:cs="Times New Roman"/>
            <w:sz w:val="24"/>
            <w:szCs w:val="24"/>
          </w:rPr>
          <w:t xml:space="preserve">The events on which networks were </w:t>
        </w:r>
      </w:ins>
      <w:ins w:id="56" w:author="Benton, Deon" w:date="2023-01-31T12:26:00Z">
        <w:r w:rsidR="00C64232">
          <w:rPr>
            <w:rFonts w:ascii="Times New Roman" w:hAnsi="Times New Roman" w:cs="Times New Roman"/>
            <w:sz w:val="24"/>
            <w:szCs w:val="24"/>
          </w:rPr>
          <w:t>trained were</w:t>
        </w:r>
      </w:ins>
      <w:ins w:id="57"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8"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59" w:author="Benton, Deon" w:date="2023-01-31T12:26:00Z">
        <w:r w:rsidR="00D11EB1">
          <w:rPr>
            <w:rFonts w:ascii="Times New Roman" w:hAnsi="Times New Roman" w:cs="Times New Roman"/>
            <w:sz w:val="24"/>
            <w:szCs w:val="24"/>
          </w:rPr>
          <w:t xml:space="preserve"> unit. </w:t>
        </w:r>
      </w:ins>
      <w:ins w:id="60" w:author="Benton, Deon" w:date="2023-01-31T12:28:00Z">
        <w:r w:rsidR="00E90D7B">
          <w:rPr>
            <w:rFonts w:ascii="Times New Roman" w:hAnsi="Times New Roman" w:cs="Times New Roman"/>
            <w:sz w:val="24"/>
            <w:szCs w:val="24"/>
          </w:rPr>
          <w:t xml:space="preserve">This corresponded to the ABC+ </w:t>
        </w:r>
      </w:ins>
      <w:ins w:id="61" w:author="Benton, Deon" w:date="2023-01-31T12:29:00Z">
        <w:r w:rsidR="00E90D7B">
          <w:rPr>
            <w:rFonts w:ascii="Times New Roman" w:hAnsi="Times New Roman" w:cs="Times New Roman"/>
            <w:sz w:val="24"/>
            <w:szCs w:val="24"/>
          </w:rPr>
          <w:t xml:space="preserve">portion of the BB experimental trial. Following this </w:t>
        </w:r>
      </w:ins>
      <w:ins w:id="62" w:author="Benton, Deon" w:date="2023-01-31T12:33:00Z">
        <w:r w:rsidR="00D15BBE">
          <w:rPr>
            <w:rFonts w:ascii="Times New Roman" w:hAnsi="Times New Roman" w:cs="Times New Roman"/>
            <w:sz w:val="24"/>
            <w:szCs w:val="24"/>
          </w:rPr>
          <w:t xml:space="preserve">portion or </w:t>
        </w:r>
      </w:ins>
      <w:ins w:id="63"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4"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5" w:author="Benton, Deon" w:date="2023-01-31T12:31:00Z">
        <w:r w:rsidR="009D2335">
          <w:rPr>
            <w:rFonts w:ascii="Times New Roman" w:hAnsi="Times New Roman" w:cs="Times New Roman"/>
            <w:sz w:val="24"/>
            <w:szCs w:val="24"/>
          </w:rPr>
          <w:t xml:space="preserve">The event with which </w:t>
        </w:r>
      </w:ins>
      <w:ins w:id="66" w:author="Benton, Deon" w:date="2023-01-31T12:32:00Z">
        <w:r w:rsidR="009D2335">
          <w:rPr>
            <w:rFonts w:ascii="Times New Roman" w:hAnsi="Times New Roman" w:cs="Times New Roman"/>
            <w:sz w:val="24"/>
            <w:szCs w:val="24"/>
          </w:rPr>
          <w:t>networks was</w:t>
        </w:r>
      </w:ins>
      <w:ins w:id="67" w:author="Benton, Deon" w:date="2023-01-31T12:31:00Z">
        <w:r w:rsidR="009D2335">
          <w:rPr>
            <w:rFonts w:ascii="Times New Roman" w:hAnsi="Times New Roman" w:cs="Times New Roman"/>
            <w:sz w:val="24"/>
            <w:szCs w:val="24"/>
          </w:rPr>
          <w:t xml:space="preserve"> presented next was determined by the condition to which </w:t>
        </w:r>
      </w:ins>
      <w:ins w:id="68" w:author="Benton, Deon" w:date="2023-01-31T12:32:00Z">
        <w:r w:rsidR="009D2335">
          <w:rPr>
            <w:rFonts w:ascii="Times New Roman" w:hAnsi="Times New Roman" w:cs="Times New Roman"/>
            <w:sz w:val="24"/>
            <w:szCs w:val="24"/>
          </w:rPr>
          <w:t>they were assigned</w:t>
        </w:r>
      </w:ins>
      <w:ins w:id="69" w:author="Benton, Deon" w:date="2023-01-31T12:31:00Z">
        <w:r w:rsidR="009D2335">
          <w:rPr>
            <w:rFonts w:ascii="Times New Roman" w:hAnsi="Times New Roman" w:cs="Times New Roman"/>
            <w:sz w:val="24"/>
            <w:szCs w:val="24"/>
          </w:rPr>
          <w:t xml:space="preserve"> (see above).</w:t>
        </w:r>
      </w:ins>
      <w:ins w:id="70" w:author="Benton, Deon" w:date="2023-01-31T12:34:00Z">
        <w:r w:rsidR="00FB6716">
          <w:rPr>
            <w:rFonts w:ascii="Times New Roman" w:hAnsi="Times New Roman" w:cs="Times New Roman"/>
            <w:sz w:val="24"/>
            <w:szCs w:val="24"/>
          </w:rPr>
          <w:t xml:space="preserve"> The compound and elemental portions of</w:t>
        </w:r>
      </w:ins>
      <w:ins w:id="71"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2" w:author="Benton, Deon" w:date="2023-01-31T12:36:00Z">
        <w:r w:rsidR="00FB6716">
          <w:rPr>
            <w:rFonts w:ascii="Times New Roman" w:hAnsi="Times New Roman" w:cs="Times New Roman"/>
            <w:sz w:val="24"/>
            <w:szCs w:val="24"/>
          </w:rPr>
          <w:t xml:space="preserve"> training lasted 240 </w:t>
        </w:r>
      </w:ins>
      <w:ins w:id="73" w:author="Benton, Deon" w:date="2023-01-31T12:44:00Z">
        <w:r w:rsidR="003E136B">
          <w:rPr>
            <w:rFonts w:ascii="Times New Roman" w:hAnsi="Times New Roman" w:cs="Times New Roman"/>
            <w:sz w:val="24"/>
            <w:szCs w:val="24"/>
          </w:rPr>
          <w:t>(</w:t>
        </w:r>
        <w:r w:rsidR="003E136B">
          <w:rPr>
            <w:rFonts w:ascii="Times New Roman" w:hAnsi="Times New Roman" w:cs="Times New Roman"/>
            <w:sz w:val="24"/>
            <w:szCs w:val="24"/>
          </w:rPr>
          <w:t xml:space="preserve">i.e., </w:t>
        </w:r>
        <w:r w:rsidR="003E136B">
          <w:rPr>
            <w:rFonts w:ascii="Times New Roman" w:hAnsi="Times New Roman" w:cs="Times New Roman"/>
            <w:sz w:val="24"/>
            <w:szCs w:val="24"/>
          </w:rPr>
          <w:t xml:space="preserve">60×4) </w:t>
        </w:r>
      </w:ins>
      <w:ins w:id="74" w:author="Benton, Deon" w:date="2023-01-31T12:36:00Z">
        <w:r w:rsidR="00FB6716">
          <w:rPr>
            <w:rFonts w:ascii="Times New Roman" w:hAnsi="Times New Roman" w:cs="Times New Roman"/>
            <w:sz w:val="24"/>
            <w:szCs w:val="24"/>
          </w:rPr>
          <w:t>epochs</w:t>
        </w:r>
      </w:ins>
      <w:ins w:id="75" w:author="Benton, Deon" w:date="2023-01-31T12:44:00Z">
        <w:r w:rsidR="003E136B">
          <w:rPr>
            <w:rFonts w:ascii="Times New Roman" w:hAnsi="Times New Roman" w:cs="Times New Roman"/>
            <w:sz w:val="24"/>
            <w:szCs w:val="24"/>
          </w:rPr>
          <w:t xml:space="preserve"> </w:t>
        </w:r>
      </w:ins>
      <w:ins w:id="76" w:author="Benton, Deon" w:date="2023-01-31T12:43:00Z">
        <w:r w:rsidR="00303877">
          <w:rPr>
            <w:rFonts w:ascii="Times New Roman" w:hAnsi="Times New Roman" w:cs="Times New Roman"/>
            <w:sz w:val="24"/>
            <w:szCs w:val="24"/>
          </w:rPr>
          <w:t>for each network or subject</w:t>
        </w:r>
      </w:ins>
      <w:ins w:id="77" w:author="Benton, Deon" w:date="2023-01-31T12:36:00Z">
        <w:r w:rsidR="00FB6716">
          <w:rPr>
            <w:rFonts w:ascii="Times New Roman" w:hAnsi="Times New Roman" w:cs="Times New Roman"/>
            <w:sz w:val="24"/>
            <w:szCs w:val="24"/>
          </w:rPr>
          <w:t>.</w:t>
        </w:r>
      </w:ins>
      <w:ins w:id="78" w:author="Benton, Deon" w:date="2023-01-31T12:35:00Z">
        <w:r w:rsidR="00FB6716">
          <w:rPr>
            <w:rFonts w:ascii="Times New Roman" w:hAnsi="Times New Roman" w:cs="Times New Roman"/>
            <w:sz w:val="24"/>
            <w:szCs w:val="24"/>
          </w:rPr>
          <w:t xml:space="preserve"> </w:t>
        </w:r>
      </w:ins>
    </w:p>
    <w:p w14:paraId="67488CE6" w14:textId="7182D43C"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79" w:author="Benton, Deon" w:date="2023-01-31T12:45:00Z">
        <w:r w:rsidR="00776BC6">
          <w:rPr>
            <w:rFonts w:ascii="Times New Roman" w:hAnsi="Times New Roman" w:cs="Times New Roman"/>
            <w:sz w:val="24"/>
            <w:szCs w:val="24"/>
          </w:rPr>
          <w:t>To simulate the fact that children were asked whether each object was a blicket, a</w:t>
        </w:r>
      </w:ins>
      <w:ins w:id="80" w:author="Benton, Deon" w:date="2023-01-31T12:44:00Z">
        <w:r w:rsidR="00776BC6">
          <w:rPr>
            <w:rFonts w:ascii="Times New Roman" w:hAnsi="Times New Roman" w:cs="Times New Roman"/>
            <w:sz w:val="24"/>
            <w:szCs w:val="24"/>
          </w:rPr>
          <w:t>t test networks were presented with each object</w:t>
        </w:r>
      </w:ins>
      <w:ins w:id="81" w:author="Benton, Deon" w:date="2023-01-31T12:45:00Z">
        <w:r w:rsidR="00776BC6">
          <w:rPr>
            <w:rFonts w:ascii="Times New Roman" w:hAnsi="Times New Roman" w:cs="Times New Roman"/>
            <w:sz w:val="24"/>
            <w:szCs w:val="24"/>
          </w:rPr>
          <w:t xml:space="preserve">, and we recorded </w:t>
        </w:r>
      </w:ins>
      <w:ins w:id="82"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83"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84" w:author="Benton, Deon" w:date="2023-01-27T15:45:00Z"/>
          <w:rFonts w:ascii="Times New Roman" w:hAnsi="Times New Roman" w:cs="Times New Roman"/>
          <w:sz w:val="24"/>
          <w:szCs w:val="24"/>
        </w:rPr>
      </w:pPr>
      <w:ins w:id="85" w:author="Benton, Deon" w:date="2023-01-27T15:19:00Z">
        <w:r>
          <w:rPr>
            <w:rFonts w:ascii="Times New Roman" w:hAnsi="Times New Roman" w:cs="Times New Roman"/>
            <w:sz w:val="24"/>
            <w:szCs w:val="24"/>
          </w:rPr>
          <w:t xml:space="preserve">This study had two broad aims. The first aim was to examine whether </w:t>
        </w:r>
      </w:ins>
      <w:ins w:id="86"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7" w:author="Benton, Deon" w:date="2023-01-27T15:22:00Z">
        <w:r w:rsidR="006A4392">
          <w:rPr>
            <w:rFonts w:ascii="Times New Roman" w:hAnsi="Times New Roman" w:cs="Times New Roman"/>
            <w:sz w:val="24"/>
            <w:szCs w:val="24"/>
          </w:rPr>
          <w:t>in human children involved asking children to reason about just</w:t>
        </w:r>
      </w:ins>
      <w:ins w:id="88" w:author="Benton, Deon" w:date="2023-01-27T15:20:00Z">
        <w:r w:rsidR="006A4392">
          <w:rPr>
            <w:rFonts w:ascii="Times New Roman" w:hAnsi="Times New Roman" w:cs="Times New Roman"/>
            <w:sz w:val="24"/>
            <w:szCs w:val="24"/>
          </w:rPr>
          <w:t xml:space="preserve"> two </w:t>
        </w:r>
      </w:ins>
      <w:ins w:id="89" w:author="Benton, Deon" w:date="2023-01-27T15:22:00Z">
        <w:r w:rsidR="006A4392">
          <w:rPr>
            <w:rFonts w:ascii="Times New Roman" w:hAnsi="Times New Roman" w:cs="Times New Roman"/>
            <w:sz w:val="24"/>
            <w:szCs w:val="24"/>
          </w:rPr>
          <w:t>candidate causes</w:t>
        </w:r>
      </w:ins>
      <w:ins w:id="90" w:author="Benton, Deon" w:date="2023-01-27T15:20:00Z">
        <w:r w:rsidR="006A4392">
          <w:rPr>
            <w:rFonts w:ascii="Times New Roman" w:hAnsi="Times New Roman" w:cs="Times New Roman"/>
            <w:sz w:val="24"/>
            <w:szCs w:val="24"/>
          </w:rPr>
          <w:t xml:space="preserve"> (e.g., </w:t>
        </w:r>
      </w:ins>
      <w:proofErr w:type="spellStart"/>
      <w:ins w:id="91"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92" w:author="Benton, Deon" w:date="2023-01-27T15:22:00Z">
        <w:r w:rsidR="006A4392">
          <w:rPr>
            <w:rFonts w:ascii="Times New Roman" w:hAnsi="Times New Roman" w:cs="Times New Roman"/>
            <w:sz w:val="24"/>
            <w:szCs w:val="24"/>
          </w:rPr>
          <w:t xml:space="preserve">Griffiths et al., 2011; </w:t>
        </w:r>
      </w:ins>
      <w:ins w:id="93" w:author="Benton, Deon" w:date="2023-01-27T15:23:00Z">
        <w:r w:rsidR="004709C1">
          <w:rPr>
            <w:rFonts w:ascii="Times New Roman" w:hAnsi="Times New Roman" w:cs="Times New Roman"/>
            <w:sz w:val="24"/>
            <w:szCs w:val="24"/>
          </w:rPr>
          <w:t xml:space="preserve">McCormack et al., 2013; </w:t>
        </w:r>
      </w:ins>
      <w:ins w:id="94" w:author="Benton, Deon" w:date="2023-01-27T15:20:00Z">
        <w:r w:rsidR="006A4392">
          <w:rPr>
            <w:rFonts w:ascii="Times New Roman" w:hAnsi="Times New Roman" w:cs="Times New Roman"/>
            <w:sz w:val="24"/>
            <w:szCs w:val="24"/>
          </w:rPr>
          <w:t>Sobel et al., 2004</w:t>
        </w:r>
      </w:ins>
      <w:ins w:id="95" w:author="Benton, Deon" w:date="2023-01-27T15:23:00Z">
        <w:r w:rsidR="004709C1">
          <w:rPr>
            <w:rFonts w:ascii="Times New Roman" w:hAnsi="Times New Roman" w:cs="Times New Roman"/>
            <w:sz w:val="24"/>
            <w:szCs w:val="24"/>
          </w:rPr>
          <w:t>). The second broad aim was to determine how children reason about multiplate candidate causes</w:t>
        </w:r>
      </w:ins>
      <w:ins w:id="96" w:author="Benton, Deon" w:date="2023-01-27T15:20:00Z">
        <w:r w:rsidR="006A4392">
          <w:rPr>
            <w:rFonts w:ascii="Times New Roman" w:hAnsi="Times New Roman" w:cs="Times New Roman"/>
            <w:sz w:val="24"/>
            <w:szCs w:val="24"/>
          </w:rPr>
          <w:t>;</w:t>
        </w:r>
      </w:ins>
      <w:ins w:id="97" w:author="Benton, Deon" w:date="2023-01-27T15:23:00Z">
        <w:r w:rsidR="004709C1">
          <w:rPr>
            <w:rFonts w:ascii="Times New Roman" w:hAnsi="Times New Roman" w:cs="Times New Roman"/>
            <w:sz w:val="24"/>
            <w:szCs w:val="24"/>
          </w:rPr>
          <w:t xml:space="preserve"> that is, </w:t>
        </w:r>
      </w:ins>
      <w:ins w:id="98"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99"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candidate causes. </w:t>
        </w:r>
      </w:ins>
      <w:ins w:id="100" w:author="Benton, Deon" w:date="2023-01-27T15:41:00Z">
        <w:r w:rsidR="00DD3EE0">
          <w:rPr>
            <w:rFonts w:ascii="Times New Roman" w:hAnsi="Times New Roman" w:cs="Times New Roman"/>
            <w:sz w:val="24"/>
            <w:szCs w:val="24"/>
          </w:rPr>
          <w:t xml:space="preserve">Children were introduced to </w:t>
        </w:r>
      </w:ins>
      <w:ins w:id="101" w:author="Benton, Deon" w:date="2023-01-27T15:42:00Z">
        <w:r w:rsidR="00DD3EE0">
          <w:rPr>
            <w:rFonts w:ascii="Times New Roman" w:hAnsi="Times New Roman" w:cs="Times New Roman"/>
            <w:sz w:val="24"/>
            <w:szCs w:val="24"/>
          </w:rPr>
          <w:t>a virtual</w:t>
        </w:r>
      </w:ins>
      <w:ins w:id="102" w:author="Benton, Deon" w:date="2023-01-27T15:41:00Z">
        <w:r w:rsidR="00DD3EE0">
          <w:rPr>
            <w:rFonts w:ascii="Times New Roman" w:hAnsi="Times New Roman" w:cs="Times New Roman"/>
            <w:sz w:val="24"/>
            <w:szCs w:val="24"/>
          </w:rPr>
          <w:t xml:space="preserve"> blicket detector</w:t>
        </w:r>
      </w:ins>
      <w:ins w:id="103" w:author="Benton, Deon" w:date="2023-01-27T15:42:00Z">
        <w:r w:rsidR="00DD3EE0">
          <w:rPr>
            <w:rFonts w:ascii="Times New Roman" w:hAnsi="Times New Roman" w:cs="Times New Roman"/>
            <w:sz w:val="24"/>
            <w:szCs w:val="24"/>
          </w:rPr>
          <w:t xml:space="preserve"> machine, were told how the </w:t>
        </w:r>
        <w:r w:rsidR="00DD3EE0">
          <w:rPr>
            <w:rFonts w:ascii="Times New Roman" w:hAnsi="Times New Roman" w:cs="Times New Roman"/>
            <w:sz w:val="24"/>
            <w:szCs w:val="24"/>
          </w:rPr>
          <w:lastRenderedPageBreak/>
          <w:t xml:space="preserve">machine worked, and then were </w:t>
        </w:r>
      </w:ins>
      <w:ins w:id="104"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5"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6" w:author="Benton, Deon" w:date="2023-01-27T17:11:00Z"/>
          <w:rFonts w:ascii="Times New Roman" w:hAnsi="Times New Roman" w:cs="Times New Roman"/>
          <w:sz w:val="24"/>
          <w:szCs w:val="24"/>
        </w:rPr>
      </w:pPr>
      <w:ins w:id="107" w:author="Benton, Deon" w:date="2023-01-27T17:10:00Z">
        <w:r>
          <w:rPr>
            <w:rFonts w:ascii="Times New Roman" w:hAnsi="Times New Roman" w:cs="Times New Roman"/>
            <w:sz w:val="24"/>
            <w:szCs w:val="24"/>
          </w:rPr>
          <w:t>Experiment 1 showed that</w:t>
        </w:r>
      </w:ins>
      <w:ins w:id="108" w:author="Benton, Deon" w:date="2023-01-27T15:45:00Z">
        <w:r w:rsidR="003F72C8">
          <w:rPr>
            <w:rFonts w:ascii="Times New Roman" w:hAnsi="Times New Roman" w:cs="Times New Roman"/>
            <w:sz w:val="24"/>
            <w:szCs w:val="24"/>
          </w:rPr>
          <w:t xml:space="preserve"> 4-year-olds did not engage in BB reasoning</w:t>
        </w:r>
      </w:ins>
      <w:ins w:id="109" w:author="Benton, Deon" w:date="2023-01-27T15:46:00Z">
        <w:r w:rsidR="002068F5">
          <w:rPr>
            <w:rFonts w:ascii="Times New Roman" w:hAnsi="Times New Roman" w:cs="Times New Roman"/>
            <w:sz w:val="24"/>
            <w:szCs w:val="24"/>
          </w:rPr>
          <w:t xml:space="preserve">, and this was true </w:t>
        </w:r>
      </w:ins>
      <w:ins w:id="110" w:author="Benton, Deon" w:date="2023-01-27T17:11:00Z">
        <w:r>
          <w:rPr>
            <w:rFonts w:ascii="Times New Roman" w:hAnsi="Times New Roman" w:cs="Times New Roman"/>
            <w:sz w:val="24"/>
            <w:szCs w:val="24"/>
          </w:rPr>
          <w:t>irrespective of how BB reasoning was operationalized</w:t>
        </w:r>
      </w:ins>
      <w:ins w:id="111" w:author="Benton, Deon" w:date="2023-01-27T15:46:00Z">
        <w:r w:rsidR="002068F5">
          <w:rPr>
            <w:rFonts w:ascii="Times New Roman" w:hAnsi="Times New Roman" w:cs="Times New Roman"/>
            <w:sz w:val="24"/>
            <w:szCs w:val="24"/>
          </w:rPr>
          <w:t xml:space="preserve">; that is, participants treated the redundant causes equivalently </w:t>
        </w:r>
      </w:ins>
      <w:ins w:id="112" w:author="Benton, Deon" w:date="2023-01-27T15:47:00Z">
        <w:r w:rsidR="002068F5">
          <w:rPr>
            <w:rFonts w:ascii="Times New Roman" w:hAnsi="Times New Roman" w:cs="Times New Roman"/>
            <w:sz w:val="24"/>
            <w:szCs w:val="24"/>
          </w:rPr>
          <w:t>regardless</w:t>
        </w:r>
      </w:ins>
      <w:ins w:id="113" w:author="Benton, Deon" w:date="2023-01-27T15:46:00Z">
        <w:r w:rsidR="002068F5">
          <w:rPr>
            <w:rFonts w:ascii="Times New Roman" w:hAnsi="Times New Roman" w:cs="Times New Roman"/>
            <w:sz w:val="24"/>
            <w:szCs w:val="24"/>
          </w:rPr>
          <w:t xml:space="preserve"> of whether the comparison </w:t>
        </w:r>
      </w:ins>
      <w:ins w:id="114" w:author="Benton, Deon" w:date="2023-01-27T17:11:00Z">
        <w:r w:rsidR="00876C71">
          <w:rPr>
            <w:rFonts w:ascii="Times New Roman" w:hAnsi="Times New Roman" w:cs="Times New Roman"/>
            <w:sz w:val="24"/>
            <w:szCs w:val="24"/>
          </w:rPr>
          <w:t>w</w:t>
        </w:r>
      </w:ins>
      <w:ins w:id="115"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6"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7" w:author="Benton, Deon" w:date="2023-01-27T17:11:00Z">
        <w:r w:rsidR="00876C71">
          <w:rPr>
            <w:rFonts w:ascii="Times New Roman" w:hAnsi="Times New Roman" w:cs="Times New Roman"/>
            <w:sz w:val="24"/>
            <w:szCs w:val="24"/>
          </w:rPr>
          <w:t xml:space="preserve"> as was done in previous studies</w:t>
        </w:r>
      </w:ins>
      <w:ins w:id="118" w:author="Benton, Deon" w:date="2023-01-27T15:47:00Z">
        <w:r w:rsidR="002068F5">
          <w:rPr>
            <w:rFonts w:ascii="Times New Roman" w:hAnsi="Times New Roman" w:cs="Times New Roman"/>
            <w:sz w:val="24"/>
            <w:szCs w:val="24"/>
          </w:rPr>
          <w:t xml:space="preserve">. </w:t>
        </w:r>
      </w:ins>
      <w:ins w:id="119"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0" w:author="Benton, Deon" w:date="2023-01-27T17:12:00Z"/>
          <w:rFonts w:ascii="Times New Roman" w:hAnsi="Times New Roman" w:cs="Times New Roman"/>
          <w:sz w:val="24"/>
          <w:szCs w:val="24"/>
        </w:rPr>
      </w:pPr>
      <w:ins w:id="121" w:author="Benton, Deon" w:date="2023-01-27T17:11:00Z">
        <w:r>
          <w:rPr>
            <w:rFonts w:ascii="Times New Roman" w:hAnsi="Times New Roman" w:cs="Times New Roman"/>
            <w:sz w:val="24"/>
            <w:szCs w:val="24"/>
          </w:rPr>
          <w:t>Open question</w:t>
        </w:r>
      </w:ins>
      <w:ins w:id="122"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3"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4" w:author="Benton, Deon" w:date="2023-01-27T17:13:00Z">
        <w:r>
          <w:rPr>
            <w:rFonts w:ascii="Times New Roman" w:hAnsi="Times New Roman" w:cs="Times New Roman"/>
            <w:sz w:val="24"/>
            <w:szCs w:val="24"/>
          </w:rPr>
          <w:t xml:space="preserve"> participants would engage in BB reasoning</w:t>
        </w:r>
      </w:ins>
      <w:ins w:id="125" w:author="Benton, Deon" w:date="2023-01-27T17:14:00Z">
        <w:r w:rsidR="00FC2473">
          <w:rPr>
            <w:rFonts w:ascii="Times New Roman" w:hAnsi="Times New Roman" w:cs="Times New Roman"/>
            <w:sz w:val="24"/>
            <w:szCs w:val="24"/>
          </w:rPr>
          <w:t>—and thus show evidence of the use of a Bayesian-inference mechanism—</w:t>
        </w:r>
      </w:ins>
      <w:ins w:id="126" w:author="Benton, Deon" w:date="2023-01-27T17:12:00Z">
        <w:r>
          <w:rPr>
            <w:rFonts w:ascii="Times New Roman" w:hAnsi="Times New Roman" w:cs="Times New Roman"/>
            <w:sz w:val="24"/>
            <w:szCs w:val="24"/>
          </w:rPr>
          <w:t xml:space="preserve">if </w:t>
        </w:r>
      </w:ins>
      <w:ins w:id="127" w:author="Benton, Deon" w:date="2023-01-27T17:13:00Z">
        <w:r>
          <w:rPr>
            <w:rFonts w:ascii="Times New Roman" w:hAnsi="Times New Roman" w:cs="Times New Roman"/>
            <w:sz w:val="24"/>
            <w:szCs w:val="24"/>
          </w:rPr>
          <w:t>the base rate of blickets is</w:t>
        </w:r>
      </w:ins>
      <w:ins w:id="128" w:author="Benton, Deon" w:date="2023-01-27T17:14:00Z">
        <w:r w:rsidR="00FC2473">
          <w:rPr>
            <w:rFonts w:ascii="Times New Roman" w:hAnsi="Times New Roman" w:cs="Times New Roman"/>
            <w:sz w:val="24"/>
            <w:szCs w:val="24"/>
          </w:rPr>
          <w:t xml:space="preserve"> established to be low.</w:t>
        </w:r>
      </w:ins>
      <w:ins w:id="129" w:author="Benton, Deon" w:date="2023-01-27T17:13:00Z">
        <w:r>
          <w:rPr>
            <w:rFonts w:ascii="Times New Roman" w:hAnsi="Times New Roman" w:cs="Times New Roman"/>
            <w:sz w:val="24"/>
            <w:szCs w:val="24"/>
          </w:rPr>
          <w:t xml:space="preserve"> </w:t>
        </w:r>
      </w:ins>
      <w:ins w:id="130"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1"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2"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3"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34"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0CF7" w14:textId="77777777" w:rsidR="00023B9D" w:rsidRDefault="00023B9D" w:rsidP="00323E12">
      <w:pPr>
        <w:spacing w:after="0" w:line="240" w:lineRule="auto"/>
      </w:pPr>
      <w:r>
        <w:separator/>
      </w:r>
    </w:p>
  </w:endnote>
  <w:endnote w:type="continuationSeparator" w:id="0">
    <w:p w14:paraId="7787C753" w14:textId="77777777" w:rsidR="00023B9D" w:rsidRDefault="00023B9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1BB7" w14:textId="77777777" w:rsidR="00023B9D" w:rsidRDefault="00023B9D" w:rsidP="00323E12">
      <w:pPr>
        <w:spacing w:after="0" w:line="240" w:lineRule="auto"/>
      </w:pPr>
      <w:r>
        <w:separator/>
      </w:r>
    </w:p>
  </w:footnote>
  <w:footnote w:type="continuationSeparator" w:id="0">
    <w:p w14:paraId="7ED4410E" w14:textId="77777777" w:rsidR="00023B9D" w:rsidRDefault="00023B9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E31"/>
    <w:rsid w:val="001C28DA"/>
    <w:rsid w:val="001C2DD8"/>
    <w:rsid w:val="001C3009"/>
    <w:rsid w:val="001C4904"/>
    <w:rsid w:val="001C50F5"/>
    <w:rsid w:val="001C62CF"/>
    <w:rsid w:val="001C6CF3"/>
    <w:rsid w:val="001C7863"/>
    <w:rsid w:val="001C7B22"/>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6919"/>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7B1"/>
    <w:rsid w:val="00AE1CAB"/>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1C6"/>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24</Pages>
  <Words>6491</Words>
  <Characters>37000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26</cp:revision>
  <cp:lastPrinted>2019-03-04T23:20:00Z</cp:lastPrinted>
  <dcterms:created xsi:type="dcterms:W3CDTF">2023-01-31T16:41:00Z</dcterms:created>
  <dcterms:modified xsi:type="dcterms:W3CDTF">2023-01-31T18:47:00Z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