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1EE8D5AA" w:rsidR="00114C47" w:rsidRPr="0015239E"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w:t>
      </w:r>
      <w:r w:rsidR="0015239E">
        <w:rPr>
          <w:rFonts w:ascii="Times New Roman" w:hAnsi="Times New Roman" w:cs="Times New Roman"/>
          <w:sz w:val="24"/>
          <w:szCs w:val="24"/>
        </w:rPr>
        <w:t xml:space="preserve">Backwards-blocking reasoning with </w:t>
      </w:r>
      <w:r w:rsidR="0015239E">
        <w:rPr>
          <w:rFonts w:ascii="Times New Roman" w:hAnsi="Times New Roman" w:cs="Times New Roman"/>
          <w:i/>
          <w:iCs/>
          <w:sz w:val="24"/>
          <w:szCs w:val="24"/>
        </w:rPr>
        <w:t xml:space="preserve">multiple </w:t>
      </w:r>
      <w:r w:rsidR="00E87944">
        <w:rPr>
          <w:rFonts w:ascii="Times New Roman" w:hAnsi="Times New Roman" w:cs="Times New Roman"/>
          <w:sz w:val="24"/>
          <w:szCs w:val="24"/>
        </w:rPr>
        <w:t xml:space="preserve">potential </w:t>
      </w:r>
      <w:r w:rsidR="0015239E">
        <w:rPr>
          <w:rFonts w:ascii="Times New Roman" w:hAnsi="Times New Roman" w:cs="Times New Roman"/>
          <w:sz w:val="24"/>
          <w:szCs w:val="24"/>
        </w:rPr>
        <w:t>causes in human children</w:t>
      </w:r>
    </w:p>
    <w:p w14:paraId="3B9B09DF" w14:textId="2C85EA9C"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w:t>
      </w:r>
      <w:r w:rsidR="0015239E">
        <w:rPr>
          <w:rFonts w:ascii="Times New Roman" w:hAnsi="Times New Roman" w:cs="Times New Roman"/>
          <w:sz w:val="24"/>
          <w:szCs w:val="24"/>
        </w:rPr>
        <w:t xml:space="preserve"> David M. Sobel</w:t>
      </w:r>
      <w:r w:rsidR="0015239E">
        <w:rPr>
          <w:rFonts w:ascii="Times New Roman" w:hAnsi="Times New Roman" w:cs="Times New Roman"/>
          <w:sz w:val="24"/>
          <w:szCs w:val="24"/>
          <w:vertAlign w:val="superscript"/>
        </w:rPr>
        <w:t>2</w:t>
      </w:r>
      <w:r>
        <w:rPr>
          <w:rFonts w:ascii="Times New Roman" w:hAnsi="Times New Roman" w:cs="Times New Roman"/>
          <w:sz w:val="24"/>
          <w:szCs w:val="24"/>
        </w:rPr>
        <w:t xml:space="preserve">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5B212D82" w:rsidR="006F6DEA" w:rsidRDefault="001E2FC1" w:rsidP="00532AC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lastRenderedPageBreak/>
        <w:t xml:space="preserve">There is perhaps no ability that is more </w:t>
      </w:r>
      <w:r w:rsidR="00CF47E4">
        <w:rPr>
          <w:rFonts w:ascii="Times New Roman" w:hAnsi="Times New Roman" w:cs="Times New Roman"/>
          <w:sz w:val="24"/>
          <w:szCs w:val="24"/>
        </w:rPr>
        <w:t>central</w:t>
      </w:r>
      <w:r w:rsidR="00CF47E4" w:rsidRPr="001E2FC1">
        <w:rPr>
          <w:rFonts w:ascii="Times New Roman" w:hAnsi="Times New Roman" w:cs="Times New Roman"/>
          <w:sz w:val="24"/>
          <w:szCs w:val="24"/>
        </w:rPr>
        <w:t xml:space="preserve"> </w:t>
      </w:r>
      <w:r w:rsidRPr="001E2FC1">
        <w:rPr>
          <w:rFonts w:ascii="Times New Roman" w:hAnsi="Times New Roman" w:cs="Times New Roman"/>
          <w:sz w:val="24"/>
          <w:szCs w:val="24"/>
        </w:rPr>
        <w:t xml:space="preserve">for learning about how the world works than </w:t>
      </w:r>
      <w:r w:rsidR="00CA1576">
        <w:rPr>
          <w:rFonts w:ascii="Times New Roman" w:hAnsi="Times New Roman" w:cs="Times New Roman"/>
          <w:sz w:val="24"/>
          <w:szCs w:val="24"/>
        </w:rPr>
        <w:t xml:space="preserve">causal reasoning or the capacity to </w:t>
      </w:r>
      <w:r w:rsidR="00C747E9">
        <w:rPr>
          <w:rFonts w:ascii="Times New Roman" w:hAnsi="Times New Roman" w:cs="Times New Roman"/>
          <w:sz w:val="24"/>
          <w:szCs w:val="24"/>
        </w:rPr>
        <w:t>make inferences about cause-and-effect relations</w:t>
      </w:r>
      <w:r w:rsidR="00CA1576">
        <w:rPr>
          <w:rFonts w:ascii="Times New Roman" w:hAnsi="Times New Roman" w:cs="Times New Roman"/>
          <w:sz w:val="24"/>
          <w:szCs w:val="24"/>
        </w:rPr>
        <w:t>.</w:t>
      </w:r>
      <w:r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Rakison, Smith, &amp; Ali, 2016; Schlottmann &amp; Shanks, 1992)</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w:t>
      </w:r>
      <w:r w:rsidR="009D4846">
        <w:rPr>
          <w:rFonts w:ascii="Times New Roman" w:hAnsi="Times New Roman" w:cs="Times New Roman"/>
          <w:sz w:val="24"/>
          <w:szCs w:val="24"/>
        </w:rPr>
        <w:t xml:space="preserve">alternative actions were chosen </w:t>
      </w:r>
      <w:r w:rsidR="006F6DEA">
        <w:rPr>
          <w:rFonts w:ascii="Times New Roman" w:hAnsi="Times New Roman" w:cs="Times New Roman"/>
          <w:sz w:val="24"/>
          <w:szCs w:val="24"/>
        </w:rPr>
        <w:t xml:space="preserve">(e.g.,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3EA695F0" w14:textId="09BC1C50" w:rsidR="008E4FDC" w:rsidRDefault="002F1763" w:rsidP="00073D7F">
      <w:pPr>
        <w:spacing w:line="480" w:lineRule="auto"/>
        <w:ind w:firstLine="720"/>
        <w:contextualSpacing/>
        <w:rPr>
          <w:ins w:id="0" w:author="Benton, Deon" w:date="2023-03-15T13:54:00Z"/>
          <w:rFonts w:ascii="Times New Roman" w:hAnsi="Times New Roman" w:cs="Times New Roman"/>
          <w:sz w:val="24"/>
          <w:szCs w:val="24"/>
        </w:rPr>
      </w:pPr>
      <w:r w:rsidRPr="002C3666">
        <w:rPr>
          <w:rFonts w:ascii="Times New Roman" w:hAnsi="Times New Roman" w:cs="Times New Roman"/>
          <w:sz w:val="24"/>
          <w:szCs w:val="24"/>
        </w:rPr>
        <w:t xml:space="preserve">The ability to reason about causal events is thought generally to emerge between 18 months and 5 years of age (e.g., </w:t>
      </w:r>
      <w:r>
        <w:rPr>
          <w:rFonts w:ascii="Times New Roman" w:hAnsi="Times New Roman" w:cs="Times New Roman"/>
          <w:sz w:val="24"/>
          <w:szCs w:val="24"/>
        </w:rPr>
        <w:t xml:space="preserve">Benton, Rakison, &amp; Sobel, 2021; Gopnik &amp; Sobel, 2000; </w:t>
      </w:r>
      <w:r w:rsidRPr="002C3666">
        <w:rPr>
          <w:rFonts w:ascii="Times New Roman" w:hAnsi="Times New Roman" w:cs="Times New Roman"/>
          <w:sz w:val="24"/>
          <w:szCs w:val="24"/>
        </w:rPr>
        <w:t>Gopnik et al., 2001</w:t>
      </w:r>
      <w:r>
        <w:rPr>
          <w:rFonts w:ascii="Times New Roman" w:hAnsi="Times New Roman" w:cs="Times New Roman"/>
          <w:sz w:val="24"/>
          <w:szCs w:val="24"/>
        </w:rPr>
        <w:t xml:space="preserve">; Kimura &amp; Gopnik, 2019; </w:t>
      </w:r>
      <w:r w:rsidRPr="00B26745">
        <w:rPr>
          <w:rFonts w:ascii="Times New Roman" w:hAnsi="Times New Roman" w:cs="Times New Roman"/>
          <w:sz w:val="24"/>
          <w:szCs w:val="24"/>
        </w:rPr>
        <w:t>Meltzoff, Waismeyer, &amp; Gopnik, 2012</w:t>
      </w:r>
      <w:r>
        <w:rPr>
          <w:rFonts w:ascii="Times New Roman" w:hAnsi="Times New Roman" w:cs="Times New Roman"/>
          <w:sz w:val="24"/>
          <w:szCs w:val="24"/>
        </w:rPr>
        <w:t xml:space="preserve">; Sobel &amp; Kirkham, 2006, 2007; </w:t>
      </w:r>
      <w:r w:rsidRPr="00B26745">
        <w:rPr>
          <w:rFonts w:ascii="Times New Roman" w:hAnsi="Times New Roman" w:cs="Times New Roman"/>
          <w:sz w:val="24"/>
          <w:szCs w:val="24"/>
        </w:rPr>
        <w:t>Sobel &amp; Munro, 2006</w:t>
      </w:r>
      <w:r>
        <w:rPr>
          <w:rFonts w:ascii="Times New Roman" w:hAnsi="Times New Roman" w:cs="Times New Roman"/>
          <w:sz w:val="24"/>
          <w:szCs w:val="24"/>
        </w:rPr>
        <w:t>; Walker &amp; Gopnik, 2014</w:t>
      </w:r>
      <w:r w:rsidRPr="002C3666">
        <w:rPr>
          <w:rFonts w:ascii="Times New Roman" w:hAnsi="Times New Roman" w:cs="Times New Roman"/>
          <w:sz w:val="24"/>
          <w:szCs w:val="24"/>
        </w:rPr>
        <w:t xml:space="preserve">; </w:t>
      </w:r>
      <w:r>
        <w:rPr>
          <w:rFonts w:ascii="Times New Roman" w:hAnsi="Times New Roman" w:cs="Times New Roman"/>
          <w:sz w:val="24"/>
          <w:szCs w:val="24"/>
        </w:rPr>
        <w:t>cf. Sobel &amp; Kirkham, 2005).</w:t>
      </w:r>
      <w:ins w:id="1" w:author="Benton, Deon" w:date="2023-03-15T13:46:00Z">
        <w:r w:rsidR="006B15E9">
          <w:rPr>
            <w:rFonts w:ascii="Times New Roman" w:hAnsi="Times New Roman" w:cs="Times New Roman"/>
            <w:sz w:val="24"/>
            <w:szCs w:val="24"/>
          </w:rPr>
          <w:t xml:space="preserve"> To date, most studies on causal reasoning in human children have used the blicket-detector design. </w:t>
        </w:r>
      </w:ins>
      <w:r>
        <w:rPr>
          <w:rFonts w:ascii="Times New Roman" w:hAnsi="Times New Roman" w:cs="Times New Roman"/>
          <w:sz w:val="24"/>
          <w:szCs w:val="24"/>
        </w:rPr>
        <w:t xml:space="preserve"> </w:t>
      </w:r>
      <w:ins w:id="2" w:author="Benton, Deon" w:date="2023-03-15T13:58:00Z">
        <w:r w:rsidR="003F071C">
          <w:rPr>
            <w:rFonts w:ascii="Times New Roman" w:hAnsi="Times New Roman" w:cs="Times New Roman"/>
            <w:sz w:val="24"/>
            <w:szCs w:val="24"/>
          </w:rPr>
          <w:t>In these studies</w:t>
        </w:r>
      </w:ins>
      <w:r w:rsidR="00E44489" w:rsidRPr="00B26745">
        <w:rPr>
          <w:rFonts w:ascii="Times New Roman" w:hAnsi="Times New Roman" w:cs="Times New Roman"/>
          <w:sz w:val="24"/>
          <w:szCs w:val="24"/>
        </w:rPr>
        <w:t xml:space="preserve">, children are introduced </w:t>
      </w:r>
      <w:r w:rsidR="00E44489">
        <w:rPr>
          <w:rFonts w:ascii="Times New Roman" w:hAnsi="Times New Roman" w:cs="Times New Roman"/>
          <w:sz w:val="24"/>
          <w:szCs w:val="24"/>
        </w:rPr>
        <w:t>to</w:t>
      </w:r>
      <w:r w:rsidR="00E44489" w:rsidRPr="00B26745">
        <w:rPr>
          <w:rFonts w:ascii="Times New Roman" w:hAnsi="Times New Roman" w:cs="Times New Roman"/>
          <w:sz w:val="24"/>
          <w:szCs w:val="24"/>
        </w:rPr>
        <w:t xml:space="preserve"> a </w:t>
      </w:r>
      <w:r w:rsidR="00E44489">
        <w:rPr>
          <w:rFonts w:ascii="Times New Roman" w:hAnsi="Times New Roman" w:cs="Times New Roman"/>
          <w:sz w:val="24"/>
          <w:szCs w:val="24"/>
        </w:rPr>
        <w:t>machine called the "blicket detector</w:t>
      </w:r>
      <w:r w:rsidR="00E44489" w:rsidRPr="00B26745">
        <w:rPr>
          <w:rFonts w:ascii="Times New Roman" w:hAnsi="Times New Roman" w:cs="Times New Roman"/>
          <w:sz w:val="24"/>
          <w:szCs w:val="24"/>
        </w:rPr>
        <w:t xml:space="preserve">" and told that </w:t>
      </w:r>
      <w:r w:rsidR="00E44489">
        <w:rPr>
          <w:rFonts w:ascii="Times New Roman" w:hAnsi="Times New Roman" w:cs="Times New Roman"/>
          <w:sz w:val="24"/>
          <w:szCs w:val="24"/>
        </w:rPr>
        <w:t>it</w:t>
      </w:r>
      <w:r w:rsidR="00E44489" w:rsidRPr="00B26745">
        <w:rPr>
          <w:rFonts w:ascii="Times New Roman" w:hAnsi="Times New Roman" w:cs="Times New Roman"/>
          <w:sz w:val="24"/>
          <w:szCs w:val="24"/>
        </w:rPr>
        <w:t xml:space="preserve"> lights up and plays music when certain objects</w:t>
      </w:r>
      <w:r w:rsidR="00E44489">
        <w:rPr>
          <w:rFonts w:ascii="Times New Roman" w:hAnsi="Times New Roman" w:cs="Times New Roman"/>
          <w:sz w:val="24"/>
          <w:szCs w:val="24"/>
        </w:rPr>
        <w:t>—</w:t>
      </w:r>
      <w:r w:rsidR="00E44489" w:rsidRPr="00B26745">
        <w:rPr>
          <w:rFonts w:ascii="Times New Roman" w:hAnsi="Times New Roman" w:cs="Times New Roman"/>
          <w:sz w:val="24"/>
          <w:szCs w:val="24"/>
        </w:rPr>
        <w:t>namely, "blickets"</w:t>
      </w:r>
      <w:r w:rsidR="00E44489">
        <w:rPr>
          <w:rFonts w:ascii="Times New Roman" w:hAnsi="Times New Roman" w:cs="Times New Roman"/>
          <w:sz w:val="24"/>
          <w:szCs w:val="24"/>
        </w:rPr>
        <w:t>—</w:t>
      </w:r>
      <w:r w:rsidR="00E44489" w:rsidRPr="00B26745">
        <w:rPr>
          <w:rFonts w:ascii="Times New Roman" w:hAnsi="Times New Roman" w:cs="Times New Roman"/>
          <w:sz w:val="24"/>
          <w:szCs w:val="24"/>
        </w:rPr>
        <w:t xml:space="preserve">are placed on </w:t>
      </w:r>
      <w:r w:rsidR="00E44489">
        <w:rPr>
          <w:rFonts w:ascii="Times New Roman" w:hAnsi="Times New Roman" w:cs="Times New Roman"/>
          <w:sz w:val="24"/>
          <w:szCs w:val="24"/>
        </w:rPr>
        <w:t>it</w:t>
      </w:r>
      <w:r w:rsidR="00E44489" w:rsidRPr="00B26745">
        <w:rPr>
          <w:rFonts w:ascii="Times New Roman" w:hAnsi="Times New Roman" w:cs="Times New Roman"/>
          <w:sz w:val="24"/>
          <w:szCs w:val="24"/>
        </w:rPr>
        <w:t xml:space="preserve"> but not when </w:t>
      </w:r>
      <w:ins w:id="3" w:author="Benton, Deon" w:date="2023-03-15T13:47:00Z">
        <w:r w:rsidR="00073D7F">
          <w:rPr>
            <w:rFonts w:ascii="Times New Roman" w:hAnsi="Times New Roman" w:cs="Times New Roman"/>
            <w:sz w:val="24"/>
            <w:szCs w:val="24"/>
          </w:rPr>
          <w:t xml:space="preserve">non-blickets </w:t>
        </w:r>
      </w:ins>
      <w:r w:rsidR="00E44489" w:rsidRPr="00B26745">
        <w:rPr>
          <w:rFonts w:ascii="Times New Roman" w:hAnsi="Times New Roman" w:cs="Times New Roman"/>
          <w:sz w:val="24"/>
          <w:szCs w:val="24"/>
        </w:rPr>
        <w:t xml:space="preserve">are placed on it. </w:t>
      </w:r>
      <w:ins w:id="4" w:author="Benton, Deon" w:date="2023-03-15T13:47:00Z">
        <w:r w:rsidR="00073D7F">
          <w:rPr>
            <w:rFonts w:ascii="Times New Roman" w:hAnsi="Times New Roman" w:cs="Times New Roman"/>
            <w:sz w:val="24"/>
            <w:szCs w:val="24"/>
          </w:rPr>
          <w:t>C</w:t>
        </w:r>
      </w:ins>
      <w:r w:rsidR="00E44489" w:rsidRPr="00B26745">
        <w:rPr>
          <w:rFonts w:ascii="Times New Roman" w:hAnsi="Times New Roman" w:cs="Times New Roman"/>
          <w:sz w:val="24"/>
          <w:szCs w:val="24"/>
        </w:rPr>
        <w:t>hildren are</w:t>
      </w:r>
      <w:r w:rsidR="00E44489">
        <w:rPr>
          <w:rFonts w:ascii="Times New Roman" w:hAnsi="Times New Roman" w:cs="Times New Roman"/>
          <w:sz w:val="24"/>
          <w:szCs w:val="24"/>
        </w:rPr>
        <w:t xml:space="preserve"> then</w:t>
      </w:r>
      <w:r w:rsidR="00E44489" w:rsidRPr="00B26745">
        <w:rPr>
          <w:rFonts w:ascii="Times New Roman" w:hAnsi="Times New Roman" w:cs="Times New Roman"/>
          <w:sz w:val="24"/>
          <w:szCs w:val="24"/>
        </w:rPr>
        <w:t xml:space="preserve"> asked to determine which objects are blickets and to </w:t>
      </w:r>
      <w:r w:rsidR="00E44489">
        <w:rPr>
          <w:rFonts w:ascii="Times New Roman" w:hAnsi="Times New Roman" w:cs="Times New Roman"/>
          <w:sz w:val="24"/>
          <w:szCs w:val="24"/>
        </w:rPr>
        <w:t>“make the machine go”</w:t>
      </w:r>
      <w:r w:rsidR="00E44489" w:rsidRPr="00B26745">
        <w:rPr>
          <w:rFonts w:ascii="Times New Roman" w:hAnsi="Times New Roman" w:cs="Times New Roman"/>
          <w:sz w:val="24"/>
          <w:szCs w:val="24"/>
        </w:rPr>
        <w:t xml:space="preserve"> by placing the </w:t>
      </w:r>
      <w:r w:rsidR="00E44489">
        <w:rPr>
          <w:rFonts w:ascii="Times New Roman" w:hAnsi="Times New Roman" w:cs="Times New Roman"/>
          <w:sz w:val="24"/>
          <w:szCs w:val="24"/>
        </w:rPr>
        <w:t>blicket on the machine</w:t>
      </w:r>
      <w:r w:rsidR="00E44489" w:rsidRPr="00B26745">
        <w:rPr>
          <w:rFonts w:ascii="Times New Roman" w:hAnsi="Times New Roman" w:cs="Times New Roman"/>
          <w:sz w:val="24"/>
          <w:szCs w:val="24"/>
        </w:rPr>
        <w:t xml:space="preserve">. </w:t>
      </w:r>
    </w:p>
    <w:p w14:paraId="076A0989" w14:textId="77777777" w:rsidR="00D24067" w:rsidRDefault="00623CF6" w:rsidP="00073D7F">
      <w:pPr>
        <w:spacing w:line="480" w:lineRule="auto"/>
        <w:ind w:firstLine="720"/>
        <w:contextualSpacing/>
        <w:rPr>
          <w:ins w:id="5" w:author="Benton, Deon" w:date="2023-03-15T14:06:00Z"/>
          <w:rFonts w:ascii="Times New Roman" w:hAnsi="Times New Roman" w:cs="Times New Roman"/>
          <w:sz w:val="24"/>
          <w:szCs w:val="24"/>
        </w:rPr>
      </w:pPr>
      <w:ins w:id="6" w:author="Benton, Deon" w:date="2023-03-15T13:59:00Z">
        <w:r>
          <w:rPr>
            <w:rFonts w:ascii="Times New Roman" w:hAnsi="Times New Roman" w:cs="Times New Roman"/>
            <w:sz w:val="24"/>
            <w:szCs w:val="24"/>
          </w:rPr>
          <w:t xml:space="preserve">There have been </w:t>
        </w:r>
      </w:ins>
      <w:ins w:id="7" w:author="Benton, Deon" w:date="2023-03-15T14:05:00Z">
        <w:r w:rsidR="00D24067">
          <w:rPr>
            <w:rFonts w:ascii="Times New Roman" w:hAnsi="Times New Roman" w:cs="Times New Roman"/>
            <w:sz w:val="24"/>
            <w:szCs w:val="24"/>
          </w:rPr>
          <w:t>several</w:t>
        </w:r>
      </w:ins>
      <w:ins w:id="8" w:author="Benton, Deon" w:date="2023-03-15T14:00:00Z">
        <w:r>
          <w:rPr>
            <w:rFonts w:ascii="Times New Roman" w:hAnsi="Times New Roman" w:cs="Times New Roman"/>
            <w:sz w:val="24"/>
            <w:szCs w:val="24"/>
          </w:rPr>
          <w:t xml:space="preserve"> important findings to come </w:t>
        </w:r>
      </w:ins>
      <w:ins w:id="9" w:author="Benton, Deon" w:date="2023-03-15T14:06:00Z">
        <w:r w:rsidR="00D24067">
          <w:rPr>
            <w:rFonts w:ascii="Times New Roman" w:hAnsi="Times New Roman" w:cs="Times New Roman"/>
            <w:sz w:val="24"/>
            <w:szCs w:val="24"/>
          </w:rPr>
          <w:t>from research with the blicket detector</w:t>
        </w:r>
      </w:ins>
      <w:ins w:id="10" w:author="Benton, Deon" w:date="2023-03-15T14:00:00Z">
        <w:r>
          <w:rPr>
            <w:rFonts w:ascii="Times New Roman" w:hAnsi="Times New Roman" w:cs="Times New Roman"/>
            <w:sz w:val="24"/>
            <w:szCs w:val="24"/>
          </w:rPr>
          <w:t xml:space="preserve">, but the finding that has generated that the most controversy was </w:t>
        </w:r>
      </w:ins>
      <w:r w:rsidR="00E44489">
        <w:rPr>
          <w:rFonts w:ascii="Times New Roman" w:hAnsi="Times New Roman" w:cs="Times New Roman"/>
          <w:sz w:val="24"/>
          <w:szCs w:val="24"/>
        </w:rPr>
        <w:t>that by Sobel, Tenenbaum, and Gopnik (2004).</w:t>
      </w:r>
      <w:ins w:id="11" w:author="Benton, Deon" w:date="2023-03-15T14:02:00Z">
        <w:r w:rsidR="006D52B6">
          <w:rPr>
            <w:rFonts w:ascii="Times New Roman" w:hAnsi="Times New Roman" w:cs="Times New Roman"/>
            <w:sz w:val="24"/>
            <w:szCs w:val="24"/>
          </w:rPr>
          <w:t xml:space="preserve"> They showed that by 4 years of age children can engage in </w:t>
        </w:r>
      </w:ins>
      <w:ins w:id="12" w:author="Benton, Deon" w:date="2023-03-15T14:03:00Z">
        <w:r w:rsidR="006D52B6">
          <w:rPr>
            <w:rFonts w:ascii="Times New Roman" w:hAnsi="Times New Roman" w:cs="Times New Roman"/>
            <w:sz w:val="24"/>
            <w:szCs w:val="24"/>
          </w:rPr>
          <w:t>two</w:t>
        </w:r>
      </w:ins>
      <w:ins w:id="13" w:author="Benton, Deon" w:date="2023-03-15T14:02:00Z">
        <w:r w:rsidR="006D52B6">
          <w:rPr>
            <w:rFonts w:ascii="Times New Roman" w:hAnsi="Times New Roman" w:cs="Times New Roman"/>
            <w:sz w:val="24"/>
            <w:szCs w:val="24"/>
          </w:rPr>
          <w:t xml:space="preserve"> form</w:t>
        </w:r>
      </w:ins>
      <w:ins w:id="14" w:author="Benton, Deon" w:date="2023-03-15T14:03:00Z">
        <w:r w:rsidR="006D52B6">
          <w:rPr>
            <w:rFonts w:ascii="Times New Roman" w:hAnsi="Times New Roman" w:cs="Times New Roman"/>
            <w:sz w:val="24"/>
            <w:szCs w:val="24"/>
          </w:rPr>
          <w:t>s</w:t>
        </w:r>
      </w:ins>
      <w:ins w:id="15" w:author="Benton, Deon" w:date="2023-03-15T14:02:00Z">
        <w:r w:rsidR="006D52B6">
          <w:rPr>
            <w:rFonts w:ascii="Times New Roman" w:hAnsi="Times New Roman" w:cs="Times New Roman"/>
            <w:sz w:val="24"/>
            <w:szCs w:val="24"/>
          </w:rPr>
          <w:t xml:space="preserve"> of causal reasoning called “backwards-blocking” (henceforth, BB) reasoning</w:t>
        </w:r>
      </w:ins>
      <w:ins w:id="16" w:author="Benton, Deon" w:date="2023-03-15T14:04:00Z">
        <w:r w:rsidR="006D52B6">
          <w:rPr>
            <w:rFonts w:ascii="Times New Roman" w:hAnsi="Times New Roman" w:cs="Times New Roman"/>
            <w:sz w:val="24"/>
            <w:szCs w:val="24"/>
          </w:rPr>
          <w:t xml:space="preserve"> and “indirect screening-off” (henceforth, ISO) reasoning</w:t>
        </w:r>
      </w:ins>
      <w:ins w:id="17" w:author="Benton, Deon" w:date="2023-03-15T14:02:00Z">
        <w:r w:rsidR="006D52B6">
          <w:rPr>
            <w:rFonts w:ascii="Times New Roman" w:hAnsi="Times New Roman" w:cs="Times New Roman"/>
            <w:sz w:val="24"/>
            <w:szCs w:val="24"/>
          </w:rPr>
          <w:t>.</w:t>
        </w:r>
      </w:ins>
      <w:ins w:id="18" w:author="Benton, Deon" w:date="2023-03-15T14:04:00Z">
        <w:r w:rsidR="006D52B6">
          <w:rPr>
            <w:rFonts w:ascii="Times New Roman" w:hAnsi="Times New Roman" w:cs="Times New Roman"/>
            <w:sz w:val="24"/>
            <w:szCs w:val="24"/>
          </w:rPr>
          <w:t xml:space="preserve"> BB reasoning is</w:t>
        </w:r>
      </w:ins>
      <w:ins w:id="19" w:author="Benton, Deon" w:date="2023-03-15T14:03:00Z">
        <w:r w:rsidR="006D52B6">
          <w:rPr>
            <w:rFonts w:ascii="Times New Roman" w:hAnsi="Times New Roman" w:cs="Times New Roman"/>
            <w:sz w:val="24"/>
            <w:szCs w:val="24"/>
          </w:rPr>
          <w:t xml:space="preserve"> the process by</w:t>
        </w:r>
      </w:ins>
      <w:ins w:id="20" w:author="Benton, Deon" w:date="2023-03-15T14:04:00Z">
        <w:r w:rsidR="00D24067">
          <w:rPr>
            <w:rFonts w:ascii="Times New Roman" w:hAnsi="Times New Roman" w:cs="Times New Roman"/>
            <w:sz w:val="24"/>
            <w:szCs w:val="24"/>
          </w:rPr>
          <w:t xml:space="preserve"> which</w:t>
        </w:r>
      </w:ins>
      <w:ins w:id="21" w:author="Benton, Deon" w:date="2023-03-15T14:03:00Z">
        <w:r w:rsidR="006D52B6">
          <w:rPr>
            <w:rFonts w:ascii="Times New Roman" w:hAnsi="Times New Roman" w:cs="Times New Roman"/>
            <w:sz w:val="24"/>
            <w:szCs w:val="24"/>
          </w:rPr>
          <w:t xml:space="preserve"> learners discount or “block” causal cues that are revealed to be redundant in producing some effect.</w:t>
        </w:r>
      </w:ins>
      <w:r w:rsidR="00E44489">
        <w:rPr>
          <w:rFonts w:ascii="Times New Roman" w:hAnsi="Times New Roman" w:cs="Times New Roman"/>
          <w:sz w:val="24"/>
          <w:szCs w:val="24"/>
        </w:rPr>
        <w:t xml:space="preserve"> </w:t>
      </w:r>
      <w:ins w:id="22" w:author="Benton, Deon" w:date="2023-03-15T14:04:00Z">
        <w:r w:rsidR="00D24067">
          <w:rPr>
            <w:rFonts w:ascii="Times New Roman" w:hAnsi="Times New Roman" w:cs="Times New Roman"/>
            <w:sz w:val="24"/>
            <w:szCs w:val="24"/>
          </w:rPr>
          <w:t xml:space="preserve">ISO </w:t>
        </w:r>
        <w:r w:rsidR="00D24067">
          <w:rPr>
            <w:rFonts w:ascii="Times New Roman" w:hAnsi="Times New Roman" w:cs="Times New Roman"/>
            <w:sz w:val="24"/>
            <w:szCs w:val="24"/>
          </w:rPr>
          <w:lastRenderedPageBreak/>
          <w:t>reasoning is the process by which learners</w:t>
        </w:r>
      </w:ins>
      <w:ins w:id="23" w:author="Benton, Deon" w:date="2023-03-15T14:05:00Z">
        <w:r w:rsidR="00D24067">
          <w:rPr>
            <w:rFonts w:ascii="Times New Roman" w:hAnsi="Times New Roman" w:cs="Times New Roman"/>
            <w:sz w:val="24"/>
            <w:szCs w:val="24"/>
          </w:rPr>
          <w:t xml:space="preserve"> discount or “screen off” a causal cue whose causal status is known unambiguously.</w:t>
        </w:r>
      </w:ins>
      <w:ins w:id="24" w:author="Benton, Deon" w:date="2023-03-15T14:04:00Z">
        <w:r w:rsidR="00D24067">
          <w:rPr>
            <w:rFonts w:ascii="Times New Roman" w:hAnsi="Times New Roman" w:cs="Times New Roman"/>
            <w:sz w:val="24"/>
            <w:szCs w:val="24"/>
          </w:rPr>
          <w:t xml:space="preserve"> </w:t>
        </w:r>
      </w:ins>
    </w:p>
    <w:p w14:paraId="14DA89C3" w14:textId="0C09AFEB" w:rsidR="00D30402" w:rsidRDefault="00D24067" w:rsidP="00073D7F">
      <w:pPr>
        <w:spacing w:line="480" w:lineRule="auto"/>
        <w:ind w:firstLine="720"/>
        <w:contextualSpacing/>
        <w:rPr>
          <w:rFonts w:ascii="Times New Roman" w:hAnsi="Times New Roman" w:cs="Times New Roman"/>
          <w:sz w:val="24"/>
          <w:szCs w:val="24"/>
        </w:rPr>
      </w:pPr>
      <w:ins w:id="25" w:author="Benton, Deon" w:date="2023-03-15T14:06:00Z">
        <w:r>
          <w:rPr>
            <w:rFonts w:ascii="Times New Roman" w:hAnsi="Times New Roman" w:cs="Times New Roman"/>
            <w:sz w:val="24"/>
            <w:szCs w:val="24"/>
          </w:rPr>
          <w:t xml:space="preserve">In their study, </w:t>
        </w:r>
      </w:ins>
      <w:ins w:id="26" w:author="Benton, Deon" w:date="2023-03-15T14:07:00Z">
        <w:r w:rsidR="00215098">
          <w:rPr>
            <w:rFonts w:ascii="Times New Roman" w:hAnsi="Times New Roman" w:cs="Times New Roman"/>
            <w:sz w:val="24"/>
            <w:szCs w:val="24"/>
          </w:rPr>
          <w:t>children were first shown</w:t>
        </w:r>
      </w:ins>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ins w:id="27" w:author="Benton, Deon" w:date="2023-03-15T14:07:00Z">
        <w:r w:rsidR="00215098">
          <w:rPr>
            <w:rFonts w:ascii="Times New Roman" w:hAnsi="Times New Roman" w:cs="Times New Roman"/>
            <w:sz w:val="24"/>
            <w:szCs w:val="24"/>
          </w:rPr>
          <w:t>, objects</w:t>
        </w:r>
      </w:ins>
      <w:r w:rsidR="00E44489" w:rsidRPr="00E3186E">
        <w:rPr>
          <w:rFonts w:ascii="Times New Roman" w:hAnsi="Times New Roman" w:cs="Times New Roman"/>
          <w:sz w:val="24"/>
          <w:szCs w:val="24"/>
        </w:rPr>
        <w:t xml:space="preserve"> A and B</w:t>
      </w:r>
      <w:ins w:id="28" w:author="Benton, Deon" w:date="2023-03-15T14:07:00Z">
        <w:r w:rsidR="00215098">
          <w:rPr>
            <w:rFonts w:ascii="Times New Roman" w:hAnsi="Times New Roman" w:cs="Times New Roman"/>
            <w:sz w:val="24"/>
            <w:szCs w:val="24"/>
          </w:rPr>
          <w:t>,</w:t>
        </w:r>
      </w:ins>
      <w:r w:rsidR="00E44489">
        <w:rPr>
          <w:rFonts w:ascii="Times New Roman" w:hAnsi="Times New Roman" w:cs="Times New Roman"/>
          <w:sz w:val="24"/>
          <w:szCs w:val="24"/>
        </w:rPr>
        <w:t xml:space="preserve"> together</w:t>
      </w:r>
      <w:r w:rsidR="00E44489" w:rsidRPr="00E3186E">
        <w:rPr>
          <w:rFonts w:ascii="Times New Roman" w:hAnsi="Times New Roman" w:cs="Times New Roman"/>
          <w:sz w:val="24"/>
          <w:szCs w:val="24"/>
        </w:rPr>
        <w:t xml:space="preserve"> caused the detector </w:t>
      </w:r>
      <w:r w:rsidR="00E44489">
        <w:rPr>
          <w:rFonts w:ascii="Times New Roman" w:hAnsi="Times New Roman" w:cs="Times New Roman"/>
          <w:sz w:val="24"/>
          <w:szCs w:val="24"/>
        </w:rPr>
        <w:t>to activate</w:t>
      </w:r>
      <w:ins w:id="29" w:author="Benton, Deon" w:date="2023-03-15T14:07:00Z">
        <w:r w:rsidR="00215098">
          <w:rPr>
            <w:rFonts w:ascii="Times New Roman" w:hAnsi="Times New Roman" w:cs="Times New Roman"/>
            <w:sz w:val="24"/>
            <w:szCs w:val="24"/>
          </w:rPr>
          <w:t xml:space="preserve"> when both objects were placed on the machine. Children were then shown that object A alone </w:t>
        </w:r>
      </w:ins>
      <w:del w:id="30" w:author="Benton, Deon" w:date="2023-03-15T14:07:00Z">
        <w:r w:rsidR="00E44489" w:rsidRPr="00E3186E" w:rsidDel="00215098">
          <w:rPr>
            <w:rFonts w:ascii="Times New Roman" w:hAnsi="Times New Roman" w:cs="Times New Roman"/>
            <w:sz w:val="24"/>
            <w:szCs w:val="24"/>
          </w:rPr>
          <w:delText xml:space="preserve"> </w:delText>
        </w:r>
      </w:del>
      <w:r w:rsidR="00E44489">
        <w:rPr>
          <w:rFonts w:ascii="Times New Roman" w:hAnsi="Times New Roman" w:cs="Times New Roman"/>
          <w:sz w:val="24"/>
          <w:szCs w:val="24"/>
        </w:rPr>
        <w:t>either</w:t>
      </w:r>
      <w:r w:rsidR="00E44489" w:rsidRPr="00E3186E">
        <w:rPr>
          <w:rFonts w:ascii="Times New Roman" w:hAnsi="Times New Roman" w:cs="Times New Roman"/>
          <w:sz w:val="24"/>
          <w:szCs w:val="24"/>
        </w:rPr>
        <w:t xml:space="preserve"> failed to activate the detector (i.e., AB+ A-</w:t>
      </w:r>
      <w:r w:rsidR="00E44489">
        <w:rPr>
          <w:rFonts w:ascii="Times New Roman" w:hAnsi="Times New Roman" w:cs="Times New Roman"/>
          <w:sz w:val="24"/>
          <w:szCs w:val="24"/>
        </w:rPr>
        <w:t>; IS</w:t>
      </w:r>
      <w:ins w:id="31" w:author="Benton, Deon" w:date="2023-03-15T15:11:00Z">
        <w:r w:rsidR="001F6C56">
          <w:rPr>
            <w:rFonts w:ascii="Times New Roman" w:hAnsi="Times New Roman" w:cs="Times New Roman"/>
            <w:sz w:val="24"/>
            <w:szCs w:val="24"/>
          </w:rPr>
          <w:t>O</w:t>
        </w:r>
      </w:ins>
      <w:r w:rsidR="00E44489">
        <w:rPr>
          <w:rFonts w:ascii="Times New Roman" w:hAnsi="Times New Roman" w:cs="Times New Roman"/>
          <w:sz w:val="24"/>
          <w:szCs w:val="24"/>
        </w:rPr>
        <w:t xml:space="preserve"> condition</w:t>
      </w:r>
      <w:r w:rsidR="00E44489" w:rsidRPr="00E3186E">
        <w:rPr>
          <w:rFonts w:ascii="Times New Roman" w:hAnsi="Times New Roman" w:cs="Times New Roman"/>
          <w:sz w:val="24"/>
          <w:szCs w:val="24"/>
        </w:rPr>
        <w:t>)</w:t>
      </w:r>
      <w:r w:rsidR="00E44489">
        <w:rPr>
          <w:rFonts w:ascii="Times New Roman" w:hAnsi="Times New Roman" w:cs="Times New Roman"/>
          <w:sz w:val="24"/>
          <w:szCs w:val="24"/>
        </w:rPr>
        <w:t xml:space="preserve"> or activated the detector when placed on it (i.e., AB+, A+; BB condition)</w:t>
      </w:r>
      <w:r w:rsidR="00E44489" w:rsidRPr="00E3186E">
        <w:rPr>
          <w:rFonts w:ascii="Times New Roman" w:hAnsi="Times New Roman" w:cs="Times New Roman"/>
          <w:sz w:val="24"/>
          <w:szCs w:val="24"/>
        </w:rPr>
        <w:t xml:space="preserve">.  Children in both conditions were then asked which of the two objects were blickets and to make the machine go by placing </w:t>
      </w:r>
      <w:r w:rsidR="00E44489">
        <w:rPr>
          <w:rFonts w:ascii="Times New Roman" w:hAnsi="Times New Roman" w:cs="Times New Roman"/>
          <w:sz w:val="24"/>
          <w:szCs w:val="24"/>
        </w:rPr>
        <w:t>the blicket</w:t>
      </w:r>
      <w:r w:rsidR="00E44489" w:rsidRPr="00E3186E">
        <w:rPr>
          <w:rFonts w:ascii="Times New Roman" w:hAnsi="Times New Roman" w:cs="Times New Roman"/>
          <w:sz w:val="24"/>
          <w:szCs w:val="24"/>
        </w:rPr>
        <w:t xml:space="preserve"> on </w:t>
      </w:r>
      <w:r w:rsidR="00E44489">
        <w:rPr>
          <w:rFonts w:ascii="Times New Roman" w:hAnsi="Times New Roman" w:cs="Times New Roman"/>
          <w:sz w:val="24"/>
          <w:szCs w:val="24"/>
        </w:rPr>
        <w:t>the detector</w:t>
      </w:r>
      <w:r w:rsidR="00E44489" w:rsidRPr="00E3186E">
        <w:rPr>
          <w:rFonts w:ascii="Times New Roman" w:hAnsi="Times New Roman" w:cs="Times New Roman"/>
          <w:sz w:val="24"/>
          <w:szCs w:val="24"/>
        </w:rPr>
        <w:t xml:space="preserve">. </w:t>
      </w:r>
      <w:r w:rsidR="00B2451E">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t>
      </w:r>
      <w:r w:rsidR="00BE10E2" w:rsidRPr="00AF45AE">
        <w:rPr>
          <w:rFonts w:ascii="Times New Roman" w:hAnsi="Times New Roman" w:cs="Times New Roman"/>
          <w:sz w:val="24"/>
          <w:szCs w:val="24"/>
        </w:rPr>
        <w:t>the 4-year-olds</w:t>
      </w:r>
      <w:r w:rsidR="007D7F7C">
        <w:rPr>
          <w:rFonts w:ascii="Times New Roman" w:hAnsi="Times New Roman" w:cs="Times New Roman"/>
          <w:sz w:val="24"/>
          <w:szCs w:val="24"/>
        </w:rPr>
        <w:t xml:space="preserve"> </w:t>
      </w:r>
      <w:ins w:id="32" w:author="Benton, Deon" w:date="2023-03-15T15:11:00Z">
        <w:r w:rsidR="001F6C56">
          <w:rPr>
            <w:rFonts w:ascii="Times New Roman" w:hAnsi="Times New Roman" w:cs="Times New Roman"/>
            <w:sz w:val="24"/>
            <w:szCs w:val="24"/>
          </w:rPr>
          <w:t>responded by placing o</w:t>
        </w:r>
      </w:ins>
      <w:ins w:id="33" w:author="Benton, Deon" w:date="2023-03-15T15:12:00Z">
        <w:r w:rsidR="001F6C56">
          <w:rPr>
            <w:rFonts w:ascii="Times New Roman" w:hAnsi="Times New Roman" w:cs="Times New Roman"/>
            <w:sz w:val="24"/>
            <w:szCs w:val="24"/>
          </w:rPr>
          <w:t>bject B on the machine in the ISO condition; these same children responded by placing object A on the mac</w:t>
        </w:r>
      </w:ins>
      <w:ins w:id="34" w:author="Benton, Deon" w:date="2023-03-15T15:13:00Z">
        <w:r w:rsidR="001F6C56">
          <w:rPr>
            <w:rFonts w:ascii="Times New Roman" w:hAnsi="Times New Roman" w:cs="Times New Roman"/>
            <w:sz w:val="24"/>
            <w:szCs w:val="24"/>
          </w:rPr>
          <w:t>hine in the BB condition</w:t>
        </w:r>
      </w:ins>
      <w:r w:rsidR="00197B5D">
        <w:rPr>
          <w:rFonts w:ascii="Times New Roman" w:hAnsi="Times New Roman" w:cs="Times New Roman"/>
          <w:sz w:val="24"/>
          <w:szCs w:val="24"/>
        </w:rPr>
        <w:t>.</w:t>
      </w:r>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w:t>
      </w:r>
      <w:r w:rsidR="00B5769C">
        <w:rPr>
          <w:rFonts w:ascii="Times New Roman" w:hAnsi="Times New Roman" w:cs="Times New Roman"/>
          <w:sz w:val="24"/>
          <w:szCs w:val="24"/>
        </w:rPr>
        <w:t xml:space="preserve"> could also</w:t>
      </w:r>
      <w:r w:rsidR="005D6658">
        <w:rPr>
          <w:rFonts w:ascii="Times New Roman" w:hAnsi="Times New Roman" w:cs="Times New Roman"/>
          <w:sz w:val="24"/>
          <w:szCs w:val="24"/>
        </w:rPr>
        <w:t xml:space="preserve"> engage in BB</w:t>
      </w:r>
      <w:r w:rsidR="009A1799">
        <w:rPr>
          <w:rFonts w:ascii="Times New Roman" w:hAnsi="Times New Roman" w:cs="Times New Roman"/>
          <w:sz w:val="24"/>
          <w:szCs w:val="24"/>
        </w:rPr>
        <w:t xml:space="preserve"> and IS</w:t>
      </w:r>
      <w:r w:rsidR="009A15F3">
        <w:rPr>
          <w:rFonts w:ascii="Times New Roman" w:hAnsi="Times New Roman" w:cs="Times New Roman"/>
          <w:sz w:val="24"/>
          <w:szCs w:val="24"/>
        </w:rPr>
        <w:t>O</w:t>
      </w:r>
      <w:r w:rsidR="005D6658">
        <w:rPr>
          <w:rFonts w:ascii="Times New Roman" w:hAnsi="Times New Roman" w:cs="Times New Roman"/>
          <w:sz w:val="24"/>
          <w:szCs w:val="24"/>
        </w:rPr>
        <w:t xml:space="preserve"> reasoning if the</w:t>
      </w:r>
      <w:ins w:id="35" w:author="Benton, Deon" w:date="2023-03-15T15:13:00Z">
        <w:r w:rsidR="008F3BC6">
          <w:rPr>
            <w:rFonts w:ascii="Times New Roman" w:hAnsi="Times New Roman" w:cs="Times New Roman"/>
            <w:sz w:val="24"/>
            <w:szCs w:val="24"/>
          </w:rPr>
          <w:t xml:space="preserve"> machine was given the properties and desires of animate entities</w:t>
        </w:r>
      </w:ins>
      <w:r w:rsidR="009A1799">
        <w:rPr>
          <w:rFonts w:ascii="Times New Roman" w:hAnsi="Times New Roman" w:cs="Times New Roman"/>
          <w:sz w:val="24"/>
          <w:szCs w:val="24"/>
        </w:rPr>
        <w:t xml:space="preserve">. </w:t>
      </w:r>
    </w:p>
    <w:p w14:paraId="34FCBB4C" w14:textId="1A7E50F7" w:rsidR="00AD0D43" w:rsidRDefault="009E165E" w:rsidP="005A2A5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findings </w:t>
      </w:r>
      <w:r w:rsidR="00743C7C">
        <w:rPr>
          <w:rFonts w:ascii="Times New Roman" w:hAnsi="Times New Roman" w:cs="Times New Roman"/>
          <w:sz w:val="24"/>
          <w:szCs w:val="24"/>
        </w:rPr>
        <w:t>were interpreted to mean</w:t>
      </w:r>
      <w:r w:rsidR="00250965">
        <w:rPr>
          <w:rFonts w:ascii="Times New Roman" w:hAnsi="Times New Roman" w:cs="Times New Roman"/>
          <w:sz w:val="24"/>
          <w:szCs w:val="24"/>
        </w:rPr>
        <w:t xml:space="preserve"> that human children can engage in </w:t>
      </w:r>
      <w:r w:rsidR="00D30402">
        <w:rPr>
          <w:rFonts w:ascii="Times New Roman" w:hAnsi="Times New Roman" w:cs="Times New Roman"/>
          <w:sz w:val="24"/>
          <w:szCs w:val="24"/>
        </w:rPr>
        <w:t>BB</w:t>
      </w:r>
      <w:r w:rsidR="00250965">
        <w:rPr>
          <w:rFonts w:ascii="Times New Roman" w:hAnsi="Times New Roman" w:cs="Times New Roman"/>
          <w:sz w:val="24"/>
          <w:szCs w:val="24"/>
        </w:rPr>
        <w:t xml:space="preserve"> </w:t>
      </w:r>
      <w:r w:rsidR="00E115E4">
        <w:rPr>
          <w:rFonts w:ascii="Times New Roman" w:hAnsi="Times New Roman" w:cs="Times New Roman"/>
          <w:sz w:val="24"/>
          <w:szCs w:val="24"/>
        </w:rPr>
        <w:t>reasoning</w:t>
      </w:r>
      <w:ins w:id="36" w:author="Benton, Deon" w:date="2023-03-15T15:14:00Z">
        <w:r w:rsidR="008F3BC6">
          <w:rPr>
            <w:rFonts w:ascii="Times New Roman" w:hAnsi="Times New Roman" w:cs="Times New Roman"/>
            <w:sz w:val="24"/>
            <w:szCs w:val="24"/>
          </w:rPr>
          <w:t xml:space="preserve"> and that this form of reasoning is underpinned by a</w:t>
        </w:r>
      </w:ins>
      <w:r w:rsidR="00D30402">
        <w:rPr>
          <w:rFonts w:ascii="Times New Roman" w:hAnsi="Times New Roman" w:cs="Times New Roman"/>
          <w:sz w:val="24"/>
          <w:szCs w:val="24"/>
        </w:rPr>
        <w:t xml:space="preserve"> </w:t>
      </w:r>
      <w:r w:rsidR="00DE2D6A">
        <w:rPr>
          <w:rFonts w:ascii="Times New Roman" w:hAnsi="Times New Roman" w:cs="Times New Roman"/>
          <w:sz w:val="24"/>
          <w:szCs w:val="24"/>
        </w:rPr>
        <w:t>Bayesian-inference mechanism</w:t>
      </w:r>
      <w:r w:rsidR="00250965">
        <w:rPr>
          <w:rFonts w:ascii="Times New Roman" w:hAnsi="Times New Roman" w:cs="Times New Roman"/>
          <w:sz w:val="24"/>
          <w:szCs w:val="24"/>
        </w:rPr>
        <w:t xml:space="preserve">. </w:t>
      </w:r>
      <w:r w:rsidR="00857D6D">
        <w:rPr>
          <w:rFonts w:ascii="Times New Roman" w:hAnsi="Times New Roman" w:cs="Times New Roman"/>
          <w:sz w:val="24"/>
          <w:szCs w:val="24"/>
        </w:rPr>
        <w:t>The crux of t</w:t>
      </w:r>
      <w:r w:rsidR="00F02EDE">
        <w:rPr>
          <w:rFonts w:ascii="Times New Roman" w:hAnsi="Times New Roman" w:cs="Times New Roman"/>
          <w:sz w:val="24"/>
          <w:szCs w:val="24"/>
        </w:rPr>
        <w:t>he Bayesian-inference</w:t>
      </w:r>
      <w:r w:rsidR="00857D6D">
        <w:rPr>
          <w:rFonts w:ascii="Times New Roman" w:hAnsi="Times New Roman" w:cs="Times New Roman"/>
          <w:sz w:val="24"/>
          <w:szCs w:val="24"/>
        </w:rPr>
        <w:t xml:space="preserve"> account is that human</w:t>
      </w:r>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61785E">
        <w:rPr>
          <w:rFonts w:ascii="Times New Roman" w:hAnsi="Times New Roman" w:cs="Times New Roman"/>
          <w:sz w:val="24"/>
          <w:szCs w:val="24"/>
        </w:rPr>
        <w:t xml:space="preserve">causal </w:t>
      </w:r>
      <w:r w:rsidR="00E968B3" w:rsidRPr="00E968B3">
        <w:rPr>
          <w:rFonts w:ascii="Times New Roman" w:hAnsi="Times New Roman" w:cs="Times New Roman"/>
          <w:sz w:val="24"/>
          <w:szCs w:val="24"/>
        </w:rPr>
        <w:t>hypothesis</w:t>
      </w:r>
      <w:r w:rsidR="00FA79C1">
        <w:rPr>
          <w:rFonts w:ascii="Times New Roman" w:hAnsi="Times New Roman" w:cs="Times New Roman"/>
          <w:sz w:val="24"/>
          <w:szCs w:val="24"/>
        </w:rPr>
        <w:t>—within a space of hypotheses that is potentially super-exponentially large—</w:t>
      </w:r>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r w:rsidR="00EE2C24">
        <w:rPr>
          <w:rFonts w:ascii="Times New Roman" w:hAnsi="Times New Roman" w:cs="Times New Roman"/>
          <w:sz w:val="24"/>
          <w:szCs w:val="24"/>
        </w:rPr>
        <w:t xml:space="preserve">Crucially, proponents of this perspective have argued that associative learning cannot underlie human causal reasoning. The associative-learning model that </w:t>
      </w:r>
      <w:r w:rsidR="00E115E4">
        <w:rPr>
          <w:rFonts w:ascii="Times New Roman" w:hAnsi="Times New Roman" w:cs="Times New Roman"/>
          <w:sz w:val="24"/>
          <w:szCs w:val="24"/>
        </w:rPr>
        <w:t>has received perhaps the</w:t>
      </w:r>
      <w:r w:rsidR="00EE2C24">
        <w:rPr>
          <w:rFonts w:ascii="Times New Roman" w:hAnsi="Times New Roman" w:cs="Times New Roman"/>
          <w:sz w:val="24"/>
          <w:szCs w:val="24"/>
        </w:rPr>
        <w:t xml:space="preserve"> most criticism</w:t>
      </w:r>
      <w:r w:rsidR="001D55E8">
        <w:rPr>
          <w:rFonts w:ascii="Times New Roman" w:hAnsi="Times New Roman" w:cs="Times New Roman"/>
          <w:sz w:val="24"/>
          <w:szCs w:val="24"/>
        </w:rPr>
        <w:t xml:space="preserve"> </w:t>
      </w:r>
      <w:r w:rsidR="00ED61FC">
        <w:rPr>
          <w:rFonts w:ascii="Times New Roman" w:hAnsi="Times New Roman" w:cs="Times New Roman"/>
          <w:sz w:val="24"/>
          <w:szCs w:val="24"/>
        </w:rPr>
        <w:t>is</w:t>
      </w:r>
      <w:r w:rsidR="00405DBA">
        <w:rPr>
          <w:rFonts w:ascii="Times New Roman" w:hAnsi="Times New Roman" w:cs="Times New Roman"/>
          <w:sz w:val="24"/>
          <w:szCs w:val="24"/>
        </w:rPr>
        <w:t xml:space="preserve"> </w:t>
      </w:r>
      <w:r w:rsidR="0052409E">
        <w:rPr>
          <w:rFonts w:ascii="Times New Roman" w:hAnsi="Times New Roman" w:cs="Times New Roman"/>
          <w:sz w:val="24"/>
          <w:szCs w:val="24"/>
        </w:rPr>
        <w:t>the</w:t>
      </w:r>
      <w:r w:rsidR="00330AEC">
        <w:rPr>
          <w:rFonts w:ascii="Times New Roman" w:hAnsi="Times New Roman" w:cs="Times New Roman"/>
          <w:sz w:val="24"/>
          <w:szCs w:val="24"/>
        </w:rPr>
        <w:t xml:space="preserve"> traditional</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Rescorla-Wagner </w:t>
      </w:r>
      <w:r w:rsidR="001D55E8" w:rsidRPr="00E968B3">
        <w:rPr>
          <w:rFonts w:ascii="Times New Roman" w:hAnsi="Times New Roman" w:cs="Times New Roman"/>
          <w:sz w:val="24"/>
          <w:szCs w:val="24"/>
        </w:rPr>
        <w:t>(henceforth, RW</w:t>
      </w:r>
      <w:r w:rsidR="001D55E8">
        <w:rPr>
          <w:rFonts w:ascii="Times New Roman" w:hAnsi="Times New Roman" w:cs="Times New Roman"/>
          <w:sz w:val="24"/>
          <w:szCs w:val="24"/>
        </w:rPr>
        <w:t>)</w:t>
      </w:r>
      <w:r w:rsidR="001D55E8" w:rsidRPr="00E968B3">
        <w:rPr>
          <w:rFonts w:ascii="Times New Roman" w:hAnsi="Times New Roman" w:cs="Times New Roman"/>
          <w:sz w:val="24"/>
          <w:szCs w:val="24"/>
        </w:rPr>
        <w:t xml:space="preserve"> </w:t>
      </w:r>
      <w:r w:rsidR="00E968B3" w:rsidRPr="00E968B3">
        <w:rPr>
          <w:rFonts w:ascii="Times New Roman" w:hAnsi="Times New Roman" w:cs="Times New Roman"/>
          <w:sz w:val="24"/>
          <w:szCs w:val="24"/>
        </w:rPr>
        <w:t>model</w:t>
      </w:r>
      <w:r w:rsidR="001D55E8">
        <w:rPr>
          <w:rFonts w:ascii="Times New Roman" w:hAnsi="Times New Roman" w:cs="Times New Roman"/>
          <w:sz w:val="24"/>
          <w:szCs w:val="24"/>
        </w:rPr>
        <w:t xml:space="preserve"> (</w:t>
      </w:r>
      <w:r w:rsidR="00354DA3">
        <w:rPr>
          <w:rFonts w:ascii="Times New Roman" w:hAnsi="Times New Roman" w:cs="Times New Roman"/>
          <w:sz w:val="24"/>
          <w:szCs w:val="24"/>
        </w:rPr>
        <w:t xml:space="preserve">e.g., </w:t>
      </w:r>
      <w:r w:rsidR="00E968B3" w:rsidRPr="00E968B3">
        <w:rPr>
          <w:rFonts w:ascii="Times New Roman" w:hAnsi="Times New Roman" w:cs="Times New Roman"/>
          <w:sz w:val="24"/>
          <w:szCs w:val="24"/>
        </w:rPr>
        <w:t>Res</w:t>
      </w:r>
      <w:r w:rsidR="009A1799">
        <w:rPr>
          <w:rFonts w:ascii="Times New Roman" w:hAnsi="Times New Roman" w:cs="Times New Roman"/>
          <w:sz w:val="24"/>
          <w:szCs w:val="24"/>
        </w:rPr>
        <w:t>c</w:t>
      </w:r>
      <w:r w:rsidR="00E968B3" w:rsidRPr="00E968B3">
        <w:rPr>
          <w:rFonts w:ascii="Times New Roman" w:hAnsi="Times New Roman" w:cs="Times New Roman"/>
          <w:sz w:val="24"/>
          <w:szCs w:val="24"/>
        </w:rPr>
        <w:t>orla &amp; Wagner, 1972</w:t>
      </w:r>
      <w:r w:rsidR="007E4DB5">
        <w:rPr>
          <w:rFonts w:ascii="Times New Roman" w:hAnsi="Times New Roman" w:cs="Times New Roman"/>
          <w:sz w:val="24"/>
          <w:szCs w:val="24"/>
        </w:rPr>
        <w:t>; Griffiths et al., 2011; Sobel et al., 2004</w:t>
      </w:r>
      <w:r w:rsidR="00E968B3" w:rsidRPr="00E968B3">
        <w:rPr>
          <w:rFonts w:ascii="Times New Roman" w:hAnsi="Times New Roman" w:cs="Times New Roman"/>
          <w:sz w:val="24"/>
          <w:szCs w:val="24"/>
        </w:rPr>
        <w:t>)</w:t>
      </w:r>
      <w:r w:rsidR="00E968B3">
        <w:rPr>
          <w:rFonts w:ascii="Times New Roman" w:hAnsi="Times New Roman" w:cs="Times New Roman"/>
          <w:sz w:val="24"/>
          <w:szCs w:val="24"/>
        </w:rPr>
        <w:t xml:space="preserve">. </w:t>
      </w:r>
      <w:ins w:id="37" w:author="Benton, Deon" w:date="2023-03-15T15:45:00Z">
        <w:r w:rsidR="00E27F73">
          <w:rPr>
            <w:rFonts w:ascii="Times New Roman" w:hAnsi="Times New Roman" w:cs="Times New Roman"/>
            <w:sz w:val="24"/>
            <w:szCs w:val="24"/>
          </w:rPr>
          <w:t>One reason that this model has been called into question is that it</w:t>
        </w:r>
      </w:ins>
      <w:r w:rsidR="00CD6623">
        <w:rPr>
          <w:rFonts w:ascii="Times New Roman" w:hAnsi="Times New Roman" w:cs="Times New Roman"/>
          <w:sz w:val="24"/>
          <w:szCs w:val="24"/>
        </w:rPr>
        <w:t xml:space="preserve"> </w:t>
      </w:r>
      <w:r w:rsidR="00E968B3">
        <w:rPr>
          <w:rFonts w:ascii="Times New Roman" w:hAnsi="Times New Roman" w:cs="Times New Roman"/>
          <w:sz w:val="24"/>
          <w:szCs w:val="24"/>
        </w:rPr>
        <w:t xml:space="preserve">predicts that </w:t>
      </w:r>
      <w:ins w:id="38" w:author="Benton, Deon" w:date="2023-03-15T15:45:00Z">
        <w:r w:rsidR="00E27F73">
          <w:rPr>
            <w:rFonts w:ascii="Times New Roman" w:hAnsi="Times New Roman" w:cs="Times New Roman"/>
            <w:sz w:val="24"/>
            <w:szCs w:val="24"/>
          </w:rPr>
          <w:t xml:space="preserve">object </w:t>
        </w:r>
      </w:ins>
      <w:r w:rsidR="00E968B3">
        <w:rPr>
          <w:rFonts w:ascii="Times New Roman" w:hAnsi="Times New Roman" w:cs="Times New Roman"/>
          <w:sz w:val="24"/>
          <w:szCs w:val="24"/>
        </w:rPr>
        <w:t xml:space="preserve">B 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CA2A18">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ins w:id="39" w:author="Benton, Deon" w:date="2023-03-15T15:46:00Z">
        <w:r w:rsidR="00E27F73">
          <w:rPr>
            <w:rFonts w:ascii="Times New Roman" w:hAnsi="Times New Roman" w:cs="Times New Roman"/>
            <w:sz w:val="24"/>
            <w:szCs w:val="24"/>
          </w:rPr>
          <w:t xml:space="preserve">—this prediction is at variance </w:t>
        </w:r>
        <w:r w:rsidR="00E27F73">
          <w:rPr>
            <w:rFonts w:ascii="Times New Roman" w:hAnsi="Times New Roman" w:cs="Times New Roman"/>
            <w:sz w:val="24"/>
            <w:szCs w:val="24"/>
          </w:rPr>
          <w:lastRenderedPageBreak/>
          <w:t>with</w:t>
        </w:r>
      </w:ins>
      <w:r w:rsidR="00B100EF">
        <w:rPr>
          <w:rFonts w:ascii="Times New Roman" w:hAnsi="Times New Roman" w:cs="Times New Roman"/>
          <w:sz w:val="24"/>
          <w:szCs w:val="24"/>
        </w:rPr>
        <w:t xml:space="preserve"> </w:t>
      </w:r>
      <w:r w:rsidR="004A78D4">
        <w:rPr>
          <w:rFonts w:ascii="Times New Roman" w:hAnsi="Times New Roman" w:cs="Times New Roman"/>
          <w:sz w:val="24"/>
          <w:szCs w:val="24"/>
        </w:rPr>
        <w:t>participants’ actual treatment</w:t>
      </w:r>
      <w:r w:rsidR="008B5B44">
        <w:rPr>
          <w:rFonts w:ascii="Times New Roman" w:hAnsi="Times New Roman" w:cs="Times New Roman"/>
          <w:sz w:val="24"/>
          <w:szCs w:val="24"/>
        </w:rPr>
        <w:t xml:space="preserve"> of object B across these conditions</w:t>
      </w:r>
      <w:r w:rsidR="00CA2A18">
        <w:rPr>
          <w:rFonts w:ascii="Times New Roman" w:hAnsi="Times New Roman" w:cs="Times New Roman"/>
          <w:sz w:val="24"/>
          <w:szCs w:val="24"/>
        </w:rPr>
        <w:t>.</w:t>
      </w:r>
      <w:ins w:id="40" w:author="Benton, Deon" w:date="2023-03-16T15:45:00Z">
        <w:r w:rsidR="005B6703">
          <w:rPr>
            <w:rFonts w:ascii="Times New Roman" w:hAnsi="Times New Roman" w:cs="Times New Roman"/>
            <w:sz w:val="24"/>
            <w:szCs w:val="24"/>
          </w:rPr>
          <w:t xml:space="preserve"> Although the traditional RW model </w:t>
        </w:r>
        <w:r w:rsidR="00442D8A">
          <w:rPr>
            <w:rFonts w:ascii="Times New Roman" w:hAnsi="Times New Roman" w:cs="Times New Roman"/>
            <w:sz w:val="24"/>
            <w:szCs w:val="24"/>
          </w:rPr>
          <w:t xml:space="preserve">suffers from </w:t>
        </w:r>
      </w:ins>
      <w:ins w:id="41" w:author="Benton, Deon" w:date="2023-03-16T15:47:00Z">
        <w:r w:rsidR="00442D8A">
          <w:rPr>
            <w:rFonts w:ascii="Times New Roman" w:hAnsi="Times New Roman" w:cs="Times New Roman"/>
            <w:sz w:val="24"/>
            <w:szCs w:val="24"/>
          </w:rPr>
          <w:t>this important limitation</w:t>
        </w:r>
      </w:ins>
      <w:ins w:id="42" w:author="Benton, Deon" w:date="2023-03-16T15:46:00Z">
        <w:r w:rsidR="00442D8A">
          <w:rPr>
            <w:rFonts w:ascii="Times New Roman" w:hAnsi="Times New Roman" w:cs="Times New Roman"/>
            <w:sz w:val="24"/>
            <w:szCs w:val="24"/>
          </w:rPr>
          <w:t>, as we will return to below this is not the associative-learning mechanism that could explain how children process BB events.</w:t>
        </w:r>
      </w:ins>
      <w:r w:rsidR="00CA2A18">
        <w:rPr>
          <w:rFonts w:ascii="Times New Roman" w:hAnsi="Times New Roman" w:cs="Times New Roman"/>
          <w:sz w:val="24"/>
          <w:szCs w:val="24"/>
        </w:rPr>
        <w:t xml:space="preserve"> </w:t>
      </w:r>
    </w:p>
    <w:p w14:paraId="748BDB2B" w14:textId="74D5BDC9" w:rsidR="00BC2CD3" w:rsidRDefault="005A586B" w:rsidP="00F82E35">
      <w:pPr>
        <w:spacing w:line="480" w:lineRule="auto"/>
        <w:ind w:firstLine="720"/>
        <w:contextualSpacing/>
        <w:rPr>
          <w:ins w:id="43" w:author="Benton, Deon" w:date="2023-03-15T15:53:00Z"/>
          <w:rFonts w:ascii="Times New Roman" w:hAnsi="Times New Roman" w:cs="Times New Roman"/>
          <w:sz w:val="24"/>
          <w:szCs w:val="24"/>
        </w:rPr>
      </w:pPr>
      <w:ins w:id="44" w:author="Benton, Deon [2]" w:date="2023-03-15T17:58:00Z">
        <w:r>
          <w:rPr>
            <w:rFonts w:ascii="Times New Roman" w:hAnsi="Times New Roman" w:cs="Times New Roman"/>
            <w:sz w:val="24"/>
            <w:szCs w:val="24"/>
          </w:rPr>
          <w:t>Some</w:t>
        </w:r>
      </w:ins>
      <w:r w:rsidR="006B0F1E">
        <w:rPr>
          <w:rFonts w:ascii="Times New Roman" w:hAnsi="Times New Roman" w:cs="Times New Roman"/>
          <w:sz w:val="24"/>
          <w:szCs w:val="24"/>
        </w:rPr>
        <w:t xml:space="preserve"> caution should be </w:t>
      </w:r>
      <w:r w:rsidR="00260DDA">
        <w:rPr>
          <w:rFonts w:ascii="Times New Roman" w:hAnsi="Times New Roman" w:cs="Times New Roman"/>
          <w:sz w:val="24"/>
          <w:szCs w:val="24"/>
        </w:rPr>
        <w:t>exercised</w:t>
      </w:r>
      <w:r w:rsidR="00D3453B">
        <w:rPr>
          <w:rFonts w:ascii="Times New Roman" w:hAnsi="Times New Roman" w:cs="Times New Roman"/>
          <w:sz w:val="24"/>
          <w:szCs w:val="24"/>
        </w:rPr>
        <w:t xml:space="preserve"> either</w:t>
      </w:r>
      <w:r w:rsidR="00260DDA">
        <w:rPr>
          <w:rFonts w:ascii="Times New Roman" w:hAnsi="Times New Roman" w:cs="Times New Roman"/>
          <w:sz w:val="24"/>
          <w:szCs w:val="24"/>
        </w:rPr>
        <w:t xml:space="preserve"> </w:t>
      </w:r>
      <w:r w:rsidR="00C155AC">
        <w:rPr>
          <w:rFonts w:ascii="Times New Roman" w:hAnsi="Times New Roman" w:cs="Times New Roman"/>
          <w:sz w:val="24"/>
          <w:szCs w:val="24"/>
        </w:rPr>
        <w:t>before accepting</w:t>
      </w:r>
      <w:ins w:id="45" w:author="Benton, Deon" w:date="2023-03-15T15:48:00Z">
        <w:r w:rsidR="00F0599A">
          <w:rPr>
            <w:rFonts w:ascii="Times New Roman" w:hAnsi="Times New Roman" w:cs="Times New Roman"/>
            <w:sz w:val="24"/>
            <w:szCs w:val="24"/>
          </w:rPr>
          <w:t xml:space="preserve"> </w:t>
        </w:r>
      </w:ins>
      <w:r w:rsidR="004A0AE3">
        <w:rPr>
          <w:rFonts w:ascii="Times New Roman" w:hAnsi="Times New Roman" w:cs="Times New Roman"/>
          <w:sz w:val="24"/>
          <w:szCs w:val="24"/>
        </w:rPr>
        <w:t>the conclusion that</w:t>
      </w:r>
      <w:ins w:id="46" w:author="Benton, Deon [2]" w:date="2023-03-15T18:05:00Z">
        <w:r w:rsidR="004F2D1F">
          <w:rPr>
            <w:rFonts w:ascii="Times New Roman" w:hAnsi="Times New Roman" w:cs="Times New Roman"/>
            <w:sz w:val="24"/>
            <w:szCs w:val="24"/>
          </w:rPr>
          <w:t xml:space="preserve"> Bayesian inference underpins human causal reasoning or the claim that</w:t>
        </w:r>
      </w:ins>
      <w:r w:rsidR="004A0AE3">
        <w:rPr>
          <w:rFonts w:ascii="Times New Roman" w:hAnsi="Times New Roman" w:cs="Times New Roman"/>
          <w:sz w:val="24"/>
          <w:szCs w:val="24"/>
        </w:rPr>
        <w:t xml:space="preserve"> human children can engage in BB reasoning</w:t>
      </w:r>
      <w:r w:rsidR="00C155AC">
        <w:rPr>
          <w:rFonts w:ascii="Times New Roman" w:hAnsi="Times New Roman" w:cs="Times New Roman"/>
          <w:sz w:val="24"/>
          <w:szCs w:val="24"/>
        </w:rPr>
        <w:t xml:space="preserve">. </w:t>
      </w:r>
      <w:r w:rsidR="0016632A">
        <w:rPr>
          <w:rFonts w:ascii="Times New Roman" w:hAnsi="Times New Roman" w:cs="Times New Roman"/>
          <w:sz w:val="24"/>
          <w:szCs w:val="24"/>
        </w:rPr>
        <w:t>One</w:t>
      </w:r>
      <w:r w:rsidR="007B0D79">
        <w:rPr>
          <w:rFonts w:ascii="Times New Roman" w:hAnsi="Times New Roman" w:cs="Times New Roman"/>
          <w:sz w:val="24"/>
          <w:szCs w:val="24"/>
        </w:rPr>
        <w:t xml:space="preserve"> major</w:t>
      </w:r>
      <w:r w:rsidR="0016632A">
        <w:rPr>
          <w:rFonts w:ascii="Times New Roman" w:hAnsi="Times New Roman" w:cs="Times New Roman"/>
          <w:sz w:val="24"/>
          <w:szCs w:val="24"/>
        </w:rPr>
        <w:t xml:space="preserve"> reason </w:t>
      </w:r>
      <w:r w:rsidR="007B0D79">
        <w:rPr>
          <w:rFonts w:ascii="Times New Roman" w:hAnsi="Times New Roman" w:cs="Times New Roman"/>
          <w:sz w:val="24"/>
          <w:szCs w:val="24"/>
        </w:rPr>
        <w:t>concerns the fact that</w:t>
      </w:r>
      <w:r w:rsidR="00C155AC">
        <w:rPr>
          <w:rFonts w:ascii="Times New Roman" w:hAnsi="Times New Roman" w:cs="Times New Roman"/>
          <w:sz w:val="24"/>
          <w:szCs w:val="24"/>
        </w:rPr>
        <w:t xml:space="preserve"> there are problems </w:t>
      </w:r>
      <w:r w:rsidR="00F62D4B">
        <w:rPr>
          <w:rFonts w:ascii="Times New Roman" w:hAnsi="Times New Roman" w:cs="Times New Roman"/>
          <w:sz w:val="24"/>
          <w:szCs w:val="24"/>
        </w:rPr>
        <w:t xml:space="preserve">with how BB reasoning has been </w:t>
      </w:r>
      <w:ins w:id="47" w:author="Benton, Deon [2]" w:date="2023-03-15T18:06:00Z">
        <w:r w:rsidR="004F2D1F">
          <w:rPr>
            <w:rFonts w:ascii="Times New Roman" w:hAnsi="Times New Roman" w:cs="Times New Roman"/>
            <w:sz w:val="24"/>
            <w:szCs w:val="24"/>
          </w:rPr>
          <w:t xml:space="preserve">measured </w:t>
        </w:r>
      </w:ins>
      <w:r w:rsidR="00F62D4B">
        <w:rPr>
          <w:rFonts w:ascii="Times New Roman" w:hAnsi="Times New Roman" w:cs="Times New Roman"/>
          <w:sz w:val="24"/>
          <w:szCs w:val="24"/>
        </w:rPr>
        <w:t>in previous research. For example, Sobel et al. (2004</w:t>
      </w:r>
      <w:r w:rsidR="00B62BD5">
        <w:rPr>
          <w:rFonts w:ascii="Times New Roman" w:hAnsi="Times New Roman" w:cs="Times New Roman"/>
          <w:sz w:val="24"/>
          <w:szCs w:val="24"/>
        </w:rPr>
        <w:t xml:space="preserve">; see also </w:t>
      </w:r>
      <w:r w:rsidR="00815C87">
        <w:rPr>
          <w:rFonts w:ascii="Times New Roman" w:hAnsi="Times New Roman" w:cs="Times New Roman"/>
          <w:sz w:val="24"/>
          <w:szCs w:val="24"/>
        </w:rPr>
        <w:t xml:space="preserve">Beckers et al., 2009; </w:t>
      </w:r>
      <w:r w:rsidR="0088580E">
        <w:rPr>
          <w:rFonts w:ascii="Times New Roman" w:hAnsi="Times New Roman" w:cs="Times New Roman"/>
          <w:sz w:val="24"/>
          <w:szCs w:val="24"/>
        </w:rPr>
        <w:t>McCormack et al. 2009</w:t>
      </w:r>
      <w:r w:rsidR="00476670">
        <w:rPr>
          <w:rFonts w:ascii="Times New Roman" w:hAnsi="Times New Roman" w:cs="Times New Roman"/>
          <w:sz w:val="24"/>
          <w:szCs w:val="24"/>
        </w:rPr>
        <w:t>, Exp. 1</w:t>
      </w:r>
      <w:r w:rsidR="0088580E">
        <w:rPr>
          <w:rFonts w:ascii="Times New Roman" w:hAnsi="Times New Roman" w:cs="Times New Roman"/>
          <w:sz w:val="24"/>
          <w:szCs w:val="24"/>
        </w:rPr>
        <w:t xml:space="preserve">; </w:t>
      </w:r>
      <w:r w:rsidR="00B62BD5">
        <w:rPr>
          <w:rFonts w:ascii="Times New Roman" w:hAnsi="Times New Roman" w:cs="Times New Roman"/>
          <w:sz w:val="24"/>
          <w:szCs w:val="24"/>
        </w:rPr>
        <w:t>Sobel &amp; Kirkham, 2006</w:t>
      </w:r>
      <w:r w:rsidR="00F62D4B">
        <w:rPr>
          <w:rFonts w:ascii="Times New Roman" w:hAnsi="Times New Roman" w:cs="Times New Roman"/>
          <w:sz w:val="24"/>
          <w:szCs w:val="24"/>
        </w:rPr>
        <w:t xml:space="preserve">) </w:t>
      </w:r>
      <w:r w:rsidR="00C155AC">
        <w:rPr>
          <w:rFonts w:ascii="Times New Roman" w:hAnsi="Times New Roman" w:cs="Times New Roman"/>
          <w:sz w:val="24"/>
          <w:szCs w:val="24"/>
        </w:rPr>
        <w:t>operationally defined BB reasoning as greater B choices in the ISO condition than in the BB condition</w:t>
      </w:r>
      <w:r w:rsidR="00F62D4B">
        <w:rPr>
          <w:rFonts w:ascii="Times New Roman" w:hAnsi="Times New Roman" w:cs="Times New Roman"/>
          <w:sz w:val="24"/>
          <w:szCs w:val="24"/>
        </w:rPr>
        <w:t xml:space="preserve"> (although for alternative operationalizations, see De Houwer, Beckers, &amp; Glautier, 2002; Larkin, Aitken, &amp; Dickinson, 1998; Griffiths et al., 2011; Kruschke &amp; Blair, 2000; Lovibond et al., 2003; Shanks, 1985; Van Hamme and Wasserman, 1994)</w:t>
      </w:r>
      <w:r w:rsidR="00C155AC">
        <w:rPr>
          <w:rFonts w:ascii="Times New Roman" w:hAnsi="Times New Roman" w:cs="Times New Roman"/>
          <w:sz w:val="24"/>
          <w:szCs w:val="24"/>
        </w:rPr>
        <w:t xml:space="preserve">.  </w:t>
      </w:r>
      <w:r w:rsidR="002C5153">
        <w:rPr>
          <w:rFonts w:ascii="Times New Roman" w:hAnsi="Times New Roman" w:cs="Times New Roman"/>
          <w:sz w:val="24"/>
          <w:szCs w:val="24"/>
        </w:rPr>
        <w:t xml:space="preserve">This way of operationally defining BB reasoning </w:t>
      </w:r>
      <w:r w:rsidR="0033672B">
        <w:rPr>
          <w:rFonts w:ascii="Times New Roman" w:hAnsi="Times New Roman" w:cs="Times New Roman"/>
          <w:sz w:val="24"/>
          <w:szCs w:val="24"/>
        </w:rPr>
        <w:t>was</w:t>
      </w:r>
      <w:r w:rsidR="002C5153">
        <w:rPr>
          <w:rFonts w:ascii="Times New Roman" w:hAnsi="Times New Roman" w:cs="Times New Roman"/>
          <w:sz w:val="24"/>
          <w:szCs w:val="24"/>
        </w:rPr>
        <w:t xml:space="preserve"> </w:t>
      </w:r>
      <w:r w:rsidR="00225DFE">
        <w:rPr>
          <w:rFonts w:ascii="Times New Roman" w:hAnsi="Times New Roman" w:cs="Times New Roman"/>
          <w:sz w:val="24"/>
          <w:szCs w:val="24"/>
        </w:rPr>
        <w:t>likely motivated</w:t>
      </w:r>
      <w:r w:rsidR="002C5153">
        <w:rPr>
          <w:rFonts w:ascii="Times New Roman" w:hAnsi="Times New Roman" w:cs="Times New Roman"/>
          <w:sz w:val="24"/>
          <w:szCs w:val="24"/>
        </w:rPr>
        <w:t xml:space="preserve"> by two </w:t>
      </w:r>
      <w:r w:rsidR="00F40601">
        <w:rPr>
          <w:rFonts w:ascii="Times New Roman" w:hAnsi="Times New Roman" w:cs="Times New Roman"/>
          <w:sz w:val="24"/>
          <w:szCs w:val="24"/>
        </w:rPr>
        <w:t xml:space="preserve">key </w:t>
      </w:r>
      <w:r w:rsidR="002C5153">
        <w:rPr>
          <w:rFonts w:ascii="Times New Roman" w:hAnsi="Times New Roman" w:cs="Times New Roman"/>
          <w:sz w:val="24"/>
          <w:szCs w:val="24"/>
        </w:rPr>
        <w:t xml:space="preserve">factors. First, </w:t>
      </w:r>
      <w:r w:rsidR="00385FE1">
        <w:rPr>
          <w:rFonts w:ascii="Times New Roman" w:hAnsi="Times New Roman" w:cs="Times New Roman"/>
          <w:sz w:val="24"/>
          <w:szCs w:val="24"/>
        </w:rPr>
        <w:t>if</w:t>
      </w:r>
      <w:r w:rsidR="000B359F">
        <w:rPr>
          <w:rFonts w:ascii="Times New Roman" w:hAnsi="Times New Roman" w:cs="Times New Roman"/>
          <w:sz w:val="24"/>
          <w:szCs w:val="24"/>
        </w:rPr>
        <w:t xml:space="preserve"> the causal status of</w:t>
      </w:r>
      <w:r w:rsidR="00385FE1">
        <w:rPr>
          <w:rFonts w:ascii="Times New Roman" w:hAnsi="Times New Roman" w:cs="Times New Roman"/>
          <w:sz w:val="24"/>
          <w:szCs w:val="24"/>
        </w:rPr>
        <w:t xml:space="preserve"> </w:t>
      </w:r>
      <w:r w:rsidR="000B359F">
        <w:rPr>
          <w:rFonts w:ascii="Times New Roman" w:hAnsi="Times New Roman" w:cs="Times New Roman"/>
          <w:sz w:val="24"/>
          <w:szCs w:val="24"/>
        </w:rPr>
        <w:t>object A—which can be determined unequivocally when object A is placed alone on the machine—</w:t>
      </w:r>
      <w:r w:rsidR="00385FE1">
        <w:rPr>
          <w:rFonts w:ascii="Times New Roman" w:hAnsi="Times New Roman" w:cs="Times New Roman"/>
          <w:sz w:val="24"/>
          <w:szCs w:val="24"/>
        </w:rPr>
        <w:t xml:space="preserve">causes participants retrospectively to reevaluate the causal status of object B, then </w:t>
      </w:r>
      <w:r w:rsidR="002C5153">
        <w:rPr>
          <w:rFonts w:ascii="Times New Roman" w:hAnsi="Times New Roman" w:cs="Times New Roman"/>
          <w:sz w:val="24"/>
          <w:szCs w:val="24"/>
        </w:rPr>
        <w:t xml:space="preserve">participants </w:t>
      </w:r>
      <w:r w:rsidR="002C5153" w:rsidRPr="00F82E35">
        <w:rPr>
          <w:rFonts w:ascii="Times New Roman" w:hAnsi="Times New Roman" w:cs="Times New Roman"/>
          <w:i/>
          <w:iCs/>
          <w:sz w:val="24"/>
          <w:szCs w:val="24"/>
        </w:rPr>
        <w:t>should</w:t>
      </w:r>
      <w:r w:rsidR="002C5153">
        <w:rPr>
          <w:rFonts w:ascii="Times New Roman" w:hAnsi="Times New Roman" w:cs="Times New Roman"/>
          <w:sz w:val="24"/>
          <w:szCs w:val="24"/>
        </w:rPr>
        <w:t xml:space="preserve"> consider B to be less of a blicket in the BB condition</w:t>
      </w:r>
      <w:r w:rsidR="006708F5">
        <w:rPr>
          <w:rFonts w:ascii="Times New Roman" w:hAnsi="Times New Roman" w:cs="Times New Roman"/>
          <w:sz w:val="24"/>
          <w:szCs w:val="24"/>
        </w:rPr>
        <w:t xml:space="preserve"> </w:t>
      </w:r>
      <w:r w:rsidR="002C5153">
        <w:rPr>
          <w:rFonts w:ascii="Times New Roman" w:hAnsi="Times New Roman" w:cs="Times New Roman"/>
          <w:sz w:val="24"/>
          <w:szCs w:val="24"/>
        </w:rPr>
        <w:t>than in the ISO condition</w:t>
      </w:r>
      <w:r w:rsidR="00385FE1">
        <w:rPr>
          <w:rFonts w:ascii="Times New Roman" w:hAnsi="Times New Roman" w:cs="Times New Roman"/>
          <w:sz w:val="24"/>
          <w:szCs w:val="24"/>
        </w:rPr>
        <w:t>.</w:t>
      </w:r>
      <w:r w:rsidR="003B377E">
        <w:rPr>
          <w:rFonts w:ascii="Times New Roman" w:hAnsi="Times New Roman" w:cs="Times New Roman"/>
          <w:sz w:val="24"/>
          <w:szCs w:val="24"/>
        </w:rPr>
        <w:t xml:space="preserve"> </w:t>
      </w:r>
    </w:p>
    <w:p w14:paraId="77787138" w14:textId="3FB24F2C" w:rsidR="00375ED6" w:rsidRDefault="00BC2CD3" w:rsidP="00F82E35">
      <w:pPr>
        <w:spacing w:line="480" w:lineRule="auto"/>
        <w:ind w:firstLine="720"/>
        <w:contextualSpacing/>
        <w:rPr>
          <w:rFonts w:ascii="Times New Roman" w:hAnsi="Times New Roman" w:cs="Times New Roman"/>
          <w:sz w:val="24"/>
          <w:szCs w:val="24"/>
        </w:rPr>
      </w:pPr>
      <w:ins w:id="48" w:author="Benton, Deon" w:date="2023-03-15T15:52:00Z">
        <w:r>
          <w:rPr>
            <w:rFonts w:ascii="Times New Roman" w:hAnsi="Times New Roman" w:cs="Times New Roman"/>
            <w:sz w:val="24"/>
            <w:szCs w:val="24"/>
          </w:rPr>
          <w:t>There</w:t>
        </w:r>
      </w:ins>
      <w:r w:rsidR="004120C8">
        <w:rPr>
          <w:rFonts w:ascii="Times New Roman" w:hAnsi="Times New Roman" w:cs="Times New Roman"/>
          <w:sz w:val="24"/>
          <w:szCs w:val="24"/>
        </w:rPr>
        <w:t xml:space="preserve"> are two key limitations with this operationalization</w:t>
      </w:r>
      <w:ins w:id="49" w:author="Benton, Deon" w:date="2023-03-15T15:52:00Z">
        <w:r>
          <w:rPr>
            <w:rFonts w:ascii="Times New Roman" w:hAnsi="Times New Roman" w:cs="Times New Roman"/>
            <w:sz w:val="24"/>
            <w:szCs w:val="24"/>
          </w:rPr>
          <w:t>, however</w:t>
        </w:r>
      </w:ins>
      <w:r w:rsidR="004120C8">
        <w:rPr>
          <w:rFonts w:ascii="Times New Roman" w:hAnsi="Times New Roman" w:cs="Times New Roman"/>
          <w:sz w:val="24"/>
          <w:szCs w:val="24"/>
        </w:rPr>
        <w:t xml:space="preserve">. First, as </w:t>
      </w:r>
      <w:r w:rsidR="004B7FC7">
        <w:rPr>
          <w:rFonts w:ascii="Times New Roman" w:hAnsi="Times New Roman" w:cs="Times New Roman"/>
          <w:sz w:val="24"/>
          <w:szCs w:val="24"/>
        </w:rPr>
        <w:t>Beckers</w:t>
      </w:r>
      <w:r w:rsidR="00A01028">
        <w:rPr>
          <w:rFonts w:ascii="Times New Roman" w:hAnsi="Times New Roman" w:cs="Times New Roman"/>
          <w:sz w:val="24"/>
          <w:szCs w:val="24"/>
        </w:rPr>
        <w:t xml:space="preserve"> et al.</w:t>
      </w:r>
      <w:r w:rsidR="004B7FC7">
        <w:rPr>
          <w:rFonts w:ascii="Times New Roman" w:hAnsi="Times New Roman" w:cs="Times New Roman"/>
          <w:sz w:val="24"/>
          <w:szCs w:val="24"/>
        </w:rPr>
        <w:t xml:space="preserve"> (200</w:t>
      </w:r>
      <w:r w:rsidR="00A01028">
        <w:rPr>
          <w:rFonts w:ascii="Times New Roman" w:hAnsi="Times New Roman" w:cs="Times New Roman"/>
          <w:sz w:val="24"/>
          <w:szCs w:val="24"/>
        </w:rPr>
        <w:t>5) and</w:t>
      </w:r>
      <w:r w:rsidR="004B7FC7">
        <w:rPr>
          <w:rFonts w:ascii="Times New Roman" w:hAnsi="Times New Roman" w:cs="Times New Roman"/>
          <w:sz w:val="24"/>
          <w:szCs w:val="24"/>
        </w:rPr>
        <w:t xml:space="preserve"> McCormack, Butterfill, Hoerl, and Burns (2009) </w:t>
      </w:r>
      <w:r w:rsidR="00A01028">
        <w:rPr>
          <w:rFonts w:ascii="Times New Roman" w:hAnsi="Times New Roman" w:cs="Times New Roman"/>
          <w:sz w:val="24"/>
          <w:szCs w:val="24"/>
        </w:rPr>
        <w:t>pointed out</w:t>
      </w:r>
      <w:r w:rsidR="004B7FC7">
        <w:rPr>
          <w:rFonts w:ascii="Times New Roman" w:hAnsi="Times New Roman" w:cs="Times New Roman"/>
          <w:sz w:val="24"/>
          <w:szCs w:val="24"/>
        </w:rPr>
        <w:t>,</w:t>
      </w:r>
      <w:r w:rsidR="007503ED">
        <w:rPr>
          <w:rFonts w:ascii="Times New Roman" w:hAnsi="Times New Roman" w:cs="Times New Roman"/>
          <w:sz w:val="24"/>
          <w:szCs w:val="24"/>
        </w:rPr>
        <w:t xml:space="preserve"> </w:t>
      </w:r>
      <w:r w:rsidR="00A01028">
        <w:rPr>
          <w:rFonts w:ascii="Times New Roman" w:hAnsi="Times New Roman" w:cs="Times New Roman"/>
          <w:sz w:val="24"/>
          <w:szCs w:val="24"/>
        </w:rPr>
        <w:t xml:space="preserve">it </w:t>
      </w:r>
      <w:r w:rsidR="00AE2357">
        <w:rPr>
          <w:rFonts w:ascii="Times New Roman" w:hAnsi="Times New Roman" w:cs="Times New Roman"/>
          <w:sz w:val="24"/>
          <w:szCs w:val="24"/>
        </w:rPr>
        <w:t xml:space="preserve">cannot be determined </w:t>
      </w:r>
      <w:r w:rsidR="00E97AEE">
        <w:rPr>
          <w:rFonts w:ascii="Times New Roman" w:hAnsi="Times New Roman" w:cs="Times New Roman"/>
          <w:sz w:val="24"/>
          <w:szCs w:val="24"/>
        </w:rPr>
        <w:t xml:space="preserve">why participants treated object B differently between the BB and ISO condition. </w:t>
      </w:r>
      <w:ins w:id="50" w:author="Benton, Deon" w:date="2023-03-15T15:53:00Z">
        <w:r w:rsidR="00D34B4E">
          <w:rPr>
            <w:rFonts w:ascii="Times New Roman" w:hAnsi="Times New Roman" w:cs="Times New Roman"/>
            <w:sz w:val="24"/>
            <w:szCs w:val="24"/>
          </w:rPr>
          <w:t xml:space="preserve">Differential treatment of object B </w:t>
        </w:r>
      </w:ins>
      <w:r w:rsidR="00E97AEE">
        <w:rPr>
          <w:rFonts w:ascii="Times New Roman" w:hAnsi="Times New Roman" w:cs="Times New Roman"/>
          <w:sz w:val="24"/>
          <w:szCs w:val="24"/>
        </w:rPr>
        <w:t>could have been due to</w:t>
      </w:r>
      <w:r w:rsidR="00A01028">
        <w:rPr>
          <w:rFonts w:ascii="Times New Roman" w:hAnsi="Times New Roman" w:cs="Times New Roman"/>
          <w:sz w:val="24"/>
          <w:szCs w:val="24"/>
        </w:rPr>
        <w:t xml:space="preserve"> a BB effect, an ISO effect, or both. </w:t>
      </w:r>
      <w:ins w:id="51" w:author="Benton, Deon" w:date="2023-03-15T15:53:00Z">
        <w:r w:rsidR="00D34B4E">
          <w:rPr>
            <w:rFonts w:ascii="Times New Roman" w:hAnsi="Times New Roman" w:cs="Times New Roman"/>
            <w:sz w:val="24"/>
            <w:szCs w:val="24"/>
          </w:rPr>
          <w:t>Such differential treatment could have also resulted f</w:t>
        </w:r>
      </w:ins>
      <w:ins w:id="52" w:author="Benton, Deon" w:date="2023-03-15T15:54:00Z">
        <w:r w:rsidR="00D34B4E">
          <w:rPr>
            <w:rFonts w:ascii="Times New Roman" w:hAnsi="Times New Roman" w:cs="Times New Roman"/>
            <w:sz w:val="24"/>
            <w:szCs w:val="24"/>
          </w:rPr>
          <w:t xml:space="preserve">rom the fact that </w:t>
        </w:r>
      </w:ins>
      <w:r w:rsidR="001C0DEF">
        <w:rPr>
          <w:rFonts w:ascii="Times New Roman" w:hAnsi="Times New Roman" w:cs="Times New Roman"/>
          <w:sz w:val="24"/>
          <w:szCs w:val="24"/>
        </w:rPr>
        <w:t>participants observed</w:t>
      </w:r>
      <w:r w:rsidR="001A00FA">
        <w:rPr>
          <w:rFonts w:ascii="Times New Roman" w:hAnsi="Times New Roman" w:cs="Times New Roman"/>
          <w:sz w:val="24"/>
          <w:szCs w:val="24"/>
        </w:rPr>
        <w:t xml:space="preserve"> a positive effect during the elemental (i.e., A+) phase in the BB condition but a negative effect during the elemental (i.e., A-)</w:t>
      </w:r>
      <w:r w:rsidR="004F203A">
        <w:rPr>
          <w:rFonts w:ascii="Times New Roman" w:hAnsi="Times New Roman" w:cs="Times New Roman"/>
          <w:sz w:val="24"/>
          <w:szCs w:val="24"/>
        </w:rPr>
        <w:t xml:space="preserve"> phase</w:t>
      </w:r>
      <w:r w:rsidR="00CB3E90">
        <w:rPr>
          <w:rFonts w:ascii="Times New Roman" w:hAnsi="Times New Roman" w:cs="Times New Roman"/>
          <w:sz w:val="24"/>
          <w:szCs w:val="24"/>
        </w:rPr>
        <w:t xml:space="preserve"> in the ISO condition</w:t>
      </w:r>
      <w:ins w:id="53" w:author="Benton, Deon" w:date="2023-03-15T15:55:00Z">
        <w:r w:rsidR="00B17F6C">
          <w:rPr>
            <w:rFonts w:ascii="Times New Roman" w:hAnsi="Times New Roman" w:cs="Times New Roman"/>
            <w:sz w:val="24"/>
            <w:szCs w:val="24"/>
          </w:rPr>
          <w:t xml:space="preserve">. Crucially, this </w:t>
        </w:r>
        <w:r w:rsidR="00D34B4E">
          <w:rPr>
            <w:rFonts w:ascii="Times New Roman" w:hAnsi="Times New Roman" w:cs="Times New Roman"/>
            <w:sz w:val="24"/>
            <w:szCs w:val="24"/>
          </w:rPr>
          <w:t xml:space="preserve">would </w:t>
        </w:r>
      </w:ins>
      <w:ins w:id="54" w:author="Benton, Deon" w:date="2023-03-15T15:56:00Z">
        <w:r w:rsidR="00B17F6C">
          <w:rPr>
            <w:rFonts w:ascii="Times New Roman" w:hAnsi="Times New Roman" w:cs="Times New Roman"/>
            <w:sz w:val="24"/>
            <w:szCs w:val="24"/>
          </w:rPr>
          <w:t>not be</w:t>
        </w:r>
      </w:ins>
      <w:ins w:id="55" w:author="Benton, Deon" w:date="2023-03-15T15:55:00Z">
        <w:r w:rsidR="00B17F6C">
          <w:rPr>
            <w:rFonts w:ascii="Times New Roman" w:hAnsi="Times New Roman" w:cs="Times New Roman"/>
            <w:sz w:val="24"/>
            <w:szCs w:val="24"/>
          </w:rPr>
          <w:t xml:space="preserve"> </w:t>
        </w:r>
      </w:ins>
      <w:r w:rsidR="00DC1421">
        <w:rPr>
          <w:rFonts w:ascii="Times New Roman" w:hAnsi="Times New Roman" w:cs="Times New Roman"/>
          <w:sz w:val="24"/>
          <w:szCs w:val="24"/>
        </w:rPr>
        <w:t>a</w:t>
      </w:r>
      <w:r w:rsidR="00CC6AD5">
        <w:rPr>
          <w:rFonts w:ascii="Times New Roman" w:hAnsi="Times New Roman" w:cs="Times New Roman"/>
          <w:sz w:val="24"/>
          <w:szCs w:val="24"/>
        </w:rPr>
        <w:t xml:space="preserve"> true</w:t>
      </w:r>
      <w:r w:rsidR="00C13E28">
        <w:rPr>
          <w:rFonts w:ascii="Times New Roman" w:hAnsi="Times New Roman" w:cs="Times New Roman"/>
          <w:sz w:val="24"/>
          <w:szCs w:val="24"/>
        </w:rPr>
        <w:t xml:space="preserve"> </w:t>
      </w:r>
      <w:r w:rsidR="00C13E28">
        <w:rPr>
          <w:rFonts w:ascii="Times New Roman" w:hAnsi="Times New Roman" w:cs="Times New Roman"/>
          <w:sz w:val="24"/>
          <w:szCs w:val="24"/>
        </w:rPr>
        <w:lastRenderedPageBreak/>
        <w:t>retrospective</w:t>
      </w:r>
      <w:r w:rsidR="00CC6AD5">
        <w:rPr>
          <w:rFonts w:ascii="Times New Roman" w:hAnsi="Times New Roman" w:cs="Times New Roman"/>
          <w:sz w:val="24"/>
          <w:szCs w:val="24"/>
        </w:rPr>
        <w:t xml:space="preserve"> reevaluation</w:t>
      </w:r>
      <w:r w:rsidR="004A571F">
        <w:rPr>
          <w:rFonts w:ascii="Times New Roman" w:hAnsi="Times New Roman" w:cs="Times New Roman"/>
          <w:sz w:val="24"/>
          <w:szCs w:val="24"/>
        </w:rPr>
        <w:t xml:space="preserve"> </w:t>
      </w:r>
      <w:r w:rsidR="00CC6AD5">
        <w:rPr>
          <w:rFonts w:ascii="Times New Roman" w:hAnsi="Times New Roman" w:cs="Times New Roman"/>
          <w:sz w:val="24"/>
          <w:szCs w:val="24"/>
        </w:rPr>
        <w:t xml:space="preserve">of object B </w:t>
      </w:r>
      <w:r w:rsidR="00A47831">
        <w:rPr>
          <w:rFonts w:ascii="Times New Roman" w:hAnsi="Times New Roman" w:cs="Times New Roman"/>
          <w:sz w:val="24"/>
          <w:szCs w:val="24"/>
        </w:rPr>
        <w:t xml:space="preserve">by participants </w:t>
      </w:r>
      <w:r w:rsidR="00CC6AD5">
        <w:rPr>
          <w:rFonts w:ascii="Times New Roman" w:hAnsi="Times New Roman" w:cs="Times New Roman"/>
          <w:sz w:val="24"/>
          <w:szCs w:val="24"/>
        </w:rPr>
        <w:t xml:space="preserve">based </w:t>
      </w:r>
      <w:r w:rsidR="003D7AF2">
        <w:rPr>
          <w:rFonts w:ascii="Times New Roman" w:hAnsi="Times New Roman" w:cs="Times New Roman"/>
          <w:sz w:val="24"/>
          <w:szCs w:val="24"/>
        </w:rPr>
        <w:t xml:space="preserve">on A’s </w:t>
      </w:r>
      <w:r w:rsidR="003D7AF2" w:rsidRPr="00C84BB7">
        <w:rPr>
          <w:rFonts w:ascii="Times New Roman" w:hAnsi="Times New Roman" w:cs="Times New Roman"/>
          <w:i/>
          <w:iCs/>
          <w:sz w:val="24"/>
          <w:szCs w:val="24"/>
        </w:rPr>
        <w:t>relation to</w:t>
      </w:r>
      <w:r w:rsidR="00ED1327" w:rsidRPr="00C84BB7">
        <w:rPr>
          <w:rFonts w:ascii="Times New Roman" w:hAnsi="Times New Roman" w:cs="Times New Roman"/>
          <w:i/>
          <w:iCs/>
          <w:sz w:val="24"/>
          <w:szCs w:val="24"/>
        </w:rPr>
        <w:t xml:space="preserve"> and effect</w:t>
      </w:r>
      <w:r w:rsidR="00ED1327">
        <w:rPr>
          <w:rFonts w:ascii="Times New Roman" w:hAnsi="Times New Roman" w:cs="Times New Roman"/>
          <w:sz w:val="24"/>
          <w:szCs w:val="24"/>
        </w:rPr>
        <w:t xml:space="preserve"> </w:t>
      </w:r>
      <w:r w:rsidR="00ED1327" w:rsidRPr="00C84BB7">
        <w:rPr>
          <w:rFonts w:ascii="Times New Roman" w:hAnsi="Times New Roman" w:cs="Times New Roman"/>
          <w:i/>
          <w:iCs/>
          <w:sz w:val="24"/>
          <w:szCs w:val="24"/>
        </w:rPr>
        <w:t>on</w:t>
      </w:r>
      <w:r w:rsidR="003D7AF2">
        <w:rPr>
          <w:rFonts w:ascii="Times New Roman" w:hAnsi="Times New Roman" w:cs="Times New Roman"/>
          <w:sz w:val="24"/>
          <w:szCs w:val="24"/>
        </w:rPr>
        <w:t xml:space="preserve"> object B</w:t>
      </w:r>
      <w:r w:rsidR="00E536B1">
        <w:rPr>
          <w:rFonts w:ascii="Times New Roman" w:hAnsi="Times New Roman" w:cs="Times New Roman"/>
          <w:sz w:val="24"/>
          <w:szCs w:val="24"/>
        </w:rPr>
        <w:t xml:space="preserve"> across both conditions</w:t>
      </w:r>
      <w:r w:rsidR="00F82E35">
        <w:rPr>
          <w:rFonts w:ascii="Times New Roman" w:hAnsi="Times New Roman" w:cs="Times New Roman"/>
          <w:sz w:val="24"/>
          <w:szCs w:val="24"/>
        </w:rPr>
        <w:t xml:space="preserve"> (which is the intended inference)</w:t>
      </w:r>
      <w:r w:rsidR="00E536B1">
        <w:rPr>
          <w:rFonts w:ascii="Times New Roman" w:hAnsi="Times New Roman" w:cs="Times New Roman"/>
          <w:sz w:val="24"/>
          <w:szCs w:val="24"/>
        </w:rPr>
        <w:t>.</w:t>
      </w:r>
      <w:r w:rsidR="003D7AF2">
        <w:rPr>
          <w:rFonts w:ascii="Times New Roman" w:hAnsi="Times New Roman" w:cs="Times New Roman"/>
          <w:sz w:val="24"/>
          <w:szCs w:val="24"/>
        </w:rPr>
        <w:t xml:space="preserve"> </w:t>
      </w:r>
      <w:r w:rsidR="001A00FA">
        <w:rPr>
          <w:rFonts w:ascii="Times New Roman" w:hAnsi="Times New Roman" w:cs="Times New Roman"/>
          <w:sz w:val="24"/>
          <w:szCs w:val="24"/>
        </w:rPr>
        <w:t xml:space="preserve"> </w:t>
      </w:r>
    </w:p>
    <w:p w14:paraId="04F6EEA5" w14:textId="46E340F6" w:rsidR="009348D6" w:rsidRDefault="000142D4" w:rsidP="007C473F">
      <w:pPr>
        <w:spacing w:line="480" w:lineRule="auto"/>
        <w:ind w:firstLine="720"/>
        <w:contextualSpacing/>
        <w:rPr>
          <w:rFonts w:ascii="Times New Roman" w:hAnsi="Times New Roman" w:cs="Times New Roman"/>
          <w:sz w:val="24"/>
          <w:szCs w:val="24"/>
        </w:rPr>
      </w:pPr>
      <w:ins w:id="56" w:author="Benton, Deon" w:date="2023-03-15T16:00:00Z">
        <w:r>
          <w:rPr>
            <w:rFonts w:ascii="Times New Roman" w:hAnsi="Times New Roman" w:cs="Times New Roman"/>
            <w:sz w:val="24"/>
            <w:szCs w:val="24"/>
          </w:rPr>
          <w:t xml:space="preserve">The </w:t>
        </w:r>
      </w:ins>
      <w:ins w:id="57" w:author="Benton, Deon" w:date="2023-03-15T15:56:00Z">
        <w:r w:rsidR="00B17F6C">
          <w:rPr>
            <w:rFonts w:ascii="Times New Roman" w:hAnsi="Times New Roman" w:cs="Times New Roman"/>
            <w:sz w:val="24"/>
            <w:szCs w:val="24"/>
          </w:rPr>
          <w:t>operationalization that we adopt</w:t>
        </w:r>
      </w:ins>
      <w:ins w:id="58" w:author="Benton, Deon" w:date="2023-03-15T16:05:00Z">
        <w:r w:rsidR="00703A49">
          <w:rPr>
            <w:rFonts w:ascii="Times New Roman" w:hAnsi="Times New Roman" w:cs="Times New Roman"/>
            <w:sz w:val="24"/>
            <w:szCs w:val="24"/>
          </w:rPr>
          <w:t xml:space="preserve"> here</w:t>
        </w:r>
      </w:ins>
      <w:ins w:id="59" w:author="Benton, Deon" w:date="2023-03-15T16:01:00Z">
        <w:r>
          <w:rPr>
            <w:rFonts w:ascii="Times New Roman" w:hAnsi="Times New Roman" w:cs="Times New Roman"/>
            <w:sz w:val="24"/>
            <w:szCs w:val="24"/>
          </w:rPr>
          <w:t xml:space="preserve">—which was first introduced </w:t>
        </w:r>
      </w:ins>
      <w:ins w:id="60" w:author="Benton, Deon" w:date="2023-03-15T15:56:00Z">
        <w:r w:rsidR="00B17F6C">
          <w:rPr>
            <w:rFonts w:ascii="Times New Roman" w:hAnsi="Times New Roman" w:cs="Times New Roman"/>
            <w:sz w:val="24"/>
            <w:szCs w:val="24"/>
          </w:rPr>
          <w:t>by</w:t>
        </w:r>
      </w:ins>
      <w:ins w:id="61" w:author="Benton, Deon" w:date="2023-03-15T15:57:00Z">
        <w:r w:rsidR="00B17F6C">
          <w:rPr>
            <w:rFonts w:ascii="Times New Roman" w:hAnsi="Times New Roman" w:cs="Times New Roman"/>
            <w:sz w:val="24"/>
            <w:szCs w:val="24"/>
          </w:rPr>
          <w:t xml:space="preserve"> McCormack et al. (2009</w:t>
        </w:r>
      </w:ins>
      <w:ins w:id="62" w:author="Benton, Deon" w:date="2023-03-15T16:00:00Z">
        <w:r w:rsidR="00694AF2">
          <w:rPr>
            <w:rFonts w:ascii="Times New Roman" w:hAnsi="Times New Roman" w:cs="Times New Roman"/>
            <w:sz w:val="24"/>
            <w:szCs w:val="24"/>
          </w:rPr>
          <w:t>, Exp. 2</w:t>
        </w:r>
      </w:ins>
      <w:ins w:id="63" w:author="Benton, Deon" w:date="2023-03-15T15:57:00Z">
        <w:r w:rsidR="00B17F6C">
          <w:rPr>
            <w:rFonts w:ascii="Times New Roman" w:hAnsi="Times New Roman" w:cs="Times New Roman"/>
            <w:sz w:val="24"/>
            <w:szCs w:val="24"/>
          </w:rPr>
          <w:t>)</w:t>
        </w:r>
      </w:ins>
      <w:ins w:id="64" w:author="Benton, Deon" w:date="2023-03-15T16:01:00Z">
        <w:r>
          <w:rPr>
            <w:rFonts w:ascii="Times New Roman" w:hAnsi="Times New Roman" w:cs="Times New Roman"/>
            <w:sz w:val="24"/>
            <w:szCs w:val="24"/>
          </w:rPr>
          <w:t>—eschews this limitation</w:t>
        </w:r>
      </w:ins>
      <w:ins w:id="65" w:author="Benton, Deon" w:date="2023-03-15T15:57:00Z">
        <w:r w:rsidR="00B17F6C">
          <w:rPr>
            <w:rFonts w:ascii="Times New Roman" w:hAnsi="Times New Roman" w:cs="Times New Roman"/>
            <w:sz w:val="24"/>
            <w:szCs w:val="24"/>
          </w:rPr>
          <w:t xml:space="preserve">. On this operationalization, </w:t>
        </w:r>
      </w:ins>
      <w:ins w:id="66" w:author="Benton, Deon" w:date="2023-03-15T16:12:00Z">
        <w:r w:rsidR="00831E4F">
          <w:rPr>
            <w:rFonts w:ascii="Times New Roman" w:hAnsi="Times New Roman" w:cs="Times New Roman"/>
            <w:sz w:val="24"/>
            <w:szCs w:val="24"/>
          </w:rPr>
          <w:t>BB reasoning is assessed by</w:t>
        </w:r>
      </w:ins>
      <w:r w:rsidR="00B049FC">
        <w:rPr>
          <w:rFonts w:ascii="Times New Roman" w:hAnsi="Times New Roman" w:cs="Times New Roman"/>
          <w:sz w:val="24"/>
          <w:szCs w:val="24"/>
        </w:rPr>
        <w:t xml:space="preserve"> </w:t>
      </w:r>
      <w:ins w:id="67" w:author="Benton, Deon" w:date="2023-03-15T16:12:00Z">
        <w:r w:rsidR="00831E4F">
          <w:rPr>
            <w:rFonts w:ascii="Times New Roman" w:hAnsi="Times New Roman" w:cs="Times New Roman"/>
            <w:sz w:val="24"/>
            <w:szCs w:val="24"/>
          </w:rPr>
          <w:t>comparing how participants treat object B</w:t>
        </w:r>
      </w:ins>
      <w:r w:rsidR="00413458">
        <w:rPr>
          <w:rFonts w:ascii="Times New Roman" w:hAnsi="Times New Roman" w:cs="Times New Roman"/>
          <w:sz w:val="24"/>
          <w:szCs w:val="24"/>
        </w:rPr>
        <w:t xml:space="preserve"> following an AB+ A+ sequence of 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w:t>
      </w:r>
      <w:ins w:id="68" w:author="Benton, Deon" w:date="2023-03-15T16:12:00Z">
        <w:r w:rsidR="00831E4F">
          <w:rPr>
            <w:rFonts w:ascii="Times New Roman" w:hAnsi="Times New Roman" w:cs="Times New Roman"/>
            <w:sz w:val="24"/>
            <w:szCs w:val="24"/>
          </w:rPr>
          <w:t>how participants treat object B</w:t>
        </w:r>
      </w:ins>
      <w:r w:rsidR="00413458">
        <w:rPr>
          <w:rFonts w:ascii="Times New Roman" w:hAnsi="Times New Roman" w:cs="Times New Roman"/>
          <w:sz w:val="24"/>
          <w:szCs w:val="24"/>
        </w:rPr>
        <w:t xml:space="preserve"> following an AB+ C+ 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is shown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w:t>
      </w:r>
      <w:ins w:id="69" w:author="Benton, Deon" w:date="2023-03-15T16:13:00Z">
        <w:r w:rsidR="00831E4F">
          <w:rPr>
            <w:rFonts w:ascii="Times New Roman" w:hAnsi="Times New Roman" w:cs="Times New Roman"/>
            <w:sz w:val="24"/>
            <w:szCs w:val="24"/>
          </w:rPr>
          <w:t xml:space="preserve"> </w:t>
        </w:r>
      </w:ins>
      <w:del w:id="70" w:author="Benton, Deon" w:date="2023-03-15T16:14:00Z">
        <w:r w:rsidR="00F9635D" w:rsidDel="00831E4F">
          <w:rPr>
            <w:rFonts w:ascii="Times New Roman" w:hAnsi="Times New Roman" w:cs="Times New Roman"/>
            <w:sz w:val="24"/>
            <w:szCs w:val="24"/>
          </w:rPr>
          <w:delText xml:space="preserve"> </w:delText>
        </w:r>
      </w:del>
      <w:r w:rsidR="00980EA5">
        <w:rPr>
          <w:rFonts w:ascii="Times New Roman" w:hAnsi="Times New Roman" w:cs="Times New Roman"/>
          <w:sz w:val="24"/>
          <w:szCs w:val="24"/>
        </w:rPr>
        <w:t>For example, i</w:t>
      </w:r>
      <w:r w:rsidR="00F9635D">
        <w:rPr>
          <w:rFonts w:ascii="Times New Roman" w:hAnsi="Times New Roman" w:cs="Times New Roman"/>
          <w:sz w:val="24"/>
          <w:szCs w:val="24"/>
        </w:rPr>
        <w:t xml:space="preserve">n the BB experimental condition, a dependency is </w:t>
      </w:r>
      <w:r w:rsidR="00980EA5">
        <w:rPr>
          <w:rFonts w:ascii="Times New Roman" w:hAnsi="Times New Roman" w:cs="Times New Roman"/>
          <w:sz w:val="24"/>
          <w:szCs w:val="24"/>
        </w:rPr>
        <w:t xml:space="preserve">presumably </w:t>
      </w:r>
      <w:r w:rsidR="00F9635D">
        <w:rPr>
          <w:rFonts w:ascii="Times New Roman" w:hAnsi="Times New Roman" w:cs="Times New Roman"/>
          <w:sz w:val="24"/>
          <w:szCs w:val="24"/>
        </w:rPr>
        <w:t xml:space="preserve">established between </w:t>
      </w:r>
      <w:r w:rsidR="00FD6A7F">
        <w:rPr>
          <w:rFonts w:ascii="Times New Roman" w:hAnsi="Times New Roman" w:cs="Times New Roman"/>
          <w:sz w:val="24"/>
          <w:szCs w:val="24"/>
        </w:rPr>
        <w:t>object</w:t>
      </w:r>
      <w:r w:rsidR="00F9635D">
        <w:rPr>
          <w:rFonts w:ascii="Times New Roman" w:hAnsi="Times New Roman" w:cs="Times New Roman"/>
          <w:sz w:val="24"/>
          <w:szCs w:val="24"/>
        </w:rPr>
        <w:t xml:space="preserve">s A and B because </w:t>
      </w:r>
      <w:r w:rsidR="002D531C">
        <w:rPr>
          <w:rFonts w:ascii="Times New Roman" w:hAnsi="Times New Roman" w:cs="Times New Roman"/>
          <w:sz w:val="24"/>
          <w:szCs w:val="24"/>
        </w:rPr>
        <w:t>both objects appear together</w:t>
      </w:r>
      <w:r w:rsidR="00F9635D">
        <w:rPr>
          <w:rFonts w:ascii="Times New Roman" w:hAnsi="Times New Roman" w:cs="Times New Roman"/>
          <w:sz w:val="24"/>
          <w:szCs w:val="24"/>
        </w:rPr>
        <w:t xml:space="preserve"> during the compound phase of the condition. This means that </w:t>
      </w:r>
      <w:ins w:id="71" w:author="Benton, Deon" w:date="2023-03-15T16:14:00Z">
        <w:r w:rsidR="00842C3A">
          <w:rPr>
            <w:rFonts w:ascii="Times New Roman" w:hAnsi="Times New Roman" w:cs="Times New Roman"/>
            <w:sz w:val="24"/>
            <w:szCs w:val="24"/>
          </w:rPr>
          <w:t xml:space="preserve">the observed causal efficacy of object A </w:t>
        </w:r>
      </w:ins>
      <w:r w:rsidR="00F9635D">
        <w:rPr>
          <w:rFonts w:ascii="Times New Roman" w:hAnsi="Times New Roman" w:cs="Times New Roman"/>
          <w:sz w:val="24"/>
          <w:szCs w:val="24"/>
        </w:rPr>
        <w:t xml:space="preserve">during the subsequent elemental phase </w:t>
      </w:r>
      <w:r w:rsidR="00F9635D" w:rsidRPr="002D531C">
        <w:rPr>
          <w:rFonts w:ascii="Times New Roman" w:hAnsi="Times New Roman" w:cs="Times New Roman"/>
          <w:i/>
          <w:iCs/>
          <w:sz w:val="24"/>
          <w:szCs w:val="24"/>
        </w:rPr>
        <w:t>should</w:t>
      </w:r>
      <w:r w:rsidR="00F9635D">
        <w:rPr>
          <w:rFonts w:ascii="Times New Roman" w:hAnsi="Times New Roman" w:cs="Times New Roman"/>
          <w:sz w:val="24"/>
          <w:szCs w:val="24"/>
        </w:rPr>
        <w:t xml:space="preserve"> affect participants’ </w:t>
      </w:r>
      <w:r w:rsidR="002D531C">
        <w:rPr>
          <w:rFonts w:ascii="Times New Roman" w:hAnsi="Times New Roman" w:cs="Times New Roman"/>
          <w:sz w:val="24"/>
          <w:szCs w:val="24"/>
        </w:rPr>
        <w:t xml:space="preserve">(retrospective) </w:t>
      </w:r>
      <w:r w:rsidR="00F9635D">
        <w:rPr>
          <w:rFonts w:ascii="Times New Roman" w:hAnsi="Times New Roman" w:cs="Times New Roman"/>
          <w:sz w:val="24"/>
          <w:szCs w:val="24"/>
        </w:rPr>
        <w:t>treatment of</w:t>
      </w:r>
      <w:ins w:id="72" w:author="Benton, Deon" w:date="2023-03-15T16:15:00Z">
        <w:r w:rsidR="00842C3A">
          <w:rPr>
            <w:rFonts w:ascii="Times New Roman" w:hAnsi="Times New Roman" w:cs="Times New Roman"/>
            <w:sz w:val="24"/>
            <w:szCs w:val="24"/>
          </w:rPr>
          <w:t xml:space="preserve"> object</w:t>
        </w:r>
      </w:ins>
      <w:r w:rsidR="00F9635D">
        <w:rPr>
          <w:rFonts w:ascii="Times New Roman" w:hAnsi="Times New Roman" w:cs="Times New Roman"/>
          <w:sz w:val="24"/>
          <w:szCs w:val="24"/>
        </w:rPr>
        <w:t xml:space="preserve"> B. In contrast, in the BB control condition, </w:t>
      </w:r>
      <w:r w:rsidR="00FD6A7F">
        <w:rPr>
          <w:rFonts w:ascii="Times New Roman" w:hAnsi="Times New Roman" w:cs="Times New Roman"/>
          <w:sz w:val="24"/>
          <w:szCs w:val="24"/>
        </w:rPr>
        <w:t xml:space="preserve">object C </w:t>
      </w:r>
      <w:r w:rsidR="0042568E">
        <w:rPr>
          <w:rFonts w:ascii="Times New Roman" w:hAnsi="Times New Roman" w:cs="Times New Roman"/>
          <w:sz w:val="24"/>
          <w:szCs w:val="24"/>
        </w:rPr>
        <w:t>never appeared with</w:t>
      </w:r>
      <w:r w:rsidR="00FD6A7F">
        <w:rPr>
          <w:rFonts w:ascii="Times New Roman" w:hAnsi="Times New Roman" w:cs="Times New Roman"/>
          <w:sz w:val="24"/>
          <w:szCs w:val="24"/>
        </w:rPr>
        <w:t xml:space="preserve"> object B, which </w:t>
      </w:r>
      <w:r w:rsidR="0042568E">
        <w:rPr>
          <w:rFonts w:ascii="Times New Roman" w:hAnsi="Times New Roman" w:cs="Times New Roman"/>
          <w:sz w:val="24"/>
          <w:szCs w:val="24"/>
        </w:rPr>
        <w:t xml:space="preserve">necessarily </w:t>
      </w:r>
      <w:r w:rsidR="00FD6A7F">
        <w:rPr>
          <w:rFonts w:ascii="Times New Roman" w:hAnsi="Times New Roman" w:cs="Times New Roman"/>
          <w:sz w:val="24"/>
          <w:szCs w:val="24"/>
        </w:rPr>
        <w:t>means that C’s causal status should</w:t>
      </w:r>
      <w:ins w:id="73" w:author="Benton, Deon" w:date="2023-03-15T16:17:00Z">
        <w:r w:rsidR="006D4077">
          <w:rPr>
            <w:rFonts w:ascii="Times New Roman" w:hAnsi="Times New Roman" w:cs="Times New Roman"/>
            <w:sz w:val="24"/>
            <w:szCs w:val="24"/>
          </w:rPr>
          <w:t xml:space="preserve"> not affect how participants evaluate object B</w:t>
        </w:r>
      </w:ins>
      <w:r w:rsidR="001747BC">
        <w:rPr>
          <w:rFonts w:ascii="Times New Roman" w:hAnsi="Times New Roman" w:cs="Times New Roman"/>
          <w:sz w:val="24"/>
          <w:szCs w:val="24"/>
        </w:rPr>
        <w:t>.</w:t>
      </w:r>
      <w:r w:rsidR="00611F20">
        <w:rPr>
          <w:rFonts w:ascii="Times New Roman" w:hAnsi="Times New Roman" w:cs="Times New Roman"/>
          <w:sz w:val="24"/>
          <w:szCs w:val="24"/>
        </w:rPr>
        <w:t xml:space="preserve"> </w:t>
      </w:r>
      <w:r w:rsidR="00F9635D">
        <w:rPr>
          <w:rFonts w:ascii="Times New Roman" w:hAnsi="Times New Roman" w:cs="Times New Roman"/>
          <w:sz w:val="24"/>
          <w:szCs w:val="24"/>
        </w:rPr>
        <w:t>Crucially</w:t>
      </w:r>
      <w:r w:rsidR="00611F20">
        <w:rPr>
          <w:rFonts w:ascii="Times New Roman" w:hAnsi="Times New Roman" w:cs="Times New Roman"/>
          <w:sz w:val="24"/>
          <w:szCs w:val="24"/>
        </w:rPr>
        <w:t>, the</w:t>
      </w:r>
      <w:r w:rsidR="00F9635D">
        <w:rPr>
          <w:rFonts w:ascii="Times New Roman" w:hAnsi="Times New Roman" w:cs="Times New Roman"/>
          <w:sz w:val="24"/>
          <w:szCs w:val="24"/>
        </w:rPr>
        <w:t xml:space="preserve"> blicket</w:t>
      </w:r>
      <w:r w:rsidR="00611F20">
        <w:rPr>
          <w:rFonts w:ascii="Times New Roman" w:hAnsi="Times New Roman" w:cs="Times New Roman"/>
          <w:sz w:val="24"/>
          <w:szCs w:val="24"/>
        </w:rPr>
        <w:t xml:space="preserve"> effect itself is held constant</w:t>
      </w:r>
      <w:r w:rsidR="001E64CE">
        <w:rPr>
          <w:rFonts w:ascii="Times New Roman" w:hAnsi="Times New Roman" w:cs="Times New Roman"/>
          <w:sz w:val="24"/>
          <w:szCs w:val="24"/>
        </w:rPr>
        <w:t xml:space="preserve"> </w:t>
      </w:r>
      <w:ins w:id="74" w:author="Benton, Deon [2]" w:date="2023-03-15T17:59:00Z">
        <w:r w:rsidR="005A586B">
          <w:rPr>
            <w:rFonts w:ascii="Times New Roman" w:hAnsi="Times New Roman" w:cs="Times New Roman"/>
            <w:sz w:val="24"/>
            <w:szCs w:val="24"/>
          </w:rPr>
          <w:t>such that</w:t>
        </w:r>
      </w:ins>
      <w:ins w:id="75" w:author="Benton, Deon" w:date="2023-03-15T16:17:00Z">
        <w:r w:rsidR="006D4077">
          <w:rPr>
            <w:rFonts w:ascii="Times New Roman" w:hAnsi="Times New Roman" w:cs="Times New Roman"/>
            <w:sz w:val="24"/>
            <w:szCs w:val="24"/>
          </w:rPr>
          <w:t>, acr</w:t>
        </w:r>
      </w:ins>
      <w:ins w:id="76" w:author="Benton, Deon" w:date="2023-03-15T16:18:00Z">
        <w:r w:rsidR="006D4077">
          <w:rPr>
            <w:rFonts w:ascii="Times New Roman" w:hAnsi="Times New Roman" w:cs="Times New Roman"/>
            <w:sz w:val="24"/>
            <w:szCs w:val="24"/>
          </w:rPr>
          <w:t>oss both conditions</w:t>
        </w:r>
      </w:ins>
      <w:ins w:id="77" w:author="Benton, Deon [2]" w:date="2023-03-15T17:53:00Z">
        <w:r w:rsidR="005A586B">
          <w:rPr>
            <w:rFonts w:ascii="Times New Roman" w:hAnsi="Times New Roman" w:cs="Times New Roman"/>
            <w:sz w:val="24"/>
            <w:szCs w:val="24"/>
          </w:rPr>
          <w:t xml:space="preserve"> and the compound and elemental phases</w:t>
        </w:r>
      </w:ins>
      <w:r w:rsidR="00FD6A7F">
        <w:rPr>
          <w:rFonts w:ascii="Times New Roman" w:hAnsi="Times New Roman" w:cs="Times New Roman"/>
          <w:sz w:val="24"/>
          <w:szCs w:val="24"/>
        </w:rPr>
        <w:t xml:space="preserve"> </w:t>
      </w:r>
      <w:r w:rsidR="0007155B">
        <w:rPr>
          <w:rFonts w:ascii="Times New Roman" w:hAnsi="Times New Roman" w:cs="Times New Roman"/>
          <w:sz w:val="24"/>
          <w:szCs w:val="24"/>
        </w:rPr>
        <w:t>the machine activates.</w:t>
      </w:r>
      <w:r w:rsidR="00B049FC">
        <w:rPr>
          <w:rFonts w:ascii="Times New Roman" w:hAnsi="Times New Roman" w:cs="Times New Roman"/>
          <w:sz w:val="24"/>
          <w:szCs w:val="24"/>
        </w:rPr>
        <w:t xml:space="preserve"> </w:t>
      </w:r>
    </w:p>
    <w:p w14:paraId="4FD50516" w14:textId="0A4807D0" w:rsidR="001F74F5" w:rsidRPr="00D96F78" w:rsidRDefault="009348D6" w:rsidP="008D147B">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An open question</w:t>
      </w:r>
      <w:r w:rsidR="005E273A">
        <w:rPr>
          <w:rFonts w:ascii="Times New Roman" w:hAnsi="Times New Roman" w:cs="Times New Roman"/>
          <w:sz w:val="24"/>
          <w:szCs w:val="24"/>
        </w:rPr>
        <w:t xml:space="preserve"> </w:t>
      </w:r>
    </w:p>
    <w:p w14:paraId="507BA78F" w14:textId="5F2469B3" w:rsidR="006C7493" w:rsidRDefault="005A586B" w:rsidP="001354D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There is yet</w:t>
      </w:r>
      <w:r w:rsidR="005C3CFF">
        <w:rPr>
          <w:rFonts w:ascii="Times New Roman" w:hAnsi="Times New Roman" w:cs="Times New Roman"/>
          <w:sz w:val="24"/>
          <w:szCs w:val="24"/>
        </w:rPr>
        <w:t xml:space="preserve"> another reason to</w:t>
      </w:r>
      <w:r w:rsidR="00D3453B">
        <w:rPr>
          <w:rFonts w:ascii="Times New Roman" w:hAnsi="Times New Roman" w:cs="Times New Roman"/>
          <w:sz w:val="24"/>
          <w:szCs w:val="24"/>
        </w:rPr>
        <w:t xml:space="preserve"> exercise caution before accepting</w:t>
      </w:r>
      <w:del w:id="78" w:author="Benton, Deon [2]" w:date="2023-03-15T18:06:00Z">
        <w:r w:rsidR="00D3453B" w:rsidDel="004F2D1F">
          <w:rPr>
            <w:rFonts w:ascii="Times New Roman" w:hAnsi="Times New Roman" w:cs="Times New Roman"/>
            <w:sz w:val="24"/>
            <w:szCs w:val="24"/>
          </w:rPr>
          <w:delText xml:space="preserve"> </w:delText>
        </w:r>
      </w:del>
      <w:ins w:id="79" w:author="Benton, Deon [2]" w:date="2023-03-15T18:02:00Z">
        <w:r w:rsidR="004F2D1F">
          <w:rPr>
            <w:rFonts w:ascii="Times New Roman" w:hAnsi="Times New Roman" w:cs="Times New Roman"/>
            <w:sz w:val="24"/>
            <w:szCs w:val="24"/>
          </w:rPr>
          <w:t xml:space="preserve"> </w:t>
        </w:r>
      </w:ins>
      <w:r w:rsidR="00D3453B">
        <w:rPr>
          <w:rFonts w:ascii="Times New Roman" w:hAnsi="Times New Roman" w:cs="Times New Roman"/>
          <w:sz w:val="24"/>
          <w:szCs w:val="24"/>
        </w:rPr>
        <w:t>the claim that human beings</w:t>
      </w:r>
      <w:ins w:id="80" w:author="Benton, Deon [2]" w:date="2023-03-15T18:06:00Z">
        <w:r w:rsidR="004F2D1F">
          <w:rPr>
            <w:rFonts w:ascii="Times New Roman" w:hAnsi="Times New Roman" w:cs="Times New Roman"/>
            <w:sz w:val="24"/>
            <w:szCs w:val="24"/>
          </w:rPr>
          <w:t xml:space="preserve"> use Bayesian inference to</w:t>
        </w:r>
      </w:ins>
      <w:r w:rsidR="00135AD9">
        <w:rPr>
          <w:rFonts w:ascii="Times New Roman" w:hAnsi="Times New Roman" w:cs="Times New Roman"/>
          <w:sz w:val="24"/>
          <w:szCs w:val="24"/>
        </w:rPr>
        <w:t xml:space="preserve"> engage in BB reasoning</w:t>
      </w:r>
      <w:r w:rsidR="005C3CFF">
        <w:rPr>
          <w:rFonts w:ascii="Times New Roman" w:hAnsi="Times New Roman" w:cs="Times New Roman"/>
          <w:sz w:val="24"/>
          <w:szCs w:val="24"/>
        </w:rPr>
        <w:t>.</w:t>
      </w:r>
      <w:r w:rsidR="00071CA1">
        <w:rPr>
          <w:rFonts w:ascii="Times New Roman" w:hAnsi="Times New Roman" w:cs="Times New Roman"/>
          <w:sz w:val="24"/>
          <w:szCs w:val="24"/>
        </w:rPr>
        <w:t xml:space="preserve"> This has to do with the fact</w:t>
      </w:r>
      <w:r w:rsidR="00D3453B">
        <w:rPr>
          <w:rFonts w:ascii="Times New Roman" w:hAnsi="Times New Roman" w:cs="Times New Roman"/>
          <w:sz w:val="24"/>
          <w:szCs w:val="24"/>
        </w:rPr>
        <w:t xml:space="preserve"> that</w:t>
      </w:r>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is not known </w:t>
      </w:r>
      <w:r w:rsidR="00D3453B">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r w:rsidR="00F0155A">
        <w:rPr>
          <w:rFonts w:ascii="Times New Roman" w:hAnsi="Times New Roman" w:cs="Times New Roman"/>
          <w:sz w:val="24"/>
          <w:szCs w:val="24"/>
        </w:rPr>
        <w:t xml:space="preserve"> The </w:t>
      </w:r>
      <w:r w:rsidR="00977DFD">
        <w:rPr>
          <w:rFonts w:ascii="Times New Roman" w:hAnsi="Times New Roman" w:cs="Times New Roman"/>
          <w:sz w:val="24"/>
          <w:szCs w:val="24"/>
        </w:rPr>
        <w:t>is because</w:t>
      </w:r>
      <w:r w:rsidR="007C473F">
        <w:rPr>
          <w:rFonts w:ascii="Times New Roman" w:hAnsi="Times New Roman" w:cs="Times New Roman"/>
          <w:sz w:val="24"/>
          <w:szCs w:val="24"/>
        </w:rPr>
        <w:t xml:space="preserve"> most, if not all, of the studies on BB reasoning in human children have tended to use two objects</w:t>
      </w:r>
      <w:ins w:id="81" w:author="Benton, Deon [2]" w:date="2023-03-15T18:07:00Z">
        <w:r w:rsidR="00B544EA">
          <w:rPr>
            <w:rFonts w:ascii="Times New Roman" w:hAnsi="Times New Roman" w:cs="Times New Roman"/>
            <w:sz w:val="24"/>
            <w:szCs w:val="24"/>
          </w:rPr>
          <w:t xml:space="preserve"> (i</w:t>
        </w:r>
      </w:ins>
      <w:ins w:id="82" w:author="Benton, Deon [2]" w:date="2023-03-15T18:08:00Z">
        <w:r w:rsidR="00B544EA">
          <w:rPr>
            <w:rFonts w:ascii="Times New Roman" w:hAnsi="Times New Roman" w:cs="Times New Roman"/>
            <w:sz w:val="24"/>
            <w:szCs w:val="24"/>
          </w:rPr>
          <w:t>.e., objects A and B)</w:t>
        </w:r>
      </w:ins>
      <w:r w:rsidR="00A915C1">
        <w:rPr>
          <w:rFonts w:ascii="Times New Roman" w:hAnsi="Times New Roman" w:cs="Times New Roman"/>
          <w:sz w:val="24"/>
          <w:szCs w:val="24"/>
        </w:rPr>
        <w:t xml:space="preserve">. </w:t>
      </w:r>
      <w:r w:rsidR="00F0155A">
        <w:rPr>
          <w:rFonts w:ascii="Times New Roman" w:hAnsi="Times New Roman" w:cs="Times New Roman"/>
          <w:sz w:val="24"/>
          <w:szCs w:val="24"/>
        </w:rPr>
        <w:t xml:space="preserve">This research is important because it has revealed that BB reasoning may emerge by 3 years of age, but it leaves unaddressed whether </w:t>
      </w:r>
      <w:r w:rsidR="002D5EB1">
        <w:rPr>
          <w:rFonts w:ascii="Times New Roman" w:hAnsi="Times New Roman" w:cs="Times New Roman"/>
          <w:sz w:val="24"/>
          <w:szCs w:val="24"/>
        </w:rPr>
        <w:t>children can</w:t>
      </w:r>
      <w:r w:rsidR="00F0155A">
        <w:rPr>
          <w:rFonts w:ascii="Times New Roman" w:hAnsi="Times New Roman" w:cs="Times New Roman"/>
          <w:sz w:val="24"/>
          <w:szCs w:val="24"/>
        </w:rPr>
        <w:t xml:space="preserve"> engage </w:t>
      </w:r>
      <w:r w:rsidR="00F0155A">
        <w:rPr>
          <w:rFonts w:ascii="Times New Roman" w:hAnsi="Times New Roman" w:cs="Times New Roman"/>
          <w:sz w:val="24"/>
          <w:szCs w:val="24"/>
        </w:rPr>
        <w:lastRenderedPageBreak/>
        <w:t>in BB reasoning when asked to reason about three or more objects.</w:t>
      </w:r>
      <w:r w:rsidR="006D231D">
        <w:rPr>
          <w:rFonts w:ascii="Times New Roman" w:hAnsi="Times New Roman" w:cs="Times New Roman"/>
          <w:sz w:val="24"/>
          <w:szCs w:val="24"/>
        </w:rPr>
        <w:t xml:space="preserve"> </w:t>
      </w:r>
      <w:r w:rsidR="007024D9">
        <w:rPr>
          <w:rFonts w:ascii="Times New Roman" w:hAnsi="Times New Roman" w:cs="Times New Roman"/>
          <w:sz w:val="24"/>
          <w:szCs w:val="24"/>
        </w:rPr>
        <w:t>This issue is worth addressing because</w:t>
      </w:r>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r w:rsidR="000E63BF">
        <w:rPr>
          <w:rFonts w:ascii="Times New Roman" w:hAnsi="Times New Roman" w:cs="Times New Roman"/>
          <w:sz w:val="24"/>
          <w:szCs w:val="24"/>
        </w:rPr>
        <w:t>a Bayesian-inference mechanism is assumed to underpin</w:t>
      </w:r>
      <w:r w:rsidR="0083241F">
        <w:rPr>
          <w:rFonts w:ascii="Times New Roman" w:hAnsi="Times New Roman" w:cs="Times New Roman"/>
          <w:sz w:val="24"/>
          <w:szCs w:val="24"/>
        </w:rPr>
        <w:t xml:space="preserve"> </w:t>
      </w:r>
      <w:r w:rsidR="00971AEF">
        <w:rPr>
          <w:rFonts w:ascii="Times New Roman" w:hAnsi="Times New Roman" w:cs="Times New Roman"/>
          <w:sz w:val="24"/>
          <w:szCs w:val="24"/>
        </w:rPr>
        <w:t>human causal reasoning</w:t>
      </w:r>
      <w:r w:rsidR="007024D9">
        <w:rPr>
          <w:rFonts w:ascii="Times New Roman" w:hAnsi="Times New Roman" w:cs="Times New Roman"/>
          <w:sz w:val="24"/>
          <w:szCs w:val="24"/>
        </w:rPr>
        <w:t xml:space="preserve"> </w:t>
      </w:r>
      <w:ins w:id="83" w:author="Benton, Deon [2]" w:date="2023-03-15T18:09:00Z">
        <w:r w:rsidR="0020372A">
          <w:rPr>
            <w:rFonts w:ascii="Times New Roman" w:hAnsi="Times New Roman" w:cs="Times New Roman"/>
            <w:sz w:val="24"/>
            <w:szCs w:val="24"/>
          </w:rPr>
          <w:t>in the real world</w:t>
        </w:r>
      </w:ins>
      <w:r w:rsidR="007024D9">
        <w:rPr>
          <w:rFonts w:ascii="Times New Roman" w:hAnsi="Times New Roman" w:cs="Times New Roman"/>
          <w:sz w:val="24"/>
          <w:szCs w:val="24"/>
        </w:rPr>
        <w:t xml:space="preserve">, </w:t>
      </w:r>
      <w:r w:rsidR="00724B77">
        <w:rPr>
          <w:rFonts w:ascii="Times New Roman" w:hAnsi="Times New Roman" w:cs="Times New Roman"/>
          <w:sz w:val="24"/>
          <w:szCs w:val="24"/>
        </w:rPr>
        <w:t xml:space="preserve">then it is crucial to show </w:t>
      </w:r>
      <w:r w:rsidR="005C3235">
        <w:rPr>
          <w:rFonts w:ascii="Times New Roman" w:hAnsi="Times New Roman" w:cs="Times New Roman"/>
          <w:sz w:val="24"/>
          <w:szCs w:val="24"/>
        </w:rPr>
        <w:t>that</w:t>
      </w:r>
      <w:r w:rsidR="00724B77">
        <w:rPr>
          <w:rFonts w:ascii="Times New Roman" w:hAnsi="Times New Roman" w:cs="Times New Roman"/>
          <w:sz w:val="24"/>
          <w:szCs w:val="24"/>
        </w:rPr>
        <w:t xml:space="preserve"> </w:t>
      </w:r>
      <w:ins w:id="84" w:author="Benton, Deon [2]" w:date="2023-03-15T18:09:00Z">
        <w:r w:rsidR="0020372A">
          <w:rPr>
            <w:rFonts w:ascii="Times New Roman" w:hAnsi="Times New Roman" w:cs="Times New Roman"/>
            <w:sz w:val="24"/>
            <w:szCs w:val="24"/>
          </w:rPr>
          <w:t xml:space="preserve">children </w:t>
        </w:r>
      </w:ins>
      <w:r w:rsidR="005C3235">
        <w:rPr>
          <w:rFonts w:ascii="Times New Roman" w:hAnsi="Times New Roman" w:cs="Times New Roman"/>
          <w:sz w:val="24"/>
          <w:szCs w:val="24"/>
        </w:rPr>
        <w:t>continue to engage in</w:t>
      </w:r>
      <w:r w:rsidR="006D231D">
        <w:rPr>
          <w:rFonts w:ascii="Times New Roman" w:hAnsi="Times New Roman" w:cs="Times New Roman"/>
          <w:sz w:val="24"/>
          <w:szCs w:val="24"/>
        </w:rPr>
        <w:t xml:space="preserve"> BB reasoning</w:t>
      </w:r>
      <w:r w:rsidR="002E1A30">
        <w:rPr>
          <w:rFonts w:ascii="Times New Roman" w:hAnsi="Times New Roman" w:cs="Times New Roman"/>
          <w:sz w:val="24"/>
          <w:szCs w:val="24"/>
        </w:rPr>
        <w:t xml:space="preserve"> </w:t>
      </w:r>
      <w:r w:rsidR="00724B77">
        <w:rPr>
          <w:rFonts w:ascii="Times New Roman" w:hAnsi="Times New Roman" w:cs="Times New Roman"/>
          <w:sz w:val="24"/>
          <w:szCs w:val="24"/>
        </w:rPr>
        <w:t xml:space="preserve">even </w:t>
      </w:r>
      <w:r w:rsidR="006D231D">
        <w:rPr>
          <w:rFonts w:ascii="Times New Roman" w:hAnsi="Times New Roman" w:cs="Times New Roman"/>
          <w:sz w:val="24"/>
          <w:szCs w:val="24"/>
        </w:rPr>
        <w:t xml:space="preserve">when </w:t>
      </w:r>
      <w:ins w:id="85" w:author="Benton, Deon [2]" w:date="2023-03-15T18:09:00Z">
        <w:r w:rsidR="0020372A">
          <w:rPr>
            <w:rFonts w:ascii="Times New Roman" w:hAnsi="Times New Roman" w:cs="Times New Roman"/>
            <w:sz w:val="24"/>
            <w:szCs w:val="24"/>
          </w:rPr>
          <w:t>reasoning</w:t>
        </w:r>
      </w:ins>
      <w:r w:rsidR="006D231D">
        <w:rPr>
          <w:rFonts w:ascii="Times New Roman" w:hAnsi="Times New Roman" w:cs="Times New Roman"/>
          <w:sz w:val="24"/>
          <w:szCs w:val="24"/>
        </w:rPr>
        <w:t xml:space="preserve"> about </w:t>
      </w:r>
      <w:r w:rsidR="00724B77">
        <w:rPr>
          <w:rFonts w:ascii="Times New Roman" w:hAnsi="Times New Roman" w:cs="Times New Roman"/>
          <w:sz w:val="24"/>
          <w:szCs w:val="24"/>
        </w:rPr>
        <w:t>three (</w:t>
      </w:r>
      <w:r w:rsidR="006D231D">
        <w:rPr>
          <w:rFonts w:ascii="Times New Roman" w:hAnsi="Times New Roman" w:cs="Times New Roman"/>
          <w:sz w:val="24"/>
          <w:szCs w:val="24"/>
        </w:rPr>
        <w:t>or more</w:t>
      </w:r>
      <w:r w:rsidR="00724B77">
        <w:rPr>
          <w:rFonts w:ascii="Times New Roman" w:hAnsi="Times New Roman" w:cs="Times New Roman"/>
          <w:sz w:val="24"/>
          <w:szCs w:val="24"/>
        </w:rPr>
        <w:t>)</w:t>
      </w:r>
      <w:r w:rsidR="006D231D">
        <w:rPr>
          <w:rFonts w:ascii="Times New Roman" w:hAnsi="Times New Roman" w:cs="Times New Roman"/>
          <w:sz w:val="24"/>
          <w:szCs w:val="24"/>
        </w:rPr>
        <w:t xml:space="preserve"> objects.</w:t>
      </w:r>
      <w:r w:rsidR="00724B77">
        <w:rPr>
          <w:rFonts w:ascii="Times New Roman" w:hAnsi="Times New Roman" w:cs="Times New Roman"/>
          <w:sz w:val="24"/>
          <w:szCs w:val="24"/>
        </w:rPr>
        <w:t xml:space="preserve"> </w:t>
      </w:r>
      <w:r w:rsidR="00C9270A">
        <w:rPr>
          <w:rFonts w:ascii="Times New Roman" w:hAnsi="Times New Roman" w:cs="Times New Roman"/>
          <w:sz w:val="24"/>
          <w:szCs w:val="24"/>
        </w:rPr>
        <w:t xml:space="preserve">In other words, if </w:t>
      </w:r>
      <w:ins w:id="86" w:author="Benton, Deon [2]" w:date="2023-03-15T18:10:00Z">
        <w:r w:rsidR="0020372A">
          <w:rPr>
            <w:rFonts w:ascii="Times New Roman" w:hAnsi="Times New Roman" w:cs="Times New Roman"/>
            <w:sz w:val="24"/>
            <w:szCs w:val="24"/>
          </w:rPr>
          <w:t>a key goal is</w:t>
        </w:r>
      </w:ins>
      <w:r w:rsidR="00C9270A">
        <w:rPr>
          <w:rFonts w:ascii="Times New Roman" w:hAnsi="Times New Roman" w:cs="Times New Roman"/>
          <w:sz w:val="24"/>
          <w:szCs w:val="24"/>
        </w:rPr>
        <w:t xml:space="preserve"> to elucidate the cognitive mechanisms by which </w:t>
      </w:r>
      <w:r w:rsidR="002D56CA">
        <w:rPr>
          <w:rFonts w:ascii="Times New Roman" w:hAnsi="Times New Roman" w:cs="Times New Roman"/>
          <w:sz w:val="24"/>
          <w:szCs w:val="24"/>
        </w:rPr>
        <w:t>children</w:t>
      </w:r>
      <w:r w:rsidR="00C9270A">
        <w:rPr>
          <w:rFonts w:ascii="Times New Roman" w:hAnsi="Times New Roman" w:cs="Times New Roman"/>
          <w:sz w:val="24"/>
          <w:szCs w:val="24"/>
        </w:rPr>
        <w:t xml:space="preserve"> </w:t>
      </w:r>
      <w:r w:rsidR="002D56CA">
        <w:rPr>
          <w:rFonts w:ascii="Times New Roman" w:hAnsi="Times New Roman" w:cs="Times New Roman"/>
          <w:sz w:val="24"/>
          <w:szCs w:val="24"/>
        </w:rPr>
        <w:t>reason causally</w:t>
      </w:r>
      <w:r w:rsidR="00C9270A">
        <w:rPr>
          <w:rFonts w:ascii="Times New Roman" w:hAnsi="Times New Roman" w:cs="Times New Roman"/>
          <w:sz w:val="24"/>
          <w:szCs w:val="24"/>
        </w:rPr>
        <w:t xml:space="preserve">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w:t>
      </w:r>
      <w:r w:rsidR="00951DB8">
        <w:rPr>
          <w:rFonts w:ascii="Times New Roman" w:hAnsi="Times New Roman" w:cs="Times New Roman"/>
          <w:sz w:val="24"/>
          <w:szCs w:val="24"/>
        </w:rPr>
        <w:t>crucial that we understand</w:t>
      </w:r>
      <w:r w:rsidR="008E0B7F">
        <w:rPr>
          <w:rFonts w:ascii="Times New Roman" w:hAnsi="Times New Roman" w:cs="Times New Roman"/>
          <w:sz w:val="24"/>
          <w:szCs w:val="24"/>
        </w:rPr>
        <w:t xml:space="preserve">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more closely</w:t>
      </w:r>
      <w:r w:rsidR="00AC0CD1">
        <w:rPr>
          <w:rFonts w:ascii="Times New Roman" w:hAnsi="Times New Roman" w:cs="Times New Roman"/>
          <w:sz w:val="24"/>
          <w:szCs w:val="24"/>
        </w:rPr>
        <w:t xml:space="preserve"> approximate</w:t>
      </w:r>
      <w:r w:rsidR="008E0B7F">
        <w:rPr>
          <w:rFonts w:ascii="Times New Roman" w:hAnsi="Times New Roman" w:cs="Times New Roman"/>
          <w:sz w:val="24"/>
          <w:szCs w:val="24"/>
        </w:rPr>
        <w:t xml:space="preserve"> </w:t>
      </w:r>
      <w:ins w:id="87" w:author="Benton, Deon [2]" w:date="2023-03-15T18:10:00Z">
        <w:r w:rsidR="0020372A">
          <w:rPr>
            <w:rFonts w:ascii="Times New Roman" w:hAnsi="Times New Roman" w:cs="Times New Roman"/>
            <w:sz w:val="24"/>
            <w:szCs w:val="24"/>
          </w:rPr>
          <w:t>children’s natural environments</w:t>
        </w:r>
      </w:ins>
      <w:r w:rsidR="008E0B7F">
        <w:rPr>
          <w:rFonts w:ascii="Times New Roman" w:hAnsi="Times New Roman" w:cs="Times New Roman"/>
          <w:sz w:val="24"/>
          <w:szCs w:val="24"/>
        </w:rPr>
        <w:t>.</w:t>
      </w:r>
    </w:p>
    <w:p w14:paraId="465ED97B" w14:textId="574D4135" w:rsidR="00AC0CD1" w:rsidRDefault="00C4081B" w:rsidP="005113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may question</w:t>
      </w:r>
      <w:r w:rsidR="007D10BD">
        <w:rPr>
          <w:rFonts w:ascii="Times New Roman" w:hAnsi="Times New Roman" w:cs="Times New Roman"/>
          <w:sz w:val="24"/>
          <w:szCs w:val="24"/>
        </w:rPr>
        <w:t xml:space="preserve"> </w:t>
      </w:r>
      <w:r w:rsidR="005415F9">
        <w:rPr>
          <w:rFonts w:ascii="Times New Roman" w:hAnsi="Times New Roman" w:cs="Times New Roman"/>
          <w:sz w:val="24"/>
          <w:szCs w:val="24"/>
        </w:rPr>
        <w:t>whether</w:t>
      </w:r>
      <w:ins w:id="88" w:author="Benton, Deon [2]" w:date="2023-03-15T18:10:00Z">
        <w:r w:rsidR="00A9132A">
          <w:rPr>
            <w:rFonts w:ascii="Times New Roman" w:hAnsi="Times New Roman" w:cs="Times New Roman"/>
            <w:sz w:val="24"/>
            <w:szCs w:val="24"/>
          </w:rPr>
          <w:t xml:space="preserve"> asking children to reason about thre</w:t>
        </w:r>
      </w:ins>
      <w:ins w:id="89" w:author="Benton, Deon [2]" w:date="2023-03-15T18:11:00Z">
        <w:r w:rsidR="00A9132A">
          <w:rPr>
            <w:rFonts w:ascii="Times New Roman" w:hAnsi="Times New Roman" w:cs="Times New Roman"/>
            <w:sz w:val="24"/>
            <w:szCs w:val="24"/>
          </w:rPr>
          <w:t>e or four objects can really tell us more about the cognitive mechanisms that underlay causal reasoning than asking children to reason about two objects.</w:t>
        </w:r>
      </w:ins>
      <w:r w:rsidR="007D10BD">
        <w:rPr>
          <w:rFonts w:ascii="Times New Roman" w:hAnsi="Times New Roman" w:cs="Times New Roman"/>
          <w:sz w:val="24"/>
          <w:szCs w:val="24"/>
        </w:rPr>
        <w:t xml:space="preserve"> </w:t>
      </w:r>
      <w:ins w:id="90" w:author="Benton, Deon [2]" w:date="2023-03-15T18:12:00Z">
        <w:r w:rsidR="00BC2D3D">
          <w:rPr>
            <w:rFonts w:ascii="Times New Roman" w:hAnsi="Times New Roman" w:cs="Times New Roman"/>
            <w:sz w:val="24"/>
            <w:szCs w:val="24"/>
          </w:rPr>
          <w:t>This is because t</w:t>
        </w:r>
        <w:r w:rsidR="00A9132A">
          <w:rPr>
            <w:rFonts w:ascii="Times New Roman" w:hAnsi="Times New Roman" w:cs="Times New Roman"/>
            <w:sz w:val="24"/>
            <w:szCs w:val="24"/>
          </w:rPr>
          <w:t xml:space="preserve">he two situations differ trivially by at most two potential causes. </w:t>
        </w:r>
      </w:ins>
      <w:r w:rsidR="00AC0CD1">
        <w:rPr>
          <w:rFonts w:ascii="Times New Roman" w:hAnsi="Times New Roman" w:cs="Times New Roman"/>
          <w:sz w:val="24"/>
          <w:szCs w:val="24"/>
        </w:rPr>
        <w:t>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 xml:space="preserve">that underpins </w:t>
      </w:r>
      <w:ins w:id="91" w:author="Benton, Deon [2]" w:date="2023-03-15T18:13:00Z">
        <w:r w:rsidR="00BC2D3D">
          <w:rPr>
            <w:rFonts w:ascii="Times New Roman" w:hAnsi="Times New Roman" w:cs="Times New Roman"/>
            <w:sz w:val="24"/>
            <w:szCs w:val="24"/>
          </w:rPr>
          <w:t>BB reasoning</w:t>
        </w:r>
      </w:ins>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in the two-</w:t>
      </w:r>
      <w:ins w:id="92" w:author="Benton, Deon [2]" w:date="2023-03-15T18:13:00Z">
        <w:r w:rsidR="00BC2D3D">
          <w:rPr>
            <w:rFonts w:ascii="Times New Roman" w:hAnsi="Times New Roman" w:cs="Times New Roman"/>
            <w:sz w:val="24"/>
            <w:szCs w:val="24"/>
          </w:rPr>
          <w:t>potential</w:t>
        </w:r>
      </w:ins>
      <w:r w:rsidR="00D11E65">
        <w:rPr>
          <w:rFonts w:ascii="Times New Roman" w:hAnsi="Times New Roman" w:cs="Times New Roman"/>
          <w:sz w:val="24"/>
          <w:szCs w:val="24"/>
        </w:rPr>
        <w:t xml:space="preserve">-cause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w:t>
      </w:r>
      <w:r w:rsidR="00365CAA">
        <w:rPr>
          <w:rFonts w:ascii="Times New Roman" w:hAnsi="Times New Roman" w:cs="Times New Roman"/>
          <w:sz w:val="24"/>
          <w:szCs w:val="24"/>
        </w:rPr>
        <w:t>d</w:t>
      </w:r>
      <w:r w:rsidR="00D11E65">
        <w:rPr>
          <w:rFonts w:ascii="Times New Roman" w:hAnsi="Times New Roman" w:cs="Times New Roman"/>
          <w:sz w:val="24"/>
          <w:szCs w:val="24"/>
        </w:rPr>
        <w:t xml:space="preserve"> the observed data</w:t>
      </w:r>
      <w:r w:rsidR="002430EB">
        <w:rPr>
          <w:rFonts w:ascii="Times New Roman" w:hAnsi="Times New Roman" w:cs="Times New Roman"/>
          <w:sz w:val="24"/>
          <w:szCs w:val="24"/>
        </w:rPr>
        <w:t>.</w:t>
      </w:r>
      <w:r w:rsidR="00AC0CD1">
        <w:rPr>
          <w:rFonts w:ascii="Times New Roman" w:hAnsi="Times New Roman" w:cs="Times New Roman"/>
          <w:sz w:val="24"/>
          <w:szCs w:val="24"/>
        </w:rPr>
        <w:t xml:space="preserve"> </w:t>
      </w:r>
      <w:ins w:id="93" w:author="Benton, Deon [2]" w:date="2023-03-15T18:18:00Z">
        <w:r w:rsidR="00BC2D3D">
          <w:rPr>
            <w:rFonts w:ascii="Times New Roman" w:hAnsi="Times New Roman" w:cs="Times New Roman"/>
            <w:sz w:val="24"/>
            <w:szCs w:val="24"/>
          </w:rPr>
          <w:t>In contrast</w:t>
        </w:r>
      </w:ins>
      <w:r w:rsidR="00AC0CD1">
        <w:rPr>
          <w:rFonts w:ascii="Times New Roman" w:hAnsi="Times New Roman" w:cs="Times New Roman"/>
          <w:sz w:val="24"/>
          <w:szCs w:val="24"/>
        </w:rPr>
        <w:t xml:space="preserve">, </w:t>
      </w:r>
      <w:r w:rsidR="00E47A11">
        <w:rPr>
          <w:rFonts w:ascii="Times New Roman" w:hAnsi="Times New Roman" w:cs="Times New Roman"/>
          <w:sz w:val="24"/>
          <w:szCs w:val="24"/>
        </w:rPr>
        <w:t>in the three- or even four-</w:t>
      </w:r>
      <w:ins w:id="94" w:author="Benton, Deon [2]" w:date="2023-03-15T18:13:00Z">
        <w:r w:rsidR="00BC2D3D">
          <w:rPr>
            <w:rFonts w:ascii="Times New Roman" w:hAnsi="Times New Roman" w:cs="Times New Roman"/>
            <w:sz w:val="24"/>
            <w:szCs w:val="24"/>
          </w:rPr>
          <w:t>potential</w:t>
        </w:r>
      </w:ins>
      <w:r w:rsidR="00E47A11">
        <w:rPr>
          <w:rFonts w:ascii="Times New Roman" w:hAnsi="Times New Roman" w:cs="Times New Roman"/>
          <w:sz w:val="24"/>
          <w:szCs w:val="24"/>
        </w:rPr>
        <w:t xml:space="preserve">-cause setting,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or </w:t>
      </w:r>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hypotheses is the one </w:t>
      </w:r>
      <w:r w:rsidR="005B6220">
        <w:rPr>
          <w:rFonts w:ascii="Times New Roman" w:hAnsi="Times New Roman" w:cs="Times New Roman"/>
          <w:sz w:val="24"/>
          <w:szCs w:val="24"/>
        </w:rPr>
        <w:t>that generate</w:t>
      </w:r>
      <w:r w:rsidR="00365CAA">
        <w:rPr>
          <w:rFonts w:ascii="Times New Roman" w:hAnsi="Times New Roman" w:cs="Times New Roman"/>
          <w:sz w:val="24"/>
          <w:szCs w:val="24"/>
        </w:rPr>
        <w:t>d</w:t>
      </w:r>
      <w:r w:rsidR="005B6220">
        <w:rPr>
          <w:rFonts w:ascii="Times New Roman" w:hAnsi="Times New Roman" w:cs="Times New Roman"/>
          <w:sz w:val="24"/>
          <w:szCs w:val="24"/>
        </w:rPr>
        <w:t xml:space="preserve"> the observed data</w:t>
      </w:r>
      <w:r w:rsidR="00AC0CD1">
        <w:rPr>
          <w:rFonts w:ascii="Times New Roman" w:hAnsi="Times New Roman" w:cs="Times New Roman"/>
          <w:sz w:val="24"/>
          <w:szCs w:val="24"/>
        </w:rPr>
        <w:t xml:space="preserve">. </w:t>
      </w:r>
      <w:ins w:id="95" w:author="Benton, Deon [2]" w:date="2023-03-15T18:19:00Z">
        <w:r w:rsidR="002B4228">
          <w:rPr>
            <w:rFonts w:ascii="Times New Roman" w:hAnsi="Times New Roman" w:cs="Times New Roman"/>
            <w:sz w:val="24"/>
            <w:szCs w:val="24"/>
          </w:rPr>
          <w:t>This means that</w:t>
        </w:r>
      </w:ins>
      <w:r w:rsidR="005B6220">
        <w:rPr>
          <w:rFonts w:ascii="Times New Roman" w:hAnsi="Times New Roman" w:cs="Times New Roman"/>
          <w:sz w:val="24"/>
          <w:szCs w:val="24"/>
        </w:rPr>
        <w:t xml:space="preserve">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four times as many causal hypotheses</w:t>
      </w:r>
      <w:ins w:id="96" w:author="Benton, Deon [2]" w:date="2023-03-15T18:19:00Z">
        <w:r w:rsidR="002B4228">
          <w:rPr>
            <w:rFonts w:ascii="Times New Roman" w:hAnsi="Times New Roman" w:cs="Times New Roman"/>
            <w:sz w:val="24"/>
            <w:szCs w:val="24"/>
          </w:rPr>
          <w:t xml:space="preserve"> in the four-potential-cause setting</w:t>
        </w:r>
      </w:ins>
      <w:r w:rsidR="005B6220">
        <w:rPr>
          <w:rFonts w:ascii="Times New Roman" w:hAnsi="Times New Roman" w:cs="Times New Roman"/>
          <w:sz w:val="24"/>
          <w:szCs w:val="24"/>
        </w:rPr>
        <w:t xml:space="preserve"> as participants</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in the two-candidate-cause setting</w:t>
      </w:r>
      <w:r w:rsidR="00365CAA">
        <w:rPr>
          <w:rFonts w:ascii="Times New Roman" w:hAnsi="Times New Roman" w:cs="Times New Roman"/>
          <w:sz w:val="24"/>
          <w:szCs w:val="24"/>
        </w:rPr>
        <w:t xml:space="preserve">. </w:t>
      </w:r>
    </w:p>
    <w:p w14:paraId="404EF233" w14:textId="67A224ED" w:rsidR="00ED7C6E" w:rsidRDefault="0058711F" w:rsidP="00D549F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Crucially, t</w:t>
      </w:r>
      <w:r w:rsidR="00290BA2">
        <w:rPr>
          <w:rFonts w:ascii="Times New Roman" w:hAnsi="Times New Roman" w:cs="Times New Roman"/>
          <w:sz w:val="24"/>
          <w:szCs w:val="24"/>
        </w:rPr>
        <w:t xml:space="preserve">his difference may have important implications for </w:t>
      </w:r>
      <w:r w:rsidR="00DC414B">
        <w:rPr>
          <w:rFonts w:ascii="Times New Roman" w:hAnsi="Times New Roman" w:cs="Times New Roman"/>
          <w:sz w:val="24"/>
          <w:szCs w:val="24"/>
        </w:rPr>
        <w:t xml:space="preserve">whether </w:t>
      </w:r>
      <w:r w:rsidR="002222F2">
        <w:rPr>
          <w:rFonts w:ascii="Times New Roman" w:hAnsi="Times New Roman" w:cs="Times New Roman"/>
          <w:sz w:val="24"/>
          <w:szCs w:val="24"/>
        </w:rPr>
        <w:t>an</w:t>
      </w:r>
      <w:r w:rsidR="00DC414B">
        <w:rPr>
          <w:rFonts w:ascii="Times New Roman" w:hAnsi="Times New Roman" w:cs="Times New Roman"/>
          <w:sz w:val="24"/>
          <w:szCs w:val="24"/>
        </w:rPr>
        <w:t xml:space="preserve"> associative-learning mechanism or a Bayesian-inference mechanism</w:t>
      </w:r>
      <w:r w:rsidR="000B6892">
        <w:rPr>
          <w:rFonts w:ascii="Times New Roman" w:hAnsi="Times New Roman" w:cs="Times New Roman"/>
          <w:sz w:val="24"/>
          <w:szCs w:val="24"/>
        </w:rPr>
        <w:t xml:space="preserve"> underlies causal reasoning in children</w:t>
      </w:r>
      <w:r w:rsidR="00290BA2">
        <w:rPr>
          <w:rFonts w:ascii="Times New Roman" w:hAnsi="Times New Roman" w:cs="Times New Roman"/>
          <w:sz w:val="24"/>
          <w:szCs w:val="24"/>
        </w:rPr>
        <w:t xml:space="preserve">. </w:t>
      </w:r>
      <w:r w:rsidR="001E6EC2">
        <w:rPr>
          <w:rFonts w:ascii="Times New Roman" w:hAnsi="Times New Roman" w:cs="Times New Roman"/>
          <w:sz w:val="24"/>
          <w:szCs w:val="24"/>
        </w:rPr>
        <w:t>For instance</w:t>
      </w:r>
      <w:r w:rsidR="006C7493">
        <w:rPr>
          <w:rFonts w:ascii="Times New Roman" w:hAnsi="Times New Roman" w:cs="Times New Roman"/>
          <w:sz w:val="24"/>
          <w:szCs w:val="24"/>
        </w:rPr>
        <w:t xml:space="preserve">, </w:t>
      </w:r>
      <w:r w:rsidR="0083241F">
        <w:rPr>
          <w:rFonts w:ascii="Times New Roman" w:hAnsi="Times New Roman" w:cs="Times New Roman"/>
          <w:sz w:val="24"/>
          <w:szCs w:val="24"/>
        </w:rPr>
        <w:t>it is possible that when children’s information-processing abilities are taxed—</w:t>
      </w:r>
      <w:r w:rsidR="00A05DED">
        <w:rPr>
          <w:rFonts w:ascii="Times New Roman" w:hAnsi="Times New Roman" w:cs="Times New Roman"/>
          <w:sz w:val="24"/>
          <w:szCs w:val="24"/>
        </w:rPr>
        <w:t>such as</w:t>
      </w:r>
      <w:r w:rsidR="00290BA2">
        <w:rPr>
          <w:rFonts w:ascii="Times New Roman" w:hAnsi="Times New Roman" w:cs="Times New Roman"/>
          <w:sz w:val="24"/>
          <w:szCs w:val="24"/>
        </w:rPr>
        <w:t xml:space="preserve"> when </w:t>
      </w:r>
      <w:r w:rsidR="00A6593E">
        <w:rPr>
          <w:rFonts w:ascii="Times New Roman" w:hAnsi="Times New Roman" w:cs="Times New Roman"/>
          <w:sz w:val="24"/>
          <w:szCs w:val="24"/>
        </w:rPr>
        <w:t xml:space="preserve">they are </w:t>
      </w:r>
      <w:r w:rsidR="00290BA2">
        <w:rPr>
          <w:rFonts w:ascii="Times New Roman" w:hAnsi="Times New Roman" w:cs="Times New Roman"/>
          <w:sz w:val="24"/>
          <w:szCs w:val="24"/>
        </w:rPr>
        <w:t>asked to reason about three (or more) objects</w:t>
      </w:r>
      <w:r w:rsidR="00CC260E">
        <w:rPr>
          <w:rFonts w:ascii="Times New Roman" w:hAnsi="Times New Roman" w:cs="Times New Roman"/>
          <w:sz w:val="24"/>
          <w:szCs w:val="24"/>
        </w:rPr>
        <w:t xml:space="preserve"> (see the General Discussion for a fuller discussion)</w:t>
      </w:r>
      <w:r w:rsidR="0083241F">
        <w:rPr>
          <w:rFonts w:ascii="Times New Roman" w:hAnsi="Times New Roman" w:cs="Times New Roman"/>
          <w:sz w:val="24"/>
          <w:szCs w:val="24"/>
        </w:rPr>
        <w:t xml:space="preserve">—they may resort to simpler modes of causal </w:t>
      </w:r>
      <w:ins w:id="97" w:author="Benton, Deon [2]" w:date="2023-03-15T18:20:00Z">
        <w:r w:rsidR="002B4228">
          <w:rPr>
            <w:rFonts w:ascii="Times New Roman" w:hAnsi="Times New Roman" w:cs="Times New Roman"/>
            <w:sz w:val="24"/>
            <w:szCs w:val="24"/>
          </w:rPr>
          <w:t xml:space="preserve">inference that are better explained </w:t>
        </w:r>
        <w:r w:rsidR="002B4228">
          <w:rPr>
            <w:rFonts w:ascii="Times New Roman" w:hAnsi="Times New Roman" w:cs="Times New Roman"/>
            <w:sz w:val="24"/>
            <w:szCs w:val="24"/>
          </w:rPr>
          <w:lastRenderedPageBreak/>
          <w:t xml:space="preserve">by associative processes. </w:t>
        </w:r>
      </w:ins>
      <w:r w:rsidR="00613C73">
        <w:rPr>
          <w:rFonts w:ascii="Times New Roman" w:hAnsi="Times New Roman" w:cs="Times New Roman"/>
          <w:sz w:val="24"/>
          <w:szCs w:val="24"/>
        </w:rPr>
        <w:t>Thus, i</w:t>
      </w:r>
      <w:r w:rsidR="00AB0248">
        <w:rPr>
          <w:rFonts w:ascii="Times New Roman" w:hAnsi="Times New Roman" w:cs="Times New Roman"/>
          <w:sz w:val="24"/>
          <w:szCs w:val="24"/>
        </w:rPr>
        <w:t xml:space="preserve">f participants’ BB performance adheres to the predictions of </w:t>
      </w:r>
      <w:ins w:id="98" w:author="Benton, Deon" w:date="2023-03-16T15:39:00Z">
        <w:r w:rsidR="006F6D93">
          <w:rPr>
            <w:rFonts w:ascii="Times New Roman" w:hAnsi="Times New Roman" w:cs="Times New Roman"/>
            <w:sz w:val="24"/>
            <w:szCs w:val="24"/>
          </w:rPr>
          <w:t>an associative-learning mechanism</w:t>
        </w:r>
      </w:ins>
      <w:r w:rsidR="00381E4D">
        <w:rPr>
          <w:rFonts w:ascii="Times New Roman" w:hAnsi="Times New Roman" w:cs="Times New Roman"/>
          <w:sz w:val="24"/>
          <w:szCs w:val="24"/>
        </w:rPr>
        <w:t xml:space="preserve"> (see below)</w:t>
      </w:r>
      <w:r w:rsidR="00AB0248">
        <w:rPr>
          <w:rFonts w:ascii="Times New Roman" w:hAnsi="Times New Roman" w:cs="Times New Roman"/>
          <w:sz w:val="24"/>
          <w:szCs w:val="24"/>
        </w:rPr>
        <w:t xml:space="preserve"> in a</w:t>
      </w:r>
      <w:r w:rsidR="009C56B2">
        <w:rPr>
          <w:rFonts w:ascii="Times New Roman" w:hAnsi="Times New Roman" w:cs="Times New Roman"/>
          <w:sz w:val="24"/>
          <w:szCs w:val="24"/>
        </w:rPr>
        <w:t xml:space="preserve"> </w:t>
      </w:r>
      <w:ins w:id="99" w:author="Benton, Deon [2]" w:date="2023-03-15T20:20:00Z">
        <w:r w:rsidR="00661FDE">
          <w:rPr>
            <w:rFonts w:ascii="Times New Roman" w:hAnsi="Times New Roman" w:cs="Times New Roman"/>
            <w:sz w:val="24"/>
            <w:szCs w:val="24"/>
          </w:rPr>
          <w:t>setting that includes many potential causes</w:t>
        </w:r>
      </w:ins>
      <w:r w:rsidR="005E499A">
        <w:rPr>
          <w:rFonts w:ascii="Times New Roman" w:hAnsi="Times New Roman" w:cs="Times New Roman"/>
          <w:sz w:val="24"/>
          <w:szCs w:val="24"/>
        </w:rPr>
        <w:t xml:space="preserve">, </w:t>
      </w:r>
      <w:r w:rsidR="00A415BB">
        <w:rPr>
          <w:rFonts w:ascii="Times New Roman" w:hAnsi="Times New Roman" w:cs="Times New Roman"/>
          <w:sz w:val="24"/>
          <w:szCs w:val="24"/>
        </w:rPr>
        <w:t xml:space="preserve">this </w:t>
      </w:r>
      <w:r w:rsidR="00AB0248">
        <w:rPr>
          <w:rFonts w:ascii="Times New Roman" w:hAnsi="Times New Roman" w:cs="Times New Roman"/>
          <w:sz w:val="24"/>
          <w:szCs w:val="24"/>
        </w:rPr>
        <w:t>would suggest t</w:t>
      </w:r>
      <w:r w:rsidR="005E499A">
        <w:rPr>
          <w:rFonts w:ascii="Times New Roman" w:hAnsi="Times New Roman" w:cs="Times New Roman"/>
          <w:sz w:val="24"/>
          <w:szCs w:val="24"/>
        </w:rPr>
        <w:t xml:space="preserve">hat the conclusion </w:t>
      </w:r>
      <w:r w:rsidR="008A7BF5">
        <w:rPr>
          <w:rFonts w:ascii="Times New Roman" w:hAnsi="Times New Roman" w:cs="Times New Roman"/>
          <w:sz w:val="24"/>
          <w:szCs w:val="24"/>
        </w:rPr>
        <w:t>that</w:t>
      </w:r>
      <w:ins w:id="100" w:author="Benton, Deon [2]" w:date="2023-03-15T20:20:00Z">
        <w:r w:rsidR="00661FDE">
          <w:rPr>
            <w:rFonts w:ascii="Times New Roman" w:hAnsi="Times New Roman" w:cs="Times New Roman"/>
            <w:sz w:val="24"/>
            <w:szCs w:val="24"/>
          </w:rPr>
          <w:t xml:space="preserve"> associative processes cannot explain human causal reasoning</w:t>
        </w:r>
      </w:ins>
      <w:r w:rsidR="008A7BF5">
        <w:rPr>
          <w:rFonts w:ascii="Times New Roman" w:hAnsi="Times New Roman" w:cs="Times New Roman"/>
          <w:sz w:val="24"/>
          <w:szCs w:val="24"/>
        </w:rPr>
        <w:t xml:space="preserve"> </w:t>
      </w:r>
      <w:ins w:id="101" w:author="Benton, Deon [2]" w:date="2023-03-15T20:20:00Z">
        <w:r w:rsidR="00661FDE">
          <w:rPr>
            <w:rFonts w:ascii="Times New Roman" w:hAnsi="Times New Roman" w:cs="Times New Roman"/>
            <w:sz w:val="24"/>
            <w:szCs w:val="24"/>
          </w:rPr>
          <w:t xml:space="preserve">may be </w:t>
        </w:r>
      </w:ins>
      <w:ins w:id="102" w:author="Benton, Deon" w:date="2023-03-16T15:40:00Z">
        <w:r w:rsidR="006F6D93">
          <w:rPr>
            <w:rFonts w:ascii="Times New Roman" w:hAnsi="Times New Roman" w:cs="Times New Roman"/>
            <w:sz w:val="24"/>
            <w:szCs w:val="24"/>
          </w:rPr>
          <w:t>premature</w:t>
        </w:r>
      </w:ins>
      <w:r w:rsidR="00381E4D">
        <w:rPr>
          <w:rFonts w:ascii="Times New Roman" w:hAnsi="Times New Roman" w:cs="Times New Roman"/>
          <w:sz w:val="24"/>
          <w:szCs w:val="24"/>
        </w:rPr>
        <w:t>.</w:t>
      </w:r>
      <w:r w:rsidR="008A7BF5">
        <w:rPr>
          <w:rFonts w:ascii="Times New Roman" w:hAnsi="Times New Roman" w:cs="Times New Roman"/>
          <w:sz w:val="24"/>
          <w:szCs w:val="24"/>
        </w:rPr>
        <w:t xml:space="preserve"> </w:t>
      </w:r>
    </w:p>
    <w:p w14:paraId="6A248042" w14:textId="29AAF6C5" w:rsidR="008D56B6" w:rsidRDefault="008D56B6"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Possible cognitive mechanisms underlying BB reasoning</w:t>
      </w:r>
      <w:r w:rsidR="000B13D6">
        <w:rPr>
          <w:rFonts w:ascii="Times New Roman" w:hAnsi="Times New Roman" w:cs="Times New Roman"/>
          <w:b/>
          <w:bCs/>
          <w:sz w:val="24"/>
          <w:szCs w:val="24"/>
        </w:rPr>
        <w:t xml:space="preserve"> for multiple potential causes</w:t>
      </w:r>
    </w:p>
    <w:p w14:paraId="41EEB169" w14:textId="1EBDDA2F" w:rsidR="008D56B6" w:rsidRDefault="008D56B6" w:rsidP="008D56B6">
      <w:pPr>
        <w:spacing w:line="480" w:lineRule="auto"/>
        <w:ind w:firstLine="720"/>
        <w:contextualSpacing/>
        <w:rPr>
          <w:rFonts w:ascii="Times New Roman" w:hAnsi="Times New Roman" w:cs="Times New Roman"/>
          <w:sz w:val="24"/>
          <w:szCs w:val="24"/>
        </w:rPr>
      </w:pPr>
      <w:r w:rsidRPr="008D56B6">
        <w:rPr>
          <w:rFonts w:ascii="Times New Roman" w:hAnsi="Times New Roman" w:cs="Times New Roman"/>
          <w:sz w:val="24"/>
          <w:szCs w:val="24"/>
        </w:rPr>
        <w:t xml:space="preserve">Given that </w:t>
      </w:r>
      <w:ins w:id="103" w:author="Benton, Deon [2]" w:date="2023-03-15T20:31:00Z">
        <w:r w:rsidR="00294685">
          <w:rPr>
            <w:rFonts w:ascii="Times New Roman" w:hAnsi="Times New Roman" w:cs="Times New Roman"/>
            <w:sz w:val="24"/>
            <w:szCs w:val="24"/>
          </w:rPr>
          <w:t xml:space="preserve">a key goal </w:t>
        </w:r>
      </w:ins>
      <w:r w:rsidR="00187D6A">
        <w:rPr>
          <w:rFonts w:ascii="Times New Roman" w:hAnsi="Times New Roman" w:cs="Times New Roman"/>
          <w:sz w:val="24"/>
          <w:szCs w:val="24"/>
        </w:rPr>
        <w:t xml:space="preserve">of the current study </w:t>
      </w:r>
      <w:ins w:id="104" w:author="Benton, Deon [2]" w:date="2023-03-15T20:26:00Z">
        <w:r w:rsidR="00294685">
          <w:rPr>
            <w:rFonts w:ascii="Times New Roman" w:hAnsi="Times New Roman" w:cs="Times New Roman"/>
            <w:sz w:val="24"/>
            <w:szCs w:val="24"/>
          </w:rPr>
          <w:t>was to elucidate how</w:t>
        </w:r>
      </w:ins>
      <w:r w:rsidR="00AA0505">
        <w:rPr>
          <w:rFonts w:ascii="Times New Roman" w:hAnsi="Times New Roman" w:cs="Times New Roman"/>
          <w:sz w:val="24"/>
          <w:szCs w:val="24"/>
        </w:rPr>
        <w:t xml:space="preserve"> or by what cognitive mechanism</w:t>
      </w:r>
      <w:ins w:id="105" w:author="Benton, Deon [2]" w:date="2023-03-15T20:26:00Z">
        <w:r w:rsidR="00294685">
          <w:rPr>
            <w:rFonts w:ascii="Times New Roman" w:hAnsi="Times New Roman" w:cs="Times New Roman"/>
            <w:sz w:val="24"/>
            <w:szCs w:val="24"/>
          </w:rPr>
          <w:t xml:space="preserve"> children reasoned about the present causal events</w:t>
        </w:r>
      </w:ins>
      <w:r w:rsidRPr="008D56B6">
        <w:rPr>
          <w:rFonts w:ascii="Times New Roman" w:hAnsi="Times New Roman" w:cs="Times New Roman"/>
          <w:sz w:val="24"/>
          <w:szCs w:val="24"/>
        </w:rPr>
        <w:t xml:space="preserve">, </w:t>
      </w:r>
      <w:ins w:id="106" w:author="Benton, Deon" w:date="2023-03-16T15:41:00Z">
        <w:r w:rsidR="00C1021C">
          <w:rPr>
            <w:rFonts w:ascii="Times New Roman" w:hAnsi="Times New Roman" w:cs="Times New Roman"/>
            <w:sz w:val="24"/>
            <w:szCs w:val="24"/>
          </w:rPr>
          <w:t>a critical first step was to</w:t>
        </w:r>
      </w:ins>
      <w:r w:rsidRPr="008D56B6">
        <w:rPr>
          <w:rFonts w:ascii="Times New Roman" w:hAnsi="Times New Roman" w:cs="Times New Roman"/>
          <w:sz w:val="24"/>
          <w:szCs w:val="24"/>
        </w:rPr>
        <w:t xml:space="preserve"> </w:t>
      </w:r>
      <w:ins w:id="107" w:author="Benton, Deon [2]" w:date="2023-03-15T20:26:00Z">
        <w:r w:rsidR="00294685">
          <w:rPr>
            <w:rFonts w:ascii="Times New Roman" w:hAnsi="Times New Roman" w:cs="Times New Roman"/>
            <w:sz w:val="24"/>
            <w:szCs w:val="24"/>
          </w:rPr>
          <w:t>derive</w:t>
        </w:r>
        <w:r w:rsidR="00294685" w:rsidRPr="008D56B6">
          <w:rPr>
            <w:rFonts w:ascii="Times New Roman" w:hAnsi="Times New Roman" w:cs="Times New Roman"/>
            <w:sz w:val="24"/>
            <w:szCs w:val="24"/>
          </w:rPr>
          <w:t xml:space="preserve"> </w:t>
        </w:r>
      </w:ins>
      <w:ins w:id="108" w:author="Benton, Deon [2]" w:date="2023-03-15T20:27:00Z">
        <w:r w:rsidR="00294685">
          <w:rPr>
            <w:rFonts w:ascii="Times New Roman" w:hAnsi="Times New Roman" w:cs="Times New Roman"/>
            <w:sz w:val="24"/>
            <w:szCs w:val="24"/>
          </w:rPr>
          <w:t>the predictions</w:t>
        </w:r>
      </w:ins>
      <w:ins w:id="109" w:author="Benton, Deon [2]" w:date="2023-03-15T20:28:00Z">
        <w:r w:rsidR="00294685">
          <w:rPr>
            <w:rFonts w:ascii="Times New Roman" w:hAnsi="Times New Roman" w:cs="Times New Roman"/>
            <w:sz w:val="24"/>
            <w:szCs w:val="24"/>
          </w:rPr>
          <w:t xml:space="preserve"> of </w:t>
        </w:r>
      </w:ins>
      <w:ins w:id="110" w:author="Benton, Deon" w:date="2023-03-16T15:22:00Z">
        <w:r w:rsidR="003D3C51">
          <w:rPr>
            <w:rFonts w:ascii="Times New Roman" w:hAnsi="Times New Roman" w:cs="Times New Roman"/>
            <w:sz w:val="24"/>
            <w:szCs w:val="24"/>
          </w:rPr>
          <w:t>a simple Bayesian model</w:t>
        </w:r>
      </w:ins>
      <w:ins w:id="111" w:author="Benton, Deon" w:date="2023-03-16T15:42:00Z">
        <w:r w:rsidR="00C1021C">
          <w:rPr>
            <w:rFonts w:ascii="Times New Roman" w:hAnsi="Times New Roman" w:cs="Times New Roman"/>
            <w:sz w:val="24"/>
            <w:szCs w:val="24"/>
          </w:rPr>
          <w:t>. We also wanted to introduce, discuss, and derive the predictions of</w:t>
        </w:r>
      </w:ins>
      <w:ins w:id="112" w:author="Benton, Deon" w:date="2023-03-16T15:40:00Z">
        <w:r w:rsidR="006F6D93">
          <w:rPr>
            <w:rFonts w:ascii="Times New Roman" w:hAnsi="Times New Roman" w:cs="Times New Roman"/>
            <w:sz w:val="24"/>
            <w:szCs w:val="24"/>
          </w:rPr>
          <w:t xml:space="preserve"> an </w:t>
        </w:r>
      </w:ins>
      <w:ins w:id="113" w:author="Benton, Deon" w:date="2023-03-16T15:42:00Z">
        <w:r w:rsidR="00C1021C">
          <w:rPr>
            <w:rFonts w:ascii="Times New Roman" w:hAnsi="Times New Roman" w:cs="Times New Roman"/>
            <w:sz w:val="24"/>
            <w:szCs w:val="24"/>
          </w:rPr>
          <w:t>associative-learning mechanism—which, crucially, does not suffer from the same limitations as the traditional RW model—</w:t>
        </w:r>
      </w:ins>
      <w:ins w:id="114" w:author="Benton, Deon" w:date="2023-03-16T15:40:00Z">
        <w:r w:rsidR="006F6D93">
          <w:rPr>
            <w:rFonts w:ascii="Times New Roman" w:hAnsi="Times New Roman" w:cs="Times New Roman"/>
            <w:sz w:val="24"/>
            <w:szCs w:val="24"/>
          </w:rPr>
          <w:t xml:space="preserve">that could explain how children process </w:t>
        </w:r>
      </w:ins>
      <w:ins w:id="115" w:author="Benton, Deon" w:date="2023-03-16T15:43:00Z">
        <w:r w:rsidR="00C1021C">
          <w:rPr>
            <w:rFonts w:ascii="Times New Roman" w:hAnsi="Times New Roman" w:cs="Times New Roman"/>
            <w:sz w:val="24"/>
            <w:szCs w:val="24"/>
          </w:rPr>
          <w:t>BB events such as those used here.</w:t>
        </w:r>
      </w:ins>
      <w:ins w:id="116" w:author="Benton, Deon" w:date="2023-03-16T15:40:00Z">
        <w:r w:rsidR="006F6D93">
          <w:rPr>
            <w:rFonts w:ascii="Times New Roman" w:hAnsi="Times New Roman" w:cs="Times New Roman"/>
            <w:sz w:val="24"/>
            <w:szCs w:val="24"/>
          </w:rPr>
          <w:t xml:space="preserve"> </w:t>
        </w:r>
      </w:ins>
      <w:ins w:id="117" w:author="Benton, Deon" w:date="2023-03-16T15:43:00Z">
        <w:r w:rsidR="00C1021C">
          <w:rPr>
            <w:rFonts w:ascii="Times New Roman" w:hAnsi="Times New Roman" w:cs="Times New Roman"/>
            <w:sz w:val="24"/>
            <w:szCs w:val="24"/>
          </w:rPr>
          <w:t xml:space="preserve">We specifically focus on </w:t>
        </w:r>
        <w:r w:rsidR="00B750E2">
          <w:rPr>
            <w:rFonts w:ascii="Times New Roman" w:hAnsi="Times New Roman" w:cs="Times New Roman"/>
            <w:sz w:val="24"/>
            <w:szCs w:val="24"/>
          </w:rPr>
          <w:t xml:space="preserve">an </w:t>
        </w:r>
      </w:ins>
      <w:ins w:id="118" w:author="Benton, Deon" w:date="2023-03-16T15:41:00Z">
        <w:r w:rsidR="006F6D93">
          <w:rPr>
            <w:rFonts w:ascii="Times New Roman" w:hAnsi="Times New Roman" w:cs="Times New Roman"/>
            <w:sz w:val="24"/>
            <w:szCs w:val="24"/>
          </w:rPr>
          <w:t>associative-learning process that is</w:t>
        </w:r>
      </w:ins>
      <w:ins w:id="119" w:author="Benton, Deon" w:date="2023-03-16T15:22:00Z">
        <w:r w:rsidR="003D3C51">
          <w:rPr>
            <w:rFonts w:ascii="Times New Roman" w:hAnsi="Times New Roman" w:cs="Times New Roman"/>
            <w:sz w:val="24"/>
            <w:szCs w:val="24"/>
          </w:rPr>
          <w:t xml:space="preserve"> </w:t>
        </w:r>
      </w:ins>
      <w:ins w:id="120" w:author="Benton, Deon" w:date="2023-03-16T15:41:00Z">
        <w:r w:rsidR="006F6D93">
          <w:rPr>
            <w:rFonts w:ascii="Times New Roman" w:hAnsi="Times New Roman" w:cs="Times New Roman"/>
            <w:sz w:val="24"/>
            <w:szCs w:val="24"/>
          </w:rPr>
          <w:t xml:space="preserve">based </w:t>
        </w:r>
      </w:ins>
      <w:ins w:id="121" w:author="Benton, Deon" w:date="2023-03-16T15:22:00Z">
        <w:r w:rsidR="003D3C51">
          <w:rPr>
            <w:rFonts w:ascii="Times New Roman" w:hAnsi="Times New Roman" w:cs="Times New Roman"/>
            <w:sz w:val="24"/>
            <w:szCs w:val="24"/>
          </w:rPr>
          <w:t>on a simple counting strategy</w:t>
        </w:r>
      </w:ins>
      <w:ins w:id="122" w:author="Benton, Deon" w:date="2023-03-16T15:41:00Z">
        <w:r w:rsidR="006F6D93">
          <w:rPr>
            <w:rFonts w:ascii="Times New Roman" w:hAnsi="Times New Roman" w:cs="Times New Roman"/>
            <w:sz w:val="24"/>
            <w:szCs w:val="24"/>
          </w:rPr>
          <w:t xml:space="preserve"> (see below)</w:t>
        </w:r>
      </w:ins>
      <w:ins w:id="123" w:author="Benton, Deon" w:date="2023-03-16T15:27:00Z">
        <w:r w:rsidR="0054189C">
          <w:rPr>
            <w:rFonts w:ascii="Times New Roman" w:hAnsi="Times New Roman" w:cs="Times New Roman"/>
            <w:sz w:val="24"/>
            <w:szCs w:val="24"/>
          </w:rPr>
          <w:t>. T</w:t>
        </w:r>
      </w:ins>
      <w:ins w:id="124" w:author="Benton, Deon" w:date="2023-03-16T15:24:00Z">
        <w:r w:rsidR="00BD5E87">
          <w:rPr>
            <w:rFonts w:ascii="Times New Roman" w:hAnsi="Times New Roman" w:cs="Times New Roman"/>
            <w:sz w:val="24"/>
            <w:szCs w:val="24"/>
          </w:rPr>
          <w:t>o our knowledge, this is the first time that such a</w:t>
        </w:r>
      </w:ins>
      <w:ins w:id="125" w:author="Benton, Deon" w:date="2023-03-16T15:27:00Z">
        <w:r w:rsidR="0054189C">
          <w:rPr>
            <w:rFonts w:ascii="Times New Roman" w:hAnsi="Times New Roman" w:cs="Times New Roman"/>
            <w:sz w:val="24"/>
            <w:szCs w:val="24"/>
          </w:rPr>
          <w:t xml:space="preserve">n associative mechanism </w:t>
        </w:r>
      </w:ins>
      <w:ins w:id="126" w:author="Benton, Deon" w:date="2023-03-16T15:24:00Z">
        <w:r w:rsidR="00BD5E87">
          <w:rPr>
            <w:rFonts w:ascii="Times New Roman" w:hAnsi="Times New Roman" w:cs="Times New Roman"/>
            <w:sz w:val="24"/>
            <w:szCs w:val="24"/>
          </w:rPr>
          <w:t>(</w:t>
        </w:r>
      </w:ins>
      <w:ins w:id="127" w:author="Benton, Deon" w:date="2023-03-16T15:27:00Z">
        <w:r w:rsidR="0054189C">
          <w:rPr>
            <w:rFonts w:ascii="Times New Roman" w:hAnsi="Times New Roman" w:cs="Times New Roman"/>
            <w:sz w:val="24"/>
            <w:szCs w:val="24"/>
          </w:rPr>
          <w:t>see below</w:t>
        </w:r>
      </w:ins>
      <w:ins w:id="128" w:author="Benton, Deon" w:date="2023-03-16T15:25:00Z">
        <w:r w:rsidR="00BD5E87">
          <w:rPr>
            <w:rFonts w:ascii="Times New Roman" w:hAnsi="Times New Roman" w:cs="Times New Roman"/>
            <w:sz w:val="24"/>
            <w:szCs w:val="24"/>
          </w:rPr>
          <w:t xml:space="preserve">) has been offered to </w:t>
        </w:r>
        <w:r w:rsidR="00AB4CBD">
          <w:rPr>
            <w:rFonts w:ascii="Times New Roman" w:hAnsi="Times New Roman" w:cs="Times New Roman"/>
            <w:sz w:val="24"/>
            <w:szCs w:val="24"/>
          </w:rPr>
          <w:t>account for children’s BB performance.</w:t>
        </w:r>
      </w:ins>
      <w:ins w:id="129" w:author="Benton, Deon" w:date="2023-03-16T15:35:00Z">
        <w:r w:rsidR="00603D9A">
          <w:rPr>
            <w:rFonts w:ascii="Times New Roman" w:hAnsi="Times New Roman" w:cs="Times New Roman"/>
            <w:sz w:val="24"/>
            <w:szCs w:val="24"/>
          </w:rPr>
          <w:t xml:space="preserve"> </w:t>
        </w:r>
      </w:ins>
      <w:ins w:id="130" w:author="Benton, Deon" w:date="2023-03-16T16:06:00Z">
        <w:r w:rsidR="004A3B68">
          <w:rPr>
            <w:rFonts w:ascii="Times New Roman" w:hAnsi="Times New Roman" w:cs="Times New Roman"/>
            <w:sz w:val="24"/>
            <w:szCs w:val="24"/>
          </w:rPr>
          <w:t>This is because the</w:t>
        </w:r>
      </w:ins>
      <w:ins w:id="131" w:author="Benton, Deon" w:date="2023-03-16T15:35:00Z">
        <w:r w:rsidR="00603D9A">
          <w:rPr>
            <w:rFonts w:ascii="Times New Roman" w:hAnsi="Times New Roman" w:cs="Times New Roman"/>
            <w:sz w:val="24"/>
            <w:szCs w:val="24"/>
          </w:rPr>
          <w:t xml:space="preserve"> debate has </w:t>
        </w:r>
      </w:ins>
      <w:ins w:id="132" w:author="Benton, Deon" w:date="2023-03-16T15:44:00Z">
        <w:r w:rsidR="00B750E2">
          <w:rPr>
            <w:rFonts w:ascii="Times New Roman" w:hAnsi="Times New Roman" w:cs="Times New Roman"/>
            <w:sz w:val="24"/>
            <w:szCs w:val="24"/>
          </w:rPr>
          <w:t xml:space="preserve">tended to focus on </w:t>
        </w:r>
      </w:ins>
      <w:ins w:id="133" w:author="Benton, Deon" w:date="2023-03-16T15:35:00Z">
        <w:r w:rsidR="00603D9A">
          <w:rPr>
            <w:rFonts w:ascii="Times New Roman" w:hAnsi="Times New Roman" w:cs="Times New Roman"/>
            <w:sz w:val="24"/>
            <w:szCs w:val="24"/>
          </w:rPr>
          <w:t>whether causal reasoning</w:t>
        </w:r>
      </w:ins>
      <w:ins w:id="134" w:author="Benton, Deon" w:date="2023-03-16T15:44:00Z">
        <w:r w:rsidR="005B6703">
          <w:rPr>
            <w:rFonts w:ascii="Times New Roman" w:hAnsi="Times New Roman" w:cs="Times New Roman"/>
            <w:sz w:val="24"/>
            <w:szCs w:val="24"/>
          </w:rPr>
          <w:t xml:space="preserve"> in </w:t>
        </w:r>
      </w:ins>
      <w:ins w:id="135" w:author="Benton, Deon" w:date="2023-03-16T16:06:00Z">
        <w:r w:rsidR="004A3B68">
          <w:rPr>
            <w:rFonts w:ascii="Times New Roman" w:hAnsi="Times New Roman" w:cs="Times New Roman"/>
            <w:sz w:val="24"/>
            <w:szCs w:val="24"/>
          </w:rPr>
          <w:t xml:space="preserve">human </w:t>
        </w:r>
      </w:ins>
      <w:ins w:id="136" w:author="Benton, Deon" w:date="2023-03-16T15:44:00Z">
        <w:r w:rsidR="005B6703">
          <w:rPr>
            <w:rFonts w:ascii="Times New Roman" w:hAnsi="Times New Roman" w:cs="Times New Roman"/>
            <w:sz w:val="24"/>
            <w:szCs w:val="24"/>
          </w:rPr>
          <w:t>children</w:t>
        </w:r>
      </w:ins>
      <w:ins w:id="137" w:author="Benton, Deon" w:date="2023-03-16T15:35:00Z">
        <w:r w:rsidR="00603D9A">
          <w:rPr>
            <w:rFonts w:ascii="Times New Roman" w:hAnsi="Times New Roman" w:cs="Times New Roman"/>
            <w:sz w:val="24"/>
            <w:szCs w:val="24"/>
          </w:rPr>
          <w:t xml:space="preserve"> </w:t>
        </w:r>
      </w:ins>
      <w:ins w:id="138" w:author="Benton, Deon" w:date="2023-03-16T15:44:00Z">
        <w:r w:rsidR="005B6703">
          <w:rPr>
            <w:rFonts w:ascii="Times New Roman" w:hAnsi="Times New Roman" w:cs="Times New Roman"/>
            <w:sz w:val="24"/>
            <w:szCs w:val="24"/>
          </w:rPr>
          <w:t>is best explained by Bayesian inference or associative learning based on the tradit</w:t>
        </w:r>
      </w:ins>
      <w:ins w:id="139" w:author="Benton, Deon" w:date="2023-03-16T15:45:00Z">
        <w:r w:rsidR="005B6703">
          <w:rPr>
            <w:rFonts w:ascii="Times New Roman" w:hAnsi="Times New Roman" w:cs="Times New Roman"/>
            <w:sz w:val="24"/>
            <w:szCs w:val="24"/>
          </w:rPr>
          <w:t>ional RW model</w:t>
        </w:r>
      </w:ins>
      <w:ins w:id="140" w:author="Benton, Deon" w:date="2023-03-16T15:36:00Z">
        <w:r w:rsidR="00603D9A">
          <w:rPr>
            <w:rFonts w:ascii="Times New Roman" w:hAnsi="Times New Roman" w:cs="Times New Roman"/>
            <w:sz w:val="24"/>
            <w:szCs w:val="24"/>
          </w:rPr>
          <w:t xml:space="preserve">. </w:t>
        </w:r>
      </w:ins>
      <w:ins w:id="141" w:author="Benton, Deon [2]" w:date="2023-03-15T20:30:00Z">
        <w:r w:rsidR="00294685">
          <w:rPr>
            <w:rFonts w:ascii="Times New Roman" w:eastAsia="Times New Roman" w:hAnsi="Times New Roman" w:cs="Times New Roman"/>
            <w:sz w:val="24"/>
            <w:szCs w:val="24"/>
          </w:rPr>
          <w:t xml:space="preserve">We restrict our discussion </w:t>
        </w:r>
      </w:ins>
      <w:ins w:id="142" w:author="Benton, Deon" w:date="2023-03-16T15:45:00Z">
        <w:r w:rsidR="005B6703">
          <w:rPr>
            <w:rFonts w:ascii="Times New Roman" w:eastAsia="Times New Roman" w:hAnsi="Times New Roman" w:cs="Times New Roman"/>
            <w:sz w:val="24"/>
            <w:szCs w:val="24"/>
          </w:rPr>
          <w:t xml:space="preserve">below </w:t>
        </w:r>
      </w:ins>
      <w:ins w:id="143" w:author="Benton, Deon [2]" w:date="2023-03-15T20:30:00Z">
        <w:r w:rsidR="00294685">
          <w:rPr>
            <w:rFonts w:ascii="Times New Roman" w:eastAsia="Times New Roman" w:hAnsi="Times New Roman" w:cs="Times New Roman"/>
            <w:sz w:val="24"/>
            <w:szCs w:val="24"/>
          </w:rPr>
          <w:t xml:space="preserve">to each model’s predictions but interested readers should consult the Appendix for the formal details of </w:t>
        </w:r>
      </w:ins>
      <w:ins w:id="144" w:author="Benton, Deon" w:date="2023-03-16T15:38:00Z">
        <w:r w:rsidR="006F6D93">
          <w:rPr>
            <w:rFonts w:ascii="Times New Roman" w:eastAsia="Times New Roman" w:hAnsi="Times New Roman" w:cs="Times New Roman"/>
            <w:sz w:val="24"/>
            <w:szCs w:val="24"/>
          </w:rPr>
          <w:t>the Bayesian model</w:t>
        </w:r>
      </w:ins>
      <w:ins w:id="145" w:author="Benton, Deon [2]" w:date="2023-03-15T20:30:00Z">
        <w:r w:rsidR="00294685">
          <w:rPr>
            <w:rFonts w:ascii="Times New Roman" w:eastAsia="Times New Roman" w:hAnsi="Times New Roman" w:cs="Times New Roman"/>
            <w:sz w:val="24"/>
            <w:szCs w:val="24"/>
          </w:rPr>
          <w:t>.</w:t>
        </w:r>
        <w:r w:rsidR="00294685">
          <w:rPr>
            <w:rFonts w:ascii="Times New Roman" w:hAnsi="Times New Roman" w:cs="Times New Roman"/>
            <w:sz w:val="24"/>
            <w:szCs w:val="24"/>
          </w:rPr>
          <w:t xml:space="preserve"> </w:t>
        </w:r>
      </w:ins>
    </w:p>
    <w:p w14:paraId="5F63CF5C" w14:textId="256B5282" w:rsidR="00521930" w:rsidRDefault="00B603EE" w:rsidP="0052193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Bayesian inference. </w:t>
      </w:r>
      <w:r>
        <w:rPr>
          <w:rFonts w:ascii="Times New Roman" w:hAnsi="Times New Roman" w:cs="Times New Roman"/>
          <w:sz w:val="24"/>
          <w:szCs w:val="24"/>
        </w:rPr>
        <w:t>Proponents</w:t>
      </w:r>
      <w:r w:rsidR="006B1B09">
        <w:rPr>
          <w:rFonts w:ascii="Times New Roman" w:hAnsi="Times New Roman" w:cs="Times New Roman"/>
          <w:sz w:val="24"/>
          <w:szCs w:val="24"/>
        </w:rPr>
        <w:t xml:space="preserve"> of the Bayesian-inference account maintain that human learners use a simple form of Bayes’ rule to reason about causal events. Specifically, </w:t>
      </w:r>
      <w:r w:rsidR="00556C7C">
        <w:rPr>
          <w:rFonts w:ascii="Times New Roman" w:hAnsi="Times New Roman" w:cs="Times New Roman"/>
          <w:sz w:val="24"/>
          <w:szCs w:val="24"/>
        </w:rPr>
        <w:t>this perspective maintains that a</w:t>
      </w:r>
      <w:r w:rsidR="006B1B09">
        <w:rPr>
          <w:rFonts w:ascii="Times New Roman" w:hAnsi="Times New Roman" w:cs="Times New Roman"/>
          <w:sz w:val="24"/>
          <w:szCs w:val="24"/>
        </w:rPr>
        <w:t xml:space="preserve"> learners</w:t>
      </w:r>
      <w:r w:rsidR="0042763F">
        <w:rPr>
          <w:rFonts w:ascii="Times New Roman" w:hAnsi="Times New Roman" w:cs="Times New Roman"/>
          <w:sz w:val="24"/>
          <w:szCs w:val="24"/>
        </w:rPr>
        <w:t>’</w:t>
      </w:r>
      <w:r w:rsidR="006B1B09">
        <w:rPr>
          <w:rFonts w:ascii="Times New Roman" w:hAnsi="Times New Roman" w:cs="Times New Roman"/>
          <w:sz w:val="24"/>
          <w:szCs w:val="24"/>
        </w:rPr>
        <w:t xml:space="preserve"> </w:t>
      </w:r>
      <w:r w:rsidR="001D656F">
        <w:rPr>
          <w:rFonts w:ascii="Times New Roman" w:hAnsi="Times New Roman" w:cs="Times New Roman"/>
          <w:sz w:val="24"/>
          <w:szCs w:val="24"/>
        </w:rPr>
        <w:t>responsibility is to</w:t>
      </w:r>
      <w:r w:rsidR="0042763F">
        <w:rPr>
          <w:rFonts w:ascii="Times New Roman" w:hAnsi="Times New Roman" w:cs="Times New Roman"/>
          <w:sz w:val="24"/>
          <w:szCs w:val="24"/>
        </w:rPr>
        <w:t xml:space="preserve"> determine which hypothesis—within a space that contains potentially an infinite number of psychological hypotheses—</w:t>
      </w:r>
      <w:r w:rsidR="000E2AF7">
        <w:rPr>
          <w:rFonts w:ascii="Times New Roman" w:hAnsi="Times New Roman" w:cs="Times New Roman"/>
          <w:sz w:val="24"/>
          <w:szCs w:val="24"/>
        </w:rPr>
        <w:t xml:space="preserve">is </w:t>
      </w:r>
      <w:ins w:id="146" w:author="Benton, Deon [2]" w:date="2023-03-15T20:32:00Z">
        <w:r w:rsidR="00294685">
          <w:rPr>
            <w:rFonts w:ascii="Times New Roman" w:hAnsi="Times New Roman" w:cs="Times New Roman"/>
            <w:sz w:val="24"/>
            <w:szCs w:val="24"/>
          </w:rPr>
          <w:t>responsible for observed data</w:t>
        </w:r>
      </w:ins>
      <w:r w:rsidR="000E2AF7">
        <w:rPr>
          <w:rFonts w:ascii="Times New Roman" w:hAnsi="Times New Roman" w:cs="Times New Roman"/>
          <w:sz w:val="24"/>
          <w:szCs w:val="24"/>
        </w:rPr>
        <w:t xml:space="preserve">. The proposed </w:t>
      </w:r>
      <w:r w:rsidR="00F143BC">
        <w:rPr>
          <w:rFonts w:ascii="Times New Roman" w:hAnsi="Times New Roman" w:cs="Times New Roman"/>
          <w:sz w:val="24"/>
          <w:szCs w:val="24"/>
        </w:rPr>
        <w:t xml:space="preserve">cognitive </w:t>
      </w:r>
      <w:r w:rsidR="000E2AF7">
        <w:rPr>
          <w:rFonts w:ascii="Times New Roman" w:hAnsi="Times New Roman" w:cs="Times New Roman"/>
          <w:sz w:val="24"/>
          <w:szCs w:val="24"/>
        </w:rPr>
        <w:t xml:space="preserve">mechanism by which </w:t>
      </w:r>
      <w:ins w:id="147" w:author="Benton, Deon [2]" w:date="2023-03-15T20:32:00Z">
        <w:r w:rsidR="00294685">
          <w:rPr>
            <w:rFonts w:ascii="Times New Roman" w:hAnsi="Times New Roman" w:cs="Times New Roman"/>
            <w:sz w:val="24"/>
            <w:szCs w:val="24"/>
          </w:rPr>
          <w:t>this is achieved</w:t>
        </w:r>
      </w:ins>
      <w:r w:rsidR="000E2AF7">
        <w:rPr>
          <w:rFonts w:ascii="Times New Roman" w:hAnsi="Times New Roman" w:cs="Times New Roman"/>
          <w:sz w:val="24"/>
          <w:szCs w:val="24"/>
        </w:rPr>
        <w:t xml:space="preserve"> is by combining </w:t>
      </w:r>
      <w:ins w:id="148" w:author="Benton, Deon [2]" w:date="2023-03-15T20:33:00Z">
        <w:r w:rsidR="00294685">
          <w:rPr>
            <w:rFonts w:ascii="Times New Roman" w:hAnsi="Times New Roman" w:cs="Times New Roman"/>
            <w:sz w:val="24"/>
            <w:szCs w:val="24"/>
          </w:rPr>
          <w:t>learners’</w:t>
        </w:r>
      </w:ins>
      <w:r w:rsidR="000E2AF7">
        <w:rPr>
          <w:rFonts w:ascii="Times New Roman" w:hAnsi="Times New Roman" w:cs="Times New Roman"/>
          <w:sz w:val="24"/>
          <w:szCs w:val="24"/>
        </w:rPr>
        <w:t xml:space="preserve"> </w:t>
      </w:r>
      <w:r w:rsidR="00556C7C">
        <w:rPr>
          <w:rFonts w:ascii="Times New Roman" w:hAnsi="Times New Roman" w:cs="Times New Roman"/>
          <w:sz w:val="24"/>
          <w:szCs w:val="24"/>
        </w:rPr>
        <w:t xml:space="preserve">prior </w:t>
      </w:r>
      <w:r w:rsidR="000E2AF7">
        <w:rPr>
          <w:rFonts w:ascii="Times New Roman" w:hAnsi="Times New Roman" w:cs="Times New Roman"/>
          <w:sz w:val="24"/>
          <w:szCs w:val="24"/>
        </w:rPr>
        <w:t xml:space="preserve">beliefs </w:t>
      </w:r>
      <w:r w:rsidR="00556C7C">
        <w:rPr>
          <w:rFonts w:ascii="Times New Roman" w:hAnsi="Times New Roman" w:cs="Times New Roman"/>
          <w:sz w:val="24"/>
          <w:szCs w:val="24"/>
        </w:rPr>
        <w:t>about</w:t>
      </w:r>
      <w:r w:rsidR="000E2AF7">
        <w:rPr>
          <w:rFonts w:ascii="Times New Roman" w:hAnsi="Times New Roman" w:cs="Times New Roman"/>
          <w:sz w:val="24"/>
          <w:szCs w:val="24"/>
        </w:rPr>
        <w:t xml:space="preserve"> each hypothesis (in the absence of data</w:t>
      </w:r>
      <w:r w:rsidR="00556C7C">
        <w:rPr>
          <w:rFonts w:ascii="Times New Roman" w:hAnsi="Times New Roman" w:cs="Times New Roman"/>
          <w:sz w:val="24"/>
          <w:szCs w:val="24"/>
        </w:rPr>
        <w:t xml:space="preserve">; this is sometimes called the </w:t>
      </w:r>
      <w:r w:rsidR="00556C7C">
        <w:rPr>
          <w:rFonts w:ascii="Times New Roman" w:hAnsi="Times New Roman" w:cs="Times New Roman"/>
          <w:sz w:val="24"/>
          <w:szCs w:val="24"/>
        </w:rPr>
        <w:lastRenderedPageBreak/>
        <w:t>“prior”</w:t>
      </w:r>
      <w:r w:rsidR="000E2AF7">
        <w:rPr>
          <w:rFonts w:ascii="Times New Roman" w:hAnsi="Times New Roman" w:cs="Times New Roman"/>
          <w:sz w:val="24"/>
          <w:szCs w:val="24"/>
        </w:rPr>
        <w:t xml:space="preserve">) </w:t>
      </w:r>
      <w:ins w:id="149" w:author="Benton, Deon [2]" w:date="2023-03-15T20:34:00Z">
        <w:r w:rsidR="00294685">
          <w:rPr>
            <w:rFonts w:ascii="Times New Roman" w:hAnsi="Times New Roman" w:cs="Times New Roman"/>
            <w:sz w:val="24"/>
            <w:szCs w:val="24"/>
          </w:rPr>
          <w:t>with the</w:t>
        </w:r>
      </w:ins>
      <w:ins w:id="150" w:author="Benton, Deon [2]" w:date="2023-03-15T20:33:00Z">
        <w:r w:rsidR="00294685">
          <w:rPr>
            <w:rFonts w:ascii="Times New Roman" w:hAnsi="Times New Roman" w:cs="Times New Roman"/>
            <w:sz w:val="24"/>
            <w:szCs w:val="24"/>
          </w:rPr>
          <w:t xml:space="preserve"> likelihood that the</w:t>
        </w:r>
      </w:ins>
      <w:r w:rsidR="00222FAD">
        <w:rPr>
          <w:rFonts w:ascii="Times New Roman" w:hAnsi="Times New Roman" w:cs="Times New Roman"/>
          <w:sz w:val="24"/>
          <w:szCs w:val="24"/>
        </w:rPr>
        <w:t xml:space="preserve"> observed data </w:t>
      </w:r>
      <w:ins w:id="151" w:author="Benton, Deon [2]" w:date="2023-03-15T20:33:00Z">
        <w:r w:rsidR="00294685">
          <w:rPr>
            <w:rFonts w:ascii="Times New Roman" w:hAnsi="Times New Roman" w:cs="Times New Roman"/>
            <w:sz w:val="24"/>
            <w:szCs w:val="24"/>
          </w:rPr>
          <w:t xml:space="preserve">was produced by a particular hypothesis </w:t>
        </w:r>
      </w:ins>
      <w:r w:rsidR="00E267F5">
        <w:rPr>
          <w:rFonts w:ascii="Times New Roman" w:hAnsi="Times New Roman" w:cs="Times New Roman"/>
          <w:sz w:val="24"/>
          <w:szCs w:val="24"/>
        </w:rPr>
        <w:t>(this is sometimes called the “likelihood”)</w:t>
      </w:r>
      <w:r w:rsidR="00222FAD">
        <w:rPr>
          <w:rFonts w:ascii="Times New Roman" w:hAnsi="Times New Roman" w:cs="Times New Roman"/>
          <w:sz w:val="24"/>
          <w:szCs w:val="24"/>
        </w:rPr>
        <w:t xml:space="preserve">. </w:t>
      </w:r>
      <w:r w:rsidR="00E77C63">
        <w:rPr>
          <w:rFonts w:ascii="Times New Roman" w:hAnsi="Times New Roman" w:cs="Times New Roman"/>
          <w:sz w:val="24"/>
          <w:szCs w:val="24"/>
        </w:rPr>
        <w:t xml:space="preserve">Crucially, learners will retain a hypothesis to the extent that </w:t>
      </w:r>
      <w:r w:rsidR="00BD2BA6">
        <w:rPr>
          <w:rFonts w:ascii="Times New Roman" w:hAnsi="Times New Roman" w:cs="Times New Roman"/>
          <w:sz w:val="24"/>
          <w:szCs w:val="24"/>
        </w:rPr>
        <w:t>it can produce the observed data</w:t>
      </w:r>
      <w:ins w:id="152" w:author="Benton, Deon [2]" w:date="2023-03-15T20:34:00Z">
        <w:r w:rsidR="00294685">
          <w:rPr>
            <w:rFonts w:ascii="Times New Roman" w:hAnsi="Times New Roman" w:cs="Times New Roman"/>
            <w:sz w:val="24"/>
            <w:szCs w:val="24"/>
          </w:rPr>
          <w:t xml:space="preserve">; they will </w:t>
        </w:r>
      </w:ins>
      <w:r w:rsidR="00A31077">
        <w:rPr>
          <w:rFonts w:ascii="Times New Roman" w:hAnsi="Times New Roman" w:cs="Times New Roman"/>
          <w:sz w:val="24"/>
          <w:szCs w:val="24"/>
        </w:rPr>
        <w:t>discard a hypothesis when it no longer can produce the data.</w:t>
      </w:r>
      <w:r w:rsidR="00E77C63">
        <w:rPr>
          <w:rFonts w:ascii="Times New Roman" w:hAnsi="Times New Roman" w:cs="Times New Roman"/>
          <w:sz w:val="24"/>
          <w:szCs w:val="24"/>
        </w:rPr>
        <w:t xml:space="preserve"> </w:t>
      </w:r>
    </w:p>
    <w:p w14:paraId="4904DB4F" w14:textId="4CEDD93C" w:rsidR="00E57977" w:rsidRDefault="00CF7804" w:rsidP="0052193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Given that</w:t>
      </w:r>
      <w:ins w:id="153" w:author="Benton, Deon [2]" w:date="2023-03-15T20:36:00Z">
        <w:r w:rsidR="005655FE">
          <w:rPr>
            <w:rFonts w:ascii="Times New Roman" w:hAnsi="Times New Roman" w:cs="Times New Roman"/>
            <w:sz w:val="24"/>
            <w:szCs w:val="24"/>
          </w:rPr>
          <w:t xml:space="preserve"> learners </w:t>
        </w:r>
      </w:ins>
      <w:r w:rsidR="002C5EF9">
        <w:rPr>
          <w:rFonts w:ascii="Times New Roman" w:hAnsi="Times New Roman" w:cs="Times New Roman"/>
          <w:sz w:val="24"/>
          <w:szCs w:val="24"/>
        </w:rPr>
        <w:t>were</w:t>
      </w:r>
      <w:r w:rsidR="0010419D">
        <w:rPr>
          <w:rFonts w:ascii="Times New Roman" w:hAnsi="Times New Roman" w:cs="Times New Roman"/>
          <w:sz w:val="24"/>
          <w:szCs w:val="24"/>
        </w:rPr>
        <w:t xml:space="preserve"> asked to reason about </w:t>
      </w:r>
      <w:r w:rsidR="00DE0A15">
        <w:rPr>
          <w:rFonts w:ascii="Times New Roman" w:hAnsi="Times New Roman" w:cs="Times New Roman"/>
          <w:sz w:val="24"/>
          <w:szCs w:val="24"/>
        </w:rPr>
        <w:t xml:space="preserve">three </w:t>
      </w:r>
      <w:r w:rsidR="003E7D54">
        <w:rPr>
          <w:rFonts w:ascii="Times New Roman" w:hAnsi="Times New Roman" w:cs="Times New Roman"/>
          <w:sz w:val="24"/>
          <w:szCs w:val="24"/>
        </w:rPr>
        <w:t>potential</w:t>
      </w:r>
      <w:r w:rsidR="00DE0A15">
        <w:rPr>
          <w:rFonts w:ascii="Times New Roman" w:hAnsi="Times New Roman" w:cs="Times New Roman"/>
          <w:sz w:val="24"/>
          <w:szCs w:val="24"/>
        </w:rPr>
        <w:t xml:space="preserve"> causes (i.e., objects A-C) during the experimental trials in the both the BB and ISO conditions and </w:t>
      </w:r>
      <w:r w:rsidR="0010419D">
        <w:rPr>
          <w:rFonts w:ascii="Times New Roman" w:hAnsi="Times New Roman" w:cs="Times New Roman"/>
          <w:sz w:val="24"/>
          <w:szCs w:val="24"/>
        </w:rPr>
        <w:t xml:space="preserve">four </w:t>
      </w:r>
      <w:r w:rsidR="003E7D54">
        <w:rPr>
          <w:rFonts w:ascii="Times New Roman" w:hAnsi="Times New Roman" w:cs="Times New Roman"/>
          <w:sz w:val="24"/>
          <w:szCs w:val="24"/>
        </w:rPr>
        <w:t>potential</w:t>
      </w:r>
      <w:r w:rsidR="0010419D">
        <w:rPr>
          <w:rFonts w:ascii="Times New Roman" w:hAnsi="Times New Roman" w:cs="Times New Roman"/>
          <w:sz w:val="24"/>
          <w:szCs w:val="24"/>
        </w:rPr>
        <w:t xml:space="preserve"> causes </w:t>
      </w:r>
      <w:r w:rsidR="00DE0A15">
        <w:rPr>
          <w:rFonts w:ascii="Times New Roman" w:hAnsi="Times New Roman" w:cs="Times New Roman"/>
          <w:sz w:val="24"/>
          <w:szCs w:val="24"/>
        </w:rPr>
        <w:t xml:space="preserve">during the control trials in both the BB and ISO conditions </w:t>
      </w:r>
      <w:r w:rsidR="00CB512F">
        <w:rPr>
          <w:rFonts w:ascii="Times New Roman" w:hAnsi="Times New Roman" w:cs="Times New Roman"/>
          <w:sz w:val="24"/>
          <w:szCs w:val="24"/>
        </w:rPr>
        <w:t>(i.e., objects A-D</w:t>
      </w:r>
      <w:r w:rsidR="0067120D">
        <w:rPr>
          <w:rFonts w:ascii="Times New Roman" w:hAnsi="Times New Roman" w:cs="Times New Roman"/>
          <w:sz w:val="24"/>
          <w:szCs w:val="24"/>
        </w:rPr>
        <w:t>)</w:t>
      </w:r>
      <w:r w:rsidR="00222FAD">
        <w:rPr>
          <w:rFonts w:ascii="Times New Roman" w:hAnsi="Times New Roman" w:cs="Times New Roman"/>
          <w:sz w:val="24"/>
          <w:szCs w:val="24"/>
        </w:rPr>
        <w:t>,</w:t>
      </w:r>
      <w:r w:rsidR="00CE3ABA">
        <w:rPr>
          <w:rFonts w:ascii="Times New Roman" w:hAnsi="Times New Roman" w:cs="Times New Roman"/>
          <w:sz w:val="24"/>
          <w:szCs w:val="24"/>
        </w:rPr>
        <w:t xml:space="preserve"> the corresponding psychological hypothesis space</w:t>
      </w:r>
      <w:r w:rsidR="00DE0A15">
        <w:rPr>
          <w:rFonts w:ascii="Times New Roman" w:hAnsi="Times New Roman" w:cs="Times New Roman"/>
          <w:sz w:val="24"/>
          <w:szCs w:val="24"/>
        </w:rPr>
        <w:t>s</w:t>
      </w:r>
      <w:r w:rsidR="00CE3ABA">
        <w:rPr>
          <w:rFonts w:ascii="Times New Roman" w:hAnsi="Times New Roman" w:cs="Times New Roman"/>
          <w:sz w:val="24"/>
          <w:szCs w:val="24"/>
        </w:rPr>
        <w:t xml:space="preserve"> consist</w:t>
      </w:r>
      <w:r w:rsidR="00DE0A15">
        <w:rPr>
          <w:rFonts w:ascii="Times New Roman" w:hAnsi="Times New Roman" w:cs="Times New Roman"/>
          <w:sz w:val="24"/>
          <w:szCs w:val="24"/>
        </w:rPr>
        <w:t>, respective</w:t>
      </w:r>
      <w:r w:rsidR="00521930">
        <w:rPr>
          <w:rFonts w:ascii="Times New Roman" w:hAnsi="Times New Roman" w:cs="Times New Roman"/>
          <w:sz w:val="24"/>
          <w:szCs w:val="24"/>
        </w:rPr>
        <w:t>ly</w:t>
      </w:r>
      <w:r w:rsidR="00DE0A15">
        <w:rPr>
          <w:rFonts w:ascii="Times New Roman" w:hAnsi="Times New Roman" w:cs="Times New Roman"/>
          <w:sz w:val="24"/>
          <w:szCs w:val="24"/>
        </w:rPr>
        <w:t>,</w:t>
      </w:r>
      <w:r w:rsidR="00CE3ABA">
        <w:rPr>
          <w:rFonts w:ascii="Times New Roman" w:hAnsi="Times New Roman" w:cs="Times New Roman"/>
          <w:sz w:val="24"/>
          <w:szCs w:val="24"/>
        </w:rPr>
        <w:t xml:space="preserve"> of</w:t>
      </w:r>
      <w:r w:rsidR="00DE0A15">
        <w:rPr>
          <w:rFonts w:ascii="Times New Roman" w:hAnsi="Times New Roman" w:cs="Times New Roman"/>
          <w:sz w:val="24"/>
          <w:szCs w:val="24"/>
        </w:rPr>
        <w:t xml:space="preserve"> 8 and</w:t>
      </w:r>
      <w:r w:rsidR="00CE3ABA">
        <w:rPr>
          <w:rFonts w:ascii="Times New Roman" w:hAnsi="Times New Roman" w:cs="Times New Roman"/>
          <w:sz w:val="24"/>
          <w:szCs w:val="24"/>
        </w:rPr>
        <w:t xml:space="preserve"> 16 hypotheses</w:t>
      </w:r>
      <w:r w:rsidR="008E3E23">
        <w:rPr>
          <w:rFonts w:ascii="Times New Roman" w:hAnsi="Times New Roman" w:cs="Times New Roman"/>
          <w:sz w:val="24"/>
          <w:szCs w:val="24"/>
        </w:rPr>
        <w:t xml:space="preserve">. </w:t>
      </w:r>
      <w:r w:rsidR="00B0568B">
        <w:rPr>
          <w:rFonts w:ascii="Times New Roman" w:hAnsi="Times New Roman" w:cs="Times New Roman"/>
          <w:sz w:val="24"/>
          <w:szCs w:val="24"/>
        </w:rPr>
        <w:t xml:space="preserve">To illustrate how such a psychological hypothesis space might look, </w:t>
      </w:r>
      <w:r w:rsidR="008E3E23">
        <w:rPr>
          <w:rFonts w:ascii="Times New Roman" w:hAnsi="Times New Roman" w:cs="Times New Roman"/>
          <w:sz w:val="24"/>
          <w:szCs w:val="24"/>
        </w:rPr>
        <w:t>Figure 1 below show</w:t>
      </w:r>
      <w:r w:rsidR="00B0568B">
        <w:rPr>
          <w:rFonts w:ascii="Times New Roman" w:hAnsi="Times New Roman" w:cs="Times New Roman"/>
          <w:sz w:val="24"/>
          <w:szCs w:val="24"/>
        </w:rPr>
        <w:t>s</w:t>
      </w:r>
      <w:r w:rsidR="008E3E23">
        <w:rPr>
          <w:rFonts w:ascii="Times New Roman" w:hAnsi="Times New Roman" w:cs="Times New Roman"/>
          <w:sz w:val="24"/>
          <w:szCs w:val="24"/>
        </w:rPr>
        <w:t xml:space="preserve"> the hypothetical hypothesis space for three objects.</w:t>
      </w:r>
    </w:p>
    <w:p w14:paraId="370235EA" w14:textId="77777777" w:rsidR="00604542" w:rsidRDefault="00604542" w:rsidP="00604542">
      <w:pPr>
        <w:keepNext/>
        <w:spacing w:line="480" w:lineRule="auto"/>
        <w:contextualSpacing/>
      </w:pPr>
      <w:r w:rsidRPr="00D170B4">
        <w:rPr>
          <w:b/>
          <w:noProof/>
        </w:rPr>
        <w:drawing>
          <wp:inline distT="0" distB="0" distL="0" distR="0" wp14:anchorId="204E7083" wp14:editId="4603CA7F">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7917A24C" w14:textId="4F250EE1" w:rsidR="00604542" w:rsidRDefault="00604542" w:rsidP="00E059B8">
      <w:pPr>
        <w:spacing w:line="240" w:lineRule="auto"/>
        <w:contextualSpacing/>
        <w:rPr>
          <w:rFonts w:ascii="Times New Roman" w:hAnsi="Times New Roman" w:cs="Times New Roman"/>
          <w:sz w:val="24"/>
          <w:szCs w:val="24"/>
        </w:rPr>
      </w:pPr>
      <w:r w:rsidRPr="00056812">
        <w:rPr>
          <w:rFonts w:ascii="Times New Roman" w:hAnsi="Times New Roman" w:cs="Times New Roman"/>
          <w:sz w:val="24"/>
          <w:szCs w:val="24"/>
        </w:rPr>
        <w:t xml:space="preserve">Figure </w:t>
      </w:r>
      <w:r w:rsidRPr="00056812">
        <w:rPr>
          <w:rFonts w:ascii="Times New Roman" w:hAnsi="Times New Roman" w:cs="Times New Roman"/>
          <w:sz w:val="24"/>
          <w:szCs w:val="24"/>
        </w:rPr>
        <w:fldChar w:fldCharType="begin"/>
      </w:r>
      <w:r w:rsidRPr="00056812">
        <w:rPr>
          <w:rFonts w:ascii="Times New Roman" w:hAnsi="Times New Roman" w:cs="Times New Roman"/>
          <w:sz w:val="24"/>
          <w:szCs w:val="24"/>
        </w:rPr>
        <w:instrText xml:space="preserve"> SEQ Figure \* ARABIC </w:instrText>
      </w:r>
      <w:r w:rsidRPr="00056812">
        <w:rPr>
          <w:rFonts w:ascii="Times New Roman" w:hAnsi="Times New Roman" w:cs="Times New Roman"/>
          <w:sz w:val="24"/>
          <w:szCs w:val="24"/>
        </w:rPr>
        <w:fldChar w:fldCharType="separate"/>
      </w:r>
      <w:r w:rsidR="00D60BFD">
        <w:rPr>
          <w:rFonts w:ascii="Times New Roman" w:hAnsi="Times New Roman" w:cs="Times New Roman"/>
          <w:noProof/>
          <w:sz w:val="24"/>
          <w:szCs w:val="24"/>
        </w:rPr>
        <w:t>1</w:t>
      </w:r>
      <w:r w:rsidRPr="00056812">
        <w:rPr>
          <w:rFonts w:ascii="Times New Roman" w:hAnsi="Times New Roman" w:cs="Times New Roman"/>
          <w:sz w:val="24"/>
          <w:szCs w:val="24"/>
        </w:rPr>
        <w:fldChar w:fldCharType="end"/>
      </w:r>
      <w:r>
        <w:t xml:space="preserve">. </w:t>
      </w:r>
      <w:r>
        <w:rPr>
          <w:rFonts w:ascii="Times New Roman" w:hAnsi="Times New Roman" w:cs="Times New Roman"/>
          <w:sz w:val="24"/>
          <w:szCs w:val="24"/>
        </w:rPr>
        <w:t xml:space="preserve">The eight different causal </w:t>
      </w:r>
      <w:r w:rsidR="00056812">
        <w:rPr>
          <w:rFonts w:ascii="Times New Roman" w:hAnsi="Times New Roman" w:cs="Times New Roman"/>
          <w:sz w:val="24"/>
          <w:szCs w:val="24"/>
        </w:rPr>
        <w:t>hypotheses</w:t>
      </w:r>
      <w:r>
        <w:rPr>
          <w:rFonts w:ascii="Times New Roman" w:hAnsi="Times New Roman" w:cs="Times New Roman"/>
          <w:sz w:val="24"/>
          <w:szCs w:val="24"/>
        </w:rPr>
        <w:t xml:space="preserve">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correspond to the three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7D9B86A6" w14:textId="77777777" w:rsidR="00E059B8" w:rsidRDefault="00E059B8" w:rsidP="00E059B8">
      <w:pPr>
        <w:spacing w:line="240" w:lineRule="auto"/>
        <w:contextualSpacing/>
        <w:rPr>
          <w:rFonts w:ascii="Times New Roman" w:hAnsi="Times New Roman" w:cs="Times New Roman"/>
          <w:sz w:val="24"/>
          <w:szCs w:val="24"/>
        </w:rPr>
      </w:pPr>
    </w:p>
    <w:p w14:paraId="39AEA36E" w14:textId="575E86DD" w:rsidR="001F5CD4" w:rsidRDefault="00060BAF" w:rsidP="00060BA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By application of Bayes’ rule, the prediction that this </w:t>
      </w:r>
      <w:r w:rsidR="005C6784">
        <w:rPr>
          <w:rFonts w:ascii="Times New Roman" w:hAnsi="Times New Roman" w:cs="Times New Roman"/>
          <w:sz w:val="24"/>
          <w:szCs w:val="24"/>
        </w:rPr>
        <w:t>model</w:t>
      </w:r>
      <w:r>
        <w:rPr>
          <w:rFonts w:ascii="Times New Roman" w:hAnsi="Times New Roman" w:cs="Times New Roman"/>
          <w:sz w:val="24"/>
          <w:szCs w:val="24"/>
        </w:rPr>
        <w:t xml:space="preserve"> makes for how participants should treat the objects after the BB </w:t>
      </w:r>
      <w:r w:rsidR="008E2D7D">
        <w:rPr>
          <w:rFonts w:ascii="Times New Roman" w:hAnsi="Times New Roman" w:cs="Times New Roman"/>
          <w:sz w:val="24"/>
          <w:szCs w:val="24"/>
        </w:rPr>
        <w:t>main trial</w:t>
      </w:r>
      <w:r>
        <w:rPr>
          <w:rFonts w:ascii="Times New Roman" w:hAnsi="Times New Roman" w:cs="Times New Roman"/>
          <w:sz w:val="24"/>
          <w:szCs w:val="24"/>
        </w:rPr>
        <w:t xml:space="preserve"> is shown below </w:t>
      </w:r>
      <w:r w:rsidR="00296CA7">
        <w:rPr>
          <w:rFonts w:ascii="Times New Roman" w:hAnsi="Times New Roman" w:cs="Times New Roman"/>
          <w:sz w:val="24"/>
          <w:szCs w:val="24"/>
        </w:rPr>
        <w:t>in Table 1</w:t>
      </w:r>
      <w:r>
        <w:rPr>
          <w:rFonts w:ascii="Times New Roman" w:hAnsi="Times New Roman" w:cs="Times New Roman"/>
          <w:sz w:val="24"/>
          <w:szCs w:val="24"/>
        </w:rPr>
        <w:t xml:space="preserve">. </w:t>
      </w:r>
    </w:p>
    <w:tbl>
      <w:tblPr>
        <w:tblStyle w:val="TableGrid"/>
        <w:tblW w:w="10885" w:type="dxa"/>
        <w:jc w:val="center"/>
        <w:tblLayout w:type="fixed"/>
        <w:tblLook w:val="04A0" w:firstRow="1" w:lastRow="0" w:firstColumn="1" w:lastColumn="0" w:noHBand="0" w:noVBand="1"/>
      </w:tblPr>
      <w:tblGrid>
        <w:gridCol w:w="5575"/>
        <w:gridCol w:w="5310"/>
      </w:tblGrid>
      <w:tr w:rsidR="00CC3E2A" w14:paraId="3D39C0B6" w14:textId="77777777" w:rsidTr="00CC3E2A">
        <w:trPr>
          <w:trHeight w:val="542"/>
          <w:jc w:val="center"/>
        </w:trPr>
        <w:tc>
          <w:tcPr>
            <w:tcW w:w="10885" w:type="dxa"/>
            <w:gridSpan w:val="2"/>
            <w:shd w:val="clear" w:color="auto" w:fill="808080" w:themeFill="background1" w:themeFillShade="80"/>
          </w:tcPr>
          <w:p w14:paraId="76DDFCD7" w14:textId="4307D611" w:rsidR="00CC3E2A" w:rsidRDefault="00622DB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BB Experimental Condition</w:t>
            </w:r>
            <w:r w:rsidR="00E059B8">
              <w:rPr>
                <w:rFonts w:ascii="Times New Roman" w:hAnsi="Times New Roman" w:cs="Times New Roman"/>
                <w:sz w:val="24"/>
                <w:szCs w:val="24"/>
              </w:rPr>
              <w:t xml:space="preserve"> – 3 objects</w:t>
            </w:r>
          </w:p>
        </w:tc>
      </w:tr>
      <w:tr w:rsidR="00622DBB" w14:paraId="0103118F" w14:textId="77777777" w:rsidTr="00EC7E75">
        <w:trPr>
          <w:trHeight w:val="542"/>
          <w:jc w:val="center"/>
        </w:trPr>
        <w:tc>
          <w:tcPr>
            <w:tcW w:w="5575" w:type="dxa"/>
            <w:shd w:val="clear" w:color="auto" w:fill="808080" w:themeFill="background1" w:themeFillShade="80"/>
          </w:tcPr>
          <w:p w14:paraId="245145AC" w14:textId="21452BFB" w:rsidR="00622DBB" w:rsidRPr="007F03EF" w:rsidRDefault="00622DBB" w:rsidP="000F4902">
            <w:pPr>
              <w:spacing w:line="480" w:lineRule="auto"/>
              <w:contextualSpacing/>
              <w:jc w:val="center"/>
              <w:rPr>
                <w:rFonts w:ascii="Times New Roman" w:hAnsi="Times New Roman" w:cs="Times New Roman"/>
                <w:i/>
                <w:sz w:val="24"/>
                <w:szCs w:val="24"/>
              </w:rPr>
            </w:pPr>
            <w:r w:rsidRPr="00853656">
              <w:rPr>
                <w:rFonts w:ascii="Times New Roman" w:hAnsi="Times New Roman" w:cs="Times New Roman"/>
                <w:color w:val="FFFFFF" w:themeColor="background1"/>
                <w:sz w:val="24"/>
                <w:szCs w:val="24"/>
              </w:rPr>
              <w:t>Object A</w:t>
            </w:r>
          </w:p>
        </w:tc>
        <w:tc>
          <w:tcPr>
            <w:tcW w:w="5310" w:type="dxa"/>
          </w:tcPr>
          <w:p w14:paraId="5CEAAACE" w14:textId="2F483E82" w:rsidR="00622DBB" w:rsidRPr="004A2A94" w:rsidRDefault="00622DB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622DBB" w14:paraId="2E714511" w14:textId="77777777" w:rsidTr="00A72214">
        <w:trPr>
          <w:trHeight w:val="553"/>
          <w:jc w:val="center"/>
        </w:trPr>
        <w:tc>
          <w:tcPr>
            <w:tcW w:w="5575" w:type="dxa"/>
            <w:shd w:val="clear" w:color="auto" w:fill="808080" w:themeFill="background1" w:themeFillShade="80"/>
          </w:tcPr>
          <w:p w14:paraId="447E475C" w14:textId="128FB58A" w:rsidR="00622DBB" w:rsidRPr="007F03EF" w:rsidRDefault="00622DBB" w:rsidP="000F4902">
            <w:pPr>
              <w:spacing w:line="480" w:lineRule="auto"/>
              <w:contextualSpacing/>
              <w:jc w:val="center"/>
              <w:rPr>
                <w:rFonts w:ascii="Times New Roman" w:hAnsi="Times New Roman" w:cs="Times New Roman"/>
                <w:i/>
                <w:sz w:val="24"/>
                <w:szCs w:val="24"/>
              </w:rPr>
            </w:pPr>
            <w:r w:rsidRPr="00853656">
              <w:rPr>
                <w:rFonts w:ascii="Times New Roman" w:hAnsi="Times New Roman" w:cs="Times New Roman"/>
                <w:color w:val="FFFFFF" w:themeColor="background1"/>
                <w:sz w:val="24"/>
                <w:szCs w:val="24"/>
              </w:rPr>
              <w:t>Object B</w:t>
            </w:r>
          </w:p>
        </w:tc>
        <w:tc>
          <w:tcPr>
            <w:tcW w:w="5310" w:type="dxa"/>
          </w:tcPr>
          <w:p w14:paraId="3B846186" w14:textId="5C96EE0F" w:rsidR="00622DBB" w:rsidRPr="001C07E2" w:rsidRDefault="00622DB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w:t>
            </w:r>
          </w:p>
        </w:tc>
      </w:tr>
      <w:tr w:rsidR="00622DBB" w14:paraId="1DEB10FA" w14:textId="77777777" w:rsidTr="00D81FAC">
        <w:trPr>
          <w:trHeight w:val="553"/>
          <w:jc w:val="center"/>
        </w:trPr>
        <w:tc>
          <w:tcPr>
            <w:tcW w:w="5575" w:type="dxa"/>
            <w:shd w:val="clear" w:color="auto" w:fill="808080" w:themeFill="background1" w:themeFillShade="80"/>
          </w:tcPr>
          <w:p w14:paraId="4AE043AB" w14:textId="40CB28AC" w:rsidR="00622DBB" w:rsidRDefault="00622DB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color w:val="FFFFFF" w:themeColor="background1"/>
                <w:sz w:val="24"/>
                <w:szCs w:val="24"/>
              </w:rPr>
              <w:t>Object C</w:t>
            </w:r>
          </w:p>
        </w:tc>
        <w:tc>
          <w:tcPr>
            <w:tcW w:w="5310" w:type="dxa"/>
          </w:tcPr>
          <w:p w14:paraId="1890CEF1" w14:textId="77777777" w:rsidR="00622DBB" w:rsidRPr="001C07E2" w:rsidRDefault="00622DB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F92A60" w14:paraId="4C746E1C" w14:textId="77777777" w:rsidTr="00AA3CDA">
        <w:trPr>
          <w:trHeight w:val="553"/>
          <w:jc w:val="center"/>
        </w:trPr>
        <w:tc>
          <w:tcPr>
            <w:tcW w:w="10885" w:type="dxa"/>
            <w:gridSpan w:val="2"/>
            <w:shd w:val="clear" w:color="auto" w:fill="808080" w:themeFill="background1" w:themeFillShade="80"/>
          </w:tcPr>
          <w:p w14:paraId="47D4DECE" w14:textId="7D2AEE58" w:rsidR="00F92A60" w:rsidRDefault="00F92A6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BB Control Condition</w:t>
            </w:r>
            <w:r w:rsidR="00E059B8">
              <w:rPr>
                <w:rFonts w:ascii="Times New Roman" w:hAnsi="Times New Roman" w:cs="Times New Roman"/>
                <w:sz w:val="24"/>
                <w:szCs w:val="24"/>
              </w:rPr>
              <w:t xml:space="preserve"> – 4 objects</w:t>
            </w:r>
          </w:p>
        </w:tc>
      </w:tr>
      <w:tr w:rsidR="00F92A60" w14:paraId="237E7DE5" w14:textId="77777777" w:rsidTr="00D81FAC">
        <w:trPr>
          <w:trHeight w:val="553"/>
          <w:jc w:val="center"/>
        </w:trPr>
        <w:tc>
          <w:tcPr>
            <w:tcW w:w="5575" w:type="dxa"/>
            <w:shd w:val="clear" w:color="auto" w:fill="808080" w:themeFill="background1" w:themeFillShade="80"/>
          </w:tcPr>
          <w:p w14:paraId="0A69C6C1" w14:textId="6449716D" w:rsidR="00F92A60" w:rsidRDefault="00F92A60" w:rsidP="00F92A60">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5310" w:type="dxa"/>
          </w:tcPr>
          <w:p w14:paraId="16FA82F4" w14:textId="632879BB" w:rsidR="00F92A60" w:rsidRDefault="00F92A60" w:rsidP="00F92A60">
            <w:pPr>
              <w:spacing w:line="480" w:lineRule="auto"/>
              <w:contextualSpacing/>
              <w:jc w:val="center"/>
              <w:rPr>
                <w:rFonts w:ascii="Times New Roman" w:hAnsi="Times New Roman" w:cs="Times New Roman"/>
                <w:i/>
                <w:sz w:val="24"/>
                <w:szCs w:val="24"/>
              </w:rPr>
            </w:pPr>
            <w:r w:rsidRPr="00BD2A5C">
              <w:rPr>
                <w:rFonts w:ascii="Times New Roman" w:hAnsi="Times New Roman" w:cs="Times New Roman"/>
                <w:i/>
                <w:iCs/>
                <w:sz w:val="24"/>
                <w:szCs w:val="24"/>
              </w:rPr>
              <w:t>p</w:t>
            </w:r>
          </w:p>
        </w:tc>
      </w:tr>
      <w:tr w:rsidR="00F92A60" w14:paraId="2B023194" w14:textId="77777777" w:rsidTr="00D81FAC">
        <w:trPr>
          <w:trHeight w:val="553"/>
          <w:jc w:val="center"/>
        </w:trPr>
        <w:tc>
          <w:tcPr>
            <w:tcW w:w="5575" w:type="dxa"/>
            <w:shd w:val="clear" w:color="auto" w:fill="808080" w:themeFill="background1" w:themeFillShade="80"/>
          </w:tcPr>
          <w:p w14:paraId="46B076F5" w14:textId="70915CF4" w:rsidR="00F92A60" w:rsidRDefault="00F92A60" w:rsidP="00F92A60">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5310" w:type="dxa"/>
          </w:tcPr>
          <w:p w14:paraId="7AD07AC1" w14:textId="22D2E436" w:rsidR="00F92A60" w:rsidRDefault="00F92A60" w:rsidP="00F92A60">
            <w:pPr>
              <w:spacing w:line="480" w:lineRule="auto"/>
              <w:contextualSpacing/>
              <w:jc w:val="center"/>
              <w:rPr>
                <w:rFonts w:ascii="Times New Roman" w:hAnsi="Times New Roman" w:cs="Times New Roman"/>
                <w:i/>
                <w:sz w:val="24"/>
                <w:szCs w:val="24"/>
              </w:rPr>
            </w:pPr>
            <w:r w:rsidRPr="00BD2A5C">
              <w:rPr>
                <w:rFonts w:ascii="Times New Roman" w:hAnsi="Times New Roman" w:cs="Times New Roman"/>
                <w:i/>
                <w:iCs/>
                <w:sz w:val="24"/>
                <w:szCs w:val="24"/>
              </w:rPr>
              <w:t>p</w:t>
            </w:r>
          </w:p>
        </w:tc>
      </w:tr>
      <w:tr w:rsidR="00F92A60" w14:paraId="53EE80FF" w14:textId="77777777" w:rsidTr="00D81FAC">
        <w:trPr>
          <w:trHeight w:val="553"/>
          <w:jc w:val="center"/>
        </w:trPr>
        <w:tc>
          <w:tcPr>
            <w:tcW w:w="5575" w:type="dxa"/>
            <w:shd w:val="clear" w:color="auto" w:fill="808080" w:themeFill="background1" w:themeFillShade="80"/>
          </w:tcPr>
          <w:p w14:paraId="3ED8F734" w14:textId="13A7EE3C" w:rsidR="00F92A60" w:rsidRDefault="00F92A60" w:rsidP="00F92A60">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5310" w:type="dxa"/>
          </w:tcPr>
          <w:p w14:paraId="24906E91" w14:textId="0F89A6F7" w:rsidR="00F92A60" w:rsidRDefault="00F92A60" w:rsidP="00F92A60">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F92A60" w14:paraId="0DFD4695" w14:textId="77777777" w:rsidTr="00D81FAC">
        <w:trPr>
          <w:trHeight w:val="553"/>
          <w:jc w:val="center"/>
        </w:trPr>
        <w:tc>
          <w:tcPr>
            <w:tcW w:w="5575" w:type="dxa"/>
            <w:shd w:val="clear" w:color="auto" w:fill="808080" w:themeFill="background1" w:themeFillShade="80"/>
          </w:tcPr>
          <w:p w14:paraId="7FD7AC0C" w14:textId="7DB09615" w:rsidR="00F92A60" w:rsidRDefault="00F92A60" w:rsidP="00F92A60">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5310" w:type="dxa"/>
          </w:tcPr>
          <w:p w14:paraId="0FF03A67" w14:textId="2ED6FFD0" w:rsidR="00F92A60" w:rsidRDefault="00F92A60" w:rsidP="008E3E23">
            <w:pPr>
              <w:keepNext/>
              <w:spacing w:line="480" w:lineRule="auto"/>
              <w:contextualSpacing/>
              <w:jc w:val="center"/>
              <w:rPr>
                <w:rFonts w:ascii="Times New Roman" w:hAnsi="Times New Roman" w:cs="Times New Roman"/>
                <w:i/>
                <w:sz w:val="24"/>
                <w:szCs w:val="24"/>
              </w:rPr>
            </w:pPr>
            <w:r w:rsidRPr="00BD2A5C">
              <w:rPr>
                <w:rFonts w:ascii="Times New Roman" w:hAnsi="Times New Roman" w:cs="Times New Roman"/>
                <w:iCs/>
                <w:sz w:val="24"/>
                <w:szCs w:val="24"/>
              </w:rPr>
              <w:t>1</w:t>
            </w:r>
          </w:p>
        </w:tc>
      </w:tr>
    </w:tbl>
    <w:p w14:paraId="016B9B34" w14:textId="5D362DB1" w:rsidR="008E3E23" w:rsidRPr="008E3E23" w:rsidRDefault="008E3E23" w:rsidP="008E3E23">
      <w:pPr>
        <w:pStyle w:val="Caption"/>
        <w:rPr>
          <w:rFonts w:ascii="Times New Roman" w:hAnsi="Times New Roman" w:cs="Times New Roman"/>
          <w:b w:val="0"/>
          <w:bCs w:val="0"/>
          <w:color w:val="auto"/>
          <w:sz w:val="24"/>
          <w:szCs w:val="24"/>
        </w:rPr>
      </w:pPr>
      <w:r w:rsidRPr="001A6A27">
        <w:rPr>
          <w:rFonts w:ascii="Times New Roman" w:hAnsi="Times New Roman" w:cs="Times New Roman"/>
          <w:b w:val="0"/>
          <w:bCs w:val="0"/>
          <w:color w:val="auto"/>
          <w:sz w:val="20"/>
          <w:szCs w:val="20"/>
        </w:rPr>
        <w:t xml:space="preserve">Table </w:t>
      </w:r>
      <w:r w:rsidRPr="001A6A27">
        <w:rPr>
          <w:rFonts w:ascii="Times New Roman" w:hAnsi="Times New Roman" w:cs="Times New Roman"/>
          <w:b w:val="0"/>
          <w:bCs w:val="0"/>
          <w:color w:val="auto"/>
          <w:sz w:val="20"/>
          <w:szCs w:val="20"/>
        </w:rPr>
        <w:fldChar w:fldCharType="begin"/>
      </w:r>
      <w:r w:rsidRPr="001A6A27">
        <w:rPr>
          <w:rFonts w:ascii="Times New Roman" w:hAnsi="Times New Roman" w:cs="Times New Roman"/>
          <w:b w:val="0"/>
          <w:bCs w:val="0"/>
          <w:color w:val="auto"/>
          <w:sz w:val="20"/>
          <w:szCs w:val="20"/>
        </w:rPr>
        <w:instrText xml:space="preserve"> SEQ Table \* ARABIC </w:instrText>
      </w:r>
      <w:r w:rsidRPr="001A6A27">
        <w:rPr>
          <w:rFonts w:ascii="Times New Roman" w:hAnsi="Times New Roman" w:cs="Times New Roman"/>
          <w:b w:val="0"/>
          <w:bCs w:val="0"/>
          <w:color w:val="auto"/>
          <w:sz w:val="20"/>
          <w:szCs w:val="20"/>
        </w:rPr>
        <w:fldChar w:fldCharType="separate"/>
      </w:r>
      <w:r w:rsidR="00F87480">
        <w:rPr>
          <w:rFonts w:ascii="Times New Roman" w:hAnsi="Times New Roman" w:cs="Times New Roman"/>
          <w:b w:val="0"/>
          <w:bCs w:val="0"/>
          <w:noProof/>
          <w:color w:val="auto"/>
          <w:sz w:val="20"/>
          <w:szCs w:val="20"/>
        </w:rPr>
        <w:t>1</w:t>
      </w:r>
      <w:r w:rsidRPr="001A6A27">
        <w:rPr>
          <w:rFonts w:ascii="Times New Roman" w:hAnsi="Times New Roman" w:cs="Times New Roman"/>
          <w:b w:val="0"/>
          <w:bCs w:val="0"/>
          <w:color w:val="auto"/>
          <w:sz w:val="20"/>
          <w:szCs w:val="20"/>
        </w:rPr>
        <w:fldChar w:fldCharType="end"/>
      </w:r>
      <w:r w:rsidRPr="001A6A27">
        <w:rPr>
          <w:rFonts w:ascii="Times New Roman" w:hAnsi="Times New Roman" w:cs="Times New Roman"/>
          <w:b w:val="0"/>
          <w:bCs w:val="0"/>
          <w:color w:val="auto"/>
          <w:sz w:val="20"/>
          <w:szCs w:val="20"/>
        </w:rPr>
        <w:t>.</w:t>
      </w:r>
      <w:r w:rsidRPr="008E3E23">
        <w:rPr>
          <w:b w:val="0"/>
          <w:bCs w:val="0"/>
          <w:color w:val="auto"/>
        </w:rPr>
        <w:t xml:space="preserve"> </w:t>
      </w:r>
      <w:r w:rsidRPr="008E3E23">
        <w:rPr>
          <w:rFonts w:ascii="Times New Roman" w:eastAsia="Times New Roman" w:hAnsi="Times New Roman" w:cs="Times New Roman"/>
          <w:b w:val="0"/>
          <w:bCs w:val="0"/>
          <w:color w:val="auto"/>
          <w:sz w:val="20"/>
          <w:szCs w:val="20"/>
        </w:rPr>
        <w:t>This table displays the predictions of the Bayesian model</w:t>
      </w:r>
      <w:r w:rsidR="001A6A27">
        <w:rPr>
          <w:rFonts w:ascii="Times New Roman" w:eastAsia="Times New Roman" w:hAnsi="Times New Roman" w:cs="Times New Roman"/>
          <w:b w:val="0"/>
          <w:bCs w:val="0"/>
          <w:color w:val="auto"/>
          <w:sz w:val="20"/>
          <w:szCs w:val="20"/>
        </w:rPr>
        <w:t xml:space="preserve"> for the BB experimental and control trials.</w:t>
      </w:r>
      <w:r w:rsidRPr="008E3E23">
        <w:rPr>
          <w:rFonts w:ascii="Times New Roman" w:eastAsia="Times New Roman" w:hAnsi="Times New Roman" w:cs="Times New Roman"/>
          <w:b w:val="0"/>
          <w:bCs w:val="0"/>
          <w:color w:val="auto"/>
          <w:sz w:val="20"/>
          <w:szCs w:val="20"/>
        </w:rPr>
        <w:t xml:space="preserve"> </w:t>
      </w:r>
    </w:p>
    <w:p w14:paraId="4D109F09" w14:textId="0878D249" w:rsidR="00060BAF" w:rsidRPr="00B603EE" w:rsidRDefault="00060BAF" w:rsidP="00060BA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can be seen, this model predicts that</w:t>
      </w:r>
      <w:r w:rsidR="00834ACC">
        <w:rPr>
          <w:rFonts w:ascii="Times New Roman" w:hAnsi="Times New Roman" w:cs="Times New Roman"/>
          <w:sz w:val="24"/>
          <w:szCs w:val="24"/>
        </w:rPr>
        <w:t xml:space="preserve"> for any probability </w:t>
      </w:r>
      <w:r w:rsidR="00834ACC">
        <w:rPr>
          <w:rFonts w:ascii="Times New Roman" w:hAnsi="Times New Roman" w:cs="Times New Roman"/>
          <w:i/>
          <w:iCs/>
          <w:sz w:val="24"/>
          <w:szCs w:val="24"/>
        </w:rPr>
        <w:t>p,</w:t>
      </w:r>
      <w:r>
        <w:rPr>
          <w:rFonts w:ascii="Times New Roman" w:hAnsi="Times New Roman" w:cs="Times New Roman"/>
          <w:sz w:val="24"/>
          <w:szCs w:val="24"/>
        </w:rPr>
        <w:t xml:space="preserve"> </w:t>
      </w:r>
      <w:r w:rsidR="00DA6763">
        <w:rPr>
          <w:rFonts w:ascii="Times New Roman" w:hAnsi="Times New Roman" w:cs="Times New Roman"/>
          <w:sz w:val="24"/>
          <w:szCs w:val="24"/>
        </w:rPr>
        <w:t xml:space="preserve">following the AB+ A+ BB </w:t>
      </w:r>
      <w:r w:rsidR="00F545EF">
        <w:rPr>
          <w:rFonts w:ascii="Times New Roman" w:hAnsi="Times New Roman" w:cs="Times New Roman"/>
          <w:sz w:val="24"/>
          <w:szCs w:val="24"/>
        </w:rPr>
        <w:t xml:space="preserve">experimental or </w:t>
      </w:r>
      <w:r w:rsidR="00DA6763">
        <w:rPr>
          <w:rFonts w:ascii="Times New Roman" w:hAnsi="Times New Roman" w:cs="Times New Roman"/>
          <w:sz w:val="24"/>
          <w:szCs w:val="24"/>
        </w:rPr>
        <w:t xml:space="preserve">main event participants should </w:t>
      </w:r>
      <w:r w:rsidR="00451248">
        <w:rPr>
          <w:rFonts w:ascii="Times New Roman" w:hAnsi="Times New Roman" w:cs="Times New Roman"/>
          <w:sz w:val="24"/>
          <w:szCs w:val="24"/>
        </w:rPr>
        <w:t>be maximally confident that object A is a blicket but</w:t>
      </w:r>
      <w:r w:rsidR="00917DE4">
        <w:rPr>
          <w:rFonts w:ascii="Times New Roman" w:hAnsi="Times New Roman" w:cs="Times New Roman"/>
          <w:sz w:val="24"/>
          <w:szCs w:val="24"/>
        </w:rPr>
        <w:t xml:space="preserve"> should</w:t>
      </w:r>
      <w:r w:rsidR="00451248">
        <w:rPr>
          <w:rFonts w:ascii="Times New Roman" w:hAnsi="Times New Roman" w:cs="Times New Roman"/>
          <w:sz w:val="24"/>
          <w:szCs w:val="24"/>
        </w:rPr>
        <w:t xml:space="preserve"> treat objects B and C equivalently</w:t>
      </w:r>
      <w:r w:rsidR="00006F62">
        <w:rPr>
          <w:rFonts w:ascii="Times New Roman" w:hAnsi="Times New Roman" w:cs="Times New Roman"/>
          <w:sz w:val="24"/>
          <w:szCs w:val="24"/>
        </w:rPr>
        <w:t>; that is, they should produce an equivalent number of “yes” responses when asked whether objects B and C are blickets</w:t>
      </w:r>
      <w:r w:rsidR="00451248">
        <w:rPr>
          <w:rFonts w:ascii="Times New Roman" w:hAnsi="Times New Roman" w:cs="Times New Roman"/>
          <w:sz w:val="24"/>
          <w:szCs w:val="24"/>
        </w:rPr>
        <w:t>.</w:t>
      </w:r>
      <w:r w:rsidR="008E2D7D">
        <w:rPr>
          <w:rFonts w:ascii="Times New Roman" w:hAnsi="Times New Roman" w:cs="Times New Roman"/>
          <w:sz w:val="24"/>
          <w:szCs w:val="24"/>
        </w:rPr>
        <w:t xml:space="preserve"> </w:t>
      </w:r>
      <w:r w:rsidR="008E3E23">
        <w:rPr>
          <w:rFonts w:ascii="Times New Roman" w:hAnsi="Times New Roman" w:cs="Times New Roman"/>
          <w:sz w:val="24"/>
          <w:szCs w:val="24"/>
        </w:rPr>
        <w:t xml:space="preserve">In contrast, the model predicts that for any probability </w:t>
      </w:r>
      <w:r w:rsidR="008E3E23">
        <w:rPr>
          <w:rFonts w:ascii="Times New Roman" w:hAnsi="Times New Roman" w:cs="Times New Roman"/>
          <w:i/>
          <w:iCs/>
          <w:sz w:val="24"/>
          <w:szCs w:val="24"/>
        </w:rPr>
        <w:t>p</w:t>
      </w:r>
      <w:r w:rsidR="008E3E23">
        <w:rPr>
          <w:rFonts w:ascii="Times New Roman" w:hAnsi="Times New Roman" w:cs="Times New Roman"/>
          <w:sz w:val="24"/>
          <w:szCs w:val="24"/>
        </w:rPr>
        <w:t xml:space="preserve">, following the ABC+ D+ BB control trials participants should be maximally confident that object D is a blicket after the BB control trials but should treat objects A-C equivalently. </w:t>
      </w:r>
      <w:r w:rsidR="008E2D7D">
        <w:rPr>
          <w:rFonts w:ascii="Times New Roman" w:hAnsi="Times New Roman" w:cs="Times New Roman"/>
          <w:sz w:val="24"/>
          <w:szCs w:val="24"/>
        </w:rPr>
        <w:t xml:space="preserve">The predictions that this model makes after the ISO </w:t>
      </w:r>
      <w:r w:rsidR="00A23231">
        <w:rPr>
          <w:rFonts w:ascii="Times New Roman" w:hAnsi="Times New Roman" w:cs="Times New Roman"/>
          <w:sz w:val="24"/>
          <w:szCs w:val="24"/>
        </w:rPr>
        <w:t>experimental and control trials</w:t>
      </w:r>
      <w:r w:rsidR="008E2D7D">
        <w:rPr>
          <w:rFonts w:ascii="Times New Roman" w:hAnsi="Times New Roman" w:cs="Times New Roman"/>
          <w:sz w:val="24"/>
          <w:szCs w:val="24"/>
        </w:rPr>
        <w:t xml:space="preserve"> </w:t>
      </w:r>
      <w:r w:rsidR="00A53DFE">
        <w:rPr>
          <w:rFonts w:ascii="Times New Roman" w:hAnsi="Times New Roman" w:cs="Times New Roman"/>
          <w:sz w:val="24"/>
          <w:szCs w:val="24"/>
        </w:rPr>
        <w:t>are</w:t>
      </w:r>
      <w:r w:rsidR="008E2D7D">
        <w:rPr>
          <w:rFonts w:ascii="Times New Roman" w:hAnsi="Times New Roman" w:cs="Times New Roman"/>
          <w:sz w:val="24"/>
          <w:szCs w:val="24"/>
        </w:rPr>
        <w:t xml:space="preserve"> shown below</w:t>
      </w:r>
      <w:r w:rsidR="009C3553">
        <w:rPr>
          <w:rFonts w:ascii="Times New Roman" w:hAnsi="Times New Roman" w:cs="Times New Roman"/>
          <w:sz w:val="24"/>
          <w:szCs w:val="24"/>
        </w:rPr>
        <w:t xml:space="preserve"> in Table 2</w:t>
      </w:r>
      <w:r w:rsidR="008E2D7D">
        <w:rPr>
          <w:rFonts w:ascii="Times New Roman" w:hAnsi="Times New Roman" w:cs="Times New Roman"/>
          <w:sz w:val="24"/>
          <w:szCs w:val="24"/>
        </w:rPr>
        <w:t>.</w:t>
      </w:r>
    </w:p>
    <w:tbl>
      <w:tblPr>
        <w:tblStyle w:val="TableGrid"/>
        <w:tblW w:w="10885" w:type="dxa"/>
        <w:jc w:val="center"/>
        <w:tblLayout w:type="fixed"/>
        <w:tblLook w:val="04A0" w:firstRow="1" w:lastRow="0" w:firstColumn="1" w:lastColumn="0" w:noHBand="0" w:noVBand="1"/>
      </w:tblPr>
      <w:tblGrid>
        <w:gridCol w:w="5575"/>
        <w:gridCol w:w="5310"/>
      </w:tblGrid>
      <w:tr w:rsidR="008E3E23" w14:paraId="2CD57937" w14:textId="77777777" w:rsidTr="007131FB">
        <w:trPr>
          <w:trHeight w:val="542"/>
          <w:jc w:val="center"/>
        </w:trPr>
        <w:tc>
          <w:tcPr>
            <w:tcW w:w="10885" w:type="dxa"/>
            <w:gridSpan w:val="2"/>
            <w:shd w:val="clear" w:color="auto" w:fill="808080" w:themeFill="background1" w:themeFillShade="80"/>
          </w:tcPr>
          <w:p w14:paraId="1444C20F" w14:textId="621A1DE1" w:rsidR="008E3E23" w:rsidRDefault="008E3E23" w:rsidP="007131F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Experimental Condition</w:t>
            </w:r>
            <w:r w:rsidR="00E059B8">
              <w:rPr>
                <w:rFonts w:ascii="Times New Roman" w:hAnsi="Times New Roman" w:cs="Times New Roman"/>
                <w:sz w:val="24"/>
                <w:szCs w:val="24"/>
              </w:rPr>
              <w:t xml:space="preserve"> – 3 objects</w:t>
            </w:r>
          </w:p>
        </w:tc>
      </w:tr>
      <w:tr w:rsidR="008E3E23" w14:paraId="73ABE57B" w14:textId="77777777" w:rsidTr="007131FB">
        <w:trPr>
          <w:trHeight w:val="542"/>
          <w:jc w:val="center"/>
        </w:trPr>
        <w:tc>
          <w:tcPr>
            <w:tcW w:w="5575" w:type="dxa"/>
            <w:shd w:val="clear" w:color="auto" w:fill="808080" w:themeFill="background1" w:themeFillShade="80"/>
          </w:tcPr>
          <w:p w14:paraId="1497FC90" w14:textId="77777777" w:rsidR="008E3E23" w:rsidRPr="007F03EF" w:rsidRDefault="008E3E23" w:rsidP="007131FB">
            <w:pPr>
              <w:spacing w:line="480" w:lineRule="auto"/>
              <w:contextualSpacing/>
              <w:jc w:val="center"/>
              <w:rPr>
                <w:rFonts w:ascii="Times New Roman" w:hAnsi="Times New Roman" w:cs="Times New Roman"/>
                <w:i/>
                <w:sz w:val="24"/>
                <w:szCs w:val="24"/>
              </w:rPr>
            </w:pPr>
            <w:r w:rsidRPr="00853656">
              <w:rPr>
                <w:rFonts w:ascii="Times New Roman" w:hAnsi="Times New Roman" w:cs="Times New Roman"/>
                <w:color w:val="FFFFFF" w:themeColor="background1"/>
                <w:sz w:val="24"/>
                <w:szCs w:val="24"/>
              </w:rPr>
              <w:t>Object A</w:t>
            </w:r>
          </w:p>
        </w:tc>
        <w:tc>
          <w:tcPr>
            <w:tcW w:w="5310" w:type="dxa"/>
          </w:tcPr>
          <w:p w14:paraId="25C0E207" w14:textId="0D1479E1" w:rsidR="008E3E23" w:rsidRPr="004A2A94" w:rsidRDefault="008E3E23" w:rsidP="007131F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E3E23" w14:paraId="419A3498" w14:textId="77777777" w:rsidTr="007131FB">
        <w:trPr>
          <w:trHeight w:val="553"/>
          <w:jc w:val="center"/>
        </w:trPr>
        <w:tc>
          <w:tcPr>
            <w:tcW w:w="5575" w:type="dxa"/>
            <w:shd w:val="clear" w:color="auto" w:fill="808080" w:themeFill="background1" w:themeFillShade="80"/>
          </w:tcPr>
          <w:p w14:paraId="248F8FB4" w14:textId="77777777" w:rsidR="008E3E23" w:rsidRPr="007F03EF" w:rsidRDefault="008E3E23" w:rsidP="007131FB">
            <w:pPr>
              <w:spacing w:line="480" w:lineRule="auto"/>
              <w:contextualSpacing/>
              <w:jc w:val="center"/>
              <w:rPr>
                <w:rFonts w:ascii="Times New Roman" w:hAnsi="Times New Roman" w:cs="Times New Roman"/>
                <w:i/>
                <w:sz w:val="24"/>
                <w:szCs w:val="24"/>
              </w:rPr>
            </w:pPr>
            <w:r w:rsidRPr="00853656">
              <w:rPr>
                <w:rFonts w:ascii="Times New Roman" w:hAnsi="Times New Roman" w:cs="Times New Roman"/>
                <w:color w:val="FFFFFF" w:themeColor="background1"/>
                <w:sz w:val="24"/>
                <w:szCs w:val="24"/>
              </w:rPr>
              <w:t>Object B</w:t>
            </w:r>
          </w:p>
        </w:tc>
        <w:tc>
          <w:tcPr>
            <w:tcW w:w="5310" w:type="dxa"/>
          </w:tcPr>
          <w:p w14:paraId="3288B526" w14:textId="77777777" w:rsidR="008E3E23" w:rsidRPr="001C07E2" w:rsidRDefault="008E3E23" w:rsidP="007131F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w:t>
            </w:r>
          </w:p>
        </w:tc>
      </w:tr>
      <w:tr w:rsidR="008E3E23" w14:paraId="6F6011BB" w14:textId="77777777" w:rsidTr="007131FB">
        <w:trPr>
          <w:trHeight w:val="553"/>
          <w:jc w:val="center"/>
        </w:trPr>
        <w:tc>
          <w:tcPr>
            <w:tcW w:w="5575" w:type="dxa"/>
            <w:shd w:val="clear" w:color="auto" w:fill="808080" w:themeFill="background1" w:themeFillShade="80"/>
          </w:tcPr>
          <w:p w14:paraId="53E07120" w14:textId="77777777" w:rsidR="008E3E23" w:rsidRDefault="008E3E23" w:rsidP="007131FB">
            <w:pPr>
              <w:spacing w:line="480" w:lineRule="auto"/>
              <w:contextualSpacing/>
              <w:jc w:val="center"/>
              <w:rPr>
                <w:rFonts w:ascii="Times New Roman" w:hAnsi="Times New Roman" w:cs="Times New Roman"/>
                <w:i/>
                <w:sz w:val="24"/>
                <w:szCs w:val="24"/>
              </w:rPr>
            </w:pPr>
            <w:r>
              <w:rPr>
                <w:rFonts w:ascii="Times New Roman" w:hAnsi="Times New Roman" w:cs="Times New Roman"/>
                <w:color w:val="FFFFFF" w:themeColor="background1"/>
                <w:sz w:val="24"/>
                <w:szCs w:val="24"/>
              </w:rPr>
              <w:t>Object C</w:t>
            </w:r>
          </w:p>
        </w:tc>
        <w:tc>
          <w:tcPr>
            <w:tcW w:w="5310" w:type="dxa"/>
          </w:tcPr>
          <w:p w14:paraId="6460C485" w14:textId="77777777" w:rsidR="008E3E23" w:rsidRPr="001C07E2" w:rsidRDefault="008E3E23" w:rsidP="007131F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8E3E23" w14:paraId="1E6A30F1" w14:textId="77777777" w:rsidTr="007131FB">
        <w:trPr>
          <w:trHeight w:val="553"/>
          <w:jc w:val="center"/>
        </w:trPr>
        <w:tc>
          <w:tcPr>
            <w:tcW w:w="10885" w:type="dxa"/>
            <w:gridSpan w:val="2"/>
            <w:shd w:val="clear" w:color="auto" w:fill="808080" w:themeFill="background1" w:themeFillShade="80"/>
          </w:tcPr>
          <w:p w14:paraId="539536F5" w14:textId="078CFED6" w:rsidR="008E3E23" w:rsidRDefault="008E3E23" w:rsidP="007131FB">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ISO Control Condition</w:t>
            </w:r>
            <w:r w:rsidR="00E059B8">
              <w:rPr>
                <w:rFonts w:ascii="Times New Roman" w:hAnsi="Times New Roman" w:cs="Times New Roman"/>
                <w:sz w:val="24"/>
                <w:szCs w:val="24"/>
              </w:rPr>
              <w:t xml:space="preserve"> – 4 objects</w:t>
            </w:r>
          </w:p>
        </w:tc>
      </w:tr>
      <w:tr w:rsidR="008E3E23" w14:paraId="7B39AB91" w14:textId="77777777" w:rsidTr="007131FB">
        <w:trPr>
          <w:trHeight w:val="553"/>
          <w:jc w:val="center"/>
        </w:trPr>
        <w:tc>
          <w:tcPr>
            <w:tcW w:w="5575" w:type="dxa"/>
            <w:shd w:val="clear" w:color="auto" w:fill="808080" w:themeFill="background1" w:themeFillShade="80"/>
          </w:tcPr>
          <w:p w14:paraId="6AE46284" w14:textId="77777777" w:rsidR="008E3E23" w:rsidRDefault="008E3E23" w:rsidP="007131FB">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Object A</w:t>
            </w:r>
          </w:p>
        </w:tc>
        <w:tc>
          <w:tcPr>
            <w:tcW w:w="5310" w:type="dxa"/>
          </w:tcPr>
          <w:p w14:paraId="56A46168" w14:textId="77777777" w:rsidR="008E3E23" w:rsidRDefault="008E3E23" w:rsidP="007131FB">
            <w:pPr>
              <w:spacing w:line="480" w:lineRule="auto"/>
              <w:contextualSpacing/>
              <w:jc w:val="center"/>
              <w:rPr>
                <w:rFonts w:ascii="Times New Roman" w:hAnsi="Times New Roman" w:cs="Times New Roman"/>
                <w:i/>
                <w:sz w:val="24"/>
                <w:szCs w:val="24"/>
              </w:rPr>
            </w:pPr>
            <w:r w:rsidRPr="00BD2A5C">
              <w:rPr>
                <w:rFonts w:ascii="Times New Roman" w:hAnsi="Times New Roman" w:cs="Times New Roman"/>
                <w:i/>
                <w:iCs/>
                <w:sz w:val="24"/>
                <w:szCs w:val="24"/>
              </w:rPr>
              <w:t>p</w:t>
            </w:r>
          </w:p>
        </w:tc>
      </w:tr>
      <w:tr w:rsidR="008E3E23" w14:paraId="5A0A6FF1" w14:textId="77777777" w:rsidTr="007131FB">
        <w:trPr>
          <w:trHeight w:val="553"/>
          <w:jc w:val="center"/>
        </w:trPr>
        <w:tc>
          <w:tcPr>
            <w:tcW w:w="5575" w:type="dxa"/>
            <w:shd w:val="clear" w:color="auto" w:fill="808080" w:themeFill="background1" w:themeFillShade="80"/>
          </w:tcPr>
          <w:p w14:paraId="6E77E33E" w14:textId="77777777" w:rsidR="008E3E23" w:rsidRDefault="008E3E23" w:rsidP="007131FB">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5310" w:type="dxa"/>
          </w:tcPr>
          <w:p w14:paraId="0855AE40" w14:textId="77777777" w:rsidR="008E3E23" w:rsidRDefault="008E3E23" w:rsidP="007131FB">
            <w:pPr>
              <w:spacing w:line="480" w:lineRule="auto"/>
              <w:contextualSpacing/>
              <w:jc w:val="center"/>
              <w:rPr>
                <w:rFonts w:ascii="Times New Roman" w:hAnsi="Times New Roman" w:cs="Times New Roman"/>
                <w:i/>
                <w:sz w:val="24"/>
                <w:szCs w:val="24"/>
              </w:rPr>
            </w:pPr>
            <w:r w:rsidRPr="00BD2A5C">
              <w:rPr>
                <w:rFonts w:ascii="Times New Roman" w:hAnsi="Times New Roman" w:cs="Times New Roman"/>
                <w:i/>
                <w:iCs/>
                <w:sz w:val="24"/>
                <w:szCs w:val="24"/>
              </w:rPr>
              <w:t>p</w:t>
            </w:r>
          </w:p>
        </w:tc>
      </w:tr>
      <w:tr w:rsidR="008E3E23" w14:paraId="3B7AE1D0" w14:textId="77777777" w:rsidTr="007131FB">
        <w:trPr>
          <w:trHeight w:val="553"/>
          <w:jc w:val="center"/>
        </w:trPr>
        <w:tc>
          <w:tcPr>
            <w:tcW w:w="5575" w:type="dxa"/>
            <w:shd w:val="clear" w:color="auto" w:fill="808080" w:themeFill="background1" w:themeFillShade="80"/>
          </w:tcPr>
          <w:p w14:paraId="5D754E36" w14:textId="77777777" w:rsidR="008E3E23" w:rsidRDefault="008E3E23" w:rsidP="007131FB">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5310" w:type="dxa"/>
          </w:tcPr>
          <w:p w14:paraId="78464967" w14:textId="77777777" w:rsidR="008E3E23" w:rsidRDefault="008E3E23" w:rsidP="007131F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8E3E23" w14:paraId="65EA97F6" w14:textId="77777777" w:rsidTr="007131FB">
        <w:trPr>
          <w:trHeight w:val="553"/>
          <w:jc w:val="center"/>
        </w:trPr>
        <w:tc>
          <w:tcPr>
            <w:tcW w:w="5575" w:type="dxa"/>
            <w:shd w:val="clear" w:color="auto" w:fill="808080" w:themeFill="background1" w:themeFillShade="80"/>
          </w:tcPr>
          <w:p w14:paraId="7435C9E4" w14:textId="77777777" w:rsidR="008E3E23" w:rsidRDefault="008E3E23" w:rsidP="007131FB">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5310" w:type="dxa"/>
          </w:tcPr>
          <w:p w14:paraId="4E8F2E28" w14:textId="44C41B25" w:rsidR="008E3E23" w:rsidRDefault="008E3E23" w:rsidP="001A6A27">
            <w:pPr>
              <w:keepNext/>
              <w:spacing w:line="480" w:lineRule="auto"/>
              <w:contextualSpacing/>
              <w:jc w:val="center"/>
              <w:rPr>
                <w:rFonts w:ascii="Times New Roman" w:hAnsi="Times New Roman" w:cs="Times New Roman"/>
                <w:i/>
                <w:sz w:val="24"/>
                <w:szCs w:val="24"/>
              </w:rPr>
            </w:pPr>
            <w:r>
              <w:rPr>
                <w:rFonts w:ascii="Times New Roman" w:hAnsi="Times New Roman" w:cs="Times New Roman"/>
                <w:iCs/>
                <w:sz w:val="24"/>
                <w:szCs w:val="24"/>
              </w:rPr>
              <w:t>0</w:t>
            </w:r>
          </w:p>
        </w:tc>
      </w:tr>
    </w:tbl>
    <w:p w14:paraId="624C6E2B" w14:textId="6D918506" w:rsidR="00604542" w:rsidRDefault="001A6A27" w:rsidP="001A6A27">
      <w:pPr>
        <w:pStyle w:val="Caption"/>
        <w:rPr>
          <w:rFonts w:ascii="Times New Roman" w:hAnsi="Times New Roman" w:cs="Times New Roman"/>
          <w:sz w:val="24"/>
          <w:szCs w:val="24"/>
        </w:rPr>
      </w:pPr>
      <w:r w:rsidRPr="001A6A27">
        <w:rPr>
          <w:rFonts w:ascii="Times New Roman" w:hAnsi="Times New Roman" w:cs="Times New Roman"/>
          <w:b w:val="0"/>
          <w:bCs w:val="0"/>
          <w:color w:val="auto"/>
          <w:sz w:val="20"/>
          <w:szCs w:val="20"/>
        </w:rPr>
        <w:t xml:space="preserve">Table </w:t>
      </w:r>
      <w:r w:rsidRPr="001A6A27">
        <w:rPr>
          <w:rFonts w:ascii="Times New Roman" w:hAnsi="Times New Roman" w:cs="Times New Roman"/>
          <w:b w:val="0"/>
          <w:bCs w:val="0"/>
          <w:color w:val="auto"/>
          <w:sz w:val="20"/>
          <w:szCs w:val="20"/>
        </w:rPr>
        <w:fldChar w:fldCharType="begin"/>
      </w:r>
      <w:r w:rsidRPr="001A6A27">
        <w:rPr>
          <w:rFonts w:ascii="Times New Roman" w:hAnsi="Times New Roman" w:cs="Times New Roman"/>
          <w:b w:val="0"/>
          <w:bCs w:val="0"/>
          <w:color w:val="auto"/>
          <w:sz w:val="20"/>
          <w:szCs w:val="20"/>
        </w:rPr>
        <w:instrText xml:space="preserve"> SEQ Table \* ARABIC </w:instrText>
      </w:r>
      <w:r w:rsidRPr="001A6A27">
        <w:rPr>
          <w:rFonts w:ascii="Times New Roman" w:hAnsi="Times New Roman" w:cs="Times New Roman"/>
          <w:b w:val="0"/>
          <w:bCs w:val="0"/>
          <w:color w:val="auto"/>
          <w:sz w:val="20"/>
          <w:szCs w:val="20"/>
        </w:rPr>
        <w:fldChar w:fldCharType="separate"/>
      </w:r>
      <w:r w:rsidR="00F87480">
        <w:rPr>
          <w:rFonts w:ascii="Times New Roman" w:hAnsi="Times New Roman" w:cs="Times New Roman"/>
          <w:b w:val="0"/>
          <w:bCs w:val="0"/>
          <w:noProof/>
          <w:color w:val="auto"/>
          <w:sz w:val="20"/>
          <w:szCs w:val="20"/>
        </w:rPr>
        <w:t>2</w:t>
      </w:r>
      <w:r w:rsidRPr="001A6A27">
        <w:rPr>
          <w:rFonts w:ascii="Times New Roman" w:hAnsi="Times New Roman" w:cs="Times New Roman"/>
          <w:b w:val="0"/>
          <w:bCs w:val="0"/>
          <w:color w:val="auto"/>
          <w:sz w:val="20"/>
          <w:szCs w:val="20"/>
        </w:rPr>
        <w:fldChar w:fldCharType="end"/>
      </w:r>
      <w:r w:rsidRPr="001A6A27">
        <w:rPr>
          <w:rFonts w:ascii="Times New Roman" w:hAnsi="Times New Roman" w:cs="Times New Roman"/>
          <w:b w:val="0"/>
          <w:bCs w:val="0"/>
          <w:color w:val="auto"/>
          <w:sz w:val="20"/>
          <w:szCs w:val="20"/>
        </w:rPr>
        <w:t>.</w:t>
      </w:r>
      <w:r w:rsidRPr="001A6A27">
        <w:rPr>
          <w:color w:val="auto"/>
        </w:rPr>
        <w:t xml:space="preserve"> </w:t>
      </w:r>
      <w:r w:rsidRPr="008E3E23">
        <w:rPr>
          <w:rFonts w:ascii="Times New Roman" w:eastAsia="Times New Roman" w:hAnsi="Times New Roman" w:cs="Times New Roman"/>
          <w:b w:val="0"/>
          <w:bCs w:val="0"/>
          <w:color w:val="auto"/>
          <w:sz w:val="20"/>
          <w:szCs w:val="20"/>
        </w:rPr>
        <w:t xml:space="preserve">This table displays the predictions of the Bayesian model </w:t>
      </w:r>
      <w:r>
        <w:rPr>
          <w:rFonts w:ascii="Times New Roman" w:eastAsia="Times New Roman" w:hAnsi="Times New Roman" w:cs="Times New Roman"/>
          <w:b w:val="0"/>
          <w:bCs w:val="0"/>
          <w:color w:val="auto"/>
          <w:sz w:val="20"/>
          <w:szCs w:val="20"/>
        </w:rPr>
        <w:t>for the ISO experimental and control trials.</w:t>
      </w:r>
    </w:p>
    <w:p w14:paraId="6F84E550" w14:textId="4B8AEBD6" w:rsidR="008D56B6" w:rsidRDefault="00883033" w:rsidP="00E059B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is shown </w:t>
      </w:r>
      <w:r w:rsidR="005C4ED8">
        <w:rPr>
          <w:rFonts w:ascii="Times New Roman" w:hAnsi="Times New Roman" w:cs="Times New Roman"/>
          <w:sz w:val="24"/>
          <w:szCs w:val="24"/>
        </w:rPr>
        <w:t>in Table 2</w:t>
      </w:r>
      <w:r>
        <w:rPr>
          <w:rFonts w:ascii="Times New Roman" w:hAnsi="Times New Roman" w:cs="Times New Roman"/>
          <w:sz w:val="24"/>
          <w:szCs w:val="24"/>
        </w:rPr>
        <w:t xml:space="preserve">, </w:t>
      </w:r>
      <w:r w:rsidR="00E059B8">
        <w:rPr>
          <w:rFonts w:ascii="Times New Roman" w:hAnsi="Times New Roman" w:cs="Times New Roman"/>
          <w:sz w:val="24"/>
          <w:szCs w:val="24"/>
        </w:rPr>
        <w:t xml:space="preserve">this model predicts that for any probability </w:t>
      </w:r>
      <w:r w:rsidR="00E059B8">
        <w:rPr>
          <w:rFonts w:ascii="Times New Roman" w:hAnsi="Times New Roman" w:cs="Times New Roman"/>
          <w:i/>
          <w:iCs/>
          <w:sz w:val="24"/>
          <w:szCs w:val="24"/>
        </w:rPr>
        <w:t>p,</w:t>
      </w:r>
      <w:r w:rsidR="00E059B8">
        <w:rPr>
          <w:rFonts w:ascii="Times New Roman" w:hAnsi="Times New Roman" w:cs="Times New Roman"/>
          <w:sz w:val="24"/>
          <w:szCs w:val="24"/>
        </w:rPr>
        <w:t xml:space="preserve"> following the AB+ A- ISO experimental or main event participants should be maximally confident that object A is not a blicket but should treat objects B and C equivalently; that is, they should produce an equivalent number of “yes” responses when asked whether objects B and C are blickets. In contrast, the model predicts that for any probability </w:t>
      </w:r>
      <w:r w:rsidR="00E059B8">
        <w:rPr>
          <w:rFonts w:ascii="Times New Roman" w:hAnsi="Times New Roman" w:cs="Times New Roman"/>
          <w:i/>
          <w:iCs/>
          <w:sz w:val="24"/>
          <w:szCs w:val="24"/>
        </w:rPr>
        <w:t>p</w:t>
      </w:r>
      <w:r w:rsidR="00E059B8">
        <w:rPr>
          <w:rFonts w:ascii="Times New Roman" w:hAnsi="Times New Roman" w:cs="Times New Roman"/>
          <w:sz w:val="24"/>
          <w:szCs w:val="24"/>
        </w:rPr>
        <w:t>, following the ABC+ D- ISO control trials participants should be maximally confident that object D is not a blicket after the ISO control trials but should treat objects A-C equivalently. In sum</w:t>
      </w:r>
      <w:r w:rsidR="000C3C42">
        <w:rPr>
          <w:rFonts w:ascii="Times New Roman" w:hAnsi="Times New Roman" w:cs="Times New Roman"/>
          <w:sz w:val="24"/>
          <w:szCs w:val="24"/>
        </w:rPr>
        <w:t xml:space="preserve">, a simple Bayesian model predicts that learners should be maximally confident about the status of a candidate cause when it is shown in </w:t>
      </w:r>
      <w:r w:rsidR="00285F5D">
        <w:rPr>
          <w:rFonts w:ascii="Times New Roman" w:hAnsi="Times New Roman" w:cs="Times New Roman"/>
          <w:sz w:val="24"/>
          <w:szCs w:val="24"/>
        </w:rPr>
        <w:t>isolation but</w:t>
      </w:r>
      <w:r w:rsidR="000C3C42">
        <w:rPr>
          <w:rFonts w:ascii="Times New Roman" w:hAnsi="Times New Roman" w:cs="Times New Roman"/>
          <w:sz w:val="24"/>
          <w:szCs w:val="24"/>
        </w:rPr>
        <w:t xml:space="preserve"> should treat objects that are shown in combination</w:t>
      </w:r>
      <w:r w:rsidR="00285F5D">
        <w:rPr>
          <w:rFonts w:ascii="Times New Roman" w:hAnsi="Times New Roman" w:cs="Times New Roman"/>
          <w:sz w:val="24"/>
          <w:szCs w:val="24"/>
        </w:rPr>
        <w:t xml:space="preserve"> (and never alone)</w:t>
      </w:r>
      <w:r w:rsidR="000C3C42">
        <w:rPr>
          <w:rFonts w:ascii="Times New Roman" w:hAnsi="Times New Roman" w:cs="Times New Roman"/>
          <w:sz w:val="24"/>
          <w:szCs w:val="24"/>
        </w:rPr>
        <w:t xml:space="preserve"> equivalently. </w:t>
      </w:r>
    </w:p>
    <w:p w14:paraId="03017B50" w14:textId="17B101A3" w:rsidR="00D21448" w:rsidRPr="00F73995" w:rsidRDefault="007805D5" w:rsidP="00695D4D">
      <w:pPr>
        <w:spacing w:line="480" w:lineRule="auto"/>
        <w:ind w:firstLine="720"/>
        <w:contextualSpacing/>
      </w:pPr>
      <w:r>
        <w:rPr>
          <w:rFonts w:ascii="Times New Roman" w:hAnsi="Times New Roman" w:cs="Times New Roman"/>
          <w:b/>
          <w:bCs/>
          <w:sz w:val="24"/>
          <w:szCs w:val="24"/>
        </w:rPr>
        <w:t xml:space="preserve">Associative learning: a simple “counting” cognitive mechanism. </w:t>
      </w:r>
      <w:ins w:id="154" w:author="Benton, Deon" w:date="2023-03-16T15:49:00Z">
        <w:r w:rsidR="008D38AF">
          <w:rPr>
            <w:rFonts w:ascii="Times New Roman" w:hAnsi="Times New Roman" w:cs="Times New Roman"/>
            <w:sz w:val="24"/>
            <w:szCs w:val="24"/>
          </w:rPr>
          <w:t>In contrast to a simple Bayesian model, an alternative</w:t>
        </w:r>
      </w:ins>
      <w:r>
        <w:rPr>
          <w:rFonts w:ascii="Times New Roman" w:hAnsi="Times New Roman" w:cs="Times New Roman"/>
          <w:sz w:val="24"/>
          <w:szCs w:val="24"/>
        </w:rPr>
        <w:t xml:space="preserve"> cognitive mechanism that children may rely on </w:t>
      </w:r>
      <w:ins w:id="155" w:author="Benton, Deon" w:date="2023-03-16T15:49:00Z">
        <w:r w:rsidR="008D38AF">
          <w:rPr>
            <w:rFonts w:ascii="Times New Roman" w:hAnsi="Times New Roman" w:cs="Times New Roman"/>
            <w:sz w:val="24"/>
            <w:szCs w:val="24"/>
          </w:rPr>
          <w:t xml:space="preserve">is one </w:t>
        </w:r>
      </w:ins>
      <w:ins w:id="156" w:author="Benton, Deon" w:date="2023-03-16T15:50:00Z">
        <w:r w:rsidR="008D38AF">
          <w:rPr>
            <w:rFonts w:ascii="Times New Roman" w:hAnsi="Times New Roman" w:cs="Times New Roman"/>
            <w:sz w:val="24"/>
            <w:szCs w:val="24"/>
          </w:rPr>
          <w:t xml:space="preserve">that is </w:t>
        </w:r>
      </w:ins>
      <w:ins w:id="157" w:author="Benton, Deon" w:date="2023-03-16T15:49:00Z">
        <w:r w:rsidR="008D38AF">
          <w:rPr>
            <w:rFonts w:ascii="Times New Roman" w:hAnsi="Times New Roman" w:cs="Times New Roman"/>
            <w:sz w:val="24"/>
            <w:szCs w:val="24"/>
          </w:rPr>
          <w:t>based</w:t>
        </w:r>
      </w:ins>
      <w:r>
        <w:rPr>
          <w:rFonts w:ascii="Times New Roman" w:hAnsi="Times New Roman" w:cs="Times New Roman"/>
          <w:sz w:val="24"/>
          <w:szCs w:val="24"/>
        </w:rPr>
        <w:t xml:space="preserve"> on a simple associative “counting” strategy</w:t>
      </w:r>
      <w:ins w:id="158" w:author="Benton, Deon" w:date="2023-03-16T15:49:00Z">
        <w:r w:rsidR="008D38AF">
          <w:rPr>
            <w:rFonts w:ascii="Times New Roman" w:hAnsi="Times New Roman" w:cs="Times New Roman"/>
            <w:sz w:val="24"/>
            <w:szCs w:val="24"/>
          </w:rPr>
          <w:t xml:space="preserve">. Such a </w:t>
        </w:r>
      </w:ins>
      <w:ins w:id="159" w:author="Benton, Deon" w:date="2023-03-16T15:50:00Z">
        <w:r w:rsidR="003E19ED">
          <w:rPr>
            <w:rFonts w:ascii="Times New Roman" w:hAnsi="Times New Roman" w:cs="Times New Roman"/>
            <w:sz w:val="24"/>
            <w:szCs w:val="24"/>
          </w:rPr>
          <w:t>mechanism would be sensitive to</w:t>
        </w:r>
      </w:ins>
      <w:r w:rsidR="00C96179">
        <w:rPr>
          <w:rFonts w:ascii="Times New Roman" w:hAnsi="Times New Roman" w:cs="Times New Roman"/>
          <w:sz w:val="24"/>
          <w:szCs w:val="24"/>
        </w:rPr>
        <w:t xml:space="preserve"> </w:t>
      </w:r>
      <w:r w:rsidR="002C655D">
        <w:rPr>
          <w:rFonts w:ascii="Times New Roman" w:hAnsi="Times New Roman" w:cs="Times New Roman"/>
          <w:sz w:val="24"/>
          <w:szCs w:val="24"/>
        </w:rPr>
        <w:t xml:space="preserve">frequency with which (i.e., the </w:t>
      </w:r>
      <w:r w:rsidR="00C96179">
        <w:rPr>
          <w:rFonts w:ascii="Times New Roman" w:hAnsi="Times New Roman" w:cs="Times New Roman"/>
          <w:sz w:val="24"/>
          <w:szCs w:val="24"/>
        </w:rPr>
        <w:t>number of times that</w:t>
      </w:r>
      <w:r w:rsidR="002C655D">
        <w:rPr>
          <w:rFonts w:ascii="Times New Roman" w:hAnsi="Times New Roman" w:cs="Times New Roman"/>
          <w:sz w:val="24"/>
          <w:szCs w:val="24"/>
        </w:rPr>
        <w:t>)</w:t>
      </w:r>
      <w:r w:rsidR="00C96179">
        <w:rPr>
          <w:rFonts w:ascii="Times New Roman" w:hAnsi="Times New Roman" w:cs="Times New Roman"/>
          <w:sz w:val="24"/>
          <w:szCs w:val="24"/>
        </w:rPr>
        <w:t xml:space="preserve"> a given object—either individually or in combination with other objects—</w:t>
      </w:r>
      <w:r w:rsidR="00657E2C">
        <w:rPr>
          <w:rFonts w:ascii="Times New Roman" w:hAnsi="Times New Roman" w:cs="Times New Roman"/>
          <w:sz w:val="24"/>
          <w:szCs w:val="24"/>
        </w:rPr>
        <w:t>appeared with the blicket effect</w:t>
      </w:r>
      <w:r>
        <w:rPr>
          <w:rFonts w:ascii="Times New Roman" w:hAnsi="Times New Roman" w:cs="Times New Roman"/>
          <w:sz w:val="24"/>
          <w:szCs w:val="24"/>
        </w:rPr>
        <w:t xml:space="preserve">. To understand how this </w:t>
      </w:r>
      <w:r w:rsidR="00822A22">
        <w:rPr>
          <w:rFonts w:ascii="Times New Roman" w:hAnsi="Times New Roman" w:cs="Times New Roman"/>
          <w:sz w:val="24"/>
          <w:szCs w:val="24"/>
        </w:rPr>
        <w:t>process might work mechanistically</w:t>
      </w:r>
      <w:r>
        <w:rPr>
          <w:rFonts w:ascii="Times New Roman" w:hAnsi="Times New Roman" w:cs="Times New Roman"/>
          <w:sz w:val="24"/>
          <w:szCs w:val="24"/>
        </w:rPr>
        <w:t xml:space="preserve">, consider the ABC+ D+ BB control trial. </w:t>
      </w:r>
      <w:r w:rsidR="00572DC7">
        <w:rPr>
          <w:rFonts w:ascii="Times New Roman" w:hAnsi="Times New Roman" w:cs="Times New Roman"/>
          <w:sz w:val="24"/>
          <w:szCs w:val="24"/>
        </w:rPr>
        <w:t xml:space="preserve">If </w:t>
      </w:r>
      <w:ins w:id="160" w:author="Benton, Deon" w:date="2023-03-16T13:06:00Z">
        <w:r w:rsidR="0087186A">
          <w:rPr>
            <w:rFonts w:ascii="Times New Roman" w:hAnsi="Times New Roman" w:cs="Times New Roman"/>
            <w:sz w:val="24"/>
            <w:szCs w:val="24"/>
          </w:rPr>
          <w:t>this process is the one that</w:t>
        </w:r>
      </w:ins>
      <w:r w:rsidR="00572DC7">
        <w:rPr>
          <w:rFonts w:ascii="Times New Roman" w:hAnsi="Times New Roman" w:cs="Times New Roman"/>
          <w:sz w:val="24"/>
          <w:szCs w:val="24"/>
        </w:rPr>
        <w:t xml:space="preserve"> best explains </w:t>
      </w:r>
      <w:r w:rsidR="00923D70">
        <w:rPr>
          <w:rFonts w:ascii="Times New Roman" w:hAnsi="Times New Roman" w:cs="Times New Roman"/>
          <w:sz w:val="24"/>
          <w:szCs w:val="24"/>
        </w:rPr>
        <w:t xml:space="preserve">how learners arrive at their causal judgements in the </w:t>
      </w:r>
      <w:ins w:id="161" w:author="Benton, Deon" w:date="2023-03-16T13:06:00Z">
        <w:r w:rsidR="0087186A">
          <w:rPr>
            <w:rFonts w:ascii="Times New Roman" w:hAnsi="Times New Roman" w:cs="Times New Roman"/>
            <w:sz w:val="24"/>
            <w:szCs w:val="24"/>
          </w:rPr>
          <w:t>current study</w:t>
        </w:r>
      </w:ins>
      <w:r w:rsidR="00572DC7">
        <w:rPr>
          <w:rFonts w:ascii="Times New Roman" w:hAnsi="Times New Roman" w:cs="Times New Roman"/>
          <w:sz w:val="24"/>
          <w:szCs w:val="24"/>
        </w:rPr>
        <w:t xml:space="preserve">, </w:t>
      </w:r>
      <w:r w:rsidR="00657E2C">
        <w:rPr>
          <w:rFonts w:ascii="Times New Roman" w:hAnsi="Times New Roman" w:cs="Times New Roman"/>
          <w:sz w:val="24"/>
          <w:szCs w:val="24"/>
        </w:rPr>
        <w:t xml:space="preserve">then </w:t>
      </w:r>
      <w:r>
        <w:rPr>
          <w:rFonts w:ascii="Times New Roman" w:hAnsi="Times New Roman" w:cs="Times New Roman"/>
          <w:sz w:val="24"/>
          <w:szCs w:val="24"/>
        </w:rPr>
        <w:t xml:space="preserve">learners should treat </w:t>
      </w:r>
      <w:r w:rsidR="00572DC7">
        <w:rPr>
          <w:rFonts w:ascii="Times New Roman" w:hAnsi="Times New Roman" w:cs="Times New Roman"/>
          <w:sz w:val="24"/>
          <w:szCs w:val="24"/>
        </w:rPr>
        <w:t>objects A-D</w:t>
      </w:r>
      <w:r>
        <w:rPr>
          <w:rFonts w:ascii="Times New Roman" w:hAnsi="Times New Roman" w:cs="Times New Roman"/>
          <w:sz w:val="24"/>
          <w:szCs w:val="24"/>
        </w:rPr>
        <w:t xml:space="preserve"> equivalently</w:t>
      </w:r>
      <w:r w:rsidR="00F83F7B">
        <w:rPr>
          <w:rFonts w:ascii="Times New Roman" w:hAnsi="Times New Roman" w:cs="Times New Roman"/>
          <w:sz w:val="24"/>
          <w:szCs w:val="24"/>
        </w:rPr>
        <w:t xml:space="preserve"> following the BB control event</w:t>
      </w:r>
      <w:r w:rsidR="00572DC7">
        <w:rPr>
          <w:rFonts w:ascii="Times New Roman" w:hAnsi="Times New Roman" w:cs="Times New Roman"/>
          <w:sz w:val="24"/>
          <w:szCs w:val="24"/>
        </w:rPr>
        <w:t>. This is because</w:t>
      </w:r>
      <w:r>
        <w:rPr>
          <w:rFonts w:ascii="Times New Roman" w:hAnsi="Times New Roman" w:cs="Times New Roman"/>
          <w:sz w:val="24"/>
          <w:szCs w:val="24"/>
        </w:rPr>
        <w:t xml:space="preserve"> </w:t>
      </w:r>
      <w:r w:rsidR="009855B6">
        <w:rPr>
          <w:rFonts w:ascii="Times New Roman" w:hAnsi="Times New Roman" w:cs="Times New Roman"/>
          <w:sz w:val="24"/>
          <w:szCs w:val="24"/>
        </w:rPr>
        <w:t xml:space="preserve">all four objects would have been paired with the machine’s activation an equal number of times. In </w:t>
      </w:r>
      <w:r w:rsidR="009855B6">
        <w:rPr>
          <w:rFonts w:ascii="Times New Roman" w:hAnsi="Times New Roman" w:cs="Times New Roman"/>
          <w:sz w:val="24"/>
          <w:szCs w:val="24"/>
        </w:rPr>
        <w:lastRenderedPageBreak/>
        <w:t>other words, object A would have been seen with the machine’s activation exactly once</w:t>
      </w:r>
      <w:r w:rsidR="00F83F7B">
        <w:rPr>
          <w:rFonts w:ascii="Times New Roman" w:hAnsi="Times New Roman" w:cs="Times New Roman"/>
          <w:sz w:val="24"/>
          <w:szCs w:val="24"/>
        </w:rPr>
        <w:t xml:space="preserve">; </w:t>
      </w:r>
      <w:r w:rsidR="009855B6">
        <w:rPr>
          <w:rFonts w:ascii="Times New Roman" w:hAnsi="Times New Roman" w:cs="Times New Roman"/>
          <w:sz w:val="24"/>
          <w:szCs w:val="24"/>
        </w:rPr>
        <w:t>object B would have been seen with the machine’s activation exactly once</w:t>
      </w:r>
      <w:r w:rsidR="00F83F7B">
        <w:rPr>
          <w:rFonts w:ascii="Times New Roman" w:hAnsi="Times New Roman" w:cs="Times New Roman"/>
          <w:sz w:val="24"/>
          <w:szCs w:val="24"/>
        </w:rPr>
        <w:t>;</w:t>
      </w:r>
      <w:r w:rsidR="009855B6">
        <w:rPr>
          <w:rFonts w:ascii="Times New Roman" w:hAnsi="Times New Roman" w:cs="Times New Roman"/>
          <w:sz w:val="24"/>
          <w:szCs w:val="24"/>
        </w:rPr>
        <w:t xml:space="preserve"> object C would have been seen with the machine’s activation exactly once</w:t>
      </w:r>
      <w:r w:rsidR="00F83F7B">
        <w:rPr>
          <w:rFonts w:ascii="Times New Roman" w:hAnsi="Times New Roman" w:cs="Times New Roman"/>
          <w:sz w:val="24"/>
          <w:szCs w:val="24"/>
        </w:rPr>
        <w:t>;</w:t>
      </w:r>
      <w:r w:rsidR="009855B6">
        <w:rPr>
          <w:rFonts w:ascii="Times New Roman" w:hAnsi="Times New Roman" w:cs="Times New Roman"/>
          <w:sz w:val="24"/>
          <w:szCs w:val="24"/>
        </w:rPr>
        <w:t xml:space="preserve"> and object D would have been seen with the machine’s activation exactly once. </w:t>
      </w:r>
    </w:p>
    <w:p w14:paraId="0B6BDC5A" w14:textId="645BAD42" w:rsidR="00914043" w:rsidRDefault="00656E1E" w:rsidP="00695D4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Although</w:t>
      </w:r>
      <w:r w:rsidR="00A46D61">
        <w:rPr>
          <w:rFonts w:ascii="Times New Roman" w:hAnsi="Times New Roman" w:cs="Times New Roman"/>
          <w:sz w:val="24"/>
          <w:szCs w:val="24"/>
        </w:rPr>
        <w:t xml:space="preserve"> </w:t>
      </w:r>
      <w:r w:rsidR="00D21448">
        <w:rPr>
          <w:rFonts w:ascii="Times New Roman" w:hAnsi="Times New Roman" w:cs="Times New Roman"/>
          <w:sz w:val="24"/>
          <w:szCs w:val="24"/>
        </w:rPr>
        <w:t>a counting-based mechanism</w:t>
      </w:r>
      <w:r w:rsidR="00A46D61">
        <w:rPr>
          <w:rFonts w:ascii="Times New Roman" w:hAnsi="Times New Roman" w:cs="Times New Roman"/>
          <w:sz w:val="24"/>
          <w:szCs w:val="24"/>
        </w:rPr>
        <w:t xml:space="preserve"> and the traditional RW model are</w:t>
      </w:r>
      <w:r w:rsidR="00F62F94">
        <w:rPr>
          <w:rFonts w:ascii="Times New Roman" w:hAnsi="Times New Roman" w:cs="Times New Roman"/>
          <w:sz w:val="24"/>
          <w:szCs w:val="24"/>
        </w:rPr>
        <w:t xml:space="preserve"> related by virtue of being</w:t>
      </w:r>
      <w:r w:rsidR="00A46D61">
        <w:rPr>
          <w:rFonts w:ascii="Times New Roman" w:hAnsi="Times New Roman" w:cs="Times New Roman"/>
          <w:sz w:val="24"/>
          <w:szCs w:val="24"/>
        </w:rPr>
        <w:t xml:space="preserve"> associative-learning processes, they </w:t>
      </w:r>
      <w:r w:rsidR="00F62F94">
        <w:rPr>
          <w:rFonts w:ascii="Times New Roman" w:hAnsi="Times New Roman" w:cs="Times New Roman"/>
          <w:sz w:val="24"/>
          <w:szCs w:val="24"/>
        </w:rPr>
        <w:t>generate distinct</w:t>
      </w:r>
      <w:r w:rsidR="00607FAD">
        <w:rPr>
          <w:rFonts w:ascii="Times New Roman" w:hAnsi="Times New Roman" w:cs="Times New Roman"/>
          <w:sz w:val="24"/>
          <w:szCs w:val="24"/>
        </w:rPr>
        <w:t xml:space="preserve"> predictions</w:t>
      </w:r>
      <w:r w:rsidR="00A46D61">
        <w:rPr>
          <w:rFonts w:ascii="Times New Roman" w:hAnsi="Times New Roman" w:cs="Times New Roman"/>
          <w:sz w:val="24"/>
          <w:szCs w:val="24"/>
        </w:rPr>
        <w:t xml:space="preserve">. </w:t>
      </w:r>
      <w:r w:rsidR="003E580E">
        <w:rPr>
          <w:rFonts w:ascii="Times New Roman" w:hAnsi="Times New Roman" w:cs="Times New Roman"/>
          <w:sz w:val="24"/>
          <w:szCs w:val="24"/>
        </w:rPr>
        <w:t xml:space="preserve">For instance, </w:t>
      </w:r>
      <w:r w:rsidR="00736720">
        <w:rPr>
          <w:rFonts w:ascii="Times New Roman" w:hAnsi="Times New Roman" w:cs="Times New Roman"/>
          <w:sz w:val="24"/>
          <w:szCs w:val="24"/>
        </w:rPr>
        <w:t>if a simple counting-based mechanism underl</w:t>
      </w:r>
      <w:r w:rsidR="001A2854">
        <w:rPr>
          <w:rFonts w:ascii="Times New Roman" w:hAnsi="Times New Roman" w:cs="Times New Roman"/>
          <w:sz w:val="24"/>
          <w:szCs w:val="24"/>
        </w:rPr>
        <w:t>ay</w:t>
      </w:r>
      <w:r w:rsidR="00736720">
        <w:rPr>
          <w:rFonts w:ascii="Times New Roman" w:hAnsi="Times New Roman" w:cs="Times New Roman"/>
          <w:sz w:val="24"/>
          <w:szCs w:val="24"/>
        </w:rPr>
        <w:t xml:space="preserve"> learners’ causal inferences in the present context, then they</w:t>
      </w:r>
      <w:r w:rsidR="00A46D61">
        <w:rPr>
          <w:rFonts w:ascii="Times New Roman" w:hAnsi="Times New Roman" w:cs="Times New Roman"/>
          <w:sz w:val="24"/>
          <w:szCs w:val="24"/>
        </w:rPr>
        <w:t xml:space="preserve"> should increase their belief that a given object is causally effective based on the </w:t>
      </w:r>
      <w:r w:rsidR="00736720">
        <w:rPr>
          <w:rFonts w:ascii="Times New Roman" w:hAnsi="Times New Roman" w:cs="Times New Roman"/>
          <w:sz w:val="24"/>
          <w:szCs w:val="24"/>
        </w:rPr>
        <w:t xml:space="preserve">number of </w:t>
      </w:r>
      <w:r w:rsidR="00607FAD">
        <w:rPr>
          <w:rFonts w:ascii="Times New Roman" w:hAnsi="Times New Roman" w:cs="Times New Roman"/>
          <w:sz w:val="24"/>
          <w:szCs w:val="24"/>
        </w:rPr>
        <w:t xml:space="preserve">times that that object and the machine’s activation have been paired. </w:t>
      </w:r>
      <w:r w:rsidR="00A71B48">
        <w:rPr>
          <w:rFonts w:ascii="Times New Roman" w:hAnsi="Times New Roman" w:cs="Times New Roman"/>
          <w:sz w:val="24"/>
          <w:szCs w:val="24"/>
        </w:rPr>
        <w:t>Below</w:t>
      </w:r>
      <w:r w:rsidR="00607FAD">
        <w:rPr>
          <w:rFonts w:ascii="Times New Roman" w:hAnsi="Times New Roman" w:cs="Times New Roman"/>
          <w:sz w:val="24"/>
          <w:szCs w:val="24"/>
        </w:rPr>
        <w:t xml:space="preserve"> in Table </w:t>
      </w:r>
      <w:r w:rsidR="00F90F36">
        <w:rPr>
          <w:rFonts w:ascii="Times New Roman" w:hAnsi="Times New Roman" w:cs="Times New Roman"/>
          <w:sz w:val="24"/>
          <w:szCs w:val="24"/>
        </w:rPr>
        <w:t>4</w:t>
      </w:r>
      <w:r w:rsidR="00A71B48">
        <w:rPr>
          <w:rFonts w:ascii="Times New Roman" w:hAnsi="Times New Roman" w:cs="Times New Roman"/>
          <w:sz w:val="24"/>
          <w:szCs w:val="24"/>
        </w:rPr>
        <w:t xml:space="preserve"> are the predictions that this account</w:t>
      </w:r>
      <w:r w:rsidR="00D51EE7">
        <w:rPr>
          <w:rFonts w:ascii="Times New Roman" w:hAnsi="Times New Roman" w:cs="Times New Roman"/>
          <w:sz w:val="24"/>
          <w:szCs w:val="24"/>
        </w:rPr>
        <w:t xml:space="preserve"> </w:t>
      </w:r>
      <w:r w:rsidR="00A71B48">
        <w:rPr>
          <w:rFonts w:ascii="Times New Roman" w:hAnsi="Times New Roman" w:cs="Times New Roman"/>
          <w:sz w:val="24"/>
          <w:szCs w:val="24"/>
        </w:rPr>
        <w:t>makes for all four conditions.</w:t>
      </w:r>
    </w:p>
    <w:tbl>
      <w:tblPr>
        <w:tblStyle w:val="TableGrid"/>
        <w:tblW w:w="0" w:type="auto"/>
        <w:tblLook w:val="04A0" w:firstRow="1" w:lastRow="0" w:firstColumn="1" w:lastColumn="0" w:noHBand="0" w:noVBand="1"/>
      </w:tblPr>
      <w:tblGrid>
        <w:gridCol w:w="2337"/>
        <w:gridCol w:w="2337"/>
        <w:gridCol w:w="2338"/>
        <w:gridCol w:w="2338"/>
      </w:tblGrid>
      <w:tr w:rsidR="003258B1" w14:paraId="0226AFE3" w14:textId="77777777" w:rsidTr="00DE6BB6">
        <w:tc>
          <w:tcPr>
            <w:tcW w:w="9350" w:type="dxa"/>
            <w:gridSpan w:val="4"/>
          </w:tcPr>
          <w:p w14:paraId="1364192E" w14:textId="677AF532" w:rsidR="003258B1" w:rsidRDefault="003258B1" w:rsidP="003258B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The predictions of a simple associative-based counting mechanism</w:t>
            </w:r>
          </w:p>
        </w:tc>
      </w:tr>
      <w:tr w:rsidR="003258B1" w14:paraId="15CBEF83" w14:textId="77777777" w:rsidTr="006373A7">
        <w:tc>
          <w:tcPr>
            <w:tcW w:w="9350" w:type="dxa"/>
            <w:gridSpan w:val="4"/>
          </w:tcPr>
          <w:p w14:paraId="21A6C478" w14:textId="7F3A356C" w:rsidR="003258B1" w:rsidRDefault="003258B1" w:rsidP="003258B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 main</w:t>
            </w:r>
            <w:r w:rsidR="00C25BAB">
              <w:rPr>
                <w:rFonts w:ascii="Times New Roman" w:hAnsi="Times New Roman" w:cs="Times New Roman"/>
                <w:sz w:val="24"/>
                <w:szCs w:val="24"/>
              </w:rPr>
              <w:t xml:space="preserve"> – ABC+ A+</w:t>
            </w:r>
          </w:p>
        </w:tc>
      </w:tr>
      <w:tr w:rsidR="00625E7E" w14:paraId="2069C724" w14:textId="77777777" w:rsidTr="00625E7E">
        <w:tc>
          <w:tcPr>
            <w:tcW w:w="2337" w:type="dxa"/>
          </w:tcPr>
          <w:p w14:paraId="4BB025BE" w14:textId="278DD769" w:rsidR="00625E7E" w:rsidRDefault="003258B1"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A a blicket?</w:t>
            </w:r>
          </w:p>
        </w:tc>
        <w:tc>
          <w:tcPr>
            <w:tcW w:w="2337" w:type="dxa"/>
          </w:tcPr>
          <w:p w14:paraId="3FA4C9DB" w14:textId="27FBF44A" w:rsidR="00625E7E" w:rsidRDefault="003258B1"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w:t>
            </w:r>
            <w:r w:rsidR="0074281C">
              <w:rPr>
                <w:rFonts w:ascii="Times New Roman" w:hAnsi="Times New Roman" w:cs="Times New Roman"/>
                <w:sz w:val="24"/>
                <w:szCs w:val="24"/>
              </w:rPr>
              <w:t>B</w:t>
            </w:r>
            <w:r>
              <w:rPr>
                <w:rFonts w:ascii="Times New Roman" w:hAnsi="Times New Roman" w:cs="Times New Roman"/>
                <w:sz w:val="24"/>
                <w:szCs w:val="24"/>
              </w:rPr>
              <w:t xml:space="preserve"> a blicket?</w:t>
            </w:r>
          </w:p>
        </w:tc>
        <w:tc>
          <w:tcPr>
            <w:tcW w:w="2338" w:type="dxa"/>
          </w:tcPr>
          <w:p w14:paraId="2FE0BC9D" w14:textId="56367A45" w:rsidR="00625E7E" w:rsidRDefault="0074281C"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5BB095A5" w14:textId="53EE651B" w:rsidR="00625E7E" w:rsidRDefault="0074281C"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74281C" w14:paraId="6ACC39C1" w14:textId="77777777" w:rsidTr="00625E7E">
        <w:tc>
          <w:tcPr>
            <w:tcW w:w="2337" w:type="dxa"/>
          </w:tcPr>
          <w:p w14:paraId="5D71DA0C" w14:textId="73B3288C"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2337" w:type="dxa"/>
          </w:tcPr>
          <w:p w14:paraId="73C6E8FB" w14:textId="752F5651"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0E4D13B" w14:textId="30F15491"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53B9B93" w14:textId="2191A7B7"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C25BAB" w14:paraId="7B9DF942" w14:textId="77777777" w:rsidTr="005C1F5E">
        <w:tc>
          <w:tcPr>
            <w:tcW w:w="9350" w:type="dxa"/>
            <w:gridSpan w:val="4"/>
          </w:tcPr>
          <w:p w14:paraId="20F53FD1" w14:textId="158DFFDE" w:rsidR="00C25BAB" w:rsidRDefault="00D81400"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 control – ABC+ D+</w:t>
            </w:r>
          </w:p>
        </w:tc>
      </w:tr>
      <w:tr w:rsidR="00D81400" w14:paraId="0315FCAB" w14:textId="77777777" w:rsidTr="00625E7E">
        <w:tc>
          <w:tcPr>
            <w:tcW w:w="2337" w:type="dxa"/>
          </w:tcPr>
          <w:p w14:paraId="5E2E2588" w14:textId="4D90B885"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A a blicket?</w:t>
            </w:r>
          </w:p>
        </w:tc>
        <w:tc>
          <w:tcPr>
            <w:tcW w:w="2337" w:type="dxa"/>
          </w:tcPr>
          <w:p w14:paraId="2B62C845" w14:textId="44039EBB"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07A9CE32" w14:textId="59ED52A9"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18580073" w14:textId="0088F85D"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D81400" w14:paraId="0F17C7F6" w14:textId="77777777" w:rsidTr="00625E7E">
        <w:tc>
          <w:tcPr>
            <w:tcW w:w="2337" w:type="dxa"/>
          </w:tcPr>
          <w:p w14:paraId="3FC45EC2" w14:textId="5A22E562"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6B740FB1" w14:textId="77CA2B5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E8AE39F" w14:textId="21EDAE5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14B4160" w14:textId="3B30D3F3"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D81400" w14:paraId="4508F699" w14:textId="77777777" w:rsidTr="00EC25F2">
        <w:tc>
          <w:tcPr>
            <w:tcW w:w="9350" w:type="dxa"/>
            <w:gridSpan w:val="4"/>
          </w:tcPr>
          <w:p w14:paraId="22DE4BA6" w14:textId="6DC0990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main – ABC+ A-</w:t>
            </w:r>
          </w:p>
        </w:tc>
      </w:tr>
      <w:tr w:rsidR="00D81400" w14:paraId="2FDA3578" w14:textId="77777777" w:rsidTr="00625E7E">
        <w:tc>
          <w:tcPr>
            <w:tcW w:w="2337" w:type="dxa"/>
          </w:tcPr>
          <w:p w14:paraId="7C32E570" w14:textId="50EA7C5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A a blicket?</w:t>
            </w:r>
          </w:p>
        </w:tc>
        <w:tc>
          <w:tcPr>
            <w:tcW w:w="2337" w:type="dxa"/>
          </w:tcPr>
          <w:p w14:paraId="4798E79B" w14:textId="4EB0E93A"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4FFA1121" w14:textId="73F024D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47700770" w14:textId="5EC16274"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D81400" w14:paraId="16E0F325" w14:textId="77777777" w:rsidTr="00625E7E">
        <w:tc>
          <w:tcPr>
            <w:tcW w:w="2337" w:type="dxa"/>
          </w:tcPr>
          <w:p w14:paraId="61421801" w14:textId="6CA98FC9"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3F9FCF48" w14:textId="403E94E2"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0DFCCBA" w14:textId="3BE27C1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4BDF806" w14:textId="7ABF5DF6"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1618E2" w14:paraId="63F6E031" w14:textId="77777777" w:rsidTr="00A41E0E">
        <w:tc>
          <w:tcPr>
            <w:tcW w:w="9350" w:type="dxa"/>
            <w:gridSpan w:val="4"/>
          </w:tcPr>
          <w:p w14:paraId="01779760" w14:textId="2FB08D23" w:rsidR="001618E2" w:rsidRDefault="001618E2"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control – ABC+ D-</w:t>
            </w:r>
          </w:p>
        </w:tc>
      </w:tr>
      <w:tr w:rsidR="001618E2" w14:paraId="5C8592C6" w14:textId="77777777" w:rsidTr="00625E7E">
        <w:tc>
          <w:tcPr>
            <w:tcW w:w="2337" w:type="dxa"/>
          </w:tcPr>
          <w:p w14:paraId="110398FD" w14:textId="79262F17"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A a blicket?</w:t>
            </w:r>
          </w:p>
        </w:tc>
        <w:tc>
          <w:tcPr>
            <w:tcW w:w="2337" w:type="dxa"/>
          </w:tcPr>
          <w:p w14:paraId="5210D10A" w14:textId="48E973CD"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6A305023" w14:textId="3F0C4F6C"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5A7F30F2" w14:textId="564FB4CE"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1618E2" w14:paraId="660E4F48" w14:textId="77777777" w:rsidTr="00625E7E">
        <w:tc>
          <w:tcPr>
            <w:tcW w:w="2337" w:type="dxa"/>
          </w:tcPr>
          <w:p w14:paraId="0B5C8E20" w14:textId="4AD8231E"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78C50D15" w14:textId="60C81F65"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A93C5F5" w14:textId="78695C4D"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21E0E10" w14:textId="1973C6F0" w:rsidR="001618E2" w:rsidRDefault="001618E2" w:rsidP="00F87480">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bl>
    <w:p w14:paraId="0BEEF689" w14:textId="20D46B0D" w:rsidR="00F87480" w:rsidRPr="00F87480" w:rsidRDefault="00F87480">
      <w:pPr>
        <w:pStyle w:val="Caption"/>
        <w:rPr>
          <w:rFonts w:ascii="Times New Roman" w:hAnsi="Times New Roman" w:cs="Times New Roman"/>
          <w:b w:val="0"/>
          <w:bCs w:val="0"/>
          <w:color w:val="auto"/>
          <w:sz w:val="20"/>
          <w:szCs w:val="20"/>
        </w:rPr>
      </w:pPr>
      <w:r w:rsidRPr="00F87480">
        <w:rPr>
          <w:rFonts w:ascii="Times New Roman" w:hAnsi="Times New Roman" w:cs="Times New Roman"/>
          <w:b w:val="0"/>
          <w:bCs w:val="0"/>
          <w:color w:val="auto"/>
          <w:sz w:val="20"/>
          <w:szCs w:val="20"/>
        </w:rPr>
        <w:lastRenderedPageBreak/>
        <w:t xml:space="preserve">Table </w:t>
      </w:r>
      <w:r w:rsidRPr="00F87480">
        <w:rPr>
          <w:rFonts w:ascii="Times New Roman" w:hAnsi="Times New Roman" w:cs="Times New Roman"/>
          <w:b w:val="0"/>
          <w:bCs w:val="0"/>
          <w:color w:val="auto"/>
          <w:sz w:val="20"/>
          <w:szCs w:val="20"/>
        </w:rPr>
        <w:fldChar w:fldCharType="begin"/>
      </w:r>
      <w:r w:rsidRPr="00F87480">
        <w:rPr>
          <w:rFonts w:ascii="Times New Roman" w:hAnsi="Times New Roman" w:cs="Times New Roman"/>
          <w:b w:val="0"/>
          <w:bCs w:val="0"/>
          <w:color w:val="auto"/>
          <w:sz w:val="20"/>
          <w:szCs w:val="20"/>
        </w:rPr>
        <w:instrText xml:space="preserve"> SEQ Table \* ARABIC </w:instrText>
      </w:r>
      <w:r w:rsidRPr="00F87480">
        <w:rPr>
          <w:rFonts w:ascii="Times New Roman" w:hAnsi="Times New Roman" w:cs="Times New Roman"/>
          <w:b w:val="0"/>
          <w:bCs w:val="0"/>
          <w:color w:val="auto"/>
          <w:sz w:val="20"/>
          <w:szCs w:val="20"/>
        </w:rPr>
        <w:fldChar w:fldCharType="separate"/>
      </w:r>
      <w:r w:rsidRPr="00F87480">
        <w:rPr>
          <w:rFonts w:ascii="Times New Roman" w:hAnsi="Times New Roman" w:cs="Times New Roman"/>
          <w:b w:val="0"/>
          <w:bCs w:val="0"/>
          <w:noProof/>
          <w:color w:val="auto"/>
          <w:sz w:val="20"/>
          <w:szCs w:val="20"/>
        </w:rPr>
        <w:t>4</w:t>
      </w:r>
      <w:r w:rsidRPr="00F87480">
        <w:rPr>
          <w:rFonts w:ascii="Times New Roman" w:hAnsi="Times New Roman" w:cs="Times New Roman"/>
          <w:b w:val="0"/>
          <w:bCs w:val="0"/>
          <w:color w:val="auto"/>
          <w:sz w:val="20"/>
          <w:szCs w:val="20"/>
        </w:rPr>
        <w:fldChar w:fldCharType="end"/>
      </w:r>
      <w:r w:rsidRPr="00F87480">
        <w:rPr>
          <w:rFonts w:ascii="Times New Roman" w:hAnsi="Times New Roman" w:cs="Times New Roman"/>
          <w:b w:val="0"/>
          <w:bCs w:val="0"/>
          <w:color w:val="auto"/>
          <w:sz w:val="20"/>
          <w:szCs w:val="20"/>
        </w:rPr>
        <w:t>. This table shows the predictions a simple counting mechanism makes for the BB experimental and control trials and the ISO experimental and control trials.</w:t>
      </w:r>
      <w:ins w:id="162" w:author="Benton, Deon" w:date="2023-03-16T13:09:00Z">
        <w:r w:rsidR="00FB6BA3">
          <w:rPr>
            <w:rFonts w:ascii="Times New Roman" w:hAnsi="Times New Roman" w:cs="Times New Roman"/>
            <w:b w:val="0"/>
            <w:bCs w:val="0"/>
            <w:color w:val="auto"/>
            <w:sz w:val="20"/>
            <w:szCs w:val="20"/>
          </w:rPr>
          <w:t xml:space="preserve"> </w:t>
        </w:r>
      </w:ins>
      <w:ins w:id="163" w:author="Benton, Deon" w:date="2023-03-16T13:10:00Z">
        <w:r w:rsidR="0045583C">
          <w:rPr>
            <w:rFonts w:ascii="Times New Roman" w:hAnsi="Times New Roman" w:cs="Times New Roman"/>
            <w:b w:val="0"/>
            <w:bCs w:val="0"/>
            <w:color w:val="auto"/>
            <w:sz w:val="20"/>
            <w:szCs w:val="20"/>
          </w:rPr>
          <w:t xml:space="preserve">A 0 indicates that </w:t>
        </w:r>
      </w:ins>
      <w:ins w:id="164" w:author="Benton, Deon" w:date="2023-03-16T13:11:00Z">
        <w:r w:rsidR="0045583C">
          <w:rPr>
            <w:rFonts w:ascii="Times New Roman" w:hAnsi="Times New Roman" w:cs="Times New Roman"/>
            <w:b w:val="0"/>
            <w:bCs w:val="0"/>
            <w:color w:val="auto"/>
            <w:sz w:val="20"/>
            <w:szCs w:val="20"/>
          </w:rPr>
          <w:t xml:space="preserve">the number of times that a particular object was paired with the machine’s activation was exactly cancelled out by the number of times that it was paired with the machine’s inactivation. </w:t>
        </w:r>
      </w:ins>
      <w:ins w:id="165" w:author="Benton, Deon" w:date="2023-03-16T13:09:00Z">
        <w:r w:rsidR="00FB6BA3">
          <w:rPr>
            <w:rFonts w:ascii="Times New Roman" w:hAnsi="Times New Roman" w:cs="Times New Roman"/>
            <w:b w:val="0"/>
            <w:bCs w:val="0"/>
            <w:color w:val="auto"/>
            <w:sz w:val="20"/>
            <w:szCs w:val="20"/>
          </w:rPr>
          <w:t>A +1 indic</w:t>
        </w:r>
      </w:ins>
      <w:ins w:id="166" w:author="Benton, Deon" w:date="2023-03-16T13:10:00Z">
        <w:r w:rsidR="00FB6BA3">
          <w:rPr>
            <w:rFonts w:ascii="Times New Roman" w:hAnsi="Times New Roman" w:cs="Times New Roman"/>
            <w:b w:val="0"/>
            <w:bCs w:val="0"/>
            <w:color w:val="auto"/>
            <w:sz w:val="20"/>
            <w:szCs w:val="20"/>
          </w:rPr>
          <w:t>ates that a particular object was paired with the machine</w:t>
        </w:r>
        <w:r w:rsidR="0045583C">
          <w:rPr>
            <w:rFonts w:ascii="Times New Roman" w:hAnsi="Times New Roman" w:cs="Times New Roman"/>
            <w:b w:val="0"/>
            <w:bCs w:val="0"/>
            <w:color w:val="auto"/>
            <w:sz w:val="20"/>
            <w:szCs w:val="20"/>
          </w:rPr>
          <w:t xml:space="preserve">’s activation </w:t>
        </w:r>
        <w:r w:rsidR="00FB6BA3">
          <w:rPr>
            <w:rFonts w:ascii="Times New Roman" w:hAnsi="Times New Roman" w:cs="Times New Roman"/>
            <w:b w:val="0"/>
            <w:bCs w:val="0"/>
            <w:color w:val="auto"/>
            <w:sz w:val="20"/>
            <w:szCs w:val="20"/>
          </w:rPr>
          <w:t xml:space="preserve">once. A +2 indicates that </w:t>
        </w:r>
        <w:r w:rsidR="0045583C">
          <w:rPr>
            <w:rFonts w:ascii="Times New Roman" w:hAnsi="Times New Roman" w:cs="Times New Roman"/>
            <w:b w:val="0"/>
            <w:bCs w:val="0"/>
            <w:color w:val="auto"/>
            <w:sz w:val="20"/>
            <w:szCs w:val="20"/>
          </w:rPr>
          <w:t>a particular object was paired with the machine’s activation twice.</w:t>
        </w:r>
      </w:ins>
      <w:ins w:id="167" w:author="Benton, Deon" w:date="2023-03-16T13:11:00Z">
        <w:r w:rsidR="0045583C">
          <w:rPr>
            <w:rFonts w:ascii="Times New Roman" w:hAnsi="Times New Roman" w:cs="Times New Roman"/>
            <w:b w:val="0"/>
            <w:bCs w:val="0"/>
            <w:color w:val="auto"/>
            <w:sz w:val="20"/>
            <w:szCs w:val="20"/>
          </w:rPr>
          <w:t xml:space="preserve"> </w:t>
        </w:r>
      </w:ins>
      <w:ins w:id="168" w:author="Benton, Deon" w:date="2023-03-16T13:12:00Z">
        <w:r w:rsidR="0045583C">
          <w:rPr>
            <w:rFonts w:ascii="Times New Roman" w:hAnsi="Times New Roman" w:cs="Times New Roman"/>
            <w:b w:val="0"/>
            <w:bCs w:val="0"/>
            <w:color w:val="auto"/>
            <w:sz w:val="20"/>
            <w:szCs w:val="20"/>
          </w:rPr>
          <w:t>Learners</w:t>
        </w:r>
      </w:ins>
      <w:ins w:id="169" w:author="Benton, Deon" w:date="2023-03-16T13:11:00Z">
        <w:r w:rsidR="0045583C">
          <w:rPr>
            <w:rFonts w:ascii="Times New Roman" w:hAnsi="Times New Roman" w:cs="Times New Roman"/>
            <w:b w:val="0"/>
            <w:bCs w:val="0"/>
            <w:color w:val="auto"/>
            <w:sz w:val="20"/>
            <w:szCs w:val="20"/>
          </w:rPr>
          <w:t xml:space="preserve"> are said </w:t>
        </w:r>
      </w:ins>
      <w:ins w:id="170" w:author="Benton, Deon" w:date="2023-03-16T13:12:00Z">
        <w:r w:rsidR="0045583C">
          <w:rPr>
            <w:rFonts w:ascii="Times New Roman" w:hAnsi="Times New Roman" w:cs="Times New Roman"/>
            <w:b w:val="0"/>
            <w:bCs w:val="0"/>
            <w:color w:val="auto"/>
            <w:sz w:val="20"/>
            <w:szCs w:val="20"/>
          </w:rPr>
          <w:t>preferentially tos choose objects with larger values.</w:t>
        </w:r>
      </w:ins>
    </w:p>
    <w:p w14:paraId="0586C9F3" w14:textId="48FA286E" w:rsidR="00D51EE7" w:rsidRDefault="00A65DCB" w:rsidP="00695D4D">
      <w:pPr>
        <w:spacing w:line="480" w:lineRule="auto"/>
        <w:ind w:firstLine="720"/>
        <w:contextualSpacing/>
        <w:rPr>
          <w:rFonts w:ascii="Times New Roman" w:hAnsi="Times New Roman" w:cs="Times New Roman"/>
          <w:sz w:val="24"/>
          <w:szCs w:val="24"/>
        </w:rPr>
      </w:pPr>
      <w:ins w:id="171" w:author="Benton, Deon" w:date="2023-03-16T13:13:00Z">
        <w:r>
          <w:rPr>
            <w:rFonts w:ascii="Times New Roman" w:hAnsi="Times New Roman" w:cs="Times New Roman"/>
            <w:sz w:val="24"/>
            <w:szCs w:val="24"/>
          </w:rPr>
          <w:t>As shown in the table above</w:t>
        </w:r>
      </w:ins>
      <w:r w:rsidR="005C5A63">
        <w:rPr>
          <w:rFonts w:ascii="Times New Roman" w:hAnsi="Times New Roman" w:cs="Times New Roman"/>
          <w:sz w:val="24"/>
          <w:szCs w:val="24"/>
        </w:rPr>
        <w:t xml:space="preserve">, </w:t>
      </w:r>
      <w:r w:rsidR="00D51EE7">
        <w:rPr>
          <w:rFonts w:ascii="Times New Roman" w:hAnsi="Times New Roman" w:cs="Times New Roman"/>
          <w:sz w:val="24"/>
          <w:szCs w:val="24"/>
        </w:rPr>
        <w:t xml:space="preserve">this account predicts that </w:t>
      </w:r>
      <w:r w:rsidR="004F7E13">
        <w:rPr>
          <w:rFonts w:ascii="Times New Roman" w:hAnsi="Times New Roman" w:cs="Times New Roman"/>
          <w:sz w:val="24"/>
          <w:szCs w:val="24"/>
        </w:rPr>
        <w:t xml:space="preserve">for the BB main trials </w:t>
      </w:r>
      <w:r w:rsidR="00D51EE7">
        <w:rPr>
          <w:rFonts w:ascii="Times New Roman" w:hAnsi="Times New Roman" w:cs="Times New Roman"/>
          <w:sz w:val="24"/>
          <w:szCs w:val="24"/>
        </w:rPr>
        <w:t xml:space="preserve">children should say that object A is a blicket </w:t>
      </w:r>
      <w:r w:rsidR="0092494A">
        <w:rPr>
          <w:rFonts w:ascii="Times New Roman" w:hAnsi="Times New Roman" w:cs="Times New Roman"/>
          <w:sz w:val="24"/>
          <w:szCs w:val="24"/>
        </w:rPr>
        <w:t xml:space="preserve">significantly </w:t>
      </w:r>
      <w:r w:rsidR="00D51EE7">
        <w:rPr>
          <w:rFonts w:ascii="Times New Roman" w:hAnsi="Times New Roman" w:cs="Times New Roman"/>
          <w:sz w:val="24"/>
          <w:szCs w:val="24"/>
        </w:rPr>
        <w:t xml:space="preserve">more often than either B or C but </w:t>
      </w:r>
      <w:r w:rsidR="00803A2E">
        <w:rPr>
          <w:rFonts w:ascii="Times New Roman" w:hAnsi="Times New Roman" w:cs="Times New Roman"/>
          <w:sz w:val="24"/>
          <w:szCs w:val="24"/>
        </w:rPr>
        <w:t xml:space="preserve">that </w:t>
      </w:r>
      <w:r w:rsidR="00D51EE7">
        <w:rPr>
          <w:rFonts w:ascii="Times New Roman" w:hAnsi="Times New Roman" w:cs="Times New Roman"/>
          <w:sz w:val="24"/>
          <w:szCs w:val="24"/>
        </w:rPr>
        <w:t>their treatment of B and C should not differ.</w:t>
      </w:r>
      <w:r w:rsidR="004F7E13">
        <w:rPr>
          <w:rFonts w:ascii="Times New Roman" w:hAnsi="Times New Roman" w:cs="Times New Roman"/>
          <w:sz w:val="24"/>
          <w:szCs w:val="24"/>
        </w:rPr>
        <w:t xml:space="preserve"> This is because objects B and C would have been paired with the machine exactly once</w:t>
      </w:r>
      <w:ins w:id="172" w:author="Benton, Deon" w:date="2023-03-16T13:15:00Z">
        <w:r w:rsidR="00F058AA">
          <w:rPr>
            <w:rFonts w:ascii="Times New Roman" w:hAnsi="Times New Roman" w:cs="Times New Roman"/>
            <w:sz w:val="24"/>
            <w:szCs w:val="24"/>
          </w:rPr>
          <w:t>.</w:t>
        </w:r>
      </w:ins>
      <w:r w:rsidR="005C5A63">
        <w:rPr>
          <w:rFonts w:ascii="Times New Roman" w:hAnsi="Times New Roman" w:cs="Times New Roman"/>
          <w:sz w:val="24"/>
          <w:szCs w:val="24"/>
        </w:rPr>
        <w:t xml:space="preserve"> </w:t>
      </w:r>
      <w:ins w:id="173" w:author="Benton, Deon" w:date="2023-03-16T13:15:00Z">
        <w:r w:rsidR="00F058AA">
          <w:rPr>
            <w:rFonts w:ascii="Times New Roman" w:hAnsi="Times New Roman" w:cs="Times New Roman"/>
            <w:sz w:val="24"/>
            <w:szCs w:val="24"/>
          </w:rPr>
          <w:t>I</w:t>
        </w:r>
      </w:ins>
      <w:ins w:id="174" w:author="Benton, Deon" w:date="2023-03-16T13:13:00Z">
        <w:r>
          <w:rPr>
            <w:rFonts w:ascii="Times New Roman" w:hAnsi="Times New Roman" w:cs="Times New Roman"/>
            <w:sz w:val="24"/>
            <w:szCs w:val="24"/>
          </w:rPr>
          <w:t>n c</w:t>
        </w:r>
      </w:ins>
      <w:ins w:id="175" w:author="Benton, Deon" w:date="2023-03-16T13:14:00Z">
        <w:r>
          <w:rPr>
            <w:rFonts w:ascii="Times New Roman" w:hAnsi="Times New Roman" w:cs="Times New Roman"/>
            <w:sz w:val="24"/>
            <w:szCs w:val="24"/>
          </w:rPr>
          <w:t xml:space="preserve">ontrast, </w:t>
        </w:r>
      </w:ins>
      <w:r w:rsidR="004F7E13">
        <w:rPr>
          <w:rFonts w:ascii="Times New Roman" w:hAnsi="Times New Roman" w:cs="Times New Roman"/>
          <w:sz w:val="24"/>
          <w:szCs w:val="24"/>
        </w:rPr>
        <w:t>object A would have been paired with the machine twice.</w:t>
      </w:r>
      <w:r w:rsidR="00D51EE7">
        <w:rPr>
          <w:rFonts w:ascii="Times New Roman" w:hAnsi="Times New Roman" w:cs="Times New Roman"/>
          <w:sz w:val="24"/>
          <w:szCs w:val="24"/>
        </w:rPr>
        <w:t xml:space="preserve">  </w:t>
      </w:r>
      <w:r w:rsidR="00DA6ED4">
        <w:rPr>
          <w:rFonts w:ascii="Times New Roman" w:hAnsi="Times New Roman" w:cs="Times New Roman"/>
          <w:sz w:val="24"/>
          <w:szCs w:val="24"/>
        </w:rPr>
        <w:t>Similarly, this</w:t>
      </w:r>
      <w:r w:rsidR="00D62B3B">
        <w:rPr>
          <w:rFonts w:ascii="Times New Roman" w:hAnsi="Times New Roman" w:cs="Times New Roman"/>
          <w:sz w:val="24"/>
          <w:szCs w:val="24"/>
        </w:rPr>
        <w:t xml:space="preserve"> accoun</w:t>
      </w:r>
      <w:r w:rsidR="00DA6ED4">
        <w:rPr>
          <w:rFonts w:ascii="Times New Roman" w:hAnsi="Times New Roman" w:cs="Times New Roman"/>
          <w:sz w:val="24"/>
          <w:szCs w:val="24"/>
        </w:rPr>
        <w:t>t</w:t>
      </w:r>
      <w:r w:rsidR="00D62B3B">
        <w:rPr>
          <w:rFonts w:ascii="Times New Roman" w:hAnsi="Times New Roman" w:cs="Times New Roman"/>
          <w:sz w:val="24"/>
          <w:szCs w:val="24"/>
        </w:rPr>
        <w:t xml:space="preserve"> predicts that </w:t>
      </w:r>
      <w:r w:rsidR="00DA6ED4">
        <w:rPr>
          <w:rFonts w:ascii="Times New Roman" w:hAnsi="Times New Roman" w:cs="Times New Roman"/>
          <w:sz w:val="24"/>
          <w:szCs w:val="24"/>
        </w:rPr>
        <w:t xml:space="preserve">during the BB control trials </w:t>
      </w:r>
      <w:r w:rsidR="00D62B3B">
        <w:rPr>
          <w:rFonts w:ascii="Times New Roman" w:hAnsi="Times New Roman" w:cs="Times New Roman"/>
          <w:sz w:val="24"/>
          <w:szCs w:val="24"/>
        </w:rPr>
        <w:t>participants’ treatment of all four objects should not differ.</w:t>
      </w:r>
      <w:r w:rsidR="00803A2E">
        <w:rPr>
          <w:rFonts w:ascii="Times New Roman" w:hAnsi="Times New Roman" w:cs="Times New Roman"/>
          <w:sz w:val="24"/>
          <w:szCs w:val="24"/>
        </w:rPr>
        <w:t xml:space="preserve"> </w:t>
      </w:r>
      <w:r w:rsidR="00DA6ED4">
        <w:rPr>
          <w:rFonts w:ascii="Times New Roman" w:hAnsi="Times New Roman" w:cs="Times New Roman"/>
          <w:sz w:val="24"/>
          <w:szCs w:val="24"/>
        </w:rPr>
        <w:t>This prediction results from the fact that all four objects would have been paired with the machine</w:t>
      </w:r>
      <w:r w:rsidR="00306FD3">
        <w:rPr>
          <w:rFonts w:ascii="Times New Roman" w:hAnsi="Times New Roman" w:cs="Times New Roman"/>
          <w:sz w:val="24"/>
          <w:szCs w:val="24"/>
        </w:rPr>
        <w:t>’s activation</w:t>
      </w:r>
      <w:r w:rsidR="00DA6ED4">
        <w:rPr>
          <w:rFonts w:ascii="Times New Roman" w:hAnsi="Times New Roman" w:cs="Times New Roman"/>
          <w:sz w:val="24"/>
          <w:szCs w:val="24"/>
        </w:rPr>
        <w:t xml:space="preserve"> exactly once. </w:t>
      </w:r>
      <w:r w:rsidR="00803A2E">
        <w:rPr>
          <w:rFonts w:ascii="Times New Roman" w:hAnsi="Times New Roman" w:cs="Times New Roman"/>
          <w:sz w:val="24"/>
          <w:szCs w:val="24"/>
        </w:rPr>
        <w:t xml:space="preserve">In contrast, this account predicts that </w:t>
      </w:r>
      <w:r w:rsidR="00E45404">
        <w:rPr>
          <w:rFonts w:ascii="Times New Roman" w:hAnsi="Times New Roman" w:cs="Times New Roman"/>
          <w:sz w:val="24"/>
          <w:szCs w:val="24"/>
        </w:rPr>
        <w:t xml:space="preserve">for the ISO experimental trials </w:t>
      </w:r>
      <w:r w:rsidR="0092494A">
        <w:rPr>
          <w:rFonts w:ascii="Times New Roman" w:hAnsi="Times New Roman" w:cs="Times New Roman"/>
          <w:sz w:val="24"/>
          <w:szCs w:val="24"/>
        </w:rPr>
        <w:t>participants should</w:t>
      </w:r>
      <w:r w:rsidR="00280599">
        <w:rPr>
          <w:rFonts w:ascii="Times New Roman" w:hAnsi="Times New Roman" w:cs="Times New Roman"/>
          <w:sz w:val="24"/>
          <w:szCs w:val="24"/>
        </w:rPr>
        <w:t xml:space="preserve"> not consider object A to be a blicket but should be split in their treatment of objects B and C because B and C would have been paired with the machine’s activation an equal number of times</w:t>
      </w:r>
      <w:r w:rsidR="0092494A">
        <w:rPr>
          <w:rFonts w:ascii="Times New Roman" w:hAnsi="Times New Roman" w:cs="Times New Roman"/>
          <w:sz w:val="24"/>
          <w:szCs w:val="24"/>
        </w:rPr>
        <w:t>. Likewise,</w:t>
      </w:r>
      <w:r w:rsidR="00280599">
        <w:rPr>
          <w:rFonts w:ascii="Times New Roman" w:hAnsi="Times New Roman" w:cs="Times New Roman"/>
          <w:sz w:val="24"/>
          <w:szCs w:val="24"/>
        </w:rPr>
        <w:t xml:space="preserve"> during the ISO control trials, this account predicts that participants should not consider object D to be a blicket but should be split in their treatment of objects A, B, and C.</w:t>
      </w:r>
    </w:p>
    <w:p w14:paraId="18F4A648" w14:textId="0DA2F99F" w:rsidR="001B24C4" w:rsidRPr="003301B0" w:rsidRDefault="001B24C4"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The present investigation</w:t>
      </w:r>
    </w:p>
    <w:p w14:paraId="6F2D3F55" w14:textId="5393AF53" w:rsidR="00E408B0" w:rsidRDefault="00724B77" w:rsidP="00AD37F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present investigation</w:t>
      </w:r>
      <w:r w:rsidR="00E45404">
        <w:rPr>
          <w:rFonts w:ascii="Times New Roman" w:hAnsi="Times New Roman" w:cs="Times New Roman"/>
          <w:sz w:val="24"/>
          <w:szCs w:val="24"/>
        </w:rPr>
        <w:t xml:space="preserve"> had two goals. First, it</w:t>
      </w:r>
      <w:r w:rsidR="00E922F8">
        <w:rPr>
          <w:rFonts w:ascii="Times New Roman" w:hAnsi="Times New Roman" w:cs="Times New Roman"/>
          <w:sz w:val="24"/>
          <w:szCs w:val="24"/>
        </w:rPr>
        <w:t xml:space="preserve"> </w:t>
      </w:r>
      <w:r w:rsidR="00E45404">
        <w:rPr>
          <w:rFonts w:ascii="Times New Roman" w:hAnsi="Times New Roman" w:cs="Times New Roman"/>
          <w:sz w:val="24"/>
          <w:szCs w:val="24"/>
        </w:rPr>
        <w:t>was designed to</w:t>
      </w:r>
      <w:r w:rsidR="00E922F8">
        <w:rPr>
          <w:rFonts w:ascii="Times New Roman" w:hAnsi="Times New Roman" w:cs="Times New Roman"/>
          <w:sz w:val="24"/>
          <w:szCs w:val="24"/>
        </w:rPr>
        <w:t xml:space="preserve"> determine whether </w:t>
      </w:r>
      <w:r w:rsidR="00E45404">
        <w:rPr>
          <w:rFonts w:ascii="Times New Roman" w:hAnsi="Times New Roman" w:cs="Times New Roman"/>
          <w:sz w:val="24"/>
          <w:szCs w:val="24"/>
        </w:rPr>
        <w:t xml:space="preserve">5- </w:t>
      </w:r>
      <w:r w:rsidR="00E922F8">
        <w:rPr>
          <w:rFonts w:ascii="Times New Roman" w:hAnsi="Times New Roman" w:cs="Times New Roman"/>
          <w:sz w:val="24"/>
          <w:szCs w:val="24"/>
        </w:rPr>
        <w:t>and 6-year-olds could engage in BB reasoning</w:t>
      </w:r>
      <w:r w:rsidR="00D82685">
        <w:rPr>
          <w:rFonts w:ascii="Times New Roman" w:hAnsi="Times New Roman" w:cs="Times New Roman"/>
          <w:sz w:val="24"/>
          <w:szCs w:val="24"/>
        </w:rPr>
        <w:t xml:space="preserve"> when asked to reason about three</w:t>
      </w:r>
      <w:r w:rsidR="00773281">
        <w:rPr>
          <w:rFonts w:ascii="Times New Roman" w:hAnsi="Times New Roman" w:cs="Times New Roman"/>
          <w:sz w:val="24"/>
          <w:szCs w:val="24"/>
        </w:rPr>
        <w:t xml:space="preserve"> </w:t>
      </w:r>
      <w:r w:rsidR="009A3415">
        <w:rPr>
          <w:rFonts w:ascii="Times New Roman" w:hAnsi="Times New Roman" w:cs="Times New Roman"/>
          <w:sz w:val="24"/>
          <w:szCs w:val="24"/>
        </w:rPr>
        <w:t xml:space="preserve">and four </w:t>
      </w:r>
      <w:r w:rsidR="00773281">
        <w:rPr>
          <w:rFonts w:ascii="Times New Roman" w:hAnsi="Times New Roman" w:cs="Times New Roman"/>
          <w:sz w:val="24"/>
          <w:szCs w:val="24"/>
        </w:rPr>
        <w:t>objects</w:t>
      </w:r>
      <w:r w:rsidR="00E45404">
        <w:rPr>
          <w:rFonts w:ascii="Times New Roman" w:hAnsi="Times New Roman" w:cs="Times New Roman"/>
          <w:sz w:val="24"/>
          <w:szCs w:val="24"/>
        </w:rPr>
        <w:t xml:space="preserve"> and when a more appropriate measure of BB reasoning was used</w:t>
      </w:r>
      <w:r w:rsidR="00773281">
        <w:rPr>
          <w:rFonts w:ascii="Times New Roman" w:hAnsi="Times New Roman" w:cs="Times New Roman"/>
          <w:sz w:val="24"/>
          <w:szCs w:val="24"/>
        </w:rPr>
        <w:t xml:space="preserve">. </w:t>
      </w:r>
      <w:r w:rsidR="00E45404">
        <w:rPr>
          <w:rFonts w:ascii="Times New Roman" w:hAnsi="Times New Roman" w:cs="Times New Roman"/>
          <w:sz w:val="24"/>
          <w:szCs w:val="24"/>
        </w:rPr>
        <w:t>Second, it was designed</w:t>
      </w:r>
      <w:r w:rsidR="00773281">
        <w:rPr>
          <w:rFonts w:ascii="Times New Roman" w:hAnsi="Times New Roman" w:cs="Times New Roman"/>
          <w:sz w:val="24"/>
          <w:szCs w:val="24"/>
        </w:rPr>
        <w:t xml:space="preserve"> to gain greater insight into how—that is, </w:t>
      </w:r>
      <w:r w:rsidR="00E335C5">
        <w:rPr>
          <w:rFonts w:ascii="Times New Roman" w:hAnsi="Times New Roman" w:cs="Times New Roman"/>
          <w:sz w:val="24"/>
          <w:szCs w:val="24"/>
        </w:rPr>
        <w:t>by what</w:t>
      </w:r>
      <w:r w:rsidR="002A0A5E">
        <w:rPr>
          <w:rFonts w:ascii="Times New Roman" w:hAnsi="Times New Roman" w:cs="Times New Roman"/>
          <w:sz w:val="24"/>
          <w:szCs w:val="24"/>
        </w:rPr>
        <w:t xml:space="preserve"> underlying</w:t>
      </w:r>
      <w:r w:rsidR="00E335C5">
        <w:rPr>
          <w:rFonts w:ascii="Times New Roman" w:hAnsi="Times New Roman" w:cs="Times New Roman"/>
          <w:sz w:val="24"/>
          <w:szCs w:val="24"/>
        </w:rPr>
        <w:t xml:space="preserve"> cognitive mechanism</w:t>
      </w:r>
      <w:r w:rsidR="00773281">
        <w:rPr>
          <w:rFonts w:ascii="Times New Roman" w:hAnsi="Times New Roman" w:cs="Times New Roman"/>
          <w:sz w:val="24"/>
          <w:szCs w:val="24"/>
        </w:rPr>
        <w:t xml:space="preserve">—children reasoned about the present </w:t>
      </w:r>
      <w:r w:rsidR="007E4EA2">
        <w:rPr>
          <w:rFonts w:ascii="Times New Roman" w:hAnsi="Times New Roman" w:cs="Times New Roman"/>
          <w:sz w:val="24"/>
          <w:szCs w:val="24"/>
        </w:rPr>
        <w:t xml:space="preserve">causal </w:t>
      </w:r>
      <w:r w:rsidR="00773281">
        <w:rPr>
          <w:rFonts w:ascii="Times New Roman" w:hAnsi="Times New Roman" w:cs="Times New Roman"/>
          <w:sz w:val="24"/>
          <w:szCs w:val="24"/>
        </w:rPr>
        <w:t>events.</w:t>
      </w:r>
      <w:r w:rsidR="00D82685">
        <w:rPr>
          <w:rFonts w:ascii="Times New Roman" w:hAnsi="Times New Roman" w:cs="Times New Roman"/>
          <w:sz w:val="24"/>
          <w:szCs w:val="24"/>
        </w:rPr>
        <w:t xml:space="preserve"> </w:t>
      </w:r>
      <w:r w:rsidR="00F057E9">
        <w:rPr>
          <w:rFonts w:ascii="Times New Roman" w:hAnsi="Times New Roman" w:cs="Times New Roman"/>
          <w:sz w:val="24"/>
          <w:szCs w:val="24"/>
        </w:rPr>
        <w:t>We aimed specifically</w:t>
      </w:r>
      <w:r w:rsidR="00B40413">
        <w:rPr>
          <w:rFonts w:ascii="Times New Roman" w:hAnsi="Times New Roman" w:cs="Times New Roman"/>
          <w:sz w:val="24"/>
          <w:szCs w:val="24"/>
        </w:rPr>
        <w:t xml:space="preserve"> to</w:t>
      </w:r>
      <w:r w:rsidR="00354586">
        <w:rPr>
          <w:rFonts w:ascii="Times New Roman" w:hAnsi="Times New Roman" w:cs="Times New Roman"/>
          <w:sz w:val="24"/>
          <w:szCs w:val="24"/>
        </w:rPr>
        <w:t xml:space="preserve"> determine which of the </w:t>
      </w:r>
      <w:del w:id="176" w:author="Benton, Deon" w:date="2023-03-16T16:08:00Z">
        <w:r w:rsidR="00354586" w:rsidDel="003E2AFF">
          <w:rPr>
            <w:rFonts w:ascii="Times New Roman" w:hAnsi="Times New Roman" w:cs="Times New Roman"/>
            <w:sz w:val="24"/>
            <w:szCs w:val="24"/>
          </w:rPr>
          <w:delText xml:space="preserve">three </w:delText>
        </w:r>
      </w:del>
      <w:ins w:id="177" w:author="Benton, Deon" w:date="2023-03-16T16:08:00Z">
        <w:r w:rsidR="003E2AFF">
          <w:rPr>
            <w:rFonts w:ascii="Times New Roman" w:hAnsi="Times New Roman" w:cs="Times New Roman"/>
            <w:sz w:val="24"/>
            <w:szCs w:val="24"/>
          </w:rPr>
          <w:t xml:space="preserve">two </w:t>
        </w:r>
      </w:ins>
      <w:r w:rsidR="004863E8">
        <w:rPr>
          <w:rFonts w:ascii="Times New Roman" w:hAnsi="Times New Roman" w:cs="Times New Roman"/>
          <w:sz w:val="24"/>
          <w:szCs w:val="24"/>
        </w:rPr>
        <w:t>cognitive</w:t>
      </w:r>
      <w:r w:rsidR="00354586">
        <w:rPr>
          <w:rFonts w:ascii="Times New Roman" w:hAnsi="Times New Roman" w:cs="Times New Roman"/>
          <w:sz w:val="24"/>
          <w:szCs w:val="24"/>
        </w:rPr>
        <w:t xml:space="preserve"> mechanisms </w:t>
      </w:r>
      <w:ins w:id="178" w:author="Benton, Deon" w:date="2023-03-16T16:08:00Z">
        <w:r w:rsidR="003E2AFF">
          <w:rPr>
            <w:rFonts w:ascii="Times New Roman" w:hAnsi="Times New Roman" w:cs="Times New Roman"/>
            <w:sz w:val="24"/>
            <w:szCs w:val="24"/>
          </w:rPr>
          <w:t xml:space="preserve">best </w:t>
        </w:r>
      </w:ins>
      <w:r w:rsidR="00D657C3">
        <w:rPr>
          <w:rFonts w:ascii="Times New Roman" w:hAnsi="Times New Roman" w:cs="Times New Roman"/>
          <w:sz w:val="24"/>
          <w:szCs w:val="24"/>
        </w:rPr>
        <w:t>account</w:t>
      </w:r>
      <w:r w:rsidR="00F057E9">
        <w:rPr>
          <w:rFonts w:ascii="Times New Roman" w:hAnsi="Times New Roman" w:cs="Times New Roman"/>
          <w:sz w:val="24"/>
          <w:szCs w:val="24"/>
        </w:rPr>
        <w:t>ed</w:t>
      </w:r>
      <w:r w:rsidR="00D657C3">
        <w:rPr>
          <w:rFonts w:ascii="Times New Roman" w:hAnsi="Times New Roman" w:cs="Times New Roman"/>
          <w:sz w:val="24"/>
          <w:szCs w:val="24"/>
        </w:rPr>
        <w:t xml:space="preserve"> for children’s causal inferences in the present context.</w:t>
      </w:r>
      <w:r w:rsidR="00CB2709">
        <w:rPr>
          <w:rFonts w:ascii="Times New Roman" w:hAnsi="Times New Roman" w:cs="Times New Roman"/>
          <w:sz w:val="24"/>
          <w:szCs w:val="24"/>
        </w:rPr>
        <w:t xml:space="preserve"> </w:t>
      </w:r>
      <w:r w:rsidR="00F057E9">
        <w:rPr>
          <w:rFonts w:ascii="Times New Roman" w:hAnsi="Times New Roman" w:cs="Times New Roman"/>
          <w:sz w:val="24"/>
          <w:szCs w:val="24"/>
        </w:rPr>
        <w:t>Given</w:t>
      </w:r>
      <w:r w:rsidR="00A22C6C">
        <w:rPr>
          <w:rFonts w:ascii="Times New Roman" w:hAnsi="Times New Roman" w:cs="Times New Roman"/>
          <w:sz w:val="24"/>
          <w:szCs w:val="24"/>
        </w:rPr>
        <w:t xml:space="preserve"> that</w:t>
      </w:r>
      <w:r w:rsidR="00AD37F0">
        <w:rPr>
          <w:rFonts w:ascii="Times New Roman" w:hAnsi="Times New Roman" w:cs="Times New Roman"/>
          <w:sz w:val="24"/>
          <w:szCs w:val="24"/>
        </w:rPr>
        <w:t xml:space="preserve"> some previous research operationally defined</w:t>
      </w:r>
      <w:r w:rsidR="00A22C6C">
        <w:rPr>
          <w:rFonts w:ascii="Times New Roman" w:hAnsi="Times New Roman" w:cs="Times New Roman"/>
          <w:sz w:val="24"/>
          <w:szCs w:val="24"/>
        </w:rPr>
        <w:t xml:space="preserve"> </w:t>
      </w:r>
      <w:r w:rsidR="00B25951">
        <w:rPr>
          <w:rFonts w:ascii="Times New Roman" w:hAnsi="Times New Roman" w:cs="Times New Roman"/>
          <w:sz w:val="24"/>
          <w:szCs w:val="24"/>
        </w:rPr>
        <w:t xml:space="preserve">BB reasoning </w:t>
      </w:r>
      <w:r w:rsidR="0038013A">
        <w:rPr>
          <w:rFonts w:ascii="Times New Roman" w:hAnsi="Times New Roman" w:cs="Times New Roman"/>
          <w:sz w:val="24"/>
          <w:szCs w:val="24"/>
        </w:rPr>
        <w:t xml:space="preserve">as greater treatment of </w:t>
      </w:r>
      <w:r w:rsidR="0038013A">
        <w:rPr>
          <w:rFonts w:ascii="Times New Roman" w:hAnsi="Times New Roman" w:cs="Times New Roman"/>
          <w:sz w:val="24"/>
          <w:szCs w:val="24"/>
        </w:rPr>
        <w:lastRenderedPageBreak/>
        <w:t>object B in the BB condition compared to the ISO condition</w:t>
      </w:r>
      <w:r w:rsidR="003221B4">
        <w:rPr>
          <w:rFonts w:ascii="Times New Roman" w:hAnsi="Times New Roman" w:cs="Times New Roman"/>
          <w:sz w:val="24"/>
          <w:szCs w:val="24"/>
        </w:rPr>
        <w:t xml:space="preserve">, </w:t>
      </w:r>
      <w:r w:rsidR="00AD37F0">
        <w:rPr>
          <w:rFonts w:ascii="Times New Roman" w:hAnsi="Times New Roman" w:cs="Times New Roman"/>
          <w:sz w:val="24"/>
          <w:szCs w:val="24"/>
        </w:rPr>
        <w:t xml:space="preserve">participants in the </w:t>
      </w:r>
      <w:r w:rsidR="00F87BF9">
        <w:rPr>
          <w:rFonts w:ascii="Times New Roman" w:hAnsi="Times New Roman" w:cs="Times New Roman"/>
          <w:sz w:val="24"/>
          <w:szCs w:val="24"/>
        </w:rPr>
        <w:t xml:space="preserve">current </w:t>
      </w:r>
      <w:r w:rsidR="004B1D7E">
        <w:rPr>
          <w:rFonts w:ascii="Times New Roman" w:hAnsi="Times New Roman" w:cs="Times New Roman"/>
          <w:sz w:val="24"/>
          <w:szCs w:val="24"/>
        </w:rPr>
        <w:t xml:space="preserve">experiment </w:t>
      </w:r>
      <w:r w:rsidR="003221B4">
        <w:rPr>
          <w:rFonts w:ascii="Times New Roman" w:hAnsi="Times New Roman" w:cs="Times New Roman"/>
          <w:sz w:val="24"/>
          <w:szCs w:val="24"/>
        </w:rPr>
        <w:t>also experienced the ISO condition</w:t>
      </w:r>
      <w:r w:rsidR="00AD37F0">
        <w:rPr>
          <w:rFonts w:ascii="Times New Roman" w:hAnsi="Times New Roman" w:cs="Times New Roman"/>
          <w:sz w:val="24"/>
          <w:szCs w:val="24"/>
        </w:rPr>
        <w:t xml:space="preserve"> (in a between-subjects manipulation)</w:t>
      </w:r>
      <w:r w:rsidR="003221B4">
        <w:rPr>
          <w:rFonts w:ascii="Times New Roman" w:hAnsi="Times New Roman" w:cs="Times New Roman"/>
          <w:sz w:val="24"/>
          <w:szCs w:val="24"/>
        </w:rPr>
        <w:t xml:space="preserve">. </w:t>
      </w:r>
    </w:p>
    <w:p w14:paraId="25E2B69B" w14:textId="057285D1" w:rsidR="00E408B0" w:rsidRDefault="00F058AA" w:rsidP="00E408B0">
      <w:pPr>
        <w:spacing w:line="480" w:lineRule="auto"/>
        <w:contextualSpacing/>
        <w:jc w:val="center"/>
        <w:rPr>
          <w:rFonts w:ascii="Times New Roman" w:hAnsi="Times New Roman" w:cs="Times New Roman"/>
          <w:b/>
          <w:bCs/>
          <w:sz w:val="24"/>
          <w:szCs w:val="24"/>
        </w:rPr>
      </w:pPr>
      <w:ins w:id="179" w:author="Benton, Deon" w:date="2023-03-16T13:15:00Z">
        <w:r>
          <w:rPr>
            <w:rFonts w:ascii="Times New Roman" w:hAnsi="Times New Roman" w:cs="Times New Roman"/>
            <w:b/>
            <w:bCs/>
            <w:sz w:val="24"/>
            <w:szCs w:val="24"/>
          </w:rPr>
          <w:t>Current study</w:t>
        </w:r>
      </w:ins>
    </w:p>
    <w:p w14:paraId="4D5321A8" w14:textId="44E865A4" w:rsidR="00845313" w:rsidRDefault="008C20C2" w:rsidP="008453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Five- and 6-year-old children</w:t>
      </w:r>
      <w:r w:rsidR="00845313">
        <w:rPr>
          <w:rFonts w:ascii="Times New Roman" w:hAnsi="Times New Roman" w:cs="Times New Roman"/>
          <w:sz w:val="24"/>
          <w:szCs w:val="24"/>
        </w:rPr>
        <w:t xml:space="preserve"> were introduced to a computer-animated machine called the “blicket detector” and were told that their task was to determine which objects </w:t>
      </w:r>
      <w:ins w:id="180" w:author="Benton, Deon" w:date="2023-03-16T13:16:00Z">
        <w:r w:rsidR="00153777">
          <w:rPr>
            <w:rFonts w:ascii="Times New Roman" w:hAnsi="Times New Roman" w:cs="Times New Roman"/>
            <w:sz w:val="24"/>
            <w:szCs w:val="24"/>
          </w:rPr>
          <w:t xml:space="preserve">made </w:t>
        </w:r>
      </w:ins>
      <w:r w:rsidR="00845313">
        <w:rPr>
          <w:rFonts w:ascii="Times New Roman" w:hAnsi="Times New Roman" w:cs="Times New Roman"/>
          <w:sz w:val="24"/>
          <w:szCs w:val="24"/>
        </w:rPr>
        <w:t xml:space="preserve">the machine. </w:t>
      </w:r>
      <w:ins w:id="181" w:author="Benton, Deon" w:date="2023-03-16T13:17:00Z">
        <w:r w:rsidR="00153777">
          <w:rPr>
            <w:rFonts w:ascii="Times New Roman" w:hAnsi="Times New Roman" w:cs="Times New Roman"/>
            <w:sz w:val="24"/>
            <w:szCs w:val="24"/>
          </w:rPr>
          <w:t xml:space="preserve">They were told that objects that made the machine “go” were called blickets; objects that did not make the machine go were not called blickets. </w:t>
        </w:r>
      </w:ins>
      <w:ins w:id="182" w:author="Benton, Deon" w:date="2023-03-16T13:18:00Z">
        <w:r w:rsidR="00153777">
          <w:rPr>
            <w:rFonts w:ascii="Times New Roman" w:hAnsi="Times New Roman" w:cs="Times New Roman"/>
            <w:sz w:val="24"/>
            <w:szCs w:val="24"/>
          </w:rPr>
          <w:t>Participants then</w:t>
        </w:r>
      </w:ins>
      <w:r w:rsidR="00845313">
        <w:rPr>
          <w:rFonts w:ascii="Times New Roman" w:hAnsi="Times New Roman" w:cs="Times New Roman"/>
          <w:sz w:val="24"/>
          <w:szCs w:val="24"/>
        </w:rPr>
        <w:t xml:space="preserve"> received </w:t>
      </w:r>
      <w:r w:rsidR="004863E8">
        <w:rPr>
          <w:rFonts w:ascii="Times New Roman" w:hAnsi="Times New Roman" w:cs="Times New Roman"/>
          <w:sz w:val="24"/>
          <w:szCs w:val="24"/>
        </w:rPr>
        <w:t xml:space="preserve">either </w:t>
      </w:r>
      <w:r w:rsidR="00845313">
        <w:rPr>
          <w:rFonts w:ascii="Times New Roman" w:hAnsi="Times New Roman" w:cs="Times New Roman"/>
          <w:sz w:val="24"/>
          <w:szCs w:val="24"/>
        </w:rPr>
        <w:t xml:space="preserve">two </w:t>
      </w:r>
      <w:r w:rsidR="004863E8">
        <w:rPr>
          <w:rFonts w:ascii="Times New Roman" w:hAnsi="Times New Roman" w:cs="Times New Roman"/>
          <w:sz w:val="24"/>
          <w:szCs w:val="24"/>
        </w:rPr>
        <w:t xml:space="preserve">BB main </w:t>
      </w:r>
      <w:r w:rsidR="00845313">
        <w:rPr>
          <w:rFonts w:ascii="Times New Roman" w:hAnsi="Times New Roman" w:cs="Times New Roman"/>
          <w:sz w:val="24"/>
          <w:szCs w:val="24"/>
        </w:rPr>
        <w:t xml:space="preserve">trials and two </w:t>
      </w:r>
      <w:r w:rsidR="004863E8">
        <w:rPr>
          <w:rFonts w:ascii="Times New Roman" w:hAnsi="Times New Roman" w:cs="Times New Roman"/>
          <w:sz w:val="24"/>
          <w:szCs w:val="24"/>
        </w:rPr>
        <w:t>BB</w:t>
      </w:r>
      <w:r w:rsidR="00845313">
        <w:rPr>
          <w:rFonts w:ascii="Times New Roman" w:hAnsi="Times New Roman" w:cs="Times New Roman"/>
          <w:sz w:val="24"/>
          <w:szCs w:val="24"/>
        </w:rPr>
        <w:t xml:space="preserve"> control trials</w:t>
      </w:r>
      <w:r w:rsidR="004863E8">
        <w:rPr>
          <w:rFonts w:ascii="Times New Roman" w:hAnsi="Times New Roman" w:cs="Times New Roman"/>
          <w:sz w:val="24"/>
          <w:szCs w:val="24"/>
        </w:rPr>
        <w:t xml:space="preserve"> or two ISO</w:t>
      </w:r>
      <w:r w:rsidR="00845313">
        <w:rPr>
          <w:rFonts w:ascii="Times New Roman" w:hAnsi="Times New Roman" w:cs="Times New Roman"/>
          <w:sz w:val="24"/>
          <w:szCs w:val="24"/>
        </w:rPr>
        <w:t xml:space="preserve"> </w:t>
      </w:r>
      <w:r w:rsidR="004863E8">
        <w:rPr>
          <w:rFonts w:ascii="Times New Roman" w:hAnsi="Times New Roman" w:cs="Times New Roman"/>
          <w:sz w:val="24"/>
          <w:szCs w:val="24"/>
        </w:rPr>
        <w:t xml:space="preserve">main trials and two ISO control trials. </w:t>
      </w:r>
      <w:r w:rsidR="00A84A24">
        <w:rPr>
          <w:rFonts w:ascii="Times New Roman" w:hAnsi="Times New Roman" w:cs="Times New Roman"/>
          <w:sz w:val="24"/>
          <w:szCs w:val="24"/>
        </w:rPr>
        <w:t xml:space="preserve">Participants in both conditions </w:t>
      </w:r>
      <w:ins w:id="183" w:author="Benton, Deon" w:date="2023-03-16T13:18:00Z">
        <w:r w:rsidR="00153777">
          <w:rPr>
            <w:rFonts w:ascii="Times New Roman" w:hAnsi="Times New Roman" w:cs="Times New Roman"/>
            <w:sz w:val="24"/>
            <w:szCs w:val="24"/>
          </w:rPr>
          <w:t xml:space="preserve">were </w:t>
        </w:r>
      </w:ins>
      <w:r w:rsidR="00A84A24">
        <w:rPr>
          <w:rFonts w:ascii="Times New Roman" w:hAnsi="Times New Roman" w:cs="Times New Roman"/>
          <w:sz w:val="24"/>
          <w:szCs w:val="24"/>
        </w:rPr>
        <w:t xml:space="preserve">then </w:t>
      </w:r>
      <w:r w:rsidR="00845313">
        <w:rPr>
          <w:rFonts w:ascii="Times New Roman" w:hAnsi="Times New Roman" w:cs="Times New Roman"/>
          <w:sz w:val="24"/>
          <w:szCs w:val="24"/>
        </w:rPr>
        <w:t xml:space="preserve">asked to indicate whether the objects in each trial were blickets. </w:t>
      </w:r>
      <w:r w:rsidR="00B02CAD">
        <w:rPr>
          <w:rFonts w:ascii="Times New Roman" w:hAnsi="Times New Roman" w:cs="Times New Roman"/>
          <w:sz w:val="24"/>
          <w:szCs w:val="24"/>
        </w:rPr>
        <w:t xml:space="preserve">Participants were randomly assigned to the BB or ISO conditions. </w:t>
      </w:r>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AFE747C" w14:textId="08907611"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Pr>
          <w:rFonts w:ascii="Times New Roman" w:hAnsi="Times New Roman" w:cs="Times New Roman"/>
          <w:bCs/>
          <w:sz w:val="24"/>
          <w:szCs w:val="24"/>
        </w:rPr>
        <w:t xml:space="preserve">Participants were </w:t>
      </w:r>
      <w:ins w:id="184" w:author="Benton, Deon" w:date="2023-03-17T14:42:00Z">
        <w:r w:rsidR="00356C87">
          <w:rPr>
            <w:rFonts w:ascii="Times New Roman" w:hAnsi="Times New Roman" w:cs="Times New Roman"/>
            <w:bCs/>
            <w:sz w:val="24"/>
            <w:szCs w:val="24"/>
          </w:rPr>
          <w:t>3</w:t>
        </w:r>
      </w:ins>
      <w:ins w:id="185" w:author="Benton, Deon" w:date="2023-03-17T14:46:00Z">
        <w:r w:rsidR="004369E4">
          <w:rPr>
            <w:rFonts w:ascii="Times New Roman" w:hAnsi="Times New Roman" w:cs="Times New Roman"/>
            <w:bCs/>
            <w:sz w:val="24"/>
            <w:szCs w:val="24"/>
          </w:rPr>
          <w:t>1</w:t>
        </w:r>
      </w:ins>
      <w:ins w:id="186" w:author="Benton, Deon" w:date="2023-03-17T14:42:00Z">
        <w:r w:rsidR="00356C87">
          <w:rPr>
            <w:rFonts w:ascii="Times New Roman" w:hAnsi="Times New Roman" w:cs="Times New Roman"/>
            <w:bCs/>
            <w:sz w:val="24"/>
            <w:szCs w:val="24"/>
          </w:rPr>
          <w:t xml:space="preserve"> </w:t>
        </w:r>
      </w:ins>
      <w:r>
        <w:rPr>
          <w:rFonts w:ascii="Times New Roman" w:hAnsi="Times New Roman" w:cs="Times New Roman"/>
          <w:bCs/>
          <w:sz w:val="24"/>
          <w:szCs w:val="24"/>
        </w:rPr>
        <w:t>5-year-olds (</w:t>
      </w:r>
      <w:ins w:id="187" w:author="Benton, Deon" w:date="2023-03-17T14:43:00Z">
        <w:r w:rsidR="005B7998">
          <w:rPr>
            <w:rFonts w:ascii="Times New Roman" w:hAnsi="Times New Roman" w:cs="Times New Roman"/>
            <w:bCs/>
            <w:sz w:val="24"/>
            <w:szCs w:val="24"/>
          </w:rPr>
          <w:t>16</w:t>
        </w:r>
        <w:r w:rsidR="005B7998">
          <w:rPr>
            <w:rFonts w:ascii="Times New Roman" w:hAnsi="Times New Roman" w:cs="Times New Roman"/>
            <w:bCs/>
            <w:sz w:val="24"/>
            <w:szCs w:val="24"/>
          </w:rPr>
          <w:t xml:space="preserve"> </w:t>
        </w:r>
      </w:ins>
      <w:r>
        <w:rPr>
          <w:rFonts w:ascii="Times New Roman" w:hAnsi="Times New Roman" w:cs="Times New Roman"/>
          <w:bCs/>
          <w:sz w:val="24"/>
          <w:szCs w:val="24"/>
        </w:rPr>
        <w:t xml:space="preserve">boys and </w:t>
      </w:r>
      <w:ins w:id="188" w:author="Benton, Deon" w:date="2023-03-17T14:43:00Z">
        <w:r w:rsidR="005B7998">
          <w:rPr>
            <w:rFonts w:ascii="Times New Roman" w:hAnsi="Times New Roman" w:cs="Times New Roman"/>
            <w:bCs/>
            <w:sz w:val="24"/>
            <w:szCs w:val="24"/>
          </w:rPr>
          <w:t>1</w:t>
        </w:r>
      </w:ins>
      <w:ins w:id="189" w:author="Benton, Deon" w:date="2023-03-17T14:46:00Z">
        <w:r w:rsidR="004369E4">
          <w:rPr>
            <w:rFonts w:ascii="Times New Roman" w:hAnsi="Times New Roman" w:cs="Times New Roman"/>
            <w:bCs/>
            <w:sz w:val="24"/>
            <w:szCs w:val="24"/>
          </w:rPr>
          <w:t>5</w:t>
        </w:r>
      </w:ins>
      <w:ins w:id="190" w:author="Benton, Deon" w:date="2023-03-17T14:43:00Z">
        <w:r w:rsidR="005B7998">
          <w:rPr>
            <w:rFonts w:ascii="Times New Roman" w:hAnsi="Times New Roman" w:cs="Times New Roman"/>
            <w:bCs/>
            <w:sz w:val="24"/>
            <w:szCs w:val="24"/>
          </w:rPr>
          <w:t xml:space="preserve"> </w:t>
        </w:r>
      </w:ins>
      <w:r>
        <w:rPr>
          <w:rFonts w:ascii="Times New Roman" w:hAnsi="Times New Roman" w:cs="Times New Roman"/>
          <w:bCs/>
          <w:sz w:val="24"/>
          <w:szCs w:val="24"/>
        </w:rPr>
        <w:t xml:space="preserve">girls) and </w:t>
      </w:r>
      <w:ins w:id="191" w:author="Benton, Deon" w:date="2023-03-17T14:42:00Z">
        <w:r w:rsidR="00356C87">
          <w:rPr>
            <w:rFonts w:ascii="Times New Roman" w:hAnsi="Times New Roman" w:cs="Times New Roman"/>
            <w:bCs/>
            <w:sz w:val="24"/>
            <w:szCs w:val="24"/>
          </w:rPr>
          <w:t>32</w:t>
        </w:r>
        <w:r w:rsidR="00356C87">
          <w:rPr>
            <w:rFonts w:ascii="Times New Roman" w:hAnsi="Times New Roman" w:cs="Times New Roman"/>
            <w:bCs/>
            <w:sz w:val="24"/>
            <w:szCs w:val="24"/>
          </w:rPr>
          <w:t xml:space="preserve"> </w:t>
        </w:r>
      </w:ins>
      <w:r>
        <w:rPr>
          <w:rFonts w:ascii="Times New Roman" w:hAnsi="Times New Roman" w:cs="Times New Roman"/>
          <w:bCs/>
          <w:sz w:val="24"/>
          <w:szCs w:val="24"/>
        </w:rPr>
        <w:t>6-year-olds (</w:t>
      </w:r>
      <w:del w:id="192" w:author="Benton, Deon" w:date="2023-03-17T14:46:00Z">
        <w:r w:rsidDel="004369E4">
          <w:rPr>
            <w:rFonts w:ascii="Times New Roman" w:hAnsi="Times New Roman" w:cs="Times New Roman"/>
            <w:bCs/>
            <w:sz w:val="24"/>
            <w:szCs w:val="24"/>
          </w:rPr>
          <w:delText xml:space="preserve">X </w:delText>
        </w:r>
      </w:del>
      <w:ins w:id="193" w:author="Benton, Deon" w:date="2023-03-17T14:46:00Z">
        <w:r w:rsidR="004369E4">
          <w:rPr>
            <w:rFonts w:ascii="Times New Roman" w:hAnsi="Times New Roman" w:cs="Times New Roman"/>
            <w:bCs/>
            <w:sz w:val="24"/>
            <w:szCs w:val="24"/>
          </w:rPr>
          <w:t>17</w:t>
        </w:r>
        <w:r w:rsidR="004369E4">
          <w:rPr>
            <w:rFonts w:ascii="Times New Roman" w:hAnsi="Times New Roman" w:cs="Times New Roman"/>
            <w:bCs/>
            <w:sz w:val="24"/>
            <w:szCs w:val="24"/>
          </w:rPr>
          <w:t xml:space="preserve"> </w:t>
        </w:r>
      </w:ins>
      <w:r>
        <w:rPr>
          <w:rFonts w:ascii="Times New Roman" w:hAnsi="Times New Roman" w:cs="Times New Roman"/>
          <w:bCs/>
          <w:sz w:val="24"/>
          <w:szCs w:val="24"/>
        </w:rPr>
        <w:t xml:space="preserve">boys and </w:t>
      </w:r>
      <w:del w:id="194" w:author="Benton, Deon" w:date="2023-03-17T14:46:00Z">
        <w:r w:rsidDel="004369E4">
          <w:rPr>
            <w:rFonts w:ascii="Times New Roman" w:hAnsi="Times New Roman" w:cs="Times New Roman"/>
            <w:bCs/>
            <w:sz w:val="24"/>
            <w:szCs w:val="24"/>
          </w:rPr>
          <w:delText xml:space="preserve">X </w:delText>
        </w:r>
      </w:del>
      <w:ins w:id="195" w:author="Benton, Deon" w:date="2023-03-17T14:46:00Z">
        <w:r w:rsidR="004369E4">
          <w:rPr>
            <w:rFonts w:ascii="Times New Roman" w:hAnsi="Times New Roman" w:cs="Times New Roman"/>
            <w:bCs/>
            <w:sz w:val="24"/>
            <w:szCs w:val="24"/>
          </w:rPr>
          <w:t>14</w:t>
        </w:r>
        <w:r w:rsidR="004369E4">
          <w:rPr>
            <w:rFonts w:ascii="Times New Roman" w:hAnsi="Times New Roman" w:cs="Times New Roman"/>
            <w:bCs/>
            <w:sz w:val="24"/>
            <w:szCs w:val="24"/>
          </w:rPr>
          <w:t xml:space="preserve"> </w:t>
        </w:r>
      </w:ins>
      <w:r>
        <w:rPr>
          <w:rFonts w:ascii="Times New Roman" w:hAnsi="Times New Roman" w:cs="Times New Roman"/>
          <w:bCs/>
          <w:sz w:val="24"/>
          <w:szCs w:val="24"/>
        </w:rPr>
        <w:t>girls).</w:t>
      </w:r>
      <w:ins w:id="196" w:author="Benton, Deon" w:date="2023-03-17T14:46:00Z">
        <w:r w:rsidR="00D94E06">
          <w:rPr>
            <w:rFonts w:ascii="Times New Roman" w:hAnsi="Times New Roman" w:cs="Times New Roman"/>
            <w:bCs/>
            <w:sz w:val="24"/>
            <w:szCs w:val="24"/>
          </w:rPr>
          <w:t xml:space="preserve"> Sample size was determined</w:t>
        </w:r>
      </w:ins>
      <w:ins w:id="197" w:author="Benton, Deon" w:date="2023-03-17T14:50:00Z">
        <w:r w:rsidR="0005664F">
          <w:rPr>
            <w:rFonts w:ascii="Times New Roman" w:hAnsi="Times New Roman" w:cs="Times New Roman"/>
            <w:bCs/>
            <w:sz w:val="24"/>
            <w:szCs w:val="24"/>
          </w:rPr>
          <w:t xml:space="preserve"> based on previous studies on BB reasoning in human children</w:t>
        </w:r>
      </w:ins>
      <w:ins w:id="198" w:author="Benton, Deon" w:date="2023-03-17T14:52:00Z">
        <w:r w:rsidR="00553974">
          <w:rPr>
            <w:rFonts w:ascii="Times New Roman" w:hAnsi="Times New Roman" w:cs="Times New Roman"/>
            <w:bCs/>
            <w:sz w:val="24"/>
            <w:szCs w:val="24"/>
          </w:rPr>
          <w:t xml:space="preserve"> (e.g., </w:t>
        </w:r>
      </w:ins>
      <w:ins w:id="199" w:author="Benton, Deon" w:date="2023-03-17T14:53:00Z">
        <w:r w:rsidR="0011395D">
          <w:rPr>
            <w:rFonts w:ascii="Times New Roman" w:hAnsi="Times New Roman" w:cs="Times New Roman"/>
            <w:bCs/>
            <w:sz w:val="24"/>
            <w:szCs w:val="24"/>
          </w:rPr>
          <w:t>Gopnik &amp; Sobel, 2000</w:t>
        </w:r>
        <w:r w:rsidR="00F331D4">
          <w:rPr>
            <w:rFonts w:ascii="Times New Roman" w:hAnsi="Times New Roman" w:cs="Times New Roman"/>
            <w:bCs/>
            <w:sz w:val="24"/>
            <w:szCs w:val="24"/>
          </w:rPr>
          <w:t>;</w:t>
        </w:r>
      </w:ins>
      <w:ins w:id="200" w:author="Benton, Deon" w:date="2023-03-17T14:52:00Z">
        <w:r w:rsidR="00553974">
          <w:rPr>
            <w:rFonts w:ascii="Times New Roman" w:hAnsi="Times New Roman" w:cs="Times New Roman"/>
            <w:bCs/>
            <w:sz w:val="24"/>
            <w:szCs w:val="24"/>
          </w:rPr>
          <w:t>Griffiths</w:t>
        </w:r>
      </w:ins>
      <w:ins w:id="201" w:author="Benton, Deon" w:date="2023-03-17T14:53:00Z">
        <w:r w:rsidR="00553974">
          <w:rPr>
            <w:rFonts w:ascii="Times New Roman" w:hAnsi="Times New Roman" w:cs="Times New Roman"/>
            <w:bCs/>
            <w:sz w:val="24"/>
            <w:szCs w:val="24"/>
          </w:rPr>
          <w:t xml:space="preserve"> et al., 2011; </w:t>
        </w:r>
      </w:ins>
      <w:ins w:id="202" w:author="Benton, Deon" w:date="2023-03-17T14:52:00Z">
        <w:r w:rsidR="00553974">
          <w:rPr>
            <w:rFonts w:ascii="Times New Roman" w:hAnsi="Times New Roman" w:cs="Times New Roman"/>
            <w:bCs/>
            <w:sz w:val="24"/>
            <w:szCs w:val="24"/>
          </w:rPr>
          <w:t>Sobel et al., 2004)</w:t>
        </w:r>
      </w:ins>
      <w:ins w:id="203" w:author="Benton, Deon" w:date="2023-03-17T14:50:00Z">
        <w:r w:rsidR="0005664F">
          <w:rPr>
            <w:rFonts w:ascii="Times New Roman" w:hAnsi="Times New Roman" w:cs="Times New Roman"/>
            <w:bCs/>
            <w:sz w:val="24"/>
            <w:szCs w:val="24"/>
          </w:rPr>
          <w:t>.</w:t>
        </w:r>
      </w:ins>
      <w:ins w:id="204" w:author="Benton, Deon" w:date="2023-03-17T14:46:00Z">
        <w:r w:rsidR="00D94E06">
          <w:rPr>
            <w:rFonts w:ascii="Times New Roman" w:hAnsi="Times New Roman" w:cs="Times New Roman"/>
            <w:bCs/>
            <w:sz w:val="24"/>
            <w:szCs w:val="24"/>
          </w:rPr>
          <w:t xml:space="preserve"> </w:t>
        </w:r>
      </w:ins>
      <w:del w:id="205" w:author="Benton, Deon" w:date="2023-03-17T14:51:00Z">
        <w:r w:rsidDel="00553974">
          <w:rPr>
            <w:rFonts w:ascii="Times New Roman" w:hAnsi="Times New Roman" w:cs="Times New Roman"/>
            <w:bCs/>
            <w:sz w:val="24"/>
            <w:szCs w:val="24"/>
          </w:rPr>
          <w:delText xml:space="preserve"> </w:delText>
        </w:r>
      </w:del>
      <w:ins w:id="206" w:author="Benton, Deon" w:date="2023-03-17T14:45:00Z">
        <w:r w:rsidR="004369E4">
          <w:rPr>
            <w:rFonts w:ascii="Times New Roman" w:hAnsi="Times New Roman" w:cs="Times New Roman"/>
            <w:bCs/>
            <w:sz w:val="24"/>
            <w:szCs w:val="24"/>
          </w:rPr>
          <w:t>Two children were excluded from analysis for failing to participate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1) or missing video (which made coding their responses impossible)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xml:space="preserve">= 1). </w:t>
        </w:r>
      </w:ins>
      <w:r>
        <w:rPr>
          <w:rFonts w:ascii="Times New Roman" w:hAnsi="Times New Roman" w:cs="Times New Roman"/>
          <w:bCs/>
          <w:sz w:val="24"/>
          <w:szCs w:val="24"/>
        </w:rPr>
        <w:t>Although most children were from white, middle-class backgrounds, a range of ethnicities that resembled the diversity in the population were represented. All children were tested in a quiet room at a children’s museum.</w:t>
      </w:r>
    </w:p>
    <w:p w14:paraId="3F91966B" w14:textId="01BC6AFC" w:rsidR="00982DB4" w:rsidRPr="00861677" w:rsidRDefault="009363F8" w:rsidP="00F32C0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experiments presented here was a computer-animated version of the blicket detector. The device was a white rectangle with a black border that measured 5.99 cm × 23.47 cm. If the device was “on”, the white region of the rectangle </w:t>
      </w:r>
      <w:r w:rsidR="00A84A24">
        <w:rPr>
          <w:rFonts w:ascii="Times New Roman" w:hAnsi="Times New Roman" w:cs="Times New Roman"/>
          <w:sz w:val="24"/>
          <w:szCs w:val="24"/>
        </w:rPr>
        <w:t>turned blue</w:t>
      </w:r>
      <w:r>
        <w:rPr>
          <w:rFonts w:ascii="Times New Roman" w:hAnsi="Times New Roman" w:cs="Times New Roman"/>
          <w:sz w:val="24"/>
          <w:szCs w:val="24"/>
        </w:rPr>
        <w:t>. If the device was “off”, the white region remained white. In addition, a maximum of 4 differently colored circles were used, and each circle measured 2.67 cm × 2.67 cm</w:t>
      </w:r>
      <w:ins w:id="207" w:author="Benton, Deon" w:date="2023-03-16T15:02:00Z">
        <w:r w:rsidR="003558C1">
          <w:rPr>
            <w:rFonts w:ascii="Times New Roman" w:hAnsi="Times New Roman" w:cs="Times New Roman"/>
            <w:sz w:val="24"/>
            <w:szCs w:val="24"/>
          </w:rPr>
          <w:t xml:space="preserve"> (see Figure </w:t>
        </w:r>
      </w:ins>
      <w:ins w:id="208" w:author="Benton, Deon" w:date="2023-03-16T15:04:00Z">
        <w:r w:rsidR="00370FD9">
          <w:rPr>
            <w:rFonts w:ascii="Times New Roman" w:hAnsi="Times New Roman" w:cs="Times New Roman"/>
            <w:sz w:val="24"/>
            <w:szCs w:val="24"/>
          </w:rPr>
          <w:lastRenderedPageBreak/>
          <w:t>2</w:t>
        </w:r>
      </w:ins>
      <w:ins w:id="209" w:author="Benton, Deon" w:date="2023-03-16T15:02:00Z">
        <w:r w:rsidR="003558C1">
          <w:rPr>
            <w:rFonts w:ascii="Times New Roman" w:hAnsi="Times New Roman" w:cs="Times New Roman"/>
            <w:sz w:val="24"/>
            <w:szCs w:val="24"/>
          </w:rPr>
          <w:t xml:space="preserve"> below)</w:t>
        </w:r>
      </w:ins>
      <w:r>
        <w:rPr>
          <w:rFonts w:ascii="Times New Roman" w:hAnsi="Times New Roman" w:cs="Times New Roman"/>
          <w:sz w:val="24"/>
          <w:szCs w:val="24"/>
        </w:rPr>
        <w:t xml:space="preserve">. The machine was designed such that it activated immediately when a circle that was predetermined to be a blicket contacted it. At the start of any given trial, three (for the BB experimental trials) or four </w:t>
      </w:r>
      <w:r w:rsidR="00DC6F0B">
        <w:rPr>
          <w:rFonts w:ascii="Times New Roman" w:hAnsi="Times New Roman" w:cs="Times New Roman"/>
          <w:sz w:val="24"/>
          <w:szCs w:val="24"/>
        </w:rPr>
        <w:t>equally-spaced</w:t>
      </w:r>
      <w:r>
        <w:rPr>
          <w:rFonts w:ascii="Times New Roman" w:hAnsi="Times New Roman" w:cs="Times New Roman"/>
          <w:sz w:val="24"/>
          <w:szCs w:val="24"/>
        </w:rPr>
        <w:t xml:space="preserve"> (for the BB control trials) circles appeared above the blicket machine. Finally, the videos contained a built-in script, which experimenters were instructed to read</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w:t>
      </w:r>
      <w:ins w:id="210" w:author="Benton, Deon" w:date="2023-03-16T14:58:00Z">
        <w:r w:rsidR="007B446C">
          <w:rPr>
            <w:rFonts w:ascii="Times New Roman" w:hAnsi="Times New Roman" w:cs="Times New Roman"/>
            <w:sz w:val="24"/>
            <w:szCs w:val="24"/>
          </w:rPr>
          <w:t xml:space="preserve"> </w:t>
        </w:r>
      </w:ins>
      <w:del w:id="211" w:author="Benton, Deon" w:date="2023-03-16T15:02:00Z">
        <w:r w:rsidDel="003558C1">
          <w:rPr>
            <w:rFonts w:ascii="Times New Roman" w:hAnsi="Times New Roman" w:cs="Times New Roman"/>
            <w:sz w:val="24"/>
            <w:szCs w:val="24"/>
          </w:rPr>
          <w:delText xml:space="preserve"> </w:delText>
        </w:r>
      </w:del>
    </w:p>
    <w:p w14:paraId="28697A80" w14:textId="2F46A546"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either</w:t>
      </w:r>
      <w:r w:rsidRPr="00793BEA">
        <w:rPr>
          <w:rFonts w:ascii="Times New Roman" w:hAnsi="Times New Roman" w:cs="Times New Roman"/>
          <w:sz w:val="24"/>
          <w:szCs w:val="24"/>
        </w:rPr>
        <w:t xml:space="preserve"> tested in a quiet room on </w:t>
      </w:r>
      <w:r>
        <w:rPr>
          <w:rFonts w:ascii="Times New Roman" w:hAnsi="Times New Roman" w:cs="Times New Roman"/>
          <w:sz w:val="24"/>
          <w:szCs w:val="24"/>
        </w:rPr>
        <w:t xml:space="preserve">campus or 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children’s science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previously mentioned blicket detector</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that were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The pretraining phase began with the triangle (object A) and pentagon (object B), which were located side-by-side and above the machine.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xml:space="preserve">). Object A then ascended until it returned to its starting position above the machine. Object B then descended until it contacted and failed to activate the machine. Object B then returned to its starting position. Finally, both objects descended until they contacted the machine, which immediately activated. Participants were then asked whether each object was a blicket. This event was identical to the “one-cause” event in Gopnik, Sobel, Schulz, and Glymour (2001) and was included to ensure that participants could reason about blicket objects. </w:t>
      </w:r>
    </w:p>
    <w:p w14:paraId="099BA2FB" w14:textId="77777777" w:rsidR="00F32C00" w:rsidRDefault="00F32C00" w:rsidP="00F32C00">
      <w:pPr>
        <w:keepNext/>
        <w:spacing w:line="480" w:lineRule="auto"/>
        <w:contextualSpacing/>
      </w:pPr>
      <w:r>
        <w:rPr>
          <w:rFonts w:ascii="Times New Roman" w:hAnsi="Times New Roman" w:cs="Times New Roman"/>
          <w:noProof/>
          <w:sz w:val="24"/>
          <w:szCs w:val="24"/>
        </w:rPr>
        <w:lastRenderedPageBreak/>
        <w:drawing>
          <wp:inline distT="0" distB="0" distL="0" distR="0" wp14:anchorId="379C4B3C" wp14:editId="6C5F5144">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443F2A13" w14:textId="1D903421" w:rsidR="00F32C00" w:rsidRPr="00F32C00" w:rsidRDefault="00F32C00" w:rsidP="00F32C00">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Pr="00F32C00">
        <w:rPr>
          <w:rFonts w:ascii="Times New Roman" w:hAnsi="Times New Roman" w:cs="Times New Roman"/>
          <w:b w:val="0"/>
          <w:bCs w:val="0"/>
          <w:color w:val="auto"/>
          <w:sz w:val="20"/>
          <w:szCs w:val="20"/>
        </w:rPr>
        <w:fldChar w:fldCharType="begin"/>
      </w:r>
      <w:r w:rsidRPr="00F32C00">
        <w:rPr>
          <w:rFonts w:ascii="Times New Roman" w:hAnsi="Times New Roman" w:cs="Times New Roman"/>
          <w:b w:val="0"/>
          <w:bCs w:val="0"/>
          <w:color w:val="auto"/>
          <w:sz w:val="20"/>
          <w:szCs w:val="20"/>
        </w:rPr>
        <w:instrText xml:space="preserve"> SEQ Figure \* ARABIC </w:instrText>
      </w:r>
      <w:r w:rsidRPr="00F32C00">
        <w:rPr>
          <w:rFonts w:ascii="Times New Roman" w:hAnsi="Times New Roman" w:cs="Times New Roman"/>
          <w:b w:val="0"/>
          <w:bCs w:val="0"/>
          <w:color w:val="auto"/>
          <w:sz w:val="20"/>
          <w:szCs w:val="20"/>
        </w:rPr>
        <w:fldChar w:fldCharType="separate"/>
      </w:r>
      <w:r w:rsidR="00D60BFD">
        <w:rPr>
          <w:rFonts w:ascii="Times New Roman" w:hAnsi="Times New Roman" w:cs="Times New Roman"/>
          <w:b w:val="0"/>
          <w:bCs w:val="0"/>
          <w:noProof/>
          <w:color w:val="auto"/>
          <w:sz w:val="20"/>
          <w:szCs w:val="20"/>
        </w:rPr>
        <w:t>2</w:t>
      </w:r>
      <w:r w:rsidRPr="00F32C00">
        <w:rPr>
          <w:rFonts w:ascii="Times New Roman" w:hAnsi="Times New Roman" w:cs="Times New Roman"/>
          <w:b w:val="0"/>
          <w:bCs w:val="0"/>
          <w:color w:val="auto"/>
          <w:sz w:val="20"/>
          <w:szCs w:val="20"/>
        </w:rPr>
        <w:fldChar w:fldCharType="end"/>
      </w:r>
      <w:r w:rsidRPr="00F32C00">
        <w:rPr>
          <w:rFonts w:ascii="Times New Roman" w:hAnsi="Times New Roman" w:cs="Times New Roman"/>
          <w:b w:val="0"/>
          <w:bCs w:val="0"/>
          <w:color w:val="auto"/>
          <w:sz w:val="20"/>
          <w:szCs w:val="20"/>
        </w:rPr>
        <w:t>. Schematic of one of the two BB experimental events.</w:t>
      </w:r>
      <w:ins w:id="212" w:author="Benton, Deon" w:date="2023-03-16T15:07:00Z">
        <w:r w:rsidR="00FD2011">
          <w:rPr>
            <w:rFonts w:ascii="Times New Roman" w:hAnsi="Times New Roman" w:cs="Times New Roman"/>
            <w:b w:val="0"/>
            <w:bCs w:val="0"/>
            <w:color w:val="auto"/>
            <w:sz w:val="20"/>
            <w:szCs w:val="20"/>
          </w:rPr>
          <w:t xml:space="preserve"> The upper-right portion of the figure shows the BB event as it unfolded</w:t>
        </w:r>
      </w:ins>
      <w:ins w:id="213" w:author="Benton, Deon" w:date="2023-03-16T15:09:00Z">
        <w:r w:rsidR="005A50F4">
          <w:rPr>
            <w:rFonts w:ascii="Times New Roman" w:hAnsi="Times New Roman" w:cs="Times New Roman"/>
            <w:b w:val="0"/>
            <w:bCs w:val="0"/>
            <w:color w:val="auto"/>
            <w:sz w:val="20"/>
            <w:szCs w:val="20"/>
          </w:rPr>
          <w:t xml:space="preserve"> across time</w:t>
        </w:r>
      </w:ins>
      <w:ins w:id="214" w:author="Benton, Deon" w:date="2023-03-16T15:07:00Z">
        <w:r w:rsidR="00FD2011">
          <w:rPr>
            <w:rFonts w:ascii="Times New Roman" w:hAnsi="Times New Roman" w:cs="Times New Roman"/>
            <w:b w:val="0"/>
            <w:bCs w:val="0"/>
            <w:color w:val="auto"/>
            <w:sz w:val="20"/>
            <w:szCs w:val="20"/>
          </w:rPr>
          <w:t xml:space="preserve">. The lower-left portion of the figure shows the </w:t>
        </w:r>
      </w:ins>
      <w:ins w:id="215" w:author="Benton, Deon" w:date="2023-03-16T15:08:00Z">
        <w:r w:rsidR="005A50F4">
          <w:rPr>
            <w:rFonts w:ascii="Times New Roman" w:hAnsi="Times New Roman" w:cs="Times New Roman"/>
            <w:b w:val="0"/>
            <w:bCs w:val="0"/>
            <w:color w:val="auto"/>
            <w:sz w:val="20"/>
            <w:szCs w:val="20"/>
          </w:rPr>
          <w:t>three objects and the text, “Is this one a blicket?” above</w:t>
        </w:r>
      </w:ins>
      <w:ins w:id="216" w:author="Benton, Deon" w:date="2023-03-16T15:09:00Z">
        <w:r w:rsidR="005A50F4">
          <w:rPr>
            <w:rFonts w:ascii="Times New Roman" w:hAnsi="Times New Roman" w:cs="Times New Roman"/>
            <w:b w:val="0"/>
            <w:bCs w:val="0"/>
            <w:color w:val="auto"/>
            <w:sz w:val="20"/>
            <w:szCs w:val="20"/>
          </w:rPr>
          <w:t xml:space="preserve"> each object across time.</w:t>
        </w:r>
      </w:ins>
    </w:p>
    <w:p w14:paraId="718D3D6A" w14:textId="6857483A"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the pretraining phase, participants were given four test trials—</w:t>
      </w:r>
      <w:r w:rsidR="003F082D">
        <w:rPr>
          <w:rFonts w:ascii="Times New Roman" w:hAnsi="Times New Roman" w:cs="Times New Roman"/>
          <w:sz w:val="24"/>
          <w:szCs w:val="24"/>
        </w:rPr>
        <w:t xml:space="preserve">either the </w:t>
      </w:r>
      <w:r>
        <w:rPr>
          <w:rFonts w:ascii="Times New Roman" w:hAnsi="Times New Roman" w:cs="Times New Roman"/>
          <w:sz w:val="24"/>
          <w:szCs w:val="24"/>
        </w:rPr>
        <w:t>two BB experimental trials and 2 BB control trials</w:t>
      </w:r>
      <w:r w:rsidR="003F082D">
        <w:rPr>
          <w:rFonts w:ascii="Times New Roman" w:hAnsi="Times New Roman" w:cs="Times New Roman"/>
          <w:sz w:val="24"/>
          <w:szCs w:val="24"/>
        </w:rPr>
        <w:t xml:space="preserve"> or two ISO experimental trials and 2 ISO control trials</w:t>
      </w:r>
      <w:r>
        <w:rPr>
          <w:rFonts w:ascii="Times New Roman" w:hAnsi="Times New Roman" w:cs="Times New Roman"/>
          <w:sz w:val="24"/>
          <w:szCs w:val="24"/>
        </w:rPr>
        <w:t xml:space="preserve">—in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ins w:id="217" w:author="Benton, Deon" w:date="2023-03-16T15:05:00Z">
        <w:r w:rsidR="00370FD9">
          <w:rPr>
            <w:rFonts w:ascii="Times New Roman" w:hAnsi="Times New Roman" w:cs="Times New Roman"/>
            <w:sz w:val="24"/>
            <w:szCs w:val="24"/>
          </w:rPr>
          <w:t xml:space="preserve">Differently colored objects were used across all trials to prevent carryover effects. </w:t>
        </w:r>
      </w:ins>
    </w:p>
    <w:p w14:paraId="5279FF32" w14:textId="5EC0A8D4"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The two BB </w:t>
      </w:r>
      <w:r w:rsidR="003710AF">
        <w:rPr>
          <w:rFonts w:ascii="Times New Roman" w:hAnsi="Times New Roman" w:cs="Times New Roman"/>
          <w:sz w:val="24"/>
          <w:szCs w:val="24"/>
        </w:rPr>
        <w:t xml:space="preserve">main </w:t>
      </w:r>
      <w:r>
        <w:rPr>
          <w:rFonts w:ascii="Times New Roman" w:hAnsi="Times New Roman" w:cs="Times New Roman"/>
          <w:sz w:val="24"/>
          <w:szCs w:val="24"/>
        </w:rPr>
        <w:t xml:space="preserve">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ascended to their starting positions.  </w:t>
      </w:r>
      <w:r>
        <w:rPr>
          <w:rFonts w:ascii="Times New Roman" w:hAnsi="Times New Roman" w:cs="Times New Roman"/>
          <w:sz w:val="24"/>
          <w:szCs w:val="24"/>
        </w:rPr>
        <w:lastRenderedPageBreak/>
        <w:t>The left- or right-most (counterbalanced) object (i.e., object A) then descended until it contacted and immediately activated the machine. The text, “Look, this one makes the machine go!” then appeared above the objects. This object then returned to its starting position. Children were then asked</w:t>
      </w:r>
      <w:ins w:id="218" w:author="Benton, Deon" w:date="2023-03-16T15:09:00Z">
        <w:r w:rsidR="006025AF">
          <w:rPr>
            <w:rFonts w:ascii="Times New Roman" w:hAnsi="Times New Roman" w:cs="Times New Roman"/>
            <w:sz w:val="24"/>
            <w:szCs w:val="24"/>
          </w:rPr>
          <w:t xml:space="preserve"> verbally to respond with a “yes” or “no”</w:t>
        </w:r>
      </w:ins>
      <w:ins w:id="219" w:author="Benton, Deon" w:date="2023-03-16T15:10:00Z">
        <w:r w:rsidR="006025AF">
          <w:rPr>
            <w:rFonts w:ascii="Times New Roman" w:hAnsi="Times New Roman" w:cs="Times New Roman"/>
            <w:sz w:val="24"/>
            <w:szCs w:val="24"/>
          </w:rPr>
          <w:t xml:space="preserve"> if they thought that each object was a blicket. Specifically,</w:t>
        </w:r>
      </w:ins>
      <w:r>
        <w:rPr>
          <w:rFonts w:ascii="Times New Roman" w:hAnsi="Times New Roman" w:cs="Times New Roman"/>
          <w:sz w:val="24"/>
          <w:szCs w:val="24"/>
        </w:rPr>
        <w:t xml:space="preserve">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The first and second BB experimental trials were identical except </w:t>
      </w:r>
      <w:ins w:id="220" w:author="Benton, Deon" w:date="2023-03-16T15:11:00Z">
        <w:r w:rsidR="00522D54">
          <w:rPr>
            <w:rFonts w:ascii="Times New Roman" w:hAnsi="Times New Roman" w:cs="Times New Roman"/>
            <w:sz w:val="24"/>
            <w:szCs w:val="24"/>
          </w:rPr>
          <w:t>for the object colors</w:t>
        </w:r>
      </w:ins>
      <w:r>
        <w:rPr>
          <w:rFonts w:ascii="Times New Roman" w:hAnsi="Times New Roman" w:cs="Times New Roman"/>
          <w:sz w:val="24"/>
          <w:szCs w:val="24"/>
        </w:rPr>
        <w:t xml:space="preserve">.  </w:t>
      </w:r>
    </w:p>
    <w:p w14:paraId="2D400C63" w14:textId="7363215F"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two BB control trials began with four differently colored objects (i.e., objects A, B, C, and D), which were located above the machine. Objects A, B, and C then descended until they contacted and activated the machine. Object D then descended by itself until it contacted and activated the machine.</w:t>
      </w:r>
      <w:ins w:id="221" w:author="Benton, Deon" w:date="2023-03-16T15:13:00Z">
        <w:r w:rsidR="00993003">
          <w:rPr>
            <w:rFonts w:ascii="Times New Roman" w:hAnsi="Times New Roman" w:cs="Times New Roman"/>
            <w:sz w:val="24"/>
            <w:szCs w:val="24"/>
          </w:rPr>
          <w:t xml:space="preserve"> The left-right position of object D was counterbalanced.</w:t>
        </w:r>
      </w:ins>
      <w:r>
        <w:rPr>
          <w:rFonts w:ascii="Times New Roman" w:hAnsi="Times New Roman" w:cs="Times New Roman"/>
          <w:sz w:val="24"/>
          <w:szCs w:val="24"/>
        </w:rPr>
        <w:t xml:space="preserve"> Children were then asked whether each object was a blicket. </w:t>
      </w:r>
      <w:ins w:id="222" w:author="Benton, Deon" w:date="2023-03-16T15:14:00Z">
        <w:r w:rsidR="00993003">
          <w:rPr>
            <w:rFonts w:ascii="Times New Roman" w:hAnsi="Times New Roman" w:cs="Times New Roman"/>
            <w:sz w:val="24"/>
            <w:szCs w:val="24"/>
          </w:rPr>
          <w:t>Critically, whereas</w:t>
        </w:r>
      </w:ins>
      <w:r>
        <w:rPr>
          <w:rFonts w:ascii="Times New Roman" w:hAnsi="Times New Roman" w:cs="Times New Roman"/>
          <w:sz w:val="24"/>
          <w:szCs w:val="24"/>
        </w:rPr>
        <w:t xml:space="preserve"> object A descended with the remaining two objects in the BB experimental trials, object D did not descend with the remaining three objects in the control trials. </w:t>
      </w:r>
      <w:ins w:id="223" w:author="Benton, Deon" w:date="2023-03-16T15:17:00Z">
        <w:r w:rsidR="00A40260">
          <w:rPr>
            <w:rFonts w:ascii="Times New Roman" w:hAnsi="Times New Roman" w:cs="Times New Roman"/>
            <w:sz w:val="24"/>
            <w:szCs w:val="24"/>
          </w:rPr>
          <w:t>The experimental and control trials used the same text</w:t>
        </w:r>
      </w:ins>
      <w:r>
        <w:rPr>
          <w:rFonts w:ascii="Times New Roman" w:hAnsi="Times New Roman" w:cs="Times New Roman"/>
          <w:sz w:val="24"/>
          <w:szCs w:val="24"/>
        </w:rPr>
        <w:t xml:space="preserve">. </w:t>
      </w:r>
    </w:p>
    <w:p w14:paraId="0D280909" w14:textId="1BF876BB"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 the ISO experimental and control conditions were identical to the BB experimental and control conditions except that objects A</w:t>
      </w:r>
      <w:r w:rsidR="005D5B1A">
        <w:rPr>
          <w:rFonts w:ascii="Times New Roman" w:hAnsi="Times New Roman" w:cs="Times New Roman"/>
          <w:sz w:val="24"/>
          <w:szCs w:val="24"/>
        </w:rPr>
        <w:t xml:space="preserve"> (during the ISO main trials)</w:t>
      </w:r>
      <w:r>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(during the ISO control trials)</w:t>
      </w:r>
      <w:r>
        <w:rPr>
          <w:rFonts w:ascii="Times New Roman" w:hAnsi="Times New Roman" w:cs="Times New Roman"/>
          <w:sz w:val="24"/>
          <w:szCs w:val="24"/>
        </w:rPr>
        <w:t xml:space="preserve"> failed to activate the machine</w:t>
      </w:r>
      <w:ins w:id="224" w:author="Benton, Deon" w:date="2023-03-16T15:19:00Z">
        <w:r w:rsidR="00F401E9">
          <w:rPr>
            <w:rFonts w:ascii="Times New Roman" w:hAnsi="Times New Roman" w:cs="Times New Roman"/>
            <w:sz w:val="24"/>
            <w:szCs w:val="24"/>
          </w:rPr>
          <w:t xml:space="preserve"> (see Table 1 for a schematic)</w:t>
        </w:r>
      </w:ins>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6A6D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control trial</w:t>
            </w:r>
          </w:p>
        </w:tc>
        <w:tc>
          <w:tcPr>
            <w:tcW w:w="1980" w:type="dxa"/>
            <w:tcBorders>
              <w:top w:val="nil"/>
              <w:left w:val="nil"/>
              <w:bottom w:val="nil"/>
              <w:right w:val="nil"/>
            </w:tcBorders>
          </w:tcPr>
          <w:p w14:paraId="5A844CF3" w14:textId="0186050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control trial</w:t>
            </w:r>
          </w:p>
        </w:tc>
        <w:tc>
          <w:tcPr>
            <w:tcW w:w="1980" w:type="dxa"/>
            <w:tcBorders>
              <w:top w:val="nil"/>
              <w:left w:val="nil"/>
              <w:bottom w:val="single" w:sz="4" w:space="0" w:color="auto"/>
              <w:right w:val="nil"/>
            </w:tcBorders>
          </w:tcPr>
          <w:p w14:paraId="2E3C40F7" w14:textId="0D7C6B5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73784BF9" w14:textId="0A9E031D" w:rsidR="009363F8" w:rsidRDefault="009363F8" w:rsidP="00733D07">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lastRenderedPageBreak/>
        <w:t xml:space="preserve">Table </w:t>
      </w:r>
      <w:r w:rsidR="008E3E23">
        <w:rPr>
          <w:rFonts w:ascii="Times New Roman" w:hAnsi="Times New Roman" w:cs="Times New Roman"/>
          <w:b w:val="0"/>
          <w:bCs w:val="0"/>
          <w:color w:val="000000" w:themeColor="text1"/>
        </w:rPr>
        <w:fldChar w:fldCharType="begin"/>
      </w:r>
      <w:r w:rsidR="008E3E23">
        <w:rPr>
          <w:rFonts w:ascii="Times New Roman" w:hAnsi="Times New Roman" w:cs="Times New Roman"/>
          <w:b w:val="0"/>
          <w:bCs w:val="0"/>
          <w:color w:val="000000" w:themeColor="text1"/>
        </w:rPr>
        <w:instrText xml:space="preserve"> SEQ Table \* ARABIC </w:instrText>
      </w:r>
      <w:r w:rsidR="008E3E23">
        <w:rPr>
          <w:rFonts w:ascii="Times New Roman" w:hAnsi="Times New Roman" w:cs="Times New Roman"/>
          <w:b w:val="0"/>
          <w:bCs w:val="0"/>
          <w:color w:val="000000" w:themeColor="text1"/>
        </w:rPr>
        <w:fldChar w:fldCharType="separate"/>
      </w:r>
      <w:r w:rsidR="00F87480">
        <w:rPr>
          <w:rFonts w:ascii="Times New Roman" w:hAnsi="Times New Roman" w:cs="Times New Roman"/>
          <w:b w:val="0"/>
          <w:bCs w:val="0"/>
          <w:noProof/>
          <w:color w:val="000000" w:themeColor="text1"/>
        </w:rPr>
        <w:t>5</w:t>
      </w:r>
      <w:r w:rsidR="008E3E23">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238A0655" w14:textId="33D09420" w:rsidR="00D60BFD" w:rsidRDefault="00B07901" w:rsidP="00DC4702">
      <w:pPr>
        <w:keepNext/>
        <w:spacing w:line="240" w:lineRule="auto"/>
        <w:contextualSpacing/>
        <w:rPr>
          <w:rFonts w:ascii="Times New Roman" w:hAnsi="Times New Roman" w:cs="Times New Roman"/>
          <w:sz w:val="20"/>
          <w:szCs w:val="20"/>
        </w:rPr>
      </w:pPr>
      <w:r>
        <w:rPr>
          <w:rFonts w:ascii="Times New Roman" w:hAnsi="Times New Roman" w:cs="Times New Roman"/>
          <w:b/>
          <w:sz w:val="24"/>
          <w:szCs w:val="24"/>
        </w:rPr>
        <w:t>Results</w:t>
      </w:r>
      <w:r w:rsidR="00664E73">
        <w:rPr>
          <w:rFonts w:ascii="Times New Roman" w:hAnsi="Times New Roman" w:cs="Times New Roman"/>
          <w:b/>
          <w:noProof/>
          <w:sz w:val="24"/>
          <w:szCs w:val="24"/>
        </w:rPr>
        <w:drawing>
          <wp:inline distT="0" distB="0" distL="0" distR="0" wp14:anchorId="64D11A17" wp14:editId="22BD02D0">
            <wp:extent cx="6214407" cy="390525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216566" cy="3906607"/>
                    </a:xfrm>
                    <a:prstGeom prst="rect">
                      <a:avLst/>
                    </a:prstGeom>
                  </pic:spPr>
                </pic:pic>
              </a:graphicData>
            </a:graphic>
          </wp:inline>
        </w:drawing>
      </w:r>
      <w:r w:rsidR="00D60BFD" w:rsidRPr="00DC4702">
        <w:rPr>
          <w:rFonts w:ascii="Times New Roman" w:hAnsi="Times New Roman" w:cs="Times New Roman"/>
          <w:sz w:val="20"/>
          <w:szCs w:val="20"/>
        </w:rPr>
        <w:t xml:space="preserve">Figure </w:t>
      </w:r>
      <w:r w:rsidR="00D60BFD" w:rsidRPr="00DC4702">
        <w:rPr>
          <w:rFonts w:ascii="Times New Roman" w:hAnsi="Times New Roman" w:cs="Times New Roman"/>
          <w:sz w:val="20"/>
          <w:szCs w:val="20"/>
        </w:rPr>
        <w:fldChar w:fldCharType="begin"/>
      </w:r>
      <w:r w:rsidR="00D60BFD" w:rsidRPr="00DC4702">
        <w:rPr>
          <w:rFonts w:ascii="Times New Roman" w:hAnsi="Times New Roman" w:cs="Times New Roman"/>
          <w:sz w:val="20"/>
          <w:szCs w:val="20"/>
        </w:rPr>
        <w:instrText xml:space="preserve"> SEQ Figure \* ARABIC </w:instrText>
      </w:r>
      <w:r w:rsidR="00D60BFD" w:rsidRPr="00DC4702">
        <w:rPr>
          <w:rFonts w:ascii="Times New Roman" w:hAnsi="Times New Roman" w:cs="Times New Roman"/>
          <w:sz w:val="20"/>
          <w:szCs w:val="20"/>
        </w:rPr>
        <w:fldChar w:fldCharType="separate"/>
      </w:r>
      <w:r w:rsidR="00D60BFD" w:rsidRPr="00DC4702">
        <w:rPr>
          <w:rFonts w:ascii="Times New Roman" w:hAnsi="Times New Roman" w:cs="Times New Roman"/>
          <w:noProof/>
          <w:sz w:val="20"/>
          <w:szCs w:val="20"/>
        </w:rPr>
        <w:t>3</w:t>
      </w:r>
      <w:r w:rsidR="00D60BFD" w:rsidRPr="00DC4702">
        <w:rPr>
          <w:rFonts w:ascii="Times New Roman" w:hAnsi="Times New Roman" w:cs="Times New Roman"/>
          <w:sz w:val="20"/>
          <w:szCs w:val="20"/>
        </w:rPr>
        <w:fldChar w:fldCharType="end"/>
      </w:r>
      <w:r w:rsidR="00D60BFD" w:rsidRPr="00DC4702">
        <w:rPr>
          <w:rFonts w:ascii="Times New Roman" w:hAnsi="Times New Roman" w:cs="Times New Roman"/>
          <w:sz w:val="20"/>
          <w:szCs w:val="20"/>
        </w:rPr>
        <w:t xml:space="preserve">. </w:t>
      </w:r>
      <w:r w:rsidR="00067247" w:rsidRPr="00DC4702">
        <w:rPr>
          <w:rFonts w:ascii="Times New Roman" w:hAnsi="Times New Roman" w:cs="Times New Roman"/>
          <w:sz w:val="20"/>
          <w:szCs w:val="20"/>
        </w:rPr>
        <w:t>Participants</w:t>
      </w:r>
      <w:r w:rsidR="00DC4702" w:rsidRPr="00DC4702">
        <w:rPr>
          <w:rFonts w:ascii="Times New Roman" w:hAnsi="Times New Roman" w:cs="Times New Roman"/>
          <w:sz w:val="20"/>
          <w:szCs w:val="20"/>
        </w:rPr>
        <w:t>’</w:t>
      </w:r>
      <w:r w:rsidR="00067247" w:rsidRPr="00DC4702">
        <w:rPr>
          <w:rFonts w:ascii="Times New Roman" w:hAnsi="Times New Roman" w:cs="Times New Roman"/>
          <w:sz w:val="20"/>
          <w:szCs w:val="20"/>
        </w:rPr>
        <w:t xml:space="preserve"> </w:t>
      </w:r>
      <w:r w:rsidR="00DC4702" w:rsidRPr="00DC4702">
        <w:rPr>
          <w:rFonts w:ascii="Times New Roman" w:hAnsi="Times New Roman" w:cs="Times New Roman"/>
          <w:sz w:val="20"/>
          <w:szCs w:val="20"/>
        </w:rPr>
        <w:t xml:space="preserve">mean </w:t>
      </w:r>
      <w:r w:rsidR="00067247" w:rsidRPr="00DC4702">
        <w:rPr>
          <w:rFonts w:ascii="Times New Roman" w:hAnsi="Times New Roman" w:cs="Times New Roman"/>
          <w:sz w:val="20"/>
          <w:szCs w:val="20"/>
        </w:rPr>
        <w:t xml:space="preserve">responses to whether each object was a blicket across the conditions and trial types (i.e., eventType). </w:t>
      </w:r>
      <w:r w:rsidR="00DC4702">
        <w:rPr>
          <w:rFonts w:ascii="Times New Roman" w:hAnsi="Times New Roman" w:cs="Times New Roman"/>
          <w:sz w:val="20"/>
          <w:szCs w:val="20"/>
        </w:rPr>
        <w:t>Bars show standard error.</w:t>
      </w:r>
    </w:p>
    <w:p w14:paraId="53E997DB" w14:textId="77777777" w:rsidR="00DC4702" w:rsidRDefault="00DC4702" w:rsidP="00DC4702">
      <w:pPr>
        <w:keepNext/>
        <w:spacing w:line="240" w:lineRule="auto"/>
        <w:contextualSpacing/>
      </w:pPr>
    </w:p>
    <w:p w14:paraId="37A41047" w14:textId="7F0296F1" w:rsidR="006B41BB" w:rsidRDefault="00B07901" w:rsidP="00DC4702">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 </w:t>
      </w:r>
      <w:r w:rsidR="00DC4702">
        <w:rPr>
          <w:rFonts w:ascii="Times New Roman" w:hAnsi="Times New Roman" w:cs="Times New Roman"/>
          <w:b/>
          <w:sz w:val="24"/>
          <w:szCs w:val="24"/>
        </w:rPr>
        <w:tab/>
      </w:r>
      <w:r w:rsidR="004963D2">
        <w:rPr>
          <w:rFonts w:ascii="Times New Roman" w:hAnsi="Times New Roman" w:cs="Times New Roman"/>
          <w:bCs/>
          <w:sz w:val="24"/>
          <w:szCs w:val="24"/>
        </w:rPr>
        <w:t xml:space="preserve">Figure </w:t>
      </w:r>
      <w:r w:rsidR="001E58F2">
        <w:rPr>
          <w:rFonts w:ascii="Times New Roman" w:hAnsi="Times New Roman" w:cs="Times New Roman"/>
          <w:bCs/>
          <w:sz w:val="24"/>
          <w:szCs w:val="24"/>
        </w:rPr>
        <w:t>3</w:t>
      </w:r>
      <w:r w:rsidR="004963D2">
        <w:rPr>
          <w:rFonts w:ascii="Times New Roman" w:hAnsi="Times New Roman" w:cs="Times New Roman"/>
          <w:bCs/>
          <w:sz w:val="24"/>
          <w:szCs w:val="24"/>
        </w:rPr>
        <w:t xml:space="preserve"> shows the results for this experiment.</w:t>
      </w:r>
      <w:r w:rsidR="005204B9">
        <w:rPr>
          <w:rFonts w:ascii="Times New Roman" w:hAnsi="Times New Roman" w:cs="Times New Roman"/>
          <w:bCs/>
          <w:sz w:val="24"/>
          <w:szCs w:val="24"/>
        </w:rPr>
        <w:t xml:space="preserve"> The dependent measure was the number of times that participants responded “Yes” to the “Is this a blicket” question. Thus,</w:t>
      </w:r>
      <w:r w:rsidR="000E0B85">
        <w:rPr>
          <w:rFonts w:ascii="Times New Roman" w:hAnsi="Times New Roman" w:cs="Times New Roman"/>
          <w:bCs/>
          <w:sz w:val="24"/>
          <w:szCs w:val="24"/>
        </w:rPr>
        <w:t xml:space="preserve"> across two trials, the maximum number of times that a participant could respond “Yes” was 2; the minimum number of times that a participant could respond “Yes” was 1.</w:t>
      </w:r>
      <w:r w:rsidR="005204B9">
        <w:rPr>
          <w:rFonts w:ascii="Times New Roman" w:hAnsi="Times New Roman" w:cs="Times New Roman"/>
          <w:bCs/>
          <w:sz w:val="24"/>
          <w:szCs w:val="24"/>
        </w:rPr>
        <w:t xml:space="preserve"> </w:t>
      </w:r>
      <w:r w:rsidR="00694EDD">
        <w:rPr>
          <w:rFonts w:ascii="Times New Roman" w:hAnsi="Times New Roman" w:cs="Times New Roman"/>
          <w:bCs/>
          <w:sz w:val="24"/>
          <w:szCs w:val="24"/>
        </w:rPr>
        <w:t xml:space="preserve">Using this dependent measure, </w:t>
      </w:r>
      <w:r w:rsidR="003029E0">
        <w:rPr>
          <w:rFonts w:ascii="Times New Roman" w:hAnsi="Times New Roman" w:cs="Times New Roman"/>
          <w:bCs/>
          <w:sz w:val="24"/>
          <w:szCs w:val="24"/>
        </w:rPr>
        <w:t>t</w:t>
      </w:r>
      <w:r w:rsidR="00535706">
        <w:rPr>
          <w:rFonts w:ascii="Times New Roman" w:hAnsi="Times New Roman" w:cs="Times New Roman"/>
          <w:bCs/>
          <w:sz w:val="24"/>
          <w:szCs w:val="24"/>
        </w:rPr>
        <w:t xml:space="preserve">he data were entered into a </w:t>
      </w:r>
      <w:ins w:id="225" w:author="Benton, Deon" w:date="2023-03-17T13:19:00Z">
        <w:r w:rsidR="00FB044B">
          <w:rPr>
            <w:rFonts w:ascii="Times New Roman" w:hAnsi="Times New Roman" w:cs="Times New Roman"/>
            <w:bCs/>
            <w:sz w:val="24"/>
            <w:szCs w:val="24"/>
          </w:rPr>
          <w:t>f</w:t>
        </w:r>
        <w:r w:rsidR="00FB044B">
          <w:rPr>
            <w:rFonts w:ascii="Times New Roman" w:hAnsi="Times New Roman" w:cs="Times New Roman"/>
            <w:bCs/>
            <w:sz w:val="24"/>
            <w:szCs w:val="24"/>
          </w:rPr>
          <w:t>our</w:t>
        </w:r>
      </w:ins>
      <w:r w:rsidR="00535706">
        <w:rPr>
          <w:rFonts w:ascii="Times New Roman" w:hAnsi="Times New Roman" w:cs="Times New Roman"/>
          <w:bCs/>
          <w:sz w:val="24"/>
          <w:szCs w:val="24"/>
        </w:rPr>
        <w:t>-way linear model</w:t>
      </w:r>
      <w:r w:rsidR="00452266">
        <w:rPr>
          <w:rFonts w:ascii="Times New Roman" w:hAnsi="Times New Roman" w:cs="Times New Roman"/>
          <w:bCs/>
          <w:sz w:val="24"/>
          <w:szCs w:val="24"/>
        </w:rPr>
        <w:t xml:space="preserve"> </w:t>
      </w:r>
      <w:r w:rsidR="004963D2">
        <w:rPr>
          <w:rFonts w:ascii="Times New Roman" w:hAnsi="Times New Roman" w:cs="Times New Roman"/>
          <w:bCs/>
          <w:sz w:val="24"/>
          <w:szCs w:val="24"/>
        </w:rPr>
        <w:t xml:space="preserve">with Age </w:t>
      </w:r>
      <w:r w:rsidR="00F1184F">
        <w:rPr>
          <w:rFonts w:ascii="Times New Roman" w:hAnsi="Times New Roman" w:cs="Times New Roman"/>
          <w:bCs/>
          <w:sz w:val="24"/>
          <w:szCs w:val="24"/>
        </w:rPr>
        <w:t xml:space="preserve">(5-year-olds vs. 6-year-olds) </w:t>
      </w:r>
      <w:r w:rsidR="00EA3AA3">
        <w:rPr>
          <w:rFonts w:ascii="Times New Roman" w:hAnsi="Times New Roman" w:cs="Times New Roman"/>
          <w:bCs/>
          <w:sz w:val="24"/>
          <w:szCs w:val="24"/>
        </w:rPr>
        <w:t>and</w:t>
      </w:r>
      <w:r w:rsidR="004963D2">
        <w:rPr>
          <w:rFonts w:ascii="Times New Roman" w:hAnsi="Times New Roman" w:cs="Times New Roman"/>
          <w:bCs/>
          <w:sz w:val="24"/>
          <w:szCs w:val="24"/>
        </w:rPr>
        <w:t xml:space="preserve"> Condition (BB vs. ISO)</w:t>
      </w:r>
      <w:ins w:id="226" w:author="Benton, Deon" w:date="2023-03-16T16:43:00Z">
        <w:r w:rsidR="00E01126">
          <w:rPr>
            <w:rFonts w:ascii="Times New Roman" w:hAnsi="Times New Roman" w:cs="Times New Roman"/>
            <w:bCs/>
            <w:sz w:val="24"/>
            <w:szCs w:val="24"/>
          </w:rPr>
          <w:t xml:space="preserve"> as the between-subjects factor and </w:t>
        </w:r>
      </w:ins>
      <w:r w:rsidR="004963D2">
        <w:rPr>
          <w:rFonts w:ascii="Times New Roman" w:hAnsi="Times New Roman" w:cs="Times New Roman"/>
          <w:bCs/>
          <w:sz w:val="24"/>
          <w:szCs w:val="24"/>
        </w:rPr>
        <w:t xml:space="preserve">Trial Type </w:t>
      </w:r>
      <w:r w:rsidR="00F1184F">
        <w:rPr>
          <w:rFonts w:ascii="Times New Roman" w:hAnsi="Times New Roman" w:cs="Times New Roman"/>
          <w:bCs/>
          <w:sz w:val="24"/>
          <w:szCs w:val="24"/>
        </w:rPr>
        <w:t>(experimental vs. control)</w:t>
      </w:r>
      <w:del w:id="227" w:author="Benton, Deon" w:date="2023-03-16T16:43:00Z">
        <w:r w:rsidR="00535706" w:rsidDel="00E01126">
          <w:rPr>
            <w:rFonts w:ascii="Times New Roman" w:hAnsi="Times New Roman" w:cs="Times New Roman"/>
            <w:bCs/>
            <w:sz w:val="24"/>
            <w:szCs w:val="24"/>
          </w:rPr>
          <w:delText>,</w:delText>
        </w:r>
      </w:del>
      <w:r w:rsidR="00535706">
        <w:rPr>
          <w:rFonts w:ascii="Times New Roman" w:hAnsi="Times New Roman" w:cs="Times New Roman"/>
          <w:bCs/>
          <w:sz w:val="24"/>
          <w:szCs w:val="24"/>
        </w:rPr>
        <w:t xml:space="preserve"> and Objects (A vs. B vs. C vs. D)</w:t>
      </w:r>
      <w:r w:rsidR="00F1184F">
        <w:rPr>
          <w:rFonts w:ascii="Times New Roman" w:hAnsi="Times New Roman" w:cs="Times New Roman"/>
          <w:bCs/>
          <w:sz w:val="24"/>
          <w:szCs w:val="24"/>
        </w:rPr>
        <w:t xml:space="preserve"> as the within-subjects </w:t>
      </w:r>
      <w:r w:rsidR="00EA3AA3">
        <w:rPr>
          <w:rFonts w:ascii="Times New Roman" w:hAnsi="Times New Roman" w:cs="Times New Roman"/>
          <w:bCs/>
          <w:sz w:val="24"/>
          <w:szCs w:val="24"/>
        </w:rPr>
        <w:t>factors</w:t>
      </w:r>
      <w:r w:rsidR="00F1184F">
        <w:rPr>
          <w:rFonts w:ascii="Times New Roman" w:hAnsi="Times New Roman" w:cs="Times New Roman"/>
          <w:bCs/>
          <w:sz w:val="24"/>
          <w:szCs w:val="24"/>
        </w:rPr>
        <w:t xml:space="preserve">. </w:t>
      </w:r>
      <w:r w:rsidR="00010360">
        <w:rPr>
          <w:rFonts w:ascii="Times New Roman" w:hAnsi="Times New Roman" w:cs="Times New Roman"/>
          <w:sz w:val="24"/>
          <w:szCs w:val="24"/>
        </w:rPr>
        <w:t>This analysis revealed a</w:t>
      </w:r>
      <w:r w:rsidR="00504611">
        <w:rPr>
          <w:rFonts w:ascii="Times New Roman" w:hAnsi="Times New Roman" w:cs="Times New Roman"/>
          <w:sz w:val="24"/>
          <w:szCs w:val="24"/>
        </w:rPr>
        <w:t xml:space="preserve"> main effect of </w:t>
      </w:r>
      <w:r w:rsidR="00712061">
        <w:rPr>
          <w:rFonts w:ascii="Times New Roman" w:hAnsi="Times New Roman" w:cs="Times New Roman"/>
          <w:sz w:val="24"/>
          <w:szCs w:val="24"/>
        </w:rPr>
        <w:t>C</w:t>
      </w:r>
      <w:r w:rsidR="00A76E70">
        <w:rPr>
          <w:rFonts w:ascii="Times New Roman" w:hAnsi="Times New Roman" w:cs="Times New Roman"/>
          <w:sz w:val="24"/>
          <w:szCs w:val="24"/>
        </w:rPr>
        <w:t xml:space="preserve">ondition, </w:t>
      </w:r>
      <w:r w:rsidR="00A76E70">
        <w:rPr>
          <w:rFonts w:ascii="Times New Roman" w:hAnsi="Times New Roman" w:cs="Times New Roman"/>
          <w:i/>
          <w:iCs/>
          <w:sz w:val="24"/>
          <w:szCs w:val="24"/>
        </w:rPr>
        <w:t>F</w:t>
      </w:r>
      <w:r w:rsidR="00A76E70">
        <w:rPr>
          <w:rFonts w:ascii="Times New Roman" w:hAnsi="Times New Roman" w:cs="Times New Roman"/>
          <w:sz w:val="24"/>
          <w:szCs w:val="24"/>
        </w:rPr>
        <w:t>(1,</w:t>
      </w:r>
      <w:r w:rsidR="00712061">
        <w:rPr>
          <w:rFonts w:ascii="Times New Roman" w:hAnsi="Times New Roman" w:cs="Times New Roman"/>
          <w:sz w:val="24"/>
          <w:szCs w:val="24"/>
        </w:rPr>
        <w:t xml:space="preserve"> </w:t>
      </w:r>
      <w:ins w:id="228" w:author="Benton, Deon" w:date="2023-03-17T13:22:00Z">
        <w:r w:rsidR="00521C55">
          <w:rPr>
            <w:rFonts w:ascii="Times New Roman" w:hAnsi="Times New Roman" w:cs="Times New Roman"/>
            <w:sz w:val="24"/>
            <w:szCs w:val="24"/>
          </w:rPr>
          <w:t>380</w:t>
        </w:r>
      </w:ins>
      <w:r w:rsidR="00712061">
        <w:rPr>
          <w:rFonts w:ascii="Times New Roman" w:hAnsi="Times New Roman" w:cs="Times New Roman"/>
          <w:sz w:val="24"/>
          <w:szCs w:val="24"/>
        </w:rPr>
        <w:t xml:space="preserve">) = </w:t>
      </w:r>
      <w:ins w:id="229" w:author="Benton, Deon" w:date="2023-03-17T13:22:00Z">
        <w:r w:rsidR="00521C55">
          <w:rPr>
            <w:rFonts w:ascii="Times New Roman" w:hAnsi="Times New Roman" w:cs="Times New Roman"/>
            <w:sz w:val="24"/>
            <w:szCs w:val="24"/>
          </w:rPr>
          <w:t>11.66</w:t>
        </w:r>
      </w:ins>
      <w:r w:rsidR="00712061">
        <w:rPr>
          <w:rFonts w:ascii="Times New Roman" w:hAnsi="Times New Roman" w:cs="Times New Roman"/>
          <w:sz w:val="24"/>
          <w:szCs w:val="24"/>
        </w:rPr>
        <w:t xml:space="preserve">, </w:t>
      </w:r>
      <w:r w:rsidR="00712061">
        <w:rPr>
          <w:rFonts w:ascii="Times New Roman" w:hAnsi="Times New Roman" w:cs="Times New Roman"/>
          <w:i/>
          <w:iCs/>
          <w:sz w:val="24"/>
          <w:szCs w:val="24"/>
        </w:rPr>
        <w:t xml:space="preserve">p </w:t>
      </w:r>
      <w:r w:rsidR="00712061">
        <w:rPr>
          <w:rFonts w:ascii="Times New Roman" w:hAnsi="Times New Roman" w:cs="Times New Roman"/>
          <w:sz w:val="24"/>
          <w:szCs w:val="24"/>
        </w:rPr>
        <w:t xml:space="preserve">&lt; .001, </w:t>
      </w:r>
      <w:r w:rsidR="00CB50A1">
        <w:rPr>
          <w:rFonts w:ascii="Times New Roman" w:hAnsi="Times New Roman" w:cs="Times New Roman"/>
          <w:sz w:val="24"/>
          <w:szCs w:val="24"/>
        </w:rPr>
        <w:t xml:space="preserve">a main effect of Objects, </w:t>
      </w:r>
      <w:r w:rsidR="00CB50A1">
        <w:rPr>
          <w:rFonts w:ascii="Times New Roman" w:hAnsi="Times New Roman" w:cs="Times New Roman"/>
          <w:i/>
          <w:iCs/>
          <w:sz w:val="24"/>
          <w:szCs w:val="24"/>
        </w:rPr>
        <w:t>F</w:t>
      </w:r>
      <w:r w:rsidR="00CB50A1">
        <w:rPr>
          <w:rFonts w:ascii="Times New Roman" w:hAnsi="Times New Roman" w:cs="Times New Roman"/>
          <w:sz w:val="24"/>
          <w:szCs w:val="24"/>
        </w:rPr>
        <w:t>(</w:t>
      </w:r>
      <w:r w:rsidR="00343F41">
        <w:rPr>
          <w:rFonts w:ascii="Times New Roman" w:hAnsi="Times New Roman" w:cs="Times New Roman"/>
          <w:sz w:val="24"/>
          <w:szCs w:val="24"/>
        </w:rPr>
        <w:t>3</w:t>
      </w:r>
      <w:r w:rsidR="00CB50A1">
        <w:rPr>
          <w:rFonts w:ascii="Times New Roman" w:hAnsi="Times New Roman" w:cs="Times New Roman"/>
          <w:sz w:val="24"/>
          <w:szCs w:val="24"/>
        </w:rPr>
        <w:t xml:space="preserve">, </w:t>
      </w:r>
      <w:ins w:id="230" w:author="Benton, Deon" w:date="2023-03-17T13:22:00Z">
        <w:r w:rsidR="00521C55">
          <w:rPr>
            <w:rFonts w:ascii="Times New Roman" w:hAnsi="Times New Roman" w:cs="Times New Roman"/>
            <w:sz w:val="24"/>
            <w:szCs w:val="24"/>
          </w:rPr>
          <w:t>380</w:t>
        </w:r>
      </w:ins>
      <w:r w:rsidR="00CB50A1">
        <w:rPr>
          <w:rFonts w:ascii="Times New Roman" w:hAnsi="Times New Roman" w:cs="Times New Roman"/>
          <w:sz w:val="24"/>
          <w:szCs w:val="24"/>
        </w:rPr>
        <w:t xml:space="preserve">) = </w:t>
      </w:r>
      <w:ins w:id="231" w:author="Benton, Deon" w:date="2023-03-17T13:22:00Z">
        <w:r w:rsidR="00521C55">
          <w:rPr>
            <w:rFonts w:ascii="Times New Roman" w:hAnsi="Times New Roman" w:cs="Times New Roman"/>
            <w:sz w:val="24"/>
            <w:szCs w:val="24"/>
          </w:rPr>
          <w:t>8.09</w:t>
        </w:r>
      </w:ins>
      <w:r w:rsidR="00CB50A1">
        <w:rPr>
          <w:rFonts w:ascii="Times New Roman" w:hAnsi="Times New Roman" w:cs="Times New Roman"/>
          <w:sz w:val="24"/>
          <w:szCs w:val="24"/>
        </w:rPr>
        <w:t xml:space="preserve">, </w:t>
      </w:r>
      <w:r w:rsidR="00CB50A1">
        <w:rPr>
          <w:rFonts w:ascii="Times New Roman" w:hAnsi="Times New Roman" w:cs="Times New Roman"/>
          <w:i/>
          <w:iCs/>
          <w:sz w:val="24"/>
          <w:szCs w:val="24"/>
        </w:rPr>
        <w:t xml:space="preserve">p </w:t>
      </w:r>
      <w:r w:rsidR="00CB50A1">
        <w:rPr>
          <w:rFonts w:ascii="Times New Roman" w:hAnsi="Times New Roman" w:cs="Times New Roman"/>
          <w:sz w:val="24"/>
          <w:szCs w:val="24"/>
        </w:rPr>
        <w:t xml:space="preserve">&lt; .001, </w:t>
      </w:r>
      <w:ins w:id="232" w:author="Benton, Deon" w:date="2023-03-17T13:23:00Z">
        <w:r w:rsidR="00EB18A4">
          <w:rPr>
            <w:rFonts w:ascii="Times New Roman" w:hAnsi="Times New Roman" w:cs="Times New Roman"/>
            <w:sz w:val="24"/>
            <w:szCs w:val="24"/>
          </w:rPr>
          <w:t xml:space="preserve">and </w:t>
        </w:r>
      </w:ins>
      <w:r w:rsidR="00CB50A1">
        <w:rPr>
          <w:rFonts w:ascii="Times New Roman" w:hAnsi="Times New Roman" w:cs="Times New Roman"/>
          <w:sz w:val="24"/>
          <w:szCs w:val="24"/>
        </w:rPr>
        <w:t xml:space="preserve">a main effect of </w:t>
      </w:r>
      <w:ins w:id="233" w:author="Benton, Deon" w:date="2023-03-17T13:19:00Z">
        <w:r w:rsidR="00FB044B">
          <w:rPr>
            <w:rFonts w:ascii="Times New Roman" w:hAnsi="Times New Roman" w:cs="Times New Roman"/>
            <w:sz w:val="24"/>
            <w:szCs w:val="24"/>
          </w:rPr>
          <w:t xml:space="preserve">Trial </w:t>
        </w:r>
      </w:ins>
      <w:r w:rsidR="00CB50A1">
        <w:rPr>
          <w:rFonts w:ascii="Times New Roman" w:hAnsi="Times New Roman" w:cs="Times New Roman"/>
          <w:sz w:val="24"/>
          <w:szCs w:val="24"/>
        </w:rPr>
        <w:t xml:space="preserve">Type, </w:t>
      </w:r>
      <w:r w:rsidR="00CB50A1">
        <w:rPr>
          <w:rFonts w:ascii="Times New Roman" w:hAnsi="Times New Roman" w:cs="Times New Roman"/>
          <w:i/>
          <w:iCs/>
          <w:sz w:val="24"/>
          <w:szCs w:val="24"/>
        </w:rPr>
        <w:t>F</w:t>
      </w:r>
      <w:r w:rsidR="00CB50A1">
        <w:rPr>
          <w:rFonts w:ascii="Times New Roman" w:hAnsi="Times New Roman" w:cs="Times New Roman"/>
          <w:sz w:val="24"/>
          <w:szCs w:val="24"/>
        </w:rPr>
        <w:t xml:space="preserve">(1, </w:t>
      </w:r>
      <w:ins w:id="234" w:author="Benton, Deon" w:date="2023-03-17T13:23:00Z">
        <w:r w:rsidR="00EB18A4">
          <w:rPr>
            <w:rFonts w:ascii="Times New Roman" w:hAnsi="Times New Roman" w:cs="Times New Roman"/>
            <w:sz w:val="24"/>
            <w:szCs w:val="24"/>
          </w:rPr>
          <w:t>380</w:t>
        </w:r>
      </w:ins>
      <w:r w:rsidR="00CB50A1">
        <w:rPr>
          <w:rFonts w:ascii="Times New Roman" w:hAnsi="Times New Roman" w:cs="Times New Roman"/>
          <w:sz w:val="24"/>
          <w:szCs w:val="24"/>
        </w:rPr>
        <w:t xml:space="preserve">) = </w:t>
      </w:r>
      <w:ins w:id="235" w:author="Benton, Deon" w:date="2023-03-17T13:23:00Z">
        <w:r w:rsidR="00EB18A4">
          <w:rPr>
            <w:rFonts w:ascii="Times New Roman" w:hAnsi="Times New Roman" w:cs="Times New Roman"/>
            <w:sz w:val="24"/>
            <w:szCs w:val="24"/>
          </w:rPr>
          <w:t>11.96</w:t>
        </w:r>
      </w:ins>
      <w:r w:rsidR="00CB50A1">
        <w:rPr>
          <w:rFonts w:ascii="Times New Roman" w:hAnsi="Times New Roman" w:cs="Times New Roman"/>
          <w:sz w:val="24"/>
          <w:szCs w:val="24"/>
        </w:rPr>
        <w:t xml:space="preserve">, </w:t>
      </w:r>
      <w:r w:rsidR="00CB50A1">
        <w:rPr>
          <w:rFonts w:ascii="Times New Roman" w:hAnsi="Times New Roman" w:cs="Times New Roman"/>
          <w:i/>
          <w:iCs/>
          <w:sz w:val="24"/>
          <w:szCs w:val="24"/>
        </w:rPr>
        <w:t xml:space="preserve">p </w:t>
      </w:r>
      <w:r w:rsidR="00CB50A1">
        <w:rPr>
          <w:rFonts w:ascii="Times New Roman" w:hAnsi="Times New Roman" w:cs="Times New Roman"/>
          <w:sz w:val="24"/>
          <w:szCs w:val="24"/>
        </w:rPr>
        <w:t>&lt; .001</w:t>
      </w:r>
      <w:ins w:id="236" w:author="Benton, Deon" w:date="2023-03-17T13:23:00Z">
        <w:r w:rsidR="00EB18A4">
          <w:rPr>
            <w:rFonts w:ascii="Times New Roman" w:hAnsi="Times New Roman" w:cs="Times New Roman"/>
            <w:sz w:val="24"/>
            <w:szCs w:val="24"/>
          </w:rPr>
          <w:t xml:space="preserve">.These significant main effects were qualified by </w:t>
        </w:r>
      </w:ins>
      <w:del w:id="237" w:author="Benton, Deon" w:date="2023-03-17T13:24:00Z">
        <w:r w:rsidR="00343F41" w:rsidDel="00EB18A4">
          <w:rPr>
            <w:rFonts w:ascii="Times New Roman" w:hAnsi="Times New Roman" w:cs="Times New Roman"/>
            <w:sz w:val="24"/>
            <w:szCs w:val="24"/>
          </w:rPr>
          <w:delText xml:space="preserve">and </w:delText>
        </w:r>
      </w:del>
      <w:r w:rsidR="00343F41">
        <w:rPr>
          <w:rFonts w:ascii="Times New Roman" w:hAnsi="Times New Roman" w:cs="Times New Roman"/>
          <w:sz w:val="24"/>
          <w:szCs w:val="24"/>
        </w:rPr>
        <w:t>a significant</w:t>
      </w:r>
      <w:ins w:id="238" w:author="Benton, Deon" w:date="2023-03-17T13:24:00Z">
        <w:r w:rsidR="00EB18A4">
          <w:rPr>
            <w:rFonts w:ascii="Times New Roman" w:hAnsi="Times New Roman" w:cs="Times New Roman"/>
            <w:sz w:val="24"/>
            <w:szCs w:val="24"/>
          </w:rPr>
          <w:t xml:space="preserve"> two-way</w:t>
        </w:r>
      </w:ins>
      <w:r w:rsidR="00343F41">
        <w:rPr>
          <w:rFonts w:ascii="Times New Roman" w:hAnsi="Times New Roman" w:cs="Times New Roman"/>
          <w:sz w:val="24"/>
          <w:szCs w:val="24"/>
        </w:rPr>
        <w:t xml:space="preserve"> interaction between Condition and Objects, </w:t>
      </w:r>
      <w:r w:rsidR="00343F41">
        <w:rPr>
          <w:rFonts w:ascii="Times New Roman" w:hAnsi="Times New Roman" w:cs="Times New Roman"/>
          <w:i/>
          <w:iCs/>
          <w:sz w:val="24"/>
          <w:szCs w:val="24"/>
        </w:rPr>
        <w:t>F</w:t>
      </w:r>
      <w:r w:rsidR="00343F41">
        <w:rPr>
          <w:rFonts w:ascii="Times New Roman" w:hAnsi="Times New Roman" w:cs="Times New Roman"/>
          <w:sz w:val="24"/>
          <w:szCs w:val="24"/>
        </w:rPr>
        <w:t xml:space="preserve">(3, </w:t>
      </w:r>
      <w:ins w:id="239" w:author="Benton, Deon" w:date="2023-03-17T13:24:00Z">
        <w:r w:rsidR="00EB18A4">
          <w:rPr>
            <w:rFonts w:ascii="Times New Roman" w:hAnsi="Times New Roman" w:cs="Times New Roman"/>
            <w:sz w:val="24"/>
            <w:szCs w:val="24"/>
          </w:rPr>
          <w:lastRenderedPageBreak/>
          <w:t>380</w:t>
        </w:r>
      </w:ins>
      <w:r w:rsidR="00343F41">
        <w:rPr>
          <w:rFonts w:ascii="Times New Roman" w:hAnsi="Times New Roman" w:cs="Times New Roman"/>
          <w:sz w:val="24"/>
          <w:szCs w:val="24"/>
        </w:rPr>
        <w:t xml:space="preserve">) = </w:t>
      </w:r>
      <w:ins w:id="240" w:author="Benton, Deon" w:date="2023-03-17T13:24:00Z">
        <w:r w:rsidR="00EB18A4">
          <w:rPr>
            <w:rFonts w:ascii="Times New Roman" w:hAnsi="Times New Roman" w:cs="Times New Roman"/>
            <w:sz w:val="24"/>
            <w:szCs w:val="24"/>
          </w:rPr>
          <w:t>24.15</w:t>
        </w:r>
      </w:ins>
      <w:r w:rsidR="00343F41">
        <w:rPr>
          <w:rFonts w:ascii="Times New Roman" w:hAnsi="Times New Roman" w:cs="Times New Roman"/>
          <w:sz w:val="24"/>
          <w:szCs w:val="24"/>
        </w:rPr>
        <w:t xml:space="preserve">, </w:t>
      </w:r>
      <w:r w:rsidR="00343F41">
        <w:rPr>
          <w:rFonts w:ascii="Times New Roman" w:hAnsi="Times New Roman" w:cs="Times New Roman"/>
          <w:i/>
          <w:iCs/>
          <w:sz w:val="24"/>
          <w:szCs w:val="24"/>
        </w:rPr>
        <w:t xml:space="preserve">p </w:t>
      </w:r>
      <w:r w:rsidR="00343F41">
        <w:rPr>
          <w:rFonts w:ascii="Times New Roman" w:hAnsi="Times New Roman" w:cs="Times New Roman"/>
          <w:sz w:val="24"/>
          <w:szCs w:val="24"/>
        </w:rPr>
        <w:t>&lt; .001</w:t>
      </w:r>
      <w:ins w:id="241" w:author="Benton, Deon" w:date="2023-03-17T13:24:00Z">
        <w:r w:rsidR="00EB18A4">
          <w:rPr>
            <w:rFonts w:ascii="Times New Roman" w:hAnsi="Times New Roman" w:cs="Times New Roman"/>
            <w:sz w:val="24"/>
            <w:szCs w:val="24"/>
          </w:rPr>
          <w:t>, a significant two</w:t>
        </w:r>
      </w:ins>
      <w:ins w:id="242" w:author="Benton, Deon" w:date="2023-03-17T13:25:00Z">
        <w:r w:rsidR="00EB18A4">
          <w:rPr>
            <w:rFonts w:ascii="Times New Roman" w:hAnsi="Times New Roman" w:cs="Times New Roman"/>
            <w:sz w:val="24"/>
            <w:szCs w:val="24"/>
          </w:rPr>
          <w:t xml:space="preserve">-way interaction between </w:t>
        </w:r>
        <w:r w:rsidR="00077DAB">
          <w:rPr>
            <w:rFonts w:ascii="Times New Roman" w:hAnsi="Times New Roman" w:cs="Times New Roman"/>
            <w:sz w:val="24"/>
            <w:szCs w:val="24"/>
          </w:rPr>
          <w:t xml:space="preserve">Condition and Trial Type, </w:t>
        </w:r>
        <w:r w:rsidR="00077DAB">
          <w:rPr>
            <w:rFonts w:ascii="Times New Roman" w:hAnsi="Times New Roman" w:cs="Times New Roman"/>
            <w:i/>
            <w:iCs/>
            <w:sz w:val="24"/>
            <w:szCs w:val="24"/>
          </w:rPr>
          <w:t>F</w:t>
        </w:r>
        <w:r w:rsidR="00077DAB">
          <w:rPr>
            <w:rFonts w:ascii="Times New Roman" w:hAnsi="Times New Roman" w:cs="Times New Roman"/>
            <w:sz w:val="24"/>
            <w:szCs w:val="24"/>
          </w:rPr>
          <w:t>(</w:t>
        </w:r>
        <w:r w:rsidR="00077DAB">
          <w:rPr>
            <w:rFonts w:ascii="Times New Roman" w:hAnsi="Times New Roman" w:cs="Times New Roman"/>
            <w:sz w:val="24"/>
            <w:szCs w:val="24"/>
          </w:rPr>
          <w:t>1</w:t>
        </w:r>
        <w:r w:rsidR="00077DAB">
          <w:rPr>
            <w:rFonts w:ascii="Times New Roman" w:hAnsi="Times New Roman" w:cs="Times New Roman"/>
            <w:sz w:val="24"/>
            <w:szCs w:val="24"/>
          </w:rPr>
          <w:t xml:space="preserve">, 380) = </w:t>
        </w:r>
        <w:r w:rsidR="00077DAB">
          <w:rPr>
            <w:rFonts w:ascii="Times New Roman" w:hAnsi="Times New Roman" w:cs="Times New Roman"/>
            <w:sz w:val="24"/>
            <w:szCs w:val="24"/>
          </w:rPr>
          <w:t>5.88</w:t>
        </w:r>
        <w:r w:rsidR="00077DAB">
          <w:rPr>
            <w:rFonts w:ascii="Times New Roman" w:hAnsi="Times New Roman" w:cs="Times New Roman"/>
            <w:sz w:val="24"/>
            <w:szCs w:val="24"/>
          </w:rPr>
          <w:t xml:space="preserve">, </w:t>
        </w:r>
        <w:r w:rsidR="00077DAB">
          <w:rPr>
            <w:rFonts w:ascii="Times New Roman" w:hAnsi="Times New Roman" w:cs="Times New Roman"/>
            <w:i/>
            <w:iCs/>
            <w:sz w:val="24"/>
            <w:szCs w:val="24"/>
          </w:rPr>
          <w:t xml:space="preserve">p </w:t>
        </w:r>
        <w:r w:rsidR="00077DAB">
          <w:rPr>
            <w:rFonts w:ascii="Times New Roman" w:hAnsi="Times New Roman" w:cs="Times New Roman"/>
            <w:sz w:val="24"/>
            <w:szCs w:val="24"/>
          </w:rPr>
          <w:t>&lt; .001</w:t>
        </w:r>
      </w:ins>
      <w:ins w:id="243" w:author="Benton, Deon" w:date="2023-03-17T13:26:00Z">
        <w:r w:rsidR="00077DAB">
          <w:rPr>
            <w:rFonts w:ascii="Times New Roman" w:hAnsi="Times New Roman" w:cs="Times New Roman"/>
            <w:sz w:val="24"/>
            <w:szCs w:val="24"/>
          </w:rPr>
          <w:t>. These two-way interactions were further qualified by a significant three-way interaction between Condition, Objects, and Trial Type</w:t>
        </w:r>
      </w:ins>
      <w:ins w:id="244" w:author="Benton, Deon" w:date="2023-03-17T13:27:00Z">
        <w:r w:rsidR="001A47C1">
          <w:rPr>
            <w:rFonts w:ascii="Times New Roman" w:hAnsi="Times New Roman" w:cs="Times New Roman"/>
            <w:sz w:val="24"/>
            <w:szCs w:val="24"/>
          </w:rPr>
          <w:t xml:space="preserve">, </w:t>
        </w:r>
        <w:r w:rsidR="001A47C1">
          <w:rPr>
            <w:rFonts w:ascii="Times New Roman" w:hAnsi="Times New Roman" w:cs="Times New Roman"/>
            <w:i/>
            <w:iCs/>
            <w:sz w:val="24"/>
            <w:szCs w:val="24"/>
          </w:rPr>
          <w:t>F</w:t>
        </w:r>
        <w:r w:rsidR="001A47C1">
          <w:rPr>
            <w:rFonts w:ascii="Times New Roman" w:hAnsi="Times New Roman" w:cs="Times New Roman"/>
            <w:sz w:val="24"/>
            <w:szCs w:val="24"/>
          </w:rPr>
          <w:t>(</w:t>
        </w:r>
        <w:r w:rsidR="001A47C1">
          <w:rPr>
            <w:rFonts w:ascii="Times New Roman" w:hAnsi="Times New Roman" w:cs="Times New Roman"/>
            <w:sz w:val="24"/>
            <w:szCs w:val="24"/>
          </w:rPr>
          <w:t>2</w:t>
        </w:r>
        <w:r w:rsidR="001A47C1">
          <w:rPr>
            <w:rFonts w:ascii="Times New Roman" w:hAnsi="Times New Roman" w:cs="Times New Roman"/>
            <w:sz w:val="24"/>
            <w:szCs w:val="24"/>
          </w:rPr>
          <w:t xml:space="preserve">, 380) = </w:t>
        </w:r>
        <w:r w:rsidR="001A47C1">
          <w:rPr>
            <w:rFonts w:ascii="Times New Roman" w:hAnsi="Times New Roman" w:cs="Times New Roman"/>
            <w:sz w:val="24"/>
            <w:szCs w:val="24"/>
          </w:rPr>
          <w:t>19.88</w:t>
        </w:r>
        <w:r w:rsidR="001A47C1">
          <w:rPr>
            <w:rFonts w:ascii="Times New Roman" w:hAnsi="Times New Roman" w:cs="Times New Roman"/>
            <w:sz w:val="24"/>
            <w:szCs w:val="24"/>
          </w:rPr>
          <w:t xml:space="preserve">, </w:t>
        </w:r>
        <w:r w:rsidR="001A47C1">
          <w:rPr>
            <w:rFonts w:ascii="Times New Roman" w:hAnsi="Times New Roman" w:cs="Times New Roman"/>
            <w:i/>
            <w:iCs/>
            <w:sz w:val="24"/>
            <w:szCs w:val="24"/>
          </w:rPr>
          <w:t xml:space="preserve">p </w:t>
        </w:r>
        <w:r w:rsidR="001A47C1">
          <w:rPr>
            <w:rFonts w:ascii="Times New Roman" w:hAnsi="Times New Roman" w:cs="Times New Roman"/>
            <w:sz w:val="24"/>
            <w:szCs w:val="24"/>
          </w:rPr>
          <w:t>&lt; .001</w:t>
        </w:r>
      </w:ins>
      <w:r w:rsidR="00343F41">
        <w:rPr>
          <w:rFonts w:ascii="Times New Roman" w:hAnsi="Times New Roman" w:cs="Times New Roman"/>
          <w:sz w:val="24"/>
          <w:szCs w:val="24"/>
        </w:rPr>
        <w:t xml:space="preserve">. </w:t>
      </w:r>
      <w:ins w:id="245" w:author="Benton, Deon" w:date="2023-03-17T13:27:00Z">
        <w:r w:rsidR="001A47C1">
          <w:rPr>
            <w:rFonts w:ascii="Times New Roman" w:hAnsi="Times New Roman" w:cs="Times New Roman"/>
            <w:sz w:val="24"/>
            <w:szCs w:val="24"/>
          </w:rPr>
          <w:t>This three-way interaction is shown in</w:t>
        </w:r>
      </w:ins>
      <w:ins w:id="246" w:author="Benton, Deon" w:date="2023-03-17T13:28:00Z">
        <w:r w:rsidR="001A47C1">
          <w:rPr>
            <w:rFonts w:ascii="Times New Roman" w:hAnsi="Times New Roman" w:cs="Times New Roman"/>
            <w:sz w:val="24"/>
            <w:szCs w:val="24"/>
          </w:rPr>
          <w:t xml:space="preserve"> Figure 3.</w:t>
        </w:r>
      </w:ins>
    </w:p>
    <w:p w14:paraId="2C0FF9ED" w14:textId="6498E5AE" w:rsidR="00AF5D6F" w:rsidRDefault="00535706"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followed up this three-way interaction with </w:t>
      </w:r>
      <w:r w:rsidR="00572505">
        <w:rPr>
          <w:rFonts w:ascii="Times New Roman" w:hAnsi="Times New Roman" w:cs="Times New Roman"/>
          <w:sz w:val="24"/>
          <w:szCs w:val="24"/>
        </w:rPr>
        <w:t>separate</w:t>
      </w:r>
      <w:r>
        <w:rPr>
          <w:rFonts w:ascii="Times New Roman" w:hAnsi="Times New Roman" w:cs="Times New Roman"/>
          <w:sz w:val="24"/>
          <w:szCs w:val="24"/>
        </w:rPr>
        <w:t xml:space="preserve"> </w:t>
      </w:r>
      <w:r w:rsidR="00CA54DB">
        <w:rPr>
          <w:rFonts w:ascii="Times New Roman" w:hAnsi="Times New Roman" w:cs="Times New Roman"/>
          <w:sz w:val="24"/>
          <w:szCs w:val="24"/>
        </w:rPr>
        <w:t>one-way</w:t>
      </w:r>
      <w:r>
        <w:rPr>
          <w:rFonts w:ascii="Times New Roman" w:hAnsi="Times New Roman" w:cs="Times New Roman"/>
          <w:sz w:val="24"/>
          <w:szCs w:val="24"/>
        </w:rPr>
        <w:t xml:space="preserve"> linear models</w:t>
      </w:r>
      <w:r w:rsidR="006B29B2">
        <w:rPr>
          <w:rFonts w:ascii="Times New Roman" w:hAnsi="Times New Roman" w:cs="Times New Roman"/>
          <w:sz w:val="24"/>
          <w:szCs w:val="24"/>
        </w:rPr>
        <w:t xml:space="preserve"> </w:t>
      </w:r>
      <w:r>
        <w:rPr>
          <w:rFonts w:ascii="Times New Roman" w:hAnsi="Times New Roman" w:cs="Times New Roman"/>
          <w:sz w:val="24"/>
          <w:szCs w:val="24"/>
        </w:rPr>
        <w:t xml:space="preserve">for </w:t>
      </w:r>
      <w:r w:rsidR="00CA54DB">
        <w:rPr>
          <w:rFonts w:ascii="Times New Roman" w:hAnsi="Times New Roman" w:cs="Times New Roman"/>
          <w:sz w:val="24"/>
          <w:szCs w:val="24"/>
        </w:rPr>
        <w:t xml:space="preserve">the main and control </w:t>
      </w:r>
      <w:r w:rsidR="006B29B2">
        <w:rPr>
          <w:rFonts w:ascii="Times New Roman" w:hAnsi="Times New Roman" w:cs="Times New Roman"/>
          <w:sz w:val="24"/>
          <w:szCs w:val="24"/>
        </w:rPr>
        <w:t>trials</w:t>
      </w:r>
      <w:r w:rsidR="00CA54DB">
        <w:rPr>
          <w:rFonts w:ascii="Times New Roman" w:hAnsi="Times New Roman" w:cs="Times New Roman"/>
          <w:sz w:val="24"/>
          <w:szCs w:val="24"/>
        </w:rPr>
        <w:t xml:space="preserve"> within the BB and ISO conditions.</w:t>
      </w:r>
      <w:r w:rsidR="006B29B2">
        <w:rPr>
          <w:rFonts w:ascii="Times New Roman" w:hAnsi="Times New Roman" w:cs="Times New Roman"/>
          <w:sz w:val="24"/>
          <w:szCs w:val="24"/>
        </w:rPr>
        <w:t xml:space="preserve"> The Objects factor was treated as the sole within-subjects factor in these follow-up analyses.</w:t>
      </w:r>
      <w:r w:rsidR="00CA54DB">
        <w:rPr>
          <w:rFonts w:ascii="Times New Roman" w:hAnsi="Times New Roman" w:cs="Times New Roman"/>
          <w:sz w:val="24"/>
          <w:szCs w:val="24"/>
        </w:rPr>
        <w:t xml:space="preserve"> </w:t>
      </w:r>
      <w:r w:rsidR="006B29B2">
        <w:rPr>
          <w:rFonts w:ascii="Times New Roman" w:hAnsi="Times New Roman" w:cs="Times New Roman"/>
          <w:sz w:val="24"/>
          <w:szCs w:val="24"/>
        </w:rPr>
        <w:t xml:space="preserve">The first one-way linear model for the </w:t>
      </w:r>
      <w:r w:rsidR="00094440">
        <w:rPr>
          <w:rFonts w:ascii="Times New Roman" w:hAnsi="Times New Roman" w:cs="Times New Roman"/>
          <w:sz w:val="24"/>
          <w:szCs w:val="24"/>
        </w:rPr>
        <w:t>control trials</w:t>
      </w:r>
      <w:r w:rsidR="006B29B2">
        <w:rPr>
          <w:rFonts w:ascii="Times New Roman" w:hAnsi="Times New Roman" w:cs="Times New Roman"/>
          <w:sz w:val="24"/>
          <w:szCs w:val="24"/>
        </w:rPr>
        <w:t xml:space="preserve"> within the BB condition did not reveal a significant effect of Objects, </w:t>
      </w:r>
      <w:r w:rsidR="006B29B2">
        <w:rPr>
          <w:rFonts w:ascii="Times New Roman" w:hAnsi="Times New Roman" w:cs="Times New Roman"/>
          <w:i/>
          <w:iCs/>
          <w:sz w:val="24"/>
          <w:szCs w:val="24"/>
        </w:rPr>
        <w:t>F</w:t>
      </w:r>
      <w:r w:rsidR="006B29B2">
        <w:rPr>
          <w:rFonts w:ascii="Times New Roman" w:hAnsi="Times New Roman" w:cs="Times New Roman"/>
          <w:sz w:val="24"/>
          <w:szCs w:val="24"/>
        </w:rPr>
        <w:t>(</w:t>
      </w:r>
      <w:r w:rsidR="00094440">
        <w:rPr>
          <w:rFonts w:ascii="Times New Roman" w:hAnsi="Times New Roman" w:cs="Times New Roman"/>
          <w:sz w:val="24"/>
          <w:szCs w:val="24"/>
        </w:rPr>
        <w:t xml:space="preserve">3, </w:t>
      </w:r>
      <w:ins w:id="247" w:author="Benton, Deon" w:date="2023-03-17T13:30:00Z">
        <w:r w:rsidR="003346B6">
          <w:rPr>
            <w:rFonts w:ascii="Times New Roman" w:hAnsi="Times New Roman" w:cs="Times New Roman"/>
            <w:sz w:val="24"/>
            <w:szCs w:val="24"/>
          </w:rPr>
          <w:t>118</w:t>
        </w:r>
      </w:ins>
      <w:r w:rsidR="00094440">
        <w:rPr>
          <w:rFonts w:ascii="Times New Roman" w:hAnsi="Times New Roman" w:cs="Times New Roman"/>
          <w:sz w:val="24"/>
          <w:szCs w:val="24"/>
        </w:rPr>
        <w:t>) = 0.</w:t>
      </w:r>
      <w:ins w:id="248" w:author="Benton, Deon" w:date="2023-03-17T13:30:00Z">
        <w:r w:rsidR="003346B6">
          <w:rPr>
            <w:rFonts w:ascii="Times New Roman" w:hAnsi="Times New Roman" w:cs="Times New Roman"/>
            <w:sz w:val="24"/>
            <w:szCs w:val="24"/>
          </w:rPr>
          <w:t>26</w:t>
        </w:r>
      </w:ins>
      <w:r w:rsidR="00094440">
        <w:rPr>
          <w:rFonts w:ascii="Times New Roman" w:hAnsi="Times New Roman" w:cs="Times New Roman"/>
          <w:sz w:val="24"/>
          <w:szCs w:val="24"/>
        </w:rPr>
        <w:t xml:space="preserve">, </w:t>
      </w:r>
      <w:r w:rsidR="00094440">
        <w:rPr>
          <w:rFonts w:ascii="Times New Roman" w:hAnsi="Times New Roman" w:cs="Times New Roman"/>
          <w:i/>
          <w:iCs/>
          <w:sz w:val="24"/>
          <w:szCs w:val="24"/>
        </w:rPr>
        <w:t xml:space="preserve">p </w:t>
      </w:r>
      <w:r w:rsidR="00094440">
        <w:rPr>
          <w:rFonts w:ascii="Times New Roman" w:hAnsi="Times New Roman" w:cs="Times New Roman"/>
          <w:sz w:val="24"/>
          <w:szCs w:val="24"/>
        </w:rPr>
        <w:t>= .</w:t>
      </w:r>
      <w:ins w:id="249" w:author="Benton, Deon" w:date="2023-03-17T13:30:00Z">
        <w:r w:rsidR="003346B6">
          <w:rPr>
            <w:rFonts w:ascii="Times New Roman" w:hAnsi="Times New Roman" w:cs="Times New Roman"/>
            <w:sz w:val="24"/>
            <w:szCs w:val="24"/>
          </w:rPr>
          <w:t>85</w:t>
        </w:r>
      </w:ins>
      <w:r w:rsidR="006B29B2">
        <w:rPr>
          <w:rFonts w:ascii="Times New Roman" w:hAnsi="Times New Roman" w:cs="Times New Roman"/>
          <w:sz w:val="24"/>
          <w:szCs w:val="24"/>
        </w:rPr>
        <w:t xml:space="preserve">. This means that participants treated the objects similarly during the control trials of the BB condition. </w:t>
      </w:r>
      <w:r w:rsidR="00094440">
        <w:rPr>
          <w:rFonts w:ascii="Times New Roman" w:hAnsi="Times New Roman" w:cs="Times New Roman"/>
          <w:sz w:val="24"/>
          <w:szCs w:val="24"/>
        </w:rPr>
        <w:t xml:space="preserve">In contrast, the second one-way linear model for the main trials within the BB condition revealed a significant main effect of Objects, </w:t>
      </w:r>
      <w:r w:rsidR="00094440">
        <w:rPr>
          <w:rFonts w:ascii="Times New Roman" w:hAnsi="Times New Roman" w:cs="Times New Roman"/>
          <w:i/>
          <w:iCs/>
          <w:sz w:val="24"/>
          <w:szCs w:val="24"/>
        </w:rPr>
        <w:t>F</w:t>
      </w:r>
      <w:r w:rsidR="00094440">
        <w:rPr>
          <w:rFonts w:ascii="Times New Roman" w:hAnsi="Times New Roman" w:cs="Times New Roman"/>
          <w:sz w:val="24"/>
          <w:szCs w:val="24"/>
        </w:rPr>
        <w:t xml:space="preserve">(2, </w:t>
      </w:r>
      <w:ins w:id="250" w:author="Benton, Deon" w:date="2023-03-17T13:47:00Z">
        <w:r w:rsidR="002C7597">
          <w:rPr>
            <w:rFonts w:ascii="Times New Roman" w:hAnsi="Times New Roman" w:cs="Times New Roman"/>
            <w:sz w:val="24"/>
            <w:szCs w:val="24"/>
          </w:rPr>
          <w:t>84</w:t>
        </w:r>
      </w:ins>
      <w:r w:rsidR="00094440">
        <w:rPr>
          <w:rFonts w:ascii="Times New Roman" w:hAnsi="Times New Roman" w:cs="Times New Roman"/>
          <w:sz w:val="24"/>
          <w:szCs w:val="24"/>
        </w:rPr>
        <w:t xml:space="preserve">) = </w:t>
      </w:r>
      <w:ins w:id="251" w:author="Benton, Deon" w:date="2023-03-17T13:47:00Z">
        <w:r w:rsidR="002C7597">
          <w:rPr>
            <w:rFonts w:ascii="Times New Roman" w:hAnsi="Times New Roman" w:cs="Times New Roman"/>
            <w:sz w:val="24"/>
            <w:szCs w:val="24"/>
          </w:rPr>
          <w:t>10.25</w:t>
        </w:r>
      </w:ins>
      <w:r w:rsidR="00094440">
        <w:rPr>
          <w:rFonts w:ascii="Times New Roman" w:hAnsi="Times New Roman" w:cs="Times New Roman"/>
          <w:sz w:val="24"/>
          <w:szCs w:val="24"/>
        </w:rPr>
        <w:t xml:space="preserve">, </w:t>
      </w:r>
      <w:r w:rsidR="00094440">
        <w:rPr>
          <w:rFonts w:ascii="Times New Roman" w:hAnsi="Times New Roman" w:cs="Times New Roman"/>
          <w:i/>
          <w:iCs/>
          <w:sz w:val="24"/>
          <w:szCs w:val="24"/>
        </w:rPr>
        <w:t xml:space="preserve">p </w:t>
      </w:r>
      <w:r w:rsidR="00094440">
        <w:rPr>
          <w:rFonts w:ascii="Times New Roman" w:hAnsi="Times New Roman" w:cs="Times New Roman"/>
          <w:sz w:val="24"/>
          <w:szCs w:val="24"/>
        </w:rPr>
        <w:t>= .</w:t>
      </w:r>
      <w:del w:id="252" w:author="Benton, Deon" w:date="2023-03-17T13:48:00Z">
        <w:r w:rsidR="00094440" w:rsidDel="002C7597">
          <w:rPr>
            <w:rFonts w:ascii="Times New Roman" w:hAnsi="Times New Roman" w:cs="Times New Roman"/>
            <w:sz w:val="24"/>
            <w:szCs w:val="24"/>
          </w:rPr>
          <w:delText>03</w:delText>
        </w:r>
      </w:del>
      <w:ins w:id="253" w:author="Benton, Deon" w:date="2023-03-17T13:48:00Z">
        <w:r w:rsidR="002C7597">
          <w:rPr>
            <w:rFonts w:ascii="Times New Roman" w:hAnsi="Times New Roman" w:cs="Times New Roman"/>
            <w:sz w:val="24"/>
            <w:szCs w:val="24"/>
          </w:rPr>
          <w:t>0</w:t>
        </w:r>
        <w:r w:rsidR="002C7597">
          <w:rPr>
            <w:rFonts w:ascii="Times New Roman" w:hAnsi="Times New Roman" w:cs="Times New Roman"/>
            <w:sz w:val="24"/>
            <w:szCs w:val="24"/>
          </w:rPr>
          <w:t>01</w:t>
        </w:r>
      </w:ins>
      <w:r w:rsidR="00094440">
        <w:rPr>
          <w:rFonts w:ascii="Times New Roman" w:hAnsi="Times New Roman" w:cs="Times New Roman"/>
          <w:sz w:val="24"/>
          <w:szCs w:val="24"/>
        </w:rPr>
        <w:t>. This main effect</w:t>
      </w:r>
      <w:r w:rsidR="00454CBA">
        <w:rPr>
          <w:rFonts w:ascii="Times New Roman" w:hAnsi="Times New Roman" w:cs="Times New Roman"/>
          <w:sz w:val="24"/>
          <w:szCs w:val="24"/>
        </w:rPr>
        <w:t xml:space="preserve"> reflected the fact that participants </w:t>
      </w:r>
      <w:r w:rsidR="00890F7E">
        <w:rPr>
          <w:rFonts w:ascii="Times New Roman" w:hAnsi="Times New Roman" w:cs="Times New Roman"/>
          <w:sz w:val="24"/>
          <w:szCs w:val="24"/>
        </w:rPr>
        <w:t>considered object A to be more of a blicket (</w:t>
      </w:r>
      <w:r w:rsidR="00890F7E">
        <w:rPr>
          <w:rFonts w:ascii="Times New Roman" w:hAnsi="Times New Roman" w:cs="Times New Roman"/>
          <w:i/>
          <w:iCs/>
          <w:sz w:val="24"/>
          <w:szCs w:val="24"/>
        </w:rPr>
        <w:t>M</w:t>
      </w:r>
      <w:r w:rsidR="001D3788">
        <w:rPr>
          <w:rFonts w:ascii="Times New Roman" w:hAnsi="Times New Roman" w:cs="Times New Roman"/>
          <w:i/>
          <w:iCs/>
          <w:sz w:val="24"/>
          <w:szCs w:val="24"/>
        </w:rPr>
        <w:t xml:space="preserve"> </w:t>
      </w:r>
      <w:r w:rsidR="001D3788" w:rsidRPr="001D3788">
        <w:rPr>
          <w:rFonts w:ascii="Times New Roman" w:hAnsi="Times New Roman" w:cs="Times New Roman"/>
          <w:sz w:val="24"/>
          <w:szCs w:val="24"/>
        </w:rPr>
        <w:t>=</w:t>
      </w:r>
      <w:r w:rsidR="00890F7E" w:rsidRP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1</w:t>
      </w:r>
      <w:r w:rsidR="001D3788">
        <w:rPr>
          <w:rFonts w:ascii="Times New Roman" w:hAnsi="Times New Roman" w:cs="Times New Roman"/>
          <w:sz w:val="24"/>
          <w:szCs w:val="24"/>
        </w:rPr>
        <w:t>.</w:t>
      </w:r>
      <w:ins w:id="254" w:author="Benton, Deon" w:date="2023-03-17T13:53:00Z">
        <w:r w:rsidR="00BE7704">
          <w:rPr>
            <w:rFonts w:ascii="Times New Roman" w:hAnsi="Times New Roman" w:cs="Times New Roman"/>
            <w:sz w:val="24"/>
            <w:szCs w:val="24"/>
          </w:rPr>
          <w:t>97</w:t>
        </w:r>
      </w:ins>
      <w:r w:rsidR="00890F7E">
        <w:rPr>
          <w:rFonts w:ascii="Times New Roman" w:hAnsi="Times New Roman" w:cs="Times New Roman"/>
          <w:sz w:val="24"/>
          <w:szCs w:val="24"/>
        </w:rPr>
        <w:t xml:space="preserve">,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w:t>
      </w:r>
      <w:ins w:id="255" w:author="Benton, Deon" w:date="2023-03-17T13:53:00Z">
        <w:r w:rsidR="00BE7704">
          <w:rPr>
            <w:rFonts w:ascii="Times New Roman" w:hAnsi="Times New Roman" w:cs="Times New Roman"/>
            <w:sz w:val="24"/>
            <w:szCs w:val="24"/>
          </w:rPr>
          <w:t>18</w:t>
        </w:r>
      </w:ins>
      <w:r w:rsidR="001D3788" w:rsidRPr="001D3788">
        <w:rPr>
          <w:rFonts w:ascii="Times New Roman" w:hAnsi="Times New Roman" w:cs="Times New Roman"/>
          <w:sz w:val="24"/>
          <w:szCs w:val="24"/>
        </w:rPr>
        <w:t>)</w:t>
      </w:r>
      <w:r w:rsidR="001D3788">
        <w:rPr>
          <w:rFonts w:ascii="Times New Roman" w:hAnsi="Times New Roman" w:cs="Times New Roman"/>
          <w:sz w:val="24"/>
          <w:szCs w:val="24"/>
        </w:rPr>
        <w:t xml:space="preserve"> </w:t>
      </w:r>
      <w:r w:rsidR="00890F7E">
        <w:rPr>
          <w:rFonts w:ascii="Times New Roman" w:hAnsi="Times New Roman" w:cs="Times New Roman"/>
          <w:sz w:val="24"/>
          <w:szCs w:val="24"/>
        </w:rPr>
        <w:t>than object B</w:t>
      </w:r>
      <w:r w:rsidR="001D3788">
        <w:rPr>
          <w:rFonts w:ascii="Times New Roman" w:hAnsi="Times New Roman" w:cs="Times New Roman"/>
          <w:sz w:val="24"/>
          <w:szCs w:val="24"/>
        </w:rPr>
        <w:t xml:space="preserve"> (</w:t>
      </w:r>
      <w:r w:rsidR="001D3788">
        <w:rPr>
          <w:rFonts w:ascii="Times New Roman" w:hAnsi="Times New Roman" w:cs="Times New Roman"/>
          <w:i/>
          <w:iCs/>
          <w:sz w:val="24"/>
          <w:szCs w:val="24"/>
        </w:rPr>
        <w:t xml:space="preserve">M </w:t>
      </w:r>
      <w:r w:rsidR="001D3788" w:rsidRPr="001D3788">
        <w:rPr>
          <w:rFonts w:ascii="Times New Roman" w:hAnsi="Times New Roman" w:cs="Times New Roman"/>
          <w:sz w:val="24"/>
          <w:szCs w:val="24"/>
        </w:rPr>
        <w:t>= 1</w:t>
      </w:r>
      <w:r w:rsidR="001D3788">
        <w:rPr>
          <w:rFonts w:ascii="Times New Roman" w:hAnsi="Times New Roman" w:cs="Times New Roman"/>
          <w:sz w:val="24"/>
          <w:szCs w:val="24"/>
        </w:rPr>
        <w:t>.</w:t>
      </w:r>
      <w:ins w:id="256" w:author="Benton, Deon" w:date="2023-03-17T13:53:00Z">
        <w:r w:rsidR="00BE7704">
          <w:rPr>
            <w:rFonts w:ascii="Times New Roman" w:hAnsi="Times New Roman" w:cs="Times New Roman"/>
            <w:sz w:val="24"/>
            <w:szCs w:val="24"/>
          </w:rPr>
          <w:t>25</w:t>
        </w:r>
      </w:ins>
      <w:r w:rsidR="001D3788">
        <w:rPr>
          <w:rFonts w:ascii="Times New Roman" w:hAnsi="Times New Roman" w:cs="Times New Roman"/>
          <w:sz w:val="24"/>
          <w:szCs w:val="24"/>
        </w:rPr>
        <w:t xml:space="preserve">,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w:t>
      </w:r>
      <w:ins w:id="257" w:author="Benton, Deon" w:date="2023-03-17T13:53:00Z">
        <w:r w:rsidR="00BE7704">
          <w:rPr>
            <w:rFonts w:ascii="Times New Roman" w:hAnsi="Times New Roman" w:cs="Times New Roman"/>
            <w:sz w:val="24"/>
            <w:szCs w:val="24"/>
          </w:rPr>
          <w:t>84</w:t>
        </w:r>
      </w:ins>
      <w:r w:rsidR="001D3788" w:rsidRPr="001D3788">
        <w:rPr>
          <w:rFonts w:ascii="Times New Roman" w:hAnsi="Times New Roman" w:cs="Times New Roman"/>
          <w:sz w:val="24"/>
          <w:szCs w:val="24"/>
        </w:rPr>
        <w:t>)</w:t>
      </w:r>
      <w:r w:rsidR="00F02371">
        <w:rPr>
          <w:rFonts w:ascii="Times New Roman" w:hAnsi="Times New Roman" w:cs="Times New Roman"/>
          <w:sz w:val="24"/>
          <w:szCs w:val="24"/>
        </w:rPr>
        <w:t xml:space="preserve">, </w:t>
      </w:r>
      <w:r w:rsidR="00F02371">
        <w:rPr>
          <w:rFonts w:ascii="Times New Roman" w:hAnsi="Times New Roman" w:cs="Times New Roman"/>
          <w:i/>
          <w:iCs/>
          <w:sz w:val="24"/>
          <w:szCs w:val="24"/>
        </w:rPr>
        <w:t>t</w:t>
      </w:r>
      <w:r w:rsidR="00F02371">
        <w:rPr>
          <w:rFonts w:ascii="Times New Roman" w:hAnsi="Times New Roman" w:cs="Times New Roman"/>
          <w:sz w:val="24"/>
          <w:szCs w:val="24"/>
        </w:rPr>
        <w:t>(</w:t>
      </w:r>
      <w:ins w:id="258" w:author="Benton, Deon" w:date="2023-03-17T13:54:00Z">
        <w:r w:rsidR="00BE7704">
          <w:rPr>
            <w:rFonts w:ascii="Times New Roman" w:hAnsi="Times New Roman" w:cs="Times New Roman"/>
            <w:sz w:val="24"/>
            <w:szCs w:val="24"/>
          </w:rPr>
          <w:t>27</w:t>
        </w:r>
      </w:ins>
      <w:r w:rsidR="00F02371">
        <w:rPr>
          <w:rFonts w:ascii="Times New Roman" w:hAnsi="Times New Roman" w:cs="Times New Roman"/>
          <w:sz w:val="24"/>
          <w:szCs w:val="24"/>
        </w:rPr>
        <w:t xml:space="preserve">) = </w:t>
      </w:r>
      <w:ins w:id="259" w:author="Benton, Deon" w:date="2023-03-17T13:54:00Z">
        <w:r w:rsidR="00BE7704">
          <w:rPr>
            <w:rFonts w:ascii="Times New Roman" w:hAnsi="Times New Roman" w:cs="Times New Roman"/>
            <w:sz w:val="24"/>
            <w:szCs w:val="24"/>
          </w:rPr>
          <w:t>4.42</w:t>
        </w:r>
      </w:ins>
      <w:r w:rsidR="00F02371">
        <w:rPr>
          <w:rFonts w:ascii="Times New Roman" w:hAnsi="Times New Roman" w:cs="Times New Roman"/>
          <w:sz w:val="24"/>
          <w:szCs w:val="24"/>
        </w:rPr>
        <w:t xml:space="preserve">, </w:t>
      </w:r>
      <w:r w:rsidR="00F02371">
        <w:rPr>
          <w:rFonts w:ascii="Times New Roman" w:hAnsi="Times New Roman" w:cs="Times New Roman"/>
          <w:i/>
          <w:iCs/>
          <w:sz w:val="24"/>
          <w:szCs w:val="24"/>
        </w:rPr>
        <w:t>p</w:t>
      </w:r>
      <w:del w:id="260" w:author="Benton, Deon" w:date="2023-03-17T13:54:00Z">
        <w:r w:rsidR="00F02371" w:rsidDel="003F7AD8">
          <w:rPr>
            <w:rFonts w:ascii="Times New Roman" w:hAnsi="Times New Roman" w:cs="Times New Roman"/>
            <w:i/>
            <w:iCs/>
            <w:sz w:val="24"/>
            <w:szCs w:val="24"/>
          </w:rPr>
          <w:delText xml:space="preserve"> </w:delText>
        </w:r>
        <w:r w:rsidR="00F02371" w:rsidDel="003F7AD8">
          <w:rPr>
            <w:rFonts w:ascii="Times New Roman" w:hAnsi="Times New Roman" w:cs="Times New Roman"/>
            <w:sz w:val="24"/>
            <w:szCs w:val="24"/>
          </w:rPr>
          <w:delText>=</w:delText>
        </w:r>
      </w:del>
      <w:ins w:id="261" w:author="Benton, Deon" w:date="2023-03-17T13:54:00Z">
        <w:r w:rsidR="003F7AD8">
          <w:rPr>
            <w:rFonts w:ascii="Times New Roman" w:hAnsi="Times New Roman" w:cs="Times New Roman"/>
            <w:i/>
            <w:iCs/>
            <w:sz w:val="24"/>
            <w:szCs w:val="24"/>
          </w:rPr>
          <w:t>&lt;</w:t>
        </w:r>
      </w:ins>
      <w:r w:rsidR="00F02371">
        <w:rPr>
          <w:rFonts w:ascii="Times New Roman" w:hAnsi="Times New Roman" w:cs="Times New Roman"/>
          <w:sz w:val="24"/>
          <w:szCs w:val="24"/>
        </w:rPr>
        <w:t xml:space="preserve"> .0</w:t>
      </w:r>
      <w:ins w:id="262" w:author="Benton, Deon" w:date="2023-03-17T13:54:00Z">
        <w:r w:rsidR="003F7AD8">
          <w:rPr>
            <w:rFonts w:ascii="Times New Roman" w:hAnsi="Times New Roman" w:cs="Times New Roman"/>
            <w:sz w:val="24"/>
            <w:szCs w:val="24"/>
          </w:rPr>
          <w:t>01</w:t>
        </w:r>
      </w:ins>
      <w:del w:id="263" w:author="Benton, Deon" w:date="2023-03-17T13:54:00Z">
        <w:r w:rsidR="00F02371" w:rsidDel="003F7AD8">
          <w:rPr>
            <w:rFonts w:ascii="Times New Roman" w:hAnsi="Times New Roman" w:cs="Times New Roman"/>
            <w:sz w:val="24"/>
            <w:szCs w:val="24"/>
          </w:rPr>
          <w:delText>6</w:delText>
        </w:r>
      </w:del>
      <w:r w:rsidR="00F02371">
        <w:rPr>
          <w:rFonts w:ascii="Times New Roman" w:hAnsi="Times New Roman" w:cs="Times New Roman"/>
          <w:sz w:val="24"/>
          <w:szCs w:val="24"/>
        </w:rPr>
        <w:t>,</w:t>
      </w:r>
      <w:r w:rsidR="001D3788">
        <w:rPr>
          <w:rFonts w:ascii="Times New Roman" w:hAnsi="Times New Roman" w:cs="Times New Roman"/>
          <w:sz w:val="24"/>
          <w:szCs w:val="24"/>
        </w:rPr>
        <w:t xml:space="preserve"> </w:t>
      </w:r>
      <w:ins w:id="264" w:author="Benton, Deon" w:date="2023-03-17T13:52:00Z">
        <w:r w:rsidR="00BE7704">
          <w:rPr>
            <w:rFonts w:ascii="Times New Roman" w:hAnsi="Times New Roman" w:cs="Times New Roman"/>
            <w:sz w:val="24"/>
            <w:szCs w:val="24"/>
          </w:rPr>
          <w:t>or</w:t>
        </w:r>
        <w:r w:rsidR="00BE7704">
          <w:rPr>
            <w:rFonts w:ascii="Times New Roman" w:hAnsi="Times New Roman" w:cs="Times New Roman"/>
            <w:sz w:val="24"/>
            <w:szCs w:val="24"/>
          </w:rPr>
          <w:t xml:space="preserve"> </w:t>
        </w:r>
      </w:ins>
      <w:r w:rsidR="001D3788">
        <w:rPr>
          <w:rFonts w:ascii="Times New Roman" w:hAnsi="Times New Roman" w:cs="Times New Roman"/>
          <w:sz w:val="24"/>
          <w:szCs w:val="24"/>
        </w:rPr>
        <w:t>object C (</w:t>
      </w:r>
      <w:r w:rsidR="001D3788">
        <w:rPr>
          <w:rFonts w:ascii="Times New Roman" w:hAnsi="Times New Roman" w:cs="Times New Roman"/>
          <w:i/>
          <w:iCs/>
          <w:sz w:val="24"/>
          <w:szCs w:val="24"/>
        </w:rPr>
        <w:t xml:space="preserve">M </w:t>
      </w:r>
      <w:r w:rsidR="001D3788" w:rsidRPr="001D3788">
        <w:rPr>
          <w:rFonts w:ascii="Times New Roman" w:hAnsi="Times New Roman" w:cs="Times New Roman"/>
          <w:sz w:val="24"/>
          <w:szCs w:val="24"/>
        </w:rPr>
        <w:t>= 1</w:t>
      </w:r>
      <w:r w:rsidR="001D3788">
        <w:rPr>
          <w:rFonts w:ascii="Times New Roman" w:hAnsi="Times New Roman" w:cs="Times New Roman"/>
          <w:sz w:val="24"/>
          <w:szCs w:val="24"/>
        </w:rPr>
        <w:t>.</w:t>
      </w:r>
      <w:del w:id="265" w:author="Benton, Deon" w:date="2023-03-17T13:54:00Z">
        <w:r w:rsidR="00F02371" w:rsidDel="003F7AD8">
          <w:rPr>
            <w:rFonts w:ascii="Times New Roman" w:hAnsi="Times New Roman" w:cs="Times New Roman"/>
            <w:sz w:val="24"/>
            <w:szCs w:val="24"/>
          </w:rPr>
          <w:delText>37</w:delText>
        </w:r>
      </w:del>
      <w:ins w:id="266" w:author="Benton, Deon" w:date="2023-03-17T13:54:00Z">
        <w:r w:rsidR="003F7AD8">
          <w:rPr>
            <w:rFonts w:ascii="Times New Roman" w:hAnsi="Times New Roman" w:cs="Times New Roman"/>
            <w:sz w:val="24"/>
            <w:szCs w:val="24"/>
          </w:rPr>
          <w:t>3</w:t>
        </w:r>
        <w:r w:rsidR="003F7AD8">
          <w:rPr>
            <w:rFonts w:ascii="Times New Roman" w:hAnsi="Times New Roman" w:cs="Times New Roman"/>
            <w:sz w:val="24"/>
            <w:szCs w:val="24"/>
          </w:rPr>
          <w:t>2</w:t>
        </w:r>
      </w:ins>
      <w:r w:rsidR="001D3788">
        <w:rPr>
          <w:rFonts w:ascii="Times New Roman" w:hAnsi="Times New Roman" w:cs="Times New Roman"/>
          <w:sz w:val="24"/>
          <w:szCs w:val="24"/>
        </w:rPr>
        <w:t xml:space="preserve">,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w:t>
      </w:r>
      <w:del w:id="267" w:author="Benton, Deon" w:date="2023-03-17T13:54:00Z">
        <w:r w:rsidR="00F02371" w:rsidDel="003F7AD8">
          <w:rPr>
            <w:rFonts w:ascii="Times New Roman" w:hAnsi="Times New Roman" w:cs="Times New Roman"/>
            <w:sz w:val="24"/>
            <w:szCs w:val="24"/>
          </w:rPr>
          <w:delText>83</w:delText>
        </w:r>
      </w:del>
      <w:ins w:id="268" w:author="Benton, Deon" w:date="2023-03-17T13:54:00Z">
        <w:r w:rsidR="003F7AD8">
          <w:rPr>
            <w:rFonts w:ascii="Times New Roman" w:hAnsi="Times New Roman" w:cs="Times New Roman"/>
            <w:sz w:val="24"/>
            <w:szCs w:val="24"/>
          </w:rPr>
          <w:t>8</w:t>
        </w:r>
        <w:r w:rsidR="003F7AD8">
          <w:rPr>
            <w:rFonts w:ascii="Times New Roman" w:hAnsi="Times New Roman" w:cs="Times New Roman"/>
            <w:sz w:val="24"/>
            <w:szCs w:val="24"/>
          </w:rPr>
          <w:t>2</w:t>
        </w:r>
      </w:ins>
      <w:r w:rsidR="001D3788" w:rsidRPr="001D3788">
        <w:rPr>
          <w:rFonts w:ascii="Times New Roman" w:hAnsi="Times New Roman" w:cs="Times New Roman"/>
          <w:sz w:val="24"/>
          <w:szCs w:val="24"/>
        </w:rPr>
        <w:t>)</w:t>
      </w:r>
      <w:r w:rsidR="00F02371">
        <w:rPr>
          <w:rFonts w:ascii="Times New Roman" w:hAnsi="Times New Roman" w:cs="Times New Roman"/>
          <w:sz w:val="24"/>
          <w:szCs w:val="24"/>
        </w:rPr>
        <w:t xml:space="preserve">, </w:t>
      </w:r>
      <w:r w:rsidR="00F02371">
        <w:rPr>
          <w:rFonts w:ascii="Times New Roman" w:hAnsi="Times New Roman" w:cs="Times New Roman"/>
          <w:i/>
          <w:iCs/>
          <w:sz w:val="24"/>
          <w:szCs w:val="24"/>
        </w:rPr>
        <w:t>t</w:t>
      </w:r>
      <w:r w:rsidR="00F02371">
        <w:rPr>
          <w:rFonts w:ascii="Times New Roman" w:hAnsi="Times New Roman" w:cs="Times New Roman"/>
          <w:sz w:val="24"/>
          <w:szCs w:val="24"/>
        </w:rPr>
        <w:t>(</w:t>
      </w:r>
      <w:ins w:id="269" w:author="Benton, Deon" w:date="2023-03-17T13:54:00Z">
        <w:r w:rsidR="003F7AD8">
          <w:rPr>
            <w:rFonts w:ascii="Times New Roman" w:hAnsi="Times New Roman" w:cs="Times New Roman"/>
            <w:sz w:val="24"/>
            <w:szCs w:val="24"/>
          </w:rPr>
          <w:t>27</w:t>
        </w:r>
      </w:ins>
      <w:r w:rsidR="00F02371">
        <w:rPr>
          <w:rFonts w:ascii="Times New Roman" w:hAnsi="Times New Roman" w:cs="Times New Roman"/>
          <w:sz w:val="24"/>
          <w:szCs w:val="24"/>
        </w:rPr>
        <w:t xml:space="preserve">) = </w:t>
      </w:r>
      <w:ins w:id="270" w:author="Benton, Deon" w:date="2023-03-17T13:55:00Z">
        <w:r w:rsidR="003F7AD8">
          <w:rPr>
            <w:rFonts w:ascii="Times New Roman" w:hAnsi="Times New Roman" w:cs="Times New Roman"/>
            <w:sz w:val="24"/>
            <w:szCs w:val="24"/>
          </w:rPr>
          <w:t>4.12</w:t>
        </w:r>
      </w:ins>
      <w:r w:rsidR="00F02371">
        <w:rPr>
          <w:rFonts w:ascii="Times New Roman" w:hAnsi="Times New Roman" w:cs="Times New Roman"/>
          <w:sz w:val="24"/>
          <w:szCs w:val="24"/>
        </w:rPr>
        <w:t xml:space="preserve">, </w:t>
      </w:r>
      <w:r w:rsidR="00F02371">
        <w:rPr>
          <w:rFonts w:ascii="Times New Roman" w:hAnsi="Times New Roman" w:cs="Times New Roman"/>
          <w:i/>
          <w:iCs/>
          <w:sz w:val="24"/>
          <w:szCs w:val="24"/>
        </w:rPr>
        <w:t xml:space="preserve">p </w:t>
      </w:r>
      <w:ins w:id="271" w:author="Benton, Deon" w:date="2023-03-17T13:55:00Z">
        <w:r w:rsidR="003F7AD8">
          <w:rPr>
            <w:rFonts w:ascii="Times New Roman" w:hAnsi="Times New Roman" w:cs="Times New Roman"/>
            <w:sz w:val="24"/>
            <w:szCs w:val="24"/>
          </w:rPr>
          <w:t>&lt;</w:t>
        </w:r>
      </w:ins>
      <w:del w:id="272" w:author="Benton, Deon" w:date="2023-03-17T13:55:00Z">
        <w:r w:rsidR="00F02371" w:rsidDel="003F7AD8">
          <w:rPr>
            <w:rFonts w:ascii="Times New Roman" w:hAnsi="Times New Roman" w:cs="Times New Roman"/>
            <w:sz w:val="24"/>
            <w:szCs w:val="24"/>
          </w:rPr>
          <w:delText>=</w:delText>
        </w:r>
      </w:del>
      <w:r w:rsidR="00F02371">
        <w:rPr>
          <w:rFonts w:ascii="Times New Roman" w:hAnsi="Times New Roman" w:cs="Times New Roman"/>
          <w:sz w:val="24"/>
          <w:szCs w:val="24"/>
        </w:rPr>
        <w:t xml:space="preserve"> .0</w:t>
      </w:r>
      <w:ins w:id="273" w:author="Benton, Deon" w:date="2023-03-17T13:55:00Z">
        <w:r w:rsidR="003F7AD8">
          <w:rPr>
            <w:rFonts w:ascii="Times New Roman" w:hAnsi="Times New Roman" w:cs="Times New Roman"/>
            <w:sz w:val="24"/>
            <w:szCs w:val="24"/>
          </w:rPr>
          <w:t>01</w:t>
        </w:r>
      </w:ins>
      <w:del w:id="274" w:author="Benton, Deon" w:date="2023-03-17T13:55:00Z">
        <w:r w:rsidR="00F02371" w:rsidDel="003F7AD8">
          <w:rPr>
            <w:rFonts w:ascii="Times New Roman" w:hAnsi="Times New Roman" w:cs="Times New Roman"/>
            <w:sz w:val="24"/>
            <w:szCs w:val="24"/>
          </w:rPr>
          <w:delText>2</w:delText>
        </w:r>
      </w:del>
      <w:r w:rsidR="00F02371">
        <w:rPr>
          <w:rFonts w:ascii="Times New Roman" w:hAnsi="Times New Roman" w:cs="Times New Roman"/>
          <w:sz w:val="24"/>
          <w:szCs w:val="24"/>
        </w:rPr>
        <w:t>.</w:t>
      </w:r>
      <w:r w:rsidR="00202576">
        <w:rPr>
          <w:rFonts w:ascii="Times New Roman" w:hAnsi="Times New Roman" w:cs="Times New Roman"/>
          <w:sz w:val="24"/>
          <w:szCs w:val="24"/>
        </w:rPr>
        <w:t xml:space="preserve"> </w:t>
      </w:r>
    </w:p>
    <w:p w14:paraId="42834ED3" w14:textId="342EB86C" w:rsidR="006044F4" w:rsidRDefault="00202576" w:rsidP="0003489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main and control trials within the ISO condition both revealed a significant main effect of Objects, </w:t>
      </w:r>
      <w:r w:rsidR="00D938BE">
        <w:rPr>
          <w:rFonts w:ascii="Times New Roman" w:hAnsi="Times New Roman" w:cs="Times New Roman"/>
          <w:sz w:val="24"/>
          <w:szCs w:val="24"/>
        </w:rPr>
        <w:t xml:space="preserve">both </w:t>
      </w:r>
      <w:r w:rsidR="00D938BE">
        <w:rPr>
          <w:rFonts w:ascii="Times New Roman" w:hAnsi="Times New Roman" w:cs="Times New Roman"/>
          <w:i/>
          <w:iCs/>
          <w:sz w:val="24"/>
          <w:szCs w:val="24"/>
        </w:rPr>
        <w:t>F</w:t>
      </w:r>
      <w:r w:rsidR="00D938BE" w:rsidRPr="005725C9">
        <w:rPr>
          <w:rFonts w:ascii="Times New Roman" w:hAnsi="Times New Roman" w:cs="Times New Roman"/>
          <w:sz w:val="24"/>
          <w:szCs w:val="24"/>
        </w:rPr>
        <w:t xml:space="preserve">’s </w:t>
      </w:r>
      <w:r w:rsidR="005725C9">
        <w:rPr>
          <w:rFonts w:ascii="Times New Roman" w:hAnsi="Times New Roman" w:cs="Times New Roman"/>
          <w:sz w:val="24"/>
          <w:szCs w:val="24"/>
        </w:rPr>
        <w:t xml:space="preserve">&gt; </w:t>
      </w:r>
      <w:ins w:id="275" w:author="Benton, Deon" w:date="2023-03-17T13:56:00Z">
        <w:r w:rsidR="00415951">
          <w:rPr>
            <w:rFonts w:ascii="Times New Roman" w:hAnsi="Times New Roman" w:cs="Times New Roman"/>
            <w:sz w:val="24"/>
            <w:szCs w:val="24"/>
          </w:rPr>
          <w:t>23.24</w:t>
        </w:r>
      </w:ins>
      <w:r w:rsidR="005725C9">
        <w:rPr>
          <w:rFonts w:ascii="Times New Roman" w:hAnsi="Times New Roman" w:cs="Times New Roman"/>
          <w:sz w:val="24"/>
          <w:szCs w:val="24"/>
        </w:rPr>
        <w:t xml:space="preserve">, both </w:t>
      </w:r>
      <w:r w:rsidR="005725C9">
        <w:rPr>
          <w:rFonts w:ascii="Times New Roman" w:hAnsi="Times New Roman" w:cs="Times New Roman"/>
          <w:i/>
          <w:iCs/>
          <w:sz w:val="24"/>
          <w:szCs w:val="24"/>
        </w:rPr>
        <w:t>p</w:t>
      </w:r>
      <w:r w:rsidR="005725C9">
        <w:rPr>
          <w:rFonts w:ascii="Times New Roman" w:hAnsi="Times New Roman" w:cs="Times New Roman"/>
          <w:sz w:val="24"/>
          <w:szCs w:val="24"/>
        </w:rPr>
        <w:t>’s &lt; .001. This reflected the fact that participants considered object A</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w:t>
      </w:r>
      <w:ins w:id="276" w:author="Benton, Deon" w:date="2023-03-17T13:57:00Z">
        <w:r w:rsidR="00415951">
          <w:rPr>
            <w:rFonts w:ascii="Times New Roman" w:hAnsi="Times New Roman" w:cs="Times New Roman"/>
            <w:sz w:val="24"/>
            <w:szCs w:val="24"/>
          </w:rPr>
          <w:t>48</w:t>
        </w:r>
      </w:ins>
      <w:r w:rsidR="008D7487">
        <w:rPr>
          <w:rFonts w:ascii="Times New Roman" w:hAnsi="Times New Roman" w:cs="Times New Roman"/>
          <w:sz w:val="24"/>
          <w:szCs w:val="24"/>
        </w:rPr>
        <w:t xml:space="preserve">,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w:t>
      </w:r>
      <w:ins w:id="277" w:author="Benton, Deon" w:date="2023-03-17T13:57:00Z">
        <w:r w:rsidR="00415951">
          <w:rPr>
            <w:rFonts w:ascii="Times New Roman" w:hAnsi="Times New Roman" w:cs="Times New Roman"/>
            <w:sz w:val="24"/>
            <w:szCs w:val="24"/>
          </w:rPr>
          <w:t>8</w:t>
        </w:r>
        <w:r w:rsidR="00415951">
          <w:rPr>
            <w:rFonts w:ascii="Times New Roman" w:hAnsi="Times New Roman" w:cs="Times New Roman"/>
            <w:sz w:val="24"/>
            <w:szCs w:val="24"/>
          </w:rPr>
          <w:t>5</w:t>
        </w:r>
      </w:ins>
      <w:r w:rsidR="008D7487" w:rsidRPr="001D3788">
        <w:rPr>
          <w:rFonts w:ascii="Times New Roman" w:hAnsi="Times New Roman" w:cs="Times New Roman"/>
          <w:sz w:val="24"/>
          <w:szCs w:val="24"/>
        </w:rPr>
        <w:t>)</w:t>
      </w:r>
      <w:r w:rsidR="005725C9">
        <w:rPr>
          <w:rFonts w:ascii="Times New Roman" w:hAnsi="Times New Roman" w:cs="Times New Roman"/>
          <w:sz w:val="24"/>
          <w:szCs w:val="24"/>
        </w:rPr>
        <w:t xml:space="preserve"> to be significantly less of a blicket than objects B</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1.</w:t>
      </w:r>
      <w:ins w:id="278" w:author="Benton, Deon" w:date="2023-03-17T13:58:00Z">
        <w:r w:rsidR="00415951">
          <w:rPr>
            <w:rFonts w:ascii="Times New Roman" w:hAnsi="Times New Roman" w:cs="Times New Roman"/>
            <w:sz w:val="24"/>
            <w:szCs w:val="24"/>
          </w:rPr>
          <w:t>6</w:t>
        </w:r>
        <w:r w:rsidR="00415951">
          <w:rPr>
            <w:rFonts w:ascii="Times New Roman" w:hAnsi="Times New Roman" w:cs="Times New Roman"/>
            <w:sz w:val="24"/>
            <w:szCs w:val="24"/>
          </w:rPr>
          <w:t>8</w:t>
        </w:r>
      </w:ins>
      <w:r w:rsidR="008D7487">
        <w:rPr>
          <w:rFonts w:ascii="Times New Roman" w:hAnsi="Times New Roman" w:cs="Times New Roman"/>
          <w:sz w:val="24"/>
          <w:szCs w:val="24"/>
        </w:rPr>
        <w:t xml:space="preserve">,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w:t>
      </w:r>
      <w:ins w:id="279" w:author="Benton, Deon" w:date="2023-03-17T13:58:00Z">
        <w:r w:rsidR="00415951">
          <w:rPr>
            <w:rFonts w:ascii="Times New Roman" w:hAnsi="Times New Roman" w:cs="Times New Roman"/>
            <w:sz w:val="24"/>
            <w:szCs w:val="24"/>
          </w:rPr>
          <w:t>69</w:t>
        </w:r>
      </w:ins>
      <w:r w:rsidR="008D7487" w:rsidRPr="001D3788">
        <w:rPr>
          <w:rFonts w:ascii="Times New Roman" w:hAnsi="Times New Roman" w:cs="Times New Roman"/>
          <w:sz w:val="24"/>
          <w:szCs w:val="24"/>
        </w:rPr>
        <w:t>)</w:t>
      </w:r>
      <w:r w:rsidR="008D7487">
        <w:rPr>
          <w:rFonts w:ascii="Times New Roman" w:hAnsi="Times New Roman" w:cs="Times New Roman"/>
          <w:sz w:val="24"/>
          <w:szCs w:val="24"/>
        </w:rPr>
        <w:t xml:space="preserve"> </w:t>
      </w:r>
      <w:r w:rsidR="005725C9">
        <w:rPr>
          <w:rFonts w:ascii="Times New Roman" w:hAnsi="Times New Roman" w:cs="Times New Roman"/>
          <w:sz w:val="24"/>
          <w:szCs w:val="24"/>
        </w:rPr>
        <w:t xml:space="preserve"> and C</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1.</w:t>
      </w:r>
      <w:ins w:id="280" w:author="Benton, Deon" w:date="2023-03-17T13:58:00Z">
        <w:r w:rsidR="00415951">
          <w:rPr>
            <w:rFonts w:ascii="Times New Roman" w:hAnsi="Times New Roman" w:cs="Times New Roman"/>
            <w:sz w:val="24"/>
            <w:szCs w:val="24"/>
          </w:rPr>
          <w:t>7</w:t>
        </w:r>
      </w:ins>
      <w:r w:rsidR="008D7487">
        <w:rPr>
          <w:rFonts w:ascii="Times New Roman" w:hAnsi="Times New Roman" w:cs="Times New Roman"/>
          <w:sz w:val="24"/>
          <w:szCs w:val="24"/>
        </w:rPr>
        <w:t xml:space="preserve">2,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w:t>
      </w:r>
      <w:ins w:id="281" w:author="Benton, Deon" w:date="2023-03-17T13:58:00Z">
        <w:r w:rsidR="00C453AC">
          <w:rPr>
            <w:rFonts w:ascii="Times New Roman" w:hAnsi="Times New Roman" w:cs="Times New Roman"/>
            <w:sz w:val="24"/>
            <w:szCs w:val="24"/>
          </w:rPr>
          <w:t>6</w:t>
        </w:r>
        <w:r w:rsidR="00C453AC">
          <w:rPr>
            <w:rFonts w:ascii="Times New Roman" w:hAnsi="Times New Roman" w:cs="Times New Roman"/>
            <w:sz w:val="24"/>
            <w:szCs w:val="24"/>
          </w:rPr>
          <w:t>1</w:t>
        </w:r>
      </w:ins>
      <w:r w:rsidR="008D7487" w:rsidRPr="001D3788">
        <w:rPr>
          <w:rFonts w:ascii="Times New Roman" w:hAnsi="Times New Roman" w:cs="Times New Roman"/>
          <w:sz w:val="24"/>
          <w:szCs w:val="24"/>
        </w:rPr>
        <w:t>)</w:t>
      </w:r>
      <w:r w:rsidR="008D7487">
        <w:rPr>
          <w:rFonts w:ascii="Times New Roman" w:hAnsi="Times New Roman" w:cs="Times New Roman"/>
          <w:sz w:val="24"/>
          <w:szCs w:val="24"/>
        </w:rPr>
        <w:t xml:space="preserve"> </w:t>
      </w:r>
      <w:r w:rsidR="005725C9">
        <w:rPr>
          <w:rFonts w:ascii="Times New Roman" w:hAnsi="Times New Roman" w:cs="Times New Roman"/>
          <w:sz w:val="24"/>
          <w:szCs w:val="24"/>
        </w:rPr>
        <w:t xml:space="preserve"> during the main condition</w:t>
      </w:r>
      <w:r w:rsidR="008D7487">
        <w:rPr>
          <w:rFonts w:ascii="Times New Roman" w:hAnsi="Times New Roman" w:cs="Times New Roman"/>
          <w:sz w:val="24"/>
          <w:szCs w:val="24"/>
        </w:rPr>
        <w:t xml:space="preserve">, both </w:t>
      </w:r>
      <w:r w:rsidR="008D7487">
        <w:rPr>
          <w:rFonts w:ascii="Times New Roman" w:hAnsi="Times New Roman" w:cs="Times New Roman"/>
          <w:i/>
          <w:iCs/>
          <w:sz w:val="24"/>
          <w:szCs w:val="24"/>
        </w:rPr>
        <w:t>t</w:t>
      </w:r>
      <w:r w:rsidR="008D7487">
        <w:rPr>
          <w:rFonts w:ascii="Times New Roman" w:hAnsi="Times New Roman" w:cs="Times New Roman"/>
          <w:sz w:val="24"/>
          <w:szCs w:val="24"/>
        </w:rPr>
        <w:t>’s &gt; -</w:t>
      </w:r>
      <w:ins w:id="282" w:author="Benton, Deon" w:date="2023-03-17T13:59:00Z">
        <w:r w:rsidR="00C453AC">
          <w:rPr>
            <w:rFonts w:ascii="Times New Roman" w:hAnsi="Times New Roman" w:cs="Times New Roman"/>
            <w:sz w:val="24"/>
            <w:szCs w:val="24"/>
          </w:rPr>
          <w:t>5.82</w:t>
        </w:r>
      </w:ins>
      <w:r w:rsidR="008D7487">
        <w:rPr>
          <w:rFonts w:ascii="Times New Roman" w:hAnsi="Times New Roman" w:cs="Times New Roman"/>
          <w:sz w:val="24"/>
          <w:szCs w:val="24"/>
        </w:rPr>
        <w:t xml:space="preserve">, both </w:t>
      </w:r>
      <w:r w:rsidR="008D7487">
        <w:rPr>
          <w:rFonts w:ascii="Times New Roman" w:hAnsi="Times New Roman" w:cs="Times New Roman"/>
          <w:i/>
          <w:iCs/>
          <w:sz w:val="24"/>
          <w:szCs w:val="24"/>
        </w:rPr>
        <w:t>p</w:t>
      </w:r>
      <w:r w:rsidR="008D7487">
        <w:rPr>
          <w:rFonts w:ascii="Times New Roman" w:hAnsi="Times New Roman" w:cs="Times New Roman"/>
          <w:sz w:val="24"/>
          <w:szCs w:val="24"/>
        </w:rPr>
        <w:t>’s &lt; .0001,</w:t>
      </w:r>
      <w:r w:rsidR="005725C9">
        <w:rPr>
          <w:rFonts w:ascii="Times New Roman" w:hAnsi="Times New Roman" w:cs="Times New Roman"/>
          <w:sz w:val="24"/>
          <w:szCs w:val="24"/>
        </w:rPr>
        <w:t xml:space="preserve"> and </w:t>
      </w:r>
      <w:r w:rsidR="001D333A">
        <w:rPr>
          <w:rFonts w:ascii="Times New Roman" w:hAnsi="Times New Roman" w:cs="Times New Roman"/>
          <w:sz w:val="24"/>
          <w:szCs w:val="24"/>
        </w:rPr>
        <w:t>object  D (</w:t>
      </w:r>
      <w:r w:rsidR="001D333A">
        <w:rPr>
          <w:rFonts w:ascii="Times New Roman" w:hAnsi="Times New Roman" w:cs="Times New Roman"/>
          <w:i/>
          <w:iCs/>
          <w:sz w:val="24"/>
          <w:szCs w:val="24"/>
        </w:rPr>
        <w:t xml:space="preserve">M </w:t>
      </w:r>
      <w:r w:rsidR="001D333A" w:rsidRPr="001D3788">
        <w:rPr>
          <w:rFonts w:ascii="Times New Roman" w:hAnsi="Times New Roman" w:cs="Times New Roman"/>
          <w:sz w:val="24"/>
          <w:szCs w:val="24"/>
        </w:rPr>
        <w:t xml:space="preserve">= </w:t>
      </w:r>
      <w:r w:rsidR="001D333A">
        <w:rPr>
          <w:rFonts w:ascii="Times New Roman" w:hAnsi="Times New Roman" w:cs="Times New Roman"/>
          <w:sz w:val="24"/>
          <w:szCs w:val="24"/>
        </w:rPr>
        <w:t>0.</w:t>
      </w:r>
      <w:ins w:id="283" w:author="Benton, Deon" w:date="2023-03-17T13:59:00Z">
        <w:r w:rsidR="00C453AC">
          <w:rPr>
            <w:rFonts w:ascii="Times New Roman" w:hAnsi="Times New Roman" w:cs="Times New Roman"/>
            <w:sz w:val="24"/>
            <w:szCs w:val="24"/>
          </w:rPr>
          <w:t>67</w:t>
        </w:r>
      </w:ins>
      <w:r w:rsidR="001D333A">
        <w:rPr>
          <w:rFonts w:ascii="Times New Roman" w:hAnsi="Times New Roman" w:cs="Times New Roman"/>
          <w:sz w:val="24"/>
          <w:szCs w:val="24"/>
        </w:rPr>
        <w:t xml:space="preserve">, </w:t>
      </w:r>
      <w:r w:rsidR="001D333A" w:rsidRPr="001D3788">
        <w:rPr>
          <w:rFonts w:ascii="Times New Roman" w:hAnsi="Times New Roman" w:cs="Times New Roman"/>
          <w:i/>
          <w:iCs/>
          <w:sz w:val="24"/>
          <w:szCs w:val="24"/>
        </w:rPr>
        <w:t>SD</w:t>
      </w:r>
      <w:r w:rsidR="001D333A">
        <w:rPr>
          <w:rFonts w:ascii="Times New Roman" w:hAnsi="Times New Roman" w:cs="Times New Roman"/>
          <w:sz w:val="24"/>
          <w:szCs w:val="24"/>
        </w:rPr>
        <w:t xml:space="preserve"> </w:t>
      </w:r>
      <w:r w:rsidR="001D333A" w:rsidRPr="001D3788">
        <w:rPr>
          <w:rFonts w:ascii="Times New Roman" w:hAnsi="Times New Roman" w:cs="Times New Roman"/>
          <w:sz w:val="24"/>
          <w:szCs w:val="24"/>
        </w:rPr>
        <w:t xml:space="preserve">= </w:t>
      </w:r>
      <w:r w:rsidR="001D333A">
        <w:rPr>
          <w:rFonts w:ascii="Times New Roman" w:hAnsi="Times New Roman" w:cs="Times New Roman"/>
          <w:sz w:val="24"/>
          <w:szCs w:val="24"/>
        </w:rPr>
        <w:t>0.</w:t>
      </w:r>
      <w:ins w:id="284" w:author="Benton, Deon" w:date="2023-03-17T13:59:00Z">
        <w:r w:rsidR="00C453AC">
          <w:rPr>
            <w:rFonts w:ascii="Times New Roman" w:hAnsi="Times New Roman" w:cs="Times New Roman"/>
            <w:sz w:val="24"/>
            <w:szCs w:val="24"/>
          </w:rPr>
          <w:t>66</w:t>
        </w:r>
      </w:ins>
      <w:r w:rsidR="001D333A" w:rsidRPr="001D3788">
        <w:rPr>
          <w:rFonts w:ascii="Times New Roman" w:hAnsi="Times New Roman" w:cs="Times New Roman"/>
          <w:sz w:val="24"/>
          <w:szCs w:val="24"/>
        </w:rPr>
        <w:t>)</w:t>
      </w:r>
      <w:r w:rsidR="001D333A">
        <w:rPr>
          <w:rFonts w:ascii="Times New Roman" w:hAnsi="Times New Roman" w:cs="Times New Roman"/>
          <w:sz w:val="24"/>
          <w:szCs w:val="24"/>
        </w:rPr>
        <w:t xml:space="preserve"> to be less of a blicket than </w:t>
      </w:r>
      <w:r w:rsidR="005725C9">
        <w:rPr>
          <w:rFonts w:ascii="Times New Roman" w:hAnsi="Times New Roman" w:cs="Times New Roman"/>
          <w:sz w:val="24"/>
          <w:szCs w:val="24"/>
        </w:rPr>
        <w:t>objects A</w:t>
      </w:r>
      <w:r w:rsidR="00A8054D">
        <w:rPr>
          <w:rFonts w:ascii="Times New Roman" w:hAnsi="Times New Roman" w:cs="Times New Roman"/>
          <w:sz w:val="24"/>
          <w:szCs w:val="24"/>
        </w:rPr>
        <w:t xml:space="preserve"> (</w:t>
      </w:r>
      <w:r w:rsidR="00A8054D">
        <w:rPr>
          <w:rFonts w:ascii="Times New Roman" w:hAnsi="Times New Roman" w:cs="Times New Roman"/>
          <w:i/>
          <w:iCs/>
          <w:sz w:val="24"/>
          <w:szCs w:val="24"/>
        </w:rPr>
        <w:t xml:space="preserve">M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1.</w:t>
      </w:r>
      <w:ins w:id="285" w:author="Benton, Deon" w:date="2023-03-17T13:59:00Z">
        <w:r w:rsidR="00C453AC">
          <w:rPr>
            <w:rFonts w:ascii="Times New Roman" w:hAnsi="Times New Roman" w:cs="Times New Roman"/>
            <w:sz w:val="24"/>
            <w:szCs w:val="24"/>
          </w:rPr>
          <w:t>7</w:t>
        </w:r>
        <w:r w:rsidR="00C453AC">
          <w:rPr>
            <w:rFonts w:ascii="Times New Roman" w:hAnsi="Times New Roman" w:cs="Times New Roman"/>
            <w:sz w:val="24"/>
            <w:szCs w:val="24"/>
          </w:rPr>
          <w:t>4</w:t>
        </w:r>
      </w:ins>
      <w:r w:rsidR="00A8054D">
        <w:rPr>
          <w:rFonts w:ascii="Times New Roman" w:hAnsi="Times New Roman" w:cs="Times New Roman"/>
          <w:sz w:val="24"/>
          <w:szCs w:val="24"/>
        </w:rPr>
        <w:t xml:space="preserve">, </w:t>
      </w:r>
      <w:r w:rsidR="00A8054D" w:rsidRPr="001D3788">
        <w:rPr>
          <w:rFonts w:ascii="Times New Roman" w:hAnsi="Times New Roman" w:cs="Times New Roman"/>
          <w:i/>
          <w:iCs/>
          <w:sz w:val="24"/>
          <w:szCs w:val="24"/>
        </w:rPr>
        <w:t>SD</w:t>
      </w:r>
      <w:r w:rsidR="00A8054D">
        <w:rPr>
          <w:rFonts w:ascii="Times New Roman" w:hAnsi="Times New Roman" w:cs="Times New Roman"/>
          <w:sz w:val="24"/>
          <w:szCs w:val="24"/>
        </w:rPr>
        <w:t xml:space="preserve">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0</w:t>
      </w:r>
      <w:ins w:id="286" w:author="Benton, Deon" w:date="2023-03-17T13:59:00Z">
        <w:r w:rsidR="00C453AC">
          <w:rPr>
            <w:rFonts w:ascii="Times New Roman" w:hAnsi="Times New Roman" w:cs="Times New Roman"/>
            <w:sz w:val="24"/>
            <w:szCs w:val="24"/>
          </w:rPr>
          <w:t>59</w:t>
        </w:r>
      </w:ins>
      <w:r w:rsidR="00A8054D" w:rsidRPr="001D3788">
        <w:rPr>
          <w:rFonts w:ascii="Times New Roman" w:hAnsi="Times New Roman" w:cs="Times New Roman"/>
          <w:sz w:val="24"/>
          <w:szCs w:val="24"/>
        </w:rPr>
        <w:t>)</w:t>
      </w:r>
      <w:r w:rsidR="005725C9">
        <w:rPr>
          <w:rFonts w:ascii="Times New Roman" w:hAnsi="Times New Roman" w:cs="Times New Roman"/>
          <w:sz w:val="24"/>
          <w:szCs w:val="24"/>
        </w:rPr>
        <w:t>, B</w:t>
      </w:r>
      <w:r w:rsidR="00A8054D">
        <w:rPr>
          <w:rFonts w:ascii="Times New Roman" w:hAnsi="Times New Roman" w:cs="Times New Roman"/>
          <w:sz w:val="24"/>
          <w:szCs w:val="24"/>
        </w:rPr>
        <w:t xml:space="preserve"> (</w:t>
      </w:r>
      <w:r w:rsidR="00A8054D">
        <w:rPr>
          <w:rFonts w:ascii="Times New Roman" w:hAnsi="Times New Roman" w:cs="Times New Roman"/>
          <w:i/>
          <w:iCs/>
          <w:sz w:val="24"/>
          <w:szCs w:val="24"/>
        </w:rPr>
        <w:t xml:space="preserve">M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1.6</w:t>
      </w:r>
      <w:r w:rsidR="00454CAC">
        <w:rPr>
          <w:rFonts w:ascii="Times New Roman" w:hAnsi="Times New Roman" w:cs="Times New Roman"/>
          <w:sz w:val="24"/>
          <w:szCs w:val="24"/>
        </w:rPr>
        <w:t>6</w:t>
      </w:r>
      <w:r w:rsidR="00A8054D">
        <w:rPr>
          <w:rFonts w:ascii="Times New Roman" w:hAnsi="Times New Roman" w:cs="Times New Roman"/>
          <w:sz w:val="24"/>
          <w:szCs w:val="24"/>
        </w:rPr>
        <w:t xml:space="preserve">, </w:t>
      </w:r>
      <w:r w:rsidR="00A8054D" w:rsidRPr="001D3788">
        <w:rPr>
          <w:rFonts w:ascii="Times New Roman" w:hAnsi="Times New Roman" w:cs="Times New Roman"/>
          <w:i/>
          <w:iCs/>
          <w:sz w:val="24"/>
          <w:szCs w:val="24"/>
        </w:rPr>
        <w:t>SD</w:t>
      </w:r>
      <w:r w:rsidR="00A8054D">
        <w:rPr>
          <w:rFonts w:ascii="Times New Roman" w:hAnsi="Times New Roman" w:cs="Times New Roman"/>
          <w:sz w:val="24"/>
          <w:szCs w:val="24"/>
        </w:rPr>
        <w:t xml:space="preserve">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0.</w:t>
      </w:r>
      <w:ins w:id="287" w:author="Benton, Deon" w:date="2023-03-17T14:00:00Z">
        <w:r w:rsidR="00C453AC">
          <w:rPr>
            <w:rFonts w:ascii="Times New Roman" w:hAnsi="Times New Roman" w:cs="Times New Roman"/>
            <w:sz w:val="24"/>
            <w:szCs w:val="24"/>
          </w:rPr>
          <w:t>6</w:t>
        </w:r>
        <w:r w:rsidR="00C453AC">
          <w:rPr>
            <w:rFonts w:ascii="Times New Roman" w:hAnsi="Times New Roman" w:cs="Times New Roman"/>
            <w:sz w:val="24"/>
            <w:szCs w:val="24"/>
          </w:rPr>
          <w:t>0</w:t>
        </w:r>
      </w:ins>
      <w:r w:rsidR="00A8054D" w:rsidRPr="001D3788">
        <w:rPr>
          <w:rFonts w:ascii="Times New Roman" w:hAnsi="Times New Roman" w:cs="Times New Roman"/>
          <w:sz w:val="24"/>
          <w:szCs w:val="24"/>
        </w:rPr>
        <w:t>)</w:t>
      </w:r>
      <w:r w:rsidR="005725C9">
        <w:rPr>
          <w:rFonts w:ascii="Times New Roman" w:hAnsi="Times New Roman" w:cs="Times New Roman"/>
          <w:sz w:val="24"/>
          <w:szCs w:val="24"/>
        </w:rPr>
        <w:t>, and C</w:t>
      </w:r>
      <w:r w:rsidR="00454CAC">
        <w:rPr>
          <w:rFonts w:ascii="Times New Roman" w:hAnsi="Times New Roman" w:cs="Times New Roman"/>
          <w:sz w:val="24"/>
          <w:szCs w:val="24"/>
        </w:rPr>
        <w:t xml:space="preserve"> (</w:t>
      </w:r>
      <w:r w:rsidR="00454CAC">
        <w:rPr>
          <w:rFonts w:ascii="Times New Roman" w:hAnsi="Times New Roman" w:cs="Times New Roman"/>
          <w:i/>
          <w:iCs/>
          <w:sz w:val="24"/>
          <w:szCs w:val="24"/>
        </w:rPr>
        <w:t xml:space="preserve">M </w:t>
      </w:r>
      <w:r w:rsidR="00454CAC" w:rsidRPr="001D3788">
        <w:rPr>
          <w:rFonts w:ascii="Times New Roman" w:hAnsi="Times New Roman" w:cs="Times New Roman"/>
          <w:sz w:val="24"/>
          <w:szCs w:val="24"/>
        </w:rPr>
        <w:t xml:space="preserve">= </w:t>
      </w:r>
      <w:r w:rsidR="00454CAC">
        <w:rPr>
          <w:rFonts w:ascii="Times New Roman" w:hAnsi="Times New Roman" w:cs="Times New Roman"/>
          <w:sz w:val="24"/>
          <w:szCs w:val="24"/>
        </w:rPr>
        <w:t>1.</w:t>
      </w:r>
      <w:ins w:id="288" w:author="Benton, Deon" w:date="2023-03-17T14:00:00Z">
        <w:r w:rsidR="00C453AC">
          <w:rPr>
            <w:rFonts w:ascii="Times New Roman" w:hAnsi="Times New Roman" w:cs="Times New Roman"/>
            <w:sz w:val="24"/>
            <w:szCs w:val="24"/>
          </w:rPr>
          <w:t>74</w:t>
        </w:r>
      </w:ins>
      <w:r w:rsidR="00454CAC">
        <w:rPr>
          <w:rFonts w:ascii="Times New Roman" w:hAnsi="Times New Roman" w:cs="Times New Roman"/>
          <w:sz w:val="24"/>
          <w:szCs w:val="24"/>
        </w:rPr>
        <w:t xml:space="preserve">, </w:t>
      </w:r>
      <w:r w:rsidR="00454CAC" w:rsidRPr="001D3788">
        <w:rPr>
          <w:rFonts w:ascii="Times New Roman" w:hAnsi="Times New Roman" w:cs="Times New Roman"/>
          <w:i/>
          <w:iCs/>
          <w:sz w:val="24"/>
          <w:szCs w:val="24"/>
        </w:rPr>
        <w:t>SD</w:t>
      </w:r>
      <w:r w:rsidR="00454CAC">
        <w:rPr>
          <w:rFonts w:ascii="Times New Roman" w:hAnsi="Times New Roman" w:cs="Times New Roman"/>
          <w:sz w:val="24"/>
          <w:szCs w:val="24"/>
        </w:rPr>
        <w:t xml:space="preserve"> </w:t>
      </w:r>
      <w:r w:rsidR="00454CAC" w:rsidRPr="001D3788">
        <w:rPr>
          <w:rFonts w:ascii="Times New Roman" w:hAnsi="Times New Roman" w:cs="Times New Roman"/>
          <w:sz w:val="24"/>
          <w:szCs w:val="24"/>
        </w:rPr>
        <w:t xml:space="preserve">= </w:t>
      </w:r>
      <w:r w:rsidR="00454CAC">
        <w:rPr>
          <w:rFonts w:ascii="Times New Roman" w:hAnsi="Times New Roman" w:cs="Times New Roman"/>
          <w:sz w:val="24"/>
          <w:szCs w:val="24"/>
        </w:rPr>
        <w:t>0.61</w:t>
      </w:r>
      <w:r w:rsidR="00454CAC" w:rsidRPr="001D3788">
        <w:rPr>
          <w:rFonts w:ascii="Times New Roman" w:hAnsi="Times New Roman" w:cs="Times New Roman"/>
          <w:sz w:val="24"/>
          <w:szCs w:val="24"/>
        </w:rPr>
        <w:t>)</w:t>
      </w:r>
      <w:r w:rsidR="005725C9">
        <w:rPr>
          <w:rFonts w:ascii="Times New Roman" w:hAnsi="Times New Roman" w:cs="Times New Roman"/>
          <w:sz w:val="24"/>
          <w:szCs w:val="24"/>
        </w:rPr>
        <w:t xml:space="preserve"> during the control trials</w:t>
      </w:r>
      <w:r w:rsidR="00A3025E">
        <w:rPr>
          <w:rFonts w:ascii="Times New Roman" w:hAnsi="Times New Roman" w:cs="Times New Roman"/>
          <w:sz w:val="24"/>
          <w:szCs w:val="24"/>
        </w:rPr>
        <w:t xml:space="preserve">, all </w:t>
      </w:r>
      <w:r w:rsidR="00A3025E">
        <w:rPr>
          <w:rFonts w:ascii="Times New Roman" w:hAnsi="Times New Roman" w:cs="Times New Roman"/>
          <w:i/>
          <w:iCs/>
          <w:sz w:val="24"/>
          <w:szCs w:val="24"/>
        </w:rPr>
        <w:t>t</w:t>
      </w:r>
      <w:r w:rsidR="00A3025E">
        <w:rPr>
          <w:rFonts w:ascii="Times New Roman" w:hAnsi="Times New Roman" w:cs="Times New Roman"/>
          <w:sz w:val="24"/>
          <w:szCs w:val="24"/>
        </w:rPr>
        <w:t>’s &gt; -</w:t>
      </w:r>
      <w:ins w:id="289" w:author="Benton, Deon" w:date="2023-03-17T14:00:00Z">
        <w:r w:rsidR="00912D22">
          <w:rPr>
            <w:rFonts w:ascii="Times New Roman" w:hAnsi="Times New Roman" w:cs="Times New Roman"/>
            <w:sz w:val="24"/>
            <w:szCs w:val="24"/>
          </w:rPr>
          <w:t>6.01</w:t>
        </w:r>
      </w:ins>
      <w:r w:rsidR="00A3025E">
        <w:rPr>
          <w:rFonts w:ascii="Times New Roman" w:hAnsi="Times New Roman" w:cs="Times New Roman"/>
          <w:sz w:val="24"/>
          <w:szCs w:val="24"/>
        </w:rPr>
        <w:t xml:space="preserve">, all </w:t>
      </w:r>
      <w:r w:rsidR="00A3025E">
        <w:rPr>
          <w:rFonts w:ascii="Times New Roman" w:hAnsi="Times New Roman" w:cs="Times New Roman"/>
          <w:i/>
          <w:iCs/>
          <w:sz w:val="24"/>
          <w:szCs w:val="24"/>
        </w:rPr>
        <w:t>p</w:t>
      </w:r>
      <w:r w:rsidR="00A3025E">
        <w:rPr>
          <w:rFonts w:ascii="Times New Roman" w:hAnsi="Times New Roman" w:cs="Times New Roman"/>
          <w:sz w:val="24"/>
          <w:szCs w:val="24"/>
        </w:rPr>
        <w:t>’s &lt; .001</w:t>
      </w:r>
      <w:r w:rsidR="005725C9">
        <w:rPr>
          <w:rFonts w:ascii="Times New Roman" w:hAnsi="Times New Roman" w:cs="Times New Roman"/>
          <w:sz w:val="24"/>
          <w:szCs w:val="24"/>
        </w:rPr>
        <w:t xml:space="preserve">. </w:t>
      </w:r>
    </w:p>
    <w:p w14:paraId="39BB128B" w14:textId="5862F21E" w:rsidR="00FE0CCB" w:rsidRDefault="00FE0CCB" w:rsidP="00FE0CCB">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BB under the new operationalization of BB reasoning</w:t>
      </w:r>
    </w:p>
    <w:p w14:paraId="66EF42E3" w14:textId="18778074" w:rsidR="00FE0CCB" w:rsidRPr="00FE0CCB" w:rsidRDefault="00FE0CCB" w:rsidP="003F62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To examine whether there was evidence of BB reasoning </w:t>
      </w:r>
      <w:ins w:id="290" w:author="Benton, Deon" w:date="2023-03-17T14:05:00Z">
        <w:r w:rsidR="009668F2">
          <w:rPr>
            <w:rFonts w:ascii="Times New Roman" w:hAnsi="Times New Roman" w:cs="Times New Roman"/>
            <w:sz w:val="24"/>
            <w:szCs w:val="24"/>
          </w:rPr>
          <w:t>according to</w:t>
        </w:r>
        <w:r w:rsidR="009668F2">
          <w:rPr>
            <w:rFonts w:ascii="Times New Roman" w:hAnsi="Times New Roman" w:cs="Times New Roman"/>
            <w:sz w:val="24"/>
            <w:szCs w:val="24"/>
          </w:rPr>
          <w:t xml:space="preserve"> </w:t>
        </w:r>
      </w:ins>
      <w:r>
        <w:rPr>
          <w:rFonts w:ascii="Times New Roman" w:hAnsi="Times New Roman" w:cs="Times New Roman"/>
          <w:sz w:val="24"/>
          <w:szCs w:val="24"/>
        </w:rPr>
        <w:t>the new operationalization</w:t>
      </w:r>
      <w:ins w:id="291" w:author="Benton, Deon" w:date="2023-03-17T14:16:00Z">
        <w:r w:rsidR="005F6B5B">
          <w:rPr>
            <w:rFonts w:ascii="Times New Roman" w:hAnsi="Times New Roman" w:cs="Times New Roman"/>
            <w:sz w:val="24"/>
            <w:szCs w:val="24"/>
          </w:rPr>
          <w:t xml:space="preserve"> of BB reasoning</w:t>
        </w:r>
      </w:ins>
      <w:r>
        <w:rPr>
          <w:rFonts w:ascii="Times New Roman" w:hAnsi="Times New Roman" w:cs="Times New Roman"/>
          <w:sz w:val="24"/>
          <w:szCs w:val="24"/>
        </w:rPr>
        <w:t xml:space="preserve">—in which participants’ treatment of some of the redundant causes is compared to their treatment of other redundant causes </w:t>
      </w:r>
      <w:r>
        <w:rPr>
          <w:rFonts w:ascii="Times New Roman" w:hAnsi="Times New Roman" w:cs="Times New Roman"/>
          <w:i/>
          <w:iCs/>
          <w:sz w:val="24"/>
          <w:szCs w:val="24"/>
        </w:rPr>
        <w:t xml:space="preserve">within </w:t>
      </w:r>
      <w:r>
        <w:rPr>
          <w:rFonts w:ascii="Times New Roman" w:hAnsi="Times New Roman" w:cs="Times New Roman"/>
          <w:sz w:val="24"/>
          <w:szCs w:val="24"/>
        </w:rPr>
        <w:t>the BB condition</w:t>
      </w:r>
      <w:r w:rsidR="00C32642">
        <w:rPr>
          <w:rFonts w:ascii="Times New Roman" w:hAnsi="Times New Roman" w:cs="Times New Roman"/>
          <w:sz w:val="24"/>
          <w:szCs w:val="24"/>
        </w:rPr>
        <w:t xml:space="preserve">—data for the redundant causes within the BB experimental and control conditions were entered into a </w:t>
      </w:r>
      <w:r w:rsidR="005F2E8C">
        <w:rPr>
          <w:rFonts w:ascii="Times New Roman" w:hAnsi="Times New Roman" w:cs="Times New Roman"/>
          <w:sz w:val="24"/>
          <w:szCs w:val="24"/>
        </w:rPr>
        <w:t>two</w:t>
      </w:r>
      <w:r w:rsidR="00C32642">
        <w:rPr>
          <w:rFonts w:ascii="Times New Roman" w:hAnsi="Times New Roman" w:cs="Times New Roman"/>
          <w:sz w:val="24"/>
          <w:szCs w:val="24"/>
        </w:rPr>
        <w:t>-way linear model</w:t>
      </w:r>
      <w:r w:rsidR="0069375C">
        <w:rPr>
          <w:rFonts w:ascii="Times New Roman" w:hAnsi="Times New Roman" w:cs="Times New Roman"/>
          <w:sz w:val="24"/>
          <w:szCs w:val="24"/>
        </w:rPr>
        <w:t xml:space="preserve"> with Objects (A, B, and C) </w:t>
      </w:r>
      <w:r w:rsidR="005F2E8C">
        <w:rPr>
          <w:rFonts w:ascii="Times New Roman" w:hAnsi="Times New Roman" w:cs="Times New Roman"/>
          <w:sz w:val="24"/>
          <w:szCs w:val="24"/>
        </w:rPr>
        <w:t xml:space="preserve">and Trial Type (main vs. control) </w:t>
      </w:r>
      <w:r w:rsidR="0069375C">
        <w:rPr>
          <w:rFonts w:ascii="Times New Roman" w:hAnsi="Times New Roman" w:cs="Times New Roman"/>
          <w:sz w:val="24"/>
          <w:szCs w:val="24"/>
        </w:rPr>
        <w:t xml:space="preserve">as </w:t>
      </w:r>
      <w:r w:rsidR="005F2E8C">
        <w:rPr>
          <w:rFonts w:ascii="Times New Roman" w:hAnsi="Times New Roman" w:cs="Times New Roman"/>
          <w:sz w:val="24"/>
          <w:szCs w:val="24"/>
        </w:rPr>
        <w:t>the</w:t>
      </w:r>
      <w:r w:rsidR="0069375C">
        <w:rPr>
          <w:rFonts w:ascii="Times New Roman" w:hAnsi="Times New Roman" w:cs="Times New Roman"/>
          <w:sz w:val="24"/>
          <w:szCs w:val="24"/>
        </w:rPr>
        <w:t xml:space="preserve"> within-subjects factor</w:t>
      </w:r>
      <w:r w:rsidR="005F2E8C">
        <w:rPr>
          <w:rFonts w:ascii="Times New Roman" w:hAnsi="Times New Roman" w:cs="Times New Roman"/>
          <w:sz w:val="24"/>
          <w:szCs w:val="24"/>
        </w:rPr>
        <w:t>s</w:t>
      </w:r>
      <w:r w:rsidR="0069375C">
        <w:rPr>
          <w:rFonts w:ascii="Times New Roman" w:hAnsi="Times New Roman" w:cs="Times New Roman"/>
          <w:sz w:val="24"/>
          <w:szCs w:val="24"/>
        </w:rPr>
        <w:t>.</w:t>
      </w:r>
      <w:r w:rsidR="006543F8">
        <w:rPr>
          <w:rFonts w:ascii="Times New Roman" w:hAnsi="Times New Roman" w:cs="Times New Roman"/>
          <w:sz w:val="24"/>
          <w:szCs w:val="24"/>
        </w:rPr>
        <w:t xml:space="preserve"> This analysis revealed</w:t>
      </w:r>
      <w:r w:rsidR="003B31D2">
        <w:rPr>
          <w:rFonts w:ascii="Times New Roman" w:hAnsi="Times New Roman" w:cs="Times New Roman"/>
          <w:sz w:val="24"/>
          <w:szCs w:val="24"/>
        </w:rPr>
        <w:t xml:space="preserve"> only a main effect of Trial Type, </w:t>
      </w:r>
      <w:r w:rsidR="00790BB1">
        <w:rPr>
          <w:rFonts w:ascii="Times New Roman" w:hAnsi="Times New Roman" w:cs="Times New Roman"/>
          <w:i/>
          <w:iCs/>
          <w:sz w:val="24"/>
          <w:szCs w:val="24"/>
        </w:rPr>
        <w:t>F</w:t>
      </w:r>
      <w:r w:rsidR="00790BB1">
        <w:rPr>
          <w:rFonts w:ascii="Times New Roman" w:hAnsi="Times New Roman" w:cs="Times New Roman"/>
          <w:sz w:val="24"/>
          <w:szCs w:val="24"/>
        </w:rPr>
        <w:t xml:space="preserve">(1, </w:t>
      </w:r>
      <w:ins w:id="292" w:author="Benton, Deon" w:date="2023-03-17T14:10:00Z">
        <w:r w:rsidR="000E4CBE">
          <w:rPr>
            <w:rFonts w:ascii="Times New Roman" w:hAnsi="Times New Roman" w:cs="Times New Roman"/>
            <w:sz w:val="24"/>
            <w:szCs w:val="24"/>
          </w:rPr>
          <w:t>144</w:t>
        </w:r>
      </w:ins>
      <w:r w:rsidR="00790BB1">
        <w:rPr>
          <w:rFonts w:ascii="Times New Roman" w:hAnsi="Times New Roman" w:cs="Times New Roman"/>
          <w:sz w:val="24"/>
          <w:szCs w:val="24"/>
        </w:rPr>
        <w:t xml:space="preserve">) = </w:t>
      </w:r>
      <w:ins w:id="293" w:author="Benton, Deon" w:date="2023-03-17T14:10:00Z">
        <w:r w:rsidR="000E4CBE">
          <w:rPr>
            <w:rFonts w:ascii="Times New Roman" w:hAnsi="Times New Roman" w:cs="Times New Roman"/>
            <w:sz w:val="24"/>
            <w:szCs w:val="24"/>
          </w:rPr>
          <w:t>4.90</w:t>
        </w:r>
      </w:ins>
      <w:r w:rsidR="00ED4648">
        <w:rPr>
          <w:rFonts w:ascii="Times New Roman" w:hAnsi="Times New Roman" w:cs="Times New Roman"/>
          <w:sz w:val="24"/>
          <w:szCs w:val="24"/>
        </w:rPr>
        <w:t xml:space="preserve">, </w:t>
      </w:r>
      <w:r w:rsidR="00ED4648">
        <w:rPr>
          <w:rFonts w:ascii="Times New Roman" w:hAnsi="Times New Roman" w:cs="Times New Roman"/>
          <w:i/>
          <w:iCs/>
          <w:sz w:val="24"/>
          <w:szCs w:val="24"/>
        </w:rPr>
        <w:t xml:space="preserve">p </w:t>
      </w:r>
      <w:r w:rsidR="00ED4648">
        <w:rPr>
          <w:rFonts w:ascii="Times New Roman" w:hAnsi="Times New Roman" w:cs="Times New Roman"/>
          <w:sz w:val="24"/>
          <w:szCs w:val="24"/>
        </w:rPr>
        <w:t>= .0</w:t>
      </w:r>
      <w:ins w:id="294" w:author="Benton, Deon" w:date="2023-03-17T14:10:00Z">
        <w:r w:rsidR="000E4CBE">
          <w:rPr>
            <w:rFonts w:ascii="Times New Roman" w:hAnsi="Times New Roman" w:cs="Times New Roman"/>
            <w:sz w:val="24"/>
            <w:szCs w:val="24"/>
          </w:rPr>
          <w:t>3</w:t>
        </w:r>
      </w:ins>
      <w:r w:rsidR="00ED4648">
        <w:rPr>
          <w:rFonts w:ascii="Times New Roman" w:hAnsi="Times New Roman" w:cs="Times New Roman"/>
          <w:sz w:val="24"/>
          <w:szCs w:val="24"/>
        </w:rPr>
        <w:t>, which reflected the fact that participants</w:t>
      </w:r>
      <w:r w:rsidR="00766E00">
        <w:rPr>
          <w:rFonts w:ascii="Times New Roman" w:hAnsi="Times New Roman" w:cs="Times New Roman"/>
          <w:sz w:val="24"/>
          <w:szCs w:val="24"/>
        </w:rPr>
        <w:t xml:space="preserve"> gave more “Yes” responses </w:t>
      </w:r>
      <w:r w:rsidR="002B202B">
        <w:rPr>
          <w:rFonts w:ascii="Times New Roman" w:hAnsi="Times New Roman" w:cs="Times New Roman"/>
          <w:sz w:val="24"/>
          <w:szCs w:val="24"/>
        </w:rPr>
        <w:t xml:space="preserve">during the control </w:t>
      </w:r>
      <w:r w:rsidR="003D1712">
        <w:rPr>
          <w:rFonts w:ascii="Times New Roman" w:hAnsi="Times New Roman" w:cs="Times New Roman"/>
          <w:sz w:val="24"/>
          <w:szCs w:val="24"/>
        </w:rPr>
        <w:t>trials</w:t>
      </w:r>
      <w:r w:rsidR="002B202B">
        <w:rPr>
          <w:rFonts w:ascii="Times New Roman" w:hAnsi="Times New Roman" w:cs="Times New Roman"/>
          <w:sz w:val="24"/>
          <w:szCs w:val="24"/>
        </w:rPr>
        <w:t xml:space="preserve"> (</w:t>
      </w:r>
      <w:r w:rsidR="002B202B">
        <w:rPr>
          <w:rFonts w:ascii="Times New Roman" w:hAnsi="Times New Roman" w:cs="Times New Roman"/>
          <w:i/>
          <w:iCs/>
          <w:sz w:val="24"/>
          <w:szCs w:val="24"/>
        </w:rPr>
        <w:t xml:space="preserve">M </w:t>
      </w:r>
      <w:r w:rsidR="002B202B">
        <w:rPr>
          <w:rFonts w:ascii="Times New Roman" w:hAnsi="Times New Roman" w:cs="Times New Roman"/>
          <w:sz w:val="24"/>
          <w:szCs w:val="24"/>
        </w:rPr>
        <w:t>= 1.</w:t>
      </w:r>
      <w:ins w:id="295" w:author="Benton, Deon" w:date="2023-03-17T14:10:00Z">
        <w:r w:rsidR="000E4CBE">
          <w:rPr>
            <w:rFonts w:ascii="Times New Roman" w:hAnsi="Times New Roman" w:cs="Times New Roman"/>
            <w:sz w:val="24"/>
            <w:szCs w:val="24"/>
          </w:rPr>
          <w:t>6</w:t>
        </w:r>
        <w:r w:rsidR="000E4CBE">
          <w:rPr>
            <w:rFonts w:ascii="Times New Roman" w:hAnsi="Times New Roman" w:cs="Times New Roman"/>
            <w:sz w:val="24"/>
            <w:szCs w:val="24"/>
          </w:rPr>
          <w:t>0</w:t>
        </w:r>
      </w:ins>
      <w:r w:rsidR="002B202B">
        <w:rPr>
          <w:rFonts w:ascii="Times New Roman" w:hAnsi="Times New Roman" w:cs="Times New Roman"/>
          <w:sz w:val="24"/>
          <w:szCs w:val="24"/>
        </w:rPr>
        <w:t xml:space="preserve">, </w:t>
      </w:r>
      <w:r w:rsidR="002B202B">
        <w:rPr>
          <w:rFonts w:ascii="Times New Roman" w:hAnsi="Times New Roman" w:cs="Times New Roman"/>
          <w:i/>
          <w:iCs/>
          <w:sz w:val="24"/>
          <w:szCs w:val="24"/>
        </w:rPr>
        <w:t xml:space="preserve">SD </w:t>
      </w:r>
      <w:r w:rsidR="002B202B">
        <w:rPr>
          <w:rFonts w:ascii="Times New Roman" w:hAnsi="Times New Roman" w:cs="Times New Roman"/>
          <w:sz w:val="24"/>
          <w:szCs w:val="24"/>
        </w:rPr>
        <w:t>= 0.</w:t>
      </w:r>
      <w:ins w:id="296" w:author="Benton, Deon" w:date="2023-03-17T14:10:00Z">
        <w:r w:rsidR="000E4CBE">
          <w:rPr>
            <w:rFonts w:ascii="Times New Roman" w:hAnsi="Times New Roman" w:cs="Times New Roman"/>
            <w:sz w:val="24"/>
            <w:szCs w:val="24"/>
          </w:rPr>
          <w:t>71</w:t>
        </w:r>
      </w:ins>
      <w:r w:rsidR="002B202B">
        <w:rPr>
          <w:rFonts w:ascii="Times New Roman" w:hAnsi="Times New Roman" w:cs="Times New Roman"/>
          <w:sz w:val="24"/>
          <w:szCs w:val="24"/>
        </w:rPr>
        <w:t xml:space="preserve">) than during the main </w:t>
      </w:r>
      <w:r w:rsidR="003D1712">
        <w:rPr>
          <w:rFonts w:ascii="Times New Roman" w:hAnsi="Times New Roman" w:cs="Times New Roman"/>
          <w:sz w:val="24"/>
          <w:szCs w:val="24"/>
        </w:rPr>
        <w:t xml:space="preserve">trials </w:t>
      </w:r>
      <w:r w:rsidR="002B202B">
        <w:rPr>
          <w:rFonts w:ascii="Times New Roman" w:hAnsi="Times New Roman" w:cs="Times New Roman"/>
          <w:sz w:val="24"/>
          <w:szCs w:val="24"/>
        </w:rPr>
        <w:t>(</w:t>
      </w:r>
      <w:r w:rsidR="002B202B">
        <w:rPr>
          <w:rFonts w:ascii="Times New Roman" w:hAnsi="Times New Roman" w:cs="Times New Roman"/>
          <w:i/>
          <w:iCs/>
          <w:sz w:val="24"/>
          <w:szCs w:val="24"/>
        </w:rPr>
        <w:t xml:space="preserve">M </w:t>
      </w:r>
      <w:r w:rsidR="002B202B">
        <w:rPr>
          <w:rFonts w:ascii="Times New Roman" w:hAnsi="Times New Roman" w:cs="Times New Roman"/>
          <w:sz w:val="24"/>
          <w:szCs w:val="24"/>
        </w:rPr>
        <w:t>= 1.</w:t>
      </w:r>
      <w:ins w:id="297" w:author="Benton, Deon" w:date="2023-03-17T14:10:00Z">
        <w:r w:rsidR="000E4CBE">
          <w:rPr>
            <w:rFonts w:ascii="Times New Roman" w:hAnsi="Times New Roman" w:cs="Times New Roman"/>
            <w:sz w:val="24"/>
            <w:szCs w:val="24"/>
          </w:rPr>
          <w:t>29</w:t>
        </w:r>
      </w:ins>
      <w:r w:rsidR="002B202B">
        <w:rPr>
          <w:rFonts w:ascii="Times New Roman" w:hAnsi="Times New Roman" w:cs="Times New Roman"/>
          <w:sz w:val="24"/>
          <w:szCs w:val="24"/>
        </w:rPr>
        <w:t xml:space="preserve">, </w:t>
      </w:r>
      <w:r w:rsidR="002B202B">
        <w:rPr>
          <w:rFonts w:ascii="Times New Roman" w:hAnsi="Times New Roman" w:cs="Times New Roman"/>
          <w:i/>
          <w:iCs/>
          <w:sz w:val="24"/>
          <w:szCs w:val="24"/>
        </w:rPr>
        <w:t xml:space="preserve">SD </w:t>
      </w:r>
      <w:r w:rsidR="002B202B">
        <w:rPr>
          <w:rFonts w:ascii="Times New Roman" w:hAnsi="Times New Roman" w:cs="Times New Roman"/>
          <w:sz w:val="24"/>
          <w:szCs w:val="24"/>
        </w:rPr>
        <w:t>= 0.</w:t>
      </w:r>
      <w:ins w:id="298" w:author="Benton, Deon" w:date="2023-03-17T14:11:00Z">
        <w:r w:rsidR="000E4CBE">
          <w:rPr>
            <w:rFonts w:ascii="Times New Roman" w:hAnsi="Times New Roman" w:cs="Times New Roman"/>
            <w:sz w:val="24"/>
            <w:szCs w:val="24"/>
          </w:rPr>
          <w:t>8</w:t>
        </w:r>
        <w:r w:rsidR="000E4CBE">
          <w:rPr>
            <w:rFonts w:ascii="Times New Roman" w:hAnsi="Times New Roman" w:cs="Times New Roman"/>
            <w:sz w:val="24"/>
            <w:szCs w:val="24"/>
          </w:rPr>
          <w:t>2</w:t>
        </w:r>
      </w:ins>
      <w:r w:rsidR="002B202B">
        <w:rPr>
          <w:rFonts w:ascii="Times New Roman" w:hAnsi="Times New Roman" w:cs="Times New Roman"/>
          <w:sz w:val="24"/>
          <w:szCs w:val="24"/>
        </w:rPr>
        <w:t xml:space="preserve">). Crucially, </w:t>
      </w:r>
      <w:bookmarkStart w:id="299" w:name="_Hlk126832636"/>
      <w:r w:rsidR="002B202B">
        <w:rPr>
          <w:rFonts w:ascii="Times New Roman" w:hAnsi="Times New Roman" w:cs="Times New Roman"/>
          <w:sz w:val="24"/>
          <w:szCs w:val="24"/>
        </w:rPr>
        <w:t xml:space="preserve">neither the main effect of </w:t>
      </w:r>
      <w:r w:rsidR="00AD2D28">
        <w:rPr>
          <w:rFonts w:ascii="Times New Roman" w:hAnsi="Times New Roman" w:cs="Times New Roman"/>
          <w:sz w:val="24"/>
          <w:szCs w:val="24"/>
        </w:rPr>
        <w:t>O</w:t>
      </w:r>
      <w:r w:rsidR="002B202B">
        <w:rPr>
          <w:rFonts w:ascii="Times New Roman" w:hAnsi="Times New Roman" w:cs="Times New Roman"/>
          <w:sz w:val="24"/>
          <w:szCs w:val="24"/>
        </w:rPr>
        <w:t xml:space="preserve">bjects, </w:t>
      </w:r>
      <w:r w:rsidR="002B202B">
        <w:rPr>
          <w:rFonts w:ascii="Times New Roman" w:hAnsi="Times New Roman" w:cs="Times New Roman"/>
          <w:i/>
          <w:iCs/>
          <w:sz w:val="24"/>
          <w:szCs w:val="24"/>
        </w:rPr>
        <w:t>F</w:t>
      </w:r>
      <w:r w:rsidR="00AD2D28">
        <w:rPr>
          <w:rFonts w:ascii="Times New Roman" w:hAnsi="Times New Roman" w:cs="Times New Roman"/>
          <w:sz w:val="24"/>
          <w:szCs w:val="24"/>
        </w:rPr>
        <w:t xml:space="preserve">(2, </w:t>
      </w:r>
      <w:ins w:id="300" w:author="Benton, Deon" w:date="2023-03-17T14:11:00Z">
        <w:r w:rsidR="000E4CBE">
          <w:rPr>
            <w:rFonts w:ascii="Times New Roman" w:hAnsi="Times New Roman" w:cs="Times New Roman"/>
            <w:sz w:val="24"/>
            <w:szCs w:val="24"/>
          </w:rPr>
          <w:t>144</w:t>
        </w:r>
      </w:ins>
      <w:r w:rsidR="00AD2D28">
        <w:rPr>
          <w:rFonts w:ascii="Times New Roman" w:hAnsi="Times New Roman" w:cs="Times New Roman"/>
          <w:sz w:val="24"/>
          <w:szCs w:val="24"/>
        </w:rPr>
        <w:t>) = 0.</w:t>
      </w:r>
      <w:ins w:id="301" w:author="Benton, Deon" w:date="2023-03-17T14:11:00Z">
        <w:r w:rsidR="000E4CBE">
          <w:rPr>
            <w:rFonts w:ascii="Times New Roman" w:hAnsi="Times New Roman" w:cs="Times New Roman"/>
            <w:sz w:val="24"/>
            <w:szCs w:val="24"/>
          </w:rPr>
          <w:t>07</w:t>
        </w:r>
      </w:ins>
      <w:r w:rsidR="00AD2D28">
        <w:rPr>
          <w:rFonts w:ascii="Times New Roman" w:hAnsi="Times New Roman" w:cs="Times New Roman"/>
          <w:sz w:val="24"/>
          <w:szCs w:val="24"/>
        </w:rPr>
        <w:t xml:space="preserve">, </w:t>
      </w:r>
      <w:r w:rsidR="00AD2D28">
        <w:rPr>
          <w:rFonts w:ascii="Times New Roman" w:hAnsi="Times New Roman" w:cs="Times New Roman"/>
          <w:i/>
          <w:iCs/>
          <w:sz w:val="24"/>
          <w:szCs w:val="24"/>
        </w:rPr>
        <w:t xml:space="preserve">p </w:t>
      </w:r>
      <w:r w:rsidR="00AD2D28">
        <w:rPr>
          <w:rFonts w:ascii="Times New Roman" w:hAnsi="Times New Roman" w:cs="Times New Roman"/>
          <w:sz w:val="24"/>
          <w:szCs w:val="24"/>
        </w:rPr>
        <w:t>= .</w:t>
      </w:r>
      <w:ins w:id="302" w:author="Benton, Deon" w:date="2023-03-17T14:11:00Z">
        <w:r w:rsidR="004F2EE9">
          <w:rPr>
            <w:rFonts w:ascii="Times New Roman" w:hAnsi="Times New Roman" w:cs="Times New Roman"/>
            <w:sz w:val="24"/>
            <w:szCs w:val="24"/>
          </w:rPr>
          <w:t>93</w:t>
        </w:r>
      </w:ins>
      <w:r w:rsidR="00AD2D28">
        <w:rPr>
          <w:rFonts w:ascii="Times New Roman" w:hAnsi="Times New Roman" w:cs="Times New Roman"/>
          <w:sz w:val="24"/>
          <w:szCs w:val="24"/>
        </w:rPr>
        <w:t>, nor the interaction between Objects and Trial Type</w:t>
      </w:r>
      <w:r w:rsidR="00AD2D28">
        <w:rPr>
          <w:rFonts w:ascii="Times New Roman" w:hAnsi="Times New Roman" w:cs="Times New Roman"/>
          <w:i/>
          <w:iCs/>
          <w:sz w:val="24"/>
          <w:szCs w:val="24"/>
        </w:rPr>
        <w:t>, F</w:t>
      </w:r>
      <w:r w:rsidR="00AD2D28">
        <w:rPr>
          <w:rFonts w:ascii="Times New Roman" w:hAnsi="Times New Roman" w:cs="Times New Roman"/>
          <w:sz w:val="24"/>
          <w:szCs w:val="24"/>
        </w:rPr>
        <w:t>(</w:t>
      </w:r>
      <w:del w:id="303" w:author="Benton, Deon" w:date="2023-03-17T14:12:00Z">
        <w:r w:rsidR="00AD2D28" w:rsidDel="004F2EE9">
          <w:rPr>
            <w:rFonts w:ascii="Times New Roman" w:hAnsi="Times New Roman" w:cs="Times New Roman"/>
            <w:sz w:val="24"/>
            <w:szCs w:val="24"/>
          </w:rPr>
          <w:delText>2</w:delText>
        </w:r>
      </w:del>
      <w:ins w:id="304" w:author="Benton, Deon" w:date="2023-03-17T14:12:00Z">
        <w:r w:rsidR="004F2EE9">
          <w:rPr>
            <w:rFonts w:ascii="Times New Roman" w:hAnsi="Times New Roman" w:cs="Times New Roman"/>
            <w:sz w:val="24"/>
            <w:szCs w:val="24"/>
          </w:rPr>
          <w:t>1</w:t>
        </w:r>
      </w:ins>
      <w:r w:rsidR="00AD2D28">
        <w:rPr>
          <w:rFonts w:ascii="Times New Roman" w:hAnsi="Times New Roman" w:cs="Times New Roman"/>
          <w:sz w:val="24"/>
          <w:szCs w:val="24"/>
        </w:rPr>
        <w:t xml:space="preserve">, </w:t>
      </w:r>
      <w:ins w:id="305" w:author="Benton, Deon" w:date="2023-03-17T14:12:00Z">
        <w:r w:rsidR="004F2EE9">
          <w:rPr>
            <w:rFonts w:ascii="Times New Roman" w:hAnsi="Times New Roman" w:cs="Times New Roman"/>
            <w:sz w:val="24"/>
            <w:szCs w:val="24"/>
          </w:rPr>
          <w:t>144</w:t>
        </w:r>
      </w:ins>
      <w:r w:rsidR="00AD2D28">
        <w:rPr>
          <w:rFonts w:ascii="Times New Roman" w:hAnsi="Times New Roman" w:cs="Times New Roman"/>
          <w:sz w:val="24"/>
          <w:szCs w:val="24"/>
        </w:rPr>
        <w:t>) = 0.</w:t>
      </w:r>
      <w:ins w:id="306" w:author="Benton, Deon" w:date="2023-03-17T14:12:00Z">
        <w:r w:rsidR="004F2EE9">
          <w:rPr>
            <w:rFonts w:ascii="Times New Roman" w:hAnsi="Times New Roman" w:cs="Times New Roman"/>
            <w:sz w:val="24"/>
            <w:szCs w:val="24"/>
          </w:rPr>
          <w:t>02</w:t>
        </w:r>
      </w:ins>
      <w:r w:rsidR="00AD2D28">
        <w:rPr>
          <w:rFonts w:ascii="Times New Roman" w:hAnsi="Times New Roman" w:cs="Times New Roman"/>
          <w:sz w:val="24"/>
          <w:szCs w:val="24"/>
        </w:rPr>
        <w:t xml:space="preserve">, </w:t>
      </w:r>
      <w:r w:rsidR="00AD2D28">
        <w:rPr>
          <w:rFonts w:ascii="Times New Roman" w:hAnsi="Times New Roman" w:cs="Times New Roman"/>
          <w:i/>
          <w:iCs/>
          <w:sz w:val="24"/>
          <w:szCs w:val="24"/>
        </w:rPr>
        <w:t xml:space="preserve">p </w:t>
      </w:r>
      <w:r w:rsidR="00AD2D28">
        <w:rPr>
          <w:rFonts w:ascii="Times New Roman" w:hAnsi="Times New Roman" w:cs="Times New Roman"/>
          <w:sz w:val="24"/>
          <w:szCs w:val="24"/>
        </w:rPr>
        <w:t>= .</w:t>
      </w:r>
      <w:bookmarkEnd w:id="299"/>
      <w:ins w:id="307" w:author="Benton, Deon" w:date="2023-03-17T14:12:00Z">
        <w:r w:rsidR="004F2EE9">
          <w:rPr>
            <w:rFonts w:ascii="Times New Roman" w:hAnsi="Times New Roman" w:cs="Times New Roman"/>
            <w:sz w:val="24"/>
            <w:szCs w:val="24"/>
          </w:rPr>
          <w:t>89</w:t>
        </w:r>
      </w:ins>
      <w:r w:rsidR="00AD2D28">
        <w:rPr>
          <w:rFonts w:ascii="Times New Roman" w:hAnsi="Times New Roman" w:cs="Times New Roman"/>
          <w:sz w:val="24"/>
          <w:szCs w:val="24"/>
        </w:rPr>
        <w:t>, was significant. This reflected the fact that participants treated the redundant causes equally within the BB main and control conditions.</w:t>
      </w:r>
      <w:r w:rsidR="002B202B">
        <w:rPr>
          <w:rFonts w:ascii="Times New Roman" w:hAnsi="Times New Roman" w:cs="Times New Roman"/>
          <w:sz w:val="24"/>
          <w:szCs w:val="24"/>
        </w:rPr>
        <w:t xml:space="preserve"> </w:t>
      </w:r>
      <w:r w:rsidR="00790BB1">
        <w:rPr>
          <w:rFonts w:ascii="Times New Roman" w:hAnsi="Times New Roman" w:cs="Times New Roman"/>
          <w:sz w:val="24"/>
          <w:szCs w:val="24"/>
        </w:rPr>
        <w:t xml:space="preserve"> </w:t>
      </w:r>
      <w:r w:rsidR="006543F8">
        <w:rPr>
          <w:rFonts w:ascii="Times New Roman" w:hAnsi="Times New Roman" w:cs="Times New Roman"/>
          <w:sz w:val="24"/>
          <w:szCs w:val="24"/>
        </w:rPr>
        <w:t xml:space="preserve"> </w:t>
      </w:r>
    </w:p>
    <w:p w14:paraId="18ACDB60" w14:textId="06632480" w:rsidR="003F62E7" w:rsidRDefault="003F62E7" w:rsidP="003F62E7">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BB under the old operationalization of BB reasoning</w:t>
      </w:r>
    </w:p>
    <w:p w14:paraId="3AC52F79" w14:textId="10EA4DDD" w:rsidR="00FE0CCB" w:rsidRDefault="00BD4CA8" w:rsidP="00BD4CA8">
      <w:pPr>
        <w:spacing w:line="480" w:lineRule="auto"/>
        <w:ind w:firstLine="720"/>
        <w:contextualSpacing/>
        <w:rPr>
          <w:rFonts w:ascii="Times New Roman" w:hAnsi="Times New Roman" w:cs="Times New Roman"/>
          <w:b/>
          <w:bCs/>
          <w:sz w:val="24"/>
          <w:szCs w:val="24"/>
        </w:rPr>
      </w:pPr>
      <w:r>
        <w:rPr>
          <w:rFonts w:ascii="Times New Roman" w:hAnsi="Times New Roman" w:cs="Times New Roman"/>
          <w:sz w:val="24"/>
          <w:szCs w:val="24"/>
        </w:rPr>
        <w:t xml:space="preserve">To examine whether there was evidence of BB reasoning </w:t>
      </w:r>
      <w:del w:id="308" w:author="Benton, Deon" w:date="2023-03-17T14:15:00Z">
        <w:r w:rsidDel="005F6B5B">
          <w:rPr>
            <w:rFonts w:ascii="Times New Roman" w:hAnsi="Times New Roman" w:cs="Times New Roman"/>
            <w:sz w:val="24"/>
            <w:szCs w:val="24"/>
          </w:rPr>
          <w:delText>under the</w:delText>
        </w:r>
      </w:del>
      <w:ins w:id="309" w:author="Benton, Deon" w:date="2023-03-17T14:15:00Z">
        <w:r w:rsidR="005F6B5B">
          <w:rPr>
            <w:rFonts w:ascii="Times New Roman" w:hAnsi="Times New Roman" w:cs="Times New Roman"/>
            <w:sz w:val="24"/>
            <w:szCs w:val="24"/>
          </w:rPr>
          <w:t>according to the</w:t>
        </w:r>
      </w:ins>
      <w:r>
        <w:rPr>
          <w:rFonts w:ascii="Times New Roman" w:hAnsi="Times New Roman" w:cs="Times New Roman"/>
          <w:sz w:val="24"/>
          <w:szCs w:val="24"/>
        </w:rPr>
        <w:t xml:space="preserve"> old operationalization</w:t>
      </w:r>
      <w:ins w:id="310" w:author="Benton, Deon" w:date="2023-03-17T14:15:00Z">
        <w:r w:rsidR="005F6B5B">
          <w:rPr>
            <w:rFonts w:ascii="Times New Roman" w:hAnsi="Times New Roman" w:cs="Times New Roman"/>
            <w:sz w:val="24"/>
            <w:szCs w:val="24"/>
          </w:rPr>
          <w:t xml:space="preserve"> of BB r</w:t>
        </w:r>
      </w:ins>
      <w:ins w:id="311" w:author="Benton, Deon" w:date="2023-03-17T14:16:00Z">
        <w:r w:rsidR="005F6B5B">
          <w:rPr>
            <w:rFonts w:ascii="Times New Roman" w:hAnsi="Times New Roman" w:cs="Times New Roman"/>
            <w:sz w:val="24"/>
            <w:szCs w:val="24"/>
          </w:rPr>
          <w:t>easoning</w:t>
        </w:r>
      </w:ins>
      <w:r>
        <w:rPr>
          <w:rFonts w:ascii="Times New Roman" w:hAnsi="Times New Roman" w:cs="Times New Roman"/>
          <w:sz w:val="24"/>
          <w:szCs w:val="24"/>
        </w:rPr>
        <w:t xml:space="preserve">—in which participants’ treatment of some of the redundant causes is compared to their treatment of other redundant causes </w:t>
      </w:r>
      <w:r w:rsidR="0092707B">
        <w:rPr>
          <w:rFonts w:ascii="Times New Roman" w:hAnsi="Times New Roman" w:cs="Times New Roman"/>
          <w:i/>
          <w:iCs/>
          <w:sz w:val="24"/>
          <w:szCs w:val="24"/>
        </w:rPr>
        <w:t>between</w:t>
      </w:r>
      <w:r>
        <w:rPr>
          <w:rFonts w:ascii="Times New Roman" w:hAnsi="Times New Roman" w:cs="Times New Roman"/>
          <w:i/>
          <w:iCs/>
          <w:sz w:val="24"/>
          <w:szCs w:val="24"/>
        </w:rPr>
        <w:t xml:space="preserve"> </w:t>
      </w:r>
      <w:r>
        <w:rPr>
          <w:rFonts w:ascii="Times New Roman" w:hAnsi="Times New Roman" w:cs="Times New Roman"/>
          <w:sz w:val="24"/>
          <w:szCs w:val="24"/>
        </w:rPr>
        <w:t>the BB</w:t>
      </w:r>
      <w:r w:rsidR="0092707B">
        <w:rPr>
          <w:rFonts w:ascii="Times New Roman" w:hAnsi="Times New Roman" w:cs="Times New Roman"/>
          <w:sz w:val="24"/>
          <w:szCs w:val="24"/>
        </w:rPr>
        <w:t xml:space="preserve"> and ISO</w:t>
      </w:r>
      <w:r>
        <w:rPr>
          <w:rFonts w:ascii="Times New Roman" w:hAnsi="Times New Roman" w:cs="Times New Roman"/>
          <w:sz w:val="24"/>
          <w:szCs w:val="24"/>
        </w:rPr>
        <w:t xml:space="preserve"> condition</w:t>
      </w:r>
      <w:r w:rsidR="0092707B">
        <w:rPr>
          <w:rFonts w:ascii="Times New Roman" w:hAnsi="Times New Roman" w:cs="Times New Roman"/>
          <w:sz w:val="24"/>
          <w:szCs w:val="24"/>
        </w:rPr>
        <w:t>s</w:t>
      </w:r>
      <w:r>
        <w:rPr>
          <w:rFonts w:ascii="Times New Roman" w:hAnsi="Times New Roman" w:cs="Times New Roman"/>
          <w:sz w:val="24"/>
          <w:szCs w:val="24"/>
        </w:rPr>
        <w:t xml:space="preserve">—data for the redundant causes </w:t>
      </w:r>
      <w:r w:rsidR="00F17CDA">
        <w:rPr>
          <w:rFonts w:ascii="Times New Roman" w:hAnsi="Times New Roman" w:cs="Times New Roman"/>
          <w:sz w:val="24"/>
          <w:szCs w:val="24"/>
        </w:rPr>
        <w:t>between the BB and ISO conditions</w:t>
      </w:r>
      <w:r>
        <w:rPr>
          <w:rFonts w:ascii="Times New Roman" w:hAnsi="Times New Roman" w:cs="Times New Roman"/>
          <w:sz w:val="24"/>
          <w:szCs w:val="24"/>
        </w:rPr>
        <w:t xml:space="preserve"> were entered into a </w:t>
      </w:r>
      <w:del w:id="312" w:author="Benton, Deon" w:date="2023-03-17T14:21:00Z">
        <w:r w:rsidDel="00FC3C39">
          <w:rPr>
            <w:rFonts w:ascii="Times New Roman" w:hAnsi="Times New Roman" w:cs="Times New Roman"/>
            <w:sz w:val="24"/>
            <w:szCs w:val="24"/>
          </w:rPr>
          <w:delText>two</w:delText>
        </w:r>
      </w:del>
      <w:ins w:id="313" w:author="Benton, Deon" w:date="2023-03-17T14:21:00Z">
        <w:r w:rsidR="00FC3C39">
          <w:rPr>
            <w:rFonts w:ascii="Times New Roman" w:hAnsi="Times New Roman" w:cs="Times New Roman"/>
            <w:sz w:val="24"/>
            <w:szCs w:val="24"/>
          </w:rPr>
          <w:t>three</w:t>
        </w:r>
      </w:ins>
      <w:r>
        <w:rPr>
          <w:rFonts w:ascii="Times New Roman" w:hAnsi="Times New Roman" w:cs="Times New Roman"/>
          <w:sz w:val="24"/>
          <w:szCs w:val="24"/>
        </w:rPr>
        <w:t>-way linear model with</w:t>
      </w:r>
      <w:ins w:id="314" w:author="Benton, Deon" w:date="2023-03-17T14:21:00Z">
        <w:r w:rsidR="00FC3C39">
          <w:rPr>
            <w:rFonts w:ascii="Times New Roman" w:hAnsi="Times New Roman" w:cs="Times New Roman"/>
            <w:sz w:val="24"/>
            <w:szCs w:val="24"/>
          </w:rPr>
          <w:t xml:space="preserve"> Condition</w:t>
        </w:r>
        <w:r w:rsidR="0005048B">
          <w:rPr>
            <w:rFonts w:ascii="Times New Roman" w:hAnsi="Times New Roman" w:cs="Times New Roman"/>
            <w:sz w:val="24"/>
            <w:szCs w:val="24"/>
          </w:rPr>
          <w:t xml:space="preserve"> (BB vs. ISO) as the sole bet</w:t>
        </w:r>
      </w:ins>
      <w:ins w:id="315" w:author="Benton, Deon" w:date="2023-03-17T14:22:00Z">
        <w:r w:rsidR="0005048B">
          <w:rPr>
            <w:rFonts w:ascii="Times New Roman" w:hAnsi="Times New Roman" w:cs="Times New Roman"/>
            <w:sz w:val="24"/>
            <w:szCs w:val="24"/>
          </w:rPr>
          <w:t>ween-subjects factor, and</w:t>
        </w:r>
      </w:ins>
      <w:r>
        <w:rPr>
          <w:rFonts w:ascii="Times New Roman" w:hAnsi="Times New Roman" w:cs="Times New Roman"/>
          <w:sz w:val="24"/>
          <w:szCs w:val="24"/>
        </w:rPr>
        <w:t xml:space="preserve"> Objects (A, B, and C) and Trial Type (main vs. control) as the within-subjects factors.</w:t>
      </w:r>
      <w:ins w:id="316" w:author="Benton, Deon" w:date="2023-03-17T14:18:00Z">
        <w:r w:rsidR="00A23145">
          <w:rPr>
            <w:rFonts w:ascii="Times New Roman" w:hAnsi="Times New Roman" w:cs="Times New Roman"/>
            <w:sz w:val="24"/>
            <w:szCs w:val="24"/>
          </w:rPr>
          <w:t xml:space="preserve"> This analysis yielded </w:t>
        </w:r>
      </w:ins>
      <w:ins w:id="317" w:author="Benton, Deon" w:date="2023-03-17T14:22:00Z">
        <w:r w:rsidR="0005048B">
          <w:rPr>
            <w:rFonts w:ascii="Times New Roman" w:hAnsi="Times New Roman" w:cs="Times New Roman"/>
            <w:sz w:val="24"/>
            <w:szCs w:val="24"/>
          </w:rPr>
          <w:t xml:space="preserve">only a main effect of Condition, </w:t>
        </w:r>
        <w:r w:rsidR="0005048B" w:rsidRPr="0005048B">
          <w:rPr>
            <w:rFonts w:ascii="Times New Roman" w:hAnsi="Times New Roman" w:cs="Times New Roman"/>
            <w:i/>
            <w:iCs/>
            <w:sz w:val="24"/>
            <w:szCs w:val="24"/>
          </w:rPr>
          <w:t>F</w:t>
        </w:r>
        <w:r w:rsidR="0005048B">
          <w:rPr>
            <w:rFonts w:ascii="Times New Roman" w:hAnsi="Times New Roman" w:cs="Times New Roman"/>
            <w:sz w:val="24"/>
            <w:szCs w:val="24"/>
          </w:rPr>
          <w:t>(1,</w:t>
        </w:r>
      </w:ins>
      <w:ins w:id="318" w:author="Benton, Deon" w:date="2023-03-17T14:23:00Z">
        <w:r w:rsidR="0005048B">
          <w:rPr>
            <w:rFonts w:ascii="Times New Roman" w:hAnsi="Times New Roman" w:cs="Times New Roman"/>
            <w:sz w:val="24"/>
            <w:szCs w:val="24"/>
          </w:rPr>
          <w:t xml:space="preserve"> 277) = 7.60, </w:t>
        </w:r>
        <w:r w:rsidR="0005048B">
          <w:rPr>
            <w:rFonts w:ascii="Times New Roman" w:hAnsi="Times New Roman" w:cs="Times New Roman"/>
            <w:i/>
            <w:iCs/>
            <w:sz w:val="24"/>
            <w:szCs w:val="24"/>
          </w:rPr>
          <w:t xml:space="preserve">p </w:t>
        </w:r>
        <w:r w:rsidR="0005048B">
          <w:rPr>
            <w:rFonts w:ascii="Times New Roman" w:hAnsi="Times New Roman" w:cs="Times New Roman"/>
            <w:sz w:val="24"/>
            <w:szCs w:val="24"/>
          </w:rPr>
          <w:t xml:space="preserve">&lt; .01. This reflected the fact that participants </w:t>
        </w:r>
      </w:ins>
      <w:ins w:id="319" w:author="Benton, Deon" w:date="2023-03-17T14:24:00Z">
        <w:r w:rsidR="00524639">
          <w:rPr>
            <w:rFonts w:ascii="Times New Roman" w:hAnsi="Times New Roman" w:cs="Times New Roman"/>
            <w:sz w:val="24"/>
            <w:szCs w:val="24"/>
          </w:rPr>
          <w:t xml:space="preserve">were </w:t>
        </w:r>
      </w:ins>
      <w:ins w:id="320" w:author="Benton, Deon" w:date="2023-03-17T14:26:00Z">
        <w:r w:rsidR="00FE5223">
          <w:rPr>
            <w:rFonts w:ascii="Times New Roman" w:hAnsi="Times New Roman" w:cs="Times New Roman"/>
            <w:sz w:val="24"/>
            <w:szCs w:val="24"/>
          </w:rPr>
          <w:t>more</w:t>
        </w:r>
      </w:ins>
      <w:ins w:id="321" w:author="Benton, Deon" w:date="2023-03-17T14:24:00Z">
        <w:r w:rsidR="00524639">
          <w:rPr>
            <w:rFonts w:ascii="Times New Roman" w:hAnsi="Times New Roman" w:cs="Times New Roman"/>
            <w:sz w:val="24"/>
            <w:szCs w:val="24"/>
          </w:rPr>
          <w:t xml:space="preserve"> likely to call an object a blicket in the ISO condition</w:t>
        </w:r>
      </w:ins>
      <w:ins w:id="322" w:author="Benton, Deon" w:date="2023-03-17T14:26:00Z">
        <w:r w:rsidR="00FE5223">
          <w:rPr>
            <w:rFonts w:ascii="Times New Roman" w:hAnsi="Times New Roman" w:cs="Times New Roman"/>
            <w:sz w:val="24"/>
            <w:szCs w:val="24"/>
          </w:rPr>
          <w:t xml:space="preserve"> (</w:t>
        </w:r>
        <w:r w:rsidR="00FE5223">
          <w:rPr>
            <w:rFonts w:ascii="Times New Roman" w:hAnsi="Times New Roman" w:cs="Times New Roman"/>
            <w:i/>
            <w:iCs/>
            <w:sz w:val="24"/>
            <w:szCs w:val="24"/>
          </w:rPr>
          <w:t xml:space="preserve">M </w:t>
        </w:r>
        <w:r w:rsidR="00FE5223">
          <w:rPr>
            <w:rFonts w:ascii="Times New Roman" w:hAnsi="Times New Roman" w:cs="Times New Roman"/>
            <w:sz w:val="24"/>
            <w:szCs w:val="24"/>
          </w:rPr>
          <w:t xml:space="preserve">= 1.71, </w:t>
        </w:r>
        <w:r w:rsidR="00FE5223">
          <w:rPr>
            <w:rFonts w:ascii="Times New Roman" w:hAnsi="Times New Roman" w:cs="Times New Roman"/>
            <w:i/>
            <w:iCs/>
            <w:sz w:val="24"/>
            <w:szCs w:val="24"/>
          </w:rPr>
          <w:t xml:space="preserve">SD </w:t>
        </w:r>
        <w:r w:rsidR="00FE5223">
          <w:rPr>
            <w:rFonts w:ascii="Times New Roman" w:hAnsi="Times New Roman" w:cs="Times New Roman"/>
            <w:sz w:val="24"/>
            <w:szCs w:val="24"/>
          </w:rPr>
          <w:t>= 0.59)</w:t>
        </w:r>
      </w:ins>
      <w:ins w:id="323" w:author="Benton, Deon" w:date="2023-03-17T14:24:00Z">
        <w:r w:rsidR="00524639">
          <w:rPr>
            <w:rFonts w:ascii="Times New Roman" w:hAnsi="Times New Roman" w:cs="Times New Roman"/>
            <w:sz w:val="24"/>
            <w:szCs w:val="24"/>
          </w:rPr>
          <w:t xml:space="preserve"> compared to the BB condition</w:t>
        </w:r>
      </w:ins>
      <w:ins w:id="324" w:author="Benton, Deon" w:date="2023-03-17T14:27:00Z">
        <w:r w:rsidR="00FE5223">
          <w:rPr>
            <w:rFonts w:ascii="Times New Roman" w:hAnsi="Times New Roman" w:cs="Times New Roman"/>
            <w:sz w:val="24"/>
            <w:szCs w:val="24"/>
          </w:rPr>
          <w:t xml:space="preserve"> </w:t>
        </w:r>
        <w:r w:rsidR="00FE5223">
          <w:rPr>
            <w:rFonts w:ascii="Times New Roman" w:hAnsi="Times New Roman" w:cs="Times New Roman"/>
            <w:sz w:val="24"/>
            <w:szCs w:val="24"/>
          </w:rPr>
          <w:t>(</w:t>
        </w:r>
        <w:r w:rsidR="00FE5223">
          <w:rPr>
            <w:rFonts w:ascii="Times New Roman" w:hAnsi="Times New Roman" w:cs="Times New Roman"/>
            <w:i/>
            <w:iCs/>
            <w:sz w:val="24"/>
            <w:szCs w:val="24"/>
          </w:rPr>
          <w:t xml:space="preserve">M </w:t>
        </w:r>
        <w:r w:rsidR="00FE5223">
          <w:rPr>
            <w:rFonts w:ascii="Times New Roman" w:hAnsi="Times New Roman" w:cs="Times New Roman"/>
            <w:sz w:val="24"/>
            <w:szCs w:val="24"/>
          </w:rPr>
          <w:t>= 1.</w:t>
        </w:r>
        <w:r w:rsidR="00FE5223">
          <w:rPr>
            <w:rFonts w:ascii="Times New Roman" w:hAnsi="Times New Roman" w:cs="Times New Roman"/>
            <w:sz w:val="24"/>
            <w:szCs w:val="24"/>
          </w:rPr>
          <w:t>48</w:t>
        </w:r>
        <w:r w:rsidR="00FE5223">
          <w:rPr>
            <w:rFonts w:ascii="Times New Roman" w:hAnsi="Times New Roman" w:cs="Times New Roman"/>
            <w:sz w:val="24"/>
            <w:szCs w:val="24"/>
          </w:rPr>
          <w:t xml:space="preserve">, </w:t>
        </w:r>
        <w:r w:rsidR="00FE5223">
          <w:rPr>
            <w:rFonts w:ascii="Times New Roman" w:hAnsi="Times New Roman" w:cs="Times New Roman"/>
            <w:i/>
            <w:iCs/>
            <w:sz w:val="24"/>
            <w:szCs w:val="24"/>
          </w:rPr>
          <w:t xml:space="preserve">SD </w:t>
        </w:r>
        <w:r w:rsidR="00FE5223">
          <w:rPr>
            <w:rFonts w:ascii="Times New Roman" w:hAnsi="Times New Roman" w:cs="Times New Roman"/>
            <w:sz w:val="24"/>
            <w:szCs w:val="24"/>
          </w:rPr>
          <w:t>= 0.</w:t>
        </w:r>
        <w:r w:rsidR="00FE5223">
          <w:rPr>
            <w:rFonts w:ascii="Times New Roman" w:hAnsi="Times New Roman" w:cs="Times New Roman"/>
            <w:sz w:val="24"/>
            <w:szCs w:val="24"/>
          </w:rPr>
          <w:t>77</w:t>
        </w:r>
        <w:r w:rsidR="00FE5223">
          <w:rPr>
            <w:rFonts w:ascii="Times New Roman" w:hAnsi="Times New Roman" w:cs="Times New Roman"/>
            <w:sz w:val="24"/>
            <w:szCs w:val="24"/>
          </w:rPr>
          <w:t>)</w:t>
        </w:r>
      </w:ins>
      <w:ins w:id="325" w:author="Benton, Deon" w:date="2023-03-17T14:30:00Z">
        <w:r w:rsidR="007D55E1">
          <w:rPr>
            <w:rFonts w:ascii="Times New Roman" w:hAnsi="Times New Roman" w:cs="Times New Roman"/>
            <w:sz w:val="24"/>
            <w:szCs w:val="24"/>
          </w:rPr>
          <w:t>.</w:t>
        </w:r>
      </w:ins>
      <w:r w:rsidR="002551C3">
        <w:rPr>
          <w:rFonts w:ascii="Times New Roman" w:hAnsi="Times New Roman" w:cs="Times New Roman"/>
          <w:sz w:val="24"/>
          <w:szCs w:val="24"/>
        </w:rPr>
        <w:t xml:space="preserve"> </w:t>
      </w:r>
      <w:ins w:id="326" w:author="Benton, Deon" w:date="2023-03-17T14:30:00Z">
        <w:r w:rsidR="007D55E1">
          <w:rPr>
            <w:rFonts w:ascii="Times New Roman" w:hAnsi="Times New Roman" w:cs="Times New Roman"/>
            <w:sz w:val="24"/>
            <w:szCs w:val="24"/>
          </w:rPr>
          <w:t>These results indicated</w:t>
        </w:r>
      </w:ins>
      <w:r w:rsidR="004A24F3">
        <w:rPr>
          <w:rFonts w:ascii="Times New Roman" w:hAnsi="Times New Roman" w:cs="Times New Roman"/>
          <w:sz w:val="24"/>
          <w:szCs w:val="24"/>
        </w:rPr>
        <w:t xml:space="preserve"> that participants treated the redundant causes equivalently between the BB and ISO main and control </w:t>
      </w:r>
      <w:r w:rsidR="004A24F3">
        <w:rPr>
          <w:rFonts w:ascii="Times New Roman" w:hAnsi="Times New Roman" w:cs="Times New Roman"/>
          <w:sz w:val="24"/>
          <w:szCs w:val="24"/>
        </w:rPr>
        <w:lastRenderedPageBreak/>
        <w:t xml:space="preserve">trials. </w:t>
      </w:r>
      <w:r w:rsidR="00850064">
        <w:rPr>
          <w:rFonts w:ascii="Times New Roman" w:hAnsi="Times New Roman" w:cs="Times New Roman"/>
          <w:sz w:val="24"/>
          <w:szCs w:val="24"/>
        </w:rPr>
        <w:t xml:space="preserve"> </w:t>
      </w:r>
      <w:ins w:id="327" w:author="Benton, Deon" w:date="2023-03-17T14:30:00Z">
        <w:r w:rsidR="007D55E1">
          <w:rPr>
            <w:rFonts w:ascii="Times New Roman" w:hAnsi="Times New Roman" w:cs="Times New Roman"/>
            <w:sz w:val="24"/>
            <w:szCs w:val="24"/>
          </w:rPr>
          <w:t>More b</w:t>
        </w:r>
      </w:ins>
      <w:ins w:id="328" w:author="Benton, Deon" w:date="2023-03-17T14:31:00Z">
        <w:r w:rsidR="007D55E1">
          <w:rPr>
            <w:rFonts w:ascii="Times New Roman" w:hAnsi="Times New Roman" w:cs="Times New Roman"/>
            <w:sz w:val="24"/>
            <w:szCs w:val="24"/>
          </w:rPr>
          <w:t>roadly, t</w:t>
        </w:r>
      </w:ins>
      <w:ins w:id="329" w:author="Benton, Deon" w:date="2023-03-17T14:30:00Z">
        <w:r w:rsidR="007D55E1">
          <w:rPr>
            <w:rFonts w:ascii="Times New Roman" w:hAnsi="Times New Roman" w:cs="Times New Roman"/>
            <w:sz w:val="24"/>
            <w:szCs w:val="24"/>
          </w:rPr>
          <w:t>hese</w:t>
        </w:r>
      </w:ins>
      <w:ins w:id="330" w:author="Benton, Deon" w:date="2023-03-17T14:31:00Z">
        <w:r w:rsidR="007D55E1">
          <w:rPr>
            <w:rFonts w:ascii="Times New Roman" w:hAnsi="Times New Roman" w:cs="Times New Roman"/>
            <w:sz w:val="24"/>
            <w:szCs w:val="24"/>
          </w:rPr>
          <w:t xml:space="preserve"> results</w:t>
        </w:r>
      </w:ins>
      <w:r w:rsidR="00850064">
        <w:rPr>
          <w:rFonts w:ascii="Times New Roman" w:hAnsi="Times New Roman" w:cs="Times New Roman"/>
          <w:sz w:val="24"/>
          <w:szCs w:val="24"/>
        </w:rPr>
        <w:t xml:space="preserve"> </w:t>
      </w:r>
      <w:ins w:id="331" w:author="Benton, Deon" w:date="2023-03-17T14:31:00Z">
        <w:r w:rsidR="007D55E1">
          <w:rPr>
            <w:rFonts w:ascii="Times New Roman" w:hAnsi="Times New Roman" w:cs="Times New Roman"/>
            <w:sz w:val="24"/>
            <w:szCs w:val="24"/>
          </w:rPr>
          <w:t>provide no support for BB reasoning according to the new or old operationalizations of BB reasoning</w:t>
        </w:r>
      </w:ins>
      <w:r w:rsidR="00850064">
        <w:rPr>
          <w:rFonts w:ascii="Times New Roman" w:hAnsi="Times New Roman" w:cs="Times New Roman"/>
          <w:sz w:val="24"/>
          <w:szCs w:val="24"/>
        </w:rPr>
        <w:t xml:space="preserve">. </w:t>
      </w:r>
      <w:r w:rsidR="002551C3">
        <w:rPr>
          <w:rFonts w:ascii="Times New Roman" w:hAnsi="Times New Roman" w:cs="Times New Roman"/>
          <w:sz w:val="24"/>
          <w:szCs w:val="24"/>
        </w:rPr>
        <w:t xml:space="preserve"> </w:t>
      </w:r>
    </w:p>
    <w:p w14:paraId="5B99869F" w14:textId="36E33AE3" w:rsidR="00A80DFC" w:rsidRDefault="007B2024" w:rsidP="007B202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Discussion</w:t>
      </w:r>
    </w:p>
    <w:p w14:paraId="6E6971C9" w14:textId="66BA2487" w:rsidR="003159D5" w:rsidRDefault="003159D5" w:rsidP="00F752D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Taken together, these results</w:t>
      </w:r>
      <w:r w:rsidR="00C02CDF">
        <w:rPr>
          <w:rFonts w:ascii="Times New Roman" w:hAnsi="Times New Roman" w:cs="Times New Roman"/>
          <w:sz w:val="24"/>
          <w:szCs w:val="24"/>
        </w:rPr>
        <w:t xml:space="preserve"> suggest that when participants are asked to reason about three </w:t>
      </w:r>
      <w:r w:rsidR="00FA2C71">
        <w:rPr>
          <w:rFonts w:ascii="Times New Roman" w:hAnsi="Times New Roman" w:cs="Times New Roman"/>
          <w:sz w:val="24"/>
          <w:szCs w:val="24"/>
        </w:rPr>
        <w:t xml:space="preserve">and four </w:t>
      </w:r>
      <w:r w:rsidR="00C02CDF">
        <w:rPr>
          <w:rFonts w:ascii="Times New Roman" w:hAnsi="Times New Roman" w:cs="Times New Roman"/>
          <w:sz w:val="24"/>
          <w:szCs w:val="24"/>
        </w:rPr>
        <w:t>objects—which corresponds to hypothesis space</w:t>
      </w:r>
      <w:r w:rsidR="00FA2C71">
        <w:rPr>
          <w:rFonts w:ascii="Times New Roman" w:hAnsi="Times New Roman" w:cs="Times New Roman"/>
          <w:sz w:val="24"/>
          <w:szCs w:val="24"/>
        </w:rPr>
        <w:t>s</w:t>
      </w:r>
      <w:r w:rsidR="00C02CDF">
        <w:rPr>
          <w:rFonts w:ascii="Times New Roman" w:hAnsi="Times New Roman" w:cs="Times New Roman"/>
          <w:sz w:val="24"/>
          <w:szCs w:val="24"/>
        </w:rPr>
        <w:t xml:space="preserve"> that consist of 8 </w:t>
      </w:r>
      <w:r w:rsidR="00FA2C71">
        <w:rPr>
          <w:rFonts w:ascii="Times New Roman" w:hAnsi="Times New Roman" w:cs="Times New Roman"/>
          <w:sz w:val="24"/>
          <w:szCs w:val="24"/>
        </w:rPr>
        <w:t xml:space="preserve">and 16 </w:t>
      </w:r>
      <w:r w:rsidR="00C02CDF">
        <w:rPr>
          <w:rFonts w:ascii="Times New Roman" w:hAnsi="Times New Roman" w:cs="Times New Roman"/>
          <w:sz w:val="24"/>
          <w:szCs w:val="24"/>
        </w:rPr>
        <w:t xml:space="preserve">candidate </w:t>
      </w:r>
      <w:r w:rsidR="00156F48">
        <w:rPr>
          <w:rFonts w:ascii="Times New Roman" w:hAnsi="Times New Roman" w:cs="Times New Roman"/>
          <w:sz w:val="24"/>
          <w:szCs w:val="24"/>
        </w:rPr>
        <w:t xml:space="preserve">causal </w:t>
      </w:r>
      <w:r w:rsidR="00C02CDF">
        <w:rPr>
          <w:rFonts w:ascii="Times New Roman" w:hAnsi="Times New Roman" w:cs="Times New Roman"/>
          <w:sz w:val="24"/>
          <w:szCs w:val="24"/>
        </w:rPr>
        <w:t>hypotheses</w:t>
      </w:r>
      <w:r w:rsidR="00FA2C71">
        <w:rPr>
          <w:rFonts w:ascii="Times New Roman" w:hAnsi="Times New Roman" w:cs="Times New Roman"/>
          <w:sz w:val="24"/>
          <w:szCs w:val="24"/>
        </w:rPr>
        <w:t>, respectively</w:t>
      </w:r>
      <w:r w:rsidR="00C02CDF">
        <w:rPr>
          <w:rFonts w:ascii="Times New Roman" w:hAnsi="Times New Roman" w:cs="Times New Roman"/>
          <w:sz w:val="24"/>
          <w:szCs w:val="24"/>
        </w:rPr>
        <w:t>—</w:t>
      </w:r>
      <w:r w:rsidR="00656919">
        <w:rPr>
          <w:rFonts w:ascii="Times New Roman" w:hAnsi="Times New Roman" w:cs="Times New Roman"/>
          <w:sz w:val="24"/>
          <w:szCs w:val="24"/>
        </w:rPr>
        <w:t xml:space="preserve">they do not engage in BB reasoning. </w:t>
      </w:r>
      <w:r w:rsidR="00D32B61">
        <w:rPr>
          <w:rFonts w:ascii="Times New Roman" w:hAnsi="Times New Roman" w:cs="Times New Roman"/>
          <w:sz w:val="24"/>
          <w:szCs w:val="24"/>
        </w:rPr>
        <w:t>Critically</w:t>
      </w:r>
      <w:r w:rsidR="00656919">
        <w:rPr>
          <w:rFonts w:ascii="Times New Roman" w:hAnsi="Times New Roman" w:cs="Times New Roman"/>
          <w:sz w:val="24"/>
          <w:szCs w:val="24"/>
        </w:rPr>
        <w:t>,</w:t>
      </w:r>
      <w:r w:rsidR="00476BC3">
        <w:rPr>
          <w:rFonts w:ascii="Times New Roman" w:hAnsi="Times New Roman" w:cs="Times New Roman"/>
          <w:sz w:val="24"/>
          <w:szCs w:val="24"/>
        </w:rPr>
        <w:t xml:space="preserve"> are neither consistent with the predictions of a Bayesian-inference mechanism nor are they consistent with the predictions of the traditional RW model. Instead, the present results suggest that a simple associative-learning counting mechanism may have subserved participants’ performance in the present context. </w:t>
      </w:r>
      <w:r w:rsidR="00D4301C">
        <w:rPr>
          <w:rFonts w:ascii="Times New Roman" w:hAnsi="Times New Roman" w:cs="Times New Roman"/>
          <w:sz w:val="24"/>
          <w:szCs w:val="24"/>
        </w:rPr>
        <w:t xml:space="preserve">This is because such a mechanism fully accounts for the present data from both the 4-year-olds and the 5- and 6-year-olds. </w:t>
      </w:r>
      <w:r w:rsidR="00476BC3">
        <w:rPr>
          <w:rFonts w:ascii="Times New Roman" w:hAnsi="Times New Roman" w:cs="Times New Roman"/>
          <w:sz w:val="24"/>
          <w:szCs w:val="24"/>
        </w:rPr>
        <w:t xml:space="preserve"> present results are not consistent with the predictions</w:t>
      </w:r>
      <w:r w:rsidR="00656919">
        <w:rPr>
          <w:rFonts w:ascii="Times New Roman" w:hAnsi="Times New Roman" w:cs="Times New Roman"/>
          <w:sz w:val="24"/>
          <w:szCs w:val="24"/>
        </w:rPr>
        <w:t xml:space="preserve"> </w:t>
      </w:r>
      <w:r w:rsidR="007C4CF5">
        <w:rPr>
          <w:rFonts w:ascii="Times New Roman" w:hAnsi="Times New Roman" w:cs="Times New Roman"/>
          <w:sz w:val="24"/>
          <w:szCs w:val="24"/>
        </w:rPr>
        <w:t xml:space="preserve">if BB reasoning is used as an indirect measure of the operation of a Bayesian-inference mechanism, then </w:t>
      </w:r>
      <w:r w:rsidR="00656919">
        <w:rPr>
          <w:rFonts w:ascii="Times New Roman" w:hAnsi="Times New Roman" w:cs="Times New Roman"/>
          <w:sz w:val="24"/>
          <w:szCs w:val="24"/>
        </w:rPr>
        <w:t xml:space="preserve">these findings are inconsistent </w:t>
      </w:r>
      <w:r w:rsidR="007C4CF5">
        <w:rPr>
          <w:rFonts w:ascii="Times New Roman" w:hAnsi="Times New Roman" w:cs="Times New Roman"/>
          <w:sz w:val="24"/>
          <w:szCs w:val="24"/>
        </w:rPr>
        <w:t xml:space="preserve">with the notion that children use </w:t>
      </w:r>
      <w:r w:rsidR="00111181">
        <w:rPr>
          <w:rFonts w:ascii="Times New Roman" w:hAnsi="Times New Roman" w:cs="Times New Roman"/>
          <w:sz w:val="24"/>
          <w:szCs w:val="24"/>
        </w:rPr>
        <w:t>such a mechanism</w:t>
      </w:r>
      <w:r w:rsidR="007C4CF5">
        <w:rPr>
          <w:rFonts w:ascii="Times New Roman" w:hAnsi="Times New Roman" w:cs="Times New Roman"/>
          <w:sz w:val="24"/>
          <w:szCs w:val="24"/>
        </w:rPr>
        <w:t xml:space="preserve"> to reason about three objects</w:t>
      </w:r>
      <w:r w:rsidR="006357A2">
        <w:rPr>
          <w:rFonts w:ascii="Times New Roman" w:hAnsi="Times New Roman" w:cs="Times New Roman"/>
          <w:sz w:val="24"/>
          <w:szCs w:val="24"/>
        </w:rPr>
        <w:t>.</w:t>
      </w:r>
      <w:r w:rsidR="00F104E9">
        <w:rPr>
          <w:rFonts w:ascii="Times New Roman" w:hAnsi="Times New Roman" w:cs="Times New Roman"/>
          <w:sz w:val="24"/>
          <w:szCs w:val="24"/>
        </w:rPr>
        <w:t xml:space="preserve"> </w:t>
      </w:r>
    </w:p>
    <w:p w14:paraId="55049E73" w14:textId="78CA18BE"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778E3D8E" w14:textId="3151E6B4"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study </w:t>
      </w:r>
      <w:r w:rsidR="005168FE">
        <w:rPr>
          <w:rFonts w:ascii="Times New Roman" w:hAnsi="Times New Roman" w:cs="Times New Roman"/>
          <w:sz w:val="24"/>
          <w:szCs w:val="24"/>
        </w:rPr>
        <w:t>had three aims</w:t>
      </w:r>
      <w:r>
        <w:rPr>
          <w:rFonts w:ascii="Times New Roman" w:hAnsi="Times New Roman" w:cs="Times New Roman"/>
          <w:sz w:val="24"/>
          <w:szCs w:val="24"/>
        </w:rPr>
        <w:t xml:space="preserve">. The first aim was to examine whether 4-, 5-, and 6-year-olds would engage in BB reasoning when asked to reason about 3 </w:t>
      </w:r>
      <w:r w:rsidR="005168FE">
        <w:rPr>
          <w:rFonts w:ascii="Times New Roman" w:hAnsi="Times New Roman" w:cs="Times New Roman"/>
          <w:sz w:val="24"/>
          <w:szCs w:val="24"/>
        </w:rPr>
        <w:t xml:space="preserve">and 4 </w:t>
      </w:r>
      <w:r>
        <w:rPr>
          <w:rFonts w:ascii="Times New Roman" w:hAnsi="Times New Roman" w:cs="Times New Roman"/>
          <w:sz w:val="24"/>
          <w:szCs w:val="24"/>
        </w:rPr>
        <w:t xml:space="preserve">objects. </w:t>
      </w:r>
      <w:r w:rsidR="008314B3">
        <w:rPr>
          <w:rFonts w:ascii="Times New Roman" w:hAnsi="Times New Roman" w:cs="Times New Roman"/>
          <w:sz w:val="24"/>
          <w:szCs w:val="24"/>
        </w:rPr>
        <w:t>This study departs from previous research</w:t>
      </w:r>
      <w:r>
        <w:rPr>
          <w:rFonts w:ascii="Times New Roman" w:hAnsi="Times New Roman" w:cs="Times New Roman"/>
          <w:sz w:val="24"/>
          <w:szCs w:val="24"/>
        </w:rPr>
        <w:t xml:space="preserve"> on BB reasoning</w:t>
      </w:r>
      <w:r w:rsidR="00D4301C">
        <w:rPr>
          <w:rFonts w:ascii="Times New Roman" w:hAnsi="Times New Roman" w:cs="Times New Roman"/>
          <w:sz w:val="24"/>
          <w:szCs w:val="24"/>
        </w:rPr>
        <w:t xml:space="preserve"> in which children </w:t>
      </w:r>
      <w:r w:rsidR="005168FE">
        <w:rPr>
          <w:rFonts w:ascii="Times New Roman" w:hAnsi="Times New Roman" w:cs="Times New Roman"/>
          <w:sz w:val="24"/>
          <w:szCs w:val="24"/>
        </w:rPr>
        <w:t xml:space="preserve">were asked to reason about two potential </w:t>
      </w:r>
      <w:r w:rsidR="008314B3">
        <w:rPr>
          <w:rFonts w:ascii="Times New Roman" w:hAnsi="Times New Roman" w:cs="Times New Roman"/>
          <w:sz w:val="24"/>
          <w:szCs w:val="24"/>
        </w:rPr>
        <w:t xml:space="preserve">causes </w:t>
      </w:r>
      <w:r w:rsidR="006A4392">
        <w:rPr>
          <w:rFonts w:ascii="Times New Roman" w:hAnsi="Times New Roman" w:cs="Times New Roman"/>
          <w:sz w:val="24"/>
          <w:szCs w:val="24"/>
        </w:rPr>
        <w:t>(e.g., Beckers et al., 2009; Griffiths et al., 2011</w:t>
      </w:r>
      <w:r w:rsidR="004709C1">
        <w:rPr>
          <w:rFonts w:ascii="Times New Roman" w:hAnsi="Times New Roman" w:cs="Times New Roman"/>
          <w:sz w:val="24"/>
          <w:szCs w:val="24"/>
        </w:rPr>
        <w:t xml:space="preserve">; </w:t>
      </w:r>
      <w:r w:rsidR="006A4392">
        <w:rPr>
          <w:rFonts w:ascii="Times New Roman" w:hAnsi="Times New Roman" w:cs="Times New Roman"/>
          <w:sz w:val="24"/>
          <w:szCs w:val="24"/>
        </w:rPr>
        <w:t>Sobel et al., 2004</w:t>
      </w:r>
      <w:r w:rsidR="004709C1">
        <w:rPr>
          <w:rFonts w:ascii="Times New Roman" w:hAnsi="Times New Roman" w:cs="Times New Roman"/>
          <w:sz w:val="24"/>
          <w:szCs w:val="24"/>
        </w:rPr>
        <w:t>).</w:t>
      </w:r>
      <w:r w:rsidR="005168FE">
        <w:rPr>
          <w:rFonts w:ascii="Times New Roman" w:hAnsi="Times New Roman" w:cs="Times New Roman"/>
          <w:sz w:val="24"/>
          <w:szCs w:val="24"/>
        </w:rPr>
        <w:t xml:space="preserve"> The second aim was to determine whether participants would engage in BB reasoning either under the older operationalization of it or under the newer operationalization of it.</w:t>
      </w:r>
      <w:r w:rsidR="00EC47AB">
        <w:rPr>
          <w:rFonts w:ascii="Times New Roman" w:hAnsi="Times New Roman" w:cs="Times New Roman"/>
          <w:sz w:val="24"/>
          <w:szCs w:val="24"/>
        </w:rPr>
        <w:t xml:space="preserve"> The third aim was to clarify the debate on </w:t>
      </w:r>
      <w:r w:rsidR="00EC47AB">
        <w:rPr>
          <w:rFonts w:ascii="Times New Roman" w:hAnsi="Times New Roman" w:cs="Times New Roman"/>
          <w:i/>
          <w:iCs/>
          <w:sz w:val="24"/>
          <w:szCs w:val="24"/>
        </w:rPr>
        <w:t xml:space="preserve">how </w:t>
      </w:r>
      <w:r w:rsidR="00EC47AB">
        <w:rPr>
          <w:rFonts w:ascii="Times New Roman" w:hAnsi="Times New Roman" w:cs="Times New Roman"/>
          <w:sz w:val="24"/>
          <w:szCs w:val="24"/>
        </w:rPr>
        <w:t xml:space="preserve">children reason about causal events in a BB context by assessing whether their </w:t>
      </w:r>
      <w:r w:rsidR="00EC47AB">
        <w:rPr>
          <w:rFonts w:ascii="Times New Roman" w:hAnsi="Times New Roman" w:cs="Times New Roman"/>
          <w:sz w:val="24"/>
          <w:szCs w:val="24"/>
        </w:rPr>
        <w:lastRenderedPageBreak/>
        <w:t>performance aligned with the predictions of a simple Bayesian model, the traditional RW model, or an associative</w:t>
      </w:r>
      <w:r w:rsidR="0084096B">
        <w:rPr>
          <w:rFonts w:ascii="Times New Roman" w:hAnsi="Times New Roman" w:cs="Times New Roman"/>
          <w:sz w:val="24"/>
          <w:szCs w:val="24"/>
        </w:rPr>
        <w:t>-learning</w:t>
      </w:r>
      <w:r w:rsidR="00EC47AB">
        <w:rPr>
          <w:rFonts w:ascii="Times New Roman" w:hAnsi="Times New Roman" w:cs="Times New Roman"/>
          <w:sz w:val="24"/>
          <w:szCs w:val="24"/>
        </w:rPr>
        <w:t xml:space="preserve"> counting mechanism. </w:t>
      </w:r>
    </w:p>
    <w:p w14:paraId="7F6FEDE4" w14:textId="4B920A21" w:rsidR="00B74B17" w:rsidRDefault="00EC47AB"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terms of the first two aims, there was no evidence that</w:t>
      </w:r>
      <w:r w:rsidR="000B55D3">
        <w:rPr>
          <w:rFonts w:ascii="Times New Roman" w:hAnsi="Times New Roman" w:cs="Times New Roman"/>
          <w:sz w:val="24"/>
          <w:szCs w:val="24"/>
        </w:rPr>
        <w:t xml:space="preserve"> children engaged in BB reasoning when asked to reason about three or four object</w:t>
      </w:r>
      <w:r w:rsidR="00570665">
        <w:rPr>
          <w:rFonts w:ascii="Times New Roman" w:hAnsi="Times New Roman" w:cs="Times New Roman"/>
          <w:sz w:val="24"/>
          <w:szCs w:val="24"/>
        </w:rPr>
        <w:t xml:space="preserve">s. </w:t>
      </w:r>
      <w:r w:rsidR="00D972CB">
        <w:rPr>
          <w:rFonts w:ascii="Times New Roman" w:hAnsi="Times New Roman" w:cs="Times New Roman"/>
          <w:sz w:val="24"/>
          <w:szCs w:val="24"/>
        </w:rPr>
        <w:t>This</w:t>
      </w:r>
      <w:r w:rsidR="00570665">
        <w:rPr>
          <w:rFonts w:ascii="Times New Roman" w:hAnsi="Times New Roman" w:cs="Times New Roman"/>
          <w:sz w:val="24"/>
          <w:szCs w:val="24"/>
        </w:rPr>
        <w:t xml:space="preserve"> was true regardless of how BB reasoning was operationalized</w:t>
      </w:r>
      <w:r w:rsidR="000B55D3">
        <w:rPr>
          <w:rFonts w:ascii="Times New Roman" w:hAnsi="Times New Roman" w:cs="Times New Roman"/>
          <w:sz w:val="24"/>
          <w:szCs w:val="24"/>
        </w:rPr>
        <w:t xml:space="preserve">. </w:t>
      </w:r>
      <w:r w:rsidR="00AE18A6">
        <w:rPr>
          <w:rFonts w:ascii="Times New Roman" w:hAnsi="Times New Roman" w:cs="Times New Roman"/>
          <w:sz w:val="24"/>
          <w:szCs w:val="24"/>
        </w:rPr>
        <w:t>In other words</w:t>
      </w:r>
      <w:r w:rsidR="00601D64">
        <w:rPr>
          <w:rFonts w:ascii="Times New Roman" w:hAnsi="Times New Roman" w:cs="Times New Roman"/>
          <w:sz w:val="24"/>
          <w:szCs w:val="24"/>
        </w:rPr>
        <w:t xml:space="preserve">, </w:t>
      </w:r>
      <w:r w:rsidR="00141537">
        <w:rPr>
          <w:rFonts w:ascii="Times New Roman" w:hAnsi="Times New Roman" w:cs="Times New Roman"/>
          <w:sz w:val="24"/>
          <w:szCs w:val="24"/>
        </w:rPr>
        <w:t>we neither found</w:t>
      </w:r>
      <w:r w:rsidR="00912DBA">
        <w:rPr>
          <w:rFonts w:ascii="Times New Roman" w:hAnsi="Times New Roman" w:cs="Times New Roman"/>
          <w:sz w:val="24"/>
          <w:szCs w:val="24"/>
        </w:rPr>
        <w:t xml:space="preserve"> evidence of BB reasoning </w:t>
      </w:r>
      <w:r>
        <w:rPr>
          <w:rFonts w:ascii="Times New Roman" w:hAnsi="Times New Roman" w:cs="Times New Roman"/>
          <w:sz w:val="24"/>
          <w:szCs w:val="24"/>
        </w:rPr>
        <w:t xml:space="preserve">when we compared participants’ treatment of the redundant causes </w:t>
      </w:r>
      <w:r>
        <w:rPr>
          <w:rFonts w:ascii="Times New Roman" w:hAnsi="Times New Roman" w:cs="Times New Roman"/>
          <w:i/>
          <w:iCs/>
          <w:sz w:val="24"/>
          <w:szCs w:val="24"/>
        </w:rPr>
        <w:t xml:space="preserve">between </w:t>
      </w:r>
      <w:r>
        <w:rPr>
          <w:rFonts w:ascii="Times New Roman" w:hAnsi="Times New Roman" w:cs="Times New Roman"/>
          <w:sz w:val="24"/>
          <w:szCs w:val="24"/>
        </w:rPr>
        <w:t>the BB and ISO conditions</w:t>
      </w:r>
      <w:r w:rsidR="00141537">
        <w:rPr>
          <w:rFonts w:ascii="Times New Roman" w:hAnsi="Times New Roman" w:cs="Times New Roman"/>
          <w:sz w:val="24"/>
          <w:szCs w:val="24"/>
        </w:rPr>
        <w:t xml:space="preserve"> nor did we find</w:t>
      </w:r>
      <w:r w:rsidR="00B74B17">
        <w:rPr>
          <w:rFonts w:ascii="Times New Roman" w:hAnsi="Times New Roman" w:cs="Times New Roman"/>
          <w:sz w:val="24"/>
          <w:szCs w:val="24"/>
        </w:rPr>
        <w:t xml:space="preserve"> evidence of BB reasoning</w:t>
      </w:r>
      <w:r>
        <w:rPr>
          <w:rFonts w:ascii="Times New Roman" w:hAnsi="Times New Roman" w:cs="Times New Roman"/>
          <w:sz w:val="24"/>
          <w:szCs w:val="24"/>
        </w:rPr>
        <w:t xml:space="preserve"> when we compared participants’ treatment of the redundant causes</w:t>
      </w:r>
      <w:r>
        <w:rPr>
          <w:rFonts w:ascii="Times New Roman" w:hAnsi="Times New Roman" w:cs="Times New Roman"/>
          <w:i/>
          <w:iCs/>
          <w:sz w:val="24"/>
          <w:szCs w:val="24"/>
        </w:rPr>
        <w:t xml:space="preserve"> within </w:t>
      </w:r>
      <w:r>
        <w:rPr>
          <w:rFonts w:ascii="Times New Roman" w:hAnsi="Times New Roman" w:cs="Times New Roman"/>
          <w:sz w:val="24"/>
          <w:szCs w:val="24"/>
        </w:rPr>
        <w:t>the BB condition</w:t>
      </w:r>
      <w:r w:rsidR="00B74B17">
        <w:rPr>
          <w:rFonts w:ascii="Times New Roman" w:hAnsi="Times New Roman" w:cs="Times New Roman"/>
          <w:sz w:val="24"/>
          <w:szCs w:val="24"/>
        </w:rPr>
        <w:t xml:space="preserve"> itself</w:t>
      </w:r>
      <w:r>
        <w:rPr>
          <w:rFonts w:ascii="Times New Roman" w:hAnsi="Times New Roman" w:cs="Times New Roman"/>
          <w:sz w:val="24"/>
          <w:szCs w:val="24"/>
        </w:rPr>
        <w:t>.</w:t>
      </w:r>
      <w:r w:rsidR="000B55D3">
        <w:rPr>
          <w:rFonts w:ascii="Times New Roman" w:hAnsi="Times New Roman" w:cs="Times New Roman"/>
          <w:sz w:val="24"/>
          <w:szCs w:val="24"/>
        </w:rPr>
        <w:t xml:space="preserve"> </w:t>
      </w:r>
      <w:r w:rsidR="00B74B17">
        <w:rPr>
          <w:rFonts w:ascii="Times New Roman" w:hAnsi="Times New Roman" w:cs="Times New Roman"/>
          <w:sz w:val="24"/>
          <w:szCs w:val="24"/>
        </w:rPr>
        <w:t xml:space="preserve">This finding extends previous research to show that when participants are asked to reason about </w:t>
      </w:r>
      <w:r w:rsidR="00881905">
        <w:rPr>
          <w:rFonts w:ascii="Times New Roman" w:hAnsi="Times New Roman" w:cs="Times New Roman"/>
          <w:sz w:val="24"/>
          <w:szCs w:val="24"/>
        </w:rPr>
        <w:t>three or more objects,</w:t>
      </w:r>
      <w:r w:rsidR="00B74B17">
        <w:rPr>
          <w:rFonts w:ascii="Times New Roman" w:hAnsi="Times New Roman" w:cs="Times New Roman"/>
          <w:sz w:val="24"/>
          <w:szCs w:val="24"/>
        </w:rPr>
        <w:t xml:space="preserve"> they do not engage in BB reasoning</w:t>
      </w:r>
      <w:r w:rsidR="00F61E59">
        <w:rPr>
          <w:rFonts w:ascii="Times New Roman" w:hAnsi="Times New Roman" w:cs="Times New Roman"/>
          <w:sz w:val="24"/>
          <w:szCs w:val="24"/>
        </w:rPr>
        <w:t xml:space="preserve"> (see below for a potential explanation for this incongruity)</w:t>
      </w:r>
      <w:r w:rsidR="00B74B17">
        <w:rPr>
          <w:rFonts w:ascii="Times New Roman" w:hAnsi="Times New Roman" w:cs="Times New Roman"/>
          <w:sz w:val="24"/>
          <w:szCs w:val="24"/>
        </w:rPr>
        <w:t xml:space="preserve">. </w:t>
      </w:r>
    </w:p>
    <w:p w14:paraId="1C88E78B" w14:textId="4BBB0669" w:rsidR="000569B4" w:rsidRDefault="00B74B17"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terms of the third aim, the present results neither provide support </w:t>
      </w:r>
      <w:r w:rsidR="00E7376C">
        <w:rPr>
          <w:rFonts w:ascii="Times New Roman" w:hAnsi="Times New Roman" w:cs="Times New Roman"/>
          <w:sz w:val="24"/>
          <w:szCs w:val="24"/>
        </w:rPr>
        <w:t>for</w:t>
      </w:r>
      <w:r w:rsidR="000569B4">
        <w:rPr>
          <w:rFonts w:ascii="Times New Roman" w:hAnsi="Times New Roman" w:cs="Times New Roman"/>
          <w:sz w:val="24"/>
          <w:szCs w:val="24"/>
        </w:rPr>
        <w:t xml:space="preserve"> a</w:t>
      </w:r>
      <w:r>
        <w:rPr>
          <w:rFonts w:ascii="Times New Roman" w:hAnsi="Times New Roman" w:cs="Times New Roman"/>
          <w:sz w:val="24"/>
          <w:szCs w:val="24"/>
        </w:rPr>
        <w:t xml:space="preserve"> </w:t>
      </w:r>
      <w:r w:rsidR="000569B4">
        <w:rPr>
          <w:rFonts w:ascii="Times New Roman" w:hAnsi="Times New Roman" w:cs="Times New Roman"/>
          <w:sz w:val="24"/>
          <w:szCs w:val="24"/>
        </w:rPr>
        <w:t>Bayesian-inference mechanism</w:t>
      </w:r>
      <w:r>
        <w:rPr>
          <w:rFonts w:ascii="Times New Roman" w:hAnsi="Times New Roman" w:cs="Times New Roman"/>
          <w:sz w:val="24"/>
          <w:szCs w:val="24"/>
        </w:rPr>
        <w:t xml:space="preserve"> </w:t>
      </w:r>
      <w:r w:rsidR="00D90C7D">
        <w:rPr>
          <w:rFonts w:ascii="Times New Roman" w:hAnsi="Times New Roman" w:cs="Times New Roman"/>
          <w:sz w:val="24"/>
          <w:szCs w:val="24"/>
        </w:rPr>
        <w:t>n</w:t>
      </w:r>
      <w:r>
        <w:rPr>
          <w:rFonts w:ascii="Times New Roman" w:hAnsi="Times New Roman" w:cs="Times New Roman"/>
          <w:sz w:val="24"/>
          <w:szCs w:val="24"/>
        </w:rPr>
        <w:t>or</w:t>
      </w:r>
      <w:r w:rsidR="000569B4">
        <w:rPr>
          <w:rFonts w:ascii="Times New Roman" w:hAnsi="Times New Roman" w:cs="Times New Roman"/>
          <w:sz w:val="24"/>
          <w:szCs w:val="24"/>
        </w:rPr>
        <w:t xml:space="preserve"> do they provide support for the </w:t>
      </w:r>
      <w:r w:rsidR="00942208">
        <w:rPr>
          <w:rFonts w:ascii="Times New Roman" w:hAnsi="Times New Roman" w:cs="Times New Roman"/>
          <w:sz w:val="24"/>
          <w:szCs w:val="24"/>
        </w:rPr>
        <w:t>traditional RW associative-learning model</w:t>
      </w:r>
      <w:r>
        <w:rPr>
          <w:rFonts w:ascii="Times New Roman" w:hAnsi="Times New Roman" w:cs="Times New Roman"/>
          <w:sz w:val="24"/>
          <w:szCs w:val="24"/>
        </w:rPr>
        <w:t xml:space="preserve">. </w:t>
      </w:r>
      <w:r w:rsidR="00C82926" w:rsidRPr="00C82926">
        <w:rPr>
          <w:rFonts w:ascii="Times New Roman" w:hAnsi="Times New Roman" w:cs="Times New Roman"/>
          <w:sz w:val="24"/>
          <w:szCs w:val="24"/>
        </w:rPr>
        <w:t xml:space="preserve">This </w:t>
      </w:r>
      <w:r w:rsidR="00C4434E">
        <w:rPr>
          <w:rFonts w:ascii="Times New Roman" w:hAnsi="Times New Roman" w:cs="Times New Roman"/>
          <w:sz w:val="24"/>
          <w:szCs w:val="24"/>
        </w:rPr>
        <w:t>is because participants’ behavior did not align the predictions of</w:t>
      </w:r>
      <w:r w:rsidR="001C3CE9">
        <w:rPr>
          <w:rFonts w:ascii="Times New Roman" w:hAnsi="Times New Roman" w:cs="Times New Roman"/>
          <w:sz w:val="24"/>
          <w:szCs w:val="24"/>
        </w:rPr>
        <w:t xml:space="preserve"> either model.</w:t>
      </w:r>
      <w:r w:rsidR="00C82926" w:rsidRPr="00C82926">
        <w:rPr>
          <w:rFonts w:ascii="Times New Roman" w:hAnsi="Times New Roman" w:cs="Times New Roman"/>
          <w:sz w:val="24"/>
          <w:szCs w:val="24"/>
        </w:rPr>
        <w:t xml:space="preserve"> </w:t>
      </w:r>
      <w:r w:rsidR="009553F2">
        <w:rPr>
          <w:rFonts w:ascii="Times New Roman" w:hAnsi="Times New Roman" w:cs="Times New Roman"/>
          <w:sz w:val="24"/>
          <w:szCs w:val="24"/>
        </w:rPr>
        <w:t xml:space="preserve">For example, both the traditional RW model and the simple Bayesian model predict that participants </w:t>
      </w:r>
      <w:r w:rsidR="003032E3">
        <w:rPr>
          <w:rFonts w:ascii="Times New Roman" w:hAnsi="Times New Roman" w:cs="Times New Roman"/>
          <w:sz w:val="24"/>
          <w:szCs w:val="24"/>
        </w:rPr>
        <w:t xml:space="preserve">should be maximally confident that object D is a blicket after the BB control trials but should treat objects A-C equivalently. </w:t>
      </w:r>
      <w:r w:rsidR="000F7D7D">
        <w:rPr>
          <w:rFonts w:ascii="Times New Roman" w:hAnsi="Times New Roman" w:cs="Times New Roman"/>
          <w:sz w:val="24"/>
          <w:szCs w:val="24"/>
        </w:rPr>
        <w:t xml:space="preserve">The present results were at variance with this prediction: </w:t>
      </w:r>
      <w:r w:rsidR="00C82926">
        <w:rPr>
          <w:rFonts w:ascii="Times New Roman" w:hAnsi="Times New Roman" w:cs="Times New Roman"/>
          <w:sz w:val="24"/>
          <w:szCs w:val="24"/>
        </w:rPr>
        <w:t>Participants</w:t>
      </w:r>
      <w:r w:rsidR="003032E3">
        <w:rPr>
          <w:rFonts w:ascii="Times New Roman" w:hAnsi="Times New Roman" w:cs="Times New Roman"/>
          <w:sz w:val="24"/>
          <w:szCs w:val="24"/>
        </w:rPr>
        <w:t xml:space="preserve"> treated all four objects equivalently during the BB </w:t>
      </w:r>
      <w:r w:rsidR="001C3CE9">
        <w:rPr>
          <w:rFonts w:ascii="Times New Roman" w:hAnsi="Times New Roman" w:cs="Times New Roman"/>
          <w:sz w:val="24"/>
          <w:szCs w:val="24"/>
        </w:rPr>
        <w:t>control</w:t>
      </w:r>
      <w:r w:rsidR="003032E3">
        <w:rPr>
          <w:rFonts w:ascii="Times New Roman" w:hAnsi="Times New Roman" w:cs="Times New Roman"/>
          <w:sz w:val="24"/>
          <w:szCs w:val="24"/>
        </w:rPr>
        <w:t xml:space="preserve"> trials. </w:t>
      </w:r>
    </w:p>
    <w:p w14:paraId="684706D9" w14:textId="4068AAFF" w:rsidR="000D6489" w:rsidRDefault="00AA4761"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w:t>
      </w:r>
      <w:r w:rsidR="00FF4987" w:rsidRPr="00FF4987">
        <w:rPr>
          <w:rFonts w:ascii="Times New Roman" w:hAnsi="Times New Roman" w:cs="Times New Roman"/>
          <w:sz w:val="24"/>
          <w:szCs w:val="24"/>
        </w:rPr>
        <w:t xml:space="preserve"> </w:t>
      </w:r>
      <w:r w:rsidR="00B91BB3">
        <w:rPr>
          <w:rFonts w:ascii="Times New Roman" w:hAnsi="Times New Roman" w:cs="Times New Roman"/>
          <w:sz w:val="24"/>
          <w:szCs w:val="24"/>
        </w:rPr>
        <w:t>present</w:t>
      </w:r>
      <w:r w:rsidR="00FF4987" w:rsidRPr="00FF4987">
        <w:rPr>
          <w:rFonts w:ascii="Times New Roman" w:hAnsi="Times New Roman" w:cs="Times New Roman"/>
          <w:sz w:val="24"/>
          <w:szCs w:val="24"/>
        </w:rPr>
        <w:t xml:space="preserve"> results are consistent with a</w:t>
      </w:r>
      <w:r w:rsidR="00287173">
        <w:rPr>
          <w:rFonts w:ascii="Times New Roman" w:hAnsi="Times New Roman" w:cs="Times New Roman"/>
          <w:sz w:val="24"/>
          <w:szCs w:val="24"/>
        </w:rPr>
        <w:t xml:space="preserve"> simple</w:t>
      </w:r>
      <w:r>
        <w:rPr>
          <w:rFonts w:ascii="Times New Roman" w:hAnsi="Times New Roman" w:cs="Times New Roman"/>
          <w:sz w:val="24"/>
          <w:szCs w:val="24"/>
        </w:rPr>
        <w:t xml:space="preserve"> associative-learning</w:t>
      </w:r>
      <w:r w:rsidR="00287173">
        <w:rPr>
          <w:rFonts w:ascii="Times New Roman" w:hAnsi="Times New Roman" w:cs="Times New Roman"/>
          <w:sz w:val="24"/>
          <w:szCs w:val="24"/>
        </w:rPr>
        <w:t xml:space="preserve"> </w:t>
      </w:r>
      <w:r w:rsidR="00FF4987" w:rsidRPr="00FF4987">
        <w:rPr>
          <w:rFonts w:ascii="Times New Roman" w:hAnsi="Times New Roman" w:cs="Times New Roman"/>
          <w:sz w:val="24"/>
          <w:szCs w:val="24"/>
        </w:rPr>
        <w:t>counting mechanism</w:t>
      </w:r>
      <w:r w:rsidR="00740E79">
        <w:rPr>
          <w:rFonts w:ascii="Times New Roman" w:hAnsi="Times New Roman" w:cs="Times New Roman"/>
          <w:sz w:val="24"/>
          <w:szCs w:val="24"/>
        </w:rPr>
        <w:t xml:space="preserve">, </w:t>
      </w:r>
      <w:r>
        <w:rPr>
          <w:rFonts w:ascii="Times New Roman" w:hAnsi="Times New Roman" w:cs="Times New Roman"/>
          <w:sz w:val="24"/>
          <w:szCs w:val="24"/>
        </w:rPr>
        <w:t>however. These</w:t>
      </w:r>
      <w:r w:rsidR="008E5929">
        <w:rPr>
          <w:rFonts w:ascii="Times New Roman" w:hAnsi="Times New Roman" w:cs="Times New Roman"/>
          <w:sz w:val="24"/>
          <w:szCs w:val="24"/>
        </w:rPr>
        <w:t xml:space="preserve"> results</w:t>
      </w:r>
      <w:r w:rsidR="00024154">
        <w:rPr>
          <w:rFonts w:ascii="Times New Roman" w:hAnsi="Times New Roman" w:cs="Times New Roman"/>
          <w:sz w:val="24"/>
          <w:szCs w:val="24"/>
        </w:rPr>
        <w:t xml:space="preserve"> suggest that </w:t>
      </w:r>
      <w:r w:rsidR="00010929">
        <w:rPr>
          <w:rFonts w:ascii="Times New Roman" w:hAnsi="Times New Roman" w:cs="Times New Roman"/>
          <w:sz w:val="24"/>
          <w:szCs w:val="24"/>
        </w:rPr>
        <w:t>children’s willingness to say that an object was a blicket depended on the frequency with which that object was paired with the machine’s activation</w:t>
      </w:r>
      <w:r w:rsidR="008D36FD">
        <w:rPr>
          <w:rFonts w:ascii="Times New Roman" w:hAnsi="Times New Roman" w:cs="Times New Roman"/>
          <w:sz w:val="24"/>
          <w:szCs w:val="24"/>
        </w:rPr>
        <w:t>; the more frequently</w:t>
      </w:r>
      <w:r w:rsidR="003247E5">
        <w:rPr>
          <w:rFonts w:ascii="Times New Roman" w:hAnsi="Times New Roman" w:cs="Times New Roman"/>
          <w:sz w:val="24"/>
          <w:szCs w:val="24"/>
        </w:rPr>
        <w:t xml:space="preserve"> that</w:t>
      </w:r>
      <w:r w:rsidR="008D36FD">
        <w:rPr>
          <w:rFonts w:ascii="Times New Roman" w:hAnsi="Times New Roman" w:cs="Times New Roman"/>
          <w:sz w:val="24"/>
          <w:szCs w:val="24"/>
        </w:rPr>
        <w:t xml:space="preserve"> </w:t>
      </w:r>
      <w:r w:rsidR="00C6361B">
        <w:rPr>
          <w:rFonts w:ascii="Times New Roman" w:hAnsi="Times New Roman" w:cs="Times New Roman"/>
          <w:sz w:val="24"/>
          <w:szCs w:val="24"/>
        </w:rPr>
        <w:t>the</w:t>
      </w:r>
      <w:r w:rsidR="008D36FD">
        <w:rPr>
          <w:rFonts w:ascii="Times New Roman" w:hAnsi="Times New Roman" w:cs="Times New Roman"/>
          <w:sz w:val="24"/>
          <w:szCs w:val="24"/>
        </w:rPr>
        <w:t xml:space="preserve"> object </w:t>
      </w:r>
      <w:r w:rsidR="00C6361B">
        <w:rPr>
          <w:rFonts w:ascii="Times New Roman" w:hAnsi="Times New Roman" w:cs="Times New Roman"/>
          <w:sz w:val="24"/>
          <w:szCs w:val="24"/>
        </w:rPr>
        <w:t>was</w:t>
      </w:r>
      <w:r w:rsidR="008D36FD">
        <w:rPr>
          <w:rFonts w:ascii="Times New Roman" w:hAnsi="Times New Roman" w:cs="Times New Roman"/>
          <w:sz w:val="24"/>
          <w:szCs w:val="24"/>
        </w:rPr>
        <w:t xml:space="preserve"> paired with the machine’s activation</w:t>
      </w:r>
      <w:r w:rsidR="003247E5">
        <w:rPr>
          <w:rFonts w:ascii="Times New Roman" w:hAnsi="Times New Roman" w:cs="Times New Roman"/>
          <w:sz w:val="24"/>
          <w:szCs w:val="24"/>
        </w:rPr>
        <w:t>,</w:t>
      </w:r>
      <w:r w:rsidR="008D36FD">
        <w:rPr>
          <w:rFonts w:ascii="Times New Roman" w:hAnsi="Times New Roman" w:cs="Times New Roman"/>
          <w:sz w:val="24"/>
          <w:szCs w:val="24"/>
        </w:rPr>
        <w:t xml:space="preserve"> the more likely </w:t>
      </w:r>
      <w:r w:rsidR="003247E5">
        <w:rPr>
          <w:rFonts w:ascii="Times New Roman" w:hAnsi="Times New Roman" w:cs="Times New Roman"/>
          <w:sz w:val="24"/>
          <w:szCs w:val="24"/>
        </w:rPr>
        <w:t>children</w:t>
      </w:r>
      <w:r w:rsidR="00C6361B">
        <w:rPr>
          <w:rFonts w:ascii="Times New Roman" w:hAnsi="Times New Roman" w:cs="Times New Roman"/>
          <w:sz w:val="24"/>
          <w:szCs w:val="24"/>
        </w:rPr>
        <w:t xml:space="preserve"> were</w:t>
      </w:r>
      <w:r w:rsidR="003247E5">
        <w:rPr>
          <w:rFonts w:ascii="Times New Roman" w:hAnsi="Times New Roman" w:cs="Times New Roman"/>
          <w:sz w:val="24"/>
          <w:szCs w:val="24"/>
        </w:rPr>
        <w:t xml:space="preserve"> to say that the object </w:t>
      </w:r>
      <w:r w:rsidR="00C6361B">
        <w:rPr>
          <w:rFonts w:ascii="Times New Roman" w:hAnsi="Times New Roman" w:cs="Times New Roman"/>
          <w:sz w:val="24"/>
          <w:szCs w:val="24"/>
        </w:rPr>
        <w:t>was</w:t>
      </w:r>
      <w:r w:rsidR="003247E5">
        <w:rPr>
          <w:rFonts w:ascii="Times New Roman" w:hAnsi="Times New Roman" w:cs="Times New Roman"/>
          <w:sz w:val="24"/>
          <w:szCs w:val="24"/>
        </w:rPr>
        <w:t xml:space="preserve"> a blicket</w:t>
      </w:r>
      <w:r w:rsidR="008D36FD">
        <w:rPr>
          <w:rFonts w:ascii="Times New Roman" w:hAnsi="Times New Roman" w:cs="Times New Roman"/>
          <w:sz w:val="24"/>
          <w:szCs w:val="24"/>
        </w:rPr>
        <w:t>.</w:t>
      </w:r>
      <w:r w:rsidR="00010929">
        <w:rPr>
          <w:rFonts w:ascii="Times New Roman" w:hAnsi="Times New Roman" w:cs="Times New Roman"/>
          <w:sz w:val="24"/>
          <w:szCs w:val="24"/>
        </w:rPr>
        <w:t xml:space="preserve"> </w:t>
      </w:r>
    </w:p>
    <w:p w14:paraId="0DBA8B87" w14:textId="1854A42E" w:rsidR="00F26941" w:rsidRDefault="004571D9" w:rsidP="00284D1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One potential criticism of th</w:t>
      </w:r>
      <w:r w:rsidR="00476D5C">
        <w:rPr>
          <w:rFonts w:ascii="Times New Roman" w:hAnsi="Times New Roman" w:cs="Times New Roman"/>
          <w:sz w:val="24"/>
          <w:szCs w:val="24"/>
        </w:rPr>
        <w:t>is</w:t>
      </w:r>
      <w:r>
        <w:rPr>
          <w:rFonts w:ascii="Times New Roman" w:hAnsi="Times New Roman" w:cs="Times New Roman"/>
          <w:sz w:val="24"/>
          <w:szCs w:val="24"/>
        </w:rPr>
        <w:t xml:space="preserve"> study is that </w:t>
      </w:r>
      <w:r w:rsidR="00FE43BF">
        <w:rPr>
          <w:rFonts w:ascii="Times New Roman" w:hAnsi="Times New Roman" w:cs="Times New Roman"/>
          <w:sz w:val="24"/>
          <w:szCs w:val="24"/>
        </w:rPr>
        <w:t xml:space="preserve">it </w:t>
      </w:r>
      <w:r>
        <w:rPr>
          <w:rFonts w:ascii="Times New Roman" w:hAnsi="Times New Roman" w:cs="Times New Roman"/>
          <w:sz w:val="24"/>
          <w:szCs w:val="24"/>
        </w:rPr>
        <w:t xml:space="preserve">should be interpreted with caution because the </w:t>
      </w:r>
      <w:r w:rsidR="00674592">
        <w:rPr>
          <w:rFonts w:ascii="Times New Roman" w:hAnsi="Times New Roman" w:cs="Times New Roman"/>
          <w:sz w:val="24"/>
          <w:szCs w:val="24"/>
        </w:rPr>
        <w:t>results</w:t>
      </w:r>
      <w:r>
        <w:rPr>
          <w:rFonts w:ascii="Times New Roman" w:hAnsi="Times New Roman" w:cs="Times New Roman"/>
          <w:sz w:val="24"/>
          <w:szCs w:val="24"/>
        </w:rPr>
        <w:t xml:space="preserve"> are</w:t>
      </w:r>
      <w:r w:rsidR="00E85D72">
        <w:rPr>
          <w:rFonts w:ascii="Times New Roman" w:hAnsi="Times New Roman" w:cs="Times New Roman"/>
          <w:sz w:val="24"/>
          <w:szCs w:val="24"/>
        </w:rPr>
        <w:t xml:space="preserve"> in</w:t>
      </w:r>
      <w:r>
        <w:rPr>
          <w:rFonts w:ascii="Times New Roman" w:hAnsi="Times New Roman" w:cs="Times New Roman"/>
          <w:sz w:val="24"/>
          <w:szCs w:val="24"/>
        </w:rPr>
        <w:t xml:space="preserve">consistent with the </w:t>
      </w:r>
      <w:r w:rsidR="00C86568">
        <w:rPr>
          <w:rFonts w:ascii="Times New Roman" w:hAnsi="Times New Roman" w:cs="Times New Roman"/>
          <w:sz w:val="24"/>
          <w:szCs w:val="24"/>
        </w:rPr>
        <w:t>findings from</w:t>
      </w:r>
      <w:r>
        <w:rPr>
          <w:rFonts w:ascii="Times New Roman" w:hAnsi="Times New Roman" w:cs="Times New Roman"/>
          <w:sz w:val="24"/>
          <w:szCs w:val="24"/>
        </w:rPr>
        <w:t xml:space="preserve"> previous studies on BB reasoning in human children</w:t>
      </w:r>
      <w:r w:rsidR="00C86568">
        <w:rPr>
          <w:rFonts w:ascii="Times New Roman" w:hAnsi="Times New Roman" w:cs="Times New Roman"/>
          <w:sz w:val="24"/>
          <w:szCs w:val="24"/>
        </w:rPr>
        <w:t xml:space="preserve">. Such </w:t>
      </w:r>
      <w:r w:rsidR="00EB096E">
        <w:rPr>
          <w:rFonts w:ascii="Times New Roman" w:hAnsi="Times New Roman" w:cs="Times New Roman"/>
          <w:sz w:val="24"/>
          <w:szCs w:val="24"/>
        </w:rPr>
        <w:t xml:space="preserve">previous research showed </w:t>
      </w:r>
      <w:r w:rsidR="00C86568">
        <w:rPr>
          <w:rFonts w:ascii="Times New Roman" w:hAnsi="Times New Roman" w:cs="Times New Roman"/>
          <w:sz w:val="24"/>
          <w:szCs w:val="24"/>
        </w:rPr>
        <w:t>that children do engage in BB reasoning when asked to reason about two objects;</w:t>
      </w:r>
      <w:r w:rsidR="00EB096E">
        <w:rPr>
          <w:rFonts w:ascii="Times New Roman" w:hAnsi="Times New Roman" w:cs="Times New Roman"/>
          <w:sz w:val="24"/>
          <w:szCs w:val="24"/>
        </w:rPr>
        <w:t xml:space="preserve"> the current study </w:t>
      </w:r>
      <w:r w:rsidR="00C86568">
        <w:rPr>
          <w:rFonts w:ascii="Times New Roman" w:hAnsi="Times New Roman" w:cs="Times New Roman"/>
          <w:sz w:val="24"/>
          <w:szCs w:val="24"/>
        </w:rPr>
        <w:t>showed that children do not engage in BB reasoning when asked to reason about three objects</w:t>
      </w:r>
      <w:r>
        <w:rPr>
          <w:rFonts w:ascii="Times New Roman" w:hAnsi="Times New Roman" w:cs="Times New Roman"/>
          <w:sz w:val="24"/>
          <w:szCs w:val="24"/>
        </w:rPr>
        <w:t>.</w:t>
      </w:r>
      <w:r w:rsidR="00EB096E">
        <w:rPr>
          <w:rFonts w:ascii="Times New Roman" w:hAnsi="Times New Roman" w:cs="Times New Roman"/>
          <w:sz w:val="24"/>
          <w:szCs w:val="24"/>
        </w:rPr>
        <w:t xml:space="preserve"> However,</w:t>
      </w:r>
      <w:r>
        <w:rPr>
          <w:rFonts w:ascii="Times New Roman" w:hAnsi="Times New Roman" w:cs="Times New Roman"/>
          <w:sz w:val="24"/>
          <w:szCs w:val="24"/>
        </w:rPr>
        <w:t xml:space="preserve"> </w:t>
      </w:r>
      <w:r w:rsidR="00EB096E">
        <w:rPr>
          <w:rFonts w:ascii="Times New Roman" w:hAnsi="Times New Roman" w:cs="Times New Roman"/>
          <w:sz w:val="24"/>
          <w:szCs w:val="24"/>
        </w:rPr>
        <w:t xml:space="preserve">we believe that the present results </w:t>
      </w:r>
      <w:r w:rsidR="000369C4">
        <w:rPr>
          <w:rFonts w:ascii="Times New Roman" w:hAnsi="Times New Roman" w:cs="Times New Roman"/>
          <w:sz w:val="24"/>
          <w:szCs w:val="24"/>
        </w:rPr>
        <w:t>extend</w:t>
      </w:r>
      <w:r w:rsidR="004F3051">
        <w:rPr>
          <w:rFonts w:ascii="Times New Roman" w:hAnsi="Times New Roman" w:cs="Times New Roman"/>
          <w:sz w:val="24"/>
          <w:szCs w:val="24"/>
        </w:rPr>
        <w:t xml:space="preserve"> (rather than are at odds with)</w:t>
      </w:r>
      <w:r w:rsidR="000369C4">
        <w:rPr>
          <w:rFonts w:ascii="Times New Roman" w:hAnsi="Times New Roman" w:cs="Times New Roman"/>
          <w:sz w:val="24"/>
          <w:szCs w:val="24"/>
        </w:rPr>
        <w:t xml:space="preserve"> such previous research to show that</w:t>
      </w:r>
      <w:r w:rsidR="00EB096E">
        <w:rPr>
          <w:rFonts w:ascii="Times New Roman" w:hAnsi="Times New Roman" w:cs="Times New Roman"/>
          <w:sz w:val="24"/>
          <w:szCs w:val="24"/>
        </w:rPr>
        <w:t xml:space="preserve"> when children’s</w:t>
      </w:r>
      <w:r>
        <w:rPr>
          <w:rFonts w:ascii="Times New Roman" w:hAnsi="Times New Roman" w:cs="Times New Roman"/>
          <w:sz w:val="24"/>
          <w:szCs w:val="24"/>
        </w:rPr>
        <w:t xml:space="preserve"> information-processing capacities are stretched</w:t>
      </w:r>
      <w:r w:rsidR="00334131">
        <w:rPr>
          <w:rFonts w:ascii="Times New Roman" w:hAnsi="Times New Roman" w:cs="Times New Roman"/>
          <w:sz w:val="24"/>
          <w:szCs w:val="24"/>
        </w:rPr>
        <w:t xml:space="preserve">, </w:t>
      </w:r>
      <w:r>
        <w:rPr>
          <w:rFonts w:ascii="Times New Roman" w:hAnsi="Times New Roman" w:cs="Times New Roman"/>
          <w:sz w:val="24"/>
          <w:szCs w:val="24"/>
        </w:rPr>
        <w:t xml:space="preserve">they </w:t>
      </w:r>
      <w:r w:rsidR="00334131">
        <w:rPr>
          <w:rFonts w:ascii="Times New Roman" w:hAnsi="Times New Roman" w:cs="Times New Roman"/>
          <w:sz w:val="24"/>
          <w:szCs w:val="24"/>
        </w:rPr>
        <w:t xml:space="preserve">may </w:t>
      </w:r>
      <w:r>
        <w:rPr>
          <w:rFonts w:ascii="Times New Roman" w:hAnsi="Times New Roman" w:cs="Times New Roman"/>
          <w:sz w:val="24"/>
          <w:szCs w:val="24"/>
        </w:rPr>
        <w:t>deploy simpler associative mechanisms in causal contexts</w:t>
      </w:r>
      <w:r w:rsidR="00042C4A">
        <w:rPr>
          <w:rFonts w:ascii="Times New Roman" w:hAnsi="Times New Roman" w:cs="Times New Roman"/>
          <w:sz w:val="24"/>
          <w:szCs w:val="24"/>
        </w:rPr>
        <w:t xml:space="preserve"> like the present one</w:t>
      </w:r>
      <w:r>
        <w:rPr>
          <w:rFonts w:ascii="Times New Roman" w:hAnsi="Times New Roman" w:cs="Times New Roman"/>
          <w:sz w:val="24"/>
          <w:szCs w:val="24"/>
        </w:rPr>
        <w:t xml:space="preserve">. </w:t>
      </w:r>
      <w:r w:rsidR="003F5904">
        <w:rPr>
          <w:rFonts w:ascii="Times New Roman" w:hAnsi="Times New Roman" w:cs="Times New Roman"/>
          <w:sz w:val="24"/>
          <w:szCs w:val="24"/>
        </w:rPr>
        <w:t>Indeed, a</w:t>
      </w:r>
      <w:r w:rsidR="00B7396C">
        <w:rPr>
          <w:rFonts w:ascii="Times New Roman" w:hAnsi="Times New Roman" w:cs="Times New Roman"/>
          <w:sz w:val="24"/>
          <w:szCs w:val="24"/>
        </w:rPr>
        <w:t xml:space="preserve">lthough at the level of individual objects the difference between three and four objects </w:t>
      </w:r>
      <w:r w:rsidR="003F5904">
        <w:rPr>
          <w:rFonts w:ascii="Times New Roman" w:hAnsi="Times New Roman" w:cs="Times New Roman"/>
          <w:sz w:val="24"/>
          <w:szCs w:val="24"/>
        </w:rPr>
        <w:t>is miniscule</w:t>
      </w:r>
      <w:r w:rsidR="00B7396C">
        <w:rPr>
          <w:rFonts w:ascii="Times New Roman" w:hAnsi="Times New Roman" w:cs="Times New Roman"/>
          <w:sz w:val="24"/>
          <w:szCs w:val="24"/>
        </w:rPr>
        <w:t>, by contrast the corresponding increase in the underlying psychological hypothesis space is substantial</w:t>
      </w:r>
      <w:r w:rsidR="0021208C">
        <w:rPr>
          <w:rFonts w:ascii="Times New Roman" w:hAnsi="Times New Roman" w:cs="Times New Roman"/>
          <w:sz w:val="24"/>
          <w:szCs w:val="24"/>
        </w:rPr>
        <w:t>. Such an</w:t>
      </w:r>
      <w:r w:rsidR="00B7396C">
        <w:rPr>
          <w:rFonts w:ascii="Times New Roman" w:hAnsi="Times New Roman" w:cs="Times New Roman"/>
          <w:sz w:val="24"/>
          <w:szCs w:val="24"/>
        </w:rPr>
        <w:t xml:space="preserve"> increase</w:t>
      </w:r>
      <w:r w:rsidR="003F5904">
        <w:rPr>
          <w:rFonts w:ascii="Times New Roman" w:hAnsi="Times New Roman" w:cs="Times New Roman"/>
          <w:sz w:val="24"/>
          <w:szCs w:val="24"/>
        </w:rPr>
        <w:t xml:space="preserve"> </w:t>
      </w:r>
      <w:r w:rsidR="00BF49A1">
        <w:rPr>
          <w:rFonts w:ascii="Times New Roman" w:hAnsi="Times New Roman" w:cs="Times New Roman"/>
          <w:sz w:val="24"/>
          <w:szCs w:val="24"/>
        </w:rPr>
        <w:t xml:space="preserve">in the size of the underlying psychological hypothesis space </w:t>
      </w:r>
      <w:r w:rsidR="003F5904">
        <w:rPr>
          <w:rFonts w:ascii="Times New Roman" w:hAnsi="Times New Roman" w:cs="Times New Roman"/>
          <w:sz w:val="24"/>
          <w:szCs w:val="24"/>
        </w:rPr>
        <w:t>may have important</w:t>
      </w:r>
      <w:r w:rsidR="00B7396C">
        <w:rPr>
          <w:rFonts w:ascii="Times New Roman" w:hAnsi="Times New Roman" w:cs="Times New Roman"/>
          <w:sz w:val="24"/>
          <w:szCs w:val="24"/>
        </w:rPr>
        <w:t xml:space="preserve"> ramifications on the cognitive mechanism that </w:t>
      </w:r>
      <w:r w:rsidR="003F5904">
        <w:rPr>
          <w:rFonts w:ascii="Times New Roman" w:hAnsi="Times New Roman" w:cs="Times New Roman"/>
          <w:sz w:val="24"/>
          <w:szCs w:val="24"/>
        </w:rPr>
        <w:t>gets</w:t>
      </w:r>
      <w:r w:rsidR="00B7396C">
        <w:rPr>
          <w:rFonts w:ascii="Times New Roman" w:hAnsi="Times New Roman" w:cs="Times New Roman"/>
          <w:sz w:val="24"/>
          <w:szCs w:val="24"/>
        </w:rPr>
        <w:t xml:space="preserve"> deployed</w:t>
      </w:r>
      <w:r w:rsidR="00BD7259">
        <w:rPr>
          <w:rFonts w:ascii="Times New Roman" w:hAnsi="Times New Roman" w:cs="Times New Roman"/>
          <w:sz w:val="24"/>
          <w:szCs w:val="24"/>
        </w:rPr>
        <w:t xml:space="preserve"> by children</w:t>
      </w:r>
      <w:r w:rsidR="00BF49A1">
        <w:rPr>
          <w:rFonts w:ascii="Times New Roman" w:hAnsi="Times New Roman" w:cs="Times New Roman"/>
          <w:sz w:val="24"/>
          <w:szCs w:val="24"/>
        </w:rPr>
        <w:t>,</w:t>
      </w:r>
      <w:r w:rsidR="000369C4">
        <w:rPr>
          <w:rFonts w:ascii="Times New Roman" w:hAnsi="Times New Roman" w:cs="Times New Roman"/>
          <w:sz w:val="24"/>
          <w:szCs w:val="24"/>
        </w:rPr>
        <w:t xml:space="preserve"> </w:t>
      </w:r>
      <w:r w:rsidR="00B02C48">
        <w:rPr>
          <w:rFonts w:ascii="Times New Roman" w:hAnsi="Times New Roman" w:cs="Times New Roman"/>
          <w:sz w:val="24"/>
          <w:szCs w:val="24"/>
        </w:rPr>
        <w:t>especially</w:t>
      </w:r>
      <w:r w:rsidR="000369C4">
        <w:rPr>
          <w:rFonts w:ascii="Times New Roman" w:hAnsi="Times New Roman" w:cs="Times New Roman"/>
          <w:sz w:val="24"/>
          <w:szCs w:val="24"/>
        </w:rPr>
        <w:t xml:space="preserve"> if children are sensitive to</w:t>
      </w:r>
      <w:r w:rsidR="00BF49A1">
        <w:rPr>
          <w:rFonts w:ascii="Times New Roman" w:hAnsi="Times New Roman" w:cs="Times New Roman"/>
          <w:sz w:val="24"/>
          <w:szCs w:val="24"/>
        </w:rPr>
        <w:t xml:space="preserve"> and affected by this increase</w:t>
      </w:r>
      <w:r w:rsidR="00B7396C">
        <w:rPr>
          <w:rFonts w:ascii="Times New Roman" w:hAnsi="Times New Roman" w:cs="Times New Roman"/>
          <w:sz w:val="24"/>
          <w:szCs w:val="24"/>
        </w:rPr>
        <w:t>.  For example, children who are asked to reason about two candidate causes—which is the approach that has been taken in most</w:t>
      </w:r>
      <w:r w:rsidR="00284D16">
        <w:rPr>
          <w:rFonts w:ascii="Times New Roman" w:hAnsi="Times New Roman" w:cs="Times New Roman"/>
          <w:sz w:val="24"/>
          <w:szCs w:val="24"/>
        </w:rPr>
        <w:t>, if not all,</w:t>
      </w:r>
      <w:r w:rsidR="00B7396C">
        <w:rPr>
          <w:rFonts w:ascii="Times New Roman" w:hAnsi="Times New Roman" w:cs="Times New Roman"/>
          <w:sz w:val="24"/>
          <w:szCs w:val="24"/>
        </w:rPr>
        <w:t xml:space="preserve"> contemporary studies on BB reasoning in human children</w:t>
      </w:r>
      <w:r w:rsidR="00F504BB">
        <w:rPr>
          <w:rFonts w:ascii="Times New Roman" w:hAnsi="Times New Roman" w:cs="Times New Roman"/>
          <w:sz w:val="24"/>
          <w:szCs w:val="24"/>
        </w:rPr>
        <w:t xml:space="preserve"> (e.g., Beckers et al., 2009; Griffiths et al., 2011; Kloos &amp; Sloutsky, 2013; McCormack et al., 2009; McCormack et al., 2013; Sobel &amp; Kirkham. 2006; Sobel et al., 2004)</w:t>
      </w:r>
      <w:r w:rsidR="00B7396C">
        <w:rPr>
          <w:rFonts w:ascii="Times New Roman" w:hAnsi="Times New Roman" w:cs="Times New Roman"/>
          <w:sz w:val="24"/>
          <w:szCs w:val="24"/>
        </w:rPr>
        <w:t xml:space="preserve">—need only to represent and choose among </w:t>
      </w:r>
      <w:r w:rsidR="00B7396C" w:rsidRPr="00D94C82">
        <w:rPr>
          <w:rFonts w:ascii="Times New Roman" w:hAnsi="Times New Roman" w:cs="Times New Roman"/>
          <w:i/>
          <w:iCs/>
          <w:sz w:val="24"/>
          <w:szCs w:val="24"/>
        </w:rPr>
        <w:t>four</w:t>
      </w:r>
      <w:r w:rsidR="00B7396C">
        <w:rPr>
          <w:rFonts w:ascii="Times New Roman" w:hAnsi="Times New Roman" w:cs="Times New Roman"/>
          <w:sz w:val="24"/>
          <w:szCs w:val="24"/>
        </w:rPr>
        <w:t xml:space="preserve"> candidate causal hypotheses (i.e., 2</w:t>
      </w:r>
      <w:r w:rsidR="00B7396C">
        <w:rPr>
          <w:rFonts w:ascii="Times New Roman" w:hAnsi="Times New Roman" w:cs="Times New Roman"/>
          <w:sz w:val="24"/>
          <w:szCs w:val="24"/>
          <w:vertAlign w:val="superscript"/>
        </w:rPr>
        <w:t>n</w:t>
      </w:r>
      <w:r w:rsidR="00B7396C">
        <w:rPr>
          <w:rFonts w:ascii="Times New Roman" w:hAnsi="Times New Roman" w:cs="Times New Roman"/>
          <w:sz w:val="24"/>
          <w:szCs w:val="24"/>
        </w:rPr>
        <w:t xml:space="preserve">, where </w:t>
      </w:r>
      <w:r w:rsidR="00B7396C">
        <w:rPr>
          <w:rFonts w:ascii="Times New Roman" w:hAnsi="Times New Roman" w:cs="Times New Roman"/>
          <w:i/>
          <w:iCs/>
          <w:sz w:val="24"/>
          <w:szCs w:val="24"/>
        </w:rPr>
        <w:t xml:space="preserve">n </w:t>
      </w:r>
      <w:r w:rsidR="00B7396C">
        <w:rPr>
          <w:rFonts w:ascii="Times New Roman" w:hAnsi="Times New Roman" w:cs="Times New Roman"/>
          <w:sz w:val="24"/>
          <w:szCs w:val="24"/>
        </w:rPr>
        <w:t xml:space="preserve">is the number of potential causes). </w:t>
      </w:r>
      <w:r w:rsidR="007C63BC">
        <w:rPr>
          <w:rFonts w:ascii="Times New Roman" w:hAnsi="Times New Roman" w:cs="Times New Roman"/>
          <w:sz w:val="24"/>
          <w:szCs w:val="24"/>
        </w:rPr>
        <w:t>Four hypotheses</w:t>
      </w:r>
      <w:r w:rsidR="00B7396C">
        <w:rPr>
          <w:rFonts w:ascii="Times New Roman" w:hAnsi="Times New Roman" w:cs="Times New Roman"/>
          <w:sz w:val="24"/>
          <w:szCs w:val="24"/>
        </w:rPr>
        <w:t xml:space="preserve"> may be within the</w:t>
      </w:r>
      <w:r w:rsidR="00F504BB">
        <w:rPr>
          <w:rFonts w:ascii="Times New Roman" w:hAnsi="Times New Roman" w:cs="Times New Roman"/>
          <w:sz w:val="24"/>
          <w:szCs w:val="24"/>
        </w:rPr>
        <w:t xml:space="preserve"> information-processing capacities of</w:t>
      </w:r>
      <w:r w:rsidR="00B7396C">
        <w:rPr>
          <w:rFonts w:ascii="Times New Roman" w:hAnsi="Times New Roman" w:cs="Times New Roman"/>
          <w:sz w:val="24"/>
          <w:szCs w:val="24"/>
        </w:rPr>
        <w:t xml:space="preserve"> </w:t>
      </w:r>
      <w:r w:rsidR="003B43E7">
        <w:rPr>
          <w:rFonts w:ascii="Times New Roman" w:hAnsi="Times New Roman" w:cs="Times New Roman"/>
          <w:sz w:val="24"/>
          <w:szCs w:val="24"/>
        </w:rPr>
        <w:t xml:space="preserve">4- to 6-year-olds. </w:t>
      </w:r>
      <w:r w:rsidR="00AC473C">
        <w:rPr>
          <w:rFonts w:ascii="Times New Roman" w:hAnsi="Times New Roman" w:cs="Times New Roman"/>
          <w:sz w:val="24"/>
          <w:szCs w:val="24"/>
        </w:rPr>
        <w:t>In contrast</w:t>
      </w:r>
      <w:r w:rsidR="00B7396C">
        <w:rPr>
          <w:rFonts w:ascii="Times New Roman" w:hAnsi="Times New Roman" w:cs="Times New Roman"/>
          <w:sz w:val="24"/>
          <w:szCs w:val="24"/>
        </w:rPr>
        <w:t>, children who are asked to reason about three</w:t>
      </w:r>
      <w:r w:rsidR="004746A8">
        <w:rPr>
          <w:rFonts w:ascii="Times New Roman" w:hAnsi="Times New Roman" w:cs="Times New Roman"/>
          <w:sz w:val="24"/>
          <w:szCs w:val="24"/>
        </w:rPr>
        <w:t xml:space="preserve"> or four</w:t>
      </w:r>
      <w:r w:rsidR="00B7396C">
        <w:rPr>
          <w:rFonts w:ascii="Times New Roman" w:hAnsi="Times New Roman" w:cs="Times New Roman"/>
          <w:sz w:val="24"/>
          <w:szCs w:val="24"/>
        </w:rPr>
        <w:t xml:space="preserve"> candidate causes must now </w:t>
      </w:r>
      <w:r w:rsidR="00F7410B">
        <w:rPr>
          <w:rFonts w:ascii="Times New Roman" w:hAnsi="Times New Roman" w:cs="Times New Roman"/>
          <w:sz w:val="24"/>
          <w:szCs w:val="24"/>
        </w:rPr>
        <w:t>consider</w:t>
      </w:r>
      <w:r w:rsidR="00B7396C">
        <w:rPr>
          <w:rFonts w:ascii="Times New Roman" w:hAnsi="Times New Roman" w:cs="Times New Roman"/>
          <w:sz w:val="24"/>
          <w:szCs w:val="24"/>
        </w:rPr>
        <w:t xml:space="preserve"> </w:t>
      </w:r>
      <w:r w:rsidR="00B7396C">
        <w:rPr>
          <w:rFonts w:ascii="Times New Roman" w:hAnsi="Times New Roman" w:cs="Times New Roman"/>
          <w:i/>
          <w:iCs/>
          <w:sz w:val="24"/>
          <w:szCs w:val="24"/>
        </w:rPr>
        <w:t>eight</w:t>
      </w:r>
      <w:r w:rsidR="004746A8">
        <w:rPr>
          <w:rFonts w:ascii="Times New Roman" w:hAnsi="Times New Roman" w:cs="Times New Roman"/>
          <w:i/>
          <w:iCs/>
          <w:sz w:val="24"/>
          <w:szCs w:val="24"/>
        </w:rPr>
        <w:t xml:space="preserve"> </w:t>
      </w:r>
      <w:r w:rsidR="004746A8">
        <w:rPr>
          <w:rFonts w:ascii="Times New Roman" w:hAnsi="Times New Roman" w:cs="Times New Roman"/>
          <w:sz w:val="24"/>
          <w:szCs w:val="24"/>
        </w:rPr>
        <w:t xml:space="preserve">or </w:t>
      </w:r>
      <w:r w:rsidR="004746A8">
        <w:rPr>
          <w:rFonts w:ascii="Times New Roman" w:hAnsi="Times New Roman" w:cs="Times New Roman"/>
          <w:i/>
          <w:iCs/>
          <w:sz w:val="24"/>
          <w:szCs w:val="24"/>
        </w:rPr>
        <w:t>sixteen</w:t>
      </w:r>
      <w:r w:rsidR="00B7396C">
        <w:rPr>
          <w:rFonts w:ascii="Times New Roman" w:hAnsi="Times New Roman" w:cs="Times New Roman"/>
          <w:i/>
          <w:iCs/>
          <w:sz w:val="24"/>
          <w:szCs w:val="24"/>
        </w:rPr>
        <w:t xml:space="preserve"> </w:t>
      </w:r>
      <w:r w:rsidR="00B7396C">
        <w:rPr>
          <w:rFonts w:ascii="Times New Roman" w:hAnsi="Times New Roman" w:cs="Times New Roman"/>
          <w:sz w:val="24"/>
          <w:szCs w:val="24"/>
        </w:rPr>
        <w:t>candidate causal hypothes</w:t>
      </w:r>
      <w:r w:rsidR="004746A8">
        <w:rPr>
          <w:rFonts w:ascii="Times New Roman" w:hAnsi="Times New Roman" w:cs="Times New Roman"/>
          <w:sz w:val="24"/>
          <w:szCs w:val="24"/>
        </w:rPr>
        <w:t>es, respectively</w:t>
      </w:r>
      <w:r w:rsidR="00B7396C">
        <w:rPr>
          <w:rFonts w:ascii="Times New Roman" w:hAnsi="Times New Roman" w:cs="Times New Roman"/>
          <w:sz w:val="24"/>
          <w:szCs w:val="24"/>
        </w:rPr>
        <w:t xml:space="preserve">. </w:t>
      </w:r>
      <w:r w:rsidR="00F7410B">
        <w:rPr>
          <w:rFonts w:ascii="Times New Roman" w:hAnsi="Times New Roman" w:cs="Times New Roman"/>
          <w:sz w:val="24"/>
          <w:szCs w:val="24"/>
        </w:rPr>
        <w:t>Eight and sixteen hypotheses</w:t>
      </w:r>
      <w:r w:rsidR="000D72BF">
        <w:rPr>
          <w:rFonts w:ascii="Times New Roman" w:hAnsi="Times New Roman" w:cs="Times New Roman"/>
          <w:sz w:val="24"/>
          <w:szCs w:val="24"/>
        </w:rPr>
        <w:t xml:space="preserve"> </w:t>
      </w:r>
      <w:r w:rsidR="00B7396C">
        <w:rPr>
          <w:rFonts w:ascii="Times New Roman" w:hAnsi="Times New Roman" w:cs="Times New Roman"/>
          <w:sz w:val="24"/>
          <w:szCs w:val="24"/>
        </w:rPr>
        <w:t>may well be outside the limits of their restricted information-processing capacities</w:t>
      </w:r>
      <w:r w:rsidR="000D72BF">
        <w:rPr>
          <w:rFonts w:ascii="Times New Roman" w:hAnsi="Times New Roman" w:cs="Times New Roman"/>
          <w:sz w:val="24"/>
          <w:szCs w:val="24"/>
        </w:rPr>
        <w:t xml:space="preserve"> for the developing child</w:t>
      </w:r>
      <w:r w:rsidR="00B7396C">
        <w:rPr>
          <w:rFonts w:ascii="Times New Roman" w:hAnsi="Times New Roman" w:cs="Times New Roman"/>
          <w:sz w:val="24"/>
          <w:szCs w:val="24"/>
        </w:rPr>
        <w:t>.</w:t>
      </w:r>
      <w:r w:rsidR="003C1807">
        <w:rPr>
          <w:rFonts w:ascii="Times New Roman" w:hAnsi="Times New Roman" w:cs="Times New Roman"/>
          <w:sz w:val="24"/>
          <w:szCs w:val="24"/>
        </w:rPr>
        <w:t xml:space="preserve"> </w:t>
      </w:r>
    </w:p>
    <w:p w14:paraId="234153DC" w14:textId="31F84A5B" w:rsidR="00A7059F" w:rsidRDefault="00C84269" w:rsidP="00A7059F">
      <w:pPr>
        <w:spacing w:line="480" w:lineRule="auto"/>
        <w:ind w:firstLine="720"/>
        <w:contextualSpacing/>
        <w:rPr>
          <w:rFonts w:ascii="Times New Roman" w:hAnsi="Times New Roman" w:cs="Times New Roman"/>
          <w:sz w:val="24"/>
          <w:szCs w:val="24"/>
        </w:rPr>
      </w:pPr>
      <w:r w:rsidRPr="00C84269">
        <w:rPr>
          <w:rFonts w:ascii="Times New Roman" w:hAnsi="Times New Roman" w:cs="Times New Roman"/>
          <w:sz w:val="24"/>
          <w:szCs w:val="24"/>
        </w:rPr>
        <w:lastRenderedPageBreak/>
        <w:t xml:space="preserve">A considerable body of research with human children is </w:t>
      </w:r>
      <w:r w:rsidR="00180EA3" w:rsidRPr="00C84269">
        <w:rPr>
          <w:rFonts w:ascii="Times New Roman" w:hAnsi="Times New Roman" w:cs="Times New Roman"/>
          <w:sz w:val="24"/>
          <w:szCs w:val="24"/>
        </w:rPr>
        <w:t>consistent</w:t>
      </w:r>
      <w:r w:rsidRPr="00C84269">
        <w:rPr>
          <w:rFonts w:ascii="Times New Roman" w:hAnsi="Times New Roman" w:cs="Times New Roman"/>
          <w:sz w:val="24"/>
          <w:szCs w:val="24"/>
        </w:rPr>
        <w:t xml:space="preserve"> with this general thesis. For example, research that has used </w:t>
      </w:r>
      <w:r w:rsidR="00BB6EA1" w:rsidRPr="00C84269">
        <w:rPr>
          <w:rFonts w:ascii="Times New Roman" w:hAnsi="Times New Roman" w:cs="Times New Roman"/>
          <w:sz w:val="24"/>
          <w:szCs w:val="24"/>
        </w:rPr>
        <w:t>the</w:t>
      </w:r>
      <w:r w:rsidRPr="00C84269">
        <w:rPr>
          <w:rFonts w:ascii="Times New Roman" w:hAnsi="Times New Roman" w:cs="Times New Roman"/>
          <w:sz w:val="24"/>
          <w:szCs w:val="24"/>
        </w:rPr>
        <w:t xml:space="preserve"> </w:t>
      </w:r>
      <w:r w:rsidR="00180EA3" w:rsidRPr="00C84269">
        <w:rPr>
          <w:rFonts w:ascii="Times New Roman" w:hAnsi="Times New Roman" w:cs="Times New Roman"/>
          <w:sz w:val="24"/>
          <w:szCs w:val="24"/>
        </w:rPr>
        <w:t>Dimensional</w:t>
      </w:r>
      <w:r w:rsidRPr="00C84269">
        <w:rPr>
          <w:rFonts w:ascii="Times New Roman" w:hAnsi="Times New Roman" w:cs="Times New Roman"/>
          <w:sz w:val="24"/>
          <w:szCs w:val="24"/>
        </w:rPr>
        <w:t xml:space="preserve"> Change Cart Sort task—in which 3- and 4-year-old children are asked to sort cards first by one rule and then by another competing rule—will succeed on this task if the rules are consistent (e.g., ) but will fail </w:t>
      </w:r>
      <w:r w:rsidR="00B04197">
        <w:rPr>
          <w:rFonts w:ascii="Times New Roman" w:hAnsi="Times New Roman" w:cs="Times New Roman"/>
          <w:sz w:val="24"/>
          <w:szCs w:val="24"/>
        </w:rPr>
        <w:t>(</w:t>
      </w:r>
      <w:r w:rsidRPr="00C84269">
        <w:rPr>
          <w:rFonts w:ascii="Times New Roman" w:hAnsi="Times New Roman" w:cs="Times New Roman"/>
          <w:sz w:val="24"/>
          <w:szCs w:val="24"/>
        </w:rPr>
        <w:t>by relying on a first rule when asked to use a second rule</w:t>
      </w:r>
      <w:r w:rsidR="00B04197">
        <w:rPr>
          <w:rFonts w:ascii="Times New Roman" w:hAnsi="Times New Roman" w:cs="Times New Roman"/>
          <w:sz w:val="24"/>
          <w:szCs w:val="24"/>
        </w:rPr>
        <w:t xml:space="preserve">, which is </w:t>
      </w:r>
      <w:r w:rsidRPr="00C84269">
        <w:rPr>
          <w:rFonts w:ascii="Times New Roman" w:hAnsi="Times New Roman" w:cs="Times New Roman"/>
          <w:sz w:val="24"/>
          <w:szCs w:val="24"/>
        </w:rPr>
        <w:t xml:space="preserve">an ostensibly simpler strategy that is less </w:t>
      </w:r>
      <w:r w:rsidR="008653D3" w:rsidRPr="00C84269">
        <w:rPr>
          <w:rFonts w:ascii="Times New Roman" w:hAnsi="Times New Roman" w:cs="Times New Roman"/>
          <w:sz w:val="24"/>
          <w:szCs w:val="24"/>
        </w:rPr>
        <w:t>cognitively</w:t>
      </w:r>
      <w:r w:rsidRPr="00C84269">
        <w:rPr>
          <w:rFonts w:ascii="Times New Roman" w:hAnsi="Times New Roman" w:cs="Times New Roman"/>
          <w:sz w:val="24"/>
          <w:szCs w:val="24"/>
        </w:rPr>
        <w:t xml:space="preserve"> effortful) if the rules are inconsistent and require children to inhibit one rule to use another rule (Doebel &amp; Zelazo, 2015; Frye, Zelazo, &amp; Palfai, 1995; Zelazo, Frye, &amp; Rapus, 1996; Zelazo, Müller, Frye, &amp; Marcovitch, 2003). Similarly, a recent study by Kenderla and Kibbe (2023) showed that when the information-processing capacities of 8- and 10-year-old children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Pr="00C84269">
        <w:rPr>
          <w:rFonts w:ascii="Times New Roman" w:hAnsi="Times New Roman" w:cs="Times New Roman"/>
          <w:sz w:val="24"/>
          <w:szCs w:val="24"/>
        </w:rPr>
        <w:t>in a virtual memory game—</w:t>
      </w:r>
      <w:r w:rsidR="00AE0741">
        <w:rPr>
          <w:rFonts w:ascii="Times New Roman" w:hAnsi="Times New Roman" w:cs="Times New Roman"/>
          <w:sz w:val="24"/>
          <w:szCs w:val="24"/>
        </w:rPr>
        <w:t>such as when</w:t>
      </w:r>
      <w:r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 one feature and differ on another feature</w:t>
      </w:r>
      <w:r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 that manual exploration does not require that participants</w:t>
      </w:r>
      <w:r w:rsidR="00703395">
        <w:rPr>
          <w:rFonts w:ascii="Times New Roman" w:hAnsi="Times New Roman" w:cs="Times New Roman"/>
          <w:sz w:val="24"/>
          <w:szCs w:val="24"/>
        </w:rPr>
        <w:t xml:space="preserve"> actively</w:t>
      </w:r>
      <w:r w:rsidR="00210527">
        <w:rPr>
          <w:rFonts w:ascii="Times New Roman" w:hAnsi="Times New Roman" w:cs="Times New Roman"/>
          <w:sz w:val="24"/>
          <w:szCs w:val="24"/>
        </w:rPr>
        <w:t xml:space="preserve"> </w:t>
      </w:r>
      <w:r w:rsidR="00703395">
        <w:rPr>
          <w:rFonts w:ascii="Times New Roman" w:hAnsi="Times New Roman" w:cs="Times New Roman"/>
          <w:sz w:val="24"/>
          <w:szCs w:val="24"/>
        </w:rPr>
        <w:t>maintain information in memory, manual exploration is ostensibly a simpler, less cognitively effortful strategy than one that requires working memory.</w:t>
      </w:r>
      <w:r w:rsidRPr="00C84269">
        <w:rPr>
          <w:rFonts w:ascii="Times New Roman" w:hAnsi="Times New Roman" w:cs="Times New Roman"/>
          <w:sz w:val="24"/>
          <w:szCs w:val="24"/>
        </w:rPr>
        <w:t xml:space="preserve"> </w:t>
      </w:r>
      <w:r w:rsidR="00703395">
        <w:rPr>
          <w:rFonts w:ascii="Times New Roman" w:hAnsi="Times New Roman" w:cs="Times New Roman"/>
          <w:sz w:val="24"/>
          <w:szCs w:val="24"/>
        </w:rPr>
        <w:t>In a similar vein</w:t>
      </w:r>
      <w:r w:rsidRPr="00C84269">
        <w:rPr>
          <w:rFonts w:ascii="Times New Roman" w:hAnsi="Times New Roman" w:cs="Times New Roman"/>
          <w:sz w:val="24"/>
          <w:szCs w:val="24"/>
        </w:rPr>
        <w:t xml:space="preserve">, Richland, Morrison, and Holyoak (2006) found that 3- and 4-year-old children </w:t>
      </w:r>
      <w:r w:rsidR="00E0010F">
        <w:rPr>
          <w:rFonts w:ascii="Times New Roman" w:hAnsi="Times New Roman" w:cs="Times New Roman"/>
          <w:sz w:val="24"/>
          <w:szCs w:val="24"/>
        </w:rPr>
        <w:t>made more featural and relational errors when asked</w:t>
      </w:r>
      <w:r w:rsidRPr="00C84269">
        <w:rPr>
          <w:rFonts w:ascii="Times New Roman" w:hAnsi="Times New Roman" w:cs="Times New Roman"/>
          <w:sz w:val="24"/>
          <w:szCs w:val="24"/>
        </w:rPr>
        <w:t xml:space="preserve"> to reason about multiple relations or when a salient distractor was made to compete with the critical relation</w:t>
      </w:r>
      <w:r w:rsidR="00E0010F">
        <w:rPr>
          <w:rFonts w:ascii="Times New Roman" w:hAnsi="Times New Roman" w:cs="Times New Roman"/>
          <w:sz w:val="24"/>
          <w:szCs w:val="24"/>
        </w:rPr>
        <w:t xml:space="preserve"> 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Pr="00C84269">
        <w:rPr>
          <w:rFonts w:ascii="Times New Roman" w:hAnsi="Times New Roman" w:cs="Times New Roman"/>
          <w:sz w:val="24"/>
          <w:szCs w:val="24"/>
        </w:rPr>
        <w:t xml:space="preserve"> is evidence that preschool-age children's performance on theory-of-mind (e.g.,) and social-problem-solving tasks is </w:t>
      </w:r>
      <w:r w:rsidR="00BE0930">
        <w:rPr>
          <w:rFonts w:ascii="Times New Roman" w:hAnsi="Times New Roman" w:cs="Times New Roman"/>
          <w:sz w:val="24"/>
          <w:szCs w:val="24"/>
        </w:rPr>
        <w:t>adversely affected</w:t>
      </w:r>
      <w:r w:rsidRPr="00C84269">
        <w:rPr>
          <w:rFonts w:ascii="Times New Roman" w:hAnsi="Times New Roman" w:cs="Times New Roman"/>
          <w:sz w:val="24"/>
          <w:szCs w:val="24"/>
        </w:rPr>
        <w:t xml:space="preserve"> when </w:t>
      </w:r>
      <w:r w:rsidR="00984C59">
        <w:rPr>
          <w:rFonts w:ascii="Times New Roman" w:hAnsi="Times New Roman" w:cs="Times New Roman"/>
          <w:sz w:val="24"/>
          <w:szCs w:val="24"/>
        </w:rPr>
        <w:t>they are first made to complete tasks</w:t>
      </w:r>
      <w:r w:rsidRPr="00C84269">
        <w:rPr>
          <w:rFonts w:ascii="Times New Roman" w:hAnsi="Times New Roman" w:cs="Times New Roman"/>
          <w:sz w:val="24"/>
          <w:szCs w:val="24"/>
        </w:rPr>
        <w:t xml:space="preserve">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(Caporaso &amp; Marcovitch,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Steinbeis, 2018</w:t>
      </w:r>
      <w:r w:rsidR="00D637BB" w:rsidRPr="00C84269">
        <w:rPr>
          <w:rFonts w:ascii="Times New Roman" w:hAnsi="Times New Roman" w:cs="Times New Roman"/>
          <w:sz w:val="24"/>
          <w:szCs w:val="24"/>
        </w:rPr>
        <w:t>)</w:t>
      </w:r>
      <w:r w:rsidRPr="00C84269">
        <w:rPr>
          <w:rFonts w:ascii="Times New Roman" w:hAnsi="Times New Roman" w:cs="Times New Roman"/>
          <w:sz w:val="24"/>
          <w:szCs w:val="24"/>
        </w:rPr>
        <w:t xml:space="preserve">. </w:t>
      </w:r>
    </w:p>
    <w:p w14:paraId="43075410" w14:textId="248BA60B"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124C75">
        <w:rPr>
          <w:rFonts w:ascii="Times New Roman" w:hAnsi="Times New Roman" w:cs="Times New Roman"/>
          <w:sz w:val="24"/>
          <w:szCs w:val="24"/>
        </w:rPr>
        <w:t xml:space="preserve"> This may provide a developmental explanation for why children in the present study did not engage in BB reasoning or show evidence that they relied on Bayesian inference.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A7059F">
        <w:rPr>
          <w:rFonts w:ascii="Times New Roman" w:hAnsi="Times New Roman" w:cs="Times New Roman"/>
          <w:sz w:val="24"/>
          <w:szCs w:val="24"/>
        </w:rPr>
        <w:t>from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A7059F">
        <w:rPr>
          <w:rFonts w:ascii="Times New Roman" w:hAnsi="Times New Roman" w:cs="Times New Roman"/>
          <w:sz w:val="24"/>
          <w:szCs w:val="24"/>
        </w:rPr>
        <w:t xml:space="preserve"> Although this issue remains unaddressed</w:t>
      </w:r>
      <w:r w:rsidR="00D2081C">
        <w:rPr>
          <w:rFonts w:ascii="Times New Roman" w:hAnsi="Times New Roman" w:cs="Times New Roman"/>
          <w:sz w:val="24"/>
          <w:szCs w:val="24"/>
        </w:rPr>
        <w:t xml:space="preserve"> to our knowledge</w:t>
      </w:r>
      <w:r w:rsidR="00A7059F">
        <w:rPr>
          <w:rFonts w:ascii="Times New Roman" w:hAnsi="Times New Roman" w:cs="Times New Roman"/>
          <w:sz w:val="24"/>
          <w:szCs w:val="24"/>
        </w:rPr>
        <w:t xml:space="preserve">, ongoing work in one of our labs that is using a task that is similar to the present one is showing that </w:t>
      </w:r>
      <w:r w:rsidR="00447F1B">
        <w:rPr>
          <w:rFonts w:ascii="Times New Roman" w:hAnsi="Times New Roman" w:cs="Times New Roman"/>
          <w:sz w:val="24"/>
          <w:szCs w:val="24"/>
        </w:rPr>
        <w:t>the causal inferences of adults are</w:t>
      </w:r>
      <w:r w:rsidR="00A7059F">
        <w:rPr>
          <w:rFonts w:ascii="Times New Roman" w:hAnsi="Times New Roman" w:cs="Times New Roman"/>
          <w:sz w:val="24"/>
          <w:szCs w:val="24"/>
        </w:rPr>
        <w:t xml:space="preserve"> consistent with the predictions of a simple Bayesian model rather than</w:t>
      </w:r>
      <w:r w:rsidR="00D2081C">
        <w:rPr>
          <w:rFonts w:ascii="Times New Roman" w:hAnsi="Times New Roman" w:cs="Times New Roman"/>
          <w:sz w:val="24"/>
          <w:szCs w:val="24"/>
        </w:rPr>
        <w:t xml:space="preserve"> the traditional RW model or</w:t>
      </w:r>
      <w:r w:rsidR="00A7059F">
        <w:rPr>
          <w:rFonts w:ascii="Times New Roman" w:hAnsi="Times New Roman" w:cs="Times New Roman"/>
          <w:sz w:val="24"/>
          <w:szCs w:val="24"/>
        </w:rPr>
        <w:t xml:space="preserve"> a simple associative-based counting mechanism. </w:t>
      </w:r>
      <w:r w:rsidR="00D2081C">
        <w:rPr>
          <w:rFonts w:ascii="Times New Roman" w:hAnsi="Times New Roman" w:cs="Times New Roman"/>
          <w:sz w:val="24"/>
          <w:szCs w:val="24"/>
        </w:rPr>
        <w:t xml:space="preserve">Thus, there is reason to believe that </w:t>
      </w:r>
      <w:r w:rsidR="00A85005">
        <w:rPr>
          <w:rFonts w:ascii="Times New Roman" w:hAnsi="Times New Roman" w:cs="Times New Roman"/>
          <w:sz w:val="24"/>
          <w:szCs w:val="24"/>
        </w:rPr>
        <w:t xml:space="preserve">sufficient information-processing capacities </w:t>
      </w:r>
      <w:r w:rsidR="00447F1B">
        <w:rPr>
          <w:rFonts w:ascii="Times New Roman" w:hAnsi="Times New Roman" w:cs="Times New Roman"/>
          <w:sz w:val="24"/>
          <w:szCs w:val="24"/>
        </w:rPr>
        <w:t>may be necessary for</w:t>
      </w:r>
      <w:r w:rsidR="00A85005">
        <w:rPr>
          <w:rFonts w:ascii="Times New Roman" w:hAnsi="Times New Roman" w:cs="Times New Roman"/>
          <w:sz w:val="24"/>
          <w:szCs w:val="24"/>
        </w:rPr>
        <w:t xml:space="preserve"> </w:t>
      </w:r>
      <w:r w:rsidR="00447F1B">
        <w:rPr>
          <w:rFonts w:ascii="Times New Roman" w:hAnsi="Times New Roman" w:cs="Times New Roman"/>
          <w:sz w:val="24"/>
          <w:szCs w:val="24"/>
        </w:rPr>
        <w:t xml:space="preserve">Bayesian inference and BB reasoning, and data by </w:t>
      </w:r>
      <w:r w:rsidR="00AA3CFA">
        <w:rPr>
          <w:rFonts w:ascii="Times New Roman" w:hAnsi="Times New Roman" w:cs="Times New Roman"/>
          <w:sz w:val="24"/>
          <w:szCs w:val="24"/>
        </w:rPr>
        <w:t>McCormack, Simms, McGourty, and Beckers (2013)</w:t>
      </w:r>
      <w:r w:rsidR="0096749D">
        <w:rPr>
          <w:rFonts w:ascii="Times New Roman" w:hAnsi="Times New Roman" w:cs="Times New Roman"/>
          <w:sz w:val="24"/>
          <w:szCs w:val="24"/>
        </w:rPr>
        <w:t xml:space="preserve"> seem to</w:t>
      </w:r>
      <w:r w:rsidR="00447F1B">
        <w:rPr>
          <w:rFonts w:ascii="Times New Roman" w:hAnsi="Times New Roman" w:cs="Times New Roman"/>
          <w:sz w:val="24"/>
          <w:szCs w:val="24"/>
        </w:rPr>
        <w:t xml:space="preserve"> support this. </w:t>
      </w:r>
    </w:p>
    <w:p w14:paraId="2E09EAA4" w14:textId="1D495CF4" w:rsidR="004A0EE7" w:rsidRDefault="00475E21" w:rsidP="007A088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7A088F">
        <w:rPr>
          <w:rFonts w:ascii="Times New Roman" w:hAnsi="Times New Roman" w:cs="Times New Roman"/>
          <w:sz w:val="24"/>
          <w:szCs w:val="24"/>
        </w:rPr>
        <w:t xml:space="preserve"> second potential criticism is that we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that a simple Bayesian-inference mechanism underpinned participants’ performance in the present study. For example, if participants assumed a priori that blickets were common in the present context—which is plausible given that the detector activated much more frequently in the present study than</w:t>
      </w:r>
      <w:r w:rsidR="00C32DB5">
        <w:rPr>
          <w:rFonts w:ascii="Times New Roman" w:hAnsi="Times New Roman" w:cs="Times New Roman"/>
          <w:sz w:val="24"/>
          <w:szCs w:val="24"/>
        </w:rPr>
        <w:t xml:space="preserve"> in previous studies on BB reasoning in children</w:t>
      </w:r>
      <w:r w:rsidR="00042541">
        <w:rPr>
          <w:rFonts w:ascii="Times New Roman" w:hAnsi="Times New Roman" w:cs="Times New Roman"/>
          <w:sz w:val="24"/>
          <w:szCs w:val="24"/>
        </w:rPr>
        <w:t xml:space="preserve"> (e.g., Sobel et al., 2004)</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likely to treat candidate blickets equally</w:t>
      </w:r>
      <w:r w:rsidR="007A088F">
        <w:rPr>
          <w:rFonts w:ascii="Times New Roman" w:hAnsi="Times New Roman" w:cs="Times New Roman"/>
          <w:sz w:val="24"/>
          <w:szCs w:val="24"/>
        </w:rPr>
        <w:t xml:space="preserve">.  </w:t>
      </w:r>
      <w:r w:rsidR="00E618F7">
        <w:rPr>
          <w:rFonts w:ascii="Times New Roman" w:hAnsi="Times New Roman" w:cs="Times New Roman"/>
          <w:sz w:val="24"/>
          <w:szCs w:val="24"/>
        </w:rPr>
        <w:t>This could explain participants’ performance in the BB control condition</w:t>
      </w:r>
      <w:r w:rsidR="001122EF">
        <w:rPr>
          <w:rFonts w:ascii="Times New Roman" w:hAnsi="Times New Roman" w:cs="Times New Roman"/>
          <w:sz w:val="24"/>
          <w:szCs w:val="24"/>
        </w:rPr>
        <w:t>—in that condition, participants treated all objects equally</w:t>
      </w:r>
      <w:r w:rsidR="00E618F7">
        <w:rPr>
          <w:rFonts w:ascii="Times New Roman" w:hAnsi="Times New Roman" w:cs="Times New Roman"/>
          <w:sz w:val="24"/>
          <w:szCs w:val="24"/>
        </w:rPr>
        <w:t xml:space="preserve">. However, </w:t>
      </w:r>
      <w:r w:rsidR="00EE4C0B">
        <w:rPr>
          <w:rFonts w:ascii="Times New Roman" w:hAnsi="Times New Roman" w:cs="Times New Roman"/>
          <w:sz w:val="24"/>
          <w:szCs w:val="24"/>
        </w:rPr>
        <w:t>we reject this</w:t>
      </w:r>
      <w:r w:rsidR="007A088F">
        <w:rPr>
          <w:rFonts w:ascii="Times New Roman" w:hAnsi="Times New Roman" w:cs="Times New Roman"/>
          <w:sz w:val="24"/>
          <w:szCs w:val="24"/>
        </w:rPr>
        <w:t xml:space="preserve"> explanation for two reasons. </w:t>
      </w:r>
      <w:r w:rsidR="0027090B">
        <w:rPr>
          <w:rFonts w:ascii="Times New Roman" w:hAnsi="Times New Roman" w:cs="Times New Roman"/>
          <w:sz w:val="24"/>
          <w:szCs w:val="24"/>
        </w:rPr>
        <w:t xml:space="preserve">First, this explanation predicts that participants should have also </w:t>
      </w:r>
      <w:r w:rsidR="0027090B">
        <w:rPr>
          <w:rFonts w:ascii="Times New Roman" w:hAnsi="Times New Roman" w:cs="Times New Roman"/>
          <w:sz w:val="24"/>
          <w:szCs w:val="24"/>
        </w:rPr>
        <w:lastRenderedPageBreak/>
        <w:t>treated objects A-C equivalently in the BB experimental condition</w:t>
      </w:r>
      <w:r w:rsidR="00180AC5">
        <w:rPr>
          <w:rFonts w:ascii="Times New Roman" w:hAnsi="Times New Roman" w:cs="Times New Roman"/>
          <w:sz w:val="24"/>
          <w:szCs w:val="24"/>
        </w:rPr>
        <w:t xml:space="preserve"> as well</w:t>
      </w:r>
      <w:r w:rsidR="0027090B">
        <w:rPr>
          <w:rFonts w:ascii="Times New Roman" w:hAnsi="Times New Roman" w:cs="Times New Roman"/>
          <w:sz w:val="24"/>
          <w:szCs w:val="24"/>
        </w:rPr>
        <w:t>, but this was not the case</w:t>
      </w:r>
      <w:r w:rsidR="00180AC5">
        <w:rPr>
          <w:rFonts w:ascii="Times New Roman" w:hAnsi="Times New Roman" w:cs="Times New Roman"/>
          <w:sz w:val="24"/>
          <w:szCs w:val="24"/>
        </w:rPr>
        <w:t xml:space="preserve"> for any of the age groups</w:t>
      </w:r>
      <w:r w:rsidR="00423A11">
        <w:rPr>
          <w:rFonts w:ascii="Times New Roman" w:hAnsi="Times New Roman" w:cs="Times New Roman"/>
          <w:sz w:val="24"/>
          <w:szCs w:val="24"/>
        </w:rPr>
        <w:t>:</w:t>
      </w:r>
      <w:r w:rsidR="0027090B">
        <w:rPr>
          <w:rFonts w:ascii="Times New Roman" w:hAnsi="Times New Roman" w:cs="Times New Roman"/>
          <w:sz w:val="24"/>
          <w:szCs w:val="24"/>
        </w:rPr>
        <w:t xml:space="preserve"> </w:t>
      </w:r>
      <w:r w:rsidR="00423A11">
        <w:rPr>
          <w:rFonts w:ascii="Times New Roman" w:hAnsi="Times New Roman" w:cs="Times New Roman"/>
          <w:sz w:val="24"/>
          <w:szCs w:val="24"/>
        </w:rPr>
        <w:t>Participants</w:t>
      </w:r>
      <w:r w:rsidR="003E4EBA">
        <w:rPr>
          <w:rFonts w:ascii="Times New Roman" w:hAnsi="Times New Roman" w:cs="Times New Roman"/>
          <w:sz w:val="24"/>
          <w:szCs w:val="24"/>
        </w:rPr>
        <w:t xml:space="preserve"> treated object A differently than either objects B or C in the BB experimental condition. </w:t>
      </w:r>
      <w:r w:rsidR="00180AC5">
        <w:rPr>
          <w:rFonts w:ascii="Times New Roman" w:hAnsi="Times New Roman" w:cs="Times New Roman"/>
          <w:sz w:val="24"/>
          <w:szCs w:val="24"/>
        </w:rPr>
        <w:t>We also reject this explanation</w:t>
      </w:r>
      <w:r w:rsidR="00423A11">
        <w:rPr>
          <w:rFonts w:ascii="Times New Roman" w:hAnsi="Times New Roman" w:cs="Times New Roman"/>
          <w:sz w:val="24"/>
          <w:szCs w:val="24"/>
        </w:rPr>
        <w:t xml:space="preserve"> given that the performance of the 4-year-olds and the</w:t>
      </w:r>
      <w:r w:rsidR="007A088F">
        <w:rPr>
          <w:rFonts w:ascii="Times New Roman" w:hAnsi="Times New Roman" w:cs="Times New Roman"/>
          <w:sz w:val="24"/>
          <w:szCs w:val="24"/>
        </w:rPr>
        <w:t xml:space="preserve"> 5- and 6-year-olds was equivalent. If</w:t>
      </w:r>
      <w:r w:rsidR="00423A11">
        <w:rPr>
          <w:rFonts w:ascii="Times New Roman" w:hAnsi="Times New Roman" w:cs="Times New Roman"/>
          <w:sz w:val="24"/>
          <w:szCs w:val="24"/>
        </w:rPr>
        <w:t xml:space="preserve"> </w:t>
      </w:r>
      <w:r w:rsidR="00EE4C0B">
        <w:rPr>
          <w:rFonts w:ascii="Times New Roman" w:hAnsi="Times New Roman" w:cs="Times New Roman"/>
          <w:sz w:val="24"/>
          <w:szCs w:val="24"/>
        </w:rPr>
        <w:t>important prerequisites for Bayesian inference include</w:t>
      </w:r>
      <w:r w:rsidR="00423A11">
        <w:rPr>
          <w:rFonts w:ascii="Times New Roman" w:hAnsi="Times New Roman" w:cs="Times New Roman"/>
          <w:sz w:val="24"/>
          <w:szCs w:val="24"/>
        </w:rPr>
        <w:t xml:space="preserve"> the presence of</w:t>
      </w:r>
      <w:r w:rsidR="00EE4C0B">
        <w:rPr>
          <w:rFonts w:ascii="Times New Roman" w:hAnsi="Times New Roman" w:cs="Times New Roman"/>
          <w:sz w:val="24"/>
          <w:szCs w:val="24"/>
        </w:rPr>
        <w:t xml:space="preserve"> sufficient information-processing capacities and sensitivity to</w:t>
      </w:r>
      <w:r w:rsidR="007A088F">
        <w:rPr>
          <w:rFonts w:ascii="Times New Roman" w:hAnsi="Times New Roman" w:cs="Times New Roman"/>
          <w:sz w:val="24"/>
          <w:szCs w:val="24"/>
        </w:rPr>
        <w:t xml:space="preserve"> base-rate information</w:t>
      </w:r>
      <w:r w:rsidR="00423A11">
        <w:rPr>
          <w:rFonts w:ascii="Times New Roman" w:hAnsi="Times New Roman" w:cs="Times New Roman"/>
          <w:sz w:val="24"/>
          <w:szCs w:val="24"/>
        </w:rPr>
        <w:t xml:space="preserve"> as we </w:t>
      </w:r>
      <w:r w:rsidR="005D5346">
        <w:rPr>
          <w:rFonts w:ascii="Times New Roman" w:hAnsi="Times New Roman" w:cs="Times New Roman"/>
          <w:sz w:val="24"/>
          <w:szCs w:val="24"/>
        </w:rPr>
        <w:t xml:space="preserve">(and others; e.g., McCormack et al., 2013) </w:t>
      </w:r>
      <w:r w:rsidR="00423A11">
        <w:rPr>
          <w:rFonts w:ascii="Times New Roman" w:hAnsi="Times New Roman" w:cs="Times New Roman"/>
          <w:sz w:val="24"/>
          <w:szCs w:val="24"/>
        </w:rPr>
        <w:t xml:space="preserve">have </w:t>
      </w:r>
      <w:r w:rsidR="00180AC5">
        <w:rPr>
          <w:rFonts w:ascii="Times New Roman" w:hAnsi="Times New Roman" w:cs="Times New Roman"/>
          <w:sz w:val="24"/>
          <w:szCs w:val="24"/>
        </w:rPr>
        <w:t>suggested</w:t>
      </w:r>
      <w:r w:rsidR="007A088F">
        <w:rPr>
          <w:rFonts w:ascii="Times New Roman" w:hAnsi="Times New Roman" w:cs="Times New Roman"/>
          <w:sz w:val="24"/>
          <w:szCs w:val="24"/>
        </w:rPr>
        <w:t>, then the 4-</w:t>
      </w:r>
      <w:r w:rsidR="00392463">
        <w:rPr>
          <w:rFonts w:ascii="Times New Roman" w:hAnsi="Times New Roman" w:cs="Times New Roman"/>
          <w:sz w:val="24"/>
          <w:szCs w:val="24"/>
        </w:rPr>
        <w:t>year-olds</w:t>
      </w:r>
      <w:r w:rsidR="00EE4C0B">
        <w:rPr>
          <w:rFonts w:ascii="Times New Roman" w:hAnsi="Times New Roman" w:cs="Times New Roman"/>
          <w:sz w:val="24"/>
          <w:szCs w:val="24"/>
        </w:rPr>
        <w:t xml:space="preserve"> should have performed different</w:t>
      </w:r>
      <w:r w:rsidR="00423A11">
        <w:rPr>
          <w:rFonts w:ascii="Times New Roman" w:hAnsi="Times New Roman" w:cs="Times New Roman"/>
          <w:sz w:val="24"/>
          <w:szCs w:val="24"/>
        </w:rPr>
        <w:t>ly</w:t>
      </w:r>
      <w:r w:rsidR="00EE4C0B">
        <w:rPr>
          <w:rFonts w:ascii="Times New Roman" w:hAnsi="Times New Roman" w:cs="Times New Roman"/>
          <w:sz w:val="24"/>
          <w:szCs w:val="24"/>
        </w:rPr>
        <w:t xml:space="preserve"> than the 5- and 6-year-olds</w:t>
      </w:r>
      <w:r w:rsidR="009A48B8">
        <w:rPr>
          <w:rFonts w:ascii="Times New Roman" w:hAnsi="Times New Roman" w:cs="Times New Roman"/>
          <w:sz w:val="24"/>
          <w:szCs w:val="24"/>
        </w:rPr>
        <w:t>. This is presumably because 4-year-old children possess less robust information-processing capacities than 5- and 6-year-olds (e.g., Richland et al., 2006).</w:t>
      </w:r>
      <w:r w:rsidR="005D5346">
        <w:rPr>
          <w:rFonts w:ascii="Times New Roman" w:hAnsi="Times New Roman" w:cs="Times New Roman"/>
          <w:sz w:val="24"/>
          <w:szCs w:val="24"/>
        </w:rPr>
        <w:t xml:space="preserve"> This was not the case.</w:t>
      </w:r>
    </w:p>
    <w:p w14:paraId="648FA994" w14:textId="227FB297" w:rsidR="007A088F" w:rsidRDefault="00BE48DF" w:rsidP="004A0E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Nonetheless, </w:t>
      </w:r>
      <w:r w:rsidR="007C4DFE">
        <w:rPr>
          <w:rFonts w:ascii="Times New Roman" w:hAnsi="Times New Roman" w:cs="Times New Roman"/>
          <w:sz w:val="24"/>
          <w:szCs w:val="24"/>
        </w:rPr>
        <w:t>because we did not</w:t>
      </w:r>
      <w:r>
        <w:rPr>
          <w:rFonts w:ascii="Times New Roman" w:hAnsi="Times New Roman" w:cs="Times New Roman"/>
          <w:sz w:val="24"/>
          <w:szCs w:val="24"/>
        </w:rPr>
        <w:t xml:space="preserve"> systematically manipulate</w:t>
      </w:r>
      <w:r w:rsidR="007C4DFE">
        <w:rPr>
          <w:rFonts w:ascii="Times New Roman" w:hAnsi="Times New Roman" w:cs="Times New Roman"/>
          <w:sz w:val="24"/>
          <w:szCs w:val="24"/>
        </w:rPr>
        <w:t xml:space="preserve"> base-rate information</w:t>
      </w:r>
      <w:r>
        <w:rPr>
          <w:rFonts w:ascii="Times New Roman" w:hAnsi="Times New Roman" w:cs="Times New Roman"/>
          <w:sz w:val="24"/>
          <w:szCs w:val="24"/>
        </w:rPr>
        <w:t>,</w:t>
      </w:r>
      <w:r w:rsidR="007C4DFE">
        <w:rPr>
          <w:rFonts w:ascii="Times New Roman" w:hAnsi="Times New Roman" w:cs="Times New Roman"/>
          <w:sz w:val="24"/>
          <w:szCs w:val="24"/>
        </w:rPr>
        <w:t xml:space="preserve"> this alternative explanation cannot yet be ruled out entirely.</w:t>
      </w:r>
      <w:r>
        <w:rPr>
          <w:rFonts w:ascii="Times New Roman" w:hAnsi="Times New Roman" w:cs="Times New Roman"/>
          <w:sz w:val="24"/>
          <w:szCs w:val="24"/>
        </w:rPr>
        <w:t xml:space="preserve"> </w:t>
      </w:r>
      <w:r w:rsidR="004A0EE7">
        <w:rPr>
          <w:rFonts w:ascii="Times New Roman" w:hAnsi="Times New Roman" w:cs="Times New Roman"/>
          <w:sz w:val="24"/>
          <w:szCs w:val="24"/>
        </w:rPr>
        <w:t>However, i</w:t>
      </w:r>
      <w:r w:rsidR="003E2379">
        <w:rPr>
          <w:rFonts w:ascii="Times New Roman" w:hAnsi="Times New Roman" w:cs="Times New Roman"/>
          <w:sz w:val="24"/>
          <w:szCs w:val="24"/>
        </w:rPr>
        <w:t>f we are correct that participants do not rely on Bayesian inference</w:t>
      </w:r>
      <w:r w:rsidR="005D5346">
        <w:rPr>
          <w:rFonts w:ascii="Times New Roman" w:hAnsi="Times New Roman" w:cs="Times New Roman"/>
          <w:sz w:val="24"/>
          <w:szCs w:val="24"/>
        </w:rPr>
        <w:t xml:space="preserve"> </w:t>
      </w:r>
      <w:r w:rsidR="003E2379">
        <w:rPr>
          <w:rFonts w:ascii="Times New Roman" w:hAnsi="Times New Roman" w:cs="Times New Roman"/>
          <w:sz w:val="24"/>
          <w:szCs w:val="24"/>
        </w:rPr>
        <w:t xml:space="preserve">when asked to reason about multiple causes, we predict that </w:t>
      </w:r>
      <w:r w:rsidR="00DD4E30">
        <w:rPr>
          <w:rFonts w:ascii="Times New Roman" w:hAnsi="Times New Roman" w:cs="Times New Roman"/>
          <w:sz w:val="24"/>
          <w:szCs w:val="24"/>
        </w:rPr>
        <w:t>their</w:t>
      </w:r>
      <w:r w:rsidR="00001DB7">
        <w:rPr>
          <w:rFonts w:ascii="Times New Roman" w:hAnsi="Times New Roman" w:cs="Times New Roman"/>
          <w:sz w:val="24"/>
          <w:szCs w:val="24"/>
        </w:rPr>
        <w:t xml:space="preserve"> performance in this </w:t>
      </w:r>
      <w:r w:rsidR="00DD4E30">
        <w:rPr>
          <w:rFonts w:ascii="Times New Roman" w:hAnsi="Times New Roman" w:cs="Times New Roman"/>
          <w:sz w:val="24"/>
          <w:szCs w:val="24"/>
        </w:rPr>
        <w:t xml:space="preserve">proposed future </w:t>
      </w:r>
      <w:r w:rsidR="00001DB7">
        <w:rPr>
          <w:rFonts w:ascii="Times New Roman" w:hAnsi="Times New Roman" w:cs="Times New Roman"/>
          <w:sz w:val="24"/>
          <w:szCs w:val="24"/>
        </w:rPr>
        <w:t>study would not differ from participants’ performance in the current study.</w:t>
      </w:r>
      <w:r w:rsidR="003E2379">
        <w:rPr>
          <w:rFonts w:ascii="Times New Roman" w:hAnsi="Times New Roman" w:cs="Times New Roman"/>
          <w:sz w:val="24"/>
          <w:szCs w:val="24"/>
        </w:rPr>
        <w:t xml:space="preserve"> </w:t>
      </w:r>
      <w:r w:rsidR="00001DB7">
        <w:rPr>
          <w:rFonts w:ascii="Times New Roman" w:hAnsi="Times New Roman" w:cs="Times New Roman"/>
          <w:sz w:val="24"/>
          <w:szCs w:val="24"/>
        </w:rPr>
        <w:t xml:space="preserve">However, if children’s causal judgements are shown to be affected by base-rate information, such that their BB reasoning performance changes </w:t>
      </w:r>
      <w:r w:rsidR="00A37527">
        <w:rPr>
          <w:rFonts w:ascii="Times New Roman" w:hAnsi="Times New Roman" w:cs="Times New Roman"/>
          <w:sz w:val="24"/>
          <w:szCs w:val="24"/>
        </w:rPr>
        <w:t>with changes to base-rate information</w:t>
      </w:r>
      <w:r w:rsidR="00001DB7">
        <w:rPr>
          <w:rFonts w:ascii="Times New Roman" w:hAnsi="Times New Roman" w:cs="Times New Roman"/>
          <w:sz w:val="24"/>
          <w:szCs w:val="24"/>
        </w:rPr>
        <w:t>, then this would suggest that participants may use Bayesian inference to reason about multiple candidate cause</w:t>
      </w:r>
      <w:r w:rsidR="00A37527">
        <w:rPr>
          <w:rFonts w:ascii="Times New Roman" w:hAnsi="Times New Roman" w:cs="Times New Roman"/>
          <w:sz w:val="24"/>
          <w:szCs w:val="24"/>
        </w:rPr>
        <w:t xml:space="preserve"> after all</w:t>
      </w:r>
      <w:r w:rsidR="00001DB7">
        <w:rPr>
          <w:rFonts w:ascii="Times New Roman" w:hAnsi="Times New Roman" w:cs="Times New Roman"/>
          <w:sz w:val="24"/>
          <w:szCs w:val="24"/>
        </w:rPr>
        <w:t>, at least when base-rate information is</w:t>
      </w:r>
      <w:r w:rsidR="00DD4E30">
        <w:rPr>
          <w:rFonts w:ascii="Times New Roman" w:hAnsi="Times New Roman" w:cs="Times New Roman"/>
          <w:sz w:val="24"/>
          <w:szCs w:val="24"/>
        </w:rPr>
        <w:t xml:space="preserve"> explicitly and systematically</w:t>
      </w:r>
      <w:r w:rsidR="00001DB7">
        <w:rPr>
          <w:rFonts w:ascii="Times New Roman" w:hAnsi="Times New Roman" w:cs="Times New Roman"/>
          <w:sz w:val="24"/>
          <w:szCs w:val="24"/>
        </w:rPr>
        <w:t xml:space="preserve"> manipulated.</w:t>
      </w:r>
      <w:r w:rsidR="00A37527">
        <w:rPr>
          <w:rFonts w:ascii="Times New Roman" w:hAnsi="Times New Roman" w:cs="Times New Roman"/>
          <w:sz w:val="24"/>
          <w:szCs w:val="24"/>
        </w:rPr>
        <w:t xml:space="preserve"> Thus,</w:t>
      </w:r>
      <w:r w:rsidR="00A37527" w:rsidRPr="00A37527">
        <w:rPr>
          <w:rFonts w:ascii="Times New Roman" w:hAnsi="Times New Roman" w:cs="Times New Roman"/>
          <w:sz w:val="24"/>
          <w:szCs w:val="24"/>
        </w:rPr>
        <w:t xml:space="preserve"> </w:t>
      </w:r>
      <w:r w:rsidR="00A37527">
        <w:rPr>
          <w:rFonts w:ascii="Times New Roman" w:hAnsi="Times New Roman" w:cs="Times New Roman"/>
          <w:sz w:val="24"/>
          <w:szCs w:val="24"/>
        </w:rPr>
        <w:t xml:space="preserve">by examining whether participants are sensitive to base rate information in a BB context like the present one with multiple </w:t>
      </w:r>
      <w:r w:rsidR="000950C3">
        <w:rPr>
          <w:rFonts w:ascii="Times New Roman" w:hAnsi="Times New Roman" w:cs="Times New Roman"/>
          <w:sz w:val="24"/>
          <w:szCs w:val="24"/>
        </w:rPr>
        <w:t xml:space="preserve">potential </w:t>
      </w:r>
      <w:r w:rsidR="00A37527">
        <w:rPr>
          <w:rFonts w:ascii="Times New Roman" w:hAnsi="Times New Roman" w:cs="Times New Roman"/>
          <w:sz w:val="24"/>
          <w:szCs w:val="24"/>
        </w:rPr>
        <w:t xml:space="preserve">causes, we can provide </w:t>
      </w:r>
      <w:r w:rsidR="008F2BE6">
        <w:rPr>
          <w:rFonts w:ascii="Times New Roman" w:hAnsi="Times New Roman" w:cs="Times New Roman"/>
          <w:sz w:val="24"/>
          <w:szCs w:val="24"/>
        </w:rPr>
        <w:t>even greater</w:t>
      </w:r>
      <w:r w:rsidR="00A37527">
        <w:rPr>
          <w:rFonts w:ascii="Times New Roman" w:hAnsi="Times New Roman" w:cs="Times New Roman"/>
          <w:sz w:val="24"/>
          <w:szCs w:val="24"/>
        </w:rPr>
        <w:t xml:space="preserve"> insight into the underlying causal mechanism that supports causal judgements in human children.</w:t>
      </w:r>
      <w:r w:rsidR="00DD4E30">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756C5989" w:rsidR="000950C3" w:rsidRDefault="000950C3" w:rsidP="000950C3">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lastRenderedPageBreak/>
        <w:t xml:space="preserve">These potential criticisms notwithstanding, these experiments constitute one of the first systematic attempts to examine </w:t>
      </w:r>
      <w:r>
        <w:rPr>
          <w:rFonts w:ascii="Times New Roman" w:hAnsi="Times New Roman" w:cs="Times New Roman"/>
          <w:color w:val="000000" w:themeColor="text1"/>
          <w:sz w:val="24"/>
          <w:szCs w:val="24"/>
        </w:rPr>
        <w:t>BB and IS reasoning</w:t>
      </w:r>
      <w:r w:rsidR="00CD192F">
        <w:rPr>
          <w:rFonts w:ascii="Times New Roman" w:hAnsi="Times New Roman" w:cs="Times New Roman"/>
          <w:color w:val="000000" w:themeColor="text1"/>
          <w:sz w:val="24"/>
          <w:szCs w:val="24"/>
        </w:rPr>
        <w:t xml:space="preserve"> in human children</w:t>
      </w:r>
      <w:r>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in the context of multiple objects.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human beings</w:t>
      </w:r>
      <w:r w:rsidR="00482295">
        <w:rPr>
          <w:rFonts w:ascii="Times New Roman" w:hAnsi="Times New Roman" w:cs="Times New Roman"/>
          <w:color w:val="000000" w:themeColor="text1"/>
          <w:sz w:val="24"/>
          <w:szCs w:val="24"/>
        </w:rPr>
        <w:t xml:space="preserve"> reason about causal events is Bayesian inference</w:t>
      </w:r>
      <w:r w:rsidRPr="007A3FAE">
        <w:rPr>
          <w:rFonts w:ascii="Times New Roman" w:hAnsi="Times New Roman" w:cs="Times New Roman"/>
          <w:color w:val="000000" w:themeColor="text1"/>
          <w:sz w:val="24"/>
          <w:szCs w:val="24"/>
        </w:rPr>
        <w:t xml:space="preserve"> (e.g., Gopnik et al., 2004)</w:t>
      </w:r>
      <w:r w:rsidR="00482295">
        <w:rPr>
          <w:rFonts w:ascii="Times New Roman" w:hAnsi="Times New Roman" w:cs="Times New Roman"/>
          <w:color w:val="000000" w:themeColor="text1"/>
          <w:sz w:val="24"/>
          <w:szCs w:val="24"/>
        </w:rPr>
        <w:t xml:space="preserve"> rather than associative processes such as those captured by the traditional RW model (Rescorla &amp; Wagner, 1972)</w:t>
      </w:r>
      <w:r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 The experiments reported here support a different conclusion. </w:t>
      </w:r>
      <w:r w:rsidR="009662E7">
        <w:rPr>
          <w:rFonts w:ascii="Times New Roman" w:hAnsi="Times New Roman" w:cs="Times New Roman"/>
          <w:color w:val="000000" w:themeColor="text1"/>
          <w:sz w:val="24"/>
          <w:szCs w:val="24"/>
        </w:rPr>
        <w:t>The</w:t>
      </w:r>
      <w:r w:rsidR="005D5346">
        <w:rPr>
          <w:rFonts w:ascii="Times New Roman" w:hAnsi="Times New Roman" w:cs="Times New Roman"/>
          <w:color w:val="000000" w:themeColor="text1"/>
          <w:sz w:val="24"/>
          <w:szCs w:val="24"/>
        </w:rPr>
        <w:t>se results</w:t>
      </w:r>
      <w:r w:rsidR="00366126">
        <w:rPr>
          <w:rFonts w:ascii="Times New Roman" w:hAnsi="Times New Roman" w:cs="Times New Roman"/>
          <w:color w:val="000000" w:themeColor="text1"/>
          <w:sz w:val="24"/>
          <w:szCs w:val="24"/>
        </w:rPr>
        <w:t xml:space="preserve"> suggest that </w:t>
      </w:r>
      <w:r w:rsidR="005D5346">
        <w:rPr>
          <w:rFonts w:ascii="Times New Roman" w:hAnsi="Times New Roman" w:cs="Times New Roman"/>
          <w:color w:val="000000" w:themeColor="text1"/>
          <w:sz w:val="24"/>
          <w:szCs w:val="24"/>
        </w:rPr>
        <w:t>an associative-learning counting mechanism supports 4- to 6-year-old children’s</w:t>
      </w:r>
      <w:r w:rsidR="003610EC">
        <w:rPr>
          <w:rFonts w:ascii="Times New Roman" w:hAnsi="Times New Roman" w:cs="Times New Roman"/>
          <w:color w:val="000000" w:themeColor="text1"/>
          <w:sz w:val="24"/>
          <w:szCs w:val="24"/>
        </w:rPr>
        <w:t xml:space="preserve"> </w:t>
      </w:r>
      <w:r w:rsidR="002D45A1">
        <w:rPr>
          <w:rFonts w:ascii="Times New Roman" w:hAnsi="Times New Roman" w:cs="Times New Roman"/>
          <w:color w:val="000000" w:themeColor="text1"/>
          <w:sz w:val="24"/>
          <w:szCs w:val="24"/>
        </w:rPr>
        <w:t xml:space="preserve">reasoning about </w:t>
      </w:r>
      <w:r w:rsidR="00366126">
        <w:rPr>
          <w:rFonts w:ascii="Times New Roman" w:hAnsi="Times New Roman" w:cs="Times New Roman"/>
          <w:color w:val="000000" w:themeColor="text1"/>
          <w:sz w:val="24"/>
          <w:szCs w:val="24"/>
        </w:rPr>
        <w:t xml:space="preserve">multiple potential causes in a BB context. </w:t>
      </w:r>
      <w:r w:rsidR="00B74D25">
        <w:rPr>
          <w:rFonts w:ascii="Times New Roman" w:hAnsi="Times New Roman" w:cs="Times New Roman"/>
          <w:color w:val="000000" w:themeColor="text1"/>
          <w:sz w:val="24"/>
          <w:szCs w:val="24"/>
        </w:rPr>
        <w:t>Based on these results, we think that the conclusion that associative learning does not underpin causal reasoning in children may be premature.</w:t>
      </w:r>
    </w:p>
    <w:p w14:paraId="4B319DA7" w14:textId="77777777" w:rsidR="00F31528" w:rsidRDefault="00F31528" w:rsidP="007F351A">
      <w:pPr>
        <w:contextualSpacing/>
        <w:rPr>
          <w:rFonts w:ascii="Times New Roman" w:hAnsi="Times New Roman" w:cs="Times New Roman"/>
          <w:sz w:val="24"/>
          <w:szCs w:val="24"/>
        </w:rPr>
      </w:pPr>
    </w:p>
    <w:sectPr w:rsidR="00F31528" w:rsidSect="00323E12">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0F025" w14:textId="77777777" w:rsidR="00016B37" w:rsidRDefault="00016B37" w:rsidP="00323E12">
      <w:pPr>
        <w:spacing w:after="0" w:line="240" w:lineRule="auto"/>
      </w:pPr>
      <w:r>
        <w:separator/>
      </w:r>
    </w:p>
  </w:endnote>
  <w:endnote w:type="continuationSeparator" w:id="0">
    <w:p w14:paraId="19E73504" w14:textId="77777777" w:rsidR="00016B37" w:rsidRDefault="00016B37"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B0491" w14:textId="77777777" w:rsidR="00016B37" w:rsidRDefault="00016B37" w:rsidP="00323E12">
      <w:pPr>
        <w:spacing w:after="0" w:line="240" w:lineRule="auto"/>
      </w:pPr>
      <w:r>
        <w:separator/>
      </w:r>
    </w:p>
  </w:footnote>
  <w:footnote w:type="continuationSeparator" w:id="0">
    <w:p w14:paraId="335ED8D6" w14:textId="77777777" w:rsidR="00016B37" w:rsidRDefault="00016B37"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rson w15:author="Benton, Deon [2]">
    <w15:presenceInfo w15:providerId="AD" w15:userId="S::dbenton2@ad.brown.edu::03db9af9-ab2f-43f5-82fe-73ae47be3d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37A4"/>
    <w:rsid w:val="00003D70"/>
    <w:rsid w:val="00005710"/>
    <w:rsid w:val="000057C9"/>
    <w:rsid w:val="00006280"/>
    <w:rsid w:val="00006724"/>
    <w:rsid w:val="00006F62"/>
    <w:rsid w:val="0000725A"/>
    <w:rsid w:val="0000770F"/>
    <w:rsid w:val="00010360"/>
    <w:rsid w:val="00010929"/>
    <w:rsid w:val="00011123"/>
    <w:rsid w:val="00011603"/>
    <w:rsid w:val="00011D20"/>
    <w:rsid w:val="00012871"/>
    <w:rsid w:val="00013DDC"/>
    <w:rsid w:val="00013FA2"/>
    <w:rsid w:val="000141C9"/>
    <w:rsid w:val="000142D4"/>
    <w:rsid w:val="0001589F"/>
    <w:rsid w:val="00016078"/>
    <w:rsid w:val="00016189"/>
    <w:rsid w:val="00016B37"/>
    <w:rsid w:val="00016CD0"/>
    <w:rsid w:val="000171E4"/>
    <w:rsid w:val="00020467"/>
    <w:rsid w:val="00020478"/>
    <w:rsid w:val="00020876"/>
    <w:rsid w:val="00020FD7"/>
    <w:rsid w:val="00022A76"/>
    <w:rsid w:val="00023030"/>
    <w:rsid w:val="00023956"/>
    <w:rsid w:val="00023B9D"/>
    <w:rsid w:val="00024154"/>
    <w:rsid w:val="00024ED3"/>
    <w:rsid w:val="00025691"/>
    <w:rsid w:val="0002659C"/>
    <w:rsid w:val="00026776"/>
    <w:rsid w:val="00027CD3"/>
    <w:rsid w:val="00027EAB"/>
    <w:rsid w:val="000305CC"/>
    <w:rsid w:val="00030C15"/>
    <w:rsid w:val="00031199"/>
    <w:rsid w:val="00031BA9"/>
    <w:rsid w:val="00031D6B"/>
    <w:rsid w:val="000323C7"/>
    <w:rsid w:val="00032737"/>
    <w:rsid w:val="00032754"/>
    <w:rsid w:val="00032AD3"/>
    <w:rsid w:val="00032F92"/>
    <w:rsid w:val="00033D24"/>
    <w:rsid w:val="00034895"/>
    <w:rsid w:val="00034CB8"/>
    <w:rsid w:val="000369C4"/>
    <w:rsid w:val="00036A6E"/>
    <w:rsid w:val="00037A29"/>
    <w:rsid w:val="000404AE"/>
    <w:rsid w:val="00040C49"/>
    <w:rsid w:val="00042541"/>
    <w:rsid w:val="00042BAD"/>
    <w:rsid w:val="00042C31"/>
    <w:rsid w:val="00042C4A"/>
    <w:rsid w:val="00043C6F"/>
    <w:rsid w:val="00044539"/>
    <w:rsid w:val="0004503A"/>
    <w:rsid w:val="00046807"/>
    <w:rsid w:val="000471A1"/>
    <w:rsid w:val="00047E8D"/>
    <w:rsid w:val="0005048B"/>
    <w:rsid w:val="000504E8"/>
    <w:rsid w:val="00050D24"/>
    <w:rsid w:val="000514D6"/>
    <w:rsid w:val="0005192F"/>
    <w:rsid w:val="00052415"/>
    <w:rsid w:val="00052DBC"/>
    <w:rsid w:val="00052E8D"/>
    <w:rsid w:val="00053854"/>
    <w:rsid w:val="00053BC4"/>
    <w:rsid w:val="00054937"/>
    <w:rsid w:val="00054D6F"/>
    <w:rsid w:val="000554C0"/>
    <w:rsid w:val="00055AE6"/>
    <w:rsid w:val="00056507"/>
    <w:rsid w:val="0005664F"/>
    <w:rsid w:val="00056812"/>
    <w:rsid w:val="000569B4"/>
    <w:rsid w:val="00056DE7"/>
    <w:rsid w:val="00060546"/>
    <w:rsid w:val="0006077E"/>
    <w:rsid w:val="00060BAF"/>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7247"/>
    <w:rsid w:val="00067491"/>
    <w:rsid w:val="00067A6A"/>
    <w:rsid w:val="00067C21"/>
    <w:rsid w:val="00067D8B"/>
    <w:rsid w:val="00070BF7"/>
    <w:rsid w:val="00071189"/>
    <w:rsid w:val="0007155B"/>
    <w:rsid w:val="00071CA1"/>
    <w:rsid w:val="00072061"/>
    <w:rsid w:val="00073D7F"/>
    <w:rsid w:val="00074E2E"/>
    <w:rsid w:val="00074EE7"/>
    <w:rsid w:val="00074F58"/>
    <w:rsid w:val="000752F8"/>
    <w:rsid w:val="000759D1"/>
    <w:rsid w:val="000759FF"/>
    <w:rsid w:val="00075E49"/>
    <w:rsid w:val="0007605A"/>
    <w:rsid w:val="000761EA"/>
    <w:rsid w:val="000770BC"/>
    <w:rsid w:val="000777AD"/>
    <w:rsid w:val="00077ADF"/>
    <w:rsid w:val="00077DAB"/>
    <w:rsid w:val="00080085"/>
    <w:rsid w:val="000809AD"/>
    <w:rsid w:val="00080B94"/>
    <w:rsid w:val="000816AD"/>
    <w:rsid w:val="00081AB9"/>
    <w:rsid w:val="00083100"/>
    <w:rsid w:val="00083E00"/>
    <w:rsid w:val="00083FC2"/>
    <w:rsid w:val="0008469D"/>
    <w:rsid w:val="00085434"/>
    <w:rsid w:val="00086788"/>
    <w:rsid w:val="000900F4"/>
    <w:rsid w:val="00092562"/>
    <w:rsid w:val="00093727"/>
    <w:rsid w:val="00093742"/>
    <w:rsid w:val="00093F1B"/>
    <w:rsid w:val="00094440"/>
    <w:rsid w:val="000947E0"/>
    <w:rsid w:val="000950C3"/>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306"/>
    <w:rsid w:val="000B03B2"/>
    <w:rsid w:val="000B071E"/>
    <w:rsid w:val="000B13D6"/>
    <w:rsid w:val="000B1FB2"/>
    <w:rsid w:val="000B2057"/>
    <w:rsid w:val="000B359F"/>
    <w:rsid w:val="000B3804"/>
    <w:rsid w:val="000B3A47"/>
    <w:rsid w:val="000B3BEF"/>
    <w:rsid w:val="000B3EA5"/>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BA2"/>
    <w:rsid w:val="000C53CE"/>
    <w:rsid w:val="000C6034"/>
    <w:rsid w:val="000C67AA"/>
    <w:rsid w:val="000C78CF"/>
    <w:rsid w:val="000D0B07"/>
    <w:rsid w:val="000D0F07"/>
    <w:rsid w:val="000D1586"/>
    <w:rsid w:val="000D1A45"/>
    <w:rsid w:val="000D261B"/>
    <w:rsid w:val="000D2D3C"/>
    <w:rsid w:val="000D33EE"/>
    <w:rsid w:val="000D3791"/>
    <w:rsid w:val="000D4176"/>
    <w:rsid w:val="000D4A7C"/>
    <w:rsid w:val="000D62AC"/>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CCC"/>
    <w:rsid w:val="000E4264"/>
    <w:rsid w:val="000E4CBE"/>
    <w:rsid w:val="000E63BF"/>
    <w:rsid w:val="000E70B3"/>
    <w:rsid w:val="000E7155"/>
    <w:rsid w:val="000E7263"/>
    <w:rsid w:val="000F09D0"/>
    <w:rsid w:val="000F176F"/>
    <w:rsid w:val="000F423F"/>
    <w:rsid w:val="000F4519"/>
    <w:rsid w:val="000F46D6"/>
    <w:rsid w:val="000F489D"/>
    <w:rsid w:val="000F4976"/>
    <w:rsid w:val="000F5CCE"/>
    <w:rsid w:val="000F5F2B"/>
    <w:rsid w:val="000F6103"/>
    <w:rsid w:val="000F6204"/>
    <w:rsid w:val="000F7187"/>
    <w:rsid w:val="000F7D7D"/>
    <w:rsid w:val="00100B58"/>
    <w:rsid w:val="001017E7"/>
    <w:rsid w:val="00101E9D"/>
    <w:rsid w:val="0010201B"/>
    <w:rsid w:val="0010410F"/>
    <w:rsid w:val="0010419D"/>
    <w:rsid w:val="001048BB"/>
    <w:rsid w:val="0010498C"/>
    <w:rsid w:val="00104C57"/>
    <w:rsid w:val="0010541E"/>
    <w:rsid w:val="001061FF"/>
    <w:rsid w:val="00107780"/>
    <w:rsid w:val="00111181"/>
    <w:rsid w:val="00111358"/>
    <w:rsid w:val="00111DF2"/>
    <w:rsid w:val="001122EF"/>
    <w:rsid w:val="00112917"/>
    <w:rsid w:val="0011315C"/>
    <w:rsid w:val="001131F7"/>
    <w:rsid w:val="001132DB"/>
    <w:rsid w:val="0011395D"/>
    <w:rsid w:val="00113AAD"/>
    <w:rsid w:val="00114A01"/>
    <w:rsid w:val="00114C47"/>
    <w:rsid w:val="00115126"/>
    <w:rsid w:val="00115193"/>
    <w:rsid w:val="00115569"/>
    <w:rsid w:val="001155B2"/>
    <w:rsid w:val="00115B08"/>
    <w:rsid w:val="00115C2B"/>
    <w:rsid w:val="00115D5D"/>
    <w:rsid w:val="00116702"/>
    <w:rsid w:val="00116D4A"/>
    <w:rsid w:val="00117703"/>
    <w:rsid w:val="0012000F"/>
    <w:rsid w:val="0012012B"/>
    <w:rsid w:val="001215C6"/>
    <w:rsid w:val="00122CDC"/>
    <w:rsid w:val="001234E8"/>
    <w:rsid w:val="00124768"/>
    <w:rsid w:val="001249B1"/>
    <w:rsid w:val="00124C75"/>
    <w:rsid w:val="00124CED"/>
    <w:rsid w:val="0012507D"/>
    <w:rsid w:val="001258DC"/>
    <w:rsid w:val="001274A5"/>
    <w:rsid w:val="001276B3"/>
    <w:rsid w:val="001278DB"/>
    <w:rsid w:val="00127975"/>
    <w:rsid w:val="001301CC"/>
    <w:rsid w:val="0013087F"/>
    <w:rsid w:val="00130CC7"/>
    <w:rsid w:val="001314F0"/>
    <w:rsid w:val="0013183B"/>
    <w:rsid w:val="00131C2F"/>
    <w:rsid w:val="00132E9D"/>
    <w:rsid w:val="001332E0"/>
    <w:rsid w:val="00133B0C"/>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6D5"/>
    <w:rsid w:val="001465DC"/>
    <w:rsid w:val="001465F0"/>
    <w:rsid w:val="001469E0"/>
    <w:rsid w:val="00147588"/>
    <w:rsid w:val="00147A94"/>
    <w:rsid w:val="001500D0"/>
    <w:rsid w:val="001505BD"/>
    <w:rsid w:val="00150642"/>
    <w:rsid w:val="00152360"/>
    <w:rsid w:val="0015236D"/>
    <w:rsid w:val="0015239E"/>
    <w:rsid w:val="00152736"/>
    <w:rsid w:val="001527C7"/>
    <w:rsid w:val="00152810"/>
    <w:rsid w:val="00153170"/>
    <w:rsid w:val="00153777"/>
    <w:rsid w:val="001546B0"/>
    <w:rsid w:val="00154868"/>
    <w:rsid w:val="0015568B"/>
    <w:rsid w:val="00155960"/>
    <w:rsid w:val="00155A25"/>
    <w:rsid w:val="00155C02"/>
    <w:rsid w:val="001560E9"/>
    <w:rsid w:val="00156F48"/>
    <w:rsid w:val="00157918"/>
    <w:rsid w:val="00157B28"/>
    <w:rsid w:val="00157BD6"/>
    <w:rsid w:val="0016153D"/>
    <w:rsid w:val="001615A7"/>
    <w:rsid w:val="001618E2"/>
    <w:rsid w:val="00161E23"/>
    <w:rsid w:val="001626DE"/>
    <w:rsid w:val="001629E3"/>
    <w:rsid w:val="001641AD"/>
    <w:rsid w:val="0016632A"/>
    <w:rsid w:val="001667D7"/>
    <w:rsid w:val="00166BA6"/>
    <w:rsid w:val="001701AF"/>
    <w:rsid w:val="00170E8E"/>
    <w:rsid w:val="00171F78"/>
    <w:rsid w:val="00172227"/>
    <w:rsid w:val="00173506"/>
    <w:rsid w:val="0017374C"/>
    <w:rsid w:val="001737F7"/>
    <w:rsid w:val="00173B4C"/>
    <w:rsid w:val="00173E70"/>
    <w:rsid w:val="001742D1"/>
    <w:rsid w:val="00174491"/>
    <w:rsid w:val="0017455C"/>
    <w:rsid w:val="001747BC"/>
    <w:rsid w:val="00174908"/>
    <w:rsid w:val="00175528"/>
    <w:rsid w:val="001757DC"/>
    <w:rsid w:val="00175D1C"/>
    <w:rsid w:val="001770A8"/>
    <w:rsid w:val="00177497"/>
    <w:rsid w:val="001776CC"/>
    <w:rsid w:val="00177FBC"/>
    <w:rsid w:val="00180AC5"/>
    <w:rsid w:val="00180EA3"/>
    <w:rsid w:val="00181330"/>
    <w:rsid w:val="00182173"/>
    <w:rsid w:val="00182251"/>
    <w:rsid w:val="00182378"/>
    <w:rsid w:val="001825AA"/>
    <w:rsid w:val="00182FD5"/>
    <w:rsid w:val="00184895"/>
    <w:rsid w:val="00184AAD"/>
    <w:rsid w:val="00184AC8"/>
    <w:rsid w:val="0018561C"/>
    <w:rsid w:val="001857C4"/>
    <w:rsid w:val="00186635"/>
    <w:rsid w:val="00186B40"/>
    <w:rsid w:val="00187302"/>
    <w:rsid w:val="00187D6A"/>
    <w:rsid w:val="001904A4"/>
    <w:rsid w:val="00191428"/>
    <w:rsid w:val="0019178F"/>
    <w:rsid w:val="00191CC9"/>
    <w:rsid w:val="00192238"/>
    <w:rsid w:val="0019265D"/>
    <w:rsid w:val="00192C62"/>
    <w:rsid w:val="00193653"/>
    <w:rsid w:val="00193CC6"/>
    <w:rsid w:val="00194910"/>
    <w:rsid w:val="00194E71"/>
    <w:rsid w:val="001950C2"/>
    <w:rsid w:val="00195975"/>
    <w:rsid w:val="00196160"/>
    <w:rsid w:val="00196970"/>
    <w:rsid w:val="00196D68"/>
    <w:rsid w:val="001975C5"/>
    <w:rsid w:val="001975EA"/>
    <w:rsid w:val="00197B5D"/>
    <w:rsid w:val="00197DBA"/>
    <w:rsid w:val="001A00FA"/>
    <w:rsid w:val="001A0C23"/>
    <w:rsid w:val="001A14DD"/>
    <w:rsid w:val="001A2513"/>
    <w:rsid w:val="001A2604"/>
    <w:rsid w:val="001A2652"/>
    <w:rsid w:val="001A2854"/>
    <w:rsid w:val="001A3739"/>
    <w:rsid w:val="001A3893"/>
    <w:rsid w:val="001A3EC1"/>
    <w:rsid w:val="001A47C1"/>
    <w:rsid w:val="001A5C2B"/>
    <w:rsid w:val="001A65BE"/>
    <w:rsid w:val="001A6A27"/>
    <w:rsid w:val="001A6E65"/>
    <w:rsid w:val="001A7E4F"/>
    <w:rsid w:val="001B013C"/>
    <w:rsid w:val="001B0577"/>
    <w:rsid w:val="001B06CC"/>
    <w:rsid w:val="001B0DC2"/>
    <w:rsid w:val="001B0F27"/>
    <w:rsid w:val="001B1FD5"/>
    <w:rsid w:val="001B2030"/>
    <w:rsid w:val="001B237C"/>
    <w:rsid w:val="001B24C4"/>
    <w:rsid w:val="001B4B55"/>
    <w:rsid w:val="001B5927"/>
    <w:rsid w:val="001B5D59"/>
    <w:rsid w:val="001B5D9D"/>
    <w:rsid w:val="001B6C60"/>
    <w:rsid w:val="001B7F60"/>
    <w:rsid w:val="001C02F1"/>
    <w:rsid w:val="001C0530"/>
    <w:rsid w:val="001C07E2"/>
    <w:rsid w:val="001C0C54"/>
    <w:rsid w:val="001C0DEF"/>
    <w:rsid w:val="001C0F80"/>
    <w:rsid w:val="001C17F9"/>
    <w:rsid w:val="001C1E31"/>
    <w:rsid w:val="001C28DA"/>
    <w:rsid w:val="001C2DD8"/>
    <w:rsid w:val="001C3009"/>
    <w:rsid w:val="001C3CE9"/>
    <w:rsid w:val="001C3D27"/>
    <w:rsid w:val="001C48AA"/>
    <w:rsid w:val="001C4904"/>
    <w:rsid w:val="001C50F5"/>
    <w:rsid w:val="001C62CF"/>
    <w:rsid w:val="001C6CF3"/>
    <w:rsid w:val="001C7863"/>
    <w:rsid w:val="001C7B22"/>
    <w:rsid w:val="001C7C80"/>
    <w:rsid w:val="001C7FAD"/>
    <w:rsid w:val="001D02C6"/>
    <w:rsid w:val="001D0639"/>
    <w:rsid w:val="001D0D97"/>
    <w:rsid w:val="001D1139"/>
    <w:rsid w:val="001D1606"/>
    <w:rsid w:val="001D1736"/>
    <w:rsid w:val="001D2201"/>
    <w:rsid w:val="001D2408"/>
    <w:rsid w:val="001D333A"/>
    <w:rsid w:val="001D366A"/>
    <w:rsid w:val="001D3788"/>
    <w:rsid w:val="001D4302"/>
    <w:rsid w:val="001D4475"/>
    <w:rsid w:val="001D452C"/>
    <w:rsid w:val="001D4C2C"/>
    <w:rsid w:val="001D5422"/>
    <w:rsid w:val="001D55E8"/>
    <w:rsid w:val="001D5A6A"/>
    <w:rsid w:val="001D656F"/>
    <w:rsid w:val="001D6896"/>
    <w:rsid w:val="001D6A07"/>
    <w:rsid w:val="001D7813"/>
    <w:rsid w:val="001E0521"/>
    <w:rsid w:val="001E1117"/>
    <w:rsid w:val="001E19C5"/>
    <w:rsid w:val="001E19D1"/>
    <w:rsid w:val="001E1BDF"/>
    <w:rsid w:val="001E2CFC"/>
    <w:rsid w:val="001E2F35"/>
    <w:rsid w:val="001E2FC1"/>
    <w:rsid w:val="001E36D5"/>
    <w:rsid w:val="001E42CC"/>
    <w:rsid w:val="001E52FD"/>
    <w:rsid w:val="001E58F2"/>
    <w:rsid w:val="001E5998"/>
    <w:rsid w:val="001E64CE"/>
    <w:rsid w:val="001E652A"/>
    <w:rsid w:val="001E675A"/>
    <w:rsid w:val="001E6EC2"/>
    <w:rsid w:val="001E797C"/>
    <w:rsid w:val="001F07BC"/>
    <w:rsid w:val="001F22EF"/>
    <w:rsid w:val="001F2371"/>
    <w:rsid w:val="001F2A5B"/>
    <w:rsid w:val="001F2CEB"/>
    <w:rsid w:val="001F3187"/>
    <w:rsid w:val="001F4910"/>
    <w:rsid w:val="001F4E87"/>
    <w:rsid w:val="001F5445"/>
    <w:rsid w:val="001F5824"/>
    <w:rsid w:val="001F5CD4"/>
    <w:rsid w:val="001F6713"/>
    <w:rsid w:val="001F6C56"/>
    <w:rsid w:val="001F6DE8"/>
    <w:rsid w:val="001F74F5"/>
    <w:rsid w:val="001F7A23"/>
    <w:rsid w:val="001F7AC9"/>
    <w:rsid w:val="00201936"/>
    <w:rsid w:val="002019F4"/>
    <w:rsid w:val="002020FE"/>
    <w:rsid w:val="0020227B"/>
    <w:rsid w:val="00202361"/>
    <w:rsid w:val="00202576"/>
    <w:rsid w:val="00202E57"/>
    <w:rsid w:val="00203408"/>
    <w:rsid w:val="0020372A"/>
    <w:rsid w:val="00204425"/>
    <w:rsid w:val="00205258"/>
    <w:rsid w:val="00206231"/>
    <w:rsid w:val="002068F5"/>
    <w:rsid w:val="002074C2"/>
    <w:rsid w:val="00207C4F"/>
    <w:rsid w:val="00210527"/>
    <w:rsid w:val="00210BF5"/>
    <w:rsid w:val="0021145B"/>
    <w:rsid w:val="0021208C"/>
    <w:rsid w:val="00212C28"/>
    <w:rsid w:val="00213C36"/>
    <w:rsid w:val="00213DBE"/>
    <w:rsid w:val="00214121"/>
    <w:rsid w:val="0021414F"/>
    <w:rsid w:val="00215098"/>
    <w:rsid w:val="00215103"/>
    <w:rsid w:val="00215CE1"/>
    <w:rsid w:val="0021723D"/>
    <w:rsid w:val="0021727C"/>
    <w:rsid w:val="0021761A"/>
    <w:rsid w:val="00217DEF"/>
    <w:rsid w:val="00217F15"/>
    <w:rsid w:val="002203A2"/>
    <w:rsid w:val="002203E0"/>
    <w:rsid w:val="002212A5"/>
    <w:rsid w:val="002222F2"/>
    <w:rsid w:val="00222A33"/>
    <w:rsid w:val="00222F91"/>
    <w:rsid w:val="00222FAD"/>
    <w:rsid w:val="0022377C"/>
    <w:rsid w:val="00223A2F"/>
    <w:rsid w:val="00224826"/>
    <w:rsid w:val="00225DFE"/>
    <w:rsid w:val="00225E87"/>
    <w:rsid w:val="0022649A"/>
    <w:rsid w:val="00226659"/>
    <w:rsid w:val="00226726"/>
    <w:rsid w:val="00227BA8"/>
    <w:rsid w:val="0023022E"/>
    <w:rsid w:val="002302A1"/>
    <w:rsid w:val="00230399"/>
    <w:rsid w:val="00232348"/>
    <w:rsid w:val="00232A48"/>
    <w:rsid w:val="00234BE9"/>
    <w:rsid w:val="00234CBA"/>
    <w:rsid w:val="00235950"/>
    <w:rsid w:val="00236C05"/>
    <w:rsid w:val="00236EC8"/>
    <w:rsid w:val="00236FB3"/>
    <w:rsid w:val="00237203"/>
    <w:rsid w:val="00237404"/>
    <w:rsid w:val="00237F30"/>
    <w:rsid w:val="00242A73"/>
    <w:rsid w:val="00242F2A"/>
    <w:rsid w:val="002430EB"/>
    <w:rsid w:val="0024358D"/>
    <w:rsid w:val="002448E4"/>
    <w:rsid w:val="00245097"/>
    <w:rsid w:val="00245D56"/>
    <w:rsid w:val="002460A3"/>
    <w:rsid w:val="00246492"/>
    <w:rsid w:val="00247669"/>
    <w:rsid w:val="00250449"/>
    <w:rsid w:val="00250944"/>
    <w:rsid w:val="00250965"/>
    <w:rsid w:val="00250F0C"/>
    <w:rsid w:val="0025168E"/>
    <w:rsid w:val="0025173D"/>
    <w:rsid w:val="002521F1"/>
    <w:rsid w:val="00252559"/>
    <w:rsid w:val="00253410"/>
    <w:rsid w:val="00254EC4"/>
    <w:rsid w:val="002551C3"/>
    <w:rsid w:val="00255E10"/>
    <w:rsid w:val="002564C0"/>
    <w:rsid w:val="00257CA0"/>
    <w:rsid w:val="00260188"/>
    <w:rsid w:val="0026097E"/>
    <w:rsid w:val="00260DDA"/>
    <w:rsid w:val="00260E33"/>
    <w:rsid w:val="00260F1C"/>
    <w:rsid w:val="00261E3F"/>
    <w:rsid w:val="00262791"/>
    <w:rsid w:val="00262DA4"/>
    <w:rsid w:val="00263269"/>
    <w:rsid w:val="0026396D"/>
    <w:rsid w:val="002641C0"/>
    <w:rsid w:val="00265838"/>
    <w:rsid w:val="00265968"/>
    <w:rsid w:val="00265AD0"/>
    <w:rsid w:val="0026657F"/>
    <w:rsid w:val="002668E6"/>
    <w:rsid w:val="00266DBA"/>
    <w:rsid w:val="00267078"/>
    <w:rsid w:val="00267C03"/>
    <w:rsid w:val="00267D34"/>
    <w:rsid w:val="00267F79"/>
    <w:rsid w:val="00270774"/>
    <w:rsid w:val="0027090B"/>
    <w:rsid w:val="00270B29"/>
    <w:rsid w:val="00270CCA"/>
    <w:rsid w:val="00271093"/>
    <w:rsid w:val="00272044"/>
    <w:rsid w:val="0027293D"/>
    <w:rsid w:val="00273433"/>
    <w:rsid w:val="0027350B"/>
    <w:rsid w:val="00273F49"/>
    <w:rsid w:val="00274041"/>
    <w:rsid w:val="00274117"/>
    <w:rsid w:val="0027489C"/>
    <w:rsid w:val="00274BE2"/>
    <w:rsid w:val="0027539B"/>
    <w:rsid w:val="002753F1"/>
    <w:rsid w:val="00275403"/>
    <w:rsid w:val="002754ED"/>
    <w:rsid w:val="0027696A"/>
    <w:rsid w:val="00276EBE"/>
    <w:rsid w:val="00277E30"/>
    <w:rsid w:val="00277FB8"/>
    <w:rsid w:val="0028057C"/>
    <w:rsid w:val="00280599"/>
    <w:rsid w:val="0028071D"/>
    <w:rsid w:val="002809D2"/>
    <w:rsid w:val="0028135B"/>
    <w:rsid w:val="00281400"/>
    <w:rsid w:val="002824F1"/>
    <w:rsid w:val="00282584"/>
    <w:rsid w:val="002828C3"/>
    <w:rsid w:val="002830A0"/>
    <w:rsid w:val="002833CB"/>
    <w:rsid w:val="00283BCE"/>
    <w:rsid w:val="002842C1"/>
    <w:rsid w:val="00284724"/>
    <w:rsid w:val="00284D16"/>
    <w:rsid w:val="00284E27"/>
    <w:rsid w:val="00285156"/>
    <w:rsid w:val="00285F5D"/>
    <w:rsid w:val="002860E1"/>
    <w:rsid w:val="00286B03"/>
    <w:rsid w:val="00287173"/>
    <w:rsid w:val="0028778B"/>
    <w:rsid w:val="00290361"/>
    <w:rsid w:val="00290A33"/>
    <w:rsid w:val="00290BA2"/>
    <w:rsid w:val="00291252"/>
    <w:rsid w:val="00291623"/>
    <w:rsid w:val="0029172A"/>
    <w:rsid w:val="002920C8"/>
    <w:rsid w:val="002931FC"/>
    <w:rsid w:val="00294685"/>
    <w:rsid w:val="00295677"/>
    <w:rsid w:val="002959F5"/>
    <w:rsid w:val="002965E6"/>
    <w:rsid w:val="002968CF"/>
    <w:rsid w:val="00296A89"/>
    <w:rsid w:val="00296CA7"/>
    <w:rsid w:val="0029714F"/>
    <w:rsid w:val="0029753A"/>
    <w:rsid w:val="0029769E"/>
    <w:rsid w:val="002A0A5E"/>
    <w:rsid w:val="002A0F2E"/>
    <w:rsid w:val="002A1D39"/>
    <w:rsid w:val="002A2668"/>
    <w:rsid w:val="002A297B"/>
    <w:rsid w:val="002A3122"/>
    <w:rsid w:val="002A39FD"/>
    <w:rsid w:val="002A437D"/>
    <w:rsid w:val="002A500D"/>
    <w:rsid w:val="002A72A5"/>
    <w:rsid w:val="002A767F"/>
    <w:rsid w:val="002B0E09"/>
    <w:rsid w:val="002B119F"/>
    <w:rsid w:val="002B11FB"/>
    <w:rsid w:val="002B1F17"/>
    <w:rsid w:val="002B202B"/>
    <w:rsid w:val="002B3196"/>
    <w:rsid w:val="002B3221"/>
    <w:rsid w:val="002B420A"/>
    <w:rsid w:val="002B4228"/>
    <w:rsid w:val="002B4ADD"/>
    <w:rsid w:val="002B5343"/>
    <w:rsid w:val="002B5469"/>
    <w:rsid w:val="002B66BE"/>
    <w:rsid w:val="002B6A11"/>
    <w:rsid w:val="002B6C00"/>
    <w:rsid w:val="002B72A9"/>
    <w:rsid w:val="002B7814"/>
    <w:rsid w:val="002B7879"/>
    <w:rsid w:val="002B7E50"/>
    <w:rsid w:val="002C0245"/>
    <w:rsid w:val="002C02AD"/>
    <w:rsid w:val="002C08A7"/>
    <w:rsid w:val="002C0F5A"/>
    <w:rsid w:val="002C1AD9"/>
    <w:rsid w:val="002C1F5A"/>
    <w:rsid w:val="002C20EF"/>
    <w:rsid w:val="002C322F"/>
    <w:rsid w:val="002C3587"/>
    <w:rsid w:val="002C3630"/>
    <w:rsid w:val="002C3666"/>
    <w:rsid w:val="002C47D0"/>
    <w:rsid w:val="002C5153"/>
    <w:rsid w:val="002C5EF9"/>
    <w:rsid w:val="002C655D"/>
    <w:rsid w:val="002C6A31"/>
    <w:rsid w:val="002C7124"/>
    <w:rsid w:val="002C7597"/>
    <w:rsid w:val="002C7E4F"/>
    <w:rsid w:val="002D046E"/>
    <w:rsid w:val="002D0964"/>
    <w:rsid w:val="002D0FF8"/>
    <w:rsid w:val="002D105D"/>
    <w:rsid w:val="002D15F1"/>
    <w:rsid w:val="002D2204"/>
    <w:rsid w:val="002D26BB"/>
    <w:rsid w:val="002D31CB"/>
    <w:rsid w:val="002D34EE"/>
    <w:rsid w:val="002D3737"/>
    <w:rsid w:val="002D3DD8"/>
    <w:rsid w:val="002D438C"/>
    <w:rsid w:val="002D45A1"/>
    <w:rsid w:val="002D531C"/>
    <w:rsid w:val="002D540B"/>
    <w:rsid w:val="002D56CA"/>
    <w:rsid w:val="002D59E6"/>
    <w:rsid w:val="002D5C7B"/>
    <w:rsid w:val="002D5EB1"/>
    <w:rsid w:val="002D6054"/>
    <w:rsid w:val="002D6246"/>
    <w:rsid w:val="002D6B75"/>
    <w:rsid w:val="002D6CE1"/>
    <w:rsid w:val="002D730F"/>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59F"/>
    <w:rsid w:val="002F089A"/>
    <w:rsid w:val="002F1763"/>
    <w:rsid w:val="002F1D45"/>
    <w:rsid w:val="002F2099"/>
    <w:rsid w:val="002F331B"/>
    <w:rsid w:val="002F35BE"/>
    <w:rsid w:val="002F3CC5"/>
    <w:rsid w:val="002F3F46"/>
    <w:rsid w:val="002F4287"/>
    <w:rsid w:val="002F4953"/>
    <w:rsid w:val="002F6C75"/>
    <w:rsid w:val="002F7375"/>
    <w:rsid w:val="002F78D2"/>
    <w:rsid w:val="002F7B14"/>
    <w:rsid w:val="0030038C"/>
    <w:rsid w:val="00300672"/>
    <w:rsid w:val="00300BED"/>
    <w:rsid w:val="003029E0"/>
    <w:rsid w:val="003032E3"/>
    <w:rsid w:val="00303501"/>
    <w:rsid w:val="00303877"/>
    <w:rsid w:val="00303BF6"/>
    <w:rsid w:val="003046E9"/>
    <w:rsid w:val="003049C4"/>
    <w:rsid w:val="003054FE"/>
    <w:rsid w:val="00305A75"/>
    <w:rsid w:val="0030622E"/>
    <w:rsid w:val="00306BD9"/>
    <w:rsid w:val="00306FD3"/>
    <w:rsid w:val="00307889"/>
    <w:rsid w:val="00307E7B"/>
    <w:rsid w:val="003120B3"/>
    <w:rsid w:val="00312128"/>
    <w:rsid w:val="003121B1"/>
    <w:rsid w:val="0031284A"/>
    <w:rsid w:val="00312A05"/>
    <w:rsid w:val="00313416"/>
    <w:rsid w:val="00313575"/>
    <w:rsid w:val="003139F1"/>
    <w:rsid w:val="003143D5"/>
    <w:rsid w:val="003159D5"/>
    <w:rsid w:val="00315BA9"/>
    <w:rsid w:val="00315D14"/>
    <w:rsid w:val="003172B7"/>
    <w:rsid w:val="00317D96"/>
    <w:rsid w:val="00320429"/>
    <w:rsid w:val="003214D4"/>
    <w:rsid w:val="00321B6C"/>
    <w:rsid w:val="003221B4"/>
    <w:rsid w:val="003228F1"/>
    <w:rsid w:val="003232C5"/>
    <w:rsid w:val="00323E12"/>
    <w:rsid w:val="003247E5"/>
    <w:rsid w:val="0032489F"/>
    <w:rsid w:val="003258B1"/>
    <w:rsid w:val="003258D0"/>
    <w:rsid w:val="00325AED"/>
    <w:rsid w:val="00326E8C"/>
    <w:rsid w:val="00326F8F"/>
    <w:rsid w:val="0032749C"/>
    <w:rsid w:val="003274E0"/>
    <w:rsid w:val="003277FB"/>
    <w:rsid w:val="00327D1B"/>
    <w:rsid w:val="003301B0"/>
    <w:rsid w:val="00330AEC"/>
    <w:rsid w:val="0033124D"/>
    <w:rsid w:val="00332092"/>
    <w:rsid w:val="00332868"/>
    <w:rsid w:val="00332886"/>
    <w:rsid w:val="00332925"/>
    <w:rsid w:val="00332A8E"/>
    <w:rsid w:val="00332D11"/>
    <w:rsid w:val="003333DE"/>
    <w:rsid w:val="003336A9"/>
    <w:rsid w:val="00334131"/>
    <w:rsid w:val="003346B6"/>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AE2"/>
    <w:rsid w:val="0034109F"/>
    <w:rsid w:val="00341569"/>
    <w:rsid w:val="00342B0A"/>
    <w:rsid w:val="00343F41"/>
    <w:rsid w:val="00345292"/>
    <w:rsid w:val="00345491"/>
    <w:rsid w:val="00345FCC"/>
    <w:rsid w:val="0034617F"/>
    <w:rsid w:val="003463B0"/>
    <w:rsid w:val="003468C4"/>
    <w:rsid w:val="00351315"/>
    <w:rsid w:val="003519CD"/>
    <w:rsid w:val="00351A01"/>
    <w:rsid w:val="0035203D"/>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6C87"/>
    <w:rsid w:val="00357745"/>
    <w:rsid w:val="003606B5"/>
    <w:rsid w:val="00360A0C"/>
    <w:rsid w:val="003610EC"/>
    <w:rsid w:val="00361D02"/>
    <w:rsid w:val="00362083"/>
    <w:rsid w:val="0036255F"/>
    <w:rsid w:val="00362630"/>
    <w:rsid w:val="00363BDA"/>
    <w:rsid w:val="00363DBA"/>
    <w:rsid w:val="00363DFC"/>
    <w:rsid w:val="003640D1"/>
    <w:rsid w:val="003648E3"/>
    <w:rsid w:val="00364C01"/>
    <w:rsid w:val="003656FB"/>
    <w:rsid w:val="0036571D"/>
    <w:rsid w:val="00365CAA"/>
    <w:rsid w:val="00366126"/>
    <w:rsid w:val="00366CBA"/>
    <w:rsid w:val="00367244"/>
    <w:rsid w:val="003707F7"/>
    <w:rsid w:val="00370BAC"/>
    <w:rsid w:val="00370FD9"/>
    <w:rsid w:val="003710AF"/>
    <w:rsid w:val="00371A0F"/>
    <w:rsid w:val="00371F16"/>
    <w:rsid w:val="003731CE"/>
    <w:rsid w:val="003734E2"/>
    <w:rsid w:val="0037373E"/>
    <w:rsid w:val="00373926"/>
    <w:rsid w:val="00374474"/>
    <w:rsid w:val="003745AF"/>
    <w:rsid w:val="003757E8"/>
    <w:rsid w:val="003759F9"/>
    <w:rsid w:val="00375AFC"/>
    <w:rsid w:val="00375ED6"/>
    <w:rsid w:val="0037656A"/>
    <w:rsid w:val="00376685"/>
    <w:rsid w:val="00376754"/>
    <w:rsid w:val="00376D4D"/>
    <w:rsid w:val="00377083"/>
    <w:rsid w:val="00377633"/>
    <w:rsid w:val="00377C80"/>
    <w:rsid w:val="00377DEE"/>
    <w:rsid w:val="00377F81"/>
    <w:rsid w:val="00380032"/>
    <w:rsid w:val="0038013A"/>
    <w:rsid w:val="00380947"/>
    <w:rsid w:val="003811C8"/>
    <w:rsid w:val="00381E4D"/>
    <w:rsid w:val="00382D6D"/>
    <w:rsid w:val="003830F2"/>
    <w:rsid w:val="003833AD"/>
    <w:rsid w:val="00383DBD"/>
    <w:rsid w:val="00383E53"/>
    <w:rsid w:val="00383FE7"/>
    <w:rsid w:val="003846E4"/>
    <w:rsid w:val="0038478B"/>
    <w:rsid w:val="003848C3"/>
    <w:rsid w:val="0038548A"/>
    <w:rsid w:val="00385FE1"/>
    <w:rsid w:val="00386972"/>
    <w:rsid w:val="00387141"/>
    <w:rsid w:val="003871D1"/>
    <w:rsid w:val="00387A4B"/>
    <w:rsid w:val="00387EDD"/>
    <w:rsid w:val="00390018"/>
    <w:rsid w:val="00390CB9"/>
    <w:rsid w:val="00391591"/>
    <w:rsid w:val="00392463"/>
    <w:rsid w:val="003924D4"/>
    <w:rsid w:val="00392C91"/>
    <w:rsid w:val="00394C20"/>
    <w:rsid w:val="0039554F"/>
    <w:rsid w:val="0039582D"/>
    <w:rsid w:val="00397D2B"/>
    <w:rsid w:val="003A05CE"/>
    <w:rsid w:val="003A1DCE"/>
    <w:rsid w:val="003A2CB4"/>
    <w:rsid w:val="003A5253"/>
    <w:rsid w:val="003A65D6"/>
    <w:rsid w:val="003A67C7"/>
    <w:rsid w:val="003A6F1A"/>
    <w:rsid w:val="003A744C"/>
    <w:rsid w:val="003B00F0"/>
    <w:rsid w:val="003B04E7"/>
    <w:rsid w:val="003B04EF"/>
    <w:rsid w:val="003B07F1"/>
    <w:rsid w:val="003B1B00"/>
    <w:rsid w:val="003B1E0A"/>
    <w:rsid w:val="003B27B4"/>
    <w:rsid w:val="003B2E92"/>
    <w:rsid w:val="003B2FB5"/>
    <w:rsid w:val="003B3185"/>
    <w:rsid w:val="003B31D2"/>
    <w:rsid w:val="003B377E"/>
    <w:rsid w:val="003B37CE"/>
    <w:rsid w:val="003B37F5"/>
    <w:rsid w:val="003B3B5D"/>
    <w:rsid w:val="003B3B6F"/>
    <w:rsid w:val="003B4131"/>
    <w:rsid w:val="003B43E7"/>
    <w:rsid w:val="003B4921"/>
    <w:rsid w:val="003B4DC4"/>
    <w:rsid w:val="003B4F16"/>
    <w:rsid w:val="003B4FBA"/>
    <w:rsid w:val="003B5137"/>
    <w:rsid w:val="003B5C6A"/>
    <w:rsid w:val="003B6595"/>
    <w:rsid w:val="003B7D69"/>
    <w:rsid w:val="003C0345"/>
    <w:rsid w:val="003C1807"/>
    <w:rsid w:val="003C297F"/>
    <w:rsid w:val="003C3241"/>
    <w:rsid w:val="003C354C"/>
    <w:rsid w:val="003C3995"/>
    <w:rsid w:val="003C421C"/>
    <w:rsid w:val="003C4273"/>
    <w:rsid w:val="003C4B3D"/>
    <w:rsid w:val="003C503E"/>
    <w:rsid w:val="003C6A32"/>
    <w:rsid w:val="003C6BE7"/>
    <w:rsid w:val="003C7E97"/>
    <w:rsid w:val="003D11EB"/>
    <w:rsid w:val="003D1595"/>
    <w:rsid w:val="003D1712"/>
    <w:rsid w:val="003D1D3B"/>
    <w:rsid w:val="003D2366"/>
    <w:rsid w:val="003D2430"/>
    <w:rsid w:val="003D2DFF"/>
    <w:rsid w:val="003D2EEC"/>
    <w:rsid w:val="003D3C10"/>
    <w:rsid w:val="003D3C51"/>
    <w:rsid w:val="003D3D98"/>
    <w:rsid w:val="003D465A"/>
    <w:rsid w:val="003D4D33"/>
    <w:rsid w:val="003D5257"/>
    <w:rsid w:val="003D54D4"/>
    <w:rsid w:val="003D5D04"/>
    <w:rsid w:val="003D5D0D"/>
    <w:rsid w:val="003D68B4"/>
    <w:rsid w:val="003D7AF2"/>
    <w:rsid w:val="003D7D7C"/>
    <w:rsid w:val="003E03D5"/>
    <w:rsid w:val="003E136B"/>
    <w:rsid w:val="003E19ED"/>
    <w:rsid w:val="003E2379"/>
    <w:rsid w:val="003E24AC"/>
    <w:rsid w:val="003E2807"/>
    <w:rsid w:val="003E2AFF"/>
    <w:rsid w:val="003E3CCB"/>
    <w:rsid w:val="003E3D61"/>
    <w:rsid w:val="003E4EBA"/>
    <w:rsid w:val="003E580E"/>
    <w:rsid w:val="003E6BAA"/>
    <w:rsid w:val="003E7163"/>
    <w:rsid w:val="003E72AA"/>
    <w:rsid w:val="003E74D3"/>
    <w:rsid w:val="003E7D54"/>
    <w:rsid w:val="003F071C"/>
    <w:rsid w:val="003F07CB"/>
    <w:rsid w:val="003F082D"/>
    <w:rsid w:val="003F0942"/>
    <w:rsid w:val="003F1A1C"/>
    <w:rsid w:val="003F3D63"/>
    <w:rsid w:val="003F3F83"/>
    <w:rsid w:val="003F45F4"/>
    <w:rsid w:val="003F474D"/>
    <w:rsid w:val="003F5904"/>
    <w:rsid w:val="003F62E7"/>
    <w:rsid w:val="003F67CD"/>
    <w:rsid w:val="003F72C8"/>
    <w:rsid w:val="003F7497"/>
    <w:rsid w:val="003F7AD8"/>
    <w:rsid w:val="003F7C64"/>
    <w:rsid w:val="0040083C"/>
    <w:rsid w:val="0040474D"/>
    <w:rsid w:val="00404790"/>
    <w:rsid w:val="004048EB"/>
    <w:rsid w:val="00404AD5"/>
    <w:rsid w:val="00405C14"/>
    <w:rsid w:val="00405DBA"/>
    <w:rsid w:val="00405F1A"/>
    <w:rsid w:val="00406973"/>
    <w:rsid w:val="00406C78"/>
    <w:rsid w:val="00411021"/>
    <w:rsid w:val="00411268"/>
    <w:rsid w:val="00411373"/>
    <w:rsid w:val="00411DEB"/>
    <w:rsid w:val="004120C8"/>
    <w:rsid w:val="004121B1"/>
    <w:rsid w:val="00412572"/>
    <w:rsid w:val="004125BD"/>
    <w:rsid w:val="00412FD9"/>
    <w:rsid w:val="004130A7"/>
    <w:rsid w:val="00413303"/>
    <w:rsid w:val="00413458"/>
    <w:rsid w:val="00413B8E"/>
    <w:rsid w:val="00415322"/>
    <w:rsid w:val="00415951"/>
    <w:rsid w:val="00417009"/>
    <w:rsid w:val="004173D9"/>
    <w:rsid w:val="004175A6"/>
    <w:rsid w:val="004204C6"/>
    <w:rsid w:val="00420BD1"/>
    <w:rsid w:val="00420D7B"/>
    <w:rsid w:val="00422064"/>
    <w:rsid w:val="004227A7"/>
    <w:rsid w:val="00423296"/>
    <w:rsid w:val="004236BC"/>
    <w:rsid w:val="00423A11"/>
    <w:rsid w:val="00423BD2"/>
    <w:rsid w:val="00424296"/>
    <w:rsid w:val="00424435"/>
    <w:rsid w:val="00424602"/>
    <w:rsid w:val="0042504E"/>
    <w:rsid w:val="0042568E"/>
    <w:rsid w:val="00425E16"/>
    <w:rsid w:val="00426193"/>
    <w:rsid w:val="00426D30"/>
    <w:rsid w:val="00426D62"/>
    <w:rsid w:val="00426EB6"/>
    <w:rsid w:val="00426F5C"/>
    <w:rsid w:val="00426FE1"/>
    <w:rsid w:val="0042763F"/>
    <w:rsid w:val="00427BD6"/>
    <w:rsid w:val="00427CDA"/>
    <w:rsid w:val="00427D2B"/>
    <w:rsid w:val="004304B0"/>
    <w:rsid w:val="004305D0"/>
    <w:rsid w:val="00430608"/>
    <w:rsid w:val="00430702"/>
    <w:rsid w:val="004308F2"/>
    <w:rsid w:val="0043128B"/>
    <w:rsid w:val="004314D3"/>
    <w:rsid w:val="00431F9D"/>
    <w:rsid w:val="0043342C"/>
    <w:rsid w:val="0043559C"/>
    <w:rsid w:val="0043585F"/>
    <w:rsid w:val="004358A2"/>
    <w:rsid w:val="00435F3F"/>
    <w:rsid w:val="004369E4"/>
    <w:rsid w:val="00436D0C"/>
    <w:rsid w:val="004377BE"/>
    <w:rsid w:val="00437BA6"/>
    <w:rsid w:val="00440BC2"/>
    <w:rsid w:val="00440E89"/>
    <w:rsid w:val="004413DE"/>
    <w:rsid w:val="00442D8A"/>
    <w:rsid w:val="00443208"/>
    <w:rsid w:val="004432FD"/>
    <w:rsid w:val="00443AB3"/>
    <w:rsid w:val="00444954"/>
    <w:rsid w:val="0044531E"/>
    <w:rsid w:val="00446984"/>
    <w:rsid w:val="00447140"/>
    <w:rsid w:val="00447262"/>
    <w:rsid w:val="0044759D"/>
    <w:rsid w:val="00447F1B"/>
    <w:rsid w:val="00450110"/>
    <w:rsid w:val="00450A26"/>
    <w:rsid w:val="00451248"/>
    <w:rsid w:val="0045189C"/>
    <w:rsid w:val="00452232"/>
    <w:rsid w:val="00452266"/>
    <w:rsid w:val="004527FE"/>
    <w:rsid w:val="00452A2D"/>
    <w:rsid w:val="00452DEA"/>
    <w:rsid w:val="00452FCF"/>
    <w:rsid w:val="00453119"/>
    <w:rsid w:val="0045388E"/>
    <w:rsid w:val="00454041"/>
    <w:rsid w:val="00454763"/>
    <w:rsid w:val="00454AE4"/>
    <w:rsid w:val="00454CAC"/>
    <w:rsid w:val="00454CBA"/>
    <w:rsid w:val="0045583C"/>
    <w:rsid w:val="00455F9F"/>
    <w:rsid w:val="00457136"/>
    <w:rsid w:val="004571D9"/>
    <w:rsid w:val="0045744F"/>
    <w:rsid w:val="00457679"/>
    <w:rsid w:val="004611CC"/>
    <w:rsid w:val="00461B09"/>
    <w:rsid w:val="00461C86"/>
    <w:rsid w:val="00462354"/>
    <w:rsid w:val="004629FF"/>
    <w:rsid w:val="00462AC4"/>
    <w:rsid w:val="004641C7"/>
    <w:rsid w:val="0046494E"/>
    <w:rsid w:val="004651FC"/>
    <w:rsid w:val="00465419"/>
    <w:rsid w:val="00465C76"/>
    <w:rsid w:val="00466235"/>
    <w:rsid w:val="00466246"/>
    <w:rsid w:val="00466FA2"/>
    <w:rsid w:val="004672AD"/>
    <w:rsid w:val="0046739E"/>
    <w:rsid w:val="004700D4"/>
    <w:rsid w:val="00470535"/>
    <w:rsid w:val="004709C1"/>
    <w:rsid w:val="00471BA1"/>
    <w:rsid w:val="004721D6"/>
    <w:rsid w:val="00473008"/>
    <w:rsid w:val="00473FFE"/>
    <w:rsid w:val="004746A8"/>
    <w:rsid w:val="004752F9"/>
    <w:rsid w:val="00475D87"/>
    <w:rsid w:val="00475DC3"/>
    <w:rsid w:val="00475E21"/>
    <w:rsid w:val="004761AC"/>
    <w:rsid w:val="00476670"/>
    <w:rsid w:val="00476BC3"/>
    <w:rsid w:val="00476D5C"/>
    <w:rsid w:val="00480278"/>
    <w:rsid w:val="00480A19"/>
    <w:rsid w:val="00480EAF"/>
    <w:rsid w:val="00480FBF"/>
    <w:rsid w:val="00481B11"/>
    <w:rsid w:val="00482239"/>
    <w:rsid w:val="00482295"/>
    <w:rsid w:val="00482498"/>
    <w:rsid w:val="00482812"/>
    <w:rsid w:val="004829A5"/>
    <w:rsid w:val="00483A55"/>
    <w:rsid w:val="00483E68"/>
    <w:rsid w:val="00484676"/>
    <w:rsid w:val="00485C3A"/>
    <w:rsid w:val="004863E8"/>
    <w:rsid w:val="00486859"/>
    <w:rsid w:val="00487524"/>
    <w:rsid w:val="00487CF4"/>
    <w:rsid w:val="0049018D"/>
    <w:rsid w:val="00490E3C"/>
    <w:rsid w:val="00493038"/>
    <w:rsid w:val="00493CB3"/>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490"/>
    <w:rsid w:val="004A229F"/>
    <w:rsid w:val="004A24F3"/>
    <w:rsid w:val="004A2A94"/>
    <w:rsid w:val="004A2C25"/>
    <w:rsid w:val="004A365E"/>
    <w:rsid w:val="004A3B68"/>
    <w:rsid w:val="004A42C7"/>
    <w:rsid w:val="004A4EA2"/>
    <w:rsid w:val="004A4FB0"/>
    <w:rsid w:val="004A51C7"/>
    <w:rsid w:val="004A571F"/>
    <w:rsid w:val="004A5784"/>
    <w:rsid w:val="004A6688"/>
    <w:rsid w:val="004A6814"/>
    <w:rsid w:val="004A6E5D"/>
    <w:rsid w:val="004A78D4"/>
    <w:rsid w:val="004A7A82"/>
    <w:rsid w:val="004A7F41"/>
    <w:rsid w:val="004B0376"/>
    <w:rsid w:val="004B0A9B"/>
    <w:rsid w:val="004B1ACD"/>
    <w:rsid w:val="004B1D7E"/>
    <w:rsid w:val="004B246D"/>
    <w:rsid w:val="004B25C0"/>
    <w:rsid w:val="004B27AD"/>
    <w:rsid w:val="004B280C"/>
    <w:rsid w:val="004B2F78"/>
    <w:rsid w:val="004B343A"/>
    <w:rsid w:val="004B37B4"/>
    <w:rsid w:val="004B3C37"/>
    <w:rsid w:val="004B3E48"/>
    <w:rsid w:val="004B3E63"/>
    <w:rsid w:val="004B414A"/>
    <w:rsid w:val="004B423A"/>
    <w:rsid w:val="004B50E8"/>
    <w:rsid w:val="004B6209"/>
    <w:rsid w:val="004B6C9F"/>
    <w:rsid w:val="004B70AB"/>
    <w:rsid w:val="004B7C0A"/>
    <w:rsid w:val="004B7E52"/>
    <w:rsid w:val="004B7FC7"/>
    <w:rsid w:val="004C0AF0"/>
    <w:rsid w:val="004C0CF8"/>
    <w:rsid w:val="004C0FAA"/>
    <w:rsid w:val="004C1E1B"/>
    <w:rsid w:val="004C27C7"/>
    <w:rsid w:val="004C2E79"/>
    <w:rsid w:val="004C2EFC"/>
    <w:rsid w:val="004C30B8"/>
    <w:rsid w:val="004C3410"/>
    <w:rsid w:val="004C4143"/>
    <w:rsid w:val="004C4322"/>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BEA"/>
    <w:rsid w:val="004D1D90"/>
    <w:rsid w:val="004D23AE"/>
    <w:rsid w:val="004D3081"/>
    <w:rsid w:val="004D35AB"/>
    <w:rsid w:val="004D3AA9"/>
    <w:rsid w:val="004D5685"/>
    <w:rsid w:val="004D59E0"/>
    <w:rsid w:val="004D6AD9"/>
    <w:rsid w:val="004D741A"/>
    <w:rsid w:val="004D76C8"/>
    <w:rsid w:val="004D7C8C"/>
    <w:rsid w:val="004E05F5"/>
    <w:rsid w:val="004E06CD"/>
    <w:rsid w:val="004E2C13"/>
    <w:rsid w:val="004E304C"/>
    <w:rsid w:val="004E3295"/>
    <w:rsid w:val="004E3B56"/>
    <w:rsid w:val="004E465D"/>
    <w:rsid w:val="004E4D30"/>
    <w:rsid w:val="004E5704"/>
    <w:rsid w:val="004E5A13"/>
    <w:rsid w:val="004E5B0D"/>
    <w:rsid w:val="004E62FB"/>
    <w:rsid w:val="004E648A"/>
    <w:rsid w:val="004E6624"/>
    <w:rsid w:val="004E685F"/>
    <w:rsid w:val="004E71BB"/>
    <w:rsid w:val="004E72FC"/>
    <w:rsid w:val="004E7B2E"/>
    <w:rsid w:val="004E7CB2"/>
    <w:rsid w:val="004F02B5"/>
    <w:rsid w:val="004F07E4"/>
    <w:rsid w:val="004F0DF5"/>
    <w:rsid w:val="004F1A23"/>
    <w:rsid w:val="004F1F9F"/>
    <w:rsid w:val="004F203A"/>
    <w:rsid w:val="004F2D1F"/>
    <w:rsid w:val="004F2EE9"/>
    <w:rsid w:val="004F2FC3"/>
    <w:rsid w:val="004F3051"/>
    <w:rsid w:val="004F3B87"/>
    <w:rsid w:val="004F4176"/>
    <w:rsid w:val="004F669E"/>
    <w:rsid w:val="004F6C87"/>
    <w:rsid w:val="004F6E79"/>
    <w:rsid w:val="004F6F31"/>
    <w:rsid w:val="004F6F71"/>
    <w:rsid w:val="004F7E13"/>
    <w:rsid w:val="004F7F44"/>
    <w:rsid w:val="0050018F"/>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B7"/>
    <w:rsid w:val="00510D09"/>
    <w:rsid w:val="00510E9F"/>
    <w:rsid w:val="00510F4F"/>
    <w:rsid w:val="00511357"/>
    <w:rsid w:val="00511DC6"/>
    <w:rsid w:val="00512BD3"/>
    <w:rsid w:val="00512D4E"/>
    <w:rsid w:val="0051336A"/>
    <w:rsid w:val="00513916"/>
    <w:rsid w:val="00514144"/>
    <w:rsid w:val="005143CF"/>
    <w:rsid w:val="005148E0"/>
    <w:rsid w:val="00516675"/>
    <w:rsid w:val="005167AB"/>
    <w:rsid w:val="005168FE"/>
    <w:rsid w:val="00516D7B"/>
    <w:rsid w:val="00516FC1"/>
    <w:rsid w:val="00517E10"/>
    <w:rsid w:val="0052040A"/>
    <w:rsid w:val="005204B9"/>
    <w:rsid w:val="00521930"/>
    <w:rsid w:val="00521C55"/>
    <w:rsid w:val="00521C8D"/>
    <w:rsid w:val="00522CA2"/>
    <w:rsid w:val="00522D54"/>
    <w:rsid w:val="005233BC"/>
    <w:rsid w:val="00523CBB"/>
    <w:rsid w:val="0052409E"/>
    <w:rsid w:val="00524639"/>
    <w:rsid w:val="00524AA9"/>
    <w:rsid w:val="00524BDA"/>
    <w:rsid w:val="00525EB0"/>
    <w:rsid w:val="0052651C"/>
    <w:rsid w:val="005271A7"/>
    <w:rsid w:val="00527373"/>
    <w:rsid w:val="005275DE"/>
    <w:rsid w:val="0053227C"/>
    <w:rsid w:val="00532710"/>
    <w:rsid w:val="00532AC6"/>
    <w:rsid w:val="00532E3C"/>
    <w:rsid w:val="00533B44"/>
    <w:rsid w:val="00533F63"/>
    <w:rsid w:val="00533FCB"/>
    <w:rsid w:val="005345A8"/>
    <w:rsid w:val="0053465B"/>
    <w:rsid w:val="00535706"/>
    <w:rsid w:val="005368B8"/>
    <w:rsid w:val="00536FB9"/>
    <w:rsid w:val="00537029"/>
    <w:rsid w:val="005401BC"/>
    <w:rsid w:val="00540BC1"/>
    <w:rsid w:val="00540CC3"/>
    <w:rsid w:val="005415F9"/>
    <w:rsid w:val="0054189C"/>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3974"/>
    <w:rsid w:val="00554567"/>
    <w:rsid w:val="005549C2"/>
    <w:rsid w:val="00554BE5"/>
    <w:rsid w:val="00555849"/>
    <w:rsid w:val="00555A06"/>
    <w:rsid w:val="00556043"/>
    <w:rsid w:val="00556157"/>
    <w:rsid w:val="00556C7C"/>
    <w:rsid w:val="0055767E"/>
    <w:rsid w:val="00557756"/>
    <w:rsid w:val="005602C1"/>
    <w:rsid w:val="00560651"/>
    <w:rsid w:val="00560E48"/>
    <w:rsid w:val="00561815"/>
    <w:rsid w:val="005619C3"/>
    <w:rsid w:val="00561B25"/>
    <w:rsid w:val="00561B93"/>
    <w:rsid w:val="00562372"/>
    <w:rsid w:val="005626A0"/>
    <w:rsid w:val="00563291"/>
    <w:rsid w:val="005655FE"/>
    <w:rsid w:val="005663B2"/>
    <w:rsid w:val="00566941"/>
    <w:rsid w:val="00570665"/>
    <w:rsid w:val="005707A0"/>
    <w:rsid w:val="00571716"/>
    <w:rsid w:val="005721D2"/>
    <w:rsid w:val="00572505"/>
    <w:rsid w:val="005725C9"/>
    <w:rsid w:val="00572833"/>
    <w:rsid w:val="00572BC6"/>
    <w:rsid w:val="00572D95"/>
    <w:rsid w:val="00572DC7"/>
    <w:rsid w:val="00573CC2"/>
    <w:rsid w:val="00574D55"/>
    <w:rsid w:val="00574E8E"/>
    <w:rsid w:val="0057541C"/>
    <w:rsid w:val="005754E2"/>
    <w:rsid w:val="005766DD"/>
    <w:rsid w:val="00576771"/>
    <w:rsid w:val="00576A2E"/>
    <w:rsid w:val="00576EC4"/>
    <w:rsid w:val="005772AD"/>
    <w:rsid w:val="00577B26"/>
    <w:rsid w:val="005809AB"/>
    <w:rsid w:val="00580AAB"/>
    <w:rsid w:val="0058138F"/>
    <w:rsid w:val="00582237"/>
    <w:rsid w:val="0058250A"/>
    <w:rsid w:val="00582AC2"/>
    <w:rsid w:val="005836C9"/>
    <w:rsid w:val="005840C4"/>
    <w:rsid w:val="00584858"/>
    <w:rsid w:val="00584DC9"/>
    <w:rsid w:val="00585A16"/>
    <w:rsid w:val="00585EB2"/>
    <w:rsid w:val="00586D0C"/>
    <w:rsid w:val="00586E73"/>
    <w:rsid w:val="0058711F"/>
    <w:rsid w:val="00587DE9"/>
    <w:rsid w:val="00587E32"/>
    <w:rsid w:val="00587FBB"/>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37B"/>
    <w:rsid w:val="005A1EB9"/>
    <w:rsid w:val="005A2907"/>
    <w:rsid w:val="005A2988"/>
    <w:rsid w:val="005A2A59"/>
    <w:rsid w:val="005A2BBC"/>
    <w:rsid w:val="005A2E19"/>
    <w:rsid w:val="005A2E84"/>
    <w:rsid w:val="005A2F5C"/>
    <w:rsid w:val="005A3F81"/>
    <w:rsid w:val="005A4B5B"/>
    <w:rsid w:val="005A4F4A"/>
    <w:rsid w:val="005A50F4"/>
    <w:rsid w:val="005A5389"/>
    <w:rsid w:val="005A586B"/>
    <w:rsid w:val="005A7B03"/>
    <w:rsid w:val="005B0203"/>
    <w:rsid w:val="005B0B72"/>
    <w:rsid w:val="005B1123"/>
    <w:rsid w:val="005B19E4"/>
    <w:rsid w:val="005B2D44"/>
    <w:rsid w:val="005B30E9"/>
    <w:rsid w:val="005B389B"/>
    <w:rsid w:val="005B43E3"/>
    <w:rsid w:val="005B5DCD"/>
    <w:rsid w:val="005B60B3"/>
    <w:rsid w:val="005B6220"/>
    <w:rsid w:val="005B6703"/>
    <w:rsid w:val="005B70DD"/>
    <w:rsid w:val="005B7998"/>
    <w:rsid w:val="005B7DB9"/>
    <w:rsid w:val="005C0812"/>
    <w:rsid w:val="005C10A0"/>
    <w:rsid w:val="005C3235"/>
    <w:rsid w:val="005C3357"/>
    <w:rsid w:val="005C348A"/>
    <w:rsid w:val="005C3B83"/>
    <w:rsid w:val="005C3CFF"/>
    <w:rsid w:val="005C3D9B"/>
    <w:rsid w:val="005C3F53"/>
    <w:rsid w:val="005C4198"/>
    <w:rsid w:val="005C46BE"/>
    <w:rsid w:val="005C4949"/>
    <w:rsid w:val="005C4ED8"/>
    <w:rsid w:val="005C5A63"/>
    <w:rsid w:val="005C5CAE"/>
    <w:rsid w:val="005C5D8B"/>
    <w:rsid w:val="005C6262"/>
    <w:rsid w:val="005C62AD"/>
    <w:rsid w:val="005C6784"/>
    <w:rsid w:val="005C6B14"/>
    <w:rsid w:val="005C7524"/>
    <w:rsid w:val="005D09EB"/>
    <w:rsid w:val="005D17E7"/>
    <w:rsid w:val="005D1818"/>
    <w:rsid w:val="005D1D31"/>
    <w:rsid w:val="005D1EE0"/>
    <w:rsid w:val="005D2375"/>
    <w:rsid w:val="005D2902"/>
    <w:rsid w:val="005D2B26"/>
    <w:rsid w:val="005D33AA"/>
    <w:rsid w:val="005D369C"/>
    <w:rsid w:val="005D3E5A"/>
    <w:rsid w:val="005D50E6"/>
    <w:rsid w:val="005D5346"/>
    <w:rsid w:val="005D53D3"/>
    <w:rsid w:val="005D5B1A"/>
    <w:rsid w:val="005D6658"/>
    <w:rsid w:val="005D6D85"/>
    <w:rsid w:val="005D6E3B"/>
    <w:rsid w:val="005D72CE"/>
    <w:rsid w:val="005E02B4"/>
    <w:rsid w:val="005E0991"/>
    <w:rsid w:val="005E0FAD"/>
    <w:rsid w:val="005E1C39"/>
    <w:rsid w:val="005E1F55"/>
    <w:rsid w:val="005E250B"/>
    <w:rsid w:val="005E273A"/>
    <w:rsid w:val="005E2C0A"/>
    <w:rsid w:val="005E33CB"/>
    <w:rsid w:val="005E3935"/>
    <w:rsid w:val="005E3F10"/>
    <w:rsid w:val="005E40EF"/>
    <w:rsid w:val="005E497A"/>
    <w:rsid w:val="005E499A"/>
    <w:rsid w:val="005E4BDE"/>
    <w:rsid w:val="005E4D8B"/>
    <w:rsid w:val="005E54A2"/>
    <w:rsid w:val="005E6531"/>
    <w:rsid w:val="005E6DD1"/>
    <w:rsid w:val="005E7BFD"/>
    <w:rsid w:val="005E7CC8"/>
    <w:rsid w:val="005F0626"/>
    <w:rsid w:val="005F0E22"/>
    <w:rsid w:val="005F135E"/>
    <w:rsid w:val="005F1603"/>
    <w:rsid w:val="005F2508"/>
    <w:rsid w:val="005F2908"/>
    <w:rsid w:val="005F2E8C"/>
    <w:rsid w:val="005F5EF5"/>
    <w:rsid w:val="005F5FAB"/>
    <w:rsid w:val="005F611D"/>
    <w:rsid w:val="005F6B5B"/>
    <w:rsid w:val="005F76F7"/>
    <w:rsid w:val="00600AD8"/>
    <w:rsid w:val="00600F78"/>
    <w:rsid w:val="006012C5"/>
    <w:rsid w:val="00601CD7"/>
    <w:rsid w:val="00601D64"/>
    <w:rsid w:val="006025AF"/>
    <w:rsid w:val="00602D84"/>
    <w:rsid w:val="00603D9A"/>
    <w:rsid w:val="006044F4"/>
    <w:rsid w:val="00604542"/>
    <w:rsid w:val="00604706"/>
    <w:rsid w:val="006048FB"/>
    <w:rsid w:val="00605C3C"/>
    <w:rsid w:val="00605C8E"/>
    <w:rsid w:val="006076E2"/>
    <w:rsid w:val="00607FAD"/>
    <w:rsid w:val="006105C9"/>
    <w:rsid w:val="00610931"/>
    <w:rsid w:val="006109A9"/>
    <w:rsid w:val="006117A2"/>
    <w:rsid w:val="00611F20"/>
    <w:rsid w:val="0061203E"/>
    <w:rsid w:val="00613C73"/>
    <w:rsid w:val="00614076"/>
    <w:rsid w:val="00614B49"/>
    <w:rsid w:val="0061511D"/>
    <w:rsid w:val="0061606A"/>
    <w:rsid w:val="00616593"/>
    <w:rsid w:val="0061785E"/>
    <w:rsid w:val="00620DDB"/>
    <w:rsid w:val="00622049"/>
    <w:rsid w:val="006221E2"/>
    <w:rsid w:val="006225E3"/>
    <w:rsid w:val="00622DBB"/>
    <w:rsid w:val="0062360C"/>
    <w:rsid w:val="00623CF6"/>
    <w:rsid w:val="00623F1C"/>
    <w:rsid w:val="00625941"/>
    <w:rsid w:val="00625E7E"/>
    <w:rsid w:val="00626040"/>
    <w:rsid w:val="00626B61"/>
    <w:rsid w:val="006272FD"/>
    <w:rsid w:val="00627B0C"/>
    <w:rsid w:val="00627F02"/>
    <w:rsid w:val="006303EE"/>
    <w:rsid w:val="006307B7"/>
    <w:rsid w:val="006326FD"/>
    <w:rsid w:val="00632CCA"/>
    <w:rsid w:val="00632D41"/>
    <w:rsid w:val="006332FA"/>
    <w:rsid w:val="006334C7"/>
    <w:rsid w:val="00633620"/>
    <w:rsid w:val="00633AF0"/>
    <w:rsid w:val="00634CCD"/>
    <w:rsid w:val="006357A2"/>
    <w:rsid w:val="00635805"/>
    <w:rsid w:val="00635CFB"/>
    <w:rsid w:val="00635F70"/>
    <w:rsid w:val="0063692C"/>
    <w:rsid w:val="00636BE6"/>
    <w:rsid w:val="00636ECF"/>
    <w:rsid w:val="0063721E"/>
    <w:rsid w:val="00637732"/>
    <w:rsid w:val="0063790A"/>
    <w:rsid w:val="00637EBC"/>
    <w:rsid w:val="006406C5"/>
    <w:rsid w:val="00641219"/>
    <w:rsid w:val="00641F03"/>
    <w:rsid w:val="006422BC"/>
    <w:rsid w:val="006431D7"/>
    <w:rsid w:val="006434DB"/>
    <w:rsid w:val="006440A0"/>
    <w:rsid w:val="00644107"/>
    <w:rsid w:val="00645001"/>
    <w:rsid w:val="0064557E"/>
    <w:rsid w:val="00645A78"/>
    <w:rsid w:val="00646308"/>
    <w:rsid w:val="006464BF"/>
    <w:rsid w:val="006472F7"/>
    <w:rsid w:val="00647A4A"/>
    <w:rsid w:val="00647D2F"/>
    <w:rsid w:val="00647D89"/>
    <w:rsid w:val="00647E9D"/>
    <w:rsid w:val="00647ED2"/>
    <w:rsid w:val="006505A3"/>
    <w:rsid w:val="006520C9"/>
    <w:rsid w:val="00652927"/>
    <w:rsid w:val="00652E0B"/>
    <w:rsid w:val="0065384C"/>
    <w:rsid w:val="00653AF1"/>
    <w:rsid w:val="00653D6C"/>
    <w:rsid w:val="006543F8"/>
    <w:rsid w:val="006545A6"/>
    <w:rsid w:val="0065511E"/>
    <w:rsid w:val="0065581A"/>
    <w:rsid w:val="00655CBB"/>
    <w:rsid w:val="00656113"/>
    <w:rsid w:val="006562B3"/>
    <w:rsid w:val="00656919"/>
    <w:rsid w:val="0065696A"/>
    <w:rsid w:val="00656E1E"/>
    <w:rsid w:val="00656EDD"/>
    <w:rsid w:val="00657219"/>
    <w:rsid w:val="0065727B"/>
    <w:rsid w:val="00657AE5"/>
    <w:rsid w:val="00657E2C"/>
    <w:rsid w:val="00657E2F"/>
    <w:rsid w:val="006613EB"/>
    <w:rsid w:val="00661FDE"/>
    <w:rsid w:val="006628F2"/>
    <w:rsid w:val="0066381E"/>
    <w:rsid w:val="00664D05"/>
    <w:rsid w:val="00664E73"/>
    <w:rsid w:val="00665447"/>
    <w:rsid w:val="00666486"/>
    <w:rsid w:val="006674EA"/>
    <w:rsid w:val="0066771E"/>
    <w:rsid w:val="00670051"/>
    <w:rsid w:val="006701A9"/>
    <w:rsid w:val="00670226"/>
    <w:rsid w:val="006708F5"/>
    <w:rsid w:val="00670CD5"/>
    <w:rsid w:val="0067120D"/>
    <w:rsid w:val="00671342"/>
    <w:rsid w:val="0067162D"/>
    <w:rsid w:val="00672A4D"/>
    <w:rsid w:val="00672C5F"/>
    <w:rsid w:val="006737DF"/>
    <w:rsid w:val="00673CA1"/>
    <w:rsid w:val="00673D12"/>
    <w:rsid w:val="00673F7F"/>
    <w:rsid w:val="0067454C"/>
    <w:rsid w:val="00674592"/>
    <w:rsid w:val="00674874"/>
    <w:rsid w:val="0067595B"/>
    <w:rsid w:val="00675E1A"/>
    <w:rsid w:val="00677185"/>
    <w:rsid w:val="006776F2"/>
    <w:rsid w:val="0068064F"/>
    <w:rsid w:val="006809AD"/>
    <w:rsid w:val="006816B6"/>
    <w:rsid w:val="0068230A"/>
    <w:rsid w:val="0068307A"/>
    <w:rsid w:val="00683702"/>
    <w:rsid w:val="0068468A"/>
    <w:rsid w:val="00684722"/>
    <w:rsid w:val="00684A92"/>
    <w:rsid w:val="00684B23"/>
    <w:rsid w:val="006852C3"/>
    <w:rsid w:val="00685575"/>
    <w:rsid w:val="006870FF"/>
    <w:rsid w:val="00687301"/>
    <w:rsid w:val="00687402"/>
    <w:rsid w:val="00687CB7"/>
    <w:rsid w:val="00690992"/>
    <w:rsid w:val="006913FA"/>
    <w:rsid w:val="00691761"/>
    <w:rsid w:val="00691859"/>
    <w:rsid w:val="0069238A"/>
    <w:rsid w:val="00692671"/>
    <w:rsid w:val="00693278"/>
    <w:rsid w:val="0069375C"/>
    <w:rsid w:val="006938AF"/>
    <w:rsid w:val="00693C1F"/>
    <w:rsid w:val="00693CEF"/>
    <w:rsid w:val="0069491F"/>
    <w:rsid w:val="00694AF2"/>
    <w:rsid w:val="00694EDD"/>
    <w:rsid w:val="00695BE7"/>
    <w:rsid w:val="00695D4D"/>
    <w:rsid w:val="006963C6"/>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7D"/>
    <w:rsid w:val="006A63E7"/>
    <w:rsid w:val="006A6D03"/>
    <w:rsid w:val="006B055E"/>
    <w:rsid w:val="006B0F1E"/>
    <w:rsid w:val="006B14B5"/>
    <w:rsid w:val="006B1534"/>
    <w:rsid w:val="006B15E9"/>
    <w:rsid w:val="006B1B09"/>
    <w:rsid w:val="006B1D99"/>
    <w:rsid w:val="006B2089"/>
    <w:rsid w:val="006B29B2"/>
    <w:rsid w:val="006B29BF"/>
    <w:rsid w:val="006B34DA"/>
    <w:rsid w:val="006B3808"/>
    <w:rsid w:val="006B41BB"/>
    <w:rsid w:val="006B4EBB"/>
    <w:rsid w:val="006B53AA"/>
    <w:rsid w:val="006B615D"/>
    <w:rsid w:val="006B732C"/>
    <w:rsid w:val="006B74C6"/>
    <w:rsid w:val="006B7C8E"/>
    <w:rsid w:val="006C03F4"/>
    <w:rsid w:val="006C04D5"/>
    <w:rsid w:val="006C1692"/>
    <w:rsid w:val="006C1FD2"/>
    <w:rsid w:val="006C23F1"/>
    <w:rsid w:val="006C2A16"/>
    <w:rsid w:val="006C34C6"/>
    <w:rsid w:val="006C394E"/>
    <w:rsid w:val="006C4563"/>
    <w:rsid w:val="006C5308"/>
    <w:rsid w:val="006C54DD"/>
    <w:rsid w:val="006C7113"/>
    <w:rsid w:val="006C7493"/>
    <w:rsid w:val="006C7A00"/>
    <w:rsid w:val="006D0433"/>
    <w:rsid w:val="006D04FB"/>
    <w:rsid w:val="006D0764"/>
    <w:rsid w:val="006D10C5"/>
    <w:rsid w:val="006D165C"/>
    <w:rsid w:val="006D1B9F"/>
    <w:rsid w:val="006D1DE1"/>
    <w:rsid w:val="006D1FE1"/>
    <w:rsid w:val="006D218D"/>
    <w:rsid w:val="006D21AA"/>
    <w:rsid w:val="006D231D"/>
    <w:rsid w:val="006D3362"/>
    <w:rsid w:val="006D3640"/>
    <w:rsid w:val="006D4077"/>
    <w:rsid w:val="006D4435"/>
    <w:rsid w:val="006D52B6"/>
    <w:rsid w:val="006D563D"/>
    <w:rsid w:val="006D56BC"/>
    <w:rsid w:val="006D5AFB"/>
    <w:rsid w:val="006D7F68"/>
    <w:rsid w:val="006E0194"/>
    <w:rsid w:val="006E1035"/>
    <w:rsid w:val="006E10F7"/>
    <w:rsid w:val="006E1176"/>
    <w:rsid w:val="006E211B"/>
    <w:rsid w:val="006E2357"/>
    <w:rsid w:val="006E2E9D"/>
    <w:rsid w:val="006E30B8"/>
    <w:rsid w:val="006E3FDE"/>
    <w:rsid w:val="006E4243"/>
    <w:rsid w:val="006E44A2"/>
    <w:rsid w:val="006E52FC"/>
    <w:rsid w:val="006E5D88"/>
    <w:rsid w:val="006E5E35"/>
    <w:rsid w:val="006E65FB"/>
    <w:rsid w:val="006E677F"/>
    <w:rsid w:val="006E6AD8"/>
    <w:rsid w:val="006E6CEA"/>
    <w:rsid w:val="006E70C6"/>
    <w:rsid w:val="006E75AE"/>
    <w:rsid w:val="006E765B"/>
    <w:rsid w:val="006E7865"/>
    <w:rsid w:val="006E7AA3"/>
    <w:rsid w:val="006F003B"/>
    <w:rsid w:val="006F0F3B"/>
    <w:rsid w:val="006F1239"/>
    <w:rsid w:val="006F196C"/>
    <w:rsid w:val="006F1B1A"/>
    <w:rsid w:val="006F260C"/>
    <w:rsid w:val="006F2751"/>
    <w:rsid w:val="006F2928"/>
    <w:rsid w:val="006F55F1"/>
    <w:rsid w:val="006F5F82"/>
    <w:rsid w:val="006F6B68"/>
    <w:rsid w:val="006F6D93"/>
    <w:rsid w:val="006F6DEA"/>
    <w:rsid w:val="006F799C"/>
    <w:rsid w:val="006F7EE6"/>
    <w:rsid w:val="0070117A"/>
    <w:rsid w:val="00701571"/>
    <w:rsid w:val="00701BD8"/>
    <w:rsid w:val="007024D9"/>
    <w:rsid w:val="00702B67"/>
    <w:rsid w:val="00702CCA"/>
    <w:rsid w:val="00702F19"/>
    <w:rsid w:val="00702F42"/>
    <w:rsid w:val="00703395"/>
    <w:rsid w:val="007034FE"/>
    <w:rsid w:val="0070394E"/>
    <w:rsid w:val="00703A49"/>
    <w:rsid w:val="00704CF8"/>
    <w:rsid w:val="0070539B"/>
    <w:rsid w:val="00706D07"/>
    <w:rsid w:val="00706F26"/>
    <w:rsid w:val="0070700C"/>
    <w:rsid w:val="00707891"/>
    <w:rsid w:val="007107BB"/>
    <w:rsid w:val="00710F2F"/>
    <w:rsid w:val="00711E4F"/>
    <w:rsid w:val="00712061"/>
    <w:rsid w:val="007123DC"/>
    <w:rsid w:val="0071291D"/>
    <w:rsid w:val="00712C33"/>
    <w:rsid w:val="00712E1B"/>
    <w:rsid w:val="007138E9"/>
    <w:rsid w:val="007138FF"/>
    <w:rsid w:val="007141EE"/>
    <w:rsid w:val="00714381"/>
    <w:rsid w:val="00714CDA"/>
    <w:rsid w:val="00714EE6"/>
    <w:rsid w:val="007152FE"/>
    <w:rsid w:val="00716931"/>
    <w:rsid w:val="00717DCB"/>
    <w:rsid w:val="00720AFD"/>
    <w:rsid w:val="00720BC6"/>
    <w:rsid w:val="00720D1B"/>
    <w:rsid w:val="007222B9"/>
    <w:rsid w:val="00722300"/>
    <w:rsid w:val="00722E2C"/>
    <w:rsid w:val="007236F0"/>
    <w:rsid w:val="00723915"/>
    <w:rsid w:val="00723ADF"/>
    <w:rsid w:val="007245C2"/>
    <w:rsid w:val="00724B77"/>
    <w:rsid w:val="00726518"/>
    <w:rsid w:val="00726BF5"/>
    <w:rsid w:val="00730A7F"/>
    <w:rsid w:val="00730CB9"/>
    <w:rsid w:val="00732D5A"/>
    <w:rsid w:val="0073314C"/>
    <w:rsid w:val="00733276"/>
    <w:rsid w:val="00733529"/>
    <w:rsid w:val="0073383C"/>
    <w:rsid w:val="00733D07"/>
    <w:rsid w:val="007348C6"/>
    <w:rsid w:val="00734CBA"/>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281C"/>
    <w:rsid w:val="00742B8D"/>
    <w:rsid w:val="00743077"/>
    <w:rsid w:val="00743BD1"/>
    <w:rsid w:val="00743C7C"/>
    <w:rsid w:val="00746BC7"/>
    <w:rsid w:val="00746EDA"/>
    <w:rsid w:val="007479C2"/>
    <w:rsid w:val="00747AA7"/>
    <w:rsid w:val="007503ED"/>
    <w:rsid w:val="007505F8"/>
    <w:rsid w:val="007509D9"/>
    <w:rsid w:val="00751DCD"/>
    <w:rsid w:val="00753224"/>
    <w:rsid w:val="00753582"/>
    <w:rsid w:val="00754021"/>
    <w:rsid w:val="00754881"/>
    <w:rsid w:val="007554A9"/>
    <w:rsid w:val="00755FF5"/>
    <w:rsid w:val="00756AF0"/>
    <w:rsid w:val="00756D1A"/>
    <w:rsid w:val="00757EB2"/>
    <w:rsid w:val="007606D7"/>
    <w:rsid w:val="0076155D"/>
    <w:rsid w:val="00762619"/>
    <w:rsid w:val="00762717"/>
    <w:rsid w:val="00762A8D"/>
    <w:rsid w:val="00762DB0"/>
    <w:rsid w:val="007634C1"/>
    <w:rsid w:val="00763587"/>
    <w:rsid w:val="00763AD3"/>
    <w:rsid w:val="0076597B"/>
    <w:rsid w:val="00765B57"/>
    <w:rsid w:val="00766E00"/>
    <w:rsid w:val="00766E1C"/>
    <w:rsid w:val="00767091"/>
    <w:rsid w:val="0076758B"/>
    <w:rsid w:val="007706EA"/>
    <w:rsid w:val="00770A3F"/>
    <w:rsid w:val="00771323"/>
    <w:rsid w:val="00771343"/>
    <w:rsid w:val="00771DD7"/>
    <w:rsid w:val="007730E6"/>
    <w:rsid w:val="00773281"/>
    <w:rsid w:val="0077335A"/>
    <w:rsid w:val="00775AAB"/>
    <w:rsid w:val="00775BA1"/>
    <w:rsid w:val="00776BC6"/>
    <w:rsid w:val="00776EC3"/>
    <w:rsid w:val="0077702D"/>
    <w:rsid w:val="007805D5"/>
    <w:rsid w:val="00780A23"/>
    <w:rsid w:val="0078120F"/>
    <w:rsid w:val="00781670"/>
    <w:rsid w:val="00781FEB"/>
    <w:rsid w:val="007823B6"/>
    <w:rsid w:val="0078256C"/>
    <w:rsid w:val="00782582"/>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51B"/>
    <w:rsid w:val="00790805"/>
    <w:rsid w:val="00790A38"/>
    <w:rsid w:val="00790BB1"/>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673C"/>
    <w:rsid w:val="00796AED"/>
    <w:rsid w:val="00797437"/>
    <w:rsid w:val="007A038E"/>
    <w:rsid w:val="007A088F"/>
    <w:rsid w:val="007A0902"/>
    <w:rsid w:val="007A166B"/>
    <w:rsid w:val="007A1FD3"/>
    <w:rsid w:val="007A23AE"/>
    <w:rsid w:val="007A32F6"/>
    <w:rsid w:val="007A35B6"/>
    <w:rsid w:val="007A36BD"/>
    <w:rsid w:val="007A3FAE"/>
    <w:rsid w:val="007A447D"/>
    <w:rsid w:val="007A494E"/>
    <w:rsid w:val="007A4E09"/>
    <w:rsid w:val="007A51FD"/>
    <w:rsid w:val="007A5248"/>
    <w:rsid w:val="007A6C11"/>
    <w:rsid w:val="007A6CFF"/>
    <w:rsid w:val="007A6FE1"/>
    <w:rsid w:val="007A73BB"/>
    <w:rsid w:val="007A7761"/>
    <w:rsid w:val="007A7F3E"/>
    <w:rsid w:val="007B0D79"/>
    <w:rsid w:val="007B18F5"/>
    <w:rsid w:val="007B1933"/>
    <w:rsid w:val="007B1A98"/>
    <w:rsid w:val="007B2024"/>
    <w:rsid w:val="007B2CAC"/>
    <w:rsid w:val="007B2E7D"/>
    <w:rsid w:val="007B2F69"/>
    <w:rsid w:val="007B37A5"/>
    <w:rsid w:val="007B3851"/>
    <w:rsid w:val="007B3AFA"/>
    <w:rsid w:val="007B3EF7"/>
    <w:rsid w:val="007B4283"/>
    <w:rsid w:val="007B43BD"/>
    <w:rsid w:val="007B446C"/>
    <w:rsid w:val="007B4BE6"/>
    <w:rsid w:val="007B5A1B"/>
    <w:rsid w:val="007B626B"/>
    <w:rsid w:val="007B699D"/>
    <w:rsid w:val="007B6B9F"/>
    <w:rsid w:val="007B6ED5"/>
    <w:rsid w:val="007B77D9"/>
    <w:rsid w:val="007B7D43"/>
    <w:rsid w:val="007C088D"/>
    <w:rsid w:val="007C0A77"/>
    <w:rsid w:val="007C0E48"/>
    <w:rsid w:val="007C1072"/>
    <w:rsid w:val="007C1274"/>
    <w:rsid w:val="007C19A9"/>
    <w:rsid w:val="007C1D32"/>
    <w:rsid w:val="007C2053"/>
    <w:rsid w:val="007C240B"/>
    <w:rsid w:val="007C3049"/>
    <w:rsid w:val="007C4691"/>
    <w:rsid w:val="007C473F"/>
    <w:rsid w:val="007C4CF5"/>
    <w:rsid w:val="007C4DFE"/>
    <w:rsid w:val="007C63BC"/>
    <w:rsid w:val="007C6452"/>
    <w:rsid w:val="007C77B6"/>
    <w:rsid w:val="007C7BBB"/>
    <w:rsid w:val="007C7EEA"/>
    <w:rsid w:val="007D0E43"/>
    <w:rsid w:val="007D10BD"/>
    <w:rsid w:val="007D34E6"/>
    <w:rsid w:val="007D3A74"/>
    <w:rsid w:val="007D3DA0"/>
    <w:rsid w:val="007D3FFB"/>
    <w:rsid w:val="007D532A"/>
    <w:rsid w:val="007D55E1"/>
    <w:rsid w:val="007D60E2"/>
    <w:rsid w:val="007D664A"/>
    <w:rsid w:val="007D68CD"/>
    <w:rsid w:val="007D72EE"/>
    <w:rsid w:val="007D7F7C"/>
    <w:rsid w:val="007E110F"/>
    <w:rsid w:val="007E18F6"/>
    <w:rsid w:val="007E1E7D"/>
    <w:rsid w:val="007E2D34"/>
    <w:rsid w:val="007E3882"/>
    <w:rsid w:val="007E3FCD"/>
    <w:rsid w:val="007E4344"/>
    <w:rsid w:val="007E49D0"/>
    <w:rsid w:val="007E4DB5"/>
    <w:rsid w:val="007E4EA2"/>
    <w:rsid w:val="007E4ECA"/>
    <w:rsid w:val="007E5326"/>
    <w:rsid w:val="007E5BA6"/>
    <w:rsid w:val="007E5BAE"/>
    <w:rsid w:val="007E5ED0"/>
    <w:rsid w:val="007E5FC1"/>
    <w:rsid w:val="007E634A"/>
    <w:rsid w:val="007E6AE1"/>
    <w:rsid w:val="007E6B12"/>
    <w:rsid w:val="007E6BEB"/>
    <w:rsid w:val="007E7E7B"/>
    <w:rsid w:val="007F03EF"/>
    <w:rsid w:val="007F0C81"/>
    <w:rsid w:val="007F1279"/>
    <w:rsid w:val="007F1731"/>
    <w:rsid w:val="007F254F"/>
    <w:rsid w:val="007F29F6"/>
    <w:rsid w:val="007F34FE"/>
    <w:rsid w:val="007F351A"/>
    <w:rsid w:val="007F35F4"/>
    <w:rsid w:val="007F5076"/>
    <w:rsid w:val="007F53B0"/>
    <w:rsid w:val="007F5549"/>
    <w:rsid w:val="007F659B"/>
    <w:rsid w:val="007F69A7"/>
    <w:rsid w:val="007F73FC"/>
    <w:rsid w:val="007F7682"/>
    <w:rsid w:val="007F77AA"/>
    <w:rsid w:val="007F7828"/>
    <w:rsid w:val="00800345"/>
    <w:rsid w:val="00800879"/>
    <w:rsid w:val="00801F96"/>
    <w:rsid w:val="00802324"/>
    <w:rsid w:val="008033E4"/>
    <w:rsid w:val="0080358A"/>
    <w:rsid w:val="0080399C"/>
    <w:rsid w:val="00803A2E"/>
    <w:rsid w:val="00804210"/>
    <w:rsid w:val="00804E79"/>
    <w:rsid w:val="00805021"/>
    <w:rsid w:val="00805A8C"/>
    <w:rsid w:val="00806777"/>
    <w:rsid w:val="00810BFA"/>
    <w:rsid w:val="00811EA1"/>
    <w:rsid w:val="008131C4"/>
    <w:rsid w:val="00813D2A"/>
    <w:rsid w:val="008142F1"/>
    <w:rsid w:val="00814603"/>
    <w:rsid w:val="00814604"/>
    <w:rsid w:val="008149E9"/>
    <w:rsid w:val="00814BAA"/>
    <w:rsid w:val="00815C87"/>
    <w:rsid w:val="008171DE"/>
    <w:rsid w:val="00817260"/>
    <w:rsid w:val="00817844"/>
    <w:rsid w:val="00817BFD"/>
    <w:rsid w:val="00821525"/>
    <w:rsid w:val="0082196A"/>
    <w:rsid w:val="00822501"/>
    <w:rsid w:val="00822A22"/>
    <w:rsid w:val="00822DE4"/>
    <w:rsid w:val="00824FE0"/>
    <w:rsid w:val="00825229"/>
    <w:rsid w:val="00825C40"/>
    <w:rsid w:val="0082608F"/>
    <w:rsid w:val="00826F13"/>
    <w:rsid w:val="0082728D"/>
    <w:rsid w:val="00827CB0"/>
    <w:rsid w:val="00827F3E"/>
    <w:rsid w:val="00830396"/>
    <w:rsid w:val="00830CB2"/>
    <w:rsid w:val="00830F6F"/>
    <w:rsid w:val="00831385"/>
    <w:rsid w:val="008314B3"/>
    <w:rsid w:val="008318FA"/>
    <w:rsid w:val="00831BA4"/>
    <w:rsid w:val="00831C51"/>
    <w:rsid w:val="00831E4F"/>
    <w:rsid w:val="0083241F"/>
    <w:rsid w:val="008324BA"/>
    <w:rsid w:val="00832A7A"/>
    <w:rsid w:val="00833D47"/>
    <w:rsid w:val="00834531"/>
    <w:rsid w:val="00834ACC"/>
    <w:rsid w:val="008359FE"/>
    <w:rsid w:val="008375DC"/>
    <w:rsid w:val="00840722"/>
    <w:rsid w:val="0084096B"/>
    <w:rsid w:val="00840D81"/>
    <w:rsid w:val="00841D50"/>
    <w:rsid w:val="008429FD"/>
    <w:rsid w:val="00842C3A"/>
    <w:rsid w:val="00843635"/>
    <w:rsid w:val="00843B9A"/>
    <w:rsid w:val="008449A5"/>
    <w:rsid w:val="00844B5F"/>
    <w:rsid w:val="00844F40"/>
    <w:rsid w:val="00845313"/>
    <w:rsid w:val="008456F7"/>
    <w:rsid w:val="008463D2"/>
    <w:rsid w:val="00847E0F"/>
    <w:rsid w:val="00847E80"/>
    <w:rsid w:val="00850064"/>
    <w:rsid w:val="0085059E"/>
    <w:rsid w:val="00850EC5"/>
    <w:rsid w:val="00851585"/>
    <w:rsid w:val="0085201B"/>
    <w:rsid w:val="008520A6"/>
    <w:rsid w:val="0085324A"/>
    <w:rsid w:val="0085332F"/>
    <w:rsid w:val="00853560"/>
    <w:rsid w:val="008535AE"/>
    <w:rsid w:val="00853656"/>
    <w:rsid w:val="008536D7"/>
    <w:rsid w:val="008537F8"/>
    <w:rsid w:val="0085394A"/>
    <w:rsid w:val="0085398C"/>
    <w:rsid w:val="008543FC"/>
    <w:rsid w:val="008552F6"/>
    <w:rsid w:val="00855645"/>
    <w:rsid w:val="00856195"/>
    <w:rsid w:val="00856E54"/>
    <w:rsid w:val="00856EF1"/>
    <w:rsid w:val="008572B2"/>
    <w:rsid w:val="00857D6D"/>
    <w:rsid w:val="00860DE5"/>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3D3"/>
    <w:rsid w:val="00865655"/>
    <w:rsid w:val="00865766"/>
    <w:rsid w:val="0087097A"/>
    <w:rsid w:val="00870997"/>
    <w:rsid w:val="0087186A"/>
    <w:rsid w:val="00871EEE"/>
    <w:rsid w:val="00871F50"/>
    <w:rsid w:val="00872F7D"/>
    <w:rsid w:val="00874012"/>
    <w:rsid w:val="008746D9"/>
    <w:rsid w:val="00874C8E"/>
    <w:rsid w:val="008752EC"/>
    <w:rsid w:val="0087693C"/>
    <w:rsid w:val="00876C71"/>
    <w:rsid w:val="00876EB8"/>
    <w:rsid w:val="008773F5"/>
    <w:rsid w:val="008809C8"/>
    <w:rsid w:val="00881905"/>
    <w:rsid w:val="00881BF4"/>
    <w:rsid w:val="0088207B"/>
    <w:rsid w:val="0088233C"/>
    <w:rsid w:val="00882518"/>
    <w:rsid w:val="00883033"/>
    <w:rsid w:val="008834A9"/>
    <w:rsid w:val="00883BBE"/>
    <w:rsid w:val="00883CAC"/>
    <w:rsid w:val="00885395"/>
    <w:rsid w:val="008853BF"/>
    <w:rsid w:val="0088562A"/>
    <w:rsid w:val="0088580E"/>
    <w:rsid w:val="0088738C"/>
    <w:rsid w:val="008874E5"/>
    <w:rsid w:val="008877A6"/>
    <w:rsid w:val="00887E78"/>
    <w:rsid w:val="00890379"/>
    <w:rsid w:val="00890500"/>
    <w:rsid w:val="00890CAE"/>
    <w:rsid w:val="00890F7E"/>
    <w:rsid w:val="00891A49"/>
    <w:rsid w:val="008924F9"/>
    <w:rsid w:val="008932DE"/>
    <w:rsid w:val="008942E0"/>
    <w:rsid w:val="00895401"/>
    <w:rsid w:val="00895D98"/>
    <w:rsid w:val="00896AE6"/>
    <w:rsid w:val="00896C38"/>
    <w:rsid w:val="00896DAF"/>
    <w:rsid w:val="00897167"/>
    <w:rsid w:val="0089771F"/>
    <w:rsid w:val="00897A38"/>
    <w:rsid w:val="008A0259"/>
    <w:rsid w:val="008A11D4"/>
    <w:rsid w:val="008A15C4"/>
    <w:rsid w:val="008A1604"/>
    <w:rsid w:val="008A20E3"/>
    <w:rsid w:val="008A213F"/>
    <w:rsid w:val="008A3636"/>
    <w:rsid w:val="008A38AC"/>
    <w:rsid w:val="008A3A8C"/>
    <w:rsid w:val="008A4211"/>
    <w:rsid w:val="008A489F"/>
    <w:rsid w:val="008A5633"/>
    <w:rsid w:val="008A5A2D"/>
    <w:rsid w:val="008A70D4"/>
    <w:rsid w:val="008A7179"/>
    <w:rsid w:val="008A7BF5"/>
    <w:rsid w:val="008A7C32"/>
    <w:rsid w:val="008A7D20"/>
    <w:rsid w:val="008B07A2"/>
    <w:rsid w:val="008B106C"/>
    <w:rsid w:val="008B1CFA"/>
    <w:rsid w:val="008B2255"/>
    <w:rsid w:val="008B2512"/>
    <w:rsid w:val="008B2740"/>
    <w:rsid w:val="008B2922"/>
    <w:rsid w:val="008B2E0E"/>
    <w:rsid w:val="008B3823"/>
    <w:rsid w:val="008B572B"/>
    <w:rsid w:val="008B5B44"/>
    <w:rsid w:val="008B5BEB"/>
    <w:rsid w:val="008B5F3F"/>
    <w:rsid w:val="008B69A5"/>
    <w:rsid w:val="008B7C1F"/>
    <w:rsid w:val="008B7E33"/>
    <w:rsid w:val="008C0064"/>
    <w:rsid w:val="008C01FF"/>
    <w:rsid w:val="008C11EC"/>
    <w:rsid w:val="008C1225"/>
    <w:rsid w:val="008C19C0"/>
    <w:rsid w:val="008C20C2"/>
    <w:rsid w:val="008C2376"/>
    <w:rsid w:val="008C358F"/>
    <w:rsid w:val="008C420E"/>
    <w:rsid w:val="008C5BEF"/>
    <w:rsid w:val="008C6159"/>
    <w:rsid w:val="008C6CC3"/>
    <w:rsid w:val="008C6F2D"/>
    <w:rsid w:val="008C7D61"/>
    <w:rsid w:val="008D147B"/>
    <w:rsid w:val="008D2045"/>
    <w:rsid w:val="008D222E"/>
    <w:rsid w:val="008D2319"/>
    <w:rsid w:val="008D31F9"/>
    <w:rsid w:val="008D36FD"/>
    <w:rsid w:val="008D3876"/>
    <w:rsid w:val="008D38AF"/>
    <w:rsid w:val="008D4F2F"/>
    <w:rsid w:val="008D5664"/>
    <w:rsid w:val="008D56B6"/>
    <w:rsid w:val="008D58A5"/>
    <w:rsid w:val="008D5C48"/>
    <w:rsid w:val="008D7398"/>
    <w:rsid w:val="008D743D"/>
    <w:rsid w:val="008D7487"/>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929"/>
    <w:rsid w:val="008E611E"/>
    <w:rsid w:val="008E6AA8"/>
    <w:rsid w:val="008E71B5"/>
    <w:rsid w:val="008E750E"/>
    <w:rsid w:val="008E7BA4"/>
    <w:rsid w:val="008F0349"/>
    <w:rsid w:val="008F04D3"/>
    <w:rsid w:val="008F130D"/>
    <w:rsid w:val="008F18F0"/>
    <w:rsid w:val="008F2353"/>
    <w:rsid w:val="008F2BE6"/>
    <w:rsid w:val="008F35F5"/>
    <w:rsid w:val="008F3BC6"/>
    <w:rsid w:val="008F3F92"/>
    <w:rsid w:val="008F41A6"/>
    <w:rsid w:val="008F587F"/>
    <w:rsid w:val="008F5D13"/>
    <w:rsid w:val="008F5DD4"/>
    <w:rsid w:val="008F696C"/>
    <w:rsid w:val="008F6F49"/>
    <w:rsid w:val="008F76CD"/>
    <w:rsid w:val="008F7746"/>
    <w:rsid w:val="008F7F61"/>
    <w:rsid w:val="0090058F"/>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547"/>
    <w:rsid w:val="0091081A"/>
    <w:rsid w:val="0091147A"/>
    <w:rsid w:val="009114B9"/>
    <w:rsid w:val="00911DC8"/>
    <w:rsid w:val="00912D22"/>
    <w:rsid w:val="00912DBA"/>
    <w:rsid w:val="00912DDA"/>
    <w:rsid w:val="009132B8"/>
    <w:rsid w:val="009132CD"/>
    <w:rsid w:val="009139A7"/>
    <w:rsid w:val="00913CDF"/>
    <w:rsid w:val="00913E8D"/>
    <w:rsid w:val="00914005"/>
    <w:rsid w:val="00914043"/>
    <w:rsid w:val="009141C6"/>
    <w:rsid w:val="0091428A"/>
    <w:rsid w:val="009154D4"/>
    <w:rsid w:val="00915AEC"/>
    <w:rsid w:val="00916252"/>
    <w:rsid w:val="00917DE4"/>
    <w:rsid w:val="00920082"/>
    <w:rsid w:val="00920669"/>
    <w:rsid w:val="009209A1"/>
    <w:rsid w:val="00920C31"/>
    <w:rsid w:val="00920CF6"/>
    <w:rsid w:val="00921538"/>
    <w:rsid w:val="00921651"/>
    <w:rsid w:val="0092183E"/>
    <w:rsid w:val="00921B90"/>
    <w:rsid w:val="009221DB"/>
    <w:rsid w:val="00922359"/>
    <w:rsid w:val="009225A2"/>
    <w:rsid w:val="00923371"/>
    <w:rsid w:val="009235C9"/>
    <w:rsid w:val="0092361F"/>
    <w:rsid w:val="00923D70"/>
    <w:rsid w:val="009245A2"/>
    <w:rsid w:val="0092494A"/>
    <w:rsid w:val="00924AAE"/>
    <w:rsid w:val="00925C66"/>
    <w:rsid w:val="0092618D"/>
    <w:rsid w:val="009263FA"/>
    <w:rsid w:val="0092707B"/>
    <w:rsid w:val="009272B0"/>
    <w:rsid w:val="00930FEC"/>
    <w:rsid w:val="009318BB"/>
    <w:rsid w:val="00931BB6"/>
    <w:rsid w:val="009333FA"/>
    <w:rsid w:val="00933CC7"/>
    <w:rsid w:val="009341B0"/>
    <w:rsid w:val="009345F9"/>
    <w:rsid w:val="009348D6"/>
    <w:rsid w:val="00934A32"/>
    <w:rsid w:val="0093598D"/>
    <w:rsid w:val="00935C1B"/>
    <w:rsid w:val="009363DA"/>
    <w:rsid w:val="009363F8"/>
    <w:rsid w:val="00936EED"/>
    <w:rsid w:val="0093767B"/>
    <w:rsid w:val="00937EEE"/>
    <w:rsid w:val="00937F23"/>
    <w:rsid w:val="00940E42"/>
    <w:rsid w:val="00940EBA"/>
    <w:rsid w:val="00942208"/>
    <w:rsid w:val="009430AF"/>
    <w:rsid w:val="00943724"/>
    <w:rsid w:val="00943AEF"/>
    <w:rsid w:val="009446AE"/>
    <w:rsid w:val="00944A07"/>
    <w:rsid w:val="00945D8D"/>
    <w:rsid w:val="00946423"/>
    <w:rsid w:val="00946B82"/>
    <w:rsid w:val="00946E02"/>
    <w:rsid w:val="009474B0"/>
    <w:rsid w:val="00950659"/>
    <w:rsid w:val="00951685"/>
    <w:rsid w:val="00951DB8"/>
    <w:rsid w:val="00952025"/>
    <w:rsid w:val="009523E0"/>
    <w:rsid w:val="009526BA"/>
    <w:rsid w:val="009530C8"/>
    <w:rsid w:val="00953ED2"/>
    <w:rsid w:val="009553F2"/>
    <w:rsid w:val="00955B3D"/>
    <w:rsid w:val="00955D04"/>
    <w:rsid w:val="00956223"/>
    <w:rsid w:val="00956E0F"/>
    <w:rsid w:val="0095707D"/>
    <w:rsid w:val="00957B04"/>
    <w:rsid w:val="00957B45"/>
    <w:rsid w:val="00957B5F"/>
    <w:rsid w:val="009604D9"/>
    <w:rsid w:val="00960F91"/>
    <w:rsid w:val="00962789"/>
    <w:rsid w:val="00962B1B"/>
    <w:rsid w:val="00962B55"/>
    <w:rsid w:val="00963BB0"/>
    <w:rsid w:val="0096535B"/>
    <w:rsid w:val="00966285"/>
    <w:rsid w:val="009662E7"/>
    <w:rsid w:val="009666AD"/>
    <w:rsid w:val="009668F2"/>
    <w:rsid w:val="009669BB"/>
    <w:rsid w:val="009669EF"/>
    <w:rsid w:val="00966AB0"/>
    <w:rsid w:val="0096749D"/>
    <w:rsid w:val="0097002D"/>
    <w:rsid w:val="00971AEF"/>
    <w:rsid w:val="0097304C"/>
    <w:rsid w:val="0097319E"/>
    <w:rsid w:val="009746B1"/>
    <w:rsid w:val="00974877"/>
    <w:rsid w:val="0097523E"/>
    <w:rsid w:val="0097545C"/>
    <w:rsid w:val="009755B4"/>
    <w:rsid w:val="00975786"/>
    <w:rsid w:val="00975BF7"/>
    <w:rsid w:val="00976524"/>
    <w:rsid w:val="009766D1"/>
    <w:rsid w:val="00976CAF"/>
    <w:rsid w:val="00977551"/>
    <w:rsid w:val="009779A0"/>
    <w:rsid w:val="00977B78"/>
    <w:rsid w:val="00977DFD"/>
    <w:rsid w:val="00980EA5"/>
    <w:rsid w:val="00981804"/>
    <w:rsid w:val="00982DB4"/>
    <w:rsid w:val="00983408"/>
    <w:rsid w:val="00983D34"/>
    <w:rsid w:val="009849F4"/>
    <w:rsid w:val="00984C59"/>
    <w:rsid w:val="00984FDC"/>
    <w:rsid w:val="009855B6"/>
    <w:rsid w:val="00985979"/>
    <w:rsid w:val="00985F02"/>
    <w:rsid w:val="00986842"/>
    <w:rsid w:val="0098687F"/>
    <w:rsid w:val="009869DF"/>
    <w:rsid w:val="00986E37"/>
    <w:rsid w:val="00987AEB"/>
    <w:rsid w:val="00987D30"/>
    <w:rsid w:val="009903D1"/>
    <w:rsid w:val="00991514"/>
    <w:rsid w:val="0099155F"/>
    <w:rsid w:val="00991891"/>
    <w:rsid w:val="00991D54"/>
    <w:rsid w:val="00992ECB"/>
    <w:rsid w:val="00992FAB"/>
    <w:rsid w:val="00993003"/>
    <w:rsid w:val="00993ADD"/>
    <w:rsid w:val="00993B20"/>
    <w:rsid w:val="00995A50"/>
    <w:rsid w:val="009964BA"/>
    <w:rsid w:val="00997A73"/>
    <w:rsid w:val="009A0A9E"/>
    <w:rsid w:val="009A15F3"/>
    <w:rsid w:val="009A1799"/>
    <w:rsid w:val="009A1B15"/>
    <w:rsid w:val="009A3415"/>
    <w:rsid w:val="009A35D4"/>
    <w:rsid w:val="009A48B8"/>
    <w:rsid w:val="009A59EF"/>
    <w:rsid w:val="009A5F36"/>
    <w:rsid w:val="009A655A"/>
    <w:rsid w:val="009A6FD3"/>
    <w:rsid w:val="009B0465"/>
    <w:rsid w:val="009B05AF"/>
    <w:rsid w:val="009B0B35"/>
    <w:rsid w:val="009B1946"/>
    <w:rsid w:val="009B1CA7"/>
    <w:rsid w:val="009B2546"/>
    <w:rsid w:val="009B3CDF"/>
    <w:rsid w:val="009B426F"/>
    <w:rsid w:val="009B48B4"/>
    <w:rsid w:val="009B4A1D"/>
    <w:rsid w:val="009B51E4"/>
    <w:rsid w:val="009B54EC"/>
    <w:rsid w:val="009B783E"/>
    <w:rsid w:val="009B7A1C"/>
    <w:rsid w:val="009C0577"/>
    <w:rsid w:val="009C08B4"/>
    <w:rsid w:val="009C08CE"/>
    <w:rsid w:val="009C10EF"/>
    <w:rsid w:val="009C2076"/>
    <w:rsid w:val="009C2A92"/>
    <w:rsid w:val="009C3553"/>
    <w:rsid w:val="009C3D67"/>
    <w:rsid w:val="009C3E19"/>
    <w:rsid w:val="009C4330"/>
    <w:rsid w:val="009C549E"/>
    <w:rsid w:val="009C56B2"/>
    <w:rsid w:val="009C5E5D"/>
    <w:rsid w:val="009C62A0"/>
    <w:rsid w:val="009C7133"/>
    <w:rsid w:val="009D00A0"/>
    <w:rsid w:val="009D0AA0"/>
    <w:rsid w:val="009D2335"/>
    <w:rsid w:val="009D235D"/>
    <w:rsid w:val="009D3E33"/>
    <w:rsid w:val="009D4846"/>
    <w:rsid w:val="009D4E09"/>
    <w:rsid w:val="009D5AE2"/>
    <w:rsid w:val="009D5DDD"/>
    <w:rsid w:val="009D5F6D"/>
    <w:rsid w:val="009D695C"/>
    <w:rsid w:val="009D6EC2"/>
    <w:rsid w:val="009D70E9"/>
    <w:rsid w:val="009D7A8D"/>
    <w:rsid w:val="009D7AE7"/>
    <w:rsid w:val="009E0F86"/>
    <w:rsid w:val="009E11FC"/>
    <w:rsid w:val="009E165E"/>
    <w:rsid w:val="009E1E32"/>
    <w:rsid w:val="009E3828"/>
    <w:rsid w:val="009E59E9"/>
    <w:rsid w:val="009E5ADB"/>
    <w:rsid w:val="009E5C80"/>
    <w:rsid w:val="009E69E7"/>
    <w:rsid w:val="009E6CF0"/>
    <w:rsid w:val="009F03B1"/>
    <w:rsid w:val="009F0633"/>
    <w:rsid w:val="009F10CF"/>
    <w:rsid w:val="009F2CE0"/>
    <w:rsid w:val="009F2D21"/>
    <w:rsid w:val="009F3812"/>
    <w:rsid w:val="009F3A66"/>
    <w:rsid w:val="009F4185"/>
    <w:rsid w:val="009F4204"/>
    <w:rsid w:val="009F43E2"/>
    <w:rsid w:val="009F4EEA"/>
    <w:rsid w:val="009F5E46"/>
    <w:rsid w:val="009F6532"/>
    <w:rsid w:val="009F7E16"/>
    <w:rsid w:val="009F7E99"/>
    <w:rsid w:val="00A00666"/>
    <w:rsid w:val="00A00A1F"/>
    <w:rsid w:val="00A01028"/>
    <w:rsid w:val="00A01336"/>
    <w:rsid w:val="00A02417"/>
    <w:rsid w:val="00A02510"/>
    <w:rsid w:val="00A026DC"/>
    <w:rsid w:val="00A02A6A"/>
    <w:rsid w:val="00A02BB9"/>
    <w:rsid w:val="00A0368A"/>
    <w:rsid w:val="00A03C75"/>
    <w:rsid w:val="00A04ED6"/>
    <w:rsid w:val="00A05980"/>
    <w:rsid w:val="00A05DED"/>
    <w:rsid w:val="00A05F4F"/>
    <w:rsid w:val="00A06140"/>
    <w:rsid w:val="00A063A9"/>
    <w:rsid w:val="00A0687F"/>
    <w:rsid w:val="00A06891"/>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B46"/>
    <w:rsid w:val="00A151A6"/>
    <w:rsid w:val="00A15C62"/>
    <w:rsid w:val="00A20BB9"/>
    <w:rsid w:val="00A217A4"/>
    <w:rsid w:val="00A22916"/>
    <w:rsid w:val="00A22C6C"/>
    <w:rsid w:val="00A22DDE"/>
    <w:rsid w:val="00A23145"/>
    <w:rsid w:val="00A23231"/>
    <w:rsid w:val="00A232BD"/>
    <w:rsid w:val="00A2384B"/>
    <w:rsid w:val="00A243F9"/>
    <w:rsid w:val="00A24F7C"/>
    <w:rsid w:val="00A258CF"/>
    <w:rsid w:val="00A26E81"/>
    <w:rsid w:val="00A27C50"/>
    <w:rsid w:val="00A3025E"/>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6D67"/>
    <w:rsid w:val="00A37527"/>
    <w:rsid w:val="00A400E3"/>
    <w:rsid w:val="00A40260"/>
    <w:rsid w:val="00A403CF"/>
    <w:rsid w:val="00A4050A"/>
    <w:rsid w:val="00A40B2A"/>
    <w:rsid w:val="00A41297"/>
    <w:rsid w:val="00A415BB"/>
    <w:rsid w:val="00A4171D"/>
    <w:rsid w:val="00A41FB9"/>
    <w:rsid w:val="00A4222E"/>
    <w:rsid w:val="00A42ECE"/>
    <w:rsid w:val="00A43054"/>
    <w:rsid w:val="00A432F2"/>
    <w:rsid w:val="00A447A3"/>
    <w:rsid w:val="00A44AA0"/>
    <w:rsid w:val="00A44AC4"/>
    <w:rsid w:val="00A45E84"/>
    <w:rsid w:val="00A460B0"/>
    <w:rsid w:val="00A46A07"/>
    <w:rsid w:val="00A46D61"/>
    <w:rsid w:val="00A4707D"/>
    <w:rsid w:val="00A4747B"/>
    <w:rsid w:val="00A47750"/>
    <w:rsid w:val="00A47831"/>
    <w:rsid w:val="00A513AF"/>
    <w:rsid w:val="00A52711"/>
    <w:rsid w:val="00A528F8"/>
    <w:rsid w:val="00A52E1B"/>
    <w:rsid w:val="00A537BE"/>
    <w:rsid w:val="00A53BE3"/>
    <w:rsid w:val="00A53DFE"/>
    <w:rsid w:val="00A54A2C"/>
    <w:rsid w:val="00A552BA"/>
    <w:rsid w:val="00A55933"/>
    <w:rsid w:val="00A563F9"/>
    <w:rsid w:val="00A56718"/>
    <w:rsid w:val="00A56EEA"/>
    <w:rsid w:val="00A57A21"/>
    <w:rsid w:val="00A57D71"/>
    <w:rsid w:val="00A57DC2"/>
    <w:rsid w:val="00A60453"/>
    <w:rsid w:val="00A608B5"/>
    <w:rsid w:val="00A61576"/>
    <w:rsid w:val="00A61A77"/>
    <w:rsid w:val="00A620C9"/>
    <w:rsid w:val="00A623B3"/>
    <w:rsid w:val="00A624CC"/>
    <w:rsid w:val="00A630B4"/>
    <w:rsid w:val="00A6350E"/>
    <w:rsid w:val="00A63F32"/>
    <w:rsid w:val="00A63FEC"/>
    <w:rsid w:val="00A64614"/>
    <w:rsid w:val="00A6593E"/>
    <w:rsid w:val="00A65D6B"/>
    <w:rsid w:val="00A65DB7"/>
    <w:rsid w:val="00A65DCB"/>
    <w:rsid w:val="00A66366"/>
    <w:rsid w:val="00A6759C"/>
    <w:rsid w:val="00A6769C"/>
    <w:rsid w:val="00A67820"/>
    <w:rsid w:val="00A7059F"/>
    <w:rsid w:val="00A70DD9"/>
    <w:rsid w:val="00A7121F"/>
    <w:rsid w:val="00A71B48"/>
    <w:rsid w:val="00A71EE2"/>
    <w:rsid w:val="00A71F2D"/>
    <w:rsid w:val="00A726FB"/>
    <w:rsid w:val="00A72949"/>
    <w:rsid w:val="00A73E08"/>
    <w:rsid w:val="00A73E4B"/>
    <w:rsid w:val="00A752BF"/>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4A24"/>
    <w:rsid w:val="00A84BB9"/>
    <w:rsid w:val="00A85005"/>
    <w:rsid w:val="00A850DC"/>
    <w:rsid w:val="00A866B3"/>
    <w:rsid w:val="00A86830"/>
    <w:rsid w:val="00A86B65"/>
    <w:rsid w:val="00A8759A"/>
    <w:rsid w:val="00A903F8"/>
    <w:rsid w:val="00A9132A"/>
    <w:rsid w:val="00A91569"/>
    <w:rsid w:val="00A915C1"/>
    <w:rsid w:val="00A91A34"/>
    <w:rsid w:val="00A9215C"/>
    <w:rsid w:val="00A924FC"/>
    <w:rsid w:val="00A93C33"/>
    <w:rsid w:val="00A93D9C"/>
    <w:rsid w:val="00A93EF4"/>
    <w:rsid w:val="00A94477"/>
    <w:rsid w:val="00A9475C"/>
    <w:rsid w:val="00A94B24"/>
    <w:rsid w:val="00A94FD5"/>
    <w:rsid w:val="00A95944"/>
    <w:rsid w:val="00A95ABF"/>
    <w:rsid w:val="00A96BB1"/>
    <w:rsid w:val="00A97670"/>
    <w:rsid w:val="00AA0505"/>
    <w:rsid w:val="00AA05EC"/>
    <w:rsid w:val="00AA06C3"/>
    <w:rsid w:val="00AA0898"/>
    <w:rsid w:val="00AA0953"/>
    <w:rsid w:val="00AA1081"/>
    <w:rsid w:val="00AA2232"/>
    <w:rsid w:val="00AA233B"/>
    <w:rsid w:val="00AA325B"/>
    <w:rsid w:val="00AA364C"/>
    <w:rsid w:val="00AA3CFA"/>
    <w:rsid w:val="00AA4162"/>
    <w:rsid w:val="00AA4761"/>
    <w:rsid w:val="00AA5EE0"/>
    <w:rsid w:val="00AA6083"/>
    <w:rsid w:val="00AA6AD7"/>
    <w:rsid w:val="00AA6B8F"/>
    <w:rsid w:val="00AA6C97"/>
    <w:rsid w:val="00AB0248"/>
    <w:rsid w:val="00AB037A"/>
    <w:rsid w:val="00AB03FA"/>
    <w:rsid w:val="00AB0C52"/>
    <w:rsid w:val="00AB1470"/>
    <w:rsid w:val="00AB2549"/>
    <w:rsid w:val="00AB2FEE"/>
    <w:rsid w:val="00AB426F"/>
    <w:rsid w:val="00AB4CBD"/>
    <w:rsid w:val="00AB4DFD"/>
    <w:rsid w:val="00AB53A1"/>
    <w:rsid w:val="00AB6A0F"/>
    <w:rsid w:val="00AB79FE"/>
    <w:rsid w:val="00AC011A"/>
    <w:rsid w:val="00AC0473"/>
    <w:rsid w:val="00AC0482"/>
    <w:rsid w:val="00AC074C"/>
    <w:rsid w:val="00AC0857"/>
    <w:rsid w:val="00AC0CD1"/>
    <w:rsid w:val="00AC2806"/>
    <w:rsid w:val="00AC39C7"/>
    <w:rsid w:val="00AC3A52"/>
    <w:rsid w:val="00AC473C"/>
    <w:rsid w:val="00AC51B1"/>
    <w:rsid w:val="00AC537E"/>
    <w:rsid w:val="00AC55AC"/>
    <w:rsid w:val="00AC6A9A"/>
    <w:rsid w:val="00AC7B1B"/>
    <w:rsid w:val="00AC7C6F"/>
    <w:rsid w:val="00AD008A"/>
    <w:rsid w:val="00AD0D43"/>
    <w:rsid w:val="00AD100D"/>
    <w:rsid w:val="00AD2D28"/>
    <w:rsid w:val="00AD2F1D"/>
    <w:rsid w:val="00AD37F0"/>
    <w:rsid w:val="00AD3F3B"/>
    <w:rsid w:val="00AD42D9"/>
    <w:rsid w:val="00AD4EDA"/>
    <w:rsid w:val="00AD5FFF"/>
    <w:rsid w:val="00AD636C"/>
    <w:rsid w:val="00AD7193"/>
    <w:rsid w:val="00AD73AE"/>
    <w:rsid w:val="00AD7879"/>
    <w:rsid w:val="00AE053A"/>
    <w:rsid w:val="00AE0741"/>
    <w:rsid w:val="00AE07B1"/>
    <w:rsid w:val="00AE18A6"/>
    <w:rsid w:val="00AE1CAB"/>
    <w:rsid w:val="00AE1D7E"/>
    <w:rsid w:val="00AE2357"/>
    <w:rsid w:val="00AE298D"/>
    <w:rsid w:val="00AE3308"/>
    <w:rsid w:val="00AE3DE5"/>
    <w:rsid w:val="00AE4574"/>
    <w:rsid w:val="00AE4C9C"/>
    <w:rsid w:val="00AE5461"/>
    <w:rsid w:val="00AE6286"/>
    <w:rsid w:val="00AE71DC"/>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732D"/>
    <w:rsid w:val="00B007DF"/>
    <w:rsid w:val="00B00DB4"/>
    <w:rsid w:val="00B0197E"/>
    <w:rsid w:val="00B020E9"/>
    <w:rsid w:val="00B02281"/>
    <w:rsid w:val="00B0276F"/>
    <w:rsid w:val="00B02C48"/>
    <w:rsid w:val="00B02CAD"/>
    <w:rsid w:val="00B035A8"/>
    <w:rsid w:val="00B04197"/>
    <w:rsid w:val="00B0437B"/>
    <w:rsid w:val="00B049FC"/>
    <w:rsid w:val="00B04AA0"/>
    <w:rsid w:val="00B0568B"/>
    <w:rsid w:val="00B06003"/>
    <w:rsid w:val="00B06E04"/>
    <w:rsid w:val="00B071C3"/>
    <w:rsid w:val="00B075BD"/>
    <w:rsid w:val="00B07901"/>
    <w:rsid w:val="00B07E10"/>
    <w:rsid w:val="00B100EF"/>
    <w:rsid w:val="00B10787"/>
    <w:rsid w:val="00B10836"/>
    <w:rsid w:val="00B108CC"/>
    <w:rsid w:val="00B108FD"/>
    <w:rsid w:val="00B11516"/>
    <w:rsid w:val="00B11642"/>
    <w:rsid w:val="00B1168E"/>
    <w:rsid w:val="00B11D45"/>
    <w:rsid w:val="00B11FE8"/>
    <w:rsid w:val="00B12098"/>
    <w:rsid w:val="00B13656"/>
    <w:rsid w:val="00B13997"/>
    <w:rsid w:val="00B13DCC"/>
    <w:rsid w:val="00B143A8"/>
    <w:rsid w:val="00B1490E"/>
    <w:rsid w:val="00B15209"/>
    <w:rsid w:val="00B1556B"/>
    <w:rsid w:val="00B159CA"/>
    <w:rsid w:val="00B15D9C"/>
    <w:rsid w:val="00B161C7"/>
    <w:rsid w:val="00B1671A"/>
    <w:rsid w:val="00B16B37"/>
    <w:rsid w:val="00B16C04"/>
    <w:rsid w:val="00B1702B"/>
    <w:rsid w:val="00B17DD2"/>
    <w:rsid w:val="00B17F6C"/>
    <w:rsid w:val="00B17FE4"/>
    <w:rsid w:val="00B202F0"/>
    <w:rsid w:val="00B214F1"/>
    <w:rsid w:val="00B221EB"/>
    <w:rsid w:val="00B224A3"/>
    <w:rsid w:val="00B2341A"/>
    <w:rsid w:val="00B23666"/>
    <w:rsid w:val="00B23A14"/>
    <w:rsid w:val="00B2451E"/>
    <w:rsid w:val="00B251AA"/>
    <w:rsid w:val="00B25951"/>
    <w:rsid w:val="00B25C06"/>
    <w:rsid w:val="00B25D95"/>
    <w:rsid w:val="00B26745"/>
    <w:rsid w:val="00B30CA6"/>
    <w:rsid w:val="00B31293"/>
    <w:rsid w:val="00B31F09"/>
    <w:rsid w:val="00B31F5C"/>
    <w:rsid w:val="00B322B3"/>
    <w:rsid w:val="00B32B5E"/>
    <w:rsid w:val="00B34043"/>
    <w:rsid w:val="00B341C5"/>
    <w:rsid w:val="00B344A6"/>
    <w:rsid w:val="00B35016"/>
    <w:rsid w:val="00B354A6"/>
    <w:rsid w:val="00B35526"/>
    <w:rsid w:val="00B35CCC"/>
    <w:rsid w:val="00B36EFD"/>
    <w:rsid w:val="00B40413"/>
    <w:rsid w:val="00B407A9"/>
    <w:rsid w:val="00B41877"/>
    <w:rsid w:val="00B41F43"/>
    <w:rsid w:val="00B4234F"/>
    <w:rsid w:val="00B42694"/>
    <w:rsid w:val="00B427BD"/>
    <w:rsid w:val="00B4291C"/>
    <w:rsid w:val="00B43DA0"/>
    <w:rsid w:val="00B4442D"/>
    <w:rsid w:val="00B450B4"/>
    <w:rsid w:val="00B452E3"/>
    <w:rsid w:val="00B45B80"/>
    <w:rsid w:val="00B46302"/>
    <w:rsid w:val="00B46907"/>
    <w:rsid w:val="00B46951"/>
    <w:rsid w:val="00B47079"/>
    <w:rsid w:val="00B50254"/>
    <w:rsid w:val="00B50285"/>
    <w:rsid w:val="00B50698"/>
    <w:rsid w:val="00B50EFE"/>
    <w:rsid w:val="00B51141"/>
    <w:rsid w:val="00B51A5F"/>
    <w:rsid w:val="00B51FEF"/>
    <w:rsid w:val="00B5259D"/>
    <w:rsid w:val="00B542F6"/>
    <w:rsid w:val="00B544EA"/>
    <w:rsid w:val="00B5510E"/>
    <w:rsid w:val="00B5642F"/>
    <w:rsid w:val="00B56B0F"/>
    <w:rsid w:val="00B56DF8"/>
    <w:rsid w:val="00B56EE2"/>
    <w:rsid w:val="00B5769C"/>
    <w:rsid w:val="00B57E3E"/>
    <w:rsid w:val="00B603EE"/>
    <w:rsid w:val="00B6253A"/>
    <w:rsid w:val="00B62BD5"/>
    <w:rsid w:val="00B62C82"/>
    <w:rsid w:val="00B63430"/>
    <w:rsid w:val="00B634EA"/>
    <w:rsid w:val="00B6368D"/>
    <w:rsid w:val="00B63835"/>
    <w:rsid w:val="00B650D9"/>
    <w:rsid w:val="00B652B7"/>
    <w:rsid w:val="00B655B9"/>
    <w:rsid w:val="00B65636"/>
    <w:rsid w:val="00B65F39"/>
    <w:rsid w:val="00B66176"/>
    <w:rsid w:val="00B70DBE"/>
    <w:rsid w:val="00B717DE"/>
    <w:rsid w:val="00B71921"/>
    <w:rsid w:val="00B72724"/>
    <w:rsid w:val="00B72DC7"/>
    <w:rsid w:val="00B72E9C"/>
    <w:rsid w:val="00B7386C"/>
    <w:rsid w:val="00B7396C"/>
    <w:rsid w:val="00B74B17"/>
    <w:rsid w:val="00B74D25"/>
    <w:rsid w:val="00B74D57"/>
    <w:rsid w:val="00B750E2"/>
    <w:rsid w:val="00B7581D"/>
    <w:rsid w:val="00B76BEA"/>
    <w:rsid w:val="00B7720F"/>
    <w:rsid w:val="00B7797B"/>
    <w:rsid w:val="00B80CA3"/>
    <w:rsid w:val="00B81275"/>
    <w:rsid w:val="00B81367"/>
    <w:rsid w:val="00B82CDF"/>
    <w:rsid w:val="00B831F0"/>
    <w:rsid w:val="00B832DA"/>
    <w:rsid w:val="00B83AA9"/>
    <w:rsid w:val="00B83C2D"/>
    <w:rsid w:val="00B84107"/>
    <w:rsid w:val="00B84FAB"/>
    <w:rsid w:val="00B8505C"/>
    <w:rsid w:val="00B85638"/>
    <w:rsid w:val="00B86F97"/>
    <w:rsid w:val="00B87399"/>
    <w:rsid w:val="00B87A15"/>
    <w:rsid w:val="00B87DF3"/>
    <w:rsid w:val="00B90BC1"/>
    <w:rsid w:val="00B90C9A"/>
    <w:rsid w:val="00B91645"/>
    <w:rsid w:val="00B91BB3"/>
    <w:rsid w:val="00B92185"/>
    <w:rsid w:val="00B921F5"/>
    <w:rsid w:val="00B92F2D"/>
    <w:rsid w:val="00B930C2"/>
    <w:rsid w:val="00B9460C"/>
    <w:rsid w:val="00B949EB"/>
    <w:rsid w:val="00B94CC2"/>
    <w:rsid w:val="00B95476"/>
    <w:rsid w:val="00B955E0"/>
    <w:rsid w:val="00B959EF"/>
    <w:rsid w:val="00B95EE0"/>
    <w:rsid w:val="00B9636A"/>
    <w:rsid w:val="00B96BC4"/>
    <w:rsid w:val="00B96DD5"/>
    <w:rsid w:val="00B970F6"/>
    <w:rsid w:val="00BA0016"/>
    <w:rsid w:val="00BA07FE"/>
    <w:rsid w:val="00BA0B8F"/>
    <w:rsid w:val="00BA0EFE"/>
    <w:rsid w:val="00BA135D"/>
    <w:rsid w:val="00BA1A59"/>
    <w:rsid w:val="00BA2555"/>
    <w:rsid w:val="00BA2E08"/>
    <w:rsid w:val="00BA2EB7"/>
    <w:rsid w:val="00BA3154"/>
    <w:rsid w:val="00BA3B2F"/>
    <w:rsid w:val="00BA3FA6"/>
    <w:rsid w:val="00BA47C0"/>
    <w:rsid w:val="00BA5CB7"/>
    <w:rsid w:val="00BA716D"/>
    <w:rsid w:val="00BB0295"/>
    <w:rsid w:val="00BB0F2C"/>
    <w:rsid w:val="00BB1011"/>
    <w:rsid w:val="00BB140F"/>
    <w:rsid w:val="00BB1672"/>
    <w:rsid w:val="00BB2867"/>
    <w:rsid w:val="00BB2B8D"/>
    <w:rsid w:val="00BB30F8"/>
    <w:rsid w:val="00BB4F87"/>
    <w:rsid w:val="00BB5582"/>
    <w:rsid w:val="00BB5E36"/>
    <w:rsid w:val="00BB6EA1"/>
    <w:rsid w:val="00BB7F32"/>
    <w:rsid w:val="00BC01B9"/>
    <w:rsid w:val="00BC06B5"/>
    <w:rsid w:val="00BC1B80"/>
    <w:rsid w:val="00BC1DFB"/>
    <w:rsid w:val="00BC2CD3"/>
    <w:rsid w:val="00BC2D3D"/>
    <w:rsid w:val="00BC3756"/>
    <w:rsid w:val="00BC3C7C"/>
    <w:rsid w:val="00BC417B"/>
    <w:rsid w:val="00BC4D50"/>
    <w:rsid w:val="00BC506B"/>
    <w:rsid w:val="00BC509F"/>
    <w:rsid w:val="00BC55D1"/>
    <w:rsid w:val="00BC6B9D"/>
    <w:rsid w:val="00BC6E28"/>
    <w:rsid w:val="00BC7608"/>
    <w:rsid w:val="00BC7949"/>
    <w:rsid w:val="00BC7BFF"/>
    <w:rsid w:val="00BC7C17"/>
    <w:rsid w:val="00BC7E79"/>
    <w:rsid w:val="00BC7F93"/>
    <w:rsid w:val="00BD02FB"/>
    <w:rsid w:val="00BD178B"/>
    <w:rsid w:val="00BD1D24"/>
    <w:rsid w:val="00BD2001"/>
    <w:rsid w:val="00BD28E2"/>
    <w:rsid w:val="00BD2A5C"/>
    <w:rsid w:val="00BD2B10"/>
    <w:rsid w:val="00BD2BA6"/>
    <w:rsid w:val="00BD2D64"/>
    <w:rsid w:val="00BD437C"/>
    <w:rsid w:val="00BD4694"/>
    <w:rsid w:val="00BD4CA8"/>
    <w:rsid w:val="00BD5E87"/>
    <w:rsid w:val="00BD690C"/>
    <w:rsid w:val="00BD6991"/>
    <w:rsid w:val="00BD69EF"/>
    <w:rsid w:val="00BD6B51"/>
    <w:rsid w:val="00BD70BA"/>
    <w:rsid w:val="00BD7259"/>
    <w:rsid w:val="00BD773B"/>
    <w:rsid w:val="00BD77BE"/>
    <w:rsid w:val="00BD7D87"/>
    <w:rsid w:val="00BD7F17"/>
    <w:rsid w:val="00BE0151"/>
    <w:rsid w:val="00BE04E9"/>
    <w:rsid w:val="00BE0930"/>
    <w:rsid w:val="00BE0CB8"/>
    <w:rsid w:val="00BE0EFC"/>
    <w:rsid w:val="00BE10E2"/>
    <w:rsid w:val="00BE31D5"/>
    <w:rsid w:val="00BE349F"/>
    <w:rsid w:val="00BE3DAC"/>
    <w:rsid w:val="00BE4018"/>
    <w:rsid w:val="00BE48DF"/>
    <w:rsid w:val="00BE5F99"/>
    <w:rsid w:val="00BE680E"/>
    <w:rsid w:val="00BE6C6E"/>
    <w:rsid w:val="00BE6F5A"/>
    <w:rsid w:val="00BE704F"/>
    <w:rsid w:val="00BE7182"/>
    <w:rsid w:val="00BE73FD"/>
    <w:rsid w:val="00BE7704"/>
    <w:rsid w:val="00BE7FC0"/>
    <w:rsid w:val="00BF07AD"/>
    <w:rsid w:val="00BF1003"/>
    <w:rsid w:val="00BF1560"/>
    <w:rsid w:val="00BF1C56"/>
    <w:rsid w:val="00BF30A6"/>
    <w:rsid w:val="00BF3137"/>
    <w:rsid w:val="00BF4384"/>
    <w:rsid w:val="00BF49A1"/>
    <w:rsid w:val="00BF4C67"/>
    <w:rsid w:val="00BF64AE"/>
    <w:rsid w:val="00BF6A81"/>
    <w:rsid w:val="00BF7018"/>
    <w:rsid w:val="00BF729C"/>
    <w:rsid w:val="00BF74BC"/>
    <w:rsid w:val="00C00207"/>
    <w:rsid w:val="00C004FA"/>
    <w:rsid w:val="00C006CE"/>
    <w:rsid w:val="00C01B12"/>
    <w:rsid w:val="00C0204F"/>
    <w:rsid w:val="00C0213C"/>
    <w:rsid w:val="00C021A7"/>
    <w:rsid w:val="00C022E6"/>
    <w:rsid w:val="00C025BC"/>
    <w:rsid w:val="00C02CDF"/>
    <w:rsid w:val="00C037AF"/>
    <w:rsid w:val="00C03BF9"/>
    <w:rsid w:val="00C04504"/>
    <w:rsid w:val="00C0487B"/>
    <w:rsid w:val="00C04D18"/>
    <w:rsid w:val="00C04D6C"/>
    <w:rsid w:val="00C056BC"/>
    <w:rsid w:val="00C05B65"/>
    <w:rsid w:val="00C06298"/>
    <w:rsid w:val="00C1021C"/>
    <w:rsid w:val="00C10909"/>
    <w:rsid w:val="00C11342"/>
    <w:rsid w:val="00C114AC"/>
    <w:rsid w:val="00C11E8E"/>
    <w:rsid w:val="00C123B4"/>
    <w:rsid w:val="00C12620"/>
    <w:rsid w:val="00C12638"/>
    <w:rsid w:val="00C13067"/>
    <w:rsid w:val="00C136D3"/>
    <w:rsid w:val="00C13E28"/>
    <w:rsid w:val="00C14FDA"/>
    <w:rsid w:val="00C152A1"/>
    <w:rsid w:val="00C155AC"/>
    <w:rsid w:val="00C15B1A"/>
    <w:rsid w:val="00C161E2"/>
    <w:rsid w:val="00C17CEB"/>
    <w:rsid w:val="00C17DEF"/>
    <w:rsid w:val="00C20349"/>
    <w:rsid w:val="00C2093C"/>
    <w:rsid w:val="00C211F5"/>
    <w:rsid w:val="00C21974"/>
    <w:rsid w:val="00C21F44"/>
    <w:rsid w:val="00C22FF8"/>
    <w:rsid w:val="00C23E21"/>
    <w:rsid w:val="00C2417B"/>
    <w:rsid w:val="00C24869"/>
    <w:rsid w:val="00C24D9D"/>
    <w:rsid w:val="00C25BAB"/>
    <w:rsid w:val="00C25FDA"/>
    <w:rsid w:val="00C26115"/>
    <w:rsid w:val="00C261D3"/>
    <w:rsid w:val="00C266FF"/>
    <w:rsid w:val="00C27119"/>
    <w:rsid w:val="00C3058E"/>
    <w:rsid w:val="00C307EB"/>
    <w:rsid w:val="00C31142"/>
    <w:rsid w:val="00C318FD"/>
    <w:rsid w:val="00C32029"/>
    <w:rsid w:val="00C32642"/>
    <w:rsid w:val="00C32A29"/>
    <w:rsid w:val="00C32DB5"/>
    <w:rsid w:val="00C33432"/>
    <w:rsid w:val="00C342B6"/>
    <w:rsid w:val="00C356C3"/>
    <w:rsid w:val="00C36EB3"/>
    <w:rsid w:val="00C4081B"/>
    <w:rsid w:val="00C41580"/>
    <w:rsid w:val="00C430FA"/>
    <w:rsid w:val="00C43407"/>
    <w:rsid w:val="00C43741"/>
    <w:rsid w:val="00C43AE9"/>
    <w:rsid w:val="00C43BBB"/>
    <w:rsid w:val="00C43C45"/>
    <w:rsid w:val="00C4434E"/>
    <w:rsid w:val="00C4445F"/>
    <w:rsid w:val="00C44461"/>
    <w:rsid w:val="00C44EE9"/>
    <w:rsid w:val="00C452EA"/>
    <w:rsid w:val="00C453AC"/>
    <w:rsid w:val="00C45EFD"/>
    <w:rsid w:val="00C46A40"/>
    <w:rsid w:val="00C470CD"/>
    <w:rsid w:val="00C476DA"/>
    <w:rsid w:val="00C4777F"/>
    <w:rsid w:val="00C50C67"/>
    <w:rsid w:val="00C50D16"/>
    <w:rsid w:val="00C50EBF"/>
    <w:rsid w:val="00C5159A"/>
    <w:rsid w:val="00C517BD"/>
    <w:rsid w:val="00C51FF1"/>
    <w:rsid w:val="00C5272D"/>
    <w:rsid w:val="00C537E5"/>
    <w:rsid w:val="00C53CBF"/>
    <w:rsid w:val="00C540F6"/>
    <w:rsid w:val="00C5546A"/>
    <w:rsid w:val="00C55573"/>
    <w:rsid w:val="00C56014"/>
    <w:rsid w:val="00C56442"/>
    <w:rsid w:val="00C56640"/>
    <w:rsid w:val="00C57E16"/>
    <w:rsid w:val="00C60223"/>
    <w:rsid w:val="00C606CB"/>
    <w:rsid w:val="00C610FB"/>
    <w:rsid w:val="00C625C0"/>
    <w:rsid w:val="00C6361B"/>
    <w:rsid w:val="00C638B9"/>
    <w:rsid w:val="00C64232"/>
    <w:rsid w:val="00C648C3"/>
    <w:rsid w:val="00C65512"/>
    <w:rsid w:val="00C66C20"/>
    <w:rsid w:val="00C66DDE"/>
    <w:rsid w:val="00C66E5F"/>
    <w:rsid w:val="00C67C63"/>
    <w:rsid w:val="00C705F9"/>
    <w:rsid w:val="00C70BD9"/>
    <w:rsid w:val="00C72F7F"/>
    <w:rsid w:val="00C735AF"/>
    <w:rsid w:val="00C7369B"/>
    <w:rsid w:val="00C741D5"/>
    <w:rsid w:val="00C743B9"/>
    <w:rsid w:val="00C747E9"/>
    <w:rsid w:val="00C74BA6"/>
    <w:rsid w:val="00C75966"/>
    <w:rsid w:val="00C77774"/>
    <w:rsid w:val="00C77C10"/>
    <w:rsid w:val="00C80882"/>
    <w:rsid w:val="00C81332"/>
    <w:rsid w:val="00C8152C"/>
    <w:rsid w:val="00C81BF8"/>
    <w:rsid w:val="00C82926"/>
    <w:rsid w:val="00C82BF8"/>
    <w:rsid w:val="00C8414F"/>
    <w:rsid w:val="00C84269"/>
    <w:rsid w:val="00C84339"/>
    <w:rsid w:val="00C848F3"/>
    <w:rsid w:val="00C84BB7"/>
    <w:rsid w:val="00C84FCB"/>
    <w:rsid w:val="00C85C0C"/>
    <w:rsid w:val="00C85D11"/>
    <w:rsid w:val="00C86568"/>
    <w:rsid w:val="00C86743"/>
    <w:rsid w:val="00C86F31"/>
    <w:rsid w:val="00C8749E"/>
    <w:rsid w:val="00C87543"/>
    <w:rsid w:val="00C90617"/>
    <w:rsid w:val="00C908FE"/>
    <w:rsid w:val="00C90B9F"/>
    <w:rsid w:val="00C90E90"/>
    <w:rsid w:val="00C919F9"/>
    <w:rsid w:val="00C91AC1"/>
    <w:rsid w:val="00C92186"/>
    <w:rsid w:val="00C9270A"/>
    <w:rsid w:val="00C92963"/>
    <w:rsid w:val="00C943F4"/>
    <w:rsid w:val="00C94B35"/>
    <w:rsid w:val="00C94BDB"/>
    <w:rsid w:val="00C94C7D"/>
    <w:rsid w:val="00C952E2"/>
    <w:rsid w:val="00C956FC"/>
    <w:rsid w:val="00C95BE2"/>
    <w:rsid w:val="00C9607B"/>
    <w:rsid w:val="00C96179"/>
    <w:rsid w:val="00C9676A"/>
    <w:rsid w:val="00C96AAF"/>
    <w:rsid w:val="00C96BC7"/>
    <w:rsid w:val="00C96FE2"/>
    <w:rsid w:val="00C97B80"/>
    <w:rsid w:val="00CA1576"/>
    <w:rsid w:val="00CA235F"/>
    <w:rsid w:val="00CA2A18"/>
    <w:rsid w:val="00CA2A2C"/>
    <w:rsid w:val="00CA3121"/>
    <w:rsid w:val="00CA3C36"/>
    <w:rsid w:val="00CA4EAE"/>
    <w:rsid w:val="00CA54DB"/>
    <w:rsid w:val="00CA70B8"/>
    <w:rsid w:val="00CA71E4"/>
    <w:rsid w:val="00CA7AAA"/>
    <w:rsid w:val="00CA7B98"/>
    <w:rsid w:val="00CA7EA3"/>
    <w:rsid w:val="00CB11D1"/>
    <w:rsid w:val="00CB13AE"/>
    <w:rsid w:val="00CB191A"/>
    <w:rsid w:val="00CB2709"/>
    <w:rsid w:val="00CB3373"/>
    <w:rsid w:val="00CB38F6"/>
    <w:rsid w:val="00CB3DFE"/>
    <w:rsid w:val="00CB3E90"/>
    <w:rsid w:val="00CB409E"/>
    <w:rsid w:val="00CB4EC3"/>
    <w:rsid w:val="00CB50A1"/>
    <w:rsid w:val="00CB512F"/>
    <w:rsid w:val="00CB57D4"/>
    <w:rsid w:val="00CB62FF"/>
    <w:rsid w:val="00CB66BB"/>
    <w:rsid w:val="00CB73D4"/>
    <w:rsid w:val="00CB7BCB"/>
    <w:rsid w:val="00CC0485"/>
    <w:rsid w:val="00CC0CBF"/>
    <w:rsid w:val="00CC0CE4"/>
    <w:rsid w:val="00CC2137"/>
    <w:rsid w:val="00CC25AB"/>
    <w:rsid w:val="00CC260E"/>
    <w:rsid w:val="00CC2EAC"/>
    <w:rsid w:val="00CC3E2A"/>
    <w:rsid w:val="00CC4EE7"/>
    <w:rsid w:val="00CC54F6"/>
    <w:rsid w:val="00CC553A"/>
    <w:rsid w:val="00CC5591"/>
    <w:rsid w:val="00CC675C"/>
    <w:rsid w:val="00CC6AD5"/>
    <w:rsid w:val="00CD0682"/>
    <w:rsid w:val="00CD0BEA"/>
    <w:rsid w:val="00CD0DC6"/>
    <w:rsid w:val="00CD0F86"/>
    <w:rsid w:val="00CD1685"/>
    <w:rsid w:val="00CD192F"/>
    <w:rsid w:val="00CD1B6A"/>
    <w:rsid w:val="00CD20AE"/>
    <w:rsid w:val="00CD2B63"/>
    <w:rsid w:val="00CD3942"/>
    <w:rsid w:val="00CD3EF7"/>
    <w:rsid w:val="00CD458A"/>
    <w:rsid w:val="00CD48D1"/>
    <w:rsid w:val="00CD576A"/>
    <w:rsid w:val="00CD6623"/>
    <w:rsid w:val="00CD674F"/>
    <w:rsid w:val="00CD6E12"/>
    <w:rsid w:val="00CD7164"/>
    <w:rsid w:val="00CE1668"/>
    <w:rsid w:val="00CE182B"/>
    <w:rsid w:val="00CE2020"/>
    <w:rsid w:val="00CE20AC"/>
    <w:rsid w:val="00CE2289"/>
    <w:rsid w:val="00CE27B6"/>
    <w:rsid w:val="00CE2C61"/>
    <w:rsid w:val="00CE3925"/>
    <w:rsid w:val="00CE3ABA"/>
    <w:rsid w:val="00CE4E61"/>
    <w:rsid w:val="00CE67BB"/>
    <w:rsid w:val="00CE751B"/>
    <w:rsid w:val="00CE79A0"/>
    <w:rsid w:val="00CF011A"/>
    <w:rsid w:val="00CF020C"/>
    <w:rsid w:val="00CF0B60"/>
    <w:rsid w:val="00CF0C05"/>
    <w:rsid w:val="00CF203D"/>
    <w:rsid w:val="00CF2FB9"/>
    <w:rsid w:val="00CF310C"/>
    <w:rsid w:val="00CF4185"/>
    <w:rsid w:val="00CF47E4"/>
    <w:rsid w:val="00CF4C93"/>
    <w:rsid w:val="00CF5D13"/>
    <w:rsid w:val="00CF6082"/>
    <w:rsid w:val="00CF66FE"/>
    <w:rsid w:val="00CF6C50"/>
    <w:rsid w:val="00CF6FB6"/>
    <w:rsid w:val="00CF73A7"/>
    <w:rsid w:val="00CF7804"/>
    <w:rsid w:val="00CF7B71"/>
    <w:rsid w:val="00CF7D36"/>
    <w:rsid w:val="00D000AE"/>
    <w:rsid w:val="00D005AE"/>
    <w:rsid w:val="00D005F1"/>
    <w:rsid w:val="00D01F15"/>
    <w:rsid w:val="00D022A6"/>
    <w:rsid w:val="00D02631"/>
    <w:rsid w:val="00D02A73"/>
    <w:rsid w:val="00D0364E"/>
    <w:rsid w:val="00D03C85"/>
    <w:rsid w:val="00D040A6"/>
    <w:rsid w:val="00D0430E"/>
    <w:rsid w:val="00D04368"/>
    <w:rsid w:val="00D04E28"/>
    <w:rsid w:val="00D06080"/>
    <w:rsid w:val="00D063E1"/>
    <w:rsid w:val="00D06929"/>
    <w:rsid w:val="00D07226"/>
    <w:rsid w:val="00D07308"/>
    <w:rsid w:val="00D075BD"/>
    <w:rsid w:val="00D10476"/>
    <w:rsid w:val="00D10E19"/>
    <w:rsid w:val="00D11020"/>
    <w:rsid w:val="00D11341"/>
    <w:rsid w:val="00D11796"/>
    <w:rsid w:val="00D11E65"/>
    <w:rsid w:val="00D11EB1"/>
    <w:rsid w:val="00D128A0"/>
    <w:rsid w:val="00D12A63"/>
    <w:rsid w:val="00D12B3A"/>
    <w:rsid w:val="00D1367D"/>
    <w:rsid w:val="00D13ACA"/>
    <w:rsid w:val="00D13ED8"/>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728"/>
    <w:rsid w:val="00D228EC"/>
    <w:rsid w:val="00D23381"/>
    <w:rsid w:val="00D24067"/>
    <w:rsid w:val="00D24653"/>
    <w:rsid w:val="00D24CD9"/>
    <w:rsid w:val="00D25460"/>
    <w:rsid w:val="00D2687F"/>
    <w:rsid w:val="00D26AC6"/>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4E"/>
    <w:rsid w:val="00D34BED"/>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66B5"/>
    <w:rsid w:val="00D46BF4"/>
    <w:rsid w:val="00D46FC5"/>
    <w:rsid w:val="00D476E0"/>
    <w:rsid w:val="00D50094"/>
    <w:rsid w:val="00D50848"/>
    <w:rsid w:val="00D50FE4"/>
    <w:rsid w:val="00D5174E"/>
    <w:rsid w:val="00D51EE7"/>
    <w:rsid w:val="00D51F62"/>
    <w:rsid w:val="00D52E28"/>
    <w:rsid w:val="00D5411E"/>
    <w:rsid w:val="00D549F6"/>
    <w:rsid w:val="00D54E3B"/>
    <w:rsid w:val="00D54F6A"/>
    <w:rsid w:val="00D55EB1"/>
    <w:rsid w:val="00D57F26"/>
    <w:rsid w:val="00D6003E"/>
    <w:rsid w:val="00D601D9"/>
    <w:rsid w:val="00D60BFD"/>
    <w:rsid w:val="00D60D60"/>
    <w:rsid w:val="00D60EFE"/>
    <w:rsid w:val="00D610D9"/>
    <w:rsid w:val="00D62B3B"/>
    <w:rsid w:val="00D63614"/>
    <w:rsid w:val="00D637BB"/>
    <w:rsid w:val="00D638DC"/>
    <w:rsid w:val="00D63AD7"/>
    <w:rsid w:val="00D65490"/>
    <w:rsid w:val="00D657C3"/>
    <w:rsid w:val="00D65CCB"/>
    <w:rsid w:val="00D676A9"/>
    <w:rsid w:val="00D67C4B"/>
    <w:rsid w:val="00D67FF2"/>
    <w:rsid w:val="00D708AF"/>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81400"/>
    <w:rsid w:val="00D81553"/>
    <w:rsid w:val="00D816F0"/>
    <w:rsid w:val="00D822AE"/>
    <w:rsid w:val="00D82685"/>
    <w:rsid w:val="00D82BF3"/>
    <w:rsid w:val="00D83EF3"/>
    <w:rsid w:val="00D8490F"/>
    <w:rsid w:val="00D84F16"/>
    <w:rsid w:val="00D8539C"/>
    <w:rsid w:val="00D86CD7"/>
    <w:rsid w:val="00D877F9"/>
    <w:rsid w:val="00D9048E"/>
    <w:rsid w:val="00D907FE"/>
    <w:rsid w:val="00D90C7D"/>
    <w:rsid w:val="00D91288"/>
    <w:rsid w:val="00D914D4"/>
    <w:rsid w:val="00D938BE"/>
    <w:rsid w:val="00D93B29"/>
    <w:rsid w:val="00D93E97"/>
    <w:rsid w:val="00D94461"/>
    <w:rsid w:val="00D94692"/>
    <w:rsid w:val="00D94C82"/>
    <w:rsid w:val="00D94E06"/>
    <w:rsid w:val="00D94E87"/>
    <w:rsid w:val="00D95302"/>
    <w:rsid w:val="00D9567A"/>
    <w:rsid w:val="00D95B5B"/>
    <w:rsid w:val="00D96F59"/>
    <w:rsid w:val="00D96F78"/>
    <w:rsid w:val="00D972CB"/>
    <w:rsid w:val="00D97D91"/>
    <w:rsid w:val="00D97F88"/>
    <w:rsid w:val="00DA0377"/>
    <w:rsid w:val="00DA0872"/>
    <w:rsid w:val="00DA08BB"/>
    <w:rsid w:val="00DA0F15"/>
    <w:rsid w:val="00DA0FDD"/>
    <w:rsid w:val="00DA111B"/>
    <w:rsid w:val="00DA1304"/>
    <w:rsid w:val="00DA195D"/>
    <w:rsid w:val="00DA20C7"/>
    <w:rsid w:val="00DA2602"/>
    <w:rsid w:val="00DA2953"/>
    <w:rsid w:val="00DA31E5"/>
    <w:rsid w:val="00DA3BB4"/>
    <w:rsid w:val="00DA3E20"/>
    <w:rsid w:val="00DA5209"/>
    <w:rsid w:val="00DA5449"/>
    <w:rsid w:val="00DA56D1"/>
    <w:rsid w:val="00DA6763"/>
    <w:rsid w:val="00DA6E11"/>
    <w:rsid w:val="00DA6ED4"/>
    <w:rsid w:val="00DA6FA6"/>
    <w:rsid w:val="00DA731C"/>
    <w:rsid w:val="00DA7651"/>
    <w:rsid w:val="00DA7C2B"/>
    <w:rsid w:val="00DB0E96"/>
    <w:rsid w:val="00DB1A8A"/>
    <w:rsid w:val="00DB1FD4"/>
    <w:rsid w:val="00DB2471"/>
    <w:rsid w:val="00DB282D"/>
    <w:rsid w:val="00DB319B"/>
    <w:rsid w:val="00DB3642"/>
    <w:rsid w:val="00DB3867"/>
    <w:rsid w:val="00DB4064"/>
    <w:rsid w:val="00DB47D8"/>
    <w:rsid w:val="00DB4937"/>
    <w:rsid w:val="00DB5184"/>
    <w:rsid w:val="00DB5F0E"/>
    <w:rsid w:val="00DB6DA0"/>
    <w:rsid w:val="00DB7514"/>
    <w:rsid w:val="00DC0580"/>
    <w:rsid w:val="00DC1151"/>
    <w:rsid w:val="00DC1421"/>
    <w:rsid w:val="00DC21ED"/>
    <w:rsid w:val="00DC2470"/>
    <w:rsid w:val="00DC25E8"/>
    <w:rsid w:val="00DC270D"/>
    <w:rsid w:val="00DC2C75"/>
    <w:rsid w:val="00DC306B"/>
    <w:rsid w:val="00DC3F78"/>
    <w:rsid w:val="00DC414B"/>
    <w:rsid w:val="00DC4574"/>
    <w:rsid w:val="00DC466C"/>
    <w:rsid w:val="00DC4702"/>
    <w:rsid w:val="00DC67A7"/>
    <w:rsid w:val="00DC6965"/>
    <w:rsid w:val="00DC6AA4"/>
    <w:rsid w:val="00DC6F0B"/>
    <w:rsid w:val="00DC789B"/>
    <w:rsid w:val="00DD07F9"/>
    <w:rsid w:val="00DD13A5"/>
    <w:rsid w:val="00DD17EA"/>
    <w:rsid w:val="00DD197C"/>
    <w:rsid w:val="00DD2C6D"/>
    <w:rsid w:val="00DD32E6"/>
    <w:rsid w:val="00DD3A9E"/>
    <w:rsid w:val="00DD3C3E"/>
    <w:rsid w:val="00DD3EE0"/>
    <w:rsid w:val="00DD3F0D"/>
    <w:rsid w:val="00DD43A5"/>
    <w:rsid w:val="00DD4785"/>
    <w:rsid w:val="00DD4838"/>
    <w:rsid w:val="00DD489D"/>
    <w:rsid w:val="00DD4E30"/>
    <w:rsid w:val="00DD5D80"/>
    <w:rsid w:val="00DD5E91"/>
    <w:rsid w:val="00DD691C"/>
    <w:rsid w:val="00DE0A15"/>
    <w:rsid w:val="00DE1294"/>
    <w:rsid w:val="00DE2AA4"/>
    <w:rsid w:val="00DE2D6A"/>
    <w:rsid w:val="00DE3692"/>
    <w:rsid w:val="00DE4095"/>
    <w:rsid w:val="00DE4541"/>
    <w:rsid w:val="00DE487E"/>
    <w:rsid w:val="00DE515B"/>
    <w:rsid w:val="00DE5689"/>
    <w:rsid w:val="00DE57DA"/>
    <w:rsid w:val="00DE677F"/>
    <w:rsid w:val="00DE74EE"/>
    <w:rsid w:val="00DE79A0"/>
    <w:rsid w:val="00DF012F"/>
    <w:rsid w:val="00DF03C7"/>
    <w:rsid w:val="00DF0B18"/>
    <w:rsid w:val="00DF1F62"/>
    <w:rsid w:val="00DF230E"/>
    <w:rsid w:val="00DF2EAB"/>
    <w:rsid w:val="00DF2EF9"/>
    <w:rsid w:val="00DF301C"/>
    <w:rsid w:val="00DF44EF"/>
    <w:rsid w:val="00DF5DCB"/>
    <w:rsid w:val="00DF765E"/>
    <w:rsid w:val="00DF7B33"/>
    <w:rsid w:val="00DF7BC6"/>
    <w:rsid w:val="00DF7DF4"/>
    <w:rsid w:val="00E0010F"/>
    <w:rsid w:val="00E006A1"/>
    <w:rsid w:val="00E00816"/>
    <w:rsid w:val="00E00DE2"/>
    <w:rsid w:val="00E01126"/>
    <w:rsid w:val="00E014CD"/>
    <w:rsid w:val="00E015CB"/>
    <w:rsid w:val="00E016F6"/>
    <w:rsid w:val="00E01B92"/>
    <w:rsid w:val="00E0219E"/>
    <w:rsid w:val="00E02E21"/>
    <w:rsid w:val="00E03D2D"/>
    <w:rsid w:val="00E0476E"/>
    <w:rsid w:val="00E0568C"/>
    <w:rsid w:val="00E059B8"/>
    <w:rsid w:val="00E05AF6"/>
    <w:rsid w:val="00E06491"/>
    <w:rsid w:val="00E0694B"/>
    <w:rsid w:val="00E06A3B"/>
    <w:rsid w:val="00E072BC"/>
    <w:rsid w:val="00E10332"/>
    <w:rsid w:val="00E1142C"/>
    <w:rsid w:val="00E115D3"/>
    <w:rsid w:val="00E115E4"/>
    <w:rsid w:val="00E11780"/>
    <w:rsid w:val="00E135A4"/>
    <w:rsid w:val="00E13789"/>
    <w:rsid w:val="00E13874"/>
    <w:rsid w:val="00E13D20"/>
    <w:rsid w:val="00E13EF6"/>
    <w:rsid w:val="00E14C2E"/>
    <w:rsid w:val="00E15764"/>
    <w:rsid w:val="00E15CE7"/>
    <w:rsid w:val="00E16199"/>
    <w:rsid w:val="00E16A59"/>
    <w:rsid w:val="00E20621"/>
    <w:rsid w:val="00E206AE"/>
    <w:rsid w:val="00E2302A"/>
    <w:rsid w:val="00E23DA0"/>
    <w:rsid w:val="00E24183"/>
    <w:rsid w:val="00E24FF2"/>
    <w:rsid w:val="00E25384"/>
    <w:rsid w:val="00E25831"/>
    <w:rsid w:val="00E26731"/>
    <w:rsid w:val="00E267F5"/>
    <w:rsid w:val="00E27C21"/>
    <w:rsid w:val="00E27CAD"/>
    <w:rsid w:val="00E27F73"/>
    <w:rsid w:val="00E30113"/>
    <w:rsid w:val="00E30134"/>
    <w:rsid w:val="00E30D18"/>
    <w:rsid w:val="00E3186E"/>
    <w:rsid w:val="00E31C31"/>
    <w:rsid w:val="00E31FBB"/>
    <w:rsid w:val="00E31FF4"/>
    <w:rsid w:val="00E327B9"/>
    <w:rsid w:val="00E33522"/>
    <w:rsid w:val="00E3355B"/>
    <w:rsid w:val="00E335C5"/>
    <w:rsid w:val="00E3462D"/>
    <w:rsid w:val="00E369AE"/>
    <w:rsid w:val="00E36D77"/>
    <w:rsid w:val="00E37693"/>
    <w:rsid w:val="00E377B7"/>
    <w:rsid w:val="00E377D7"/>
    <w:rsid w:val="00E4011F"/>
    <w:rsid w:val="00E40271"/>
    <w:rsid w:val="00E405CC"/>
    <w:rsid w:val="00E408B0"/>
    <w:rsid w:val="00E40A49"/>
    <w:rsid w:val="00E415C8"/>
    <w:rsid w:val="00E41D41"/>
    <w:rsid w:val="00E42717"/>
    <w:rsid w:val="00E42B10"/>
    <w:rsid w:val="00E42C77"/>
    <w:rsid w:val="00E42FD0"/>
    <w:rsid w:val="00E43539"/>
    <w:rsid w:val="00E43E4C"/>
    <w:rsid w:val="00E443EC"/>
    <w:rsid w:val="00E44489"/>
    <w:rsid w:val="00E44F17"/>
    <w:rsid w:val="00E45215"/>
    <w:rsid w:val="00E45404"/>
    <w:rsid w:val="00E4674D"/>
    <w:rsid w:val="00E47556"/>
    <w:rsid w:val="00E47820"/>
    <w:rsid w:val="00E47A11"/>
    <w:rsid w:val="00E47E03"/>
    <w:rsid w:val="00E50E6E"/>
    <w:rsid w:val="00E51062"/>
    <w:rsid w:val="00E514AA"/>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E59"/>
    <w:rsid w:val="00E57806"/>
    <w:rsid w:val="00E57977"/>
    <w:rsid w:val="00E57E30"/>
    <w:rsid w:val="00E60017"/>
    <w:rsid w:val="00E618F7"/>
    <w:rsid w:val="00E61D71"/>
    <w:rsid w:val="00E62A31"/>
    <w:rsid w:val="00E6325E"/>
    <w:rsid w:val="00E63704"/>
    <w:rsid w:val="00E63E81"/>
    <w:rsid w:val="00E64207"/>
    <w:rsid w:val="00E64465"/>
    <w:rsid w:val="00E645B8"/>
    <w:rsid w:val="00E64783"/>
    <w:rsid w:val="00E64B59"/>
    <w:rsid w:val="00E64E85"/>
    <w:rsid w:val="00E6613F"/>
    <w:rsid w:val="00E66D59"/>
    <w:rsid w:val="00E66F60"/>
    <w:rsid w:val="00E6714F"/>
    <w:rsid w:val="00E67601"/>
    <w:rsid w:val="00E70277"/>
    <w:rsid w:val="00E7176D"/>
    <w:rsid w:val="00E727F3"/>
    <w:rsid w:val="00E72AF2"/>
    <w:rsid w:val="00E72CC4"/>
    <w:rsid w:val="00E72E62"/>
    <w:rsid w:val="00E7376C"/>
    <w:rsid w:val="00E74E1E"/>
    <w:rsid w:val="00E75121"/>
    <w:rsid w:val="00E763A9"/>
    <w:rsid w:val="00E76A29"/>
    <w:rsid w:val="00E77266"/>
    <w:rsid w:val="00E774D1"/>
    <w:rsid w:val="00E77C61"/>
    <w:rsid w:val="00E77C63"/>
    <w:rsid w:val="00E8011E"/>
    <w:rsid w:val="00E801E4"/>
    <w:rsid w:val="00E80272"/>
    <w:rsid w:val="00E808F1"/>
    <w:rsid w:val="00E80E6E"/>
    <w:rsid w:val="00E815C8"/>
    <w:rsid w:val="00E81BC3"/>
    <w:rsid w:val="00E81F38"/>
    <w:rsid w:val="00E8216B"/>
    <w:rsid w:val="00E82E7F"/>
    <w:rsid w:val="00E835DD"/>
    <w:rsid w:val="00E8419C"/>
    <w:rsid w:val="00E8433B"/>
    <w:rsid w:val="00E8535B"/>
    <w:rsid w:val="00E85A9E"/>
    <w:rsid w:val="00E85CD9"/>
    <w:rsid w:val="00E85D72"/>
    <w:rsid w:val="00E85D85"/>
    <w:rsid w:val="00E861A2"/>
    <w:rsid w:val="00E86674"/>
    <w:rsid w:val="00E87944"/>
    <w:rsid w:val="00E87E44"/>
    <w:rsid w:val="00E907AD"/>
    <w:rsid w:val="00E90A30"/>
    <w:rsid w:val="00E90D7B"/>
    <w:rsid w:val="00E91C6F"/>
    <w:rsid w:val="00E91F58"/>
    <w:rsid w:val="00E922B8"/>
    <w:rsid w:val="00E922F8"/>
    <w:rsid w:val="00E93CD2"/>
    <w:rsid w:val="00E93D00"/>
    <w:rsid w:val="00E93FB8"/>
    <w:rsid w:val="00E944D4"/>
    <w:rsid w:val="00E958F5"/>
    <w:rsid w:val="00E95BD6"/>
    <w:rsid w:val="00E968B3"/>
    <w:rsid w:val="00E9764F"/>
    <w:rsid w:val="00E97AEE"/>
    <w:rsid w:val="00E97BF3"/>
    <w:rsid w:val="00EA0320"/>
    <w:rsid w:val="00EA05B0"/>
    <w:rsid w:val="00EA0807"/>
    <w:rsid w:val="00EA0AF4"/>
    <w:rsid w:val="00EA0DA1"/>
    <w:rsid w:val="00EA160B"/>
    <w:rsid w:val="00EA1696"/>
    <w:rsid w:val="00EA193E"/>
    <w:rsid w:val="00EA1AC6"/>
    <w:rsid w:val="00EA1E15"/>
    <w:rsid w:val="00EA20BC"/>
    <w:rsid w:val="00EA23EA"/>
    <w:rsid w:val="00EA3AA3"/>
    <w:rsid w:val="00EA5B5B"/>
    <w:rsid w:val="00EA5CFD"/>
    <w:rsid w:val="00EA5D34"/>
    <w:rsid w:val="00EA6431"/>
    <w:rsid w:val="00EA7655"/>
    <w:rsid w:val="00EB041C"/>
    <w:rsid w:val="00EB096E"/>
    <w:rsid w:val="00EB0F59"/>
    <w:rsid w:val="00EB1452"/>
    <w:rsid w:val="00EB18A4"/>
    <w:rsid w:val="00EB1BC7"/>
    <w:rsid w:val="00EB1F3F"/>
    <w:rsid w:val="00EB217B"/>
    <w:rsid w:val="00EB5111"/>
    <w:rsid w:val="00EB5AAA"/>
    <w:rsid w:val="00EB630C"/>
    <w:rsid w:val="00EB6614"/>
    <w:rsid w:val="00EB66A9"/>
    <w:rsid w:val="00EB6928"/>
    <w:rsid w:val="00EB6C38"/>
    <w:rsid w:val="00EB7052"/>
    <w:rsid w:val="00EB72A6"/>
    <w:rsid w:val="00EC0511"/>
    <w:rsid w:val="00EC0589"/>
    <w:rsid w:val="00EC19AE"/>
    <w:rsid w:val="00EC2489"/>
    <w:rsid w:val="00EC2830"/>
    <w:rsid w:val="00EC2CB8"/>
    <w:rsid w:val="00EC452F"/>
    <w:rsid w:val="00EC47AB"/>
    <w:rsid w:val="00EC5676"/>
    <w:rsid w:val="00EC56AB"/>
    <w:rsid w:val="00EC5E48"/>
    <w:rsid w:val="00EC6150"/>
    <w:rsid w:val="00ED121E"/>
    <w:rsid w:val="00ED125B"/>
    <w:rsid w:val="00ED1327"/>
    <w:rsid w:val="00ED3210"/>
    <w:rsid w:val="00ED33E0"/>
    <w:rsid w:val="00ED3830"/>
    <w:rsid w:val="00ED3ABA"/>
    <w:rsid w:val="00ED3F64"/>
    <w:rsid w:val="00ED4648"/>
    <w:rsid w:val="00ED4FB9"/>
    <w:rsid w:val="00ED5085"/>
    <w:rsid w:val="00ED61FC"/>
    <w:rsid w:val="00ED62FF"/>
    <w:rsid w:val="00ED6D30"/>
    <w:rsid w:val="00ED7303"/>
    <w:rsid w:val="00ED76B4"/>
    <w:rsid w:val="00ED7C6E"/>
    <w:rsid w:val="00EE026D"/>
    <w:rsid w:val="00EE0E9B"/>
    <w:rsid w:val="00EE1B56"/>
    <w:rsid w:val="00EE2B5A"/>
    <w:rsid w:val="00EE2C24"/>
    <w:rsid w:val="00EE303F"/>
    <w:rsid w:val="00EE47DC"/>
    <w:rsid w:val="00EE49A9"/>
    <w:rsid w:val="00EE4C0B"/>
    <w:rsid w:val="00EE5384"/>
    <w:rsid w:val="00EE599F"/>
    <w:rsid w:val="00EE5A23"/>
    <w:rsid w:val="00EE5D9E"/>
    <w:rsid w:val="00EE65F4"/>
    <w:rsid w:val="00EE7391"/>
    <w:rsid w:val="00EE779B"/>
    <w:rsid w:val="00EF0A05"/>
    <w:rsid w:val="00EF0B65"/>
    <w:rsid w:val="00EF1018"/>
    <w:rsid w:val="00EF1BAB"/>
    <w:rsid w:val="00EF29C5"/>
    <w:rsid w:val="00EF2F3A"/>
    <w:rsid w:val="00EF34C3"/>
    <w:rsid w:val="00EF34EA"/>
    <w:rsid w:val="00EF3D33"/>
    <w:rsid w:val="00EF40BE"/>
    <w:rsid w:val="00EF44D1"/>
    <w:rsid w:val="00EF586E"/>
    <w:rsid w:val="00EF69EC"/>
    <w:rsid w:val="00EF7D16"/>
    <w:rsid w:val="00EF7E8F"/>
    <w:rsid w:val="00F00AE1"/>
    <w:rsid w:val="00F0155A"/>
    <w:rsid w:val="00F015C6"/>
    <w:rsid w:val="00F01CE0"/>
    <w:rsid w:val="00F02239"/>
    <w:rsid w:val="00F02371"/>
    <w:rsid w:val="00F02D2C"/>
    <w:rsid w:val="00F02DC3"/>
    <w:rsid w:val="00F02E80"/>
    <w:rsid w:val="00F02EDE"/>
    <w:rsid w:val="00F035D5"/>
    <w:rsid w:val="00F0366D"/>
    <w:rsid w:val="00F0455E"/>
    <w:rsid w:val="00F04673"/>
    <w:rsid w:val="00F04B9E"/>
    <w:rsid w:val="00F053E6"/>
    <w:rsid w:val="00F054DF"/>
    <w:rsid w:val="00F057E9"/>
    <w:rsid w:val="00F058AA"/>
    <w:rsid w:val="00F0599A"/>
    <w:rsid w:val="00F06256"/>
    <w:rsid w:val="00F0629D"/>
    <w:rsid w:val="00F06525"/>
    <w:rsid w:val="00F06A80"/>
    <w:rsid w:val="00F07097"/>
    <w:rsid w:val="00F072C5"/>
    <w:rsid w:val="00F072DD"/>
    <w:rsid w:val="00F072F4"/>
    <w:rsid w:val="00F07D83"/>
    <w:rsid w:val="00F104E9"/>
    <w:rsid w:val="00F1068B"/>
    <w:rsid w:val="00F107F6"/>
    <w:rsid w:val="00F10CBB"/>
    <w:rsid w:val="00F1184F"/>
    <w:rsid w:val="00F127E1"/>
    <w:rsid w:val="00F12BF0"/>
    <w:rsid w:val="00F13149"/>
    <w:rsid w:val="00F13F0F"/>
    <w:rsid w:val="00F14005"/>
    <w:rsid w:val="00F14207"/>
    <w:rsid w:val="00F143BC"/>
    <w:rsid w:val="00F14A21"/>
    <w:rsid w:val="00F15561"/>
    <w:rsid w:val="00F15615"/>
    <w:rsid w:val="00F15986"/>
    <w:rsid w:val="00F16776"/>
    <w:rsid w:val="00F17559"/>
    <w:rsid w:val="00F175CC"/>
    <w:rsid w:val="00F179F1"/>
    <w:rsid w:val="00F17CDA"/>
    <w:rsid w:val="00F17E3B"/>
    <w:rsid w:val="00F20256"/>
    <w:rsid w:val="00F21250"/>
    <w:rsid w:val="00F21831"/>
    <w:rsid w:val="00F233A4"/>
    <w:rsid w:val="00F23C8F"/>
    <w:rsid w:val="00F23DE0"/>
    <w:rsid w:val="00F24287"/>
    <w:rsid w:val="00F246D9"/>
    <w:rsid w:val="00F26941"/>
    <w:rsid w:val="00F27477"/>
    <w:rsid w:val="00F3025A"/>
    <w:rsid w:val="00F30286"/>
    <w:rsid w:val="00F30454"/>
    <w:rsid w:val="00F30733"/>
    <w:rsid w:val="00F30EB1"/>
    <w:rsid w:val="00F31528"/>
    <w:rsid w:val="00F31BE9"/>
    <w:rsid w:val="00F32C00"/>
    <w:rsid w:val="00F331D4"/>
    <w:rsid w:val="00F33D9E"/>
    <w:rsid w:val="00F3409C"/>
    <w:rsid w:val="00F34E00"/>
    <w:rsid w:val="00F35BCA"/>
    <w:rsid w:val="00F35D1D"/>
    <w:rsid w:val="00F35F7E"/>
    <w:rsid w:val="00F401E9"/>
    <w:rsid w:val="00F40601"/>
    <w:rsid w:val="00F40794"/>
    <w:rsid w:val="00F40816"/>
    <w:rsid w:val="00F41E38"/>
    <w:rsid w:val="00F42158"/>
    <w:rsid w:val="00F42414"/>
    <w:rsid w:val="00F42552"/>
    <w:rsid w:val="00F43032"/>
    <w:rsid w:val="00F439CB"/>
    <w:rsid w:val="00F43A5A"/>
    <w:rsid w:val="00F43B04"/>
    <w:rsid w:val="00F43CED"/>
    <w:rsid w:val="00F440E0"/>
    <w:rsid w:val="00F44A44"/>
    <w:rsid w:val="00F44AE7"/>
    <w:rsid w:val="00F4524D"/>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6777"/>
    <w:rsid w:val="00F56D56"/>
    <w:rsid w:val="00F57533"/>
    <w:rsid w:val="00F57994"/>
    <w:rsid w:val="00F60AE4"/>
    <w:rsid w:val="00F60FD2"/>
    <w:rsid w:val="00F61120"/>
    <w:rsid w:val="00F61C4E"/>
    <w:rsid w:val="00F61E59"/>
    <w:rsid w:val="00F61FFD"/>
    <w:rsid w:val="00F62D4B"/>
    <w:rsid w:val="00F62F94"/>
    <w:rsid w:val="00F63016"/>
    <w:rsid w:val="00F63070"/>
    <w:rsid w:val="00F646DF"/>
    <w:rsid w:val="00F65279"/>
    <w:rsid w:val="00F654CB"/>
    <w:rsid w:val="00F66022"/>
    <w:rsid w:val="00F6615D"/>
    <w:rsid w:val="00F66181"/>
    <w:rsid w:val="00F71B48"/>
    <w:rsid w:val="00F726B7"/>
    <w:rsid w:val="00F73995"/>
    <w:rsid w:val="00F7410B"/>
    <w:rsid w:val="00F752DD"/>
    <w:rsid w:val="00F75FA9"/>
    <w:rsid w:val="00F7686A"/>
    <w:rsid w:val="00F77E7C"/>
    <w:rsid w:val="00F80C9B"/>
    <w:rsid w:val="00F80CC9"/>
    <w:rsid w:val="00F812A3"/>
    <w:rsid w:val="00F81944"/>
    <w:rsid w:val="00F81A5E"/>
    <w:rsid w:val="00F81E9D"/>
    <w:rsid w:val="00F82E35"/>
    <w:rsid w:val="00F835CF"/>
    <w:rsid w:val="00F839ED"/>
    <w:rsid w:val="00F83F7B"/>
    <w:rsid w:val="00F84EA3"/>
    <w:rsid w:val="00F85416"/>
    <w:rsid w:val="00F8644B"/>
    <w:rsid w:val="00F87480"/>
    <w:rsid w:val="00F87923"/>
    <w:rsid w:val="00F87BF9"/>
    <w:rsid w:val="00F901F9"/>
    <w:rsid w:val="00F90222"/>
    <w:rsid w:val="00F90F36"/>
    <w:rsid w:val="00F90FC4"/>
    <w:rsid w:val="00F92A60"/>
    <w:rsid w:val="00F9347A"/>
    <w:rsid w:val="00F93B67"/>
    <w:rsid w:val="00F94FD4"/>
    <w:rsid w:val="00F95228"/>
    <w:rsid w:val="00F9562F"/>
    <w:rsid w:val="00F9635D"/>
    <w:rsid w:val="00FA027C"/>
    <w:rsid w:val="00FA0B5C"/>
    <w:rsid w:val="00FA240A"/>
    <w:rsid w:val="00FA2C71"/>
    <w:rsid w:val="00FA2D5A"/>
    <w:rsid w:val="00FA3921"/>
    <w:rsid w:val="00FA3F87"/>
    <w:rsid w:val="00FA44A0"/>
    <w:rsid w:val="00FA54C9"/>
    <w:rsid w:val="00FA6887"/>
    <w:rsid w:val="00FA68C5"/>
    <w:rsid w:val="00FA6A5B"/>
    <w:rsid w:val="00FA706A"/>
    <w:rsid w:val="00FA7785"/>
    <w:rsid w:val="00FA77C6"/>
    <w:rsid w:val="00FA79C1"/>
    <w:rsid w:val="00FA7F59"/>
    <w:rsid w:val="00FB044B"/>
    <w:rsid w:val="00FB2594"/>
    <w:rsid w:val="00FB2A6E"/>
    <w:rsid w:val="00FB2CE0"/>
    <w:rsid w:val="00FB3F30"/>
    <w:rsid w:val="00FB4669"/>
    <w:rsid w:val="00FB4E00"/>
    <w:rsid w:val="00FB5252"/>
    <w:rsid w:val="00FB5A7E"/>
    <w:rsid w:val="00FB5B3A"/>
    <w:rsid w:val="00FB619F"/>
    <w:rsid w:val="00FB622C"/>
    <w:rsid w:val="00FB6716"/>
    <w:rsid w:val="00FB6BA3"/>
    <w:rsid w:val="00FB6E6C"/>
    <w:rsid w:val="00FB772F"/>
    <w:rsid w:val="00FC094D"/>
    <w:rsid w:val="00FC096A"/>
    <w:rsid w:val="00FC11AD"/>
    <w:rsid w:val="00FC2473"/>
    <w:rsid w:val="00FC293E"/>
    <w:rsid w:val="00FC29AB"/>
    <w:rsid w:val="00FC2C62"/>
    <w:rsid w:val="00FC2DC2"/>
    <w:rsid w:val="00FC3C39"/>
    <w:rsid w:val="00FC469C"/>
    <w:rsid w:val="00FC4C24"/>
    <w:rsid w:val="00FC53DD"/>
    <w:rsid w:val="00FC5F76"/>
    <w:rsid w:val="00FC6D43"/>
    <w:rsid w:val="00FC6E05"/>
    <w:rsid w:val="00FD01C5"/>
    <w:rsid w:val="00FD034F"/>
    <w:rsid w:val="00FD0F18"/>
    <w:rsid w:val="00FD2011"/>
    <w:rsid w:val="00FD2393"/>
    <w:rsid w:val="00FD2878"/>
    <w:rsid w:val="00FD38F3"/>
    <w:rsid w:val="00FD398E"/>
    <w:rsid w:val="00FD3AA6"/>
    <w:rsid w:val="00FD3EC3"/>
    <w:rsid w:val="00FD531C"/>
    <w:rsid w:val="00FD5EDB"/>
    <w:rsid w:val="00FD6A7F"/>
    <w:rsid w:val="00FD72B3"/>
    <w:rsid w:val="00FD753C"/>
    <w:rsid w:val="00FE0C22"/>
    <w:rsid w:val="00FE0CCB"/>
    <w:rsid w:val="00FE1B47"/>
    <w:rsid w:val="00FE1FE7"/>
    <w:rsid w:val="00FE20AF"/>
    <w:rsid w:val="00FE2217"/>
    <w:rsid w:val="00FE2809"/>
    <w:rsid w:val="00FE402C"/>
    <w:rsid w:val="00FE4099"/>
    <w:rsid w:val="00FE43BF"/>
    <w:rsid w:val="00FE44E8"/>
    <w:rsid w:val="00FE4C30"/>
    <w:rsid w:val="00FE5223"/>
    <w:rsid w:val="00FE5486"/>
    <w:rsid w:val="00FE667D"/>
    <w:rsid w:val="00FE7106"/>
    <w:rsid w:val="00FF0343"/>
    <w:rsid w:val="00FF102D"/>
    <w:rsid w:val="00FF124E"/>
    <w:rsid w:val="00FF152E"/>
    <w:rsid w:val="00FF187A"/>
    <w:rsid w:val="00FF1D70"/>
    <w:rsid w:val="00FF214E"/>
    <w:rsid w:val="00FF2449"/>
    <w:rsid w:val="00FF2528"/>
    <w:rsid w:val="00FF26FA"/>
    <w:rsid w:val="00FF3101"/>
    <w:rsid w:val="00FF31A7"/>
    <w:rsid w:val="00FF33BA"/>
    <w:rsid w:val="00FF4987"/>
    <w:rsid w:val="00FF52DD"/>
    <w:rsid w:val="00FF67DF"/>
    <w:rsid w:val="00FF6AE6"/>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27</Pages>
  <Words>7047</Words>
  <Characters>40169</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14</cp:revision>
  <cp:lastPrinted>2019-03-04T23:20:00Z</cp:lastPrinted>
  <dcterms:created xsi:type="dcterms:W3CDTF">2023-03-16T20:21:00Z</dcterms:created>
  <dcterms:modified xsi:type="dcterms:W3CDTF">2023-03-17T19:53:00Z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