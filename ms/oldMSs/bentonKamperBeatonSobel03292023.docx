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21BA2C15"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r>
        <w:rPr>
          <w:rFonts w:ascii="Times New Roman" w:hAnsi="Times New Roman" w:cs="Times New Roman"/>
          <w:sz w:val="24"/>
          <w:szCs w:val="24"/>
        </w:rPr>
        <w:t>that</w:t>
      </w:r>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076A0989" w14:textId="414D2ABB" w:rsidR="00D24067" w:rsidRDefault="00D66F23"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Most of the</w:t>
      </w:r>
      <w:r w:rsidR="006B15E9">
        <w:rPr>
          <w:rFonts w:ascii="Times New Roman" w:hAnsi="Times New Roman" w:cs="Times New Roman"/>
          <w:sz w:val="24"/>
          <w:szCs w:val="24"/>
        </w:rPr>
        <w:t xml:space="preserve"> studies on causal reasoning in human children </w:t>
      </w:r>
      <w:r>
        <w:rPr>
          <w:rFonts w:ascii="Times New Roman" w:hAnsi="Times New Roman" w:cs="Times New Roman"/>
          <w:sz w:val="24"/>
          <w:szCs w:val="24"/>
        </w:rPr>
        <w:t xml:space="preserve">to date </w:t>
      </w:r>
      <w:r w:rsidR="006B15E9">
        <w:rPr>
          <w:rFonts w:ascii="Times New Roman" w:hAnsi="Times New Roman" w:cs="Times New Roman"/>
          <w:sz w:val="24"/>
          <w:szCs w:val="24"/>
        </w:rPr>
        <w:t xml:space="preserve">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r w:rsidR="004118CA">
        <w:rPr>
          <w:rFonts w:ascii="Times New Roman" w:hAnsi="Times New Roman" w:cs="Times New Roman"/>
          <w:sz w:val="24"/>
          <w:szCs w:val="24"/>
        </w:rPr>
        <w:t>One such commonly accepted finding is that causal reasoning</w:t>
      </w:r>
      <w:r>
        <w:rPr>
          <w:rFonts w:ascii="Times New Roman" w:hAnsi="Times New Roman" w:cs="Times New Roman"/>
          <w:sz w:val="24"/>
          <w:szCs w:val="24"/>
        </w:rPr>
        <w:t xml:space="preserve"> generally emerges by the first half of the third year of life</w:t>
      </w:r>
      <w:r w:rsidR="00A06280">
        <w:rPr>
          <w:rFonts w:ascii="Times New Roman" w:hAnsi="Times New Roman" w:cs="Times New Roman"/>
          <w:sz w:val="24"/>
          <w:szCs w:val="24"/>
        </w:rPr>
        <w:t xml:space="preserve"> </w:t>
      </w:r>
      <w:r w:rsidR="0068204A">
        <w:rPr>
          <w:rFonts w:ascii="Times New Roman" w:hAnsi="Times New Roman" w:cs="Times New Roman"/>
          <w:sz w:val="24"/>
          <w:szCs w:val="24"/>
        </w:rPr>
        <w:t xml:space="preserve">(e.g., Benton, </w:t>
      </w:r>
      <w:proofErr w:type="spellStart"/>
      <w:r w:rsidR="0068204A">
        <w:rPr>
          <w:rFonts w:ascii="Times New Roman" w:hAnsi="Times New Roman" w:cs="Times New Roman"/>
          <w:sz w:val="24"/>
          <w:szCs w:val="24"/>
        </w:rPr>
        <w:t>Rakison</w:t>
      </w:r>
      <w:proofErr w:type="spellEnd"/>
      <w:r w:rsidR="0068204A">
        <w:rPr>
          <w:rFonts w:ascii="Times New Roman" w:hAnsi="Times New Roman" w:cs="Times New Roman"/>
          <w:sz w:val="24"/>
          <w:szCs w:val="24"/>
        </w:rPr>
        <w:t xml:space="preserve">,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Pr>
          <w:rFonts w:ascii="Times New Roman" w:hAnsi="Times New Roman" w:cs="Times New Roman"/>
          <w:sz w:val="24"/>
          <w:szCs w:val="24"/>
        </w:rPr>
        <w:t xml:space="preserve">. </w:t>
      </w:r>
      <w:r w:rsidR="00EE6008">
        <w:rPr>
          <w:rFonts w:ascii="Times New Roman" w:hAnsi="Times New Roman" w:cs="Times New Roman"/>
          <w:sz w:val="24"/>
          <w:szCs w:val="24"/>
        </w:rPr>
        <w:t>However, the</w:t>
      </w:r>
      <w:r w:rsidR="00623CF6">
        <w:rPr>
          <w:rFonts w:ascii="Times New Roman" w:hAnsi="Times New Roman" w:cs="Times New Roman"/>
          <w:sz w:val="24"/>
          <w:szCs w:val="24"/>
        </w:rPr>
        <w:t xml:space="preserve"> finding that has generated that the most </w:t>
      </w:r>
      <w:r w:rsidR="00C573D7">
        <w:rPr>
          <w:rFonts w:ascii="Times New Roman" w:hAnsi="Times New Roman" w:cs="Times New Roman"/>
          <w:sz w:val="24"/>
          <w:szCs w:val="24"/>
        </w:rPr>
        <w:t xml:space="preserve">discussion </w:t>
      </w:r>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w:t>
      </w:r>
      <w:r w:rsidR="004118CA">
        <w:rPr>
          <w:rFonts w:ascii="Times New Roman" w:hAnsi="Times New Roman" w:cs="Times New Roman"/>
          <w:sz w:val="24"/>
          <w:szCs w:val="24"/>
        </w:rPr>
        <w:t>:</w:t>
      </w:r>
      <w:r w:rsidR="006D52B6">
        <w:rPr>
          <w:rFonts w:ascii="Times New Roman" w:hAnsi="Times New Roman" w:cs="Times New Roman"/>
          <w:sz w:val="24"/>
          <w:szCs w:val="24"/>
        </w:rPr>
        <w:t xml:space="preserve">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w:t>
      </w:r>
      <w:r w:rsidR="004118CA">
        <w:rPr>
          <w:rFonts w:ascii="Times New Roman" w:hAnsi="Times New Roman" w:cs="Times New Roman"/>
          <w:sz w:val="24"/>
          <w:szCs w:val="24"/>
        </w:rPr>
        <w:t>shown</w:t>
      </w:r>
      <w:r w:rsidR="006D52B6">
        <w:rPr>
          <w:rFonts w:ascii="Times New Roman" w:hAnsi="Times New Roman" w:cs="Times New Roman"/>
          <w:sz w:val="24"/>
          <w:szCs w:val="24"/>
        </w:rPr>
        <w:t xml:space="preserve"> 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r w:rsidR="00A06280">
        <w:rPr>
          <w:rFonts w:ascii="Times New Roman" w:hAnsi="Times New Roman" w:cs="Times New Roman"/>
          <w:sz w:val="24"/>
          <w:szCs w:val="24"/>
        </w:rPr>
        <w:t xml:space="preserve"> that is shown not to produce some effect and</w:t>
      </w:r>
      <w:r w:rsidR="00D24067">
        <w:rPr>
          <w:rFonts w:ascii="Times New Roman" w:hAnsi="Times New Roman" w:cs="Times New Roman"/>
          <w:sz w:val="24"/>
          <w:szCs w:val="24"/>
        </w:rPr>
        <w:t xml:space="preserve"> whose causal status is known unambiguously. </w:t>
      </w:r>
    </w:p>
    <w:p w14:paraId="14DA89C3" w14:textId="30AD5715"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w:t>
      </w:r>
      <w:r w:rsidR="00215098">
        <w:rPr>
          <w:rFonts w:ascii="Times New Roman" w:hAnsi="Times New Roman" w:cs="Times New Roman"/>
          <w:sz w:val="24"/>
          <w:szCs w:val="24"/>
        </w:rPr>
        <w:lastRenderedPageBreak/>
        <w:t xml:space="preserve">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EE6008">
        <w:rPr>
          <w:rFonts w:ascii="Times New Roman" w:hAnsi="Times New Roman" w:cs="Times New Roman"/>
          <w:sz w:val="24"/>
          <w:szCs w:val="24"/>
        </w:rPr>
        <w:t>, but not the 3-year-olds,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r w:rsidR="00A06280">
        <w:rPr>
          <w:rFonts w:ascii="Times New Roman" w:hAnsi="Times New Roman" w:cs="Times New Roman"/>
          <w:sz w:val="24"/>
          <w:szCs w:val="24"/>
        </w:rPr>
        <w:t>possessed animate-like qualities</w:t>
      </w:r>
      <w:r w:rsidR="009A1799">
        <w:rPr>
          <w:rFonts w:ascii="Times New Roman" w:hAnsi="Times New Roman" w:cs="Times New Roman"/>
          <w:sz w:val="24"/>
          <w:szCs w:val="24"/>
        </w:rPr>
        <w:t xml:space="preserve">. </w:t>
      </w:r>
    </w:p>
    <w:p w14:paraId="34FCBB4C" w14:textId="226E5F75"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986486">
        <w:rPr>
          <w:rFonts w:ascii="Times New Roman" w:hAnsi="Times New Roman" w:cs="Times New Roman"/>
          <w:sz w:val="24"/>
          <w:szCs w:val="24"/>
        </w:rPr>
        <w:t xml:space="preserve"> that human children can engage in BB reasoning</w:t>
      </w:r>
      <w:r w:rsidR="00711322">
        <w:rPr>
          <w:rFonts w:ascii="Times New Roman" w:hAnsi="Times New Roman" w:cs="Times New Roman"/>
          <w:sz w:val="24"/>
          <w:szCs w:val="24"/>
        </w:rPr>
        <w:t xml:space="preserve"> and that Bayesian inference was likely the cognitive mechanism that underpinned their performance.</w:t>
      </w:r>
      <w:r w:rsidR="00986486">
        <w:rPr>
          <w:rFonts w:ascii="Times New Roman" w:hAnsi="Times New Roman" w:cs="Times New Roman"/>
          <w:sz w:val="24"/>
          <w:szCs w:val="24"/>
        </w:rPr>
        <w:t xml:space="preserve"> </w:t>
      </w:r>
      <w:r w:rsidR="00463782">
        <w:rPr>
          <w:rFonts w:ascii="Times New Roman" w:hAnsi="Times New Roman" w:cs="Times New Roman"/>
          <w:sz w:val="24"/>
          <w:szCs w:val="24"/>
        </w:rPr>
        <w:t>Proponents of the Bayesian-inference perspective maintain that</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r w:rsidR="00463782">
        <w:rPr>
          <w:rFonts w:ascii="Times New Roman" w:hAnsi="Times New Roman" w:cs="Times New Roman"/>
          <w:sz w:val="24"/>
          <w:szCs w:val="24"/>
        </w:rPr>
        <w:t xml:space="preserve">hypothesis space that can </w:t>
      </w:r>
      <w:r w:rsidR="00711322">
        <w:rPr>
          <w:rFonts w:ascii="Times New Roman" w:hAnsi="Times New Roman" w:cs="Times New Roman"/>
          <w:sz w:val="24"/>
          <w:szCs w:val="24"/>
        </w:rPr>
        <w:t>be exponentially large</w:t>
      </w:r>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54259B">
        <w:rPr>
          <w:rFonts w:ascii="Times New Roman" w:hAnsi="Times New Roman" w:cs="Times New Roman"/>
          <w:sz w:val="24"/>
          <w:szCs w:val="24"/>
        </w:rPr>
        <w:t xml:space="preserve">These findings were also </w:t>
      </w:r>
      <w:r w:rsidR="00050A48">
        <w:rPr>
          <w:rFonts w:ascii="Times New Roman" w:hAnsi="Times New Roman" w:cs="Times New Roman"/>
          <w:sz w:val="24"/>
          <w:szCs w:val="24"/>
        </w:rPr>
        <w:t>argued</w:t>
      </w:r>
      <w:r w:rsidR="0054259B">
        <w:rPr>
          <w:rFonts w:ascii="Times New Roman" w:hAnsi="Times New Roman" w:cs="Times New Roman"/>
          <w:sz w:val="24"/>
          <w:szCs w:val="24"/>
        </w:rPr>
        <w:t xml:space="preserve"> to</w:t>
      </w:r>
      <w:r w:rsidR="00050A48">
        <w:rPr>
          <w:rFonts w:ascii="Times New Roman" w:hAnsi="Times New Roman" w:cs="Times New Roman"/>
          <w:sz w:val="24"/>
          <w:szCs w:val="24"/>
        </w:rPr>
        <w:t xml:space="preserve"> rule out certain classes of associative learning models such as the traditional Rescorla-Wagner (RW) model</w:t>
      </w:r>
      <w:r w:rsidR="0054259B">
        <w:rPr>
          <w:rFonts w:ascii="Times New Roman" w:hAnsi="Times New Roman" w:cs="Times New Roman"/>
          <w:sz w:val="24"/>
          <w:szCs w:val="24"/>
        </w:rPr>
        <w:t xml:space="preserve"> </w:t>
      </w:r>
      <w:r w:rsidR="00050A48">
        <w:rPr>
          <w:rFonts w:ascii="Times New Roman" w:hAnsi="Times New Roman" w:cs="Times New Roman"/>
          <w:sz w:val="24"/>
          <w:szCs w:val="24"/>
        </w:rPr>
        <w:t xml:space="preserve">(e.g.,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r w:rsidR="0054259B">
        <w:rPr>
          <w:rFonts w:ascii="Times New Roman" w:hAnsi="Times New Roman" w:cs="Times New Roman"/>
          <w:sz w:val="24"/>
          <w:szCs w:val="24"/>
        </w:rPr>
        <w:t xml:space="preserve">. </w:t>
      </w:r>
      <w:r w:rsidR="00A06280">
        <w:rPr>
          <w:rFonts w:ascii="Times New Roman" w:hAnsi="Times New Roman" w:cs="Times New Roman"/>
          <w:sz w:val="24"/>
          <w:szCs w:val="24"/>
        </w:rPr>
        <w:t xml:space="preserve">This </w:t>
      </w:r>
      <w:r w:rsidR="00AB7334">
        <w:rPr>
          <w:rFonts w:ascii="Times New Roman" w:hAnsi="Times New Roman" w:cs="Times New Roman"/>
          <w:sz w:val="24"/>
          <w:szCs w:val="24"/>
        </w:rPr>
        <w:t>it is because this model</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56798F">
        <w:rPr>
          <w:rFonts w:ascii="Times New Roman" w:hAnsi="Times New Roman" w:cs="Times New Roman"/>
          <w:sz w:val="24"/>
          <w:szCs w:val="24"/>
        </w:rPr>
        <w:t>. As we have just illustrated</w:t>
      </w:r>
      <w:r w:rsidR="00AB7334">
        <w:rPr>
          <w:rFonts w:ascii="Times New Roman" w:hAnsi="Times New Roman" w:cs="Times New Roman"/>
          <w:sz w:val="24"/>
          <w:szCs w:val="24"/>
        </w:rPr>
        <w:t>,</w:t>
      </w:r>
      <w:r w:rsidR="0056798F">
        <w:rPr>
          <w:rFonts w:ascii="Times New Roman" w:hAnsi="Times New Roman" w:cs="Times New Roman"/>
          <w:sz w:val="24"/>
          <w:szCs w:val="24"/>
        </w:rPr>
        <w:t xml:space="preserve"> </w:t>
      </w:r>
      <w:r w:rsidR="000669BB">
        <w:rPr>
          <w:rFonts w:ascii="Times New Roman" w:hAnsi="Times New Roman" w:cs="Times New Roman"/>
          <w:sz w:val="24"/>
          <w:szCs w:val="24"/>
        </w:rPr>
        <w:t>this prediction is at odds with participants’ actual treatment of object B across conditions</w:t>
      </w:r>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4794AB83" w:rsidR="00375ED6" w:rsidRDefault="00367DB7"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how children process BB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 xml:space="preserve">concerns </w:t>
      </w:r>
      <w:r w:rsidR="00C34B25">
        <w:rPr>
          <w:rFonts w:ascii="Times New Roman" w:hAnsi="Times New Roman" w:cs="Times New Roman"/>
          <w:sz w:val="24"/>
          <w:szCs w:val="24"/>
        </w:rPr>
        <w:t xml:space="preserve">it is unclear </w:t>
      </w:r>
      <w:r w:rsidR="008832A6">
        <w:rPr>
          <w:rFonts w:ascii="Times New Roman" w:hAnsi="Times New Roman" w:cs="Times New Roman"/>
          <w:sz w:val="24"/>
          <w:szCs w:val="24"/>
        </w:rPr>
        <w:t>whether, in fact, children</w:t>
      </w:r>
      <w:r w:rsidR="00C34B25">
        <w:rPr>
          <w:rFonts w:ascii="Times New Roman" w:hAnsi="Times New Roman" w:cs="Times New Roman"/>
          <w:sz w:val="24"/>
          <w:szCs w:val="24"/>
        </w:rPr>
        <w:t xml:space="preserve"> in previous studies engaged in BB reasoning</w:t>
      </w:r>
      <w:r w:rsidR="008832A6">
        <w:rPr>
          <w:rFonts w:ascii="Times New Roman" w:hAnsi="Times New Roman" w:cs="Times New Roman"/>
          <w:sz w:val="24"/>
          <w:szCs w:val="24"/>
        </w:rPr>
        <w:t>. This is because</w:t>
      </w:r>
      <w:r w:rsidR="00C34B25">
        <w:rPr>
          <w:rFonts w:ascii="Times New Roman" w:hAnsi="Times New Roman" w:cs="Times New Roman"/>
          <w:sz w:val="24"/>
          <w:szCs w:val="24"/>
        </w:rPr>
        <w:t xml:space="preserve"> </w:t>
      </w:r>
      <w:r w:rsidR="00C155AC">
        <w:rPr>
          <w:rFonts w:ascii="Times New Roman" w:hAnsi="Times New Roman" w:cs="Times New Roman"/>
          <w:sz w:val="24"/>
          <w:szCs w:val="24"/>
        </w:rPr>
        <w:t>there are</w:t>
      </w:r>
      <w:r w:rsidR="00AA0CD1">
        <w:rPr>
          <w:rFonts w:ascii="Times New Roman" w:hAnsi="Times New Roman" w:cs="Times New Roman"/>
          <w:sz w:val="24"/>
          <w:szCs w:val="24"/>
        </w:rPr>
        <w:t xml:space="preserve"> significant</w:t>
      </w:r>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r w:rsidR="00E65035">
        <w:rPr>
          <w:rFonts w:ascii="Times New Roman" w:hAnsi="Times New Roman" w:cs="Times New Roman"/>
          <w:sz w:val="24"/>
          <w:szCs w:val="24"/>
        </w:rPr>
        <w:t xml:space="preserve"> itself</w:t>
      </w:r>
      <w:r w:rsidR="00F62D4B">
        <w:rPr>
          <w:rFonts w:ascii="Times New Roman" w:hAnsi="Times New Roman" w:cs="Times New Roman"/>
          <w:sz w:val="24"/>
          <w:szCs w:val="24"/>
        </w:rPr>
        <w:t xml:space="preserve"> has</w:t>
      </w:r>
      <w:r w:rsidR="00C34B25">
        <w:rPr>
          <w:rFonts w:ascii="Times New Roman" w:hAnsi="Times New Roman" w:cs="Times New Roman"/>
          <w:sz w:val="24"/>
          <w:szCs w:val="24"/>
        </w:rPr>
        <w:t xml:space="preserve"> </w:t>
      </w:r>
      <w:r w:rsidR="00C34B25">
        <w:rPr>
          <w:rFonts w:ascii="Times New Roman" w:hAnsi="Times New Roman" w:cs="Times New Roman"/>
          <w:sz w:val="24"/>
          <w:szCs w:val="24"/>
        </w:rPr>
        <w:lastRenderedPageBreak/>
        <w:t>typically</w:t>
      </w:r>
      <w:r w:rsidR="00F62D4B">
        <w:rPr>
          <w:rFonts w:ascii="Times New Roman" w:hAnsi="Times New Roman" w:cs="Times New Roman"/>
          <w:sz w:val="24"/>
          <w:szCs w:val="24"/>
        </w:rPr>
        <w:t xml:space="preserve"> been </w:t>
      </w:r>
      <w:r w:rsidR="004F2D1F">
        <w:rPr>
          <w:rFonts w:ascii="Times New Roman" w:hAnsi="Times New Roman" w:cs="Times New Roman"/>
          <w:sz w:val="24"/>
          <w:szCs w:val="24"/>
        </w:rPr>
        <w:t>measured</w:t>
      </w:r>
      <w:r w:rsidR="00F62D4B">
        <w:rPr>
          <w:rFonts w:ascii="Times New Roman" w:hAnsi="Times New Roman" w:cs="Times New Roman"/>
          <w:sz w:val="24"/>
          <w:szCs w:val="24"/>
        </w:rPr>
        <w:t>. For example, Sobel et al. (2004</w:t>
      </w:r>
      <w:r w:rsidR="00B62BD5">
        <w:rPr>
          <w:rFonts w:ascii="Times New Roman" w:hAnsi="Times New Roman" w:cs="Times New Roman"/>
          <w:sz w:val="24"/>
          <w:szCs w:val="24"/>
        </w:rPr>
        <w:t xml:space="preserve">; see also </w:t>
      </w:r>
      <w:proofErr w:type="spellStart"/>
      <w:r w:rsidR="00815C87">
        <w:rPr>
          <w:rFonts w:ascii="Times New Roman" w:hAnsi="Times New Roman" w:cs="Times New Roman"/>
          <w:sz w:val="24"/>
          <w:szCs w:val="24"/>
        </w:rPr>
        <w:t>Beckers</w:t>
      </w:r>
      <w:proofErr w:type="spellEnd"/>
      <w:r w:rsidR="00815C87">
        <w:rPr>
          <w:rFonts w:ascii="Times New Roman" w:hAnsi="Times New Roman" w:cs="Times New Roman"/>
          <w:sz w:val="24"/>
          <w:szCs w:val="24"/>
        </w:rPr>
        <w:t xml:space="preserve">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w:t>
      </w:r>
      <w:proofErr w:type="spellStart"/>
      <w:r w:rsidR="00F62D4B">
        <w:rPr>
          <w:rFonts w:ascii="Times New Roman" w:hAnsi="Times New Roman" w:cs="Times New Roman"/>
          <w:sz w:val="24"/>
          <w:szCs w:val="24"/>
        </w:rPr>
        <w:t>Beckers</w:t>
      </w:r>
      <w:proofErr w:type="spellEnd"/>
      <w:r w:rsidR="00F62D4B">
        <w:rPr>
          <w:rFonts w:ascii="Times New Roman" w:hAnsi="Times New Roman" w:cs="Times New Roman"/>
          <w:sz w:val="24"/>
          <w:szCs w:val="24"/>
        </w:rPr>
        <w:t xml:space="preserve">,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r w:rsidR="00F63F96">
        <w:rPr>
          <w:rFonts w:ascii="Times New Roman" w:hAnsi="Times New Roman" w:cs="Times New Roman"/>
          <w:sz w:val="24"/>
          <w:szCs w:val="24"/>
        </w:rPr>
        <w:t>This operationalization suffers from two key limitations</w:t>
      </w:r>
      <w:r w:rsidR="004120C8">
        <w:rPr>
          <w:rFonts w:ascii="Times New Roman" w:hAnsi="Times New Roman" w:cs="Times New Roman"/>
          <w:sz w:val="24"/>
          <w:szCs w:val="24"/>
        </w:rPr>
        <w:t xml:space="preserve">. First, as </w:t>
      </w:r>
      <w:proofErr w:type="spellStart"/>
      <w:r w:rsidR="004B7FC7">
        <w:rPr>
          <w:rFonts w:ascii="Times New Roman" w:hAnsi="Times New Roman" w:cs="Times New Roman"/>
          <w:sz w:val="24"/>
          <w:szCs w:val="24"/>
        </w:rPr>
        <w:t>Beckers</w:t>
      </w:r>
      <w:proofErr w:type="spellEnd"/>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r w:rsidR="00873593">
        <w:rPr>
          <w:rFonts w:ascii="Times New Roman" w:hAnsi="Times New Roman" w:cs="Times New Roman"/>
          <w:sz w:val="24"/>
          <w:szCs w:val="24"/>
        </w:rPr>
        <w:t>For example, participants could have treated B differently between the BB and ISO conditions because of a</w:t>
      </w:r>
      <w:r w:rsidR="00A01028">
        <w:rPr>
          <w:rFonts w:ascii="Times New Roman" w:hAnsi="Times New Roman" w:cs="Times New Roman"/>
          <w:sz w:val="24"/>
          <w:szCs w:val="24"/>
        </w:rPr>
        <w:t xml:space="preserve"> BB effect, an ISO effect, or both.</w:t>
      </w:r>
      <w:r w:rsidR="00873593">
        <w:rPr>
          <w:rFonts w:ascii="Times New Roman" w:hAnsi="Times New Roman" w:cs="Times New Roman"/>
          <w:sz w:val="24"/>
          <w:szCs w:val="24"/>
        </w:rPr>
        <w:t xml:space="preserve"> Participants could have also treated B differently between these conditions because</w:t>
      </w:r>
      <w:r w:rsidR="00A01028">
        <w:rPr>
          <w:rFonts w:ascii="Times New Roman" w:hAnsi="Times New Roman" w:cs="Times New Roman"/>
          <w:sz w:val="24"/>
          <w:szCs w:val="24"/>
        </w:rPr>
        <w:t xml:space="preserve"> </w:t>
      </w:r>
      <w:r w:rsidR="00873593">
        <w:rPr>
          <w:rFonts w:ascii="Times New Roman" w:hAnsi="Times New Roman" w:cs="Times New Roman"/>
          <w:sz w:val="24"/>
          <w:szCs w:val="24"/>
        </w:rPr>
        <w:t xml:space="preserve">they </w:t>
      </w:r>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r w:rsidR="00873593">
        <w:rPr>
          <w:rFonts w:ascii="Times New Roman" w:hAnsi="Times New Roman" w:cs="Times New Roman"/>
          <w:sz w:val="24"/>
          <w:szCs w:val="24"/>
        </w:rPr>
        <w:t xml:space="preserve"> neither of these alternative explanations</w:t>
      </w:r>
      <w:r w:rsidR="00B17F6C">
        <w:rPr>
          <w:rFonts w:ascii="Times New Roman" w:hAnsi="Times New Roman" w:cs="Times New Roman"/>
          <w:sz w:val="24"/>
          <w:szCs w:val="24"/>
        </w:rPr>
        <w:t xml:space="preserve"> </w:t>
      </w:r>
      <w:r w:rsidR="00873593">
        <w:rPr>
          <w:rFonts w:ascii="Times New Roman" w:hAnsi="Times New Roman" w:cs="Times New Roman"/>
          <w:sz w:val="24"/>
          <w:szCs w:val="24"/>
        </w:rPr>
        <w:t>would be evidence of</w:t>
      </w:r>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0DBE929D"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r w:rsidR="00D02D0C">
        <w:rPr>
          <w:rFonts w:ascii="Times New Roman" w:hAnsi="Times New Roman" w:cs="Times New Roman"/>
          <w:sz w:val="24"/>
          <w:szCs w:val="24"/>
        </w:rPr>
        <w:t>was independently discovered</w:t>
      </w:r>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r w:rsidR="00AF6AE2">
        <w:rPr>
          <w:rFonts w:ascii="Times New Roman" w:hAnsi="Times New Roman" w:cs="Times New Roman"/>
          <w:sz w:val="24"/>
          <w:szCs w:val="24"/>
        </w:rPr>
        <w:t xml:space="preserve">Specifically, we operationalize BB reasoning </w:t>
      </w:r>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 xml:space="preserve">how </w:t>
      </w:r>
      <w:r w:rsidR="00B61460">
        <w:rPr>
          <w:rFonts w:ascii="Times New Roman" w:hAnsi="Times New Roman" w:cs="Times New Roman"/>
          <w:sz w:val="24"/>
          <w:szCs w:val="24"/>
        </w:rPr>
        <w:t>they</w:t>
      </w:r>
      <w:r w:rsidR="00B61460">
        <w:rPr>
          <w:rFonts w:ascii="Times New Roman" w:hAnsi="Times New Roman" w:cs="Times New Roman"/>
          <w:sz w:val="24"/>
          <w:szCs w:val="24"/>
        </w:rPr>
        <w:t xml:space="preserve"> </w:t>
      </w:r>
      <w:r w:rsidR="00831E4F">
        <w:rPr>
          <w:rFonts w:ascii="Times New Roman" w:hAnsi="Times New Roman" w:cs="Times New Roman"/>
          <w:sz w:val="24"/>
          <w:szCs w:val="24"/>
        </w:rPr>
        <w:t>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w:t>
      </w:r>
      <w:r w:rsidR="00F9635D">
        <w:rPr>
          <w:rFonts w:ascii="Times New Roman" w:hAnsi="Times New Roman" w:cs="Times New Roman"/>
          <w:sz w:val="24"/>
          <w:szCs w:val="24"/>
        </w:rPr>
        <w:lastRenderedPageBreak/>
        <w:t xml:space="preserve">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w:t>
      </w:r>
      <w:r w:rsidR="00B61460">
        <w:rPr>
          <w:rFonts w:ascii="Times New Roman" w:hAnsi="Times New Roman" w:cs="Times New Roman"/>
          <w:sz w:val="24"/>
          <w:szCs w:val="24"/>
        </w:rPr>
        <w:t xml:space="preserve"> (i.e., the AB+ phase)</w:t>
      </w:r>
      <w:r w:rsidR="00F9635D">
        <w:rPr>
          <w:rFonts w:ascii="Times New Roman" w:hAnsi="Times New Roman" w:cs="Times New Roman"/>
          <w:sz w:val="24"/>
          <w:szCs w:val="24"/>
        </w:rPr>
        <w:t xml:space="preserve"> of the condition. This means that </w:t>
      </w:r>
      <w:r w:rsidR="00B61460">
        <w:rPr>
          <w:rFonts w:ascii="Times New Roman" w:hAnsi="Times New Roman" w:cs="Times New Roman"/>
          <w:sz w:val="24"/>
          <w:szCs w:val="24"/>
        </w:rPr>
        <w:t>A’s observed causal efficacy</w:t>
      </w:r>
      <w:r w:rsidR="00842C3A">
        <w:rPr>
          <w:rFonts w:ascii="Times New Roman" w:hAnsi="Times New Roman" w:cs="Times New Roman"/>
          <w:sz w:val="24"/>
          <w:szCs w:val="24"/>
        </w:rPr>
        <w:t xml:space="preserve"> </w:t>
      </w:r>
      <w:r w:rsidR="00F9635D">
        <w:rPr>
          <w:rFonts w:ascii="Times New Roman" w:hAnsi="Times New Roman" w:cs="Times New Roman"/>
          <w:sz w:val="24"/>
          <w:szCs w:val="24"/>
        </w:rPr>
        <w:t>during the subsequent elemental phase</w:t>
      </w:r>
      <w:r w:rsidR="005A2239">
        <w:rPr>
          <w:rFonts w:ascii="Times New Roman" w:hAnsi="Times New Roman" w:cs="Times New Roman"/>
          <w:sz w:val="24"/>
          <w:szCs w:val="24"/>
        </w:rPr>
        <w:t xml:space="preserve"> (i.e., the A+ phase)</w:t>
      </w:r>
      <w:r w:rsidR="00F9635D">
        <w:rPr>
          <w:rFonts w:ascii="Times New Roman" w:hAnsi="Times New Roman" w:cs="Times New Roman"/>
          <w:sz w:val="24"/>
          <w:szCs w:val="24"/>
        </w:rPr>
        <w:t xml:space="preserv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w:t>
      </w:r>
      <w:r w:rsidR="005A2239">
        <w:rPr>
          <w:rFonts w:ascii="Times New Roman" w:hAnsi="Times New Roman" w:cs="Times New Roman"/>
          <w:sz w:val="24"/>
          <w:szCs w:val="24"/>
        </w:rPr>
        <w:t>. This</w:t>
      </w:r>
      <w:r w:rsidR="005A2239">
        <w:rPr>
          <w:rFonts w:ascii="Times New Roman" w:hAnsi="Times New Roman" w:cs="Times New Roman"/>
          <w:sz w:val="24"/>
          <w:szCs w:val="24"/>
        </w:rPr>
        <w:t xml:space="preserve">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w:t>
      </w:r>
      <w:r w:rsidR="005A2239">
        <w:rPr>
          <w:rFonts w:ascii="Times New Roman" w:hAnsi="Times New Roman" w:cs="Times New Roman"/>
          <w:sz w:val="24"/>
          <w:szCs w:val="24"/>
        </w:rPr>
        <w:t>participants’ evaluation of</w:t>
      </w:r>
      <w:r w:rsidR="006D4077">
        <w:rPr>
          <w:rFonts w:ascii="Times New Roman" w:hAnsi="Times New Roman" w:cs="Times New Roman"/>
          <w:sz w:val="24"/>
          <w:szCs w:val="24"/>
        </w:rPr>
        <w:t xml:space="preserve">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5A2239">
        <w:rPr>
          <w:rFonts w:ascii="Times New Roman" w:hAnsi="Times New Roman" w:cs="Times New Roman"/>
          <w:sz w:val="24"/>
          <w:szCs w:val="24"/>
        </w:rPr>
        <w:t xml:space="preserve"> the machine activates</w:t>
      </w:r>
      <w:r w:rsidR="006D4077">
        <w:rPr>
          <w:rFonts w:ascii="Times New Roman" w:hAnsi="Times New Roman" w:cs="Times New Roman"/>
          <w:sz w:val="24"/>
          <w:szCs w:val="24"/>
        </w:rPr>
        <w:t xml:space="preserve"> across both conditions</w:t>
      </w:r>
      <w:r w:rsidR="005A586B">
        <w:rPr>
          <w:rFonts w:ascii="Times New Roman" w:hAnsi="Times New Roman" w:cs="Times New Roman"/>
          <w:sz w:val="24"/>
          <w:szCs w:val="24"/>
        </w:rPr>
        <w:t xml:space="preserve"> and the compound and elemental phases</w:t>
      </w:r>
      <w:r w:rsidR="0007155B">
        <w:rPr>
          <w:rFonts w:ascii="Times New Roman" w:hAnsi="Times New Roman" w:cs="Times New Roman"/>
          <w:sz w:val="24"/>
          <w:szCs w:val="24"/>
        </w:rPr>
        <w:t>.</w:t>
      </w:r>
      <w:r w:rsidR="00B049FC">
        <w:rPr>
          <w:rFonts w:ascii="Times New Roman" w:hAnsi="Times New Roman" w:cs="Times New Roman"/>
          <w:sz w:val="24"/>
          <w:szCs w:val="24"/>
        </w:rPr>
        <w:t xml:space="preserve"> </w:t>
      </w:r>
    </w:p>
    <w:p w14:paraId="507BA78F" w14:textId="33A413A3"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BB event</w:t>
      </w:r>
      <w:r>
        <w:rPr>
          <w:rFonts w:ascii="Times New Roman" w:hAnsi="Times New Roman" w:cs="Times New Roman"/>
          <w:sz w:val="24"/>
          <w:szCs w:val="24"/>
        </w:rPr>
        <w:t>—which we use in the present study—</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If BB</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465ED97B" w14:textId="7989E683"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w:t>
      </w:r>
      <w:r w:rsidR="00E47A11">
        <w:rPr>
          <w:rFonts w:ascii="Times New Roman" w:hAnsi="Times New Roman" w:cs="Times New Roman"/>
          <w:sz w:val="24"/>
          <w:szCs w:val="24"/>
        </w:rPr>
        <w:lastRenderedPageBreak/>
        <w:t xml:space="preserve">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across contexts</w:t>
      </w:r>
      <w:r w:rsidR="00365CAA">
        <w:rPr>
          <w:rFonts w:ascii="Times New Roman" w:hAnsi="Times New Roman" w:cs="Times New Roman"/>
          <w:sz w:val="24"/>
          <w:szCs w:val="24"/>
        </w:rPr>
        <w:t xml:space="preserve">. </w:t>
      </w:r>
    </w:p>
    <w:p w14:paraId="404EF233" w14:textId="48830023" w:rsidR="00ED7C6E" w:rsidRDefault="0058711F"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w:t>
      </w:r>
      <w:r w:rsidR="007A23BC">
        <w:rPr>
          <w:rFonts w:ascii="Times New Roman" w:hAnsi="Times New Roman" w:cs="Times New Roman"/>
          <w:sz w:val="24"/>
          <w:szCs w:val="24"/>
        </w:rPr>
        <w:t>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r w:rsidR="00F45DB6">
        <w:rPr>
          <w:rFonts w:ascii="Times New Roman" w:hAnsi="Times New Roman" w:cs="Times New Roman"/>
          <w:sz w:val="24"/>
          <w:szCs w:val="24"/>
        </w:rPr>
        <w:t xml:space="preserve">performance in a </w:t>
      </w:r>
      <w:r w:rsidR="008832A6">
        <w:rPr>
          <w:rFonts w:ascii="Times New Roman" w:hAnsi="Times New Roman" w:cs="Times New Roman"/>
          <w:sz w:val="24"/>
          <w:szCs w:val="24"/>
        </w:rPr>
        <w:t xml:space="preserve">multiple-object </w:t>
      </w:r>
      <w:r w:rsidR="00F45DB6">
        <w:rPr>
          <w:rFonts w:ascii="Times New Roman" w:hAnsi="Times New Roman" w:cs="Times New Roman"/>
          <w:sz w:val="24"/>
          <w:szCs w:val="24"/>
        </w:rPr>
        <w:t>BB task</w:t>
      </w:r>
      <w:r w:rsidR="00A67C57">
        <w:rPr>
          <w:rFonts w:ascii="Times New Roman" w:hAnsi="Times New Roman" w:cs="Times New Roman"/>
          <w:sz w:val="24"/>
          <w:szCs w:val="24"/>
        </w:rPr>
        <w:t xml:space="preserve"> adheres</w:t>
      </w:r>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r w:rsidR="00A67C57">
        <w:rPr>
          <w:rFonts w:ascii="Times New Roman" w:hAnsi="Times New Roman" w:cs="Times New Roman"/>
          <w:sz w:val="24"/>
          <w:szCs w:val="24"/>
        </w:rPr>
        <w:t xml:space="preserve"> associative learning is sufficient to account for causal learning in human children.</w:t>
      </w:r>
      <w:r w:rsidR="00AB0248">
        <w:rPr>
          <w:rFonts w:ascii="Times New Roman" w:hAnsi="Times New Roman" w:cs="Times New Roman"/>
          <w:sz w:val="24"/>
          <w:szCs w:val="24"/>
        </w:rPr>
        <w:t xml:space="preserve"> </w:t>
      </w:r>
    </w:p>
    <w:p w14:paraId="40F5FA16" w14:textId="7E58B642" w:rsidR="00184E4B" w:rsidRDefault="005146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w:t>
      </w:r>
      <w:r w:rsidR="00F62BBE">
        <w:rPr>
          <w:rFonts w:ascii="Times New Roman" w:hAnsi="Times New Roman" w:cs="Times New Roman"/>
          <w:sz w:val="24"/>
          <w:szCs w:val="24"/>
        </w:rPr>
        <w:t>one final</w:t>
      </w:r>
      <w:r w:rsidR="00A06280">
        <w:rPr>
          <w:rFonts w:ascii="Times New Roman" w:hAnsi="Times New Roman" w:cs="Times New Roman"/>
          <w:sz w:val="24"/>
          <w:szCs w:val="24"/>
        </w:rPr>
        <w:t xml:space="preserve"> reason to exercise caution</w:t>
      </w:r>
      <w:r w:rsidR="00442725">
        <w:rPr>
          <w:rFonts w:ascii="Times New Roman" w:hAnsi="Times New Roman" w:cs="Times New Roman"/>
          <w:sz w:val="24"/>
          <w:szCs w:val="24"/>
        </w:rPr>
        <w:t xml:space="preserve"> before accepting the claim that </w:t>
      </w:r>
      <w:r>
        <w:rPr>
          <w:rFonts w:ascii="Times New Roman" w:hAnsi="Times New Roman" w:cs="Times New Roman"/>
          <w:sz w:val="24"/>
          <w:szCs w:val="24"/>
        </w:rPr>
        <w:t>Bayesian</w:t>
      </w:r>
      <w:r w:rsidR="00442725">
        <w:rPr>
          <w:rFonts w:ascii="Times New Roman" w:hAnsi="Times New Roman" w:cs="Times New Roman"/>
          <w:sz w:val="24"/>
          <w:szCs w:val="24"/>
        </w:rPr>
        <w:t xml:space="preserve"> inference subserves how human children reason</w:t>
      </w:r>
      <w:r>
        <w:rPr>
          <w:rFonts w:ascii="Times New Roman" w:hAnsi="Times New Roman" w:cs="Times New Roman"/>
          <w:sz w:val="24"/>
          <w:szCs w:val="24"/>
        </w:rPr>
        <w:t>. This concerns the fact that</w:t>
      </w:r>
      <w:r w:rsidR="00442725">
        <w:rPr>
          <w:rFonts w:ascii="Times New Roman" w:hAnsi="Times New Roman" w:cs="Times New Roman"/>
          <w:sz w:val="24"/>
          <w:szCs w:val="24"/>
        </w:rPr>
        <w:t xml:space="preserve"> </w:t>
      </w:r>
      <w:r w:rsidR="008832A6">
        <w:rPr>
          <w:rFonts w:ascii="Times New Roman" w:hAnsi="Times New Roman" w:cs="Times New Roman"/>
          <w:sz w:val="24"/>
          <w:szCs w:val="24"/>
        </w:rPr>
        <w:t xml:space="preserve">other </w:t>
      </w:r>
      <w:r w:rsidR="00B65F4A">
        <w:rPr>
          <w:rFonts w:ascii="Times New Roman" w:hAnsi="Times New Roman" w:cs="Times New Roman"/>
          <w:sz w:val="24"/>
          <w:szCs w:val="24"/>
        </w:rPr>
        <w:t>associative-learning processes</w:t>
      </w:r>
      <w:r w:rsidR="008832A6">
        <w:rPr>
          <w:rFonts w:ascii="Times New Roman" w:hAnsi="Times New Roman" w:cs="Times New Roman"/>
          <w:sz w:val="24"/>
          <w:szCs w:val="24"/>
        </w:rPr>
        <w:t xml:space="preserve"> beyond</w:t>
      </w:r>
      <w:r w:rsidR="00465D0F">
        <w:rPr>
          <w:rFonts w:ascii="Times New Roman" w:hAnsi="Times New Roman" w:cs="Times New Roman"/>
          <w:sz w:val="24"/>
          <w:szCs w:val="24"/>
        </w:rPr>
        <w:t xml:space="preserve"> the traditional RW model may</w:t>
      </w:r>
      <w:r w:rsidR="00B65F4A">
        <w:rPr>
          <w:rFonts w:ascii="Times New Roman" w:hAnsi="Times New Roman" w:cs="Times New Roman"/>
          <w:sz w:val="24"/>
          <w:szCs w:val="24"/>
        </w:rPr>
        <w:t xml:space="preserve"> well explain how children process causal events that involve more than the number of objects </w:t>
      </w:r>
      <w:r w:rsidR="00465D0F">
        <w:rPr>
          <w:rFonts w:ascii="Times New Roman" w:hAnsi="Times New Roman" w:cs="Times New Roman"/>
          <w:sz w:val="24"/>
          <w:szCs w:val="24"/>
        </w:rPr>
        <w:t>standardly</w:t>
      </w:r>
      <w:r w:rsidR="00B65F4A">
        <w:rPr>
          <w:rFonts w:ascii="Times New Roman" w:hAnsi="Times New Roman" w:cs="Times New Roman"/>
          <w:sz w:val="24"/>
          <w:szCs w:val="24"/>
        </w:rPr>
        <w:t xml:space="preserve"> used in causal studies with children. </w:t>
      </w:r>
      <w:r w:rsidR="0060203D">
        <w:rPr>
          <w:rFonts w:ascii="Times New Roman" w:hAnsi="Times New Roman" w:cs="Times New Roman"/>
          <w:sz w:val="24"/>
          <w:szCs w:val="24"/>
        </w:rPr>
        <w:t xml:space="preserve">For example, one class of models that </w:t>
      </w:r>
      <w:r w:rsidR="0060203D" w:rsidRPr="00465D0F">
        <w:rPr>
          <w:rFonts w:ascii="Times New Roman" w:hAnsi="Times New Roman" w:cs="Times New Roman"/>
          <w:i/>
          <w:iCs/>
          <w:sz w:val="24"/>
          <w:szCs w:val="24"/>
        </w:rPr>
        <w:t>could</w:t>
      </w:r>
      <w:r w:rsidR="0060203D">
        <w:rPr>
          <w:rFonts w:ascii="Times New Roman" w:hAnsi="Times New Roman" w:cs="Times New Roman"/>
          <w:sz w:val="24"/>
          <w:szCs w:val="24"/>
        </w:rPr>
        <w:t xml:space="preserve"> account for how children process</w:t>
      </w:r>
      <w:r w:rsidR="007B585E">
        <w:rPr>
          <w:rFonts w:ascii="Times New Roman" w:hAnsi="Times New Roman" w:cs="Times New Roman"/>
          <w:sz w:val="24"/>
          <w:szCs w:val="24"/>
        </w:rPr>
        <w:t>ed</w:t>
      </w:r>
      <w:r w:rsidR="0060203D">
        <w:rPr>
          <w:rFonts w:ascii="Times New Roman" w:hAnsi="Times New Roman" w:cs="Times New Roman"/>
          <w:sz w:val="24"/>
          <w:szCs w:val="24"/>
        </w:rPr>
        <w:t xml:space="preserve"> </w:t>
      </w:r>
      <w:r w:rsidR="007B585E">
        <w:rPr>
          <w:rFonts w:ascii="Times New Roman" w:hAnsi="Times New Roman" w:cs="Times New Roman"/>
          <w:sz w:val="24"/>
          <w:szCs w:val="24"/>
        </w:rPr>
        <w:t xml:space="preserve">the </w:t>
      </w:r>
      <w:r w:rsidR="0060203D">
        <w:rPr>
          <w:rFonts w:ascii="Times New Roman" w:hAnsi="Times New Roman" w:cs="Times New Roman"/>
          <w:sz w:val="24"/>
          <w:szCs w:val="24"/>
        </w:rPr>
        <w:t>BB events</w:t>
      </w:r>
      <w:r w:rsidR="007B585E">
        <w:rPr>
          <w:rFonts w:ascii="Times New Roman" w:hAnsi="Times New Roman" w:cs="Times New Roman"/>
          <w:sz w:val="24"/>
          <w:szCs w:val="24"/>
        </w:rPr>
        <w:t xml:space="preserve"> in the present s</w:t>
      </w:r>
      <w:r w:rsidR="00465D0F">
        <w:rPr>
          <w:rFonts w:ascii="Times New Roman" w:hAnsi="Times New Roman" w:cs="Times New Roman"/>
          <w:sz w:val="24"/>
          <w:szCs w:val="24"/>
        </w:rPr>
        <w:t>tudy</w:t>
      </w:r>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artificial neural networks</w:t>
      </w:r>
      <w:r w:rsidR="007F1FB8">
        <w:rPr>
          <w:rFonts w:ascii="Times New Roman" w:hAnsi="Times New Roman" w:cs="Times New Roman"/>
          <w:sz w:val="24"/>
          <w:szCs w:val="24"/>
        </w:rPr>
        <w:t xml:space="preserve"> (e.g., Rogers &amp; McClelland, 2014; </w:t>
      </w:r>
      <w:proofErr w:type="spellStart"/>
      <w:r w:rsidR="007F1FB8">
        <w:rPr>
          <w:rFonts w:ascii="Times New Roman" w:hAnsi="Times New Roman" w:cs="Times New Roman"/>
          <w:sz w:val="24"/>
          <w:szCs w:val="24"/>
        </w:rPr>
        <w:t>Rumelhart</w:t>
      </w:r>
      <w:proofErr w:type="spellEnd"/>
      <w:r w:rsidR="007F1FB8">
        <w:rPr>
          <w:rFonts w:ascii="Times New Roman" w:hAnsi="Times New Roman" w:cs="Times New Roman"/>
          <w:sz w:val="24"/>
          <w:szCs w:val="24"/>
        </w:rPr>
        <w:t xml:space="preserve"> et al., 1986)</w:t>
      </w:r>
      <w:r w:rsidR="004E6DA8">
        <w:rPr>
          <w:rFonts w:ascii="Times New Roman" w:hAnsi="Times New Roman" w:cs="Times New Roman"/>
          <w:sz w:val="24"/>
          <w:szCs w:val="24"/>
        </w:rPr>
        <w:t xml:space="preserve">. </w:t>
      </w:r>
      <w:r w:rsidR="00A91621">
        <w:rPr>
          <w:rFonts w:ascii="Times New Roman" w:hAnsi="Times New Roman" w:cs="Times New Roman"/>
          <w:sz w:val="24"/>
          <w:szCs w:val="24"/>
        </w:rPr>
        <w:t>These models</w:t>
      </w:r>
      <w:r w:rsidR="00AE1B71">
        <w:rPr>
          <w:rFonts w:ascii="Times New Roman" w:hAnsi="Times New Roman" w:cs="Times New Roman"/>
          <w:sz w:val="24"/>
          <w:szCs w:val="24"/>
        </w:rPr>
        <w:t xml:space="preserve"> consist of </w:t>
      </w:r>
      <w:r w:rsidR="00F654F1">
        <w:rPr>
          <w:rFonts w:ascii="Times New Roman" w:hAnsi="Times New Roman" w:cs="Times New Roman"/>
          <w:sz w:val="24"/>
          <w:szCs w:val="24"/>
        </w:rPr>
        <w:t>“neuron-like” processing</w:t>
      </w:r>
      <w:r w:rsidR="00AE1B71">
        <w:rPr>
          <w:rFonts w:ascii="Times New Roman" w:hAnsi="Times New Roman" w:cs="Times New Roman"/>
          <w:sz w:val="24"/>
          <w:szCs w:val="24"/>
        </w:rPr>
        <w:t xml:space="preserve"> units</w:t>
      </w:r>
      <w:r w:rsidR="001A3A24">
        <w:rPr>
          <w:rFonts w:ascii="Times New Roman" w:hAnsi="Times New Roman" w:cs="Times New Roman"/>
          <w:sz w:val="24"/>
          <w:szCs w:val="24"/>
        </w:rPr>
        <w:t>, which are organized into layers. These layers typically include an input layer, a hidden layer, and an output layer. Layers within a connectionist model are connected to each other via modifiable weights. The input layer of a connectionist model is typically connected to the hidden layer immediately “above” it via adjustable connections. The hidden layer, in turn, is typically connected to the output layer via a</w:t>
      </w:r>
      <w:r w:rsidR="0034281F">
        <w:rPr>
          <w:rFonts w:ascii="Times New Roman" w:hAnsi="Times New Roman" w:cs="Times New Roman"/>
          <w:sz w:val="24"/>
          <w:szCs w:val="24"/>
        </w:rPr>
        <w:t xml:space="preserve"> different</w:t>
      </w:r>
      <w:r w:rsidR="001A3A24">
        <w:rPr>
          <w:rFonts w:ascii="Times New Roman" w:hAnsi="Times New Roman" w:cs="Times New Roman"/>
          <w:sz w:val="24"/>
          <w:szCs w:val="24"/>
        </w:rPr>
        <w:t xml:space="preserve"> set of adjustable connection</w:t>
      </w:r>
      <w:r w:rsidR="0034281F">
        <w:rPr>
          <w:rFonts w:ascii="Times New Roman" w:hAnsi="Times New Roman" w:cs="Times New Roman"/>
          <w:sz w:val="24"/>
          <w:szCs w:val="24"/>
        </w:rPr>
        <w:t xml:space="preserve"> weights</w:t>
      </w:r>
      <w:r w:rsidR="001A3A24">
        <w:rPr>
          <w:rFonts w:ascii="Times New Roman" w:hAnsi="Times New Roman" w:cs="Times New Roman"/>
          <w:sz w:val="24"/>
          <w:szCs w:val="24"/>
        </w:rPr>
        <w:t xml:space="preserve">. </w:t>
      </w:r>
      <w:r w:rsidR="003A6C50">
        <w:rPr>
          <w:rFonts w:ascii="Times New Roman" w:hAnsi="Times New Roman" w:cs="Times New Roman"/>
          <w:sz w:val="24"/>
          <w:szCs w:val="24"/>
        </w:rPr>
        <w:t xml:space="preserve">Training in </w:t>
      </w:r>
      <w:r w:rsidR="003A6C50">
        <w:rPr>
          <w:rFonts w:ascii="Times New Roman" w:hAnsi="Times New Roman" w:cs="Times New Roman"/>
          <w:sz w:val="24"/>
          <w:szCs w:val="24"/>
        </w:rPr>
        <w:lastRenderedPageBreak/>
        <w:t>these models typically proceeds by</w:t>
      </w:r>
      <w:r w:rsidR="000503AE">
        <w:rPr>
          <w:rFonts w:ascii="Times New Roman" w:hAnsi="Times New Roman" w:cs="Times New Roman"/>
          <w:sz w:val="24"/>
          <w:szCs w:val="24"/>
        </w:rPr>
        <w:t xml:space="preserve"> </w:t>
      </w:r>
      <w:r w:rsidR="00F1097D">
        <w:rPr>
          <w:rFonts w:ascii="Times New Roman" w:hAnsi="Times New Roman" w:cs="Times New Roman"/>
          <w:sz w:val="24"/>
          <w:szCs w:val="24"/>
        </w:rPr>
        <w:t xml:space="preserve">presenting </w:t>
      </w:r>
      <w:r w:rsidR="003A6C50">
        <w:rPr>
          <w:rFonts w:ascii="Times New Roman" w:hAnsi="Times New Roman" w:cs="Times New Roman"/>
          <w:sz w:val="24"/>
          <w:szCs w:val="24"/>
        </w:rPr>
        <w:t>them</w:t>
      </w:r>
      <w:r w:rsidR="00F1097D">
        <w:rPr>
          <w:rFonts w:ascii="Times New Roman" w:hAnsi="Times New Roman" w:cs="Times New Roman"/>
          <w:sz w:val="24"/>
          <w:szCs w:val="24"/>
        </w:rPr>
        <w:t xml:space="preserve"> </w:t>
      </w:r>
      <w:r w:rsidR="00D94521">
        <w:rPr>
          <w:rFonts w:ascii="Times New Roman" w:hAnsi="Times New Roman" w:cs="Times New Roman"/>
          <w:sz w:val="24"/>
          <w:szCs w:val="24"/>
        </w:rPr>
        <w:t>with some pattern of activation along the input layer</w:t>
      </w:r>
      <w:r w:rsidR="00F1097D">
        <w:rPr>
          <w:rFonts w:ascii="Times New Roman" w:hAnsi="Times New Roman" w:cs="Times New Roman"/>
          <w:sz w:val="24"/>
          <w:szCs w:val="24"/>
        </w:rPr>
        <w:t>, comparing the model’s</w:t>
      </w:r>
      <w:r w:rsidR="00B10699">
        <w:rPr>
          <w:rFonts w:ascii="Times New Roman" w:hAnsi="Times New Roman" w:cs="Times New Roman"/>
          <w:sz w:val="24"/>
          <w:szCs w:val="24"/>
        </w:rPr>
        <w:t xml:space="preserve"> “observed”</w:t>
      </w:r>
      <w:r w:rsidR="00D94521">
        <w:rPr>
          <w:rFonts w:ascii="Times New Roman" w:hAnsi="Times New Roman" w:cs="Times New Roman"/>
          <w:sz w:val="24"/>
          <w:szCs w:val="24"/>
        </w:rPr>
        <w:t xml:space="preserve"> pattern of activation along the output layer </w:t>
      </w:r>
      <w:r w:rsidR="00F1097D">
        <w:rPr>
          <w:rFonts w:ascii="Times New Roman" w:hAnsi="Times New Roman" w:cs="Times New Roman"/>
          <w:sz w:val="24"/>
          <w:szCs w:val="24"/>
        </w:rPr>
        <w:t xml:space="preserve">to some </w:t>
      </w:r>
      <w:r w:rsidR="00B10699">
        <w:rPr>
          <w:rFonts w:ascii="Times New Roman" w:hAnsi="Times New Roman" w:cs="Times New Roman"/>
          <w:sz w:val="24"/>
          <w:szCs w:val="24"/>
        </w:rPr>
        <w:t>“</w:t>
      </w:r>
      <w:r w:rsidR="00F1097D">
        <w:rPr>
          <w:rFonts w:ascii="Times New Roman" w:hAnsi="Times New Roman" w:cs="Times New Roman"/>
          <w:sz w:val="24"/>
          <w:szCs w:val="24"/>
        </w:rPr>
        <w:t>desired</w:t>
      </w:r>
      <w:r w:rsidR="00B10699">
        <w:rPr>
          <w:rFonts w:ascii="Times New Roman" w:hAnsi="Times New Roman" w:cs="Times New Roman"/>
          <w:sz w:val="24"/>
          <w:szCs w:val="24"/>
        </w:rPr>
        <w:t>”</w:t>
      </w:r>
      <w:r w:rsidR="00D94521">
        <w:rPr>
          <w:rFonts w:ascii="Times New Roman" w:hAnsi="Times New Roman" w:cs="Times New Roman"/>
          <w:sz w:val="24"/>
          <w:szCs w:val="24"/>
        </w:rPr>
        <w:t xml:space="preserve"> pattern of activation along the same layer</w:t>
      </w:r>
      <w:r w:rsidR="00F1097D">
        <w:rPr>
          <w:rFonts w:ascii="Times New Roman" w:hAnsi="Times New Roman" w:cs="Times New Roman"/>
          <w:sz w:val="24"/>
          <w:szCs w:val="24"/>
        </w:rPr>
        <w:t>, and then</w:t>
      </w:r>
      <w:r w:rsidR="00B10699">
        <w:rPr>
          <w:rFonts w:ascii="Times New Roman" w:hAnsi="Times New Roman" w:cs="Times New Roman"/>
          <w:sz w:val="24"/>
          <w:szCs w:val="24"/>
        </w:rPr>
        <w:t xml:space="preserve"> using one or more</w:t>
      </w:r>
      <w:r w:rsidR="00006983">
        <w:rPr>
          <w:rFonts w:ascii="Times New Roman" w:hAnsi="Times New Roman" w:cs="Times New Roman"/>
          <w:sz w:val="24"/>
          <w:szCs w:val="24"/>
        </w:rPr>
        <w:t xml:space="preserve"> learning</w:t>
      </w:r>
      <w:r w:rsidR="00B10699">
        <w:rPr>
          <w:rFonts w:ascii="Times New Roman" w:hAnsi="Times New Roman" w:cs="Times New Roman"/>
          <w:sz w:val="24"/>
          <w:szCs w:val="24"/>
        </w:rPr>
        <w:t xml:space="preserve"> </w:t>
      </w:r>
      <w:r w:rsidR="00A6171A">
        <w:rPr>
          <w:rFonts w:ascii="Times New Roman" w:hAnsi="Times New Roman" w:cs="Times New Roman"/>
          <w:sz w:val="24"/>
          <w:szCs w:val="24"/>
        </w:rPr>
        <w:t>algorithms or procedures</w:t>
      </w:r>
      <w:r w:rsidR="00B10699">
        <w:rPr>
          <w:rFonts w:ascii="Times New Roman" w:hAnsi="Times New Roman" w:cs="Times New Roman"/>
          <w:sz w:val="24"/>
          <w:szCs w:val="24"/>
        </w:rPr>
        <w:t xml:space="preserve"> to adjust the weights</w:t>
      </w:r>
      <w:r w:rsidR="00A6171A">
        <w:rPr>
          <w:rFonts w:ascii="Times New Roman" w:hAnsi="Times New Roman" w:cs="Times New Roman"/>
          <w:sz w:val="24"/>
          <w:szCs w:val="24"/>
        </w:rPr>
        <w:t>. The purpose of these weight adjustments is</w:t>
      </w:r>
      <w:r w:rsidR="00B10699">
        <w:rPr>
          <w:rFonts w:ascii="Times New Roman" w:hAnsi="Times New Roman" w:cs="Times New Roman"/>
          <w:sz w:val="24"/>
          <w:szCs w:val="24"/>
        </w:rPr>
        <w:t xml:space="preserve"> to reduce the difference between the observed and desired output.</w:t>
      </w:r>
      <w:r w:rsidR="00F1097D">
        <w:rPr>
          <w:rFonts w:ascii="Times New Roman" w:hAnsi="Times New Roman" w:cs="Times New Roman"/>
          <w:sz w:val="24"/>
          <w:szCs w:val="24"/>
        </w:rPr>
        <w:t xml:space="preserve"> </w:t>
      </w:r>
    </w:p>
    <w:p w14:paraId="4F631DD1" w14:textId="212298AE" w:rsidR="00A06280" w:rsidRDefault="00AB78A8" w:rsidP="00D549F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006983">
        <w:rPr>
          <w:rFonts w:ascii="Times New Roman" w:hAnsi="Times New Roman" w:cs="Times New Roman"/>
          <w:sz w:val="24"/>
          <w:szCs w:val="24"/>
        </w:rPr>
        <w:t xml:space="preserve">n essential </w:t>
      </w:r>
      <w:r w:rsidR="00430C18">
        <w:rPr>
          <w:rFonts w:ascii="Times New Roman" w:hAnsi="Times New Roman" w:cs="Times New Roman"/>
          <w:sz w:val="24"/>
          <w:szCs w:val="24"/>
        </w:rPr>
        <w:t>feature</w:t>
      </w:r>
      <w:r>
        <w:rPr>
          <w:rFonts w:ascii="Times New Roman" w:hAnsi="Times New Roman" w:cs="Times New Roman"/>
          <w:sz w:val="24"/>
          <w:szCs w:val="24"/>
        </w:rPr>
        <w:t xml:space="preserve"> of these models is that they are fundamentally associative-learning devices—the weights encode associations among </w:t>
      </w:r>
      <w:r w:rsidR="00006983">
        <w:rPr>
          <w:rFonts w:ascii="Times New Roman" w:hAnsi="Times New Roman" w:cs="Times New Roman"/>
          <w:sz w:val="24"/>
          <w:szCs w:val="24"/>
        </w:rPr>
        <w:t xml:space="preserve">layers </w:t>
      </w:r>
      <w:r>
        <w:rPr>
          <w:rFonts w:ascii="Times New Roman" w:hAnsi="Times New Roman" w:cs="Times New Roman"/>
          <w:sz w:val="24"/>
          <w:szCs w:val="24"/>
        </w:rPr>
        <w:t xml:space="preserve">in the model, and the learning procedures </w:t>
      </w:r>
      <w:r w:rsidR="00381AE4">
        <w:rPr>
          <w:rFonts w:ascii="Times New Roman" w:hAnsi="Times New Roman" w:cs="Times New Roman"/>
          <w:sz w:val="24"/>
          <w:szCs w:val="24"/>
        </w:rPr>
        <w:t>operate</w:t>
      </w:r>
      <w:r w:rsidR="0093601D">
        <w:rPr>
          <w:rFonts w:ascii="Times New Roman" w:hAnsi="Times New Roman" w:cs="Times New Roman"/>
          <w:sz w:val="24"/>
          <w:szCs w:val="24"/>
        </w:rPr>
        <w:t xml:space="preserve"> either to strengthen </w:t>
      </w:r>
      <w:r w:rsidR="00EA09FD">
        <w:rPr>
          <w:rFonts w:ascii="Times New Roman" w:hAnsi="Times New Roman" w:cs="Times New Roman"/>
          <w:sz w:val="24"/>
          <w:szCs w:val="24"/>
        </w:rPr>
        <w:t xml:space="preserve">or </w:t>
      </w:r>
      <w:r w:rsidR="0093601D">
        <w:rPr>
          <w:rFonts w:ascii="Times New Roman" w:hAnsi="Times New Roman" w:cs="Times New Roman"/>
          <w:sz w:val="24"/>
          <w:szCs w:val="24"/>
        </w:rPr>
        <w:t xml:space="preserve">to weaken those associations. This means that these models </w:t>
      </w:r>
      <w:r>
        <w:rPr>
          <w:rFonts w:ascii="Times New Roman" w:hAnsi="Times New Roman" w:cs="Times New Roman"/>
          <w:sz w:val="24"/>
          <w:szCs w:val="24"/>
        </w:rPr>
        <w:t xml:space="preserve">can serve as </w:t>
      </w:r>
      <w:r w:rsidR="00A23924">
        <w:rPr>
          <w:rFonts w:ascii="Times New Roman" w:hAnsi="Times New Roman" w:cs="Times New Roman"/>
          <w:sz w:val="24"/>
          <w:szCs w:val="24"/>
        </w:rPr>
        <w:t>a proof of concept that associative learning</w:t>
      </w:r>
      <w:r w:rsidR="0093601D">
        <w:rPr>
          <w:rFonts w:ascii="Times New Roman" w:hAnsi="Times New Roman" w:cs="Times New Roman"/>
          <w:sz w:val="24"/>
          <w:szCs w:val="24"/>
        </w:rPr>
        <w:t xml:space="preserve"> </w:t>
      </w:r>
      <w:r w:rsidR="00A23924">
        <w:rPr>
          <w:rFonts w:ascii="Times New Roman" w:hAnsi="Times New Roman" w:cs="Times New Roman"/>
          <w:sz w:val="24"/>
          <w:szCs w:val="24"/>
        </w:rPr>
        <w:t>is sufficient to account for various aspe</w:t>
      </w:r>
      <w:r w:rsidR="003A3BB2">
        <w:rPr>
          <w:rFonts w:ascii="Times New Roman" w:hAnsi="Times New Roman" w:cs="Times New Roman"/>
          <w:sz w:val="24"/>
          <w:szCs w:val="24"/>
        </w:rPr>
        <w:t>cts of cognitive development</w:t>
      </w:r>
      <w:r w:rsidR="00120AD4">
        <w:rPr>
          <w:rFonts w:ascii="Times New Roman" w:hAnsi="Times New Roman" w:cs="Times New Roman"/>
          <w:sz w:val="24"/>
          <w:szCs w:val="24"/>
        </w:rPr>
        <w:t xml:space="preserve"> (e.g., Benton &amp; </w:t>
      </w:r>
      <w:proofErr w:type="spellStart"/>
      <w:r w:rsidR="00120AD4">
        <w:rPr>
          <w:rFonts w:ascii="Times New Roman" w:hAnsi="Times New Roman" w:cs="Times New Roman"/>
          <w:sz w:val="24"/>
          <w:szCs w:val="24"/>
        </w:rPr>
        <w:t>Lapan</w:t>
      </w:r>
      <w:proofErr w:type="spellEnd"/>
      <w:r w:rsidR="00120AD4">
        <w:rPr>
          <w:rFonts w:ascii="Times New Roman" w:hAnsi="Times New Roman" w:cs="Times New Roman"/>
          <w:sz w:val="24"/>
          <w:szCs w:val="24"/>
        </w:rPr>
        <w:t>, 2022;</w:t>
      </w:r>
      <w:r w:rsidR="00FB26B1">
        <w:rPr>
          <w:rFonts w:ascii="Times New Roman" w:hAnsi="Times New Roman" w:cs="Times New Roman"/>
          <w:sz w:val="24"/>
          <w:szCs w:val="24"/>
        </w:rPr>
        <w:t xml:space="preserve"> </w:t>
      </w:r>
      <w:r w:rsidR="0093601D">
        <w:rPr>
          <w:rFonts w:ascii="Times New Roman" w:hAnsi="Times New Roman" w:cs="Times New Roman"/>
          <w:sz w:val="24"/>
          <w:szCs w:val="24"/>
        </w:rPr>
        <w:t>Benton</w:t>
      </w:r>
      <w:r w:rsidR="00DA0B1B">
        <w:rPr>
          <w:rFonts w:ascii="Times New Roman" w:hAnsi="Times New Roman" w:cs="Times New Roman"/>
          <w:sz w:val="24"/>
          <w:szCs w:val="24"/>
        </w:rPr>
        <w:t xml:space="preserve"> et al.</w:t>
      </w:r>
      <w:r w:rsidR="0093601D">
        <w:rPr>
          <w:rFonts w:ascii="Times New Roman" w:hAnsi="Times New Roman" w:cs="Times New Roman"/>
          <w:sz w:val="24"/>
          <w:szCs w:val="24"/>
        </w:rPr>
        <w:t>, 2021;</w:t>
      </w:r>
      <w:r w:rsidR="00852E4B">
        <w:rPr>
          <w:rFonts w:ascii="Times New Roman" w:hAnsi="Times New Roman" w:cs="Times New Roman"/>
          <w:sz w:val="24"/>
          <w:szCs w:val="24"/>
        </w:rPr>
        <w:t xml:space="preserve"> Cohen</w:t>
      </w:r>
      <w:r w:rsidR="00DA0B1B">
        <w:rPr>
          <w:rFonts w:ascii="Times New Roman" w:hAnsi="Times New Roman" w:cs="Times New Roman"/>
          <w:sz w:val="24"/>
          <w:szCs w:val="24"/>
        </w:rPr>
        <w:t xml:space="preserve"> et al., </w:t>
      </w:r>
      <w:r w:rsidR="00852E4B">
        <w:rPr>
          <w:rFonts w:ascii="Times New Roman" w:hAnsi="Times New Roman" w:cs="Times New Roman"/>
          <w:sz w:val="24"/>
          <w:szCs w:val="24"/>
        </w:rPr>
        <w:t>2002;</w:t>
      </w:r>
      <w:r w:rsidR="0093601D">
        <w:rPr>
          <w:rFonts w:ascii="Times New Roman" w:hAnsi="Times New Roman" w:cs="Times New Roman"/>
          <w:sz w:val="24"/>
          <w:szCs w:val="24"/>
        </w:rPr>
        <w:t xml:space="preserve"> </w:t>
      </w:r>
      <w:proofErr w:type="spellStart"/>
      <w:r w:rsidR="009C124F">
        <w:rPr>
          <w:rFonts w:ascii="Times New Roman" w:hAnsi="Times New Roman" w:cs="Times New Roman"/>
          <w:sz w:val="24"/>
          <w:szCs w:val="24"/>
        </w:rPr>
        <w:t>Flusberg</w:t>
      </w:r>
      <w:proofErr w:type="spellEnd"/>
      <w:r w:rsidR="009C124F">
        <w:rPr>
          <w:rFonts w:ascii="Times New Roman" w:hAnsi="Times New Roman" w:cs="Times New Roman"/>
          <w:sz w:val="24"/>
          <w:szCs w:val="24"/>
        </w:rPr>
        <w:t xml:space="preserve"> et al., 2010; </w:t>
      </w:r>
      <w:proofErr w:type="spellStart"/>
      <w:r w:rsidR="00690E06">
        <w:rPr>
          <w:rFonts w:ascii="Times New Roman" w:hAnsi="Times New Roman" w:cs="Times New Roman"/>
          <w:sz w:val="24"/>
          <w:szCs w:val="24"/>
        </w:rPr>
        <w:t>Mareschal</w:t>
      </w:r>
      <w:proofErr w:type="spellEnd"/>
      <w:r w:rsidR="00DA0B1B">
        <w:rPr>
          <w:rFonts w:ascii="Times New Roman" w:hAnsi="Times New Roman" w:cs="Times New Roman"/>
          <w:sz w:val="24"/>
          <w:szCs w:val="24"/>
        </w:rPr>
        <w:t xml:space="preserve"> et al., </w:t>
      </w:r>
      <w:r w:rsidR="00690E06">
        <w:rPr>
          <w:rFonts w:ascii="Times New Roman" w:hAnsi="Times New Roman" w:cs="Times New Roman"/>
          <w:sz w:val="24"/>
          <w:szCs w:val="24"/>
        </w:rPr>
        <w:t xml:space="preserve">2000; </w:t>
      </w:r>
      <w:r w:rsidR="00325450">
        <w:rPr>
          <w:rFonts w:ascii="Times New Roman" w:hAnsi="Times New Roman" w:cs="Times New Roman"/>
          <w:sz w:val="24"/>
          <w:szCs w:val="24"/>
        </w:rPr>
        <w:t xml:space="preserve">Morton &amp; </w:t>
      </w:r>
      <w:proofErr w:type="spellStart"/>
      <w:r w:rsidR="00325450">
        <w:rPr>
          <w:rFonts w:ascii="Times New Roman" w:hAnsi="Times New Roman" w:cs="Times New Roman"/>
          <w:sz w:val="24"/>
          <w:szCs w:val="24"/>
        </w:rPr>
        <w:t>Munakata</w:t>
      </w:r>
      <w:proofErr w:type="spellEnd"/>
      <w:r w:rsidR="00325450">
        <w:rPr>
          <w:rFonts w:ascii="Times New Roman" w:hAnsi="Times New Roman" w:cs="Times New Roman"/>
          <w:sz w:val="24"/>
          <w:szCs w:val="24"/>
        </w:rPr>
        <w:t xml:space="preserve">, 2002; </w:t>
      </w:r>
      <w:proofErr w:type="spellStart"/>
      <w:r w:rsidR="00352193">
        <w:rPr>
          <w:rFonts w:ascii="Times New Roman" w:hAnsi="Times New Roman" w:cs="Times New Roman"/>
          <w:sz w:val="24"/>
          <w:szCs w:val="24"/>
        </w:rPr>
        <w:t>Munakata</w:t>
      </w:r>
      <w:proofErr w:type="spellEnd"/>
      <w:r w:rsidR="00352193">
        <w:rPr>
          <w:rFonts w:ascii="Times New Roman" w:hAnsi="Times New Roman" w:cs="Times New Roman"/>
          <w:sz w:val="24"/>
          <w:szCs w:val="24"/>
        </w:rPr>
        <w:t xml:space="preserve"> et al., 1997; </w:t>
      </w:r>
      <w:r w:rsidR="007D3561">
        <w:rPr>
          <w:rFonts w:ascii="Times New Roman" w:hAnsi="Times New Roman" w:cs="Times New Roman"/>
          <w:sz w:val="24"/>
          <w:szCs w:val="24"/>
        </w:rPr>
        <w:t xml:space="preserve">Quinn &amp; Johnson, 2000; </w:t>
      </w:r>
      <w:proofErr w:type="spellStart"/>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Lupyan</w:t>
      </w:r>
      <w:proofErr w:type="spellEnd"/>
      <w:r w:rsidR="00FB26B1">
        <w:rPr>
          <w:rFonts w:ascii="Times New Roman" w:hAnsi="Times New Roman" w:cs="Times New Roman"/>
          <w:sz w:val="24"/>
          <w:szCs w:val="24"/>
        </w:rPr>
        <w:t>, 2008;</w:t>
      </w:r>
      <w:r w:rsidR="000A6F46">
        <w:rPr>
          <w:rFonts w:ascii="Times New Roman" w:hAnsi="Times New Roman" w:cs="Times New Roman"/>
          <w:sz w:val="24"/>
          <w:szCs w:val="24"/>
        </w:rPr>
        <w:t xml:space="preserve"> Westermann &amp; </w:t>
      </w:r>
      <w:proofErr w:type="spellStart"/>
      <w:r w:rsidR="000A6F46">
        <w:rPr>
          <w:rFonts w:ascii="Times New Roman" w:hAnsi="Times New Roman" w:cs="Times New Roman"/>
          <w:sz w:val="24"/>
          <w:szCs w:val="24"/>
        </w:rPr>
        <w:t>Mareschal</w:t>
      </w:r>
      <w:proofErr w:type="spellEnd"/>
      <w:r w:rsidR="000A6F46">
        <w:rPr>
          <w:rFonts w:ascii="Times New Roman" w:hAnsi="Times New Roman" w:cs="Times New Roman"/>
          <w:sz w:val="24"/>
          <w:szCs w:val="24"/>
        </w:rPr>
        <w:t>, 2004;</w:t>
      </w:r>
      <w:r w:rsidR="00FB26B1">
        <w:rPr>
          <w:rFonts w:ascii="Times New Roman" w:hAnsi="Times New Roman" w:cs="Times New Roman"/>
          <w:sz w:val="24"/>
          <w:szCs w:val="24"/>
        </w:rPr>
        <w:t xml:space="preserve"> for an extensive review see </w:t>
      </w:r>
      <w:proofErr w:type="spellStart"/>
      <w:r w:rsidR="00FB26B1">
        <w:rPr>
          <w:rFonts w:ascii="Times New Roman" w:hAnsi="Times New Roman" w:cs="Times New Roman"/>
          <w:sz w:val="24"/>
          <w:szCs w:val="24"/>
        </w:rPr>
        <w:t>Yermolayeva</w:t>
      </w:r>
      <w:proofErr w:type="spellEnd"/>
      <w:r w:rsidR="00FB26B1">
        <w:rPr>
          <w:rFonts w:ascii="Times New Roman" w:hAnsi="Times New Roman" w:cs="Times New Roman"/>
          <w:sz w:val="24"/>
          <w:szCs w:val="24"/>
        </w:rPr>
        <w:t xml:space="preserve"> &amp; </w:t>
      </w:r>
      <w:proofErr w:type="spellStart"/>
      <w:r w:rsidR="00FB26B1">
        <w:rPr>
          <w:rFonts w:ascii="Times New Roman" w:hAnsi="Times New Roman" w:cs="Times New Roman"/>
          <w:sz w:val="24"/>
          <w:szCs w:val="24"/>
        </w:rPr>
        <w:t>Rakison</w:t>
      </w:r>
      <w:proofErr w:type="spellEnd"/>
      <w:r w:rsidR="00FB26B1">
        <w:rPr>
          <w:rFonts w:ascii="Times New Roman" w:hAnsi="Times New Roman" w:cs="Times New Roman"/>
          <w:sz w:val="24"/>
          <w:szCs w:val="24"/>
        </w:rPr>
        <w:t>, 2013).</w:t>
      </w:r>
      <w:r w:rsidR="003643B5">
        <w:rPr>
          <w:rFonts w:ascii="Times New Roman" w:hAnsi="Times New Roman" w:cs="Times New Roman"/>
          <w:sz w:val="24"/>
          <w:szCs w:val="24"/>
        </w:rPr>
        <w:t xml:space="preserve"> </w:t>
      </w:r>
      <w:r w:rsidR="00021D57">
        <w:rPr>
          <w:rFonts w:ascii="Times New Roman" w:hAnsi="Times New Roman" w:cs="Times New Roman"/>
          <w:sz w:val="24"/>
          <w:szCs w:val="24"/>
        </w:rPr>
        <w:t>Here w</w:t>
      </w:r>
      <w:r w:rsidR="00FF280B">
        <w:rPr>
          <w:rFonts w:ascii="Times New Roman" w:hAnsi="Times New Roman" w:cs="Times New Roman"/>
          <w:sz w:val="24"/>
          <w:szCs w:val="24"/>
        </w:rPr>
        <w:t>e</w:t>
      </w:r>
      <w:r w:rsidR="003643B5">
        <w:rPr>
          <w:rFonts w:ascii="Times New Roman" w:hAnsi="Times New Roman" w:cs="Times New Roman"/>
          <w:sz w:val="24"/>
          <w:szCs w:val="24"/>
        </w:rPr>
        <w:t xml:space="preserve"> </w:t>
      </w:r>
      <w:r w:rsidR="003C0FFB">
        <w:rPr>
          <w:rFonts w:ascii="Times New Roman" w:hAnsi="Times New Roman" w:cs="Times New Roman"/>
          <w:sz w:val="24"/>
          <w:szCs w:val="24"/>
        </w:rPr>
        <w:t xml:space="preserve">show </w:t>
      </w:r>
      <w:r w:rsidR="005A7D7B">
        <w:rPr>
          <w:rFonts w:ascii="Times New Roman" w:hAnsi="Times New Roman" w:cs="Times New Roman"/>
          <w:sz w:val="24"/>
          <w:szCs w:val="24"/>
        </w:rPr>
        <w:t xml:space="preserve">that this modeling formalism is sufficient </w:t>
      </w:r>
      <w:r w:rsidR="003C0FFB">
        <w:rPr>
          <w:rFonts w:ascii="Times New Roman" w:hAnsi="Times New Roman" w:cs="Times New Roman"/>
          <w:sz w:val="24"/>
          <w:szCs w:val="24"/>
        </w:rPr>
        <w:t>to explain how children processes the present BB events</w:t>
      </w:r>
      <w:r w:rsidR="00021D57">
        <w:rPr>
          <w:rFonts w:ascii="Times New Roman" w:hAnsi="Times New Roman" w:cs="Times New Roman"/>
          <w:sz w:val="24"/>
          <w:szCs w:val="24"/>
        </w:rPr>
        <w:t xml:space="preserve"> and </w:t>
      </w:r>
      <w:r w:rsidR="003C0FFB">
        <w:rPr>
          <w:rFonts w:ascii="Times New Roman" w:hAnsi="Times New Roman" w:cs="Times New Roman"/>
          <w:sz w:val="24"/>
          <w:szCs w:val="24"/>
        </w:rPr>
        <w:t>provides</w:t>
      </w:r>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r w:rsidR="00FB26B1">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4FFA0C69" w:rsidR="008D56B6" w:rsidRDefault="00C534E5"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F80907">
        <w:rPr>
          <w:rFonts w:ascii="Times New Roman" w:hAnsi="Times New Roman" w:cs="Times New Roman"/>
          <w:sz w:val="24"/>
          <w:szCs w:val="24"/>
        </w:rPr>
        <w:t xml:space="preserve"> key goal</w:t>
      </w:r>
      <w:r w:rsidR="00DA3114">
        <w:rPr>
          <w:rFonts w:ascii="Times New Roman" w:hAnsi="Times New Roman" w:cs="Times New Roman"/>
          <w:sz w:val="24"/>
          <w:szCs w:val="24"/>
        </w:rPr>
        <w:t xml:space="preserve"> of the current </w:t>
      </w:r>
      <w:r w:rsidR="00F80907">
        <w:rPr>
          <w:rFonts w:ascii="Times New Roman" w:hAnsi="Times New Roman" w:cs="Times New Roman"/>
          <w:sz w:val="24"/>
          <w:szCs w:val="24"/>
        </w:rPr>
        <w:t>experiments</w:t>
      </w:r>
      <w:r w:rsidR="00DA3114">
        <w:rPr>
          <w:rFonts w:ascii="Times New Roman" w:hAnsi="Times New Roman" w:cs="Times New Roman"/>
          <w:sz w:val="24"/>
          <w:szCs w:val="24"/>
        </w:rPr>
        <w:t xml:space="preserve"> was to elucidate whether </w:t>
      </w:r>
      <w:r w:rsidR="0038723C">
        <w:rPr>
          <w:rFonts w:ascii="Times New Roman" w:hAnsi="Times New Roman" w:cs="Times New Roman"/>
          <w:sz w:val="24"/>
          <w:szCs w:val="24"/>
        </w:rPr>
        <w:t xml:space="preserve">a </w:t>
      </w:r>
      <w:r w:rsidR="00DA3114">
        <w:rPr>
          <w:rFonts w:ascii="Times New Roman" w:hAnsi="Times New Roman" w:cs="Times New Roman"/>
          <w:sz w:val="24"/>
          <w:szCs w:val="24"/>
        </w:rPr>
        <w:t>Bayesian</w:t>
      </w:r>
      <w:r w:rsidR="0038723C">
        <w:rPr>
          <w:rFonts w:ascii="Times New Roman" w:hAnsi="Times New Roman" w:cs="Times New Roman"/>
          <w:sz w:val="24"/>
          <w:szCs w:val="24"/>
        </w:rPr>
        <w:t>-</w:t>
      </w:r>
      <w:r w:rsidR="00DA3114">
        <w:rPr>
          <w:rFonts w:ascii="Times New Roman" w:hAnsi="Times New Roman" w:cs="Times New Roman"/>
          <w:sz w:val="24"/>
          <w:szCs w:val="24"/>
        </w:rPr>
        <w:t>inference</w:t>
      </w:r>
      <w:r w:rsidR="00773B0E">
        <w:rPr>
          <w:rFonts w:ascii="Times New Roman" w:hAnsi="Times New Roman" w:cs="Times New Roman"/>
          <w:sz w:val="24"/>
          <w:szCs w:val="24"/>
        </w:rPr>
        <w:t xml:space="preserve"> or </w:t>
      </w:r>
      <w:r w:rsidR="0038723C">
        <w:rPr>
          <w:rFonts w:ascii="Times New Roman" w:hAnsi="Times New Roman" w:cs="Times New Roman"/>
          <w:sz w:val="24"/>
          <w:szCs w:val="24"/>
        </w:rPr>
        <w:t xml:space="preserve">an </w:t>
      </w:r>
      <w:r w:rsidR="00773B0E">
        <w:rPr>
          <w:rFonts w:ascii="Times New Roman" w:hAnsi="Times New Roman" w:cs="Times New Roman"/>
          <w:sz w:val="24"/>
          <w:szCs w:val="24"/>
        </w:rPr>
        <w:t>associative</w:t>
      </w:r>
      <w:r w:rsidR="0038723C">
        <w:rPr>
          <w:rFonts w:ascii="Times New Roman" w:hAnsi="Times New Roman" w:cs="Times New Roman"/>
          <w:sz w:val="24"/>
          <w:szCs w:val="24"/>
        </w:rPr>
        <w:t>-learning mechanism</w:t>
      </w:r>
      <w:r w:rsidR="00DA3114">
        <w:rPr>
          <w:rFonts w:ascii="Times New Roman" w:hAnsi="Times New Roman" w:cs="Times New Roman"/>
          <w:sz w:val="24"/>
          <w:szCs w:val="24"/>
        </w:rPr>
        <w:t xml:space="preserve"> subserved children’s causal inferences</w:t>
      </w:r>
      <w:r>
        <w:rPr>
          <w:rFonts w:ascii="Times New Roman" w:hAnsi="Times New Roman" w:cs="Times New Roman"/>
          <w:sz w:val="24"/>
          <w:szCs w:val="24"/>
        </w:rPr>
        <w:t>. Thus,</w:t>
      </w:r>
      <w:r w:rsidR="00DA3114">
        <w:rPr>
          <w:rFonts w:ascii="Times New Roman" w:hAnsi="Times New Roman" w:cs="Times New Roman"/>
          <w:sz w:val="24"/>
          <w:szCs w:val="24"/>
        </w:rPr>
        <w:t xml:space="preserve"> a critical first step was to derive the predictions of a simple Bayesian model</w:t>
      </w:r>
      <w:r w:rsidR="00773B0E">
        <w:rPr>
          <w:rFonts w:ascii="Times New Roman" w:hAnsi="Times New Roman" w:cs="Times New Roman"/>
          <w:sz w:val="24"/>
          <w:szCs w:val="24"/>
        </w:rPr>
        <w:t xml:space="preserve"> and to</w:t>
      </w:r>
      <w:r w:rsidR="005E2E53">
        <w:rPr>
          <w:rFonts w:ascii="Times New Roman" w:hAnsi="Times New Roman" w:cs="Times New Roman"/>
          <w:sz w:val="24"/>
          <w:szCs w:val="24"/>
        </w:rPr>
        <w:t xml:space="preserve"> instantiate the current experiments in a simple connectionist (computational) model</w:t>
      </w:r>
      <w:r>
        <w:rPr>
          <w:rFonts w:ascii="Times New Roman" w:hAnsi="Times New Roman" w:cs="Times New Roman"/>
          <w:sz w:val="24"/>
          <w:szCs w:val="24"/>
        </w:rPr>
        <w:t xml:space="preserve"> to determine </w:t>
      </w:r>
      <w:r w:rsidR="007500EB">
        <w:rPr>
          <w:rFonts w:ascii="Times New Roman" w:hAnsi="Times New Roman" w:cs="Times New Roman"/>
          <w:sz w:val="24"/>
          <w:szCs w:val="24"/>
        </w:rPr>
        <w:t>what predictions the</w:t>
      </w:r>
      <w:r w:rsidR="00BC5FCA">
        <w:rPr>
          <w:rFonts w:ascii="Times New Roman" w:hAnsi="Times New Roman" w:cs="Times New Roman"/>
          <w:sz w:val="24"/>
          <w:szCs w:val="24"/>
        </w:rPr>
        <w:t>s</w:t>
      </w:r>
      <w:r w:rsidR="007500EB">
        <w:rPr>
          <w:rFonts w:ascii="Times New Roman" w:hAnsi="Times New Roman" w:cs="Times New Roman"/>
          <w:sz w:val="24"/>
          <w:szCs w:val="24"/>
        </w:rPr>
        <w:t xml:space="preserve">e models make for how children should process the present causal events.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w:t>
      </w:r>
      <w:r w:rsidR="00294685">
        <w:rPr>
          <w:rFonts w:ascii="Times New Roman" w:eastAsia="Times New Roman" w:hAnsi="Times New Roman" w:cs="Times New Roman"/>
          <w:sz w:val="24"/>
          <w:szCs w:val="24"/>
        </w:rPr>
        <w:lastRenderedPageBreak/>
        <w:t xml:space="preserve">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r w:rsidR="002F038C">
        <w:rPr>
          <w:rFonts w:ascii="Times New Roman" w:hAnsi="Times New Roman" w:cs="Times New Roman"/>
          <w:sz w:val="24"/>
          <w:szCs w:val="24"/>
        </w:rPr>
        <w:t>Details of the connectionist model are provided immediately below in the main text.</w:t>
      </w:r>
    </w:p>
    <w:p w14:paraId="5721A321" w14:textId="41472937" w:rsidR="00197544" w:rsidRDefault="00B603EE"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Bayesian inference </w:t>
      </w:r>
    </w:p>
    <w:p w14:paraId="4904DB4F" w14:textId="7458A7A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r w:rsidR="004B015D">
        <w:rPr>
          <w:rFonts w:ascii="Times New Roman" w:hAnsi="Times New Roman" w:cs="Times New Roman"/>
          <w:sz w:val="24"/>
          <w:szCs w:val="24"/>
        </w:rPr>
        <w:t xml:space="preserve"> </w:t>
      </w:r>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r w:rsidR="004B015D">
        <w:rPr>
          <w:rFonts w:ascii="Times New Roman" w:hAnsi="Times New Roman" w:cs="Times New Roman"/>
          <w:sz w:val="24"/>
          <w:szCs w:val="24"/>
        </w:rPr>
        <w:t xml:space="preserve"> the</w:t>
      </w:r>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r w:rsidR="00F62BBE">
        <w:rPr>
          <w:rFonts w:ascii="Times New Roman" w:hAnsi="Times New Roman" w:cs="Times New Roman"/>
          <w:sz w:val="24"/>
          <w:szCs w:val="24"/>
        </w:rPr>
        <w:t>Learners achieve this</w:t>
      </w:r>
      <w:r w:rsidR="000E2AF7">
        <w:rPr>
          <w:rFonts w:ascii="Times New Roman" w:hAnsi="Times New Roman" w:cs="Times New Roman"/>
          <w:sz w:val="24"/>
          <w:szCs w:val="24"/>
        </w:rPr>
        <w:t xml:space="preserve"> by combining </w:t>
      </w:r>
      <w:r w:rsidR="00F62BBE">
        <w:rPr>
          <w:rFonts w:ascii="Times New Roman" w:hAnsi="Times New Roman" w:cs="Times New Roman"/>
          <w:sz w:val="24"/>
          <w:szCs w:val="24"/>
        </w:rPr>
        <w:t xml:space="preserve">their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w:t>
      </w:r>
      <w:r w:rsidR="00556C7C">
        <w:rPr>
          <w:rFonts w:ascii="Times New Roman" w:hAnsi="Times New Roman" w:cs="Times New Roman"/>
          <w:sz w:val="24"/>
          <w:szCs w:val="24"/>
        </w:rPr>
        <w:t>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during the control trials in both the BB and ISO conditions</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8402BC">
        <w:rPr>
          <w:rFonts w:ascii="Times New Roman" w:hAnsi="Times New Roman" w:cs="Times New Roman"/>
          <w:sz w:val="24"/>
          <w:szCs w:val="24"/>
        </w:rPr>
        <w:t>, respectively</w:t>
      </w:r>
      <w:r w:rsidR="0015424F">
        <w:rPr>
          <w:rFonts w:ascii="Times New Roman" w:hAnsi="Times New Roman" w:cs="Times New Roman"/>
          <w:sz w:val="24"/>
          <w:szCs w:val="24"/>
        </w:rPr>
        <w:t xml:space="preserve"> </w:t>
      </w:r>
      <w:r w:rsidR="00CE3ABA">
        <w:rPr>
          <w:rFonts w:ascii="Times New Roman" w:hAnsi="Times New Roman" w:cs="Times New Roman"/>
          <w:sz w:val="24"/>
          <w:szCs w:val="24"/>
        </w:rPr>
        <w:t>of</w:t>
      </w:r>
      <w:r w:rsidR="00DE0A15">
        <w:rPr>
          <w:rFonts w:ascii="Times New Roman" w:hAnsi="Times New Roman" w:cs="Times New Roman"/>
          <w:sz w:val="24"/>
          <w:szCs w:val="24"/>
        </w:rPr>
        <w:t xml:space="preserve"> 8 </w:t>
      </w:r>
      <w:r w:rsidR="008402BC">
        <w:rPr>
          <w:rFonts w:ascii="Times New Roman" w:hAnsi="Times New Roman" w:cs="Times New Roman"/>
          <w:sz w:val="24"/>
          <w:szCs w:val="24"/>
        </w:rPr>
        <w:t>and 16</w:t>
      </w:r>
      <w:r w:rsidR="00CE3ABA">
        <w:rPr>
          <w:rFonts w:ascii="Times New Roman" w:hAnsi="Times New Roman" w:cs="Times New Roman"/>
          <w:sz w:val="24"/>
          <w:szCs w:val="24"/>
        </w:rPr>
        <w:t xml:space="preserve">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r w:rsidR="00EA1250">
        <w:rPr>
          <w:rFonts w:ascii="Times New Roman" w:hAnsi="Times New Roman" w:cs="Times New Roman"/>
          <w:sz w:val="24"/>
          <w:szCs w:val="24"/>
        </w:rPr>
        <w:t xml:space="preserve"> Given that </w:t>
      </w:r>
      <w:r w:rsidR="005D18C0">
        <w:rPr>
          <w:rFonts w:ascii="Times New Roman" w:hAnsi="Times New Roman" w:cs="Times New Roman"/>
          <w:sz w:val="24"/>
          <w:szCs w:val="24"/>
        </w:rPr>
        <w:t xml:space="preserve">the </w:t>
      </w:r>
      <w:r w:rsidR="00EA1250">
        <w:rPr>
          <w:rFonts w:ascii="Times New Roman" w:hAnsi="Times New Roman" w:cs="Times New Roman"/>
          <w:sz w:val="24"/>
          <w:szCs w:val="24"/>
        </w:rPr>
        <w:t xml:space="preserve">predictions that a simple Bayesian model makes depends on the </w:t>
      </w:r>
      <w:r w:rsidR="0057790F">
        <w:rPr>
          <w:rFonts w:ascii="Times New Roman" w:hAnsi="Times New Roman" w:cs="Times New Roman"/>
          <w:sz w:val="24"/>
          <w:szCs w:val="24"/>
        </w:rPr>
        <w:t xml:space="preserve">“prior </w:t>
      </w:r>
      <w:r w:rsidR="00EA1250">
        <w:rPr>
          <w:rFonts w:ascii="Times New Roman" w:hAnsi="Times New Roman" w:cs="Times New Roman"/>
          <w:sz w:val="24"/>
          <w:szCs w:val="24"/>
        </w:rPr>
        <w:t>probability</w:t>
      </w:r>
      <w:r w:rsidR="0057790F">
        <w:rPr>
          <w:rFonts w:ascii="Times New Roman" w:hAnsi="Times New Roman" w:cs="Times New Roman"/>
          <w:sz w:val="24"/>
          <w:szCs w:val="24"/>
        </w:rPr>
        <w:t>”</w:t>
      </w:r>
      <w:r w:rsidR="00EA1250">
        <w:rPr>
          <w:rFonts w:ascii="Times New Roman" w:hAnsi="Times New Roman" w:cs="Times New Roman"/>
          <w:sz w:val="24"/>
          <w:szCs w:val="24"/>
        </w:rPr>
        <w:t xml:space="preserve"> that any given object is a blicket, below we show the predictions </w:t>
      </w:r>
      <w:r w:rsidR="001C64EC">
        <w:rPr>
          <w:rFonts w:ascii="Times New Roman" w:hAnsi="Times New Roman" w:cs="Times New Roman"/>
          <w:sz w:val="24"/>
          <w:szCs w:val="24"/>
        </w:rPr>
        <w:t>of the model when the probability of a blicket is .5, .65, .8, .95, and 1.</w:t>
      </w:r>
      <w:r w:rsidR="00D1572F">
        <w:rPr>
          <w:rFonts w:ascii="Times New Roman" w:hAnsi="Times New Roman" w:cs="Times New Roman"/>
          <w:sz w:val="24"/>
          <w:szCs w:val="24"/>
        </w:rPr>
        <w:t xml:space="preserve"> </w:t>
      </w:r>
      <w:r w:rsidR="00292172">
        <w:rPr>
          <w:rFonts w:ascii="Times New Roman" w:hAnsi="Times New Roman" w:cs="Times New Roman"/>
          <w:sz w:val="24"/>
          <w:szCs w:val="24"/>
        </w:rPr>
        <w:t>We also plotted the model’s predictions for various prior probabilities because</w:t>
      </w:r>
      <w:r w:rsidR="00D1572F">
        <w:rPr>
          <w:rFonts w:ascii="Times New Roman" w:hAnsi="Times New Roman" w:cs="Times New Roman"/>
          <w:sz w:val="24"/>
          <w:szCs w:val="24"/>
        </w:rPr>
        <w:t xml:space="preserve"> </w:t>
      </w:r>
      <w:r w:rsidR="00FF7A2C">
        <w:rPr>
          <w:rFonts w:ascii="Times New Roman" w:hAnsi="Times New Roman" w:cs="Times New Roman"/>
          <w:sz w:val="24"/>
          <w:szCs w:val="24"/>
        </w:rPr>
        <w:t xml:space="preserve">it was unclear what participants’ baseline assumptions would be about the </w:t>
      </w:r>
      <w:r w:rsidR="00292172">
        <w:rPr>
          <w:rFonts w:ascii="Times New Roman" w:hAnsi="Times New Roman" w:cs="Times New Roman"/>
          <w:sz w:val="24"/>
          <w:szCs w:val="24"/>
        </w:rPr>
        <w:t xml:space="preserve">prior </w:t>
      </w:r>
      <w:r w:rsidR="00FF7A2C">
        <w:rPr>
          <w:rFonts w:ascii="Times New Roman" w:hAnsi="Times New Roman" w:cs="Times New Roman"/>
          <w:sz w:val="24"/>
          <w:szCs w:val="24"/>
        </w:rPr>
        <w:t xml:space="preserve">probability </w:t>
      </w:r>
      <w:r w:rsidR="00292172">
        <w:rPr>
          <w:rFonts w:ascii="Times New Roman" w:hAnsi="Times New Roman" w:cs="Times New Roman"/>
          <w:sz w:val="24"/>
          <w:szCs w:val="24"/>
        </w:rPr>
        <w:t>of blickets</w:t>
      </w:r>
      <w:r w:rsidR="00FF7A2C">
        <w:rPr>
          <w:rFonts w:ascii="Times New Roman" w:hAnsi="Times New Roman" w:cs="Times New Roman"/>
          <w:sz w:val="24"/>
          <w:szCs w:val="24"/>
        </w:rPr>
        <w:t xml:space="preserve"> in the absence of explicit manipulations to those probabilities. Thus, by deriving the model’s predictions for various </w:t>
      </w:r>
      <w:r w:rsidR="00D45310">
        <w:rPr>
          <w:rFonts w:ascii="Times New Roman" w:hAnsi="Times New Roman" w:cs="Times New Roman"/>
          <w:sz w:val="24"/>
          <w:szCs w:val="24"/>
        </w:rPr>
        <w:t xml:space="preserve">prior </w:t>
      </w:r>
      <w:r w:rsidR="00FF7A2C">
        <w:rPr>
          <w:rFonts w:ascii="Times New Roman" w:hAnsi="Times New Roman" w:cs="Times New Roman"/>
          <w:sz w:val="24"/>
          <w:szCs w:val="24"/>
        </w:rPr>
        <w:t>probabilities, i</w:t>
      </w:r>
      <w:r w:rsidR="00B33459">
        <w:rPr>
          <w:rFonts w:ascii="Times New Roman" w:hAnsi="Times New Roman" w:cs="Times New Roman"/>
          <w:sz w:val="24"/>
          <w:szCs w:val="24"/>
        </w:rPr>
        <w:t>t</w:t>
      </w:r>
      <w:r w:rsidR="00FF7A2C">
        <w:rPr>
          <w:rFonts w:ascii="Times New Roman" w:hAnsi="Times New Roman" w:cs="Times New Roman"/>
          <w:sz w:val="24"/>
          <w:szCs w:val="24"/>
        </w:rPr>
        <w:t xml:space="preserve"> was possible to compare</w:t>
      </w:r>
      <w:r w:rsidR="00B33459">
        <w:rPr>
          <w:rFonts w:ascii="Times New Roman" w:hAnsi="Times New Roman" w:cs="Times New Roman"/>
          <w:sz w:val="24"/>
          <w:szCs w:val="24"/>
        </w:rPr>
        <w:t xml:space="preserve"> (qualitatively and quantitatively)</w:t>
      </w:r>
      <w:r w:rsidR="00FF7A2C">
        <w:rPr>
          <w:rFonts w:ascii="Times New Roman" w:hAnsi="Times New Roman" w:cs="Times New Roman"/>
          <w:sz w:val="24"/>
          <w:szCs w:val="24"/>
        </w:rPr>
        <w:t xml:space="preserve"> the model’s predictions for the different probabilities to children’s actual treatment of the objects. </w:t>
      </w:r>
      <w:r w:rsidR="005D18C0">
        <w:rPr>
          <w:rFonts w:ascii="Times New Roman" w:hAnsi="Times New Roman" w:cs="Times New Roman"/>
          <w:sz w:val="24"/>
          <w:szCs w:val="24"/>
        </w:rPr>
        <w:t>Figure 2A-E shows the</w:t>
      </w:r>
      <w:r w:rsidR="00D45310">
        <w:rPr>
          <w:rFonts w:ascii="Times New Roman" w:hAnsi="Times New Roman" w:cs="Times New Roman"/>
          <w:sz w:val="24"/>
          <w:szCs w:val="24"/>
        </w:rPr>
        <w:t>se</w:t>
      </w:r>
      <w:r w:rsidR="005D18C0">
        <w:rPr>
          <w:rFonts w:ascii="Times New Roman" w:hAnsi="Times New Roman" w:cs="Times New Roman"/>
          <w:sz w:val="24"/>
          <w:szCs w:val="24"/>
        </w:rPr>
        <w:t xml:space="preserve"> predictions</w:t>
      </w:r>
      <w:r w:rsidR="00FF7A2C">
        <w:rPr>
          <w:rFonts w:ascii="Times New Roman" w:hAnsi="Times New Roman" w:cs="Times New Roman"/>
          <w:sz w:val="24"/>
          <w:szCs w:val="24"/>
        </w:rPr>
        <w:t>.</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2FADE75"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E918F1">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6A29ECCC" w:rsidR="001F5CD4" w:rsidRDefault="001F5CD4" w:rsidP="00AA5045">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3215AF" w14:paraId="4C6F502D" w14:textId="77777777" w:rsidTr="00DA58A7">
        <w:trPr>
          <w:trHeight w:val="4112"/>
        </w:trPr>
        <w:tc>
          <w:tcPr>
            <w:tcW w:w="4230" w:type="dxa"/>
          </w:tcPr>
          <w:p w14:paraId="75BC13C7" w14:textId="19823BF3"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2D78578E" wp14:editId="081585B6">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8578E" id="_x0000_t202" coordsize="21600,21600" o:spt="202" path="m,l,21600r21600,l21600,xe">
                      <v:stroke joinstyle="miter"/>
                      <v:path gradientshapeok="t" o:connecttype="rect"/>
                    </v:shapetype>
                    <v:shape id="Text Box 2" o:spid="_x0000_s1026" type="#_x0000_t202" style="position:absolute;margin-left:16.2pt;margin-top:9.65pt;width:20.25pt;height: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0CE694A6" w14:textId="5538667D" w:rsidR="009E0359" w:rsidRPr="007D3F3C" w:rsidRDefault="009E0359" w:rsidP="009E0359">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27EC5D5B" wp14:editId="4C80F87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B4FB8BF" w14:textId="5AC2AFA9" w:rsidR="00FF751C" w:rsidRDefault="009E035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D77EC9D" wp14:editId="33E9B5DD">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7EC9D" id="_x0000_s1027" type="#_x0000_t202" style="position:absolute;margin-left:15.75pt;margin-top:10.7pt;width:20.25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6E0C8B4F" w14:textId="77777777" w:rsidR="002D43D3" w:rsidRPr="007D3F3C" w:rsidRDefault="002D43D3" w:rsidP="002D43D3">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659C925D" wp14:editId="4A1C3487">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3215AF" w14:paraId="4870BEE5" w14:textId="77777777" w:rsidTr="00DA58A7">
        <w:trPr>
          <w:trHeight w:val="4013"/>
        </w:trPr>
        <w:tc>
          <w:tcPr>
            <w:tcW w:w="4230" w:type="dxa"/>
          </w:tcPr>
          <w:p w14:paraId="6563B18D" w14:textId="76C85B7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749B1E32" wp14:editId="0CBCB692">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1E32" id="_x0000_s1028" type="#_x0000_t202" style="position:absolute;margin-left:17.25pt;margin-top:12.65pt;width:20.25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12881F41" w14:textId="2CF7698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sidR="00FF751C">
              <w:rPr>
                <w:rFonts w:ascii="Times New Roman" w:hAnsi="Times New Roman" w:cs="Times New Roman"/>
                <w:noProof/>
                <w:sz w:val="24"/>
                <w:szCs w:val="24"/>
              </w:rPr>
              <w:drawing>
                <wp:inline distT="0" distB="0" distL="0" distR="0" wp14:anchorId="40EC1F84" wp14:editId="2D1A6FCE">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3C9F5AF2" w14:textId="34428842"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F5BF75A" wp14:editId="75E7DC78">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BF75A" id="_x0000_s1029" type="#_x0000_t202" style="position:absolute;margin-left:16.35pt;margin-top:10.7pt;width:20.25pt;height:2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0F4C6899" w14:textId="3117C1A5"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57806751" wp14:editId="24ECBC58">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3215AF" w14:paraId="44B094BF" w14:textId="77777777" w:rsidTr="00DA58A7">
        <w:tc>
          <w:tcPr>
            <w:tcW w:w="4230" w:type="dxa"/>
          </w:tcPr>
          <w:p w14:paraId="28582DE3" w14:textId="100FDB8A" w:rsidR="00FF751C" w:rsidRDefault="00C53EA9" w:rsidP="005D18C0">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562324F" wp14:editId="2EC0C009">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324F" id="_x0000_s1030" type="#_x0000_t202" style="position:absolute;margin-left:18.75pt;margin-top:13.1pt;width:20.25pt;height: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07764652" w14:textId="249DB660" w:rsidR="009E0359" w:rsidRPr="007D3F3C" w:rsidRDefault="00C53EA9" w:rsidP="009E0359">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sidR="003215AF">
              <w:rPr>
                <w:rFonts w:ascii="Times New Roman" w:hAnsi="Times New Roman" w:cs="Times New Roman"/>
                <w:noProof/>
                <w:sz w:val="24"/>
                <w:szCs w:val="24"/>
              </w:rPr>
              <w:drawing>
                <wp:inline distT="0" distB="0" distL="0" distR="0" wp14:anchorId="61EAE6F3" wp14:editId="65713C2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59E51702" w14:textId="7458DC7F" w:rsidR="00FF751C" w:rsidRDefault="00FF751C" w:rsidP="009D5AC1">
            <w:pPr>
              <w:keepNext/>
              <w:spacing w:line="480" w:lineRule="auto"/>
              <w:contextualSpacing/>
              <w:rPr>
                <w:rFonts w:ascii="Times New Roman" w:hAnsi="Times New Roman" w:cs="Times New Roman"/>
                <w:sz w:val="24"/>
                <w:szCs w:val="24"/>
              </w:rPr>
            </w:pPr>
          </w:p>
        </w:tc>
      </w:tr>
    </w:tbl>
    <w:p w14:paraId="07293858" w14:textId="2AA09910" w:rsidR="001C64EC" w:rsidRPr="00DA58A7" w:rsidRDefault="009D5AC1" w:rsidP="009D5AC1">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r w:rsidRPr="00DA58A7">
        <w:rPr>
          <w:rFonts w:ascii="Times New Roman" w:hAnsi="Times New Roman" w:cs="Times New Roman"/>
          <w:b w:val="0"/>
          <w:bCs w:val="0"/>
          <w:color w:val="000000" w:themeColor="text1"/>
          <w:sz w:val="20"/>
          <w:szCs w:val="20"/>
        </w:rPr>
        <w:fldChar w:fldCharType="begin"/>
      </w:r>
      <w:r w:rsidRPr="00DA58A7">
        <w:rPr>
          <w:rFonts w:ascii="Times New Roman" w:hAnsi="Times New Roman" w:cs="Times New Roman"/>
          <w:b w:val="0"/>
          <w:bCs w:val="0"/>
          <w:color w:val="000000" w:themeColor="text1"/>
          <w:sz w:val="20"/>
          <w:szCs w:val="20"/>
        </w:rPr>
        <w:instrText xml:space="preserve"> SEQ Figure \* ARABIC </w:instrText>
      </w:r>
      <w:r w:rsidRPr="00DA58A7">
        <w:rPr>
          <w:rFonts w:ascii="Times New Roman" w:hAnsi="Times New Roman" w:cs="Times New Roman"/>
          <w:b w:val="0"/>
          <w:bCs w:val="0"/>
          <w:color w:val="000000" w:themeColor="text1"/>
          <w:sz w:val="20"/>
          <w:szCs w:val="20"/>
        </w:rPr>
        <w:fldChar w:fldCharType="separate"/>
      </w:r>
      <w:r w:rsidR="00E918F1">
        <w:rPr>
          <w:rFonts w:ascii="Times New Roman" w:hAnsi="Times New Roman" w:cs="Times New Roman"/>
          <w:b w:val="0"/>
          <w:bCs w:val="0"/>
          <w:noProof/>
          <w:color w:val="000000" w:themeColor="text1"/>
          <w:sz w:val="20"/>
          <w:szCs w:val="20"/>
        </w:rPr>
        <w:t>2</w:t>
      </w:r>
      <w:r w:rsidRPr="00DA58A7">
        <w:rPr>
          <w:rFonts w:ascii="Times New Roman" w:hAnsi="Times New Roman" w:cs="Times New Roman"/>
          <w:b w:val="0"/>
          <w:bCs w:val="0"/>
          <w:color w:val="000000" w:themeColor="text1"/>
          <w:sz w:val="20"/>
          <w:szCs w:val="20"/>
        </w:rPr>
        <w:fldChar w:fldCharType="end"/>
      </w:r>
      <w:r w:rsidRPr="00DA58A7">
        <w:rPr>
          <w:rFonts w:ascii="Times New Roman" w:hAnsi="Times New Roman" w:cs="Times New Roman"/>
          <w:b w:val="0"/>
          <w:bCs w:val="0"/>
          <w:color w:val="000000" w:themeColor="text1"/>
          <w:sz w:val="20"/>
          <w:szCs w:val="20"/>
        </w:rPr>
        <w:t xml:space="preserve">. This figure displays the of the Bayesian model for the BB and ISO conditions </w:t>
      </w:r>
      <w:r w:rsidR="00ED14BB" w:rsidRPr="00DA58A7">
        <w:rPr>
          <w:rFonts w:ascii="Times New Roman" w:hAnsi="Times New Roman" w:cs="Times New Roman"/>
          <w:b w:val="0"/>
          <w:bCs w:val="0"/>
          <w:color w:val="000000" w:themeColor="text1"/>
          <w:sz w:val="20"/>
          <w:szCs w:val="20"/>
        </w:rPr>
        <w:t xml:space="preserve">when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A),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.65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B),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.8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C),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.95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 xml:space="preserve">D), </w:t>
      </w:r>
      <w:r w:rsidR="00ED14BB" w:rsidRPr="00DA58A7">
        <w:rPr>
          <w:rFonts w:ascii="Times New Roman" w:hAnsi="Times New Roman" w:cs="Times New Roman"/>
          <w:b w:val="0"/>
          <w:bCs w:val="0"/>
          <w:i/>
          <w:iCs/>
          <w:color w:val="000000" w:themeColor="text1"/>
          <w:sz w:val="20"/>
          <w:szCs w:val="20"/>
        </w:rPr>
        <w:t>P</w:t>
      </w:r>
      <w:r w:rsidR="00ED14BB" w:rsidRPr="00DA58A7">
        <w:rPr>
          <w:rFonts w:ascii="Times New Roman" w:hAnsi="Times New Roman" w:cs="Times New Roman"/>
          <w:b w:val="0"/>
          <w:bCs w:val="0"/>
          <w:color w:val="000000" w:themeColor="text1"/>
          <w:sz w:val="20"/>
          <w:szCs w:val="20"/>
        </w:rPr>
        <w:t>(Blickets) = 1 (</w:t>
      </w:r>
      <w:r w:rsidR="00C53EA9">
        <w:rPr>
          <w:rFonts w:ascii="Times New Roman" w:hAnsi="Times New Roman" w:cs="Times New Roman"/>
          <w:b w:val="0"/>
          <w:bCs w:val="0"/>
          <w:color w:val="000000" w:themeColor="text1"/>
          <w:sz w:val="20"/>
          <w:szCs w:val="20"/>
        </w:rPr>
        <w:t>3</w:t>
      </w:r>
      <w:r w:rsidR="00ED14BB" w:rsidRPr="00DA58A7">
        <w:rPr>
          <w:rFonts w:ascii="Times New Roman" w:hAnsi="Times New Roman" w:cs="Times New Roman"/>
          <w:b w:val="0"/>
          <w:bCs w:val="0"/>
          <w:color w:val="000000" w:themeColor="text1"/>
          <w:sz w:val="20"/>
          <w:szCs w:val="20"/>
        </w:rPr>
        <w:t>E).</w:t>
      </w:r>
    </w:p>
    <w:p w14:paraId="6F84E550" w14:textId="2104CF59" w:rsidR="008D56B6" w:rsidRDefault="00060BAF" w:rsidP="00B334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3D7124">
        <w:rPr>
          <w:rFonts w:ascii="Times New Roman" w:hAnsi="Times New Roman" w:cs="Times New Roman"/>
          <w:sz w:val="24"/>
          <w:szCs w:val="24"/>
        </w:rPr>
        <w:t>shown</w:t>
      </w:r>
      <w:r w:rsidR="008E7FA9">
        <w:rPr>
          <w:rFonts w:ascii="Times New Roman" w:hAnsi="Times New Roman" w:cs="Times New Roman"/>
          <w:sz w:val="24"/>
          <w:szCs w:val="24"/>
        </w:rPr>
        <w:t xml:space="preserve"> in </w:t>
      </w:r>
      <w:r w:rsidR="00E51AF8">
        <w:rPr>
          <w:rFonts w:ascii="Times New Roman" w:hAnsi="Times New Roman" w:cs="Times New Roman"/>
          <w:sz w:val="24"/>
          <w:szCs w:val="24"/>
        </w:rPr>
        <w:t xml:space="preserve">Figure </w:t>
      </w:r>
      <w:r w:rsidR="00AA5045">
        <w:rPr>
          <w:rFonts w:ascii="Times New Roman" w:hAnsi="Times New Roman" w:cs="Times New Roman"/>
          <w:sz w:val="24"/>
          <w:szCs w:val="24"/>
        </w:rPr>
        <w:t>2</w:t>
      </w:r>
      <w:r w:rsidR="00E51AF8">
        <w:rPr>
          <w:rFonts w:ascii="Times New Roman" w:hAnsi="Times New Roman" w:cs="Times New Roman"/>
          <w:sz w:val="24"/>
          <w:szCs w:val="24"/>
        </w:rPr>
        <w:t>A-E</w:t>
      </w:r>
      <w:r>
        <w:rPr>
          <w:rFonts w:ascii="Times New Roman" w:hAnsi="Times New Roman" w:cs="Times New Roman"/>
          <w:sz w:val="24"/>
          <w:szCs w:val="24"/>
        </w:rPr>
        <w:t>,</w:t>
      </w:r>
      <w:r w:rsidR="00205660">
        <w:rPr>
          <w:rFonts w:ascii="Times New Roman" w:hAnsi="Times New Roman" w:cs="Times New Roman"/>
          <w:sz w:val="24"/>
          <w:szCs w:val="24"/>
        </w:rPr>
        <w:t xml:space="preserve"> the model predicts that</w:t>
      </w:r>
      <w:r w:rsidR="009A5D12">
        <w:rPr>
          <w:rFonts w:ascii="Times New Roman" w:hAnsi="Times New Roman" w:cs="Times New Roman"/>
          <w:sz w:val="24"/>
          <w:szCs w:val="24"/>
        </w:rPr>
        <w:t xml:space="preserve"> </w:t>
      </w:r>
      <w:r w:rsidR="00D0530A">
        <w:rPr>
          <w:rFonts w:ascii="Times New Roman" w:hAnsi="Times New Roman" w:cs="Times New Roman"/>
          <w:sz w:val="24"/>
          <w:szCs w:val="24"/>
        </w:rPr>
        <w:t xml:space="preserve">during the BB experimental and control trials </w:t>
      </w:r>
      <w:r w:rsidR="00205660">
        <w:rPr>
          <w:rFonts w:ascii="Times New Roman" w:hAnsi="Times New Roman" w:cs="Times New Roman"/>
          <w:sz w:val="24"/>
          <w:szCs w:val="24"/>
        </w:rPr>
        <w:t>participants should be</w:t>
      </w:r>
      <w:r>
        <w:rPr>
          <w:rFonts w:ascii="Times New Roman" w:hAnsi="Times New Roman" w:cs="Times New Roman"/>
          <w:sz w:val="24"/>
          <w:szCs w:val="24"/>
        </w:rPr>
        <w:t xml:space="preserve"> </w:t>
      </w:r>
      <w:r w:rsidR="00451248">
        <w:rPr>
          <w:rFonts w:ascii="Times New Roman" w:hAnsi="Times New Roman" w:cs="Times New Roman"/>
          <w:sz w:val="24"/>
          <w:szCs w:val="24"/>
        </w:rPr>
        <w:t>maximally confident that object</w:t>
      </w:r>
      <w:r w:rsidR="00D0530A">
        <w:rPr>
          <w:rFonts w:ascii="Times New Roman" w:hAnsi="Times New Roman" w:cs="Times New Roman"/>
          <w:sz w:val="24"/>
          <w:szCs w:val="24"/>
        </w:rPr>
        <w:t>s</w:t>
      </w:r>
      <w:r w:rsidR="00451248">
        <w:rPr>
          <w:rFonts w:ascii="Times New Roman" w:hAnsi="Times New Roman" w:cs="Times New Roman"/>
          <w:sz w:val="24"/>
          <w:szCs w:val="24"/>
        </w:rPr>
        <w:t xml:space="preserve"> A</w:t>
      </w:r>
      <w:r w:rsidR="00D0530A">
        <w:rPr>
          <w:rFonts w:ascii="Times New Roman" w:hAnsi="Times New Roman" w:cs="Times New Roman"/>
          <w:sz w:val="24"/>
          <w:szCs w:val="24"/>
        </w:rPr>
        <w:t xml:space="preserve"> and D are blickets. In contrast, during the ISO experimental and control trials, participants should be maximally confident that objects A and </w:t>
      </w:r>
      <w:proofErr w:type="spellStart"/>
      <w:r w:rsidR="00D0530A">
        <w:rPr>
          <w:rFonts w:ascii="Times New Roman" w:hAnsi="Times New Roman" w:cs="Times New Roman"/>
          <w:sz w:val="24"/>
          <w:szCs w:val="24"/>
        </w:rPr>
        <w:t>D are</w:t>
      </w:r>
      <w:proofErr w:type="spellEnd"/>
      <w:r w:rsidR="00D0530A">
        <w:rPr>
          <w:rFonts w:ascii="Times New Roman" w:hAnsi="Times New Roman" w:cs="Times New Roman"/>
          <w:sz w:val="24"/>
          <w:szCs w:val="24"/>
        </w:rPr>
        <w:t xml:space="preserve"> not blickets. </w:t>
      </w:r>
      <w:r w:rsidR="009A5D12">
        <w:rPr>
          <w:rFonts w:ascii="Times New Roman" w:hAnsi="Times New Roman" w:cs="Times New Roman"/>
          <w:sz w:val="24"/>
          <w:szCs w:val="24"/>
        </w:rPr>
        <w:t xml:space="preserve">Importantly, the model makes these predictions regardless of </w:t>
      </w:r>
      <w:r w:rsidR="001F0F19">
        <w:rPr>
          <w:rFonts w:ascii="Times New Roman" w:hAnsi="Times New Roman" w:cs="Times New Roman"/>
          <w:sz w:val="24"/>
          <w:szCs w:val="24"/>
        </w:rPr>
        <w:t>the prior probability of blickets.</w:t>
      </w:r>
      <w:r w:rsidR="009A5D12">
        <w:rPr>
          <w:rFonts w:ascii="Times New Roman" w:hAnsi="Times New Roman" w:cs="Times New Roman"/>
          <w:sz w:val="24"/>
          <w:szCs w:val="24"/>
        </w:rPr>
        <w:t xml:space="preserve"> In contrast</w:t>
      </w:r>
      <w:r w:rsidR="00D0530A">
        <w:rPr>
          <w:rFonts w:ascii="Times New Roman" w:hAnsi="Times New Roman" w:cs="Times New Roman"/>
          <w:sz w:val="24"/>
          <w:szCs w:val="24"/>
        </w:rPr>
        <w:t xml:space="preserve">, </w:t>
      </w:r>
      <w:r w:rsidR="009A5D12">
        <w:rPr>
          <w:rFonts w:ascii="Times New Roman" w:hAnsi="Times New Roman" w:cs="Times New Roman"/>
          <w:sz w:val="24"/>
          <w:szCs w:val="24"/>
        </w:rPr>
        <w:t xml:space="preserve">the model predicts that participants </w:t>
      </w:r>
      <w:r w:rsidR="00D0530A">
        <w:rPr>
          <w:rFonts w:ascii="Times New Roman" w:hAnsi="Times New Roman" w:cs="Times New Roman"/>
          <w:sz w:val="24"/>
          <w:szCs w:val="24"/>
        </w:rPr>
        <w:t xml:space="preserve">should </w:t>
      </w:r>
      <w:r w:rsidR="008E7FA9">
        <w:rPr>
          <w:rFonts w:ascii="Times New Roman" w:hAnsi="Times New Roman" w:cs="Times New Roman"/>
          <w:sz w:val="24"/>
          <w:szCs w:val="24"/>
        </w:rPr>
        <w:t>categorize objects B and C at the same rate</w:t>
      </w:r>
      <w:r w:rsidR="005A1177">
        <w:rPr>
          <w:rFonts w:ascii="Times New Roman" w:hAnsi="Times New Roman" w:cs="Times New Roman"/>
          <w:sz w:val="24"/>
          <w:szCs w:val="24"/>
        </w:rPr>
        <w:t xml:space="preserve"> across the main trials in the BB and ISO conditions and objects A-C at the same rate across the </w:t>
      </w:r>
      <w:r w:rsidR="003D7124">
        <w:rPr>
          <w:rFonts w:ascii="Times New Roman" w:hAnsi="Times New Roman" w:cs="Times New Roman"/>
          <w:sz w:val="24"/>
          <w:szCs w:val="24"/>
        </w:rPr>
        <w:t xml:space="preserve">corresponding </w:t>
      </w:r>
      <w:r w:rsidR="005A1177">
        <w:rPr>
          <w:rFonts w:ascii="Times New Roman" w:hAnsi="Times New Roman" w:cs="Times New Roman"/>
          <w:sz w:val="24"/>
          <w:szCs w:val="24"/>
        </w:rPr>
        <w:t>control trials</w:t>
      </w:r>
      <w:r w:rsidR="00401067">
        <w:rPr>
          <w:rFonts w:ascii="Times New Roman" w:hAnsi="Times New Roman" w:cs="Times New Roman"/>
          <w:sz w:val="24"/>
          <w:szCs w:val="24"/>
        </w:rPr>
        <w:t>.</w:t>
      </w:r>
      <w:r w:rsidR="00D1572F">
        <w:rPr>
          <w:rFonts w:ascii="Times New Roman" w:hAnsi="Times New Roman" w:cs="Times New Roman"/>
          <w:i/>
          <w:iCs/>
          <w:sz w:val="24"/>
          <w:szCs w:val="24"/>
        </w:rPr>
        <w:t xml:space="preserve"> </w:t>
      </w:r>
      <w:r w:rsidR="008E2D7D">
        <w:rPr>
          <w:rFonts w:ascii="Times New Roman" w:hAnsi="Times New Roman" w:cs="Times New Roman"/>
          <w:sz w:val="24"/>
          <w:szCs w:val="24"/>
        </w:rPr>
        <w:t xml:space="preserve"> </w:t>
      </w:r>
    </w:p>
    <w:p w14:paraId="3F295D41" w14:textId="77777777" w:rsidR="00197544" w:rsidRDefault="007805D5" w:rsidP="00197544">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Associative learning</w:t>
      </w:r>
    </w:p>
    <w:p w14:paraId="15F83384" w14:textId="729108A8" w:rsidR="00E918F1" w:rsidRDefault="006C1E77" w:rsidP="00E918F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w:t>
      </w:r>
      <w:r w:rsidR="00C32578">
        <w:rPr>
          <w:rFonts w:ascii="Times New Roman" w:hAnsi="Times New Roman" w:cs="Times New Roman"/>
          <w:sz w:val="24"/>
          <w:szCs w:val="24"/>
        </w:rPr>
        <w:t xml:space="preserve"> to the Bayesian model</w:t>
      </w:r>
      <w:r w:rsidR="00D471F8">
        <w:rPr>
          <w:rFonts w:ascii="Times New Roman" w:hAnsi="Times New Roman" w:cs="Times New Roman"/>
          <w:sz w:val="24"/>
          <w:szCs w:val="24"/>
        </w:rPr>
        <w:t>, we built a simple</w:t>
      </w:r>
      <w:r w:rsidR="007A0D2C">
        <w:rPr>
          <w:rFonts w:ascii="Times New Roman" w:hAnsi="Times New Roman" w:cs="Times New Roman"/>
          <w:sz w:val="24"/>
          <w:szCs w:val="24"/>
        </w:rPr>
        <w:t>,</w:t>
      </w:r>
      <w:r w:rsidR="00D471F8">
        <w:rPr>
          <w:rFonts w:ascii="Times New Roman" w:hAnsi="Times New Roman" w:cs="Times New Roman"/>
          <w:sz w:val="24"/>
          <w:szCs w:val="24"/>
        </w:rPr>
        <w:t xml:space="preserve"> two-layer connectionist computational mode</w:t>
      </w:r>
      <w:r w:rsidR="00C32578">
        <w:rPr>
          <w:rFonts w:ascii="Times New Roman" w:hAnsi="Times New Roman" w:cs="Times New Roman"/>
          <w:sz w:val="24"/>
          <w:szCs w:val="24"/>
        </w:rPr>
        <w:t>l</w:t>
      </w:r>
      <w:r w:rsidR="007A0D2C">
        <w:rPr>
          <w:rFonts w:ascii="Times New Roman" w:hAnsi="Times New Roman" w:cs="Times New Roman"/>
          <w:sz w:val="24"/>
          <w:szCs w:val="24"/>
        </w:rPr>
        <w:t xml:space="preserve"> (Figure </w:t>
      </w:r>
      <w:r w:rsidR="00ED68D0">
        <w:rPr>
          <w:rFonts w:ascii="Times New Roman" w:hAnsi="Times New Roman" w:cs="Times New Roman"/>
          <w:sz w:val="24"/>
          <w:szCs w:val="24"/>
        </w:rPr>
        <w:t>3</w:t>
      </w:r>
      <w:r w:rsidR="000061B1">
        <w:rPr>
          <w:rFonts w:ascii="Times New Roman" w:hAnsi="Times New Roman" w:cs="Times New Roman"/>
          <w:sz w:val="24"/>
          <w:szCs w:val="24"/>
        </w:rPr>
        <w:t>)</w:t>
      </w:r>
      <w:r w:rsidR="00D471F8">
        <w:rPr>
          <w:rFonts w:ascii="Times New Roman" w:hAnsi="Times New Roman" w:cs="Times New Roman"/>
          <w:sz w:val="24"/>
          <w:szCs w:val="24"/>
        </w:rPr>
        <w:t>.</w:t>
      </w:r>
      <w:r w:rsidR="00C32578">
        <w:rPr>
          <w:rFonts w:ascii="Times New Roman" w:hAnsi="Times New Roman" w:cs="Times New Roman"/>
          <w:sz w:val="24"/>
          <w:szCs w:val="24"/>
        </w:rPr>
        <w:t xml:space="preserve"> This model was designed to simulate the current experiments.</w:t>
      </w:r>
      <w:r w:rsidR="00D471F8">
        <w:rPr>
          <w:rFonts w:ascii="Times New Roman" w:hAnsi="Times New Roman" w:cs="Times New Roman"/>
          <w:sz w:val="24"/>
          <w:szCs w:val="24"/>
        </w:rPr>
        <w:t xml:space="preserve"> The model</w:t>
      </w:r>
      <w:r w:rsidR="00961359">
        <w:rPr>
          <w:rFonts w:ascii="Times New Roman" w:hAnsi="Times New Roman" w:cs="Times New Roman"/>
          <w:sz w:val="24"/>
          <w:szCs w:val="24"/>
        </w:rPr>
        <w:t xml:space="preserve"> </w:t>
      </w:r>
      <w:r w:rsidR="004138BA">
        <w:rPr>
          <w:rFonts w:ascii="Times New Roman" w:hAnsi="Times New Roman" w:cs="Times New Roman"/>
          <w:sz w:val="24"/>
          <w:szCs w:val="24"/>
        </w:rPr>
        <w:t>used to simulate</w:t>
      </w:r>
      <w:r w:rsidR="00484B94">
        <w:rPr>
          <w:rFonts w:ascii="Times New Roman" w:hAnsi="Times New Roman" w:cs="Times New Roman"/>
          <w:sz w:val="24"/>
          <w:szCs w:val="24"/>
        </w:rPr>
        <w:t xml:space="preserve"> the </w:t>
      </w:r>
      <w:r w:rsidR="00B33459">
        <w:rPr>
          <w:rFonts w:ascii="Times New Roman" w:hAnsi="Times New Roman" w:cs="Times New Roman"/>
          <w:sz w:val="24"/>
          <w:szCs w:val="24"/>
        </w:rPr>
        <w:t>experiment reported</w:t>
      </w:r>
      <w:r w:rsidR="00484B94">
        <w:rPr>
          <w:rFonts w:ascii="Times New Roman" w:hAnsi="Times New Roman" w:cs="Times New Roman"/>
          <w:sz w:val="24"/>
          <w:szCs w:val="24"/>
        </w:rPr>
        <w:t xml:space="preserve"> here</w:t>
      </w:r>
      <w:r w:rsidR="004138BA">
        <w:rPr>
          <w:rFonts w:ascii="Times New Roman" w:hAnsi="Times New Roman" w:cs="Times New Roman"/>
          <w:sz w:val="24"/>
          <w:szCs w:val="24"/>
        </w:rPr>
        <w:t xml:space="preserve"> </w:t>
      </w:r>
      <w:r w:rsidR="00D471F8">
        <w:rPr>
          <w:rFonts w:ascii="Times New Roman" w:hAnsi="Times New Roman" w:cs="Times New Roman"/>
          <w:sz w:val="24"/>
          <w:szCs w:val="24"/>
        </w:rPr>
        <w:t>consisted of an input layer</w:t>
      </w:r>
      <w:r w:rsidR="00961359">
        <w:rPr>
          <w:rFonts w:ascii="Times New Roman" w:hAnsi="Times New Roman" w:cs="Times New Roman"/>
          <w:sz w:val="24"/>
          <w:szCs w:val="24"/>
        </w:rPr>
        <w:t xml:space="preserve"> and an output layer</w:t>
      </w:r>
      <w:r w:rsidR="00E759FF">
        <w:rPr>
          <w:rFonts w:ascii="Times New Roman" w:hAnsi="Times New Roman" w:cs="Times New Roman"/>
          <w:sz w:val="24"/>
          <w:szCs w:val="24"/>
        </w:rPr>
        <w:t>—there were no hidden layers in these models</w:t>
      </w:r>
      <w:r w:rsidR="00961359">
        <w:rPr>
          <w:rFonts w:ascii="Times New Roman" w:hAnsi="Times New Roman" w:cs="Times New Roman"/>
          <w:sz w:val="24"/>
          <w:szCs w:val="24"/>
        </w:rPr>
        <w:t>.</w:t>
      </w:r>
      <w:r w:rsidR="00484B94">
        <w:rPr>
          <w:rFonts w:ascii="Times New Roman" w:hAnsi="Times New Roman" w:cs="Times New Roman"/>
          <w:sz w:val="24"/>
          <w:szCs w:val="24"/>
        </w:rPr>
        <w:t xml:space="preserve"> </w:t>
      </w:r>
      <w:r w:rsidR="00961359">
        <w:rPr>
          <w:rFonts w:ascii="Times New Roman" w:hAnsi="Times New Roman" w:cs="Times New Roman"/>
          <w:sz w:val="24"/>
          <w:szCs w:val="24"/>
        </w:rPr>
        <w:t xml:space="preserve">The input layer </w:t>
      </w:r>
      <w:r w:rsidR="001033F5">
        <w:rPr>
          <w:rFonts w:ascii="Times New Roman" w:hAnsi="Times New Roman" w:cs="Times New Roman"/>
          <w:sz w:val="24"/>
          <w:szCs w:val="24"/>
        </w:rPr>
        <w:t xml:space="preserve">for the model </w:t>
      </w:r>
      <w:r w:rsidR="00961359">
        <w:rPr>
          <w:rFonts w:ascii="Times New Roman" w:hAnsi="Times New Roman" w:cs="Times New Roman"/>
          <w:sz w:val="24"/>
          <w:szCs w:val="24"/>
        </w:rPr>
        <w:t xml:space="preserve">consisted of </w:t>
      </w:r>
      <w:r w:rsidR="003B7207">
        <w:rPr>
          <w:rFonts w:ascii="Times New Roman" w:hAnsi="Times New Roman" w:cs="Times New Roman"/>
          <w:sz w:val="24"/>
          <w:szCs w:val="24"/>
        </w:rPr>
        <w:t xml:space="preserve">four units, and the output layer consisted of a single unit. </w:t>
      </w:r>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 xml:space="preserve">objects used in </w:t>
      </w:r>
      <w:r w:rsidR="00E759FF">
        <w:rPr>
          <w:rFonts w:ascii="Times New Roman" w:hAnsi="Times New Roman" w:cs="Times New Roman"/>
          <w:sz w:val="24"/>
          <w:szCs w:val="24"/>
        </w:rPr>
        <w:t>the experiment</w:t>
      </w:r>
      <w:r w:rsidR="00EC799D">
        <w:rPr>
          <w:rFonts w:ascii="Times New Roman" w:hAnsi="Times New Roman" w:cs="Times New Roman"/>
          <w:sz w:val="24"/>
          <w:szCs w:val="24"/>
        </w:rPr>
        <w:t>.</w:t>
      </w:r>
      <w:r w:rsidR="001033F5">
        <w:rPr>
          <w:rFonts w:ascii="Times New Roman" w:hAnsi="Times New Roman" w:cs="Times New Roman"/>
          <w:sz w:val="24"/>
          <w:szCs w:val="24"/>
        </w:rPr>
        <w:t xml:space="preserve"> </w:t>
      </w:r>
      <w:r w:rsidR="002F72DE">
        <w:rPr>
          <w:rFonts w:ascii="Times New Roman" w:hAnsi="Times New Roman" w:cs="Times New Roman"/>
          <w:sz w:val="24"/>
          <w:szCs w:val="24"/>
        </w:rPr>
        <w:t>Whenever an object was present, the activation value of its corresponding input unit was set to a value of “1”</w:t>
      </w:r>
      <w:r w:rsidR="00612079">
        <w:rPr>
          <w:rFonts w:ascii="Times New Roman" w:hAnsi="Times New Roman" w:cs="Times New Roman"/>
          <w:sz w:val="24"/>
          <w:szCs w:val="24"/>
        </w:rPr>
        <w:t>; the</w:t>
      </w:r>
      <w:r w:rsidR="00C65D1D">
        <w:rPr>
          <w:rFonts w:ascii="Times New Roman" w:hAnsi="Times New Roman" w:cs="Times New Roman"/>
          <w:sz w:val="24"/>
          <w:szCs w:val="24"/>
        </w:rPr>
        <w:t xml:space="preserve"> activation of these</w:t>
      </w:r>
      <w:r w:rsidR="00612079">
        <w:rPr>
          <w:rFonts w:ascii="Times New Roman" w:hAnsi="Times New Roman" w:cs="Times New Roman"/>
          <w:sz w:val="24"/>
          <w:szCs w:val="24"/>
        </w:rPr>
        <w:t xml:space="preserve"> units </w:t>
      </w:r>
      <w:r w:rsidR="00C65D1D">
        <w:rPr>
          <w:rFonts w:ascii="Times New Roman" w:hAnsi="Times New Roman" w:cs="Times New Roman"/>
          <w:sz w:val="24"/>
          <w:szCs w:val="24"/>
        </w:rPr>
        <w:t>was</w:t>
      </w:r>
      <w:r w:rsidR="00612079">
        <w:rPr>
          <w:rFonts w:ascii="Times New Roman" w:hAnsi="Times New Roman" w:cs="Times New Roman"/>
          <w:sz w:val="24"/>
          <w:szCs w:val="24"/>
        </w:rPr>
        <w:t xml:space="preserve"> set to a value of “0” if the corresponding objects were not </w:t>
      </w:r>
      <w:r w:rsidR="002F72DE">
        <w:rPr>
          <w:rFonts w:ascii="Times New Roman" w:hAnsi="Times New Roman" w:cs="Times New Roman"/>
          <w:sz w:val="24"/>
          <w:szCs w:val="24"/>
        </w:rPr>
        <w:t>present</w:t>
      </w:r>
      <w:r w:rsidR="00612079">
        <w:rPr>
          <w:rFonts w:ascii="Times New Roman" w:hAnsi="Times New Roman" w:cs="Times New Roman"/>
          <w:sz w:val="24"/>
          <w:szCs w:val="24"/>
        </w:rPr>
        <w:t xml:space="preserve">. </w:t>
      </w:r>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r w:rsidR="00E55A9C">
        <w:rPr>
          <w:rFonts w:ascii="Times New Roman" w:hAnsi="Times New Roman" w:cs="Times New Roman"/>
          <w:sz w:val="24"/>
          <w:szCs w:val="24"/>
        </w:rPr>
        <w:t xml:space="preserve">, then the model was trained to turn on </w:t>
      </w:r>
      <w:r w:rsidR="00874B18">
        <w:rPr>
          <w:rFonts w:ascii="Times New Roman" w:hAnsi="Times New Roman" w:cs="Times New Roman"/>
          <w:sz w:val="24"/>
          <w:szCs w:val="24"/>
        </w:rPr>
        <w:t xml:space="preserve">the single output </w:t>
      </w:r>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r w:rsidR="009845F4">
        <w:rPr>
          <w:rFonts w:ascii="Times New Roman" w:hAnsi="Times New Roman" w:cs="Times New Roman"/>
          <w:sz w:val="24"/>
          <w:szCs w:val="24"/>
        </w:rPr>
        <w:t xml:space="preserve">This process corresponded to an object activating the blicket machine. </w:t>
      </w:r>
      <w:r w:rsidR="00F620C4">
        <w:rPr>
          <w:rFonts w:ascii="Times New Roman" w:hAnsi="Times New Roman" w:cs="Times New Roman"/>
          <w:sz w:val="24"/>
          <w:szCs w:val="24"/>
        </w:rPr>
        <w:t xml:space="preserve">All simulations used a learning rate of .05 but no momentum. </w:t>
      </w:r>
      <w:r w:rsidR="009845F4">
        <w:rPr>
          <w:rFonts w:ascii="Times New Roman" w:hAnsi="Times New Roman" w:cs="Times New Roman"/>
          <w:sz w:val="24"/>
          <w:szCs w:val="24"/>
        </w:rPr>
        <w:t>Model weights</w:t>
      </w:r>
      <w:r w:rsidR="00A97193">
        <w:rPr>
          <w:rFonts w:ascii="Times New Roman" w:hAnsi="Times New Roman" w:cs="Times New Roman"/>
          <w:sz w:val="24"/>
          <w:szCs w:val="24"/>
        </w:rPr>
        <w:t xml:space="preserve"> were initialized to 0, and the </w:t>
      </w:r>
      <w:r w:rsidR="000C4A5E">
        <w:rPr>
          <w:rFonts w:ascii="Times New Roman" w:hAnsi="Times New Roman" w:cs="Times New Roman"/>
          <w:sz w:val="24"/>
          <w:szCs w:val="24"/>
        </w:rPr>
        <w:t xml:space="preserve">output units used sum-squared </w:t>
      </w:r>
      <w:r w:rsidR="00A97193">
        <w:rPr>
          <w:rFonts w:ascii="Times New Roman" w:hAnsi="Times New Roman" w:cs="Times New Roman"/>
          <w:sz w:val="24"/>
          <w:szCs w:val="24"/>
        </w:rPr>
        <w:t>activation function</w:t>
      </w:r>
      <w:r w:rsidR="000C4A5E">
        <w:rPr>
          <w:rFonts w:ascii="Times New Roman" w:hAnsi="Times New Roman" w:cs="Times New Roman"/>
          <w:sz w:val="24"/>
          <w:szCs w:val="24"/>
        </w:rPr>
        <w:t>s.</w:t>
      </w:r>
    </w:p>
    <w:p w14:paraId="6FA3249A" w14:textId="6265A0B0" w:rsidR="00E918F1" w:rsidRPr="00ED68D0" w:rsidRDefault="00E918F1" w:rsidP="00ED68D0">
      <w:pPr>
        <w:keepNext/>
        <w:spacing w:line="480" w:lineRule="auto"/>
        <w:ind w:firstLine="720"/>
        <w:contextualSpacing/>
      </w:pPr>
      <w:r>
        <w:rPr>
          <w:rFonts w:ascii="Times New Roman" w:hAnsi="Times New Roman" w:cs="Times New Roman"/>
          <w:noProof/>
          <w:sz w:val="24"/>
          <w:szCs w:val="24"/>
        </w:rPr>
        <w:drawing>
          <wp:inline distT="0" distB="0" distL="0" distR="0" wp14:anchorId="10ACF124" wp14:editId="5506DC8E">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rsidR="00ED68D0">
        <w:br/>
      </w:r>
      <w:r w:rsidRPr="00ED68D0">
        <w:rPr>
          <w:rFonts w:ascii="Times New Roman" w:hAnsi="Times New Roman" w:cs="Times New Roman"/>
          <w:sz w:val="20"/>
          <w:szCs w:val="20"/>
        </w:rPr>
        <w:t xml:space="preserve">Figure </w:t>
      </w:r>
      <w:r w:rsidRPr="00ED68D0">
        <w:rPr>
          <w:rFonts w:ascii="Times New Roman" w:hAnsi="Times New Roman" w:cs="Times New Roman"/>
          <w:sz w:val="20"/>
          <w:szCs w:val="20"/>
        </w:rPr>
        <w:fldChar w:fldCharType="begin"/>
      </w:r>
      <w:r w:rsidRPr="00ED68D0">
        <w:rPr>
          <w:rFonts w:ascii="Times New Roman" w:hAnsi="Times New Roman" w:cs="Times New Roman"/>
          <w:sz w:val="20"/>
          <w:szCs w:val="20"/>
        </w:rPr>
        <w:instrText xml:space="preserve"> SEQ Figure \* ARABIC </w:instrText>
      </w:r>
      <w:r w:rsidRPr="00ED68D0">
        <w:rPr>
          <w:rFonts w:ascii="Times New Roman" w:hAnsi="Times New Roman" w:cs="Times New Roman"/>
          <w:sz w:val="20"/>
          <w:szCs w:val="20"/>
        </w:rPr>
        <w:fldChar w:fldCharType="separate"/>
      </w:r>
      <w:r w:rsidRPr="00ED68D0">
        <w:rPr>
          <w:rFonts w:ascii="Times New Roman" w:hAnsi="Times New Roman" w:cs="Times New Roman"/>
          <w:noProof/>
          <w:sz w:val="20"/>
          <w:szCs w:val="20"/>
        </w:rPr>
        <w:t>3</w:t>
      </w:r>
      <w:r w:rsidRPr="00ED68D0">
        <w:rPr>
          <w:rFonts w:ascii="Times New Roman" w:hAnsi="Times New Roman" w:cs="Times New Roman"/>
          <w:sz w:val="20"/>
          <w:szCs w:val="20"/>
        </w:rPr>
        <w:fldChar w:fldCharType="end"/>
      </w:r>
      <w:r w:rsidRPr="00ED68D0">
        <w:rPr>
          <w:rFonts w:ascii="Times New Roman" w:hAnsi="Times New Roman" w:cs="Times New Roman"/>
          <w:sz w:val="20"/>
          <w:szCs w:val="20"/>
        </w:rPr>
        <w:t>. The neural network model used in the simulations reported here.</w:t>
      </w:r>
      <w:r>
        <w:t xml:space="preserve"> </w:t>
      </w:r>
    </w:p>
    <w:p w14:paraId="0586C9F3" w14:textId="7C9C4D23" w:rsidR="00D51EE7" w:rsidRPr="00E8394A" w:rsidRDefault="00147D58" w:rsidP="00B10E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models were trained on the same event</w:t>
      </w:r>
      <w:r w:rsidR="000B0164">
        <w:rPr>
          <w:rFonts w:ascii="Times New Roman" w:hAnsi="Times New Roman" w:cs="Times New Roman"/>
          <w:sz w:val="24"/>
          <w:szCs w:val="24"/>
        </w:rPr>
        <w:t xml:space="preserve">s as children. For example, </w:t>
      </w:r>
      <w:r w:rsidR="00F620C4">
        <w:rPr>
          <w:rFonts w:ascii="Times New Roman" w:hAnsi="Times New Roman" w:cs="Times New Roman"/>
          <w:sz w:val="24"/>
          <w:szCs w:val="24"/>
        </w:rPr>
        <w:t>networks</w:t>
      </w:r>
      <w:r w:rsidR="002F72DE">
        <w:rPr>
          <w:rFonts w:ascii="Times New Roman" w:hAnsi="Times New Roman" w:cs="Times New Roman"/>
          <w:sz w:val="24"/>
          <w:szCs w:val="24"/>
        </w:rPr>
        <w:t>, like children,</w:t>
      </w:r>
      <w:r w:rsidR="00F620C4">
        <w:rPr>
          <w:rFonts w:ascii="Times New Roman" w:hAnsi="Times New Roman" w:cs="Times New Roman"/>
          <w:sz w:val="24"/>
          <w:szCs w:val="24"/>
        </w:rPr>
        <w:t xml:space="preserve"> </w:t>
      </w:r>
      <w:r w:rsidR="005E73DD">
        <w:rPr>
          <w:rFonts w:ascii="Times New Roman" w:hAnsi="Times New Roman" w:cs="Times New Roman"/>
          <w:sz w:val="24"/>
          <w:szCs w:val="24"/>
        </w:rPr>
        <w:t xml:space="preserve">were </w:t>
      </w:r>
      <w:r w:rsidR="00CA11B8">
        <w:rPr>
          <w:rFonts w:ascii="Times New Roman" w:hAnsi="Times New Roman" w:cs="Times New Roman"/>
          <w:sz w:val="24"/>
          <w:szCs w:val="24"/>
        </w:rPr>
        <w:t>assigned randomly</w:t>
      </w:r>
      <w:r w:rsidR="005E73DD">
        <w:rPr>
          <w:rFonts w:ascii="Times New Roman" w:hAnsi="Times New Roman" w:cs="Times New Roman"/>
          <w:sz w:val="24"/>
          <w:szCs w:val="24"/>
        </w:rPr>
        <w:t xml:space="preserve"> to the ISO condition or to the BB condition.</w:t>
      </w:r>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r w:rsidR="00C943DD">
        <w:rPr>
          <w:rFonts w:ascii="Times New Roman" w:hAnsi="Times New Roman" w:cs="Times New Roman"/>
          <w:sz w:val="24"/>
          <w:szCs w:val="24"/>
        </w:rPr>
        <w:t xml:space="preserve"> within a given condition</w:t>
      </w:r>
      <w:r w:rsidR="00CD70A7">
        <w:rPr>
          <w:rFonts w:ascii="Times New Roman" w:hAnsi="Times New Roman" w:cs="Times New Roman"/>
          <w:sz w:val="24"/>
          <w:szCs w:val="24"/>
        </w:rPr>
        <w:t>.</w:t>
      </w:r>
      <w:r w:rsidR="003008F7">
        <w:rPr>
          <w:rFonts w:ascii="Times New Roman" w:hAnsi="Times New Roman" w:cs="Times New Roman"/>
          <w:sz w:val="24"/>
          <w:szCs w:val="24"/>
        </w:rPr>
        <w:t xml:space="preserve"> </w:t>
      </w:r>
      <w:r w:rsidR="00CD70A7">
        <w:rPr>
          <w:rFonts w:ascii="Times New Roman" w:hAnsi="Times New Roman" w:cs="Times New Roman"/>
          <w:sz w:val="24"/>
          <w:szCs w:val="24"/>
        </w:rPr>
        <w:lastRenderedPageBreak/>
        <w:t>For example, d</w:t>
      </w:r>
      <w:r w:rsidR="00437C18">
        <w:rPr>
          <w:rFonts w:ascii="Times New Roman" w:hAnsi="Times New Roman" w:cs="Times New Roman"/>
          <w:sz w:val="24"/>
          <w:szCs w:val="24"/>
        </w:rPr>
        <w:t xml:space="preserve">uring the </w:t>
      </w:r>
      <w:r w:rsidR="00CD70A7">
        <w:rPr>
          <w:rFonts w:ascii="Times New Roman" w:hAnsi="Times New Roman" w:cs="Times New Roman"/>
          <w:sz w:val="24"/>
          <w:szCs w:val="24"/>
        </w:rPr>
        <w:t xml:space="preserve">two </w:t>
      </w:r>
      <w:r w:rsidR="00437C18">
        <w:rPr>
          <w:rFonts w:ascii="Times New Roman" w:hAnsi="Times New Roman" w:cs="Times New Roman"/>
          <w:sz w:val="24"/>
          <w:szCs w:val="24"/>
        </w:rPr>
        <w:t>“experimental trials”</w:t>
      </w:r>
      <w:r w:rsidR="003008F7">
        <w:rPr>
          <w:rFonts w:ascii="Times New Roman" w:hAnsi="Times New Roman" w:cs="Times New Roman"/>
          <w:sz w:val="24"/>
          <w:szCs w:val="24"/>
        </w:rPr>
        <w:t xml:space="preserve"> for networks in the BB condition</w:t>
      </w:r>
      <w:r w:rsidR="00437C18">
        <w:rPr>
          <w:rFonts w:ascii="Times New Roman" w:hAnsi="Times New Roman" w:cs="Times New Roman"/>
          <w:sz w:val="24"/>
          <w:szCs w:val="24"/>
        </w:rPr>
        <w:t>, the first t</w:t>
      </w:r>
      <w:r w:rsidR="005D592F">
        <w:rPr>
          <w:rFonts w:ascii="Times New Roman" w:hAnsi="Times New Roman" w:cs="Times New Roman"/>
          <w:sz w:val="24"/>
          <w:szCs w:val="24"/>
        </w:rPr>
        <w:t>hree</w:t>
      </w:r>
      <w:r w:rsidR="00437C18">
        <w:rPr>
          <w:rFonts w:ascii="Times New Roman" w:hAnsi="Times New Roman" w:cs="Times New Roman"/>
          <w:sz w:val="24"/>
          <w:szCs w:val="24"/>
        </w:rPr>
        <w:t xml:space="preserve"> input units were turned on</w:t>
      </w:r>
      <w:r w:rsidR="00325B53">
        <w:rPr>
          <w:rFonts w:ascii="Times New Roman" w:hAnsi="Times New Roman" w:cs="Times New Roman"/>
          <w:sz w:val="24"/>
          <w:szCs w:val="24"/>
        </w:rPr>
        <w:t xml:space="preserve"> (i.e., the activation of each input node was set to a value of 1)</w:t>
      </w:r>
      <w:r w:rsidR="00437C18">
        <w:rPr>
          <w:rFonts w:ascii="Times New Roman" w:hAnsi="Times New Roman" w:cs="Times New Roman"/>
          <w:sz w:val="24"/>
          <w:szCs w:val="24"/>
        </w:rPr>
        <w:t>, and the network’s task was to learn to activate the single output unit</w:t>
      </w:r>
      <w:r w:rsidR="006965B2">
        <w:rPr>
          <w:rFonts w:ascii="Times New Roman" w:hAnsi="Times New Roman" w:cs="Times New Roman"/>
          <w:sz w:val="24"/>
          <w:szCs w:val="24"/>
        </w:rPr>
        <w:t xml:space="preserve"> (i.e., </w:t>
      </w:r>
      <w:r w:rsidR="00CA11B8">
        <w:rPr>
          <w:rFonts w:ascii="Times New Roman" w:hAnsi="Times New Roman" w:cs="Times New Roman"/>
          <w:sz w:val="24"/>
          <w:szCs w:val="24"/>
        </w:rPr>
        <w:t xml:space="preserve">to </w:t>
      </w:r>
      <w:r w:rsidR="006965B2">
        <w:rPr>
          <w:rFonts w:ascii="Times New Roman" w:hAnsi="Times New Roman" w:cs="Times New Roman"/>
          <w:sz w:val="24"/>
          <w:szCs w:val="24"/>
        </w:rPr>
        <w:t>set the activation of the single output unit to 1)</w:t>
      </w:r>
      <w:r w:rsidR="00437C18">
        <w:rPr>
          <w:rFonts w:ascii="Times New Roman" w:hAnsi="Times New Roman" w:cs="Times New Roman"/>
          <w:sz w:val="24"/>
          <w:szCs w:val="24"/>
        </w:rPr>
        <w:t>.</w:t>
      </w:r>
      <w:r w:rsidR="000F12A4">
        <w:rPr>
          <w:rFonts w:ascii="Times New Roman" w:hAnsi="Times New Roman" w:cs="Times New Roman"/>
          <w:sz w:val="24"/>
          <w:szCs w:val="24"/>
        </w:rPr>
        <w:t xml:space="preserve"> Turning on the first t</w:t>
      </w:r>
      <w:r w:rsidR="00F603C8">
        <w:rPr>
          <w:rFonts w:ascii="Times New Roman" w:hAnsi="Times New Roman" w:cs="Times New Roman"/>
          <w:sz w:val="24"/>
          <w:szCs w:val="24"/>
        </w:rPr>
        <w:t>hree</w:t>
      </w:r>
      <w:r w:rsidR="000F12A4">
        <w:rPr>
          <w:rFonts w:ascii="Times New Roman" w:hAnsi="Times New Roman" w:cs="Times New Roman"/>
          <w:sz w:val="24"/>
          <w:szCs w:val="24"/>
        </w:rPr>
        <w:t xml:space="preserve"> input unit</w:t>
      </w:r>
      <w:r w:rsidR="00F603C8">
        <w:rPr>
          <w:rFonts w:ascii="Times New Roman" w:hAnsi="Times New Roman" w:cs="Times New Roman"/>
          <w:sz w:val="24"/>
          <w:szCs w:val="24"/>
        </w:rPr>
        <w:t>s</w:t>
      </w:r>
      <w:r w:rsidR="000F12A4">
        <w:rPr>
          <w:rFonts w:ascii="Times New Roman" w:hAnsi="Times New Roman" w:cs="Times New Roman"/>
          <w:sz w:val="24"/>
          <w:szCs w:val="24"/>
        </w:rPr>
        <w:t xml:space="preserve"> </w:t>
      </w:r>
      <w:r w:rsidR="00491104">
        <w:rPr>
          <w:rFonts w:ascii="Times New Roman" w:hAnsi="Times New Roman" w:cs="Times New Roman"/>
          <w:sz w:val="24"/>
          <w:szCs w:val="24"/>
        </w:rPr>
        <w:t>simulated placing</w:t>
      </w:r>
      <w:r w:rsidR="000F12A4">
        <w:rPr>
          <w:rFonts w:ascii="Times New Roman" w:hAnsi="Times New Roman" w:cs="Times New Roman"/>
          <w:sz w:val="24"/>
          <w:szCs w:val="24"/>
        </w:rPr>
        <w:t xml:space="preserve"> objects A</w:t>
      </w:r>
      <w:r w:rsidR="00507A90">
        <w:rPr>
          <w:rFonts w:ascii="Times New Roman" w:hAnsi="Times New Roman" w:cs="Times New Roman"/>
          <w:sz w:val="24"/>
          <w:szCs w:val="24"/>
        </w:rPr>
        <w:t>, B, and C</w:t>
      </w:r>
      <w:r w:rsidR="00491104">
        <w:rPr>
          <w:rFonts w:ascii="Times New Roman" w:hAnsi="Times New Roman" w:cs="Times New Roman"/>
          <w:sz w:val="24"/>
          <w:szCs w:val="24"/>
        </w:rPr>
        <w:t xml:space="preserve"> on the blicket machine</w:t>
      </w:r>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 xml:space="preserve">orresponded to </w:t>
      </w:r>
      <w:r w:rsidR="00CA11B8">
        <w:rPr>
          <w:rFonts w:ascii="Times New Roman" w:hAnsi="Times New Roman" w:cs="Times New Roman"/>
          <w:sz w:val="24"/>
          <w:szCs w:val="24"/>
        </w:rPr>
        <w:t>networks learning that A-C caused the machine to activate</w:t>
      </w:r>
      <w:r w:rsidR="00C3422B">
        <w:rPr>
          <w:rFonts w:ascii="Times New Roman" w:hAnsi="Times New Roman" w:cs="Times New Roman"/>
          <w:sz w:val="24"/>
          <w:szCs w:val="24"/>
        </w:rPr>
        <w:t>.</w:t>
      </w:r>
      <w:r w:rsidR="00A7224C">
        <w:rPr>
          <w:rFonts w:ascii="Times New Roman" w:hAnsi="Times New Roman" w:cs="Times New Roman"/>
          <w:sz w:val="24"/>
          <w:szCs w:val="24"/>
        </w:rPr>
        <w:t xml:space="preserve"> </w:t>
      </w:r>
      <w:r w:rsidR="0046758E">
        <w:rPr>
          <w:rFonts w:ascii="Times New Roman" w:hAnsi="Times New Roman" w:cs="Times New Roman"/>
          <w:sz w:val="24"/>
          <w:szCs w:val="24"/>
        </w:rPr>
        <w:t>This segment of training corresponded to the AB</w:t>
      </w:r>
      <w:r w:rsidR="00F305CF">
        <w:rPr>
          <w:rFonts w:ascii="Times New Roman" w:hAnsi="Times New Roman" w:cs="Times New Roman"/>
          <w:sz w:val="24"/>
          <w:szCs w:val="24"/>
        </w:rPr>
        <w:t>C</w:t>
      </w:r>
      <w:r w:rsidR="0046758E">
        <w:rPr>
          <w:rFonts w:ascii="Times New Roman" w:hAnsi="Times New Roman" w:cs="Times New Roman"/>
          <w:sz w:val="24"/>
          <w:szCs w:val="24"/>
        </w:rPr>
        <w:t>+ events.</w:t>
      </w:r>
      <w:r w:rsidR="007F51E2">
        <w:rPr>
          <w:rFonts w:ascii="Times New Roman" w:hAnsi="Times New Roman" w:cs="Times New Roman"/>
          <w:sz w:val="24"/>
          <w:szCs w:val="24"/>
        </w:rPr>
        <w:t xml:space="preserve"> During the</w:t>
      </w:r>
      <w:r w:rsidR="00491104">
        <w:rPr>
          <w:rFonts w:ascii="Times New Roman" w:hAnsi="Times New Roman" w:cs="Times New Roman"/>
          <w:sz w:val="24"/>
          <w:szCs w:val="24"/>
        </w:rPr>
        <w:t xml:space="preserve"> subsequent</w:t>
      </w:r>
      <w:r w:rsidR="007F51E2">
        <w:rPr>
          <w:rFonts w:ascii="Times New Roman" w:hAnsi="Times New Roman" w:cs="Times New Roman"/>
          <w:sz w:val="24"/>
          <w:szCs w:val="24"/>
        </w:rPr>
        <w:t xml:space="preserve"> A+</w:t>
      </w:r>
      <w:r w:rsidR="00121F90">
        <w:rPr>
          <w:rFonts w:ascii="Times New Roman" w:hAnsi="Times New Roman" w:cs="Times New Roman"/>
          <w:sz w:val="24"/>
          <w:szCs w:val="24"/>
        </w:rPr>
        <w:t xml:space="preserve"> elemental</w:t>
      </w:r>
      <w:r w:rsidR="007F51E2">
        <w:rPr>
          <w:rFonts w:ascii="Times New Roman" w:hAnsi="Times New Roman" w:cs="Times New Roman"/>
          <w:sz w:val="24"/>
          <w:szCs w:val="24"/>
        </w:rPr>
        <w:t xml:space="preserve"> trials, only the first input unit was turned on, but again the </w:t>
      </w:r>
      <w:r w:rsidR="000A529F">
        <w:rPr>
          <w:rFonts w:ascii="Times New Roman" w:hAnsi="Times New Roman" w:cs="Times New Roman"/>
          <w:sz w:val="24"/>
          <w:szCs w:val="24"/>
        </w:rPr>
        <w:t>network’s task was</w:t>
      </w:r>
      <w:r w:rsidR="007F51E2">
        <w:rPr>
          <w:rFonts w:ascii="Times New Roman" w:hAnsi="Times New Roman" w:cs="Times New Roman"/>
          <w:sz w:val="24"/>
          <w:szCs w:val="24"/>
        </w:rPr>
        <w:t xml:space="preserve"> to activate the single output unit. </w:t>
      </w:r>
      <w:r w:rsidR="00A7224C">
        <w:rPr>
          <w:rFonts w:ascii="Times New Roman" w:hAnsi="Times New Roman" w:cs="Times New Roman"/>
          <w:sz w:val="24"/>
          <w:szCs w:val="24"/>
        </w:rPr>
        <w:t>The BB control trials were</w:t>
      </w:r>
      <w:r w:rsidR="002C4F18">
        <w:rPr>
          <w:rFonts w:ascii="Times New Roman" w:hAnsi="Times New Roman" w:cs="Times New Roman"/>
          <w:sz w:val="24"/>
          <w:szCs w:val="24"/>
        </w:rPr>
        <w:t xml:space="preserve"> identical</w:t>
      </w:r>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r w:rsidR="005D592F">
        <w:rPr>
          <w:rFonts w:ascii="Times New Roman" w:hAnsi="Times New Roman" w:cs="Times New Roman"/>
          <w:sz w:val="24"/>
          <w:szCs w:val="24"/>
        </w:rPr>
        <w:t xml:space="preserve"> the</w:t>
      </w:r>
      <w:r w:rsidR="00121F90">
        <w:rPr>
          <w:rFonts w:ascii="Times New Roman" w:hAnsi="Times New Roman" w:cs="Times New Roman"/>
          <w:sz w:val="24"/>
          <w:szCs w:val="24"/>
        </w:rPr>
        <w:t xml:space="preserve"> fourth input unit (corresponding to object D) rather than first input unit was turned on</w:t>
      </w:r>
      <w:r w:rsidR="003A339B">
        <w:rPr>
          <w:rFonts w:ascii="Times New Roman" w:hAnsi="Times New Roman" w:cs="Times New Roman"/>
          <w:sz w:val="24"/>
          <w:szCs w:val="24"/>
        </w:rPr>
        <w:t>.</w:t>
      </w:r>
      <w:r w:rsidR="00E70125">
        <w:rPr>
          <w:rFonts w:ascii="Times New Roman" w:hAnsi="Times New Roman" w:cs="Times New Roman"/>
          <w:sz w:val="24"/>
          <w:szCs w:val="24"/>
        </w:rPr>
        <w:t xml:space="preserve"> The ISO experimental and control trials were identical to the BB experimental and control trials except that </w:t>
      </w:r>
      <w:r w:rsidR="00FB7F48">
        <w:rPr>
          <w:rFonts w:ascii="Times New Roman" w:hAnsi="Times New Roman" w:cs="Times New Roman"/>
          <w:sz w:val="24"/>
          <w:szCs w:val="24"/>
        </w:rPr>
        <w:t xml:space="preserve">the network was trained </w:t>
      </w:r>
      <w:r w:rsidR="000A529F">
        <w:rPr>
          <w:rFonts w:ascii="Times New Roman" w:hAnsi="Times New Roman" w:cs="Times New Roman"/>
          <w:sz w:val="24"/>
          <w:szCs w:val="24"/>
        </w:rPr>
        <w:t>to turn off</w:t>
      </w:r>
      <w:r w:rsidR="00C00E90">
        <w:rPr>
          <w:rFonts w:ascii="Times New Roman" w:hAnsi="Times New Roman" w:cs="Times New Roman"/>
          <w:sz w:val="24"/>
          <w:szCs w:val="24"/>
        </w:rPr>
        <w:t xml:space="preserve"> the single output unit </w:t>
      </w:r>
      <w:r w:rsidR="000A529F">
        <w:rPr>
          <w:rFonts w:ascii="Times New Roman" w:hAnsi="Times New Roman" w:cs="Times New Roman"/>
          <w:sz w:val="24"/>
          <w:szCs w:val="24"/>
        </w:rPr>
        <w:t xml:space="preserve">(i.e., set its value to 0) </w:t>
      </w:r>
      <w:r w:rsidR="00C00E90">
        <w:rPr>
          <w:rFonts w:ascii="Times New Roman" w:hAnsi="Times New Roman" w:cs="Times New Roman"/>
          <w:sz w:val="24"/>
          <w:szCs w:val="24"/>
        </w:rPr>
        <w:t>during the elemental phase of the ISO experimental and control trials</w:t>
      </w:r>
      <w:r w:rsidR="00B10E5D">
        <w:rPr>
          <w:rFonts w:ascii="Times New Roman" w:hAnsi="Times New Roman" w:cs="Times New Roman"/>
          <w:sz w:val="24"/>
          <w:szCs w:val="24"/>
        </w:rPr>
        <w:t>.</w:t>
      </w:r>
      <w:r w:rsidR="003A339B">
        <w:rPr>
          <w:rFonts w:ascii="Times New Roman" w:hAnsi="Times New Roman" w:cs="Times New Roman"/>
          <w:sz w:val="24"/>
          <w:szCs w:val="24"/>
        </w:rPr>
        <w:t xml:space="preserve"> </w:t>
      </w:r>
      <w:r w:rsidR="00462C71">
        <w:rPr>
          <w:rFonts w:ascii="Times New Roman" w:hAnsi="Times New Roman" w:cs="Times New Roman"/>
          <w:sz w:val="24"/>
          <w:szCs w:val="24"/>
        </w:rPr>
        <w:t>The compound (e.g., ABC+) and elemental (e.g., A+) phases</w:t>
      </w:r>
      <w:r w:rsidR="00A059FD">
        <w:rPr>
          <w:rFonts w:ascii="Times New Roman" w:hAnsi="Times New Roman" w:cs="Times New Roman"/>
          <w:sz w:val="24"/>
          <w:szCs w:val="24"/>
        </w:rPr>
        <w:t>—which were shown twice to be consistent with the behavioral study—</w:t>
      </w:r>
      <w:r w:rsidR="00462C71">
        <w:rPr>
          <w:rFonts w:ascii="Times New Roman" w:hAnsi="Times New Roman" w:cs="Times New Roman"/>
          <w:sz w:val="24"/>
          <w:szCs w:val="24"/>
        </w:rPr>
        <w:t>lasted 200 epochs each</w:t>
      </w:r>
      <w:r w:rsidR="00647A02">
        <w:rPr>
          <w:rFonts w:ascii="Times New Roman" w:hAnsi="Times New Roman" w:cs="Times New Roman"/>
          <w:sz w:val="24"/>
          <w:szCs w:val="24"/>
        </w:rPr>
        <w:t>. This mean</w:t>
      </w:r>
      <w:r w:rsidR="00462C71">
        <w:rPr>
          <w:rFonts w:ascii="Times New Roman" w:hAnsi="Times New Roman" w:cs="Times New Roman"/>
          <w:sz w:val="24"/>
          <w:szCs w:val="24"/>
        </w:rPr>
        <w:t xml:space="preserve"> that </w:t>
      </w:r>
      <w:r w:rsidR="00A059FD">
        <w:rPr>
          <w:rFonts w:ascii="Times New Roman" w:hAnsi="Times New Roman" w:cs="Times New Roman"/>
          <w:sz w:val="24"/>
          <w:szCs w:val="24"/>
        </w:rPr>
        <w:t>one</w:t>
      </w:r>
      <w:r w:rsidR="00462C71">
        <w:rPr>
          <w:rFonts w:ascii="Times New Roman" w:hAnsi="Times New Roman" w:cs="Times New Roman"/>
          <w:sz w:val="24"/>
          <w:szCs w:val="24"/>
        </w:rPr>
        <w:t xml:space="preserve"> complete simulation lasted </w:t>
      </w:r>
      <w:r w:rsidR="00A059FD">
        <w:rPr>
          <w:rFonts w:ascii="Times New Roman" w:hAnsi="Times New Roman" w:cs="Times New Roman"/>
          <w:sz w:val="24"/>
          <w:szCs w:val="24"/>
        </w:rPr>
        <w:t>800 (i.e., 400 × 2). epoch</w:t>
      </w:r>
      <w:r w:rsidR="003A339B">
        <w:rPr>
          <w:rFonts w:ascii="Times New Roman" w:hAnsi="Times New Roman" w:cs="Times New Roman"/>
          <w:sz w:val="24"/>
          <w:szCs w:val="24"/>
        </w:rPr>
        <w:t>.</w:t>
      </w:r>
      <w:r w:rsidR="005D592F">
        <w:rPr>
          <w:rFonts w:ascii="Times New Roman" w:hAnsi="Times New Roman" w:cs="Times New Roman"/>
          <w:sz w:val="24"/>
          <w:szCs w:val="24"/>
        </w:rPr>
        <w:t xml:space="preserve"> </w:t>
      </w:r>
      <w:r w:rsidR="00534F73">
        <w:rPr>
          <w:rFonts w:ascii="Times New Roman" w:hAnsi="Times New Roman" w:cs="Times New Roman"/>
          <w:sz w:val="24"/>
          <w:szCs w:val="24"/>
        </w:rPr>
        <w:t xml:space="preserve">The predictions that this model makes for how participants should treat the BB and ISO events </w:t>
      </w:r>
      <w:r w:rsidR="001C4F93">
        <w:rPr>
          <w:rFonts w:ascii="Times New Roman" w:hAnsi="Times New Roman" w:cs="Times New Roman"/>
          <w:sz w:val="24"/>
          <w:szCs w:val="24"/>
        </w:rPr>
        <w:t xml:space="preserve">during the experiment are shown below in Figure </w:t>
      </w:r>
      <w:r w:rsidR="000A529F">
        <w:rPr>
          <w:rFonts w:ascii="Times New Roman" w:hAnsi="Times New Roman" w:cs="Times New Roman"/>
          <w:sz w:val="24"/>
          <w:szCs w:val="24"/>
        </w:rPr>
        <w:t>4</w:t>
      </w:r>
      <w:r w:rsidR="001C4F93">
        <w:rPr>
          <w:rFonts w:ascii="Times New Roman" w:hAnsi="Times New Roman" w:cs="Times New Roman"/>
          <w:sz w:val="24"/>
          <w:szCs w:val="24"/>
        </w:rPr>
        <w:t>.</w:t>
      </w:r>
      <w:r w:rsidR="007805D5">
        <w:rPr>
          <w:rFonts w:ascii="Times New Roman" w:hAnsi="Times New Roman" w:cs="Times New Roman"/>
          <w:b/>
          <w:bCs/>
          <w:sz w:val="24"/>
          <w:szCs w:val="24"/>
        </w:rPr>
        <w:t xml:space="preserve"> </w:t>
      </w:r>
      <w:r w:rsidR="001A730F">
        <w:rPr>
          <w:rFonts w:ascii="Times New Roman" w:hAnsi="Times New Roman" w:cs="Times New Roman"/>
          <w:sz w:val="24"/>
          <w:szCs w:val="24"/>
        </w:rPr>
        <w:t>Although we report</w:t>
      </w:r>
      <w:r w:rsidR="00462C71">
        <w:rPr>
          <w:rFonts w:ascii="Times New Roman" w:hAnsi="Times New Roman" w:cs="Times New Roman"/>
          <w:sz w:val="24"/>
          <w:szCs w:val="24"/>
        </w:rPr>
        <w:t xml:space="preserve"> </w:t>
      </w:r>
      <w:r w:rsidR="001A730F">
        <w:rPr>
          <w:rFonts w:ascii="Times New Roman" w:hAnsi="Times New Roman" w:cs="Times New Roman"/>
          <w:sz w:val="24"/>
          <w:szCs w:val="24"/>
        </w:rPr>
        <w:t xml:space="preserve">the results of a model that was trained for </w:t>
      </w:r>
      <w:r w:rsidR="00A059FD">
        <w:rPr>
          <w:rFonts w:ascii="Times New Roman" w:hAnsi="Times New Roman" w:cs="Times New Roman"/>
          <w:sz w:val="24"/>
          <w:szCs w:val="24"/>
        </w:rPr>
        <w:t>800</w:t>
      </w:r>
      <w:r w:rsidR="001A730F">
        <w:rPr>
          <w:rFonts w:ascii="Times New Roman" w:hAnsi="Times New Roman" w:cs="Times New Roman"/>
          <w:sz w:val="24"/>
          <w:szCs w:val="24"/>
        </w:rPr>
        <w:t xml:space="preserve"> total epochs</w:t>
      </w:r>
      <w:r w:rsidR="000A529F">
        <w:rPr>
          <w:rFonts w:ascii="Times New Roman" w:hAnsi="Times New Roman" w:cs="Times New Roman"/>
          <w:sz w:val="24"/>
          <w:szCs w:val="24"/>
        </w:rPr>
        <w:t xml:space="preserve"> in the main text</w:t>
      </w:r>
      <w:r w:rsidR="001A730F">
        <w:rPr>
          <w:rFonts w:ascii="Times New Roman" w:hAnsi="Times New Roman" w:cs="Times New Roman"/>
          <w:sz w:val="24"/>
          <w:szCs w:val="24"/>
        </w:rPr>
        <w:t xml:space="preserve">, we ran additional simulations to ensure that the main results were not </w:t>
      </w:r>
      <w:r w:rsidR="00462C71">
        <w:rPr>
          <w:rFonts w:ascii="Times New Roman" w:hAnsi="Times New Roman" w:cs="Times New Roman"/>
          <w:sz w:val="24"/>
          <w:szCs w:val="24"/>
        </w:rPr>
        <w:t>idiosyncratic to the precise number of training epochs.</w:t>
      </w:r>
      <w:r w:rsidR="001A730F">
        <w:rPr>
          <w:rFonts w:ascii="Times New Roman" w:hAnsi="Times New Roman" w:cs="Times New Roman"/>
          <w:sz w:val="24"/>
          <w:szCs w:val="24"/>
        </w:rPr>
        <w:t xml:space="preserve"> </w:t>
      </w:r>
    </w:p>
    <w:p w14:paraId="75DC5E3C" w14:textId="2BB7EC51"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D62" id="_x0000_s1031"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44CCF74B">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2988610F" w14:textId="7A50B27B" w:rsidR="00A67929" w:rsidRDefault="007D3F3C" w:rsidP="001C4F93">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32"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A67929" w:rsidRPr="00A67929">
        <w:rPr>
          <w:rFonts w:ascii="Times New Roman" w:hAnsi="Times New Roman" w:cs="Times New Roman"/>
          <w:color w:val="000000" w:themeColor="text1"/>
          <w:sz w:val="20"/>
          <w:szCs w:val="20"/>
        </w:rPr>
        <w:t xml:space="preserve">Figure </w:t>
      </w:r>
      <w:r w:rsidR="00A67929" w:rsidRPr="00A67929">
        <w:rPr>
          <w:rFonts w:ascii="Times New Roman" w:hAnsi="Times New Roman" w:cs="Times New Roman"/>
          <w:color w:val="000000" w:themeColor="text1"/>
          <w:sz w:val="20"/>
          <w:szCs w:val="20"/>
        </w:rPr>
        <w:fldChar w:fldCharType="begin"/>
      </w:r>
      <w:r w:rsidR="00A67929" w:rsidRPr="00A67929">
        <w:rPr>
          <w:rFonts w:ascii="Times New Roman" w:hAnsi="Times New Roman" w:cs="Times New Roman"/>
          <w:color w:val="000000" w:themeColor="text1"/>
          <w:sz w:val="20"/>
          <w:szCs w:val="20"/>
        </w:rPr>
        <w:instrText xml:space="preserve"> SEQ Figure \* ARABIC </w:instrText>
      </w:r>
      <w:r w:rsidR="00A67929" w:rsidRPr="00A67929">
        <w:rPr>
          <w:rFonts w:ascii="Times New Roman" w:hAnsi="Times New Roman" w:cs="Times New Roman"/>
          <w:color w:val="000000" w:themeColor="text1"/>
          <w:sz w:val="20"/>
          <w:szCs w:val="20"/>
        </w:rPr>
        <w:fldChar w:fldCharType="separate"/>
      </w:r>
      <w:r w:rsidR="00E918F1">
        <w:rPr>
          <w:rFonts w:ascii="Times New Roman" w:hAnsi="Times New Roman" w:cs="Times New Roman"/>
          <w:noProof/>
          <w:color w:val="000000" w:themeColor="text1"/>
          <w:sz w:val="20"/>
          <w:szCs w:val="20"/>
        </w:rPr>
        <w:t>4</w:t>
      </w:r>
      <w:r w:rsidR="00A67929" w:rsidRPr="00A67929">
        <w:rPr>
          <w:rFonts w:ascii="Times New Roman" w:hAnsi="Times New Roman" w:cs="Times New Roman"/>
          <w:color w:val="000000" w:themeColor="text1"/>
          <w:sz w:val="20"/>
          <w:szCs w:val="20"/>
        </w:rPr>
        <w:fldChar w:fldCharType="end"/>
      </w:r>
      <w:r w:rsidR="00A67929"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1C4F93">
        <w:rPr>
          <w:rFonts w:ascii="Times New Roman" w:hAnsi="Times New Roman" w:cs="Times New Roman"/>
          <w:color w:val="000000" w:themeColor="text1"/>
          <w:sz w:val="20"/>
          <w:szCs w:val="20"/>
        </w:rPr>
        <w:t>.</w:t>
      </w:r>
    </w:p>
    <w:p w14:paraId="04DBFF31" w14:textId="77777777" w:rsidR="00AE5880" w:rsidRPr="001C4F93" w:rsidRDefault="00AE5880" w:rsidP="001C4F93">
      <w:pPr>
        <w:keepNext/>
        <w:spacing w:line="240" w:lineRule="auto"/>
        <w:contextualSpacing/>
      </w:pPr>
    </w:p>
    <w:p w14:paraId="4AE55060" w14:textId="4D7DFCD8" w:rsidR="00AD208F" w:rsidRDefault="00B62A8C"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can be seen in Figure </w:t>
      </w:r>
      <w:r w:rsidR="00AE5880">
        <w:rPr>
          <w:rFonts w:ascii="Times New Roman" w:hAnsi="Times New Roman" w:cs="Times New Roman"/>
          <w:sz w:val="24"/>
          <w:szCs w:val="24"/>
        </w:rPr>
        <w:t>4</w:t>
      </w:r>
      <w:r w:rsidR="00AE5880">
        <w:rPr>
          <w:rFonts w:ascii="Times New Roman" w:hAnsi="Times New Roman" w:cs="Times New Roman"/>
          <w:sz w:val="24"/>
          <w:szCs w:val="24"/>
        </w:rPr>
        <w:t xml:space="preserve"> </w:t>
      </w:r>
      <w:r>
        <w:rPr>
          <w:rFonts w:ascii="Times New Roman" w:hAnsi="Times New Roman" w:cs="Times New Roman"/>
          <w:sz w:val="24"/>
          <w:szCs w:val="24"/>
        </w:rPr>
        <w:t xml:space="preserve">above, the model predicts that participants should treat objects A-C equivalently during the BB experimental trials. In contrast, the model predicts that participants should treat object A as more of a blicket than objects B and C during </w:t>
      </w:r>
      <w:r w:rsidR="00AE5880">
        <w:rPr>
          <w:rFonts w:ascii="Times New Roman" w:hAnsi="Times New Roman" w:cs="Times New Roman"/>
          <w:sz w:val="24"/>
          <w:szCs w:val="24"/>
        </w:rPr>
        <w:t>the same trials</w:t>
      </w:r>
      <w:r>
        <w:rPr>
          <w:rFonts w:ascii="Times New Roman" w:hAnsi="Times New Roman" w:cs="Times New Roman"/>
          <w:sz w:val="24"/>
          <w:szCs w:val="24"/>
        </w:rPr>
        <w:t>. For the ISO</w:t>
      </w:r>
      <w:r w:rsidR="00AE5880">
        <w:rPr>
          <w:rFonts w:ascii="Times New Roman" w:hAnsi="Times New Roman" w:cs="Times New Roman"/>
          <w:sz w:val="24"/>
          <w:szCs w:val="24"/>
        </w:rPr>
        <w:t xml:space="preserve"> experimental</w:t>
      </w:r>
      <w:r>
        <w:rPr>
          <w:rFonts w:ascii="Times New Roman" w:hAnsi="Times New Roman" w:cs="Times New Roman"/>
          <w:sz w:val="24"/>
          <w:szCs w:val="24"/>
        </w:rPr>
        <w:t xml:space="preserve"> trials, the model predicts that participants should treat object A as less of a blicket than objects B and C during the ISO experimental trials.</w:t>
      </w:r>
      <w:r w:rsidR="00B94F79">
        <w:rPr>
          <w:rFonts w:ascii="Times New Roman" w:hAnsi="Times New Roman" w:cs="Times New Roman"/>
          <w:sz w:val="24"/>
          <w:szCs w:val="24"/>
        </w:rPr>
        <w:t xml:space="preserve"> </w:t>
      </w:r>
    </w:p>
    <w:p w14:paraId="6B0EF0D5" w14:textId="14948D47" w:rsidR="00AF76FC" w:rsidRPr="00EB6288" w:rsidRDefault="00021A1D" w:rsidP="00EB628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should be noted that the Bayesian and connectionist model make identical</w:t>
      </w:r>
      <w:r w:rsidR="00AE5880">
        <w:rPr>
          <w:rFonts w:ascii="Times New Roman" w:hAnsi="Times New Roman" w:cs="Times New Roman"/>
          <w:sz w:val="24"/>
          <w:szCs w:val="24"/>
        </w:rPr>
        <w:t xml:space="preserve"> qualitative</w:t>
      </w:r>
      <w:r>
        <w:rPr>
          <w:rFonts w:ascii="Times New Roman" w:hAnsi="Times New Roman" w:cs="Times New Roman"/>
          <w:sz w:val="24"/>
          <w:szCs w:val="24"/>
        </w:rPr>
        <w:t xml:space="preserve"> predictions for all the conditions and trials except for the BB control condition: the </w:t>
      </w:r>
      <w:r w:rsidR="000F223E">
        <w:rPr>
          <w:rFonts w:ascii="Times New Roman" w:hAnsi="Times New Roman" w:cs="Times New Roman"/>
          <w:sz w:val="24"/>
          <w:szCs w:val="24"/>
        </w:rPr>
        <w:t xml:space="preserve">simple </w:t>
      </w:r>
      <w:r>
        <w:rPr>
          <w:rFonts w:ascii="Times New Roman" w:hAnsi="Times New Roman" w:cs="Times New Roman"/>
          <w:sz w:val="24"/>
          <w:szCs w:val="24"/>
        </w:rPr>
        <w:t xml:space="preserve">connectionist model predicts that participants should treat objects A-D equivalently during this trial, whereas the simple Bayesian model predicts that participants should </w:t>
      </w:r>
      <w:r w:rsidR="000F223E">
        <w:rPr>
          <w:rFonts w:ascii="Times New Roman" w:hAnsi="Times New Roman" w:cs="Times New Roman"/>
          <w:sz w:val="24"/>
          <w:szCs w:val="24"/>
        </w:rPr>
        <w:t>only treat objects A-C equivalently but should be maximally confident that object D is a blicket.</w:t>
      </w:r>
      <w:r>
        <w:rPr>
          <w:rFonts w:ascii="Times New Roman" w:hAnsi="Times New Roman" w:cs="Times New Roman"/>
          <w:sz w:val="24"/>
          <w:szCs w:val="24"/>
        </w:rPr>
        <w:t xml:space="preserve"> Thus, it should be possible to determine which model participants relied on based on their performance </w:t>
      </w:r>
      <w:r w:rsidR="000F223E">
        <w:rPr>
          <w:rFonts w:ascii="Times New Roman" w:hAnsi="Times New Roman" w:cs="Times New Roman"/>
          <w:sz w:val="24"/>
          <w:szCs w:val="24"/>
        </w:rPr>
        <w:t>during the BB control condition. Interestingly,</w:t>
      </w:r>
      <w:r w:rsidR="008328D4">
        <w:rPr>
          <w:rFonts w:ascii="Times New Roman" w:hAnsi="Times New Roman" w:cs="Times New Roman"/>
          <w:sz w:val="24"/>
          <w:szCs w:val="24"/>
        </w:rPr>
        <w:t xml:space="preserve"> both</w:t>
      </w:r>
      <w:r w:rsidR="000F223E">
        <w:rPr>
          <w:rFonts w:ascii="Times New Roman" w:hAnsi="Times New Roman" w:cs="Times New Roman"/>
          <w:sz w:val="24"/>
          <w:szCs w:val="24"/>
        </w:rPr>
        <w:t xml:space="preserve"> models</w:t>
      </w:r>
      <w:r w:rsidR="008328D4">
        <w:rPr>
          <w:rFonts w:ascii="Times New Roman" w:hAnsi="Times New Roman" w:cs="Times New Roman"/>
          <w:sz w:val="24"/>
          <w:szCs w:val="24"/>
        </w:rPr>
        <w:t xml:space="preserve"> predict that participants’ treatment of the </w:t>
      </w:r>
      <w:r w:rsidR="008328D4">
        <w:rPr>
          <w:rFonts w:ascii="Times New Roman" w:hAnsi="Times New Roman" w:cs="Times New Roman"/>
          <w:sz w:val="24"/>
          <w:szCs w:val="24"/>
        </w:rPr>
        <w:lastRenderedPageBreak/>
        <w:t xml:space="preserve">redundant causes between the BB experimental and BB control trials should not differ. Likewise, both models </w:t>
      </w:r>
      <w:r w:rsidR="009F4DAB">
        <w:rPr>
          <w:rFonts w:ascii="Times New Roman" w:hAnsi="Times New Roman" w:cs="Times New Roman"/>
          <w:sz w:val="24"/>
          <w:szCs w:val="24"/>
        </w:rPr>
        <w:t xml:space="preserve">predict that participants’ treatment of the redundant causes between the BB main and ISO main conditions should not differ. Thus, the simple connectionist model and Bayesian model </w:t>
      </w:r>
      <w:r w:rsidR="007231FB">
        <w:rPr>
          <w:rFonts w:ascii="Times New Roman" w:hAnsi="Times New Roman" w:cs="Times New Roman"/>
          <w:sz w:val="24"/>
          <w:szCs w:val="24"/>
        </w:rPr>
        <w:t>do not predict BB reasoning</w:t>
      </w:r>
      <w:r w:rsidR="009F4DAB">
        <w:rPr>
          <w:rFonts w:ascii="Times New Roman" w:hAnsi="Times New Roman" w:cs="Times New Roman"/>
          <w:sz w:val="24"/>
          <w:szCs w:val="24"/>
        </w:rPr>
        <w:t xml:space="preserve"> according either to the new or old operationalization of BB reasoning.</w:t>
      </w:r>
      <w:r w:rsidR="008328D4">
        <w:rPr>
          <w:rFonts w:ascii="Times New Roman" w:hAnsi="Times New Roman" w:cs="Times New Roman"/>
          <w:sz w:val="24"/>
          <w:szCs w:val="24"/>
        </w:rPr>
        <w:t xml:space="preserve"> </w:t>
      </w:r>
      <w:r w:rsidR="00B94F79">
        <w:rPr>
          <w:rFonts w:ascii="Times New Roman" w:hAnsi="Times New Roman" w:cs="Times New Roman"/>
          <w:sz w:val="24"/>
          <w:szCs w:val="24"/>
        </w:rPr>
        <w:t xml:space="preserve">The present </w:t>
      </w:r>
      <w:r w:rsidR="007231FB">
        <w:rPr>
          <w:rFonts w:ascii="Times New Roman" w:hAnsi="Times New Roman" w:cs="Times New Roman"/>
          <w:sz w:val="24"/>
          <w:szCs w:val="24"/>
        </w:rPr>
        <w:t>study</w:t>
      </w:r>
      <w:r w:rsidR="008F4749">
        <w:rPr>
          <w:rFonts w:ascii="Times New Roman" w:hAnsi="Times New Roman" w:cs="Times New Roman"/>
          <w:sz w:val="24"/>
          <w:szCs w:val="24"/>
        </w:rPr>
        <w:t xml:space="preserve"> was</w:t>
      </w:r>
      <w:r w:rsidR="00B94F79">
        <w:rPr>
          <w:rFonts w:ascii="Times New Roman" w:hAnsi="Times New Roman" w:cs="Times New Roman"/>
          <w:sz w:val="24"/>
          <w:szCs w:val="24"/>
        </w:rPr>
        <w:t xml:space="preserve"> designed </w:t>
      </w:r>
      <w:r w:rsidR="008F4749">
        <w:rPr>
          <w:rFonts w:ascii="Times New Roman" w:hAnsi="Times New Roman" w:cs="Times New Roman"/>
          <w:sz w:val="24"/>
          <w:szCs w:val="24"/>
        </w:rPr>
        <w:t xml:space="preserve">to </w:t>
      </w:r>
      <w:r w:rsidR="009F4DAB">
        <w:rPr>
          <w:rFonts w:ascii="Times New Roman" w:hAnsi="Times New Roman" w:cs="Times New Roman"/>
          <w:sz w:val="24"/>
          <w:szCs w:val="24"/>
        </w:rPr>
        <w:t>test these predictions</w:t>
      </w:r>
      <w:r w:rsidR="00B94F79">
        <w:rPr>
          <w:rFonts w:ascii="Times New Roman" w:hAnsi="Times New Roman" w:cs="Times New Roman"/>
          <w:sz w:val="24"/>
          <w:szCs w:val="24"/>
        </w:rPr>
        <w:t>.</w:t>
      </w:r>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6B21223E"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r w:rsidR="00E15EAC">
        <w:rPr>
          <w:rFonts w:ascii="Times New Roman" w:hAnsi="Times New Roman" w:cs="Times New Roman"/>
          <w:sz w:val="24"/>
          <w:szCs w:val="24"/>
        </w:rPr>
        <w:t>for</w:t>
      </w:r>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r w:rsidR="00D87DB9">
        <w:rPr>
          <w:rFonts w:ascii="Times New Roman" w:hAnsi="Times New Roman" w:cs="Times New Roman"/>
          <w:sz w:val="24"/>
          <w:szCs w:val="24"/>
        </w:rPr>
        <w:t>such reasoning</w:t>
      </w:r>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r w:rsidR="00630896">
        <w:rPr>
          <w:rFonts w:ascii="Times New Roman" w:hAnsi="Times New Roman" w:cs="Times New Roman"/>
          <w:sz w:val="24"/>
          <w:szCs w:val="24"/>
        </w:rPr>
        <w:t>—</w:t>
      </w:r>
      <w:r w:rsidR="00D87DB9">
        <w:rPr>
          <w:rFonts w:ascii="Times New Roman" w:hAnsi="Times New Roman" w:cs="Times New Roman"/>
          <w:sz w:val="24"/>
          <w:szCs w:val="24"/>
        </w:rPr>
        <w:t xml:space="preserve">a Bayesian-inference mechanism or an </w:t>
      </w:r>
      <w:r w:rsidR="00630896">
        <w:rPr>
          <w:rFonts w:ascii="Times New Roman" w:hAnsi="Times New Roman" w:cs="Times New Roman"/>
          <w:sz w:val="24"/>
          <w:szCs w:val="24"/>
        </w:rPr>
        <w:t>associative-learning</w:t>
      </w:r>
      <w:r w:rsidR="00D87DB9">
        <w:rPr>
          <w:rFonts w:ascii="Times New Roman" w:hAnsi="Times New Roman" w:cs="Times New Roman"/>
          <w:sz w:val="24"/>
          <w:szCs w:val="24"/>
        </w:rPr>
        <w:t xml:space="preserve"> mechanism—</w:t>
      </w:r>
      <w:r w:rsidR="003E2AFF">
        <w:rPr>
          <w:rFonts w:ascii="Times New Roman" w:hAnsi="Times New Roman" w:cs="Times New Roman"/>
          <w:sz w:val="24"/>
          <w:szCs w:val="24"/>
        </w:rPr>
        <w:t xml:space="preserve">best </w:t>
      </w:r>
      <w:r w:rsidR="00D87DB9">
        <w:rPr>
          <w:rFonts w:ascii="Times New Roman" w:hAnsi="Times New Roman" w:cs="Times New Roman"/>
          <w:sz w:val="24"/>
          <w:szCs w:val="24"/>
        </w:rPr>
        <w:t>explained</w:t>
      </w:r>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r w:rsidR="00CD64E4">
        <w:rPr>
          <w:rFonts w:ascii="Times New Roman" w:hAnsi="Times New Roman" w:cs="Times New Roman"/>
          <w:sz w:val="24"/>
          <w:szCs w:val="24"/>
        </w:rPr>
        <w:t>activated the machine</w:t>
      </w:r>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r w:rsidR="00CD64E4">
        <w:rPr>
          <w:rFonts w:ascii="Times New Roman" w:hAnsi="Times New Roman" w:cs="Times New Roman"/>
          <w:sz w:val="24"/>
          <w:szCs w:val="24"/>
        </w:rPr>
        <w:t>“</w:t>
      </w:r>
      <w:r w:rsidR="00153777">
        <w:rPr>
          <w:rFonts w:ascii="Times New Roman" w:hAnsi="Times New Roman" w:cs="Times New Roman"/>
          <w:sz w:val="24"/>
          <w:szCs w:val="24"/>
        </w:rPr>
        <w:t>blickets</w:t>
      </w:r>
      <w:r w:rsidR="00CD64E4">
        <w:rPr>
          <w:rFonts w:ascii="Times New Roman" w:hAnsi="Times New Roman" w:cs="Times New Roman"/>
          <w:sz w:val="24"/>
          <w:szCs w:val="24"/>
        </w:rPr>
        <w:t>”</w:t>
      </w:r>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lastRenderedPageBreak/>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2DAA26B2"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 xml:space="preserve">control trials)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w:t>
      </w:r>
      <w:r>
        <w:rPr>
          <w:rFonts w:ascii="Times New Roman" w:hAnsi="Times New Roman" w:cs="Times New Roman"/>
          <w:sz w:val="24"/>
          <w:szCs w:val="24"/>
        </w:rPr>
        <w:lastRenderedPageBreak/>
        <w:t xml:space="preserve">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C680C8F"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w:t>
      </w:r>
      <w:r w:rsidR="003F082D">
        <w:rPr>
          <w:rFonts w:ascii="Times New Roman" w:hAnsi="Times New Roman" w:cs="Times New Roman"/>
          <w:sz w:val="24"/>
          <w:szCs w:val="24"/>
        </w:rPr>
        <w:lastRenderedPageBreak/>
        <w:t>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2FB1715E"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BB experimental event)</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4E3266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238A0655" w14:textId="59C77367" w:rsidR="00D60BFD" w:rsidRDefault="00664E73" w:rsidP="00DC4702">
      <w:pPr>
        <w:keepNext/>
        <w:spacing w:line="240" w:lineRule="auto"/>
        <w:contextualSpacing/>
        <w:rPr>
          <w:rFonts w:ascii="Times New Roman" w:hAnsi="Times New Roman" w:cs="Times New Roman"/>
          <w:sz w:val="20"/>
          <w:szCs w:val="20"/>
        </w:rPr>
      </w:pPr>
      <w:r>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0" w:author="Benton, Deon" w:date="2023-03-21T13:18:00Z">
        <w:r w:rsidR="00CB32D0">
          <w:rPr>
            <w:rFonts w:ascii="Times New Roman" w:hAnsi="Times New Roman" w:cs="Times New Roman"/>
            <w:sz w:val="20"/>
            <w:szCs w:val="20"/>
          </w:rPr>
          <w:t>“</w:t>
        </w:r>
      </w:ins>
      <w:proofErr w:type="spellStart"/>
      <w:r w:rsidR="00067247" w:rsidRPr="00DC4702">
        <w:rPr>
          <w:rFonts w:ascii="Times New Roman" w:hAnsi="Times New Roman" w:cs="Times New Roman"/>
          <w:sz w:val="20"/>
          <w:szCs w:val="20"/>
        </w:rPr>
        <w:t>eventType</w:t>
      </w:r>
      <w:proofErr w:type="spellEnd"/>
      <w:ins w:id="1" w:author="Benton, Deon"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48F918D0"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5 shows the results for this experiment. The dependent measure was the number of times that participants responded “Yes” to the “Is this a blicket” question. Thus, across two trials, the maximum number of times that a participant could respond “Yes” was 2; the minimum </w:t>
      </w:r>
      <w:r w:rsidR="00A45E22">
        <w:rPr>
          <w:rFonts w:ascii="Times New Roman" w:hAnsi="Times New Roman" w:cs="Times New Roman"/>
          <w:bCs/>
          <w:sz w:val="24"/>
          <w:szCs w:val="24"/>
        </w:rPr>
        <w:lastRenderedPageBreak/>
        <w:t xml:space="preserve">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Using this dependent measure, the data were entered into a four-way linear model with Age (5-year-olds vs. 6-year-olds) and Condition (BB vs. ISO) as the between-subjects factor</w:t>
      </w:r>
      <w:r w:rsidR="00095310">
        <w:rPr>
          <w:rFonts w:ascii="Times New Roman" w:hAnsi="Times New Roman" w:cs="Times New Roman"/>
          <w:bCs/>
          <w:sz w:val="24"/>
          <w:szCs w:val="24"/>
        </w:rPr>
        <w:t>s</w:t>
      </w:r>
      <w:r w:rsidR="00A45E22">
        <w:rPr>
          <w:rFonts w:ascii="Times New Roman" w:hAnsi="Times New Roman" w:cs="Times New Roman"/>
          <w:bCs/>
          <w:sz w:val="24"/>
          <w:szCs w:val="24"/>
        </w:rPr>
        <w:t xml:space="preserve"> and Trial Type (experimental vs. control) and Objects (A vs. B vs. C vs. D) as the within-</w:t>
      </w:r>
      <w:proofErr w:type="gramStart"/>
      <w:r w:rsidR="00A45E22">
        <w:rPr>
          <w:rFonts w:ascii="Times New Roman" w:hAnsi="Times New Roman" w:cs="Times New Roman"/>
          <w:bCs/>
          <w:sz w:val="24"/>
          <w:szCs w:val="24"/>
        </w:rPr>
        <w:t>subjects</w:t>
      </w:r>
      <w:proofErr w:type="gramEnd"/>
      <w:r w:rsidR="00A45E22">
        <w:rPr>
          <w:rFonts w:ascii="Times New Roman" w:hAnsi="Times New Roman" w:cs="Times New Roman"/>
          <w:bCs/>
          <w:sz w:val="24"/>
          <w:szCs w:val="24"/>
        </w:rPr>
        <w:t xml:space="preserve"> factors. </w:t>
      </w:r>
      <w:r w:rsidR="00A45E22">
        <w:rPr>
          <w:rFonts w:ascii="Times New Roman" w:hAnsi="Times New Roman" w:cs="Times New Roman"/>
          <w:sz w:val="24"/>
          <w:szCs w:val="24"/>
        </w:rPr>
        <w:t xml:space="preserve">This analysis revealed a main effect of Condition,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9.21</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w:t>
      </w:r>
      <w:r w:rsidR="00F8129A">
        <w:rPr>
          <w:rFonts w:ascii="Times New Roman" w:hAnsi="Times New Roman" w:cs="Times New Roman"/>
          <w:sz w:val="24"/>
          <w:szCs w:val="24"/>
        </w:rPr>
        <w:t>5</w:t>
      </w:r>
      <w:r w:rsidR="00A45E22">
        <w:rPr>
          <w:rFonts w:ascii="Times New Roman" w:hAnsi="Times New Roman" w:cs="Times New Roman"/>
          <w:sz w:val="24"/>
          <w:szCs w:val="24"/>
        </w:rPr>
        <w:t xml:space="preserve">, a main effect of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8.</w:t>
      </w:r>
      <w:r w:rsidR="00F8129A">
        <w:rPr>
          <w:rFonts w:ascii="Times New Roman" w:hAnsi="Times New Roman" w:cs="Times New Roman"/>
          <w:sz w:val="24"/>
          <w:szCs w:val="24"/>
        </w:rPr>
        <w:t>78</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 and a main effect of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8129A">
        <w:rPr>
          <w:rFonts w:ascii="Times New Roman" w:hAnsi="Times New Roman" w:cs="Times New Roman"/>
          <w:sz w:val="24"/>
          <w:szCs w:val="24"/>
        </w:rPr>
        <w:t>97</w:t>
      </w:r>
      <w:r w:rsidR="00A45E22">
        <w:rPr>
          <w:rFonts w:ascii="Times New Roman" w:hAnsi="Times New Roman" w:cs="Times New Roman"/>
          <w:sz w:val="24"/>
          <w:szCs w:val="24"/>
        </w:rPr>
        <w:t xml:space="preserve">) = </w:t>
      </w:r>
      <w:r w:rsidR="00F8129A">
        <w:rPr>
          <w:rFonts w:ascii="Times New Roman" w:hAnsi="Times New Roman" w:cs="Times New Roman"/>
          <w:sz w:val="24"/>
          <w:szCs w:val="24"/>
        </w:rPr>
        <w:t>13.29</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 xml:space="preserve">&lt; .001.These significant main effects were qualified by a significant two-way interaction between Condition and Objects, </w:t>
      </w:r>
      <w:r w:rsidR="00A45E22">
        <w:rPr>
          <w:rFonts w:ascii="Times New Roman" w:hAnsi="Times New Roman" w:cs="Times New Roman"/>
          <w:i/>
          <w:iCs/>
          <w:sz w:val="24"/>
          <w:szCs w:val="24"/>
        </w:rPr>
        <w:t>F</w:t>
      </w:r>
      <w:r w:rsidR="00A45E22">
        <w:rPr>
          <w:rFonts w:ascii="Times New Roman" w:hAnsi="Times New Roman" w:cs="Times New Roman"/>
          <w:sz w:val="24"/>
          <w:szCs w:val="24"/>
        </w:rPr>
        <w:t>(3, 3</w:t>
      </w:r>
      <w:r w:rsidR="00F8129A">
        <w:rPr>
          <w:rFonts w:ascii="Times New Roman" w:hAnsi="Times New Roman" w:cs="Times New Roman"/>
          <w:sz w:val="24"/>
          <w:szCs w:val="24"/>
        </w:rPr>
        <w:t>97</w:t>
      </w:r>
      <w:r w:rsidR="00A45E22">
        <w:rPr>
          <w:rFonts w:ascii="Times New Roman" w:hAnsi="Times New Roman" w:cs="Times New Roman"/>
          <w:sz w:val="24"/>
          <w:szCs w:val="24"/>
        </w:rPr>
        <w:t>) = 24.</w:t>
      </w:r>
      <w:r w:rsidR="00F8129A">
        <w:rPr>
          <w:rFonts w:ascii="Times New Roman" w:hAnsi="Times New Roman" w:cs="Times New Roman"/>
          <w:sz w:val="24"/>
          <w:szCs w:val="24"/>
        </w:rPr>
        <w:t>72</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w:t>
      </w:r>
      <w:r w:rsidR="00FE63EF">
        <w:rPr>
          <w:rFonts w:ascii="Times New Roman" w:hAnsi="Times New Roman" w:cs="Times New Roman"/>
          <w:sz w:val="24"/>
          <w:szCs w:val="24"/>
        </w:rPr>
        <w:t xml:space="preserve"> and</w:t>
      </w:r>
      <w:r w:rsidR="00A45E22">
        <w:rPr>
          <w:rFonts w:ascii="Times New Roman" w:hAnsi="Times New Roman" w:cs="Times New Roman"/>
          <w:sz w:val="24"/>
          <w:szCs w:val="24"/>
        </w:rPr>
        <w:t xml:space="preserve"> a significant two-way interaction between Condition and Trial Type, </w:t>
      </w:r>
      <w:r w:rsidR="00A45E22">
        <w:rPr>
          <w:rFonts w:ascii="Times New Roman" w:hAnsi="Times New Roman" w:cs="Times New Roman"/>
          <w:i/>
          <w:iCs/>
          <w:sz w:val="24"/>
          <w:szCs w:val="24"/>
        </w:rPr>
        <w:t>F</w:t>
      </w:r>
      <w:r w:rsidR="00A45E22">
        <w:rPr>
          <w:rFonts w:ascii="Times New Roman" w:hAnsi="Times New Roman" w:cs="Times New Roman"/>
          <w:sz w:val="24"/>
          <w:szCs w:val="24"/>
        </w:rPr>
        <w:t>(1, 3</w:t>
      </w:r>
      <w:r w:rsidR="00FE63EF">
        <w:rPr>
          <w:rFonts w:ascii="Times New Roman" w:hAnsi="Times New Roman" w:cs="Times New Roman"/>
          <w:sz w:val="24"/>
          <w:szCs w:val="24"/>
        </w:rPr>
        <w:t>97</w:t>
      </w:r>
      <w:r w:rsidR="00A45E22">
        <w:rPr>
          <w:rFonts w:ascii="Times New Roman" w:hAnsi="Times New Roman" w:cs="Times New Roman"/>
          <w:sz w:val="24"/>
          <w:szCs w:val="24"/>
        </w:rPr>
        <w:t>) = 5.</w:t>
      </w:r>
      <w:r w:rsidR="00FE63EF">
        <w:rPr>
          <w:rFonts w:ascii="Times New Roman" w:hAnsi="Times New Roman" w:cs="Times New Roman"/>
          <w:sz w:val="24"/>
          <w:szCs w:val="24"/>
        </w:rPr>
        <w:t>47</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FE63EF">
        <w:rPr>
          <w:rFonts w:ascii="Times New Roman" w:hAnsi="Times New Roman" w:cs="Times New Roman"/>
          <w:sz w:val="24"/>
          <w:szCs w:val="24"/>
        </w:rPr>
        <w:t>= .02</w:t>
      </w:r>
      <w:r w:rsidR="00A45E22">
        <w:rPr>
          <w:rFonts w:ascii="Times New Roman" w:hAnsi="Times New Roman" w:cs="Times New Roman"/>
          <w:sz w:val="24"/>
          <w:szCs w:val="24"/>
        </w:rPr>
        <w:t xml:space="preserve">. These two-way interactions were further qualified by a significant three-way interaction between Condition, Objects, and Trial Type, </w:t>
      </w:r>
      <w:proofErr w:type="gramStart"/>
      <w:r w:rsidR="00A45E22">
        <w:rPr>
          <w:rFonts w:ascii="Times New Roman" w:hAnsi="Times New Roman" w:cs="Times New Roman"/>
          <w:i/>
          <w:iCs/>
          <w:sz w:val="24"/>
          <w:szCs w:val="24"/>
        </w:rPr>
        <w:t>F</w:t>
      </w:r>
      <w:r w:rsidR="00A45E22">
        <w:rPr>
          <w:rFonts w:ascii="Times New Roman" w:hAnsi="Times New Roman" w:cs="Times New Roman"/>
          <w:sz w:val="24"/>
          <w:szCs w:val="24"/>
        </w:rPr>
        <w:t>(</w:t>
      </w:r>
      <w:proofErr w:type="gramEnd"/>
      <w:r w:rsidR="00A45E22">
        <w:rPr>
          <w:rFonts w:ascii="Times New Roman" w:hAnsi="Times New Roman" w:cs="Times New Roman"/>
          <w:sz w:val="24"/>
          <w:szCs w:val="24"/>
        </w:rPr>
        <w:t>2, 3</w:t>
      </w:r>
      <w:r w:rsidR="002D37E8">
        <w:rPr>
          <w:rFonts w:ascii="Times New Roman" w:hAnsi="Times New Roman" w:cs="Times New Roman"/>
          <w:sz w:val="24"/>
          <w:szCs w:val="24"/>
        </w:rPr>
        <w:t>97</w:t>
      </w:r>
      <w:r w:rsidR="00A45E22">
        <w:rPr>
          <w:rFonts w:ascii="Times New Roman" w:hAnsi="Times New Roman" w:cs="Times New Roman"/>
          <w:sz w:val="24"/>
          <w:szCs w:val="24"/>
        </w:rPr>
        <w:t xml:space="preserve">) = </w:t>
      </w:r>
      <w:r w:rsidR="002D37E8">
        <w:rPr>
          <w:rFonts w:ascii="Times New Roman" w:hAnsi="Times New Roman" w:cs="Times New Roman"/>
          <w:sz w:val="24"/>
          <w:szCs w:val="24"/>
        </w:rPr>
        <w:t>21.05</w:t>
      </w:r>
      <w:r w:rsidR="00A45E22">
        <w:rPr>
          <w:rFonts w:ascii="Times New Roman" w:hAnsi="Times New Roman" w:cs="Times New Roman"/>
          <w:sz w:val="24"/>
          <w:szCs w:val="24"/>
        </w:rPr>
        <w:t xml:space="preserve">, </w:t>
      </w:r>
      <w:r w:rsidR="00A45E22">
        <w:rPr>
          <w:rFonts w:ascii="Times New Roman" w:hAnsi="Times New Roman" w:cs="Times New Roman"/>
          <w:i/>
          <w:iCs/>
          <w:sz w:val="24"/>
          <w:szCs w:val="24"/>
        </w:rPr>
        <w:t xml:space="preserve">p </w:t>
      </w:r>
      <w:r w:rsidR="00A45E22">
        <w:rPr>
          <w:rFonts w:ascii="Times New Roman" w:hAnsi="Times New Roman" w:cs="Times New Roman"/>
          <w:sz w:val="24"/>
          <w:szCs w:val="24"/>
        </w:rPr>
        <w:t>&lt; .001. This three-way interaction is shown in Figure 3.</w:t>
      </w:r>
      <w:r w:rsidR="002D37E8">
        <w:rPr>
          <w:rFonts w:ascii="Times New Roman" w:hAnsi="Times New Roman" w:cs="Times New Roman"/>
          <w:sz w:val="24"/>
          <w:szCs w:val="24"/>
        </w:rPr>
        <w:t xml:space="preserve"> </w:t>
      </w:r>
      <w:r w:rsidR="00FE63EF">
        <w:rPr>
          <w:rFonts w:ascii="Times New Roman" w:hAnsi="Times New Roman" w:cs="Times New Roman"/>
          <w:sz w:val="24"/>
          <w:szCs w:val="24"/>
        </w:rPr>
        <w:t>Given that age did not factor significantly into any of the main effects or interactions, we collapsed across age for all subsequent analyses.</w:t>
      </w:r>
    </w:p>
    <w:p w14:paraId="3E92C5AD" w14:textId="609D0359" w:rsidR="00A45E22"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separate one-way linear models for the main and control trials within the BB and ISO conditions. The Objects factor was treated as the sole within-subjects factor in these follow-up analyses. The first one-way linear model for the control trials within the BB condition did not reveal a significant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3, 1</w:t>
      </w:r>
      <w:r w:rsidR="00D34C19">
        <w:rPr>
          <w:rFonts w:ascii="Times New Roman" w:hAnsi="Times New Roman" w:cs="Times New Roman"/>
          <w:sz w:val="24"/>
          <w:szCs w:val="24"/>
        </w:rPr>
        <w:t>20</w:t>
      </w:r>
      <w:r>
        <w:rPr>
          <w:rFonts w:ascii="Times New Roman" w:hAnsi="Times New Roman" w:cs="Times New Roman"/>
          <w:sz w:val="24"/>
          <w:szCs w:val="24"/>
        </w:rPr>
        <w:t>) = 0.2</w:t>
      </w:r>
      <w:r w:rsidR="00D34C19">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.8</w:t>
      </w:r>
      <w:r w:rsidR="00D34C19">
        <w:rPr>
          <w:rFonts w:ascii="Times New Roman" w:hAnsi="Times New Roman" w:cs="Times New Roman"/>
          <w:sz w:val="24"/>
          <w:szCs w:val="24"/>
        </w:rPr>
        <w:t>8</w:t>
      </w:r>
      <w:r>
        <w:rPr>
          <w:rFonts w:ascii="Times New Roman" w:hAnsi="Times New Roman" w:cs="Times New Roman"/>
          <w:sz w:val="24"/>
          <w:szCs w:val="24"/>
        </w:rPr>
        <w:t>. This means that participants treated the objects similarly during the control trials of the BB condition</w:t>
      </w:r>
      <w:r w:rsidR="00D34C19">
        <w:rPr>
          <w:rFonts w:ascii="Times New Roman" w:hAnsi="Times New Roman" w:cs="Times New Roman"/>
          <w:sz w:val="24"/>
          <w:szCs w:val="24"/>
        </w:rPr>
        <w:t>. These results qualitatively match the predictions of the connectionist model but not the predictions of the Bayesian model</w:t>
      </w:r>
      <w:r>
        <w:rPr>
          <w:rFonts w:ascii="Times New Roman" w:hAnsi="Times New Roman" w:cs="Times New Roman"/>
          <w:sz w:val="24"/>
          <w:szCs w:val="24"/>
        </w:rPr>
        <w:t xml:space="preserve">. In contrast, the second one-way linear model for the main trials within the BB condition revealed a significant main effect of Objects,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84) = </w:t>
      </w:r>
      <w:r w:rsidR="00850365">
        <w:rPr>
          <w:rFonts w:ascii="Times New Roman" w:hAnsi="Times New Roman" w:cs="Times New Roman"/>
          <w:sz w:val="24"/>
          <w:szCs w:val="24"/>
        </w:rPr>
        <w:t>11.04</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sidR="00850365">
        <w:rPr>
          <w:rFonts w:ascii="Times New Roman" w:hAnsi="Times New Roman" w:cs="Times New Roman"/>
          <w:sz w:val="24"/>
          <w:szCs w:val="24"/>
        </w:rPr>
        <w:t>&lt;</w:t>
      </w:r>
      <w:r>
        <w:rPr>
          <w:rFonts w:ascii="Times New Roman" w:hAnsi="Times New Roman" w:cs="Times New Roman"/>
          <w:sz w:val="24"/>
          <w:szCs w:val="24"/>
        </w:rPr>
        <w:t xml:space="preserve"> .001.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.2</w:t>
      </w:r>
      <w:r w:rsidR="00850365">
        <w:rPr>
          <w:rFonts w:ascii="Times New Roman" w:hAnsi="Times New Roman" w:cs="Times New Roman"/>
          <w:sz w:val="24"/>
          <w:szCs w:val="24"/>
        </w:rPr>
        <w:t>1</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850365">
        <w:rPr>
          <w:rFonts w:ascii="Times New Roman" w:hAnsi="Times New Roman" w:cs="Times New Roman"/>
          <w:sz w:val="24"/>
          <w:szCs w:val="24"/>
        </w:rPr>
        <w:t>3</w:t>
      </w:r>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27) = 4.</w:t>
      </w:r>
      <w:r w:rsidR="00850365">
        <w:rPr>
          <w:rFonts w:ascii="Times New Roman" w:hAnsi="Times New Roman" w:cs="Times New Roman"/>
          <w:sz w:val="24"/>
          <w:szCs w:val="24"/>
        </w:rPr>
        <w:t>70</w:t>
      </w:r>
      <w:r>
        <w:rPr>
          <w:rFonts w:ascii="Times New Roman" w:hAnsi="Times New Roman" w:cs="Times New Roman"/>
          <w:sz w:val="24"/>
          <w:szCs w:val="24"/>
        </w:rPr>
        <w:t xml:space="preserve">, </w:t>
      </w:r>
      <w:r>
        <w:rPr>
          <w:rFonts w:ascii="Times New Roman" w:hAnsi="Times New Roman" w:cs="Times New Roman"/>
          <w:i/>
          <w:iCs/>
          <w:sz w:val="24"/>
          <w:szCs w:val="24"/>
        </w:rPr>
        <w:t>p&lt;</w:t>
      </w:r>
      <w:r>
        <w:rPr>
          <w:rFonts w:ascii="Times New Roman" w:hAnsi="Times New Roman" w:cs="Times New Roman"/>
          <w:sz w:val="24"/>
          <w:szCs w:val="24"/>
        </w:rPr>
        <w:t xml:space="preserve"> </w:t>
      </w:r>
      <w:r>
        <w:rPr>
          <w:rFonts w:ascii="Times New Roman" w:hAnsi="Times New Roman" w:cs="Times New Roman"/>
          <w:sz w:val="24"/>
          <w:szCs w:val="24"/>
        </w:rPr>
        <w:lastRenderedPageBreak/>
        <w:t>.001,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w:t>
      </w:r>
      <w:r w:rsidR="00E75262">
        <w:rPr>
          <w:rFonts w:ascii="Times New Roman" w:hAnsi="Times New Roman" w:cs="Times New Roman"/>
          <w:sz w:val="24"/>
          <w:szCs w:val="24"/>
        </w:rPr>
        <w:t xml:space="preserve">Participants treated objects B and C equivalently, </w:t>
      </w:r>
      <w:proofErr w:type="gramStart"/>
      <w:r w:rsidR="00E75262">
        <w:rPr>
          <w:rFonts w:ascii="Times New Roman" w:hAnsi="Times New Roman" w:cs="Times New Roman"/>
          <w:i/>
          <w:iCs/>
          <w:sz w:val="24"/>
          <w:szCs w:val="24"/>
        </w:rPr>
        <w:t>t</w:t>
      </w:r>
      <w:r w:rsidR="00E75262">
        <w:rPr>
          <w:rFonts w:ascii="Times New Roman" w:hAnsi="Times New Roman" w:cs="Times New Roman"/>
          <w:sz w:val="24"/>
          <w:szCs w:val="24"/>
        </w:rPr>
        <w:t>(</w:t>
      </w:r>
      <w:proofErr w:type="gramEnd"/>
      <w:r w:rsidR="00E75262">
        <w:rPr>
          <w:rFonts w:ascii="Times New Roman" w:hAnsi="Times New Roman" w:cs="Times New Roman"/>
          <w:sz w:val="24"/>
          <w:szCs w:val="24"/>
        </w:rPr>
        <w:t xml:space="preserve">27) = -0.72, </w:t>
      </w:r>
      <w:r w:rsidR="00E75262">
        <w:rPr>
          <w:rFonts w:ascii="Times New Roman" w:hAnsi="Times New Roman" w:cs="Times New Roman"/>
          <w:i/>
          <w:iCs/>
          <w:sz w:val="24"/>
          <w:szCs w:val="24"/>
        </w:rPr>
        <w:t xml:space="preserve">p </w:t>
      </w:r>
      <w:r w:rsidR="00E75262">
        <w:rPr>
          <w:rFonts w:ascii="Times New Roman" w:hAnsi="Times New Roman" w:cs="Times New Roman"/>
          <w:sz w:val="24"/>
          <w:szCs w:val="24"/>
        </w:rPr>
        <w:t>= .48.</w:t>
      </w:r>
    </w:p>
    <w:p w14:paraId="42834ED3" w14:textId="6B70DBBF"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both </w:t>
      </w:r>
      <w:r>
        <w:rPr>
          <w:rFonts w:ascii="Times New Roman" w:hAnsi="Times New Roman" w:cs="Times New Roman"/>
          <w:i/>
          <w:iCs/>
          <w:sz w:val="24"/>
          <w:szCs w:val="24"/>
        </w:rPr>
        <w:t>F</w:t>
      </w:r>
      <w:r w:rsidRPr="005725C9">
        <w:rPr>
          <w:rFonts w:ascii="Times New Roman" w:hAnsi="Times New Roman" w:cs="Times New Roman"/>
          <w:sz w:val="24"/>
          <w:szCs w:val="24"/>
        </w:rPr>
        <w:t xml:space="preserve">’s </w:t>
      </w:r>
      <w:r>
        <w:rPr>
          <w:rFonts w:ascii="Times New Roman" w:hAnsi="Times New Roman" w:cs="Times New Roman"/>
          <w:sz w:val="24"/>
          <w:szCs w:val="24"/>
        </w:rPr>
        <w:t>&gt; 2</w:t>
      </w:r>
      <w:r w:rsidR="00BB6E2B">
        <w:rPr>
          <w:rFonts w:ascii="Times New Roman" w:hAnsi="Times New Roman" w:cs="Times New Roman"/>
          <w:sz w:val="24"/>
          <w:szCs w:val="24"/>
        </w:rPr>
        <w:t>2.76</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.001.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xml:space="preserve">  during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 and object  D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r w:rsidR="00061E18">
        <w:rPr>
          <w:rFonts w:ascii="Times New Roman" w:hAnsi="Times New Roman" w:cs="Times New Roman"/>
          <w:sz w:val="24"/>
          <w:szCs w:val="24"/>
        </w:rPr>
        <w:t>Considered together, these data are qualitatively most consistent with the predictions of the connectionist but not the Bayesian model</w:t>
      </w:r>
      <w:r w:rsidR="00AB5FD8">
        <w:rPr>
          <w:rFonts w:ascii="Times New Roman" w:hAnsi="Times New Roman" w:cs="Times New Roman"/>
          <w:sz w:val="24"/>
          <w:szCs w:val="24"/>
        </w:rPr>
        <w:t xml:space="preserve"> (see </w:t>
      </w:r>
      <w:r w:rsidR="00EF4C16">
        <w:rPr>
          <w:rFonts w:ascii="Times New Roman" w:hAnsi="Times New Roman" w:cs="Times New Roman"/>
          <w:sz w:val="24"/>
          <w:szCs w:val="24"/>
        </w:rPr>
        <w:t>Figure 6A-C</w:t>
      </w:r>
      <w:r w:rsidR="00D2648A">
        <w:rPr>
          <w:rFonts w:ascii="Times New Roman" w:hAnsi="Times New Roman" w:cs="Times New Roman"/>
          <w:sz w:val="24"/>
          <w:szCs w:val="24"/>
        </w:rPr>
        <w:t xml:space="preserve"> for </w:t>
      </w:r>
      <w:proofErr w:type="gramStart"/>
      <w:r w:rsidR="00D2648A">
        <w:rPr>
          <w:rFonts w:ascii="Times New Roman" w:hAnsi="Times New Roman" w:cs="Times New Roman"/>
          <w:sz w:val="24"/>
          <w:szCs w:val="24"/>
        </w:rPr>
        <w:t>a  visualization</w:t>
      </w:r>
      <w:proofErr w:type="gramEnd"/>
      <w:r w:rsidR="00D2648A">
        <w:rPr>
          <w:rFonts w:ascii="Times New Roman" w:hAnsi="Times New Roman" w:cs="Times New Roman"/>
          <w:sz w:val="24"/>
          <w:szCs w:val="24"/>
        </w:rPr>
        <w:t xml:space="preserve"> of this fit</w:t>
      </w:r>
      <w:ins w:id="2" w:author="Benton, Deon" w:date="2023-03-28T14:23:00Z">
        <w:r w:rsidR="00AB5FD8">
          <w:rPr>
            <w:rFonts w:ascii="Times New Roman" w:hAnsi="Times New Roman" w:cs="Times New Roman"/>
            <w:sz w:val="24"/>
            <w:szCs w:val="24"/>
          </w:rPr>
          <w:t>).</w:t>
        </w:r>
      </w:ins>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1C3AB4A6" w:rsidR="001E7455" w:rsidRPr="00414F15" w:rsidRDefault="001E7455" w:rsidP="006F5E6F">
      <w:pPr>
        <w:spacing w:line="480" w:lineRule="auto"/>
        <w:ind w:firstLine="720"/>
        <w:contextualSpacing/>
        <w:rPr>
          <w:ins w:id="3" w:author="Benton, Deon" w:date="2023-03-21T14:27:00Z"/>
          <w:rFonts w:ascii="Times New Roman" w:hAnsi="Times New Roman" w:cs="Times New Roman"/>
          <w:sz w:val="24"/>
          <w:szCs w:val="24"/>
        </w:rPr>
      </w:pPr>
      <w:ins w:id="4" w:author="Benton, Deon" w:date="2023-03-21T14:27:00Z">
        <w:r>
          <w:rPr>
            <w:rFonts w:ascii="Times New Roman" w:hAnsi="Times New Roman" w:cs="Times New Roman"/>
            <w:sz w:val="24"/>
            <w:szCs w:val="24"/>
          </w:rPr>
          <w:t>To examine whether there was evidence of BB reasoning according to the new operationalization of BB reasoning</w:t>
        </w:r>
      </w:ins>
      <w:ins w:id="5" w:author="detbenton1991@gmail.com" w:date="2023-03-22T21:26:00Z">
        <w:r w:rsidR="007636C2">
          <w:rPr>
            <w:rFonts w:ascii="Times New Roman" w:hAnsi="Times New Roman" w:cs="Times New Roman"/>
            <w:sz w:val="24"/>
            <w:szCs w:val="24"/>
          </w:rPr>
          <w:t xml:space="preserve">, </w:t>
        </w:r>
      </w:ins>
      <w:ins w:id="6" w:author="Benton, Deon" w:date="2023-03-21T14:27:00Z">
        <w:r>
          <w:rPr>
            <w:rFonts w:ascii="Times New Roman" w:hAnsi="Times New Roman" w:cs="Times New Roman"/>
            <w:sz w:val="24"/>
            <w:szCs w:val="24"/>
          </w:rPr>
          <w:t>data for the redundant causes within the BB experimental and control conditions were entered into a t</w:t>
        </w:r>
      </w:ins>
      <w:ins w:id="7" w:author="detbenton1991@gmail.com" w:date="2023-03-22T22:20:00Z">
        <w:r w:rsidR="00415CC9">
          <w:rPr>
            <w:rFonts w:ascii="Times New Roman" w:hAnsi="Times New Roman" w:cs="Times New Roman"/>
            <w:sz w:val="24"/>
            <w:szCs w:val="24"/>
          </w:rPr>
          <w:t>hree</w:t>
        </w:r>
      </w:ins>
      <w:ins w:id="8" w:author="Benton, Deon" w:date="2023-03-21T14:27:00Z">
        <w:r>
          <w:rPr>
            <w:rFonts w:ascii="Times New Roman" w:hAnsi="Times New Roman" w:cs="Times New Roman"/>
            <w:sz w:val="24"/>
            <w:szCs w:val="24"/>
          </w:rPr>
          <w:t xml:space="preserve">-way linear model with </w:t>
        </w:r>
      </w:ins>
      <w:ins w:id="9" w:author="detbenton1991@gmail.com" w:date="2023-03-22T22:20:00Z">
        <w:r w:rsidR="00931815">
          <w:rPr>
            <w:rFonts w:ascii="Times New Roman" w:hAnsi="Times New Roman" w:cs="Times New Roman"/>
            <w:sz w:val="24"/>
            <w:szCs w:val="24"/>
          </w:rPr>
          <w:t>Age (5</w:t>
        </w:r>
      </w:ins>
      <w:ins w:id="10" w:author="detbenton1991@gmail.com" w:date="2023-03-22T22:21:00Z">
        <w:r w:rsidR="00931815">
          <w:rPr>
            <w:rFonts w:ascii="Times New Roman" w:hAnsi="Times New Roman" w:cs="Times New Roman"/>
            <w:sz w:val="24"/>
            <w:szCs w:val="24"/>
          </w:rPr>
          <w:t xml:space="preserve">-year-olds vs. 6-year-olds) as the between-subjects factor and </w:t>
        </w:r>
      </w:ins>
      <w:ins w:id="11" w:author="Benton, Deon" w:date="2023-03-21T14:27:00Z">
        <w:r>
          <w:rPr>
            <w:rFonts w:ascii="Times New Roman" w:hAnsi="Times New Roman" w:cs="Times New Roman"/>
            <w:sz w:val="24"/>
            <w:szCs w:val="24"/>
          </w:rPr>
          <w:t>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ns w:id="12" w:author="detbenton1991@gmail.com" w:date="2023-03-22T21:29:00Z">
        <w:r w:rsidR="007508D8">
          <w:rPr>
            <w:rFonts w:ascii="Times New Roman" w:hAnsi="Times New Roman" w:cs="Times New Roman"/>
            <w:sz w:val="24"/>
            <w:szCs w:val="24"/>
          </w:rPr>
          <w:t xml:space="preserve"> </w:t>
        </w:r>
      </w:ins>
      <w:r w:rsidR="00F949E2">
        <w:rPr>
          <w:rFonts w:ascii="Times New Roman" w:hAnsi="Times New Roman" w:cs="Times New Roman"/>
          <w:sz w:val="24"/>
          <w:szCs w:val="24"/>
        </w:rPr>
        <w:t>If participants engaged in</w:t>
      </w:r>
      <w:ins w:id="13" w:author="Benton, Deon" w:date="2023-03-21T14:27:00Z">
        <w:r>
          <w:rPr>
            <w:rFonts w:ascii="Times New Roman" w:hAnsi="Times New Roman" w:cs="Times New Roman"/>
            <w:sz w:val="24"/>
            <w:szCs w:val="24"/>
          </w:rPr>
          <w:t xml:space="preserve"> </w:t>
        </w:r>
      </w:ins>
      <w:ins w:id="14" w:author="detbenton1991@gmail.com" w:date="2023-03-22T21:26:00Z">
        <w:r w:rsidR="007636C2">
          <w:rPr>
            <w:rFonts w:ascii="Times New Roman" w:hAnsi="Times New Roman" w:cs="Times New Roman"/>
            <w:sz w:val="24"/>
            <w:szCs w:val="24"/>
          </w:rPr>
          <w:t xml:space="preserve">BB reasoning </w:t>
        </w:r>
      </w:ins>
      <w:ins w:id="15" w:author="detbenton1991@gmail.com" w:date="2023-03-22T21:29:00Z">
        <w:r w:rsidR="007508D8">
          <w:rPr>
            <w:rFonts w:ascii="Times New Roman" w:hAnsi="Times New Roman" w:cs="Times New Roman"/>
            <w:sz w:val="24"/>
            <w:szCs w:val="24"/>
          </w:rPr>
          <w:t>based on</w:t>
        </w:r>
      </w:ins>
      <w:ins w:id="16" w:author="detbenton1991@gmail.com" w:date="2023-03-22T21:26:00Z">
        <w:r w:rsidR="007636C2">
          <w:rPr>
            <w:rFonts w:ascii="Times New Roman" w:hAnsi="Times New Roman" w:cs="Times New Roman"/>
            <w:sz w:val="24"/>
            <w:szCs w:val="24"/>
          </w:rPr>
          <w:t xml:space="preserve"> this operationalization</w:t>
        </w:r>
      </w:ins>
      <w:r w:rsidR="00F949E2">
        <w:rPr>
          <w:rFonts w:ascii="Times New Roman" w:hAnsi="Times New Roman" w:cs="Times New Roman"/>
          <w:sz w:val="24"/>
          <w:szCs w:val="24"/>
        </w:rPr>
        <w:t xml:space="preserve">, then there should </w:t>
      </w:r>
      <w:r w:rsidR="00845153">
        <w:rPr>
          <w:rFonts w:ascii="Times New Roman" w:hAnsi="Times New Roman" w:cs="Times New Roman"/>
          <w:sz w:val="24"/>
          <w:szCs w:val="24"/>
        </w:rPr>
        <w:t>a</w:t>
      </w:r>
      <w:ins w:id="17" w:author="detbenton1991@gmail.com" w:date="2023-03-22T21:26:00Z">
        <w:r w:rsidR="007636C2">
          <w:rPr>
            <w:rFonts w:ascii="Times New Roman" w:hAnsi="Times New Roman" w:cs="Times New Roman"/>
            <w:sz w:val="24"/>
            <w:szCs w:val="24"/>
          </w:rPr>
          <w:t xml:space="preserve"> </w:t>
        </w:r>
      </w:ins>
      <w:ins w:id="18" w:author="detbenton1991@gmail.com" w:date="2023-03-22T21:27:00Z">
        <w:r w:rsidR="007636C2">
          <w:rPr>
            <w:rFonts w:ascii="Times New Roman" w:hAnsi="Times New Roman" w:cs="Times New Roman"/>
            <w:sz w:val="24"/>
            <w:szCs w:val="24"/>
          </w:rPr>
          <w:t>main effect of</w:t>
        </w:r>
      </w:ins>
      <w:ins w:id="19" w:author="detbenton1991@gmail.com" w:date="2023-03-22T21:28:00Z">
        <w:r w:rsidR="0092077D">
          <w:rPr>
            <w:rFonts w:ascii="Times New Roman" w:hAnsi="Times New Roman" w:cs="Times New Roman"/>
            <w:sz w:val="24"/>
            <w:szCs w:val="24"/>
          </w:rPr>
          <w:t xml:space="preserve"> Trial Type. </w:t>
        </w:r>
      </w:ins>
      <w:ins w:id="20" w:author="Benton, Deon" w:date="2023-03-21T14:27:00Z">
        <w:r>
          <w:rPr>
            <w:rFonts w:ascii="Times New Roman" w:hAnsi="Times New Roman" w:cs="Times New Roman"/>
            <w:sz w:val="24"/>
            <w:szCs w:val="24"/>
          </w:rPr>
          <w:t>This</w:t>
        </w:r>
      </w:ins>
      <w:ins w:id="21" w:author="detbenton1991@gmail.com" w:date="2023-03-22T21:32:00Z">
        <w:r w:rsidR="00835D38">
          <w:rPr>
            <w:rFonts w:ascii="Times New Roman" w:hAnsi="Times New Roman" w:cs="Times New Roman"/>
            <w:sz w:val="24"/>
            <w:szCs w:val="24"/>
          </w:rPr>
          <w:t xml:space="preserve"> is what we found</w:t>
        </w:r>
      </w:ins>
      <w:ins w:id="22" w:author="detbenton1991@gmail.com" w:date="2023-03-22T21:36:00Z">
        <w:r w:rsidR="00C1101A">
          <w:rPr>
            <w:rFonts w:ascii="Times New Roman" w:hAnsi="Times New Roman" w:cs="Times New Roman"/>
            <w:sz w:val="24"/>
            <w:szCs w:val="24"/>
          </w:rPr>
          <w:t>. This result</w:t>
        </w:r>
      </w:ins>
      <w:ins w:id="23" w:author="Benton, Deon" w:date="2023-03-21T14:27:00Z">
        <w:r>
          <w:rPr>
            <w:rFonts w:ascii="Times New Roman" w:hAnsi="Times New Roman" w:cs="Times New Roman"/>
            <w:sz w:val="24"/>
            <w:szCs w:val="24"/>
          </w:rPr>
          <w:t xml:space="preserve"> reflected the fact that participants were more likely to respond that a</w:t>
        </w:r>
      </w:ins>
      <w:ins w:id="24" w:author="detbenton1991@gmail.com" w:date="2023-03-22T21:36:00Z">
        <w:r w:rsidR="004757BA">
          <w:rPr>
            <w:rFonts w:ascii="Times New Roman" w:hAnsi="Times New Roman" w:cs="Times New Roman"/>
            <w:sz w:val="24"/>
            <w:szCs w:val="24"/>
          </w:rPr>
          <w:t xml:space="preserve"> redundant</w:t>
        </w:r>
      </w:ins>
      <w:ins w:id="25" w:author="Benton, Deon"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26" w:author="Benton, Deon" w:date="2023-03-21T14:33:00Z">
        <w:r w:rsidR="00D4693D">
          <w:rPr>
            <w:rFonts w:ascii="Times New Roman" w:hAnsi="Times New Roman" w:cs="Times New Roman"/>
            <w:sz w:val="24"/>
            <w:szCs w:val="24"/>
          </w:rPr>
          <w:t>7</w:t>
        </w:r>
      </w:ins>
      <w:ins w:id="27" w:author="Benton, Deon"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F</w:t>
        </w:r>
        <w:r w:rsidR="00845153">
          <w:rPr>
            <w:rFonts w:ascii="Times New Roman" w:hAnsi="Times New Roman" w:cs="Times New Roman"/>
            <w:sz w:val="24"/>
            <w:szCs w:val="24"/>
          </w:rPr>
          <w:t>(1, 1</w:t>
        </w:r>
      </w:ins>
      <w:ins w:id="28" w:author="detbenton1991@gmail.com" w:date="2023-03-22T22:59:00Z">
        <w:r w:rsidR="00845153">
          <w:rPr>
            <w:rFonts w:ascii="Times New Roman" w:hAnsi="Times New Roman" w:cs="Times New Roman"/>
            <w:sz w:val="24"/>
            <w:szCs w:val="24"/>
          </w:rPr>
          <w:t>39</w:t>
        </w:r>
      </w:ins>
      <w:ins w:id="29" w:author="Benton, Deon" w:date="2023-03-21T14:27:00Z">
        <w:r w:rsidR="00845153">
          <w:rPr>
            <w:rFonts w:ascii="Times New Roman" w:hAnsi="Times New Roman" w:cs="Times New Roman"/>
            <w:sz w:val="24"/>
            <w:szCs w:val="24"/>
          </w:rPr>
          <w:t xml:space="preserve">) = </w:t>
        </w:r>
      </w:ins>
      <w:ins w:id="30" w:author="Benton, Deon" w:date="2023-03-21T14:31:00Z">
        <w:r w:rsidR="00845153">
          <w:rPr>
            <w:rFonts w:ascii="Times New Roman" w:hAnsi="Times New Roman" w:cs="Times New Roman"/>
            <w:sz w:val="24"/>
            <w:szCs w:val="24"/>
          </w:rPr>
          <w:t>5.</w:t>
        </w:r>
      </w:ins>
      <w:ins w:id="31" w:author="detbenton1991@gmail.com" w:date="2023-03-22T22:58:00Z">
        <w:r w:rsidR="00845153">
          <w:rPr>
            <w:rFonts w:ascii="Times New Roman" w:hAnsi="Times New Roman" w:cs="Times New Roman"/>
            <w:sz w:val="24"/>
            <w:szCs w:val="24"/>
          </w:rPr>
          <w:t>2</w:t>
        </w:r>
      </w:ins>
      <w:ins w:id="32" w:author="detbenton1991@gmail.com" w:date="2023-03-22T22:59:00Z">
        <w:r w:rsidR="00845153">
          <w:rPr>
            <w:rFonts w:ascii="Times New Roman" w:hAnsi="Times New Roman" w:cs="Times New Roman"/>
            <w:sz w:val="24"/>
            <w:szCs w:val="24"/>
          </w:rPr>
          <w:t>8</w:t>
        </w:r>
      </w:ins>
      <w:ins w:id="33" w:author="Benton, Deon" w:date="2023-03-21T14:27:00Z">
        <w:r w:rsidR="00845153">
          <w:rPr>
            <w:rFonts w:ascii="Times New Roman" w:hAnsi="Times New Roman" w:cs="Times New Roman"/>
            <w:sz w:val="24"/>
            <w:szCs w:val="24"/>
          </w:rPr>
          <w:t xml:space="preserve">,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w:t>
        </w:r>
      </w:ins>
      <w:ins w:id="34" w:author="Benton, Deon" w:date="2023-03-21T14:32:00Z">
        <w:r w:rsidR="00845153">
          <w:rPr>
            <w:rFonts w:ascii="Times New Roman" w:hAnsi="Times New Roman" w:cs="Times New Roman"/>
            <w:sz w:val="24"/>
            <w:szCs w:val="24"/>
          </w:rPr>
          <w:t>2</w:t>
        </w:r>
      </w:ins>
      <w:ins w:id="35" w:author="Benton, Deon" w:date="2023-03-21T14:37:00Z">
        <w:r w:rsidR="0024677D">
          <w:rPr>
            <w:rFonts w:ascii="Times New Roman" w:hAnsi="Times New Roman" w:cs="Times New Roman"/>
            <w:sz w:val="24"/>
            <w:szCs w:val="24"/>
          </w:rPr>
          <w:t xml:space="preserve"> </w:t>
        </w:r>
      </w:ins>
      <w:ins w:id="36" w:author="detbenton1991@gmail.com" w:date="2023-03-22T21:36:00Z">
        <w:r w:rsidR="004757BA">
          <w:rPr>
            <w:rFonts w:ascii="Times New Roman" w:hAnsi="Times New Roman" w:cs="Times New Roman"/>
            <w:sz w:val="24"/>
            <w:szCs w:val="24"/>
          </w:rPr>
          <w:t xml:space="preserve">Follow-up planned comparisons </w:t>
        </w:r>
      </w:ins>
      <w:ins w:id="37" w:author="Benton, Deon" w:date="2023-03-21T14:47:00Z">
        <w:r w:rsidR="00DC3D77">
          <w:rPr>
            <w:rFonts w:ascii="Times New Roman" w:hAnsi="Times New Roman" w:cs="Times New Roman"/>
            <w:sz w:val="24"/>
            <w:szCs w:val="24"/>
          </w:rPr>
          <w:t xml:space="preserve">revealed that participants were less likely to respond that object B was a blicket </w:t>
        </w:r>
      </w:ins>
      <w:ins w:id="38" w:author="Benton, Deon" w:date="2023-03-21T14:52:00Z">
        <w:r w:rsidR="006F6320">
          <w:rPr>
            <w:rFonts w:ascii="Times New Roman" w:hAnsi="Times New Roman" w:cs="Times New Roman"/>
            <w:sz w:val="24"/>
            <w:szCs w:val="24"/>
          </w:rPr>
          <w:t>during the BB main trials</w:t>
        </w:r>
      </w:ins>
      <w:ins w:id="39" w:author="Benton, Deon" w:date="2023-03-21T14:47:00Z">
        <w:r w:rsidR="00DC3D77">
          <w:rPr>
            <w:rFonts w:ascii="Times New Roman" w:hAnsi="Times New Roman" w:cs="Times New Roman"/>
            <w:sz w:val="24"/>
            <w:szCs w:val="24"/>
          </w:rPr>
          <w:t xml:space="preserve"> </w:t>
        </w:r>
      </w:ins>
      <w:ins w:id="40" w:author="Benton, Deon"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41" w:author="Benton, Deon" w:date="2023-03-21T14:49:00Z">
        <w:r w:rsidR="00414F15">
          <w:rPr>
            <w:rFonts w:ascii="Times New Roman" w:hAnsi="Times New Roman" w:cs="Times New Roman"/>
            <w:sz w:val="24"/>
            <w:szCs w:val="24"/>
          </w:rPr>
          <w:t xml:space="preserve">) compared to object A </w:t>
        </w:r>
      </w:ins>
      <w:ins w:id="42" w:author="Benton, Deon" w:date="2023-03-21T14:52:00Z">
        <w:r w:rsidR="006F6320">
          <w:rPr>
            <w:rFonts w:ascii="Times New Roman" w:hAnsi="Times New Roman" w:cs="Times New Roman"/>
            <w:sz w:val="24"/>
            <w:szCs w:val="24"/>
          </w:rPr>
          <w:t>during the</w:t>
        </w:r>
      </w:ins>
      <w:ins w:id="43" w:author="Benton, Deon" w:date="2023-03-21T14:49:00Z">
        <w:r w:rsidR="00414F15">
          <w:rPr>
            <w:rFonts w:ascii="Times New Roman" w:hAnsi="Times New Roman" w:cs="Times New Roman"/>
            <w:sz w:val="24"/>
            <w:szCs w:val="24"/>
          </w:rPr>
          <w:t xml:space="preserve"> BB control </w:t>
        </w:r>
      </w:ins>
      <w:ins w:id="44" w:author="detbenton1991@gmail.com" w:date="2023-03-22T21:37:00Z">
        <w:r w:rsidR="00961FC9">
          <w:rPr>
            <w:rFonts w:ascii="Times New Roman" w:hAnsi="Times New Roman" w:cs="Times New Roman"/>
            <w:sz w:val="24"/>
            <w:szCs w:val="24"/>
          </w:rPr>
          <w:t>trials</w:t>
        </w:r>
      </w:ins>
      <w:ins w:id="45" w:author="Benton, Deon"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46" w:author="Benton, Deon" w:date="2023-03-21T14:52:00Z">
        <w:r w:rsidR="006F6320">
          <w:rPr>
            <w:rFonts w:ascii="Times New Roman" w:hAnsi="Times New Roman" w:cs="Times New Roman"/>
            <w:sz w:val="24"/>
            <w:szCs w:val="24"/>
          </w:rPr>
          <w:t xml:space="preserve">. </w:t>
        </w:r>
        <w:r w:rsidR="006F6320">
          <w:rPr>
            <w:rFonts w:ascii="Times New Roman" w:hAnsi="Times New Roman" w:cs="Times New Roman"/>
            <w:sz w:val="24"/>
            <w:szCs w:val="24"/>
          </w:rPr>
          <w:lastRenderedPageBreak/>
          <w:t>Moreover, participants were</w:t>
        </w:r>
      </w:ins>
      <w:ins w:id="47" w:author="Benton, Deon" w:date="2023-03-21T14:51:00Z">
        <w:r w:rsidR="006F6320">
          <w:rPr>
            <w:rFonts w:ascii="Times New Roman" w:hAnsi="Times New Roman" w:cs="Times New Roman"/>
            <w:sz w:val="24"/>
            <w:szCs w:val="24"/>
          </w:rPr>
          <w:t xml:space="preserve"> </w:t>
        </w:r>
      </w:ins>
      <w:ins w:id="48" w:author="Benton, Deon" w:date="2023-03-21T14:50:00Z">
        <w:r w:rsidR="00414F15">
          <w:rPr>
            <w:rFonts w:ascii="Times New Roman" w:hAnsi="Times New Roman" w:cs="Times New Roman"/>
            <w:sz w:val="24"/>
            <w:szCs w:val="24"/>
          </w:rPr>
          <w:t xml:space="preserve">less likely to respond that object B was a blicket </w:t>
        </w:r>
      </w:ins>
      <w:ins w:id="49" w:author="Benton, Deon" w:date="2023-03-21T14:52:00Z">
        <w:r w:rsidR="006F6320">
          <w:rPr>
            <w:rFonts w:ascii="Times New Roman" w:hAnsi="Times New Roman" w:cs="Times New Roman"/>
            <w:sz w:val="24"/>
            <w:szCs w:val="24"/>
          </w:rPr>
          <w:t>during the BB main trials</w:t>
        </w:r>
      </w:ins>
      <w:ins w:id="50" w:author="Benton, Deon" w:date="2023-03-21T14:50:00Z">
        <w:r w:rsidR="00414F15">
          <w:rPr>
            <w:rFonts w:ascii="Times New Roman" w:hAnsi="Times New Roman" w:cs="Times New Roman"/>
            <w:sz w:val="24"/>
            <w:szCs w:val="24"/>
          </w:rPr>
          <w:t xml:space="preserve"> compared to </w:t>
        </w:r>
      </w:ins>
      <w:ins w:id="51" w:author="Benton, Deon" w:date="2023-03-21T14:52:00Z">
        <w:r w:rsidR="006F6320">
          <w:rPr>
            <w:rFonts w:ascii="Times New Roman" w:hAnsi="Times New Roman" w:cs="Times New Roman"/>
            <w:sz w:val="24"/>
            <w:szCs w:val="24"/>
          </w:rPr>
          <w:t xml:space="preserve">object B </w:t>
        </w:r>
      </w:ins>
      <w:ins w:id="52" w:author="Benton, Deon"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53" w:author="Benton, Deon" w:date="2023-03-21T14:54:00Z">
        <w:r w:rsidR="00F7293D">
          <w:rPr>
            <w:rFonts w:ascii="Times New Roman" w:hAnsi="Times New Roman" w:cs="Times New Roman"/>
            <w:sz w:val="24"/>
            <w:szCs w:val="24"/>
          </w:rPr>
          <w:t>58</w:t>
        </w:r>
      </w:ins>
      <w:ins w:id="54" w:author="Benton, Deon"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55" w:author="Benton, Deon" w:date="2023-03-21T14:56:00Z">
        <w:r w:rsidR="006F5E6F">
          <w:rPr>
            <w:rFonts w:ascii="Times New Roman" w:hAnsi="Times New Roman" w:cs="Times New Roman"/>
            <w:sz w:val="24"/>
            <w:szCs w:val="24"/>
          </w:rPr>
          <w:t xml:space="preserve">, </w:t>
        </w:r>
        <w:proofErr w:type="gramStart"/>
        <w:r w:rsidR="006F5E6F">
          <w:rPr>
            <w:rFonts w:ascii="Times New Roman" w:hAnsi="Times New Roman" w:cs="Times New Roman"/>
            <w:i/>
            <w:iCs/>
            <w:sz w:val="24"/>
            <w:szCs w:val="24"/>
          </w:rPr>
          <w:t>t</w:t>
        </w:r>
        <w:r w:rsidR="006F5E6F">
          <w:rPr>
            <w:rFonts w:ascii="Times New Roman" w:hAnsi="Times New Roman" w:cs="Times New Roman"/>
            <w:sz w:val="24"/>
            <w:szCs w:val="24"/>
          </w:rPr>
          <w:t>(</w:t>
        </w:r>
        <w:proofErr w:type="gramEnd"/>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56" w:author="detbenton1991@gmail.com" w:date="2023-03-22T21:38:00Z">
          <w:r w:rsidR="006F5E6F" w:rsidDel="008D4077">
            <w:rPr>
              <w:rFonts w:ascii="Times New Roman" w:hAnsi="Times New Roman" w:cs="Times New Roman"/>
              <w:sz w:val="24"/>
              <w:szCs w:val="24"/>
            </w:rPr>
            <w:delText>.</w:delText>
          </w:r>
        </w:del>
      </w:ins>
      <w:ins w:id="57" w:author="Benton, Deon" w:date="2023-03-21T14:53:00Z">
        <w:r w:rsidR="00F7293D">
          <w:rPr>
            <w:rFonts w:ascii="Times New Roman" w:hAnsi="Times New Roman" w:cs="Times New Roman"/>
            <w:sz w:val="24"/>
            <w:szCs w:val="24"/>
          </w:rPr>
          <w:t xml:space="preserve">. </w:t>
        </w:r>
      </w:ins>
      <w:ins w:id="58" w:author="Benton, Deon" w:date="2023-03-21T14:54:00Z">
        <w:r w:rsidR="00F7293D">
          <w:rPr>
            <w:rFonts w:ascii="Times New Roman" w:hAnsi="Times New Roman" w:cs="Times New Roman"/>
            <w:sz w:val="24"/>
            <w:szCs w:val="24"/>
          </w:rPr>
          <w:t>Finally, participants were less likely to consider</w:t>
        </w:r>
      </w:ins>
      <w:ins w:id="59" w:author="Benton, Deon" w:date="2023-03-21T14:55:00Z">
        <w:r w:rsidR="006F5E6F">
          <w:rPr>
            <w:rFonts w:ascii="Times New Roman" w:hAnsi="Times New Roman" w:cs="Times New Roman"/>
            <w:sz w:val="24"/>
            <w:szCs w:val="24"/>
          </w:rPr>
          <w:t xml:space="preserve"> object B</w:t>
        </w:r>
      </w:ins>
      <w:ins w:id="60" w:author="Benton, Deon" w:date="2023-03-21T14:56:00Z">
        <w:r w:rsidR="006F5E6F">
          <w:rPr>
            <w:rFonts w:ascii="Times New Roman" w:hAnsi="Times New Roman" w:cs="Times New Roman"/>
            <w:sz w:val="24"/>
            <w:szCs w:val="24"/>
          </w:rPr>
          <w:t xml:space="preserve"> t</w:t>
        </w:r>
      </w:ins>
      <w:ins w:id="61" w:author="Benton, Deon" w:date="2023-03-21T14:57:00Z">
        <w:r w:rsidR="006F5E6F">
          <w:rPr>
            <w:rFonts w:ascii="Times New Roman" w:hAnsi="Times New Roman" w:cs="Times New Roman"/>
            <w:sz w:val="24"/>
            <w:szCs w:val="24"/>
          </w:rPr>
          <w:t>o be</w:t>
        </w:r>
      </w:ins>
      <w:ins w:id="62" w:author="Benton, Deon" w:date="2023-03-21T14:55:00Z">
        <w:r w:rsidR="006F5E6F">
          <w:rPr>
            <w:rFonts w:ascii="Times New Roman" w:hAnsi="Times New Roman" w:cs="Times New Roman"/>
            <w:sz w:val="24"/>
            <w:szCs w:val="24"/>
          </w:rPr>
          <w:t xml:space="preserve"> a blicket during the BB main trial</w:t>
        </w:r>
      </w:ins>
      <w:ins w:id="63" w:author="detbenton1991@gmail.com" w:date="2023-03-22T21:38:00Z">
        <w:r w:rsidR="008D4077">
          <w:rPr>
            <w:rFonts w:ascii="Times New Roman" w:hAnsi="Times New Roman" w:cs="Times New Roman"/>
            <w:sz w:val="24"/>
            <w:szCs w:val="24"/>
          </w:rPr>
          <w:t>s</w:t>
        </w:r>
      </w:ins>
      <w:ins w:id="64" w:author="Benton, Deon" w:date="2023-03-21T14:55:00Z">
        <w:r w:rsidR="006F5E6F">
          <w:rPr>
            <w:rFonts w:ascii="Times New Roman" w:hAnsi="Times New Roman" w:cs="Times New Roman"/>
            <w:sz w:val="24"/>
            <w:szCs w:val="24"/>
          </w:rPr>
          <w:t xml:space="preserve"> compared to object C during the BB</w:t>
        </w:r>
      </w:ins>
      <w:ins w:id="65" w:author="Benton, Deon"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66" w:author="Benton, Deon" w:date="2023-03-21T14:57:00Z">
        <w:r w:rsidR="00157A66">
          <w:rPr>
            <w:rFonts w:ascii="Times New Roman" w:hAnsi="Times New Roman" w:cs="Times New Roman"/>
            <w:sz w:val="24"/>
            <w:szCs w:val="24"/>
          </w:rPr>
          <w:t>61</w:t>
        </w:r>
      </w:ins>
      <w:ins w:id="67" w:author="Benton, Deon"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68" w:author="Benton, Deon" w:date="2023-03-21T14:58:00Z">
        <w:r w:rsidR="00157A66">
          <w:rPr>
            <w:rFonts w:ascii="Times New Roman" w:hAnsi="Times New Roman" w:cs="Times New Roman"/>
            <w:sz w:val="24"/>
            <w:szCs w:val="24"/>
          </w:rPr>
          <w:t xml:space="preserve"> </w:t>
        </w:r>
        <w:proofErr w:type="gramStart"/>
        <w:r w:rsidR="00157A66">
          <w:rPr>
            <w:rFonts w:ascii="Times New Roman" w:hAnsi="Times New Roman" w:cs="Times New Roman"/>
            <w:i/>
            <w:iCs/>
            <w:sz w:val="24"/>
            <w:szCs w:val="24"/>
          </w:rPr>
          <w:t>t</w:t>
        </w:r>
        <w:r w:rsidR="00157A66">
          <w:rPr>
            <w:rFonts w:ascii="Times New Roman" w:hAnsi="Times New Roman" w:cs="Times New Roman"/>
            <w:sz w:val="24"/>
            <w:szCs w:val="24"/>
          </w:rPr>
          <w:t>(</w:t>
        </w:r>
        <w:proofErr w:type="gramEnd"/>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69" w:author="Benton, Deon" w:date="2023-03-21T14:56:00Z">
        <w:r w:rsidR="006F5E6F">
          <w:rPr>
            <w:rFonts w:ascii="Times New Roman" w:hAnsi="Times New Roman" w:cs="Times New Roman"/>
            <w:sz w:val="24"/>
            <w:szCs w:val="24"/>
          </w:rPr>
          <w:t xml:space="preserve"> </w:t>
        </w:r>
      </w:ins>
      <w:ins w:id="70" w:author="Benton, Deon" w:date="2023-03-21T15:00:00Z">
        <w:r w:rsidR="00AA0D13">
          <w:rPr>
            <w:rFonts w:ascii="Times New Roman" w:hAnsi="Times New Roman" w:cs="Times New Roman"/>
            <w:sz w:val="24"/>
            <w:szCs w:val="24"/>
          </w:rPr>
          <w:t>No other differences reached statistical significance.</w:t>
        </w:r>
      </w:ins>
      <w:ins w:id="71" w:author="Benton, Deon" w:date="2023-03-21T15:01:00Z">
        <w:r w:rsidR="00AA0D13">
          <w:rPr>
            <w:rFonts w:ascii="Times New Roman" w:hAnsi="Times New Roman" w:cs="Times New Roman"/>
            <w:sz w:val="24"/>
            <w:szCs w:val="24"/>
          </w:rPr>
          <w:t xml:space="preserve"> </w:t>
        </w:r>
      </w:ins>
      <w:ins w:id="72" w:author="detbenton1991@gmail.com" w:date="2023-03-22T21:42:00Z">
        <w:r w:rsidR="00B72441">
          <w:rPr>
            <w:rFonts w:ascii="Times New Roman" w:hAnsi="Times New Roman" w:cs="Times New Roman"/>
            <w:sz w:val="24"/>
            <w:szCs w:val="24"/>
          </w:rPr>
          <w:t>Given</w:t>
        </w:r>
      </w:ins>
      <w:r w:rsidR="007736CE">
        <w:rPr>
          <w:rFonts w:ascii="Times New Roman" w:hAnsi="Times New Roman" w:cs="Times New Roman"/>
          <w:sz w:val="24"/>
          <w:szCs w:val="24"/>
        </w:rPr>
        <w:t xml:space="preserve"> the absence of evidence for BB reasoning for the remaining three comparisons (i.e., given</w:t>
      </w:r>
      <w:ins w:id="73" w:author="detbenton1991@gmail.com" w:date="2023-03-22T21:42:00Z">
        <w:r w:rsidR="00B72441">
          <w:rPr>
            <w:rFonts w:ascii="Times New Roman" w:hAnsi="Times New Roman" w:cs="Times New Roman"/>
            <w:sz w:val="24"/>
            <w:szCs w:val="24"/>
          </w:rPr>
          <w:t xml:space="preserve"> that participants did not treat object </w:t>
        </w:r>
      </w:ins>
      <w:ins w:id="74"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75" w:author="detbenton1991@gmail.com" w:date="2023-03-22T22:04:00Z">
        <w:r w:rsidR="00BB01A3">
          <w:rPr>
            <w:rFonts w:ascii="Times New Roman" w:hAnsi="Times New Roman" w:cs="Times New Roman"/>
            <w:sz w:val="24"/>
            <w:szCs w:val="24"/>
          </w:rPr>
          <w:t>than objects A, B, and C during the control trials</w:t>
        </w:r>
      </w:ins>
      <w:r w:rsidR="007736CE">
        <w:rPr>
          <w:rFonts w:ascii="Times New Roman" w:hAnsi="Times New Roman" w:cs="Times New Roman"/>
          <w:sz w:val="24"/>
          <w:szCs w:val="24"/>
        </w:rPr>
        <w:t>)</w:t>
      </w:r>
      <w:ins w:id="76" w:author="detbenton1991@gmail.com" w:date="2023-03-22T22:04:00Z">
        <w:r w:rsidR="00BB01A3">
          <w:rPr>
            <w:rFonts w:ascii="Times New Roman" w:hAnsi="Times New Roman" w:cs="Times New Roman"/>
            <w:sz w:val="24"/>
            <w:szCs w:val="24"/>
          </w:rPr>
          <w:t xml:space="preserve">, these data </w:t>
        </w:r>
        <w:r w:rsidR="008F75BC">
          <w:rPr>
            <w:rFonts w:ascii="Times New Roman" w:hAnsi="Times New Roman" w:cs="Times New Roman"/>
            <w:sz w:val="24"/>
            <w:szCs w:val="24"/>
          </w:rPr>
          <w:t xml:space="preserve">only provide </w:t>
        </w:r>
      </w:ins>
      <w:r w:rsidR="007736CE">
        <w:rPr>
          <w:rFonts w:ascii="Times New Roman" w:hAnsi="Times New Roman" w:cs="Times New Roman"/>
          <w:sz w:val="24"/>
          <w:szCs w:val="24"/>
        </w:rPr>
        <w:t>minimal</w:t>
      </w:r>
      <w:ins w:id="77" w:author="detbenton1991@gmail.com" w:date="2023-03-22T22:04:00Z">
        <w:r w:rsidR="008F75BC">
          <w:rPr>
            <w:rFonts w:ascii="Times New Roman" w:hAnsi="Times New Roman" w:cs="Times New Roman"/>
            <w:sz w:val="24"/>
            <w:szCs w:val="24"/>
          </w:rPr>
          <w:t xml:space="preserve"> evidence of BB reasoning based on the new operationalization. </w:t>
        </w:r>
      </w:ins>
      <w:ins w:id="78" w:author="detbenton1991@gmail.com" w:date="2023-03-22T21:42:00Z">
        <w:r w:rsidR="00B72441">
          <w:rPr>
            <w:rFonts w:ascii="Times New Roman" w:hAnsi="Times New Roman" w:cs="Times New Roman"/>
            <w:sz w:val="24"/>
            <w:szCs w:val="24"/>
          </w:rPr>
          <w:t xml:space="preserve"> </w:t>
        </w:r>
      </w:ins>
    </w:p>
    <w:p w14:paraId="18ACDB60" w14:textId="2D0DD7BC"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00825F01" w:rsidR="00FE0CCB" w:rsidRDefault="00BD4CA8" w:rsidP="00BD4CA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79"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factors.</w:t>
      </w:r>
      <w:ins w:id="80"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81"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82" w:author="Benton, Deon" w:date="2023-03-21T15:05:00Z">
        <w:r w:rsidR="00C57920">
          <w:rPr>
            <w:rFonts w:ascii="Times New Roman" w:hAnsi="Times New Roman" w:cs="Times New Roman"/>
            <w:sz w:val="24"/>
            <w:szCs w:val="24"/>
          </w:rPr>
          <w:t xml:space="preserve"> re</w:t>
        </w:r>
      </w:ins>
      <w:ins w:id="83" w:author="Benton, Deon" w:date="2023-03-21T15:07:00Z">
        <w:r w:rsidR="006A7A49">
          <w:rPr>
            <w:rFonts w:ascii="Times New Roman" w:hAnsi="Times New Roman" w:cs="Times New Roman"/>
            <w:sz w:val="24"/>
            <w:szCs w:val="24"/>
          </w:rPr>
          <w:t>d</w:t>
        </w:r>
      </w:ins>
      <w:ins w:id="84" w:author="Benton, Deon"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85" w:author="Benton, Deon"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ins w:id="86" w:author="Benton, Deon"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87" w:author="detbenton1991@gmail.com" w:date="2023-03-22T22:16:00Z">
        <w:r w:rsidR="007B7BC6">
          <w:rPr>
            <w:rFonts w:ascii="Times New Roman" w:hAnsi="Times New Roman" w:cs="Times New Roman"/>
            <w:sz w:val="24"/>
            <w:szCs w:val="24"/>
          </w:rPr>
          <w:t xml:space="preserve">, </w:t>
        </w:r>
        <w:proofErr w:type="gramStart"/>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w:t>
        </w:r>
        <w:proofErr w:type="gramEnd"/>
        <w:r w:rsidR="007B7BC6">
          <w:rPr>
            <w:rFonts w:ascii="Times New Roman" w:hAnsi="Times New Roman" w:cs="Times New Roman"/>
            <w:sz w:val="24"/>
            <w:szCs w:val="24"/>
          </w:rPr>
          <w:t xml:space="preserve">1, 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88" w:author="detbenton1991@gmail.com" w:date="2023-03-22T22:18:00Z">
        <w:r w:rsidR="004A36D8">
          <w:rPr>
            <w:rFonts w:ascii="Times New Roman" w:hAnsi="Times New Roman" w:cs="Times New Roman"/>
            <w:sz w:val="24"/>
            <w:szCs w:val="24"/>
          </w:rPr>
          <w:t xml:space="preserve">. </w:t>
        </w:r>
      </w:ins>
      <w:ins w:id="89" w:author="detbenton1991@gmail.com" w:date="2023-03-22T22:15:00Z">
        <w:r w:rsidR="00842128">
          <w:rPr>
            <w:rFonts w:ascii="Times New Roman" w:hAnsi="Times New Roman" w:cs="Times New Roman"/>
            <w:sz w:val="24"/>
            <w:szCs w:val="24"/>
          </w:rPr>
          <w:t xml:space="preserve">Thus, there was stronger evidence for BB reasoning based on an old </w:t>
        </w:r>
      </w:ins>
      <w:ins w:id="90" w:author="detbenton1991@gmail.com" w:date="2023-03-22T22:16:00Z">
        <w:r w:rsidR="008109BB">
          <w:rPr>
            <w:rFonts w:ascii="Times New Roman" w:hAnsi="Times New Roman" w:cs="Times New Roman"/>
            <w:sz w:val="24"/>
            <w:szCs w:val="24"/>
          </w:rPr>
          <w:t>operationalization</w:t>
        </w:r>
      </w:ins>
      <w:ins w:id="91"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7D19E60D" w14:textId="307A436A" w:rsidR="00AC44D4" w:rsidRDefault="00AC44D4" w:rsidP="00BD4CA8">
      <w:pPr>
        <w:spacing w:line="480" w:lineRule="auto"/>
        <w:ind w:firstLine="720"/>
        <w:contextualSpacing/>
        <w:rPr>
          <w:rFonts w:ascii="Times New Roman" w:hAnsi="Times New Roman" w:cs="Times New Roman"/>
          <w:sz w:val="24"/>
          <w:szCs w:val="24"/>
        </w:rPr>
      </w:pPr>
    </w:p>
    <w:p w14:paraId="5D78F91F" w14:textId="5F3C85E0"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p w14:paraId="22C0143E" w14:textId="6D4879C8" w:rsidR="00AC44D4" w:rsidRDefault="00AC44D4" w:rsidP="00BD4CA8">
      <w:pPr>
        <w:spacing w:line="480" w:lineRule="auto"/>
        <w:ind w:firstLine="720"/>
        <w:contextualSpacing/>
        <w:rPr>
          <w:rFonts w:ascii="Times New Roman" w:hAnsi="Times New Roman" w:cs="Times New Roman"/>
          <w:sz w:val="24"/>
          <w:szCs w:val="24"/>
        </w:rPr>
      </w:pPr>
    </w:p>
    <w:p w14:paraId="1074EC23" w14:textId="11CEC97A" w:rsidR="00AC44D4" w:rsidRDefault="00AC44D4" w:rsidP="00BD4CA8">
      <w:pPr>
        <w:spacing w:line="480" w:lineRule="auto"/>
        <w:ind w:firstLine="720"/>
        <w:contextualSpacing/>
        <w:rPr>
          <w:rFonts w:ascii="Times New Roman" w:hAnsi="Times New Roman" w:cs="Times New Roman"/>
          <w:sz w:val="24"/>
          <w:szCs w:val="24"/>
        </w:rPr>
      </w:pPr>
    </w:p>
    <w:p w14:paraId="45140A29" w14:textId="3E8AAF8D" w:rsidR="00AC44D4" w:rsidRDefault="00AC44D4" w:rsidP="00BD4CA8">
      <w:pPr>
        <w:spacing w:line="480" w:lineRule="auto"/>
        <w:ind w:firstLine="720"/>
        <w:contextualSpacing/>
        <w:rPr>
          <w:rFonts w:ascii="Times New Roman" w:hAnsi="Times New Roman" w:cs="Times New Roman"/>
          <w:sz w:val="24"/>
          <w:szCs w:val="24"/>
        </w:rPr>
      </w:pPr>
    </w:p>
    <w:p w14:paraId="697D8166" w14:textId="4A200DB4" w:rsidR="00AC44D4" w:rsidRDefault="00AC44D4" w:rsidP="00BD4CA8">
      <w:pPr>
        <w:spacing w:line="480" w:lineRule="auto"/>
        <w:ind w:firstLine="720"/>
        <w:contextualSpacing/>
        <w:rPr>
          <w:rFonts w:ascii="Times New Roman" w:hAnsi="Times New Roman" w:cs="Times New Roman"/>
          <w:sz w:val="24"/>
          <w:szCs w:val="24"/>
        </w:rPr>
      </w:pPr>
    </w:p>
    <w:p w14:paraId="4ABA9CB7" w14:textId="31C31C31" w:rsidR="00AC44D4" w:rsidRDefault="00AC44D4" w:rsidP="00BD4CA8">
      <w:pPr>
        <w:spacing w:line="480" w:lineRule="auto"/>
        <w:ind w:firstLine="720"/>
        <w:contextualSpacing/>
        <w:rPr>
          <w:rFonts w:ascii="Times New Roman" w:hAnsi="Times New Roman" w:cs="Times New Roman"/>
          <w:sz w:val="24"/>
          <w:szCs w:val="24"/>
        </w:rPr>
      </w:pPr>
    </w:p>
    <w:p w14:paraId="18D4CF28" w14:textId="77777777" w:rsidR="00AC44D4" w:rsidRDefault="00AC44D4" w:rsidP="00BD4CA8">
      <w:pPr>
        <w:spacing w:line="480" w:lineRule="auto"/>
        <w:ind w:firstLine="720"/>
        <w:contextualSpacing/>
        <w:rPr>
          <w:ins w:id="92" w:author="Benton, Deon" w:date="2023-03-28T14:28:00Z"/>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58BE30B0" w:rsidR="009F5688" w:rsidRDefault="009F5688"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Model fits</w:t>
      </w:r>
    </w:p>
    <w:p w14:paraId="135EB372" w14:textId="0B584954"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ins w:id="93" w:author="Benton, Deon" w:date="2023-03-28T14:24:00Z">
        <w:r w:rsidR="00927C09">
          <w:rPr>
            <w:rFonts w:ascii="Times New Roman" w:hAnsi="Times New Roman" w:cs="Times New Roman"/>
            <w:sz w:val="24"/>
            <w:szCs w:val="24"/>
          </w:rPr>
          <w:t>quantitative fit of the predictions of the connectionist model to the data and the predictions of the Bayesian model to the data, we compute</w:t>
        </w:r>
      </w:ins>
      <w:ins w:id="94" w:author="Benton, Deon" w:date="2023-03-28T14:25:00Z">
        <w:r w:rsidR="00927C09">
          <w:rPr>
            <w:rFonts w:ascii="Times New Roman" w:hAnsi="Times New Roman" w:cs="Times New Roman"/>
            <w:sz w:val="24"/>
            <w:szCs w:val="24"/>
          </w:rPr>
          <w:t xml:space="preserve">d the </w:t>
        </w:r>
      </w:ins>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ins w:id="95" w:author="Benton, Deon" w:date="2023-03-28T14:25:00Z">
        <w:r w:rsidR="00927C09">
          <w:rPr>
            <w:rFonts w:ascii="Times New Roman" w:hAnsi="Times New Roman" w:cs="Times New Roman"/>
            <w:sz w:val="24"/>
            <w:szCs w:val="24"/>
          </w:rPr>
          <w:t xml:space="preserve">between </w:t>
        </w:r>
      </w:ins>
      <w:r w:rsidR="000B4393">
        <w:rPr>
          <w:rFonts w:ascii="Times New Roman" w:hAnsi="Times New Roman" w:cs="Times New Roman"/>
          <w:sz w:val="24"/>
          <w:szCs w:val="24"/>
        </w:rPr>
        <w:t>each</w:t>
      </w:r>
      <w:ins w:id="96" w:author="Benton, Deon" w:date="2023-03-28T14:25:00Z">
        <w:r w:rsidR="00927C09">
          <w:rPr>
            <w:rFonts w:ascii="Times New Roman" w:hAnsi="Times New Roman" w:cs="Times New Roman"/>
            <w:sz w:val="24"/>
            <w:szCs w:val="24"/>
          </w:rPr>
          <w:t xml:space="preserve"> model’s predictions and par</w:t>
        </w:r>
      </w:ins>
      <w:ins w:id="97" w:author="Benton, Deon" w:date="2023-03-28T14:26:00Z">
        <w:r w:rsidR="00927C09">
          <w:rPr>
            <w:rFonts w:ascii="Times New Roman" w:hAnsi="Times New Roman" w:cs="Times New Roman"/>
            <w:sz w:val="24"/>
            <w:szCs w:val="24"/>
          </w:rPr>
          <w:t>ticipants’ mean responses to objects A-C during the BB and ISO main trials and objects A-D during the BB and ISO control trials</w:t>
        </w:r>
      </w:ins>
      <w:ins w:id="98" w:author="Benton, Deon" w:date="2023-03-28T14:25:00Z">
        <w:r w:rsidR="00927C09">
          <w:rPr>
            <w:rFonts w:ascii="Times New Roman" w:hAnsi="Times New Roman" w:cs="Times New Roman"/>
            <w:sz w:val="24"/>
            <w:szCs w:val="24"/>
          </w:rPr>
          <w:t>.</w:t>
        </w:r>
      </w:ins>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X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010C9B28"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A059FD" w:rsidRPr="00A059FD">
              <w:rPr>
                <w:rFonts w:ascii="Times New Roman" w:hAnsi="Times New Roman" w:cs="Times New Roman"/>
                <w:sz w:val="20"/>
                <w:szCs w:val="20"/>
              </w:rPr>
              <w:t>*</w:t>
            </w:r>
            <w:proofErr w:type="gramEnd"/>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7C8AD110"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ins w:id="99" w:author="Benton, Deon" w:date="2023-03-30T14:22:00Z">
              <w:r w:rsidR="00DC2C3F">
                <w:rPr>
                  <w:rFonts w:ascii="Times New Roman" w:hAnsi="Times New Roman" w:cs="Times New Roman"/>
                  <w:sz w:val="24"/>
                  <w:szCs w:val="24"/>
                </w:rPr>
                <w:t>*</w:t>
              </w:r>
            </w:ins>
            <w:proofErr w:type="gramEnd"/>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4AF41021"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 </w:t>
      </w:r>
      <w:proofErr w:type="gramStart"/>
      <w:r w:rsidR="00063595" w:rsidRPr="00063595">
        <w:rPr>
          <w:rFonts w:ascii="Times New Roman" w:hAnsi="Times New Roman" w:cs="Times New Roman"/>
          <w:b w:val="0"/>
          <w:bCs w:val="0"/>
          <w:color w:val="auto"/>
          <w:sz w:val="20"/>
          <w:szCs w:val="20"/>
        </w:rPr>
        <w:t>indicates</w:t>
      </w:r>
      <w:proofErr w:type="gramEnd"/>
      <w:r w:rsidR="00063595" w:rsidRPr="00063595">
        <w:rPr>
          <w:rFonts w:ascii="Times New Roman" w:hAnsi="Times New Roman" w:cs="Times New Roman"/>
          <w:b w:val="0"/>
          <w:bCs w:val="0"/>
          <w:color w:val="auto"/>
          <w:sz w:val="20"/>
          <w:szCs w:val="20"/>
        </w:rPr>
        <w:t xml:space="preserve"> the </w:t>
      </w:r>
      <w:ins w:id="100" w:author="Benton, Deon" w:date="2023-03-30T14:22:00Z">
        <w:r w:rsidR="00DC2C3F">
          <w:rPr>
            <w:rFonts w:ascii="Times New Roman" w:hAnsi="Times New Roman" w:cs="Times New Roman"/>
            <w:b w:val="0"/>
            <w:bCs w:val="0"/>
            <w:color w:val="auto"/>
            <w:sz w:val="20"/>
            <w:szCs w:val="20"/>
          </w:rPr>
          <w:t>best fitting connectionist and Bayesian models.</w:t>
        </w:r>
      </w:ins>
    </w:p>
    <w:p w14:paraId="02288759" w14:textId="1CCE7ECF"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ins w:id="101" w:author="Benton, Deon" w:date="2023-03-30T09:02:00Z">
        <w:r w:rsidR="00821CDA">
          <w:rPr>
            <w:rFonts w:ascii="Times New Roman" w:hAnsi="Times New Roman" w:cs="Times New Roman"/>
            <w:sz w:val="24"/>
            <w:szCs w:val="24"/>
          </w:rPr>
          <w:t xml:space="preserve">connectionist model—regardless of the number of epochs for which it was trained—provided a better quantitative fit to the </w:t>
        </w:r>
        <w:proofErr w:type="spellStart"/>
        <w:r w:rsidR="00821CDA">
          <w:rPr>
            <w:rFonts w:ascii="Times New Roman" w:hAnsi="Times New Roman" w:cs="Times New Roman"/>
            <w:sz w:val="24"/>
            <w:szCs w:val="24"/>
          </w:rPr>
          <w:t>beahviroal</w:t>
        </w:r>
        <w:proofErr w:type="spellEnd"/>
        <w:r w:rsidR="00821CDA">
          <w:rPr>
            <w:rFonts w:ascii="Times New Roman" w:hAnsi="Times New Roman" w:cs="Times New Roman"/>
            <w:sz w:val="24"/>
            <w:szCs w:val="24"/>
          </w:rPr>
          <w:t xml:space="preserve"> data than </w:t>
        </w:r>
      </w:ins>
      <w:ins w:id="102" w:author="Benton, Deon" w:date="2023-03-30T09:03:00Z">
        <w:r w:rsidR="00821CDA">
          <w:rPr>
            <w:rFonts w:ascii="Times New Roman" w:hAnsi="Times New Roman" w:cs="Times New Roman"/>
            <w:sz w:val="24"/>
            <w:szCs w:val="24"/>
          </w:rPr>
          <w:t>any of the Bayesian models</w:t>
        </w:r>
      </w:ins>
      <w:ins w:id="103" w:author="Benton, Deon [2]" w:date="2023-03-29T19:03:00Z">
        <w:r w:rsidR="0022471E">
          <w:rPr>
            <w:rFonts w:ascii="Times New Roman" w:hAnsi="Times New Roman" w:cs="Times New Roman"/>
            <w:sz w:val="24"/>
            <w:szCs w:val="24"/>
          </w:rPr>
          <w:t xml:space="preserve"> that was trained for 800 total epochs</w:t>
        </w:r>
      </w:ins>
      <w:r>
        <w:rPr>
          <w:rFonts w:ascii="Times New Roman" w:hAnsi="Times New Roman" w:cs="Times New Roman"/>
          <w:sz w:val="24"/>
          <w:szCs w:val="24"/>
        </w:rPr>
        <w:t xml:space="preserve"> provided a better </w:t>
      </w:r>
      <w:ins w:id="104" w:author="Benton, Deon [2]" w:date="2023-03-29T19:03:00Z">
        <w:r w:rsidR="0022471E">
          <w:rPr>
            <w:rFonts w:ascii="Times New Roman" w:hAnsi="Times New Roman" w:cs="Times New Roman"/>
            <w:sz w:val="24"/>
            <w:szCs w:val="24"/>
          </w:rPr>
          <w:t xml:space="preserve">quantitative </w:t>
        </w:r>
      </w:ins>
      <w:r>
        <w:rPr>
          <w:rFonts w:ascii="Times New Roman" w:hAnsi="Times New Roman" w:cs="Times New Roman"/>
          <w:sz w:val="24"/>
          <w:szCs w:val="24"/>
        </w:rPr>
        <w:t>fit to the behavioral data than did any of the Bayesian models</w:t>
      </w:r>
      <w:del w:id="105" w:author="Benton, Deon [2]" w:date="2023-03-29T18:59:00Z">
        <w:r w:rsidDel="00C33B14">
          <w:rPr>
            <w:rFonts w:ascii="Times New Roman" w:hAnsi="Times New Roman" w:cs="Times New Roman"/>
            <w:sz w:val="24"/>
            <w:szCs w:val="24"/>
          </w:rPr>
          <w:delText>.</w:delText>
        </w:r>
      </w:del>
      <w:ins w:id="106" w:author="Benton, Deon [2]" w:date="2023-03-29T19:04:00Z">
        <w:r w:rsidR="0022471E">
          <w:rPr>
            <w:rFonts w:ascii="Times New Roman" w:hAnsi="Times New Roman" w:cs="Times New Roman"/>
            <w:sz w:val="24"/>
            <w:szCs w:val="24"/>
          </w:rPr>
          <w:t>.</w:t>
        </w:r>
      </w:ins>
      <w:r>
        <w:rPr>
          <w:rFonts w:ascii="Times New Roman" w:hAnsi="Times New Roman" w:cs="Times New Roman"/>
          <w:sz w:val="24"/>
          <w:szCs w:val="24"/>
        </w:rPr>
        <w:t xml:space="preserve"> Given that </w:t>
      </w:r>
      <w:ins w:id="107" w:author="Benton, Deon" w:date="2023-03-30T09:04:00Z">
        <w:r w:rsidR="00766F02">
          <w:rPr>
            <w:rFonts w:ascii="Times New Roman" w:hAnsi="Times New Roman" w:cs="Times New Roman"/>
            <w:sz w:val="24"/>
            <w:szCs w:val="24"/>
          </w:rPr>
          <w:t xml:space="preserve">the connectionist model </w:t>
        </w:r>
      </w:ins>
      <w:r w:rsidR="00812047">
        <w:rPr>
          <w:rFonts w:ascii="Times New Roman" w:hAnsi="Times New Roman" w:cs="Times New Roman"/>
          <w:sz w:val="24"/>
          <w:szCs w:val="24"/>
        </w:rPr>
        <w:t>instantiate</w:t>
      </w:r>
      <w:ins w:id="108" w:author="Benton, Deon" w:date="2023-03-30T09:04:00Z">
        <w:r w:rsidR="00766F02">
          <w:rPr>
            <w:rFonts w:ascii="Times New Roman" w:hAnsi="Times New Roman" w:cs="Times New Roman"/>
            <w:sz w:val="24"/>
            <w:szCs w:val="24"/>
          </w:rPr>
          <w:t>s</w:t>
        </w:r>
      </w:ins>
      <w:r w:rsidR="00812047">
        <w:rPr>
          <w:rFonts w:ascii="Times New Roman" w:hAnsi="Times New Roman" w:cs="Times New Roman"/>
          <w:sz w:val="24"/>
          <w:szCs w:val="24"/>
        </w:rPr>
        <w:t xml:space="preserve"> 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ins w:id="109" w:author="Benton, Deon" w:date="2023-03-30T09:04:00Z">
        <w:r w:rsidR="00766F02">
          <w:rPr>
            <w:rFonts w:ascii="Times New Roman" w:hAnsi="Times New Roman" w:cs="Times New Roman"/>
            <w:sz w:val="24"/>
            <w:szCs w:val="24"/>
          </w:rPr>
          <w:t>Taken together</w:t>
        </w:r>
      </w:ins>
      <w:ins w:id="110" w:author="Benton, Deon [2]" w:date="2023-03-29T19:04:00Z">
        <w:r w:rsidR="0022471E">
          <w:rPr>
            <w:rFonts w:ascii="Times New Roman" w:hAnsi="Times New Roman" w:cs="Times New Roman"/>
            <w:sz w:val="24"/>
            <w:szCs w:val="24"/>
          </w:rPr>
          <w:t xml:space="preserve">, the connectionist model provided a better qualitative and quantitative fit to the behavioral data </w:t>
        </w:r>
      </w:ins>
      <w:r w:rsidR="000A473C">
        <w:rPr>
          <w:rFonts w:ascii="Times New Roman" w:hAnsi="Times New Roman" w:cs="Times New Roman"/>
          <w:sz w:val="24"/>
          <w:szCs w:val="24"/>
        </w:rPr>
        <w:t>than</w:t>
      </w:r>
      <w:ins w:id="111" w:author="Benton, Deon [2]" w:date="2023-03-29T19:04:00Z">
        <w:r w:rsidR="0022471E">
          <w:rPr>
            <w:rFonts w:ascii="Times New Roman" w:hAnsi="Times New Roman" w:cs="Times New Roman"/>
            <w:sz w:val="24"/>
            <w:szCs w:val="24"/>
          </w:rPr>
          <w:t xml:space="preserve"> any of the Bayesian model instantiations.</w:t>
        </w:r>
      </w:ins>
      <w:ins w:id="112" w:author="Benton, Deon" w:date="2023-03-30T09:05:00Z">
        <w:r w:rsidR="00B6718D">
          <w:rPr>
            <w:rFonts w:ascii="Times New Roman" w:hAnsi="Times New Roman" w:cs="Times New Roman"/>
            <w:sz w:val="24"/>
            <w:szCs w:val="24"/>
          </w:rPr>
          <w:t xml:space="preserve"> We discuss why this might be the case in the General Discussion.</w:t>
        </w:r>
      </w:ins>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7926F517"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ins w:id="113" w:author="Benton, Deon" w:date="2023-03-30T09:40:00Z">
        <w:r w:rsidR="0072119B">
          <w:rPr>
            <w:rFonts w:ascii="Times New Roman" w:hAnsi="Times New Roman" w:cs="Times New Roman"/>
            <w:sz w:val="24"/>
            <w:szCs w:val="24"/>
          </w:rPr>
          <w:t>determine</w:t>
        </w:r>
        <w:r w:rsidR="0072119B">
          <w:rPr>
            <w:rFonts w:ascii="Times New Roman" w:hAnsi="Times New Roman" w:cs="Times New Roman"/>
            <w:sz w:val="24"/>
            <w:szCs w:val="24"/>
          </w:rPr>
          <w:t xml:space="preserve"> </w:t>
        </w:r>
      </w:ins>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ins w:id="114" w:author="Benton, Deon"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ins w:id="115" w:author="Benton, Deon" w:date="2023-03-30T11:56:00Z">
        <w:r w:rsidR="00A05C14">
          <w:rPr>
            <w:rFonts w:ascii="Times New Roman" w:hAnsi="Times New Roman" w:cs="Times New Roman"/>
            <w:sz w:val="24"/>
            <w:szCs w:val="24"/>
          </w:rPr>
          <w:t>how e</w:t>
        </w:r>
      </w:ins>
      <w:ins w:id="116" w:author="Benton, Deon" w:date="2023-03-30T11:57:00Z">
        <w:r w:rsidR="00A05C14">
          <w:rPr>
            <w:rFonts w:ascii="Times New Roman" w:hAnsi="Times New Roman" w:cs="Times New Roman"/>
            <w:sz w:val="24"/>
            <w:szCs w:val="24"/>
          </w:rPr>
          <w:t xml:space="preserve">xactly (i.e., the cognitive mechanism by which) </w:t>
        </w:r>
      </w:ins>
      <w:r w:rsidR="00EC47AB">
        <w:rPr>
          <w:rFonts w:ascii="Times New Roman" w:hAnsi="Times New Roman" w:cs="Times New Roman"/>
          <w:sz w:val="24"/>
          <w:szCs w:val="24"/>
        </w:rPr>
        <w:t>children reason</w:t>
      </w:r>
      <w:ins w:id="117" w:author="Benton, Deon" w:date="2023-03-30T11:57:00Z">
        <w:r w:rsidR="00A05C14">
          <w:rPr>
            <w:rFonts w:ascii="Times New Roman" w:hAnsi="Times New Roman" w:cs="Times New Roman"/>
            <w:sz w:val="24"/>
            <w:szCs w:val="24"/>
          </w:rPr>
          <w:t>ed</w:t>
        </w:r>
      </w:ins>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ins w:id="118" w:author="Benton, Deon" w:date="2023-03-30T11:57:00Z">
        <w:r w:rsidR="00235940">
          <w:rPr>
            <w:rFonts w:ascii="Times New Roman" w:hAnsi="Times New Roman" w:cs="Times New Roman"/>
            <w:sz w:val="24"/>
            <w:szCs w:val="24"/>
          </w:rPr>
          <w:t>We were specifically interested in whether</w:t>
        </w:r>
      </w:ins>
      <w:r w:rsidR="00F02B62">
        <w:rPr>
          <w:rFonts w:ascii="Times New Roman" w:hAnsi="Times New Roman" w:cs="Times New Roman"/>
          <w:sz w:val="24"/>
          <w:szCs w:val="24"/>
        </w:rPr>
        <w:t xml:space="preserve"> </w:t>
      </w:r>
      <w:ins w:id="119" w:author="Benton, Deon [2]" w:date="2023-03-29T19:13:00Z">
        <w:r w:rsidR="00930525">
          <w:rPr>
            <w:rFonts w:ascii="Times New Roman" w:hAnsi="Times New Roman" w:cs="Times New Roman"/>
            <w:sz w:val="24"/>
            <w:szCs w:val="24"/>
          </w:rPr>
          <w:t>children’s causal inferences best conformed to the predictions of a simple Bayesian model or a connectionist (associative</w:t>
        </w:r>
        <w:del w:id="120" w:author="Benton, Deon" w:date="2023-03-30T13:14:00Z">
          <w:r w:rsidR="00930525" w:rsidDel="00372223">
            <w:rPr>
              <w:rFonts w:ascii="Times New Roman" w:hAnsi="Times New Roman" w:cs="Times New Roman"/>
              <w:sz w:val="24"/>
              <w:szCs w:val="24"/>
            </w:rPr>
            <w:delText>-</w:delText>
          </w:r>
        </w:del>
      </w:ins>
      <w:ins w:id="121" w:author="Benton, Deon" w:date="2023-03-30T13:14:00Z">
        <w:r w:rsidR="00372223">
          <w:rPr>
            <w:rFonts w:ascii="Times New Roman" w:hAnsi="Times New Roman" w:cs="Times New Roman"/>
            <w:sz w:val="24"/>
            <w:szCs w:val="24"/>
          </w:rPr>
          <w:t xml:space="preserve"> </w:t>
        </w:r>
      </w:ins>
      <w:ins w:id="122" w:author="Benton, Deon [2]" w:date="2023-03-29T19:13:00Z">
        <w:r w:rsidR="00930525">
          <w:rPr>
            <w:rFonts w:ascii="Times New Roman" w:hAnsi="Times New Roman" w:cs="Times New Roman"/>
            <w:sz w:val="24"/>
            <w:szCs w:val="24"/>
          </w:rPr>
          <w:t>learning) model.</w:t>
        </w:r>
      </w:ins>
      <w:r w:rsidR="00F02B62">
        <w:rPr>
          <w:rFonts w:ascii="Times New Roman" w:hAnsi="Times New Roman" w:cs="Times New Roman"/>
          <w:sz w:val="24"/>
          <w:szCs w:val="24"/>
        </w:rPr>
        <w:t xml:space="preserve"> </w:t>
      </w:r>
    </w:p>
    <w:p w14:paraId="54697EAA" w14:textId="77777777" w:rsidR="008873E0" w:rsidRDefault="004F60E8" w:rsidP="00482FE1">
      <w:pPr>
        <w:spacing w:line="480" w:lineRule="auto"/>
        <w:ind w:firstLine="720"/>
        <w:contextualSpacing/>
        <w:rPr>
          <w:ins w:id="123" w:author="Benton, Deon" w:date="2023-03-30T13:47:00Z"/>
          <w:rFonts w:ascii="Times New Roman" w:hAnsi="Times New Roman" w:cs="Times New Roman"/>
          <w:sz w:val="24"/>
          <w:szCs w:val="24"/>
        </w:rPr>
      </w:pPr>
      <w:r>
        <w:rPr>
          <w:rFonts w:ascii="Times New Roman" w:hAnsi="Times New Roman" w:cs="Times New Roman"/>
          <w:sz w:val="24"/>
          <w:szCs w:val="24"/>
        </w:rPr>
        <w:lastRenderedPageBreak/>
        <w:t>With respect to the first aim</w:t>
      </w:r>
      <w:r w:rsidR="00EC47AB">
        <w:rPr>
          <w:rFonts w:ascii="Times New Roman" w:hAnsi="Times New Roman" w:cs="Times New Roman"/>
          <w:sz w:val="24"/>
          <w:szCs w:val="24"/>
        </w:rPr>
        <w:t xml:space="preserve">, </w:t>
      </w:r>
      <w:ins w:id="124" w:author="Benton, Deon [2]" w:date="2023-03-29T19:16:00Z">
        <w:r w:rsidR="005106AE">
          <w:rPr>
            <w:rFonts w:ascii="Times New Roman" w:hAnsi="Times New Roman" w:cs="Times New Roman"/>
            <w:sz w:val="24"/>
            <w:szCs w:val="24"/>
          </w:rPr>
          <w:t>we found evidence of BB reasoning under</w:t>
        </w:r>
      </w:ins>
      <w:ins w:id="125" w:author="Benton, Deon [2]" w:date="2023-03-29T19:17:00Z">
        <w:r w:rsidR="005106AE">
          <w:rPr>
            <w:rFonts w:ascii="Times New Roman" w:hAnsi="Times New Roman" w:cs="Times New Roman"/>
            <w:sz w:val="24"/>
            <w:szCs w:val="24"/>
          </w:rPr>
          <w:t xml:space="preserve"> the old operationalization of BB reasoning</w:t>
        </w:r>
      </w:ins>
      <w:ins w:id="126" w:author="Benton, Deon [2]" w:date="2023-03-29T19:16:00Z">
        <w:r w:rsidR="005106AE">
          <w:rPr>
            <w:rFonts w:ascii="Times New Roman" w:hAnsi="Times New Roman" w:cs="Times New Roman"/>
            <w:sz w:val="24"/>
            <w:szCs w:val="24"/>
          </w:rPr>
          <w:t xml:space="preserve"> but </w:t>
        </w:r>
      </w:ins>
      <w:ins w:id="127" w:author="Benton, Deon" w:date="2023-03-30T11:58:00Z">
        <w:r w:rsidR="00235940">
          <w:rPr>
            <w:rFonts w:ascii="Times New Roman" w:hAnsi="Times New Roman" w:cs="Times New Roman"/>
            <w:sz w:val="24"/>
            <w:szCs w:val="24"/>
          </w:rPr>
          <w:t xml:space="preserve">only </w:t>
        </w:r>
      </w:ins>
      <w:ins w:id="128" w:author="Benton, Deon [2]" w:date="2023-03-29T19:17:00Z">
        <w:r w:rsidR="005106AE">
          <w:rPr>
            <w:rFonts w:ascii="Times New Roman" w:hAnsi="Times New Roman" w:cs="Times New Roman"/>
            <w:sz w:val="24"/>
            <w:szCs w:val="24"/>
          </w:rPr>
          <w:t>minimal evidence of such reasoning</w:t>
        </w:r>
      </w:ins>
      <w:ins w:id="129" w:author="Benton, Deon [2]" w:date="2023-03-29T19:16:00Z">
        <w:r w:rsidR="005106AE">
          <w:rPr>
            <w:rFonts w:ascii="Times New Roman" w:hAnsi="Times New Roman" w:cs="Times New Roman"/>
            <w:sz w:val="24"/>
            <w:szCs w:val="24"/>
          </w:rPr>
          <w:t xml:space="preserve"> under </w:t>
        </w:r>
        <w:del w:id="130" w:author="Benton, Deon" w:date="2023-03-30T11:58:00Z">
          <w:r w:rsidR="005106AE" w:rsidDel="00235940">
            <w:rPr>
              <w:rFonts w:ascii="Times New Roman" w:hAnsi="Times New Roman" w:cs="Times New Roman"/>
              <w:sz w:val="24"/>
              <w:szCs w:val="24"/>
            </w:rPr>
            <w:delText>the</w:delText>
          </w:r>
        </w:del>
      </w:ins>
      <w:ins w:id="131" w:author="Benton, Deon" w:date="2023-03-30T11:58:00Z">
        <w:r w:rsidR="00235940">
          <w:rPr>
            <w:rFonts w:ascii="Times New Roman" w:hAnsi="Times New Roman" w:cs="Times New Roman"/>
            <w:sz w:val="24"/>
            <w:szCs w:val="24"/>
          </w:rPr>
          <w:t>a</w:t>
        </w:r>
      </w:ins>
      <w:ins w:id="132" w:author="Benton, Deon [2]" w:date="2023-03-29T19:16:00Z">
        <w:r w:rsidR="005106AE">
          <w:rPr>
            <w:rFonts w:ascii="Times New Roman" w:hAnsi="Times New Roman" w:cs="Times New Roman"/>
            <w:sz w:val="24"/>
            <w:szCs w:val="24"/>
          </w:rPr>
          <w:t xml:space="preserve"> new</w:t>
        </w:r>
      </w:ins>
      <w:ins w:id="133" w:author="Benton, Deon [2]" w:date="2023-03-29T19:17:00Z">
        <w:r w:rsidR="005106AE">
          <w:rPr>
            <w:rFonts w:ascii="Times New Roman" w:hAnsi="Times New Roman" w:cs="Times New Roman"/>
            <w:sz w:val="24"/>
            <w:szCs w:val="24"/>
          </w:rPr>
          <w:t xml:space="preserve"> and </w:t>
        </w:r>
      </w:ins>
      <w:ins w:id="134" w:author="Benton, Deon [2]" w:date="2023-03-29T19:16:00Z">
        <w:r w:rsidR="005106AE">
          <w:rPr>
            <w:rFonts w:ascii="Times New Roman" w:hAnsi="Times New Roman" w:cs="Times New Roman"/>
            <w:sz w:val="24"/>
            <w:szCs w:val="24"/>
          </w:rPr>
          <w:t>more valid measure of BB</w:t>
        </w:r>
      </w:ins>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ins w:id="135" w:author="Benton, Deon [2]" w:date="2023-03-29T19:18:00Z">
        <w:r w:rsidR="005106AE">
          <w:rPr>
            <w:rFonts w:ascii="Times New Roman" w:hAnsi="Times New Roman" w:cs="Times New Roman"/>
            <w:sz w:val="24"/>
            <w:szCs w:val="24"/>
          </w:rPr>
          <w:t xml:space="preserve"> and a more valid of operationalization of BB reasoning is used</w:t>
        </w:r>
      </w:ins>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ins w:id="136" w:author="Benton, Deon [2]" w:date="2023-03-29T19:18:00Z">
        <w:r w:rsidR="005106AE">
          <w:rPr>
            <w:rFonts w:ascii="Times New Roman" w:hAnsi="Times New Roman" w:cs="Times New Roman"/>
            <w:sz w:val="24"/>
            <w:szCs w:val="24"/>
          </w:rPr>
          <w:t>children minimally</w:t>
        </w:r>
      </w:ins>
      <w:r w:rsidR="00B74B17">
        <w:rPr>
          <w:rFonts w:ascii="Times New Roman" w:hAnsi="Times New Roman" w:cs="Times New Roman"/>
          <w:sz w:val="24"/>
          <w:szCs w:val="24"/>
        </w:rPr>
        <w:t xml:space="preserve"> engage in BB reasoning. </w:t>
      </w:r>
    </w:p>
    <w:p w14:paraId="4BCEC7AF" w14:textId="11459F71" w:rsidR="009A2187" w:rsidRDefault="000E32C0" w:rsidP="00797C03">
      <w:pPr>
        <w:spacing w:line="480" w:lineRule="auto"/>
        <w:ind w:firstLine="720"/>
        <w:contextualSpacing/>
        <w:rPr>
          <w:ins w:id="137" w:author="Benton, Deon" w:date="2023-03-30T14:36:00Z"/>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ins w:id="138" w:author="Benton, Deon [2]" w:date="2023-03-29T19:19:00Z">
        <w:r w:rsidR="005106AE">
          <w:rPr>
            <w:rFonts w:ascii="Times New Roman" w:hAnsi="Times New Roman" w:cs="Times New Roman"/>
            <w:sz w:val="24"/>
            <w:szCs w:val="24"/>
          </w:rPr>
          <w:t xml:space="preserve">the connectionist </w:t>
        </w:r>
      </w:ins>
      <w:ins w:id="139" w:author="Benton, Deon" w:date="2023-03-30T11:59:00Z">
        <w:r w:rsidR="00235940">
          <w:rPr>
            <w:rFonts w:ascii="Times New Roman" w:hAnsi="Times New Roman" w:cs="Times New Roman"/>
            <w:sz w:val="24"/>
            <w:szCs w:val="24"/>
          </w:rPr>
          <w:t>(</w:t>
        </w:r>
      </w:ins>
      <w:ins w:id="140" w:author="Benton, Deon" w:date="2023-03-30T13:21:00Z">
        <w:r w:rsidR="00203A09">
          <w:rPr>
            <w:rFonts w:ascii="Times New Roman" w:hAnsi="Times New Roman" w:cs="Times New Roman"/>
            <w:sz w:val="24"/>
            <w:szCs w:val="24"/>
          </w:rPr>
          <w:t>associative learning</w:t>
        </w:r>
      </w:ins>
      <w:ins w:id="141" w:author="Benton, Deon" w:date="2023-03-30T11:59:00Z">
        <w:r w:rsidR="00235940">
          <w:rPr>
            <w:rFonts w:ascii="Times New Roman" w:hAnsi="Times New Roman" w:cs="Times New Roman"/>
            <w:sz w:val="24"/>
            <w:szCs w:val="24"/>
          </w:rPr>
          <w:t xml:space="preserve">) </w:t>
        </w:r>
      </w:ins>
      <w:ins w:id="142" w:author="Benton, Deon [2]" w:date="2023-03-29T19:19:00Z">
        <w:r w:rsidR="005106AE">
          <w:rPr>
            <w:rFonts w:ascii="Times New Roman" w:hAnsi="Times New Roman" w:cs="Times New Roman"/>
            <w:sz w:val="24"/>
            <w:szCs w:val="24"/>
          </w:rPr>
          <w:t>models</w:t>
        </w:r>
      </w:ins>
      <w:r w:rsidR="00AA4761">
        <w:rPr>
          <w:rFonts w:ascii="Times New Roman" w:hAnsi="Times New Roman" w:cs="Times New Roman"/>
          <w:sz w:val="24"/>
          <w:szCs w:val="24"/>
        </w:rPr>
        <w:t xml:space="preserve">. </w:t>
      </w:r>
      <w:ins w:id="143" w:author="Benton, Deon" w:date="2023-03-30T13:20:00Z">
        <w:r w:rsidR="00203A09">
          <w:rPr>
            <w:rFonts w:ascii="Times New Roman" w:hAnsi="Times New Roman" w:cs="Times New Roman"/>
            <w:sz w:val="24"/>
            <w:szCs w:val="24"/>
          </w:rPr>
          <w:t>However, a question that we have not yet answered</w:t>
        </w:r>
      </w:ins>
      <w:ins w:id="144" w:author="Benton, Deon" w:date="2023-03-30T12:34:00Z">
        <w:r w:rsidR="00C84B3A">
          <w:rPr>
            <w:rFonts w:ascii="Times New Roman" w:hAnsi="Times New Roman" w:cs="Times New Roman"/>
            <w:sz w:val="24"/>
            <w:szCs w:val="24"/>
          </w:rPr>
          <w:t xml:space="preserve"> concerns </w:t>
        </w:r>
      </w:ins>
      <w:ins w:id="145" w:author="Benton, Deon" w:date="2023-03-30T12:33:00Z">
        <w:r w:rsidR="00C84B3A">
          <w:rPr>
            <w:rFonts w:ascii="Times New Roman" w:hAnsi="Times New Roman" w:cs="Times New Roman"/>
            <w:sz w:val="24"/>
            <w:szCs w:val="24"/>
          </w:rPr>
          <w:t>the exact nature of the</w:t>
        </w:r>
      </w:ins>
      <w:ins w:id="146" w:author="Benton, Deon" w:date="2023-03-30T14:51:00Z">
        <w:r w:rsidR="00766DDB">
          <w:rPr>
            <w:rFonts w:ascii="Times New Roman" w:hAnsi="Times New Roman" w:cs="Times New Roman"/>
            <w:sz w:val="24"/>
            <w:szCs w:val="24"/>
          </w:rPr>
          <w:t xml:space="preserve"> connectionist</w:t>
        </w:r>
      </w:ins>
      <w:ins w:id="147" w:author="Benton, Deon" w:date="2023-03-30T12:33:00Z">
        <w:r w:rsidR="00C84B3A">
          <w:rPr>
            <w:rFonts w:ascii="Times New Roman" w:hAnsi="Times New Roman" w:cs="Times New Roman"/>
            <w:sz w:val="24"/>
            <w:szCs w:val="24"/>
          </w:rPr>
          <w:t xml:space="preserve"> model</w:t>
        </w:r>
      </w:ins>
      <w:ins w:id="148" w:author="Benton, Deon" w:date="2023-03-30T14:51:00Z">
        <w:r w:rsidR="00766DDB">
          <w:rPr>
            <w:rFonts w:ascii="Times New Roman" w:hAnsi="Times New Roman" w:cs="Times New Roman"/>
            <w:sz w:val="24"/>
            <w:szCs w:val="24"/>
          </w:rPr>
          <w:t>s’</w:t>
        </w:r>
      </w:ins>
      <w:ins w:id="149" w:author="Benton, Deon" w:date="2023-03-30T12:33:00Z">
        <w:r w:rsidR="00C84B3A">
          <w:rPr>
            <w:rFonts w:ascii="Times New Roman" w:hAnsi="Times New Roman" w:cs="Times New Roman"/>
            <w:sz w:val="24"/>
            <w:szCs w:val="24"/>
          </w:rPr>
          <w:t xml:space="preserve"> associative </w:t>
        </w:r>
      </w:ins>
      <w:ins w:id="150" w:author="Benton, Deon" w:date="2023-03-30T12:34:00Z">
        <w:r w:rsidR="00C84B3A">
          <w:rPr>
            <w:rFonts w:ascii="Times New Roman" w:hAnsi="Times New Roman" w:cs="Times New Roman"/>
            <w:sz w:val="24"/>
            <w:szCs w:val="24"/>
          </w:rPr>
          <w:t>learning. Specifically, how did the</w:t>
        </w:r>
      </w:ins>
      <w:ins w:id="151" w:author="Benton, Deon" w:date="2023-03-30T14:51:00Z">
        <w:r w:rsidR="00B60EA6">
          <w:rPr>
            <w:rFonts w:ascii="Times New Roman" w:hAnsi="Times New Roman" w:cs="Times New Roman"/>
            <w:sz w:val="24"/>
            <w:szCs w:val="24"/>
          </w:rPr>
          <w:t xml:space="preserve">se </w:t>
        </w:r>
      </w:ins>
      <w:ins w:id="152" w:author="Benton, Deon" w:date="2023-03-30T12:34:00Z">
        <w:r w:rsidR="00C84B3A">
          <w:rPr>
            <w:rFonts w:ascii="Times New Roman" w:hAnsi="Times New Roman" w:cs="Times New Roman"/>
            <w:sz w:val="24"/>
            <w:szCs w:val="24"/>
          </w:rPr>
          <w:t>model</w:t>
        </w:r>
      </w:ins>
      <w:ins w:id="153" w:author="Benton, Deon" w:date="2023-03-30T14:51:00Z">
        <w:r w:rsidR="00B60EA6">
          <w:rPr>
            <w:rFonts w:ascii="Times New Roman" w:hAnsi="Times New Roman" w:cs="Times New Roman"/>
            <w:sz w:val="24"/>
            <w:szCs w:val="24"/>
          </w:rPr>
          <w:t>s</w:t>
        </w:r>
      </w:ins>
      <w:ins w:id="154" w:author="Benton, Deon" w:date="2023-03-30T13:24:00Z">
        <w:r w:rsidR="001E1DBF">
          <w:rPr>
            <w:rFonts w:ascii="Times New Roman" w:hAnsi="Times New Roman" w:cs="Times New Roman"/>
            <w:sz w:val="24"/>
            <w:szCs w:val="24"/>
          </w:rPr>
          <w:t>—via associative learning—</w:t>
        </w:r>
      </w:ins>
      <w:ins w:id="155" w:author="Benton, Deon" w:date="2023-03-30T12:34:00Z">
        <w:r w:rsidR="00C84B3A">
          <w:rPr>
            <w:rFonts w:ascii="Times New Roman" w:hAnsi="Times New Roman" w:cs="Times New Roman"/>
            <w:sz w:val="24"/>
            <w:szCs w:val="24"/>
          </w:rPr>
          <w:t xml:space="preserve">arrive at </w:t>
        </w:r>
      </w:ins>
      <w:ins w:id="156" w:author="Benton, Deon" w:date="2023-03-30T14:51:00Z">
        <w:r w:rsidR="00B60EA6">
          <w:rPr>
            <w:rFonts w:ascii="Times New Roman" w:hAnsi="Times New Roman" w:cs="Times New Roman"/>
            <w:sz w:val="24"/>
            <w:szCs w:val="24"/>
          </w:rPr>
          <w:t xml:space="preserve">their </w:t>
        </w:r>
      </w:ins>
      <w:ins w:id="157" w:author="Benton, Deon" w:date="2023-03-30T12:34:00Z">
        <w:r w:rsidR="00C84B3A">
          <w:rPr>
            <w:rFonts w:ascii="Times New Roman" w:hAnsi="Times New Roman" w:cs="Times New Roman"/>
            <w:sz w:val="24"/>
            <w:szCs w:val="24"/>
          </w:rPr>
          <w:t>causal judgements?</w:t>
        </w:r>
      </w:ins>
      <w:ins w:id="158" w:author="Benton, Deon" w:date="2023-03-30T12:33:00Z">
        <w:r w:rsidR="00C84B3A">
          <w:rPr>
            <w:rFonts w:ascii="Times New Roman" w:hAnsi="Times New Roman" w:cs="Times New Roman"/>
            <w:sz w:val="24"/>
            <w:szCs w:val="24"/>
          </w:rPr>
          <w:t xml:space="preserve"> </w:t>
        </w:r>
      </w:ins>
      <w:ins w:id="159" w:author="Benton, Deon" w:date="2023-03-30T13:24:00Z">
        <w:r w:rsidR="001E1DBF">
          <w:rPr>
            <w:rFonts w:ascii="Times New Roman" w:hAnsi="Times New Roman" w:cs="Times New Roman"/>
            <w:sz w:val="24"/>
            <w:szCs w:val="24"/>
          </w:rPr>
          <w:t xml:space="preserve">To understand </w:t>
        </w:r>
      </w:ins>
      <w:ins w:id="160" w:author="Benton, Deon" w:date="2023-03-30T13:25:00Z">
        <w:r w:rsidR="001E1DBF">
          <w:rPr>
            <w:rFonts w:ascii="Times New Roman" w:hAnsi="Times New Roman" w:cs="Times New Roman"/>
            <w:sz w:val="24"/>
            <w:szCs w:val="24"/>
          </w:rPr>
          <w:t xml:space="preserve">how the </w:t>
        </w:r>
      </w:ins>
      <w:ins w:id="161" w:author="Benton, Deon" w:date="2023-03-30T13:34:00Z">
        <w:r w:rsidR="00C6285C">
          <w:rPr>
            <w:rFonts w:ascii="Times New Roman" w:hAnsi="Times New Roman" w:cs="Times New Roman"/>
            <w:sz w:val="24"/>
            <w:szCs w:val="24"/>
          </w:rPr>
          <w:t xml:space="preserve">connectionist </w:t>
        </w:r>
      </w:ins>
      <w:ins w:id="162" w:author="Benton, Deon" w:date="2023-03-30T13:25:00Z">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ins>
      <w:ins w:id="163" w:author="Benton, Deon" w:date="2023-03-30T13:34:00Z">
        <w:r w:rsidR="00C6285C">
          <w:rPr>
            <w:rFonts w:ascii="Times New Roman" w:hAnsi="Times New Roman" w:cs="Times New Roman"/>
            <w:sz w:val="24"/>
            <w:szCs w:val="24"/>
          </w:rPr>
          <w:t xml:space="preserve"> mechanistically</w:t>
        </w:r>
      </w:ins>
      <w:ins w:id="164" w:author="Benton, Deon" w:date="2023-03-30T13:24:00Z">
        <w:r w:rsidR="001E1DBF">
          <w:rPr>
            <w:rFonts w:ascii="Times New Roman" w:hAnsi="Times New Roman" w:cs="Times New Roman"/>
            <w:sz w:val="24"/>
            <w:szCs w:val="24"/>
          </w:rPr>
          <w:t xml:space="preserve">, consider the </w:t>
        </w:r>
      </w:ins>
      <w:ins w:id="165" w:author="Benton, Deon" w:date="2023-03-30T13:26:00Z">
        <w:r w:rsidR="00443E30">
          <w:rPr>
            <w:rFonts w:ascii="Times New Roman" w:hAnsi="Times New Roman" w:cs="Times New Roman"/>
            <w:sz w:val="24"/>
            <w:szCs w:val="24"/>
          </w:rPr>
          <w:t>BB (i.e.,</w:t>
        </w:r>
      </w:ins>
      <w:ins w:id="166" w:author="Benton, Deon" w:date="2023-03-30T13:27:00Z">
        <w:r w:rsidR="00443E30">
          <w:rPr>
            <w:rFonts w:ascii="Times New Roman" w:hAnsi="Times New Roman" w:cs="Times New Roman"/>
            <w:sz w:val="24"/>
            <w:szCs w:val="24"/>
          </w:rPr>
          <w:t xml:space="preserve"> </w:t>
        </w:r>
      </w:ins>
      <w:ins w:id="167" w:author="Benton, Deon" w:date="2023-03-30T13:24:00Z">
        <w:r w:rsidR="001E1DBF">
          <w:rPr>
            <w:rFonts w:ascii="Times New Roman" w:hAnsi="Times New Roman" w:cs="Times New Roman"/>
            <w:sz w:val="24"/>
            <w:szCs w:val="24"/>
          </w:rPr>
          <w:t>ABC+ D+</w:t>
        </w:r>
      </w:ins>
      <w:ins w:id="168" w:author="Benton, Deon" w:date="2023-03-30T13:27:00Z">
        <w:r w:rsidR="00443E30">
          <w:rPr>
            <w:rFonts w:ascii="Times New Roman" w:hAnsi="Times New Roman" w:cs="Times New Roman"/>
            <w:sz w:val="24"/>
            <w:szCs w:val="24"/>
          </w:rPr>
          <w:t>)</w:t>
        </w:r>
      </w:ins>
      <w:ins w:id="169" w:author="Benton, Deon" w:date="2023-03-30T13:24:00Z">
        <w:r w:rsidR="001E1DBF">
          <w:rPr>
            <w:rFonts w:ascii="Times New Roman" w:hAnsi="Times New Roman" w:cs="Times New Roman"/>
            <w:sz w:val="24"/>
            <w:szCs w:val="24"/>
          </w:rPr>
          <w:t xml:space="preserve"> control trial. </w:t>
        </w:r>
      </w:ins>
      <w:ins w:id="170" w:author="Benton, Deon" w:date="2023-03-30T14:52:00Z">
        <w:r w:rsidR="00EF6C33">
          <w:rPr>
            <w:rFonts w:ascii="Times New Roman" w:hAnsi="Times New Roman" w:cs="Times New Roman"/>
            <w:sz w:val="24"/>
            <w:szCs w:val="24"/>
          </w:rPr>
          <w:t xml:space="preserve">The rationale for focusing on this condition is that </w:t>
        </w:r>
      </w:ins>
      <w:ins w:id="171" w:author="Benton, Deon" w:date="2023-03-30T14:32:00Z">
        <w:r w:rsidR="008A0D4C">
          <w:rPr>
            <w:rFonts w:ascii="Times New Roman" w:hAnsi="Times New Roman" w:cs="Times New Roman"/>
            <w:sz w:val="24"/>
            <w:szCs w:val="24"/>
          </w:rPr>
          <w:t xml:space="preserve">the Bayesian and associative models presented here </w:t>
        </w:r>
      </w:ins>
      <w:ins w:id="172" w:author="Benton, Deon" w:date="2023-03-30T14:33:00Z">
        <w:r w:rsidR="008A0D4C">
          <w:rPr>
            <w:rFonts w:ascii="Times New Roman" w:hAnsi="Times New Roman" w:cs="Times New Roman"/>
            <w:sz w:val="24"/>
            <w:szCs w:val="24"/>
          </w:rPr>
          <w:t xml:space="preserve">make qualitatively identical predictions for </w:t>
        </w:r>
      </w:ins>
      <w:ins w:id="173" w:author="Benton, Deon" w:date="2023-03-30T14:52:00Z">
        <w:r w:rsidR="00EF6C33">
          <w:rPr>
            <w:rFonts w:ascii="Times New Roman" w:hAnsi="Times New Roman" w:cs="Times New Roman"/>
            <w:sz w:val="24"/>
            <w:szCs w:val="24"/>
          </w:rPr>
          <w:t xml:space="preserve">the other conditions (i.e., </w:t>
        </w:r>
      </w:ins>
      <w:ins w:id="174" w:author="Benton, Deon" w:date="2023-03-30T14:33:00Z">
        <w:r w:rsidR="008A0D4C">
          <w:rPr>
            <w:rFonts w:ascii="Times New Roman" w:hAnsi="Times New Roman" w:cs="Times New Roman"/>
            <w:sz w:val="24"/>
            <w:szCs w:val="24"/>
          </w:rPr>
          <w:t>the BB experimental and ISO experimental and controls trials</w:t>
        </w:r>
      </w:ins>
      <w:ins w:id="175" w:author="Benton, Deon" w:date="2023-03-30T14:52:00Z">
        <w:r w:rsidR="00EF6C33">
          <w:rPr>
            <w:rFonts w:ascii="Times New Roman" w:hAnsi="Times New Roman" w:cs="Times New Roman"/>
            <w:sz w:val="24"/>
            <w:szCs w:val="24"/>
          </w:rPr>
          <w:t>)</w:t>
        </w:r>
      </w:ins>
      <w:ins w:id="176" w:author="Benton, Deon" w:date="2023-03-30T14:33:00Z">
        <w:r w:rsidR="008A0D4C">
          <w:rPr>
            <w:rFonts w:ascii="Times New Roman" w:hAnsi="Times New Roman" w:cs="Times New Roman"/>
            <w:sz w:val="24"/>
            <w:szCs w:val="24"/>
          </w:rPr>
          <w:t xml:space="preserve">. This </w:t>
        </w:r>
        <w:r w:rsidR="00951D00">
          <w:rPr>
            <w:rFonts w:ascii="Times New Roman" w:hAnsi="Times New Roman" w:cs="Times New Roman"/>
            <w:sz w:val="24"/>
            <w:szCs w:val="24"/>
          </w:rPr>
          <w:t xml:space="preserve">means that the better qualitative and quantitative fit of the </w:t>
        </w:r>
      </w:ins>
      <w:ins w:id="177" w:author="Benton, Deon" w:date="2023-03-30T14:35:00Z">
        <w:r w:rsidR="00951D00">
          <w:rPr>
            <w:rFonts w:ascii="Times New Roman" w:hAnsi="Times New Roman" w:cs="Times New Roman"/>
            <w:sz w:val="24"/>
            <w:szCs w:val="24"/>
          </w:rPr>
          <w:t>connectionist</w:t>
        </w:r>
      </w:ins>
      <w:ins w:id="178" w:author="Benton, Deon" w:date="2023-03-30T14:33:00Z">
        <w:r w:rsidR="00951D00">
          <w:rPr>
            <w:rFonts w:ascii="Times New Roman" w:hAnsi="Times New Roman" w:cs="Times New Roman"/>
            <w:sz w:val="24"/>
            <w:szCs w:val="24"/>
          </w:rPr>
          <w:t xml:space="preserve"> model</w:t>
        </w:r>
      </w:ins>
      <w:ins w:id="179" w:author="Benton, Deon" w:date="2023-03-30T14:50:00Z">
        <w:r w:rsidR="00766DDB">
          <w:rPr>
            <w:rFonts w:ascii="Times New Roman" w:hAnsi="Times New Roman" w:cs="Times New Roman"/>
            <w:sz w:val="24"/>
            <w:szCs w:val="24"/>
          </w:rPr>
          <w:t>s</w:t>
        </w:r>
      </w:ins>
      <w:ins w:id="180" w:author="Benton, Deon" w:date="2023-03-30T14:33:00Z">
        <w:r w:rsidR="00951D00">
          <w:rPr>
            <w:rFonts w:ascii="Times New Roman" w:hAnsi="Times New Roman" w:cs="Times New Roman"/>
            <w:sz w:val="24"/>
            <w:szCs w:val="24"/>
          </w:rPr>
          <w:t xml:space="preserve"> to the data relative to the Bayesian model</w:t>
        </w:r>
      </w:ins>
      <w:ins w:id="181" w:author="Benton, Deon" w:date="2023-03-30T14:50:00Z">
        <w:r w:rsidR="00766DDB">
          <w:rPr>
            <w:rFonts w:ascii="Times New Roman" w:hAnsi="Times New Roman" w:cs="Times New Roman"/>
            <w:sz w:val="24"/>
            <w:szCs w:val="24"/>
          </w:rPr>
          <w:t>s</w:t>
        </w:r>
      </w:ins>
      <w:ins w:id="182" w:author="Benton, Deon" w:date="2023-03-30T14:33:00Z">
        <w:r w:rsidR="00951D00">
          <w:rPr>
            <w:rFonts w:ascii="Times New Roman" w:hAnsi="Times New Roman" w:cs="Times New Roman"/>
            <w:sz w:val="24"/>
            <w:szCs w:val="24"/>
          </w:rPr>
          <w:t xml:space="preserve"> </w:t>
        </w:r>
      </w:ins>
      <w:ins w:id="183" w:author="Benton, Deon" w:date="2023-03-30T14:35:00Z">
        <w:r w:rsidR="00951D00">
          <w:rPr>
            <w:rFonts w:ascii="Times New Roman" w:hAnsi="Times New Roman" w:cs="Times New Roman"/>
            <w:sz w:val="24"/>
            <w:szCs w:val="24"/>
          </w:rPr>
          <w:t>cannot be due</w:t>
        </w:r>
      </w:ins>
      <w:ins w:id="184" w:author="Benton, Deon" w:date="2023-03-30T14:33:00Z">
        <w:r w:rsidR="00951D00">
          <w:rPr>
            <w:rFonts w:ascii="Times New Roman" w:hAnsi="Times New Roman" w:cs="Times New Roman"/>
            <w:sz w:val="24"/>
            <w:szCs w:val="24"/>
          </w:rPr>
          <w:t xml:space="preserve"> to these</w:t>
        </w:r>
      </w:ins>
      <w:ins w:id="185" w:author="Benton, Deon" w:date="2023-03-30T14:50:00Z">
        <w:r w:rsidR="00766DDB">
          <w:rPr>
            <w:rFonts w:ascii="Times New Roman" w:hAnsi="Times New Roman" w:cs="Times New Roman"/>
            <w:sz w:val="24"/>
            <w:szCs w:val="24"/>
          </w:rPr>
          <w:t xml:space="preserve"> trial</w:t>
        </w:r>
      </w:ins>
      <w:ins w:id="186" w:author="Benton, Deon" w:date="2023-03-30T14:33:00Z">
        <w:r w:rsidR="00951D00">
          <w:rPr>
            <w:rFonts w:ascii="Times New Roman" w:hAnsi="Times New Roman" w:cs="Times New Roman"/>
            <w:sz w:val="24"/>
            <w:szCs w:val="24"/>
          </w:rPr>
          <w:t xml:space="preserve"> conditio</w:t>
        </w:r>
      </w:ins>
      <w:ins w:id="187" w:author="Benton, Deon" w:date="2023-03-30T14:34:00Z">
        <w:r w:rsidR="00951D00">
          <w:rPr>
            <w:rFonts w:ascii="Times New Roman" w:hAnsi="Times New Roman" w:cs="Times New Roman"/>
            <w:sz w:val="24"/>
            <w:szCs w:val="24"/>
          </w:rPr>
          <w:t>ns. Rather, the reason the connectionist model</w:t>
        </w:r>
      </w:ins>
      <w:ins w:id="188" w:author="Benton, Deon" w:date="2023-03-30T14:51:00Z">
        <w:r w:rsidR="00766DDB">
          <w:rPr>
            <w:rFonts w:ascii="Times New Roman" w:hAnsi="Times New Roman" w:cs="Times New Roman"/>
            <w:sz w:val="24"/>
            <w:szCs w:val="24"/>
          </w:rPr>
          <w:t>s</w:t>
        </w:r>
      </w:ins>
      <w:ins w:id="189" w:author="Benton, Deon" w:date="2023-03-30T14:34:00Z">
        <w:r w:rsidR="00951D00">
          <w:rPr>
            <w:rFonts w:ascii="Times New Roman" w:hAnsi="Times New Roman" w:cs="Times New Roman"/>
            <w:sz w:val="24"/>
            <w:szCs w:val="24"/>
          </w:rPr>
          <w:t xml:space="preserve"> better fits the behavioral data than the Bayesian models is because this model uniquely predicts participants performance during the BB control condition. </w:t>
        </w:r>
      </w:ins>
    </w:p>
    <w:p w14:paraId="684706D9" w14:textId="7AD4ABC6" w:rsidR="000D6489" w:rsidRDefault="00443E30" w:rsidP="00797C03">
      <w:pPr>
        <w:spacing w:line="480" w:lineRule="auto"/>
        <w:ind w:firstLine="720"/>
        <w:contextualSpacing/>
        <w:rPr>
          <w:rFonts w:ascii="Times New Roman" w:hAnsi="Times New Roman" w:cs="Times New Roman"/>
          <w:sz w:val="24"/>
          <w:szCs w:val="24"/>
        </w:rPr>
      </w:pPr>
      <w:ins w:id="190" w:author="Benton, Deon" w:date="2023-03-30T13:26:00Z">
        <w:r>
          <w:rPr>
            <w:rFonts w:ascii="Times New Roman" w:hAnsi="Times New Roman" w:cs="Times New Roman"/>
            <w:sz w:val="24"/>
            <w:szCs w:val="24"/>
          </w:rPr>
          <w:t xml:space="preserve">During </w:t>
        </w:r>
      </w:ins>
      <w:ins w:id="191" w:author="Benton, Deon" w:date="2023-03-30T13:28:00Z">
        <w:r w:rsidR="00B61411">
          <w:rPr>
            <w:rFonts w:ascii="Times New Roman" w:hAnsi="Times New Roman" w:cs="Times New Roman"/>
            <w:sz w:val="24"/>
            <w:szCs w:val="24"/>
          </w:rPr>
          <w:t>the simulation of this trial</w:t>
        </w:r>
      </w:ins>
      <w:ins w:id="192" w:author="Benton, Deon" w:date="2023-03-30T13:27:00Z">
        <w:r>
          <w:rPr>
            <w:rFonts w:ascii="Times New Roman" w:hAnsi="Times New Roman" w:cs="Times New Roman"/>
            <w:sz w:val="24"/>
            <w:szCs w:val="24"/>
          </w:rPr>
          <w:t>,</w:t>
        </w:r>
      </w:ins>
      <w:ins w:id="193" w:author="Benton, Deon" w:date="2023-03-30T13:24:00Z">
        <w:r w:rsidR="001E1DBF">
          <w:rPr>
            <w:rFonts w:ascii="Times New Roman" w:hAnsi="Times New Roman" w:cs="Times New Roman"/>
            <w:sz w:val="24"/>
            <w:szCs w:val="24"/>
          </w:rPr>
          <w:t xml:space="preserve"> </w:t>
        </w:r>
      </w:ins>
      <w:ins w:id="194" w:author="Benton, Deon" w:date="2023-03-30T13:30:00Z">
        <w:r w:rsidR="00AF71AE">
          <w:rPr>
            <w:rFonts w:ascii="Times New Roman" w:hAnsi="Times New Roman" w:cs="Times New Roman"/>
            <w:sz w:val="24"/>
            <w:szCs w:val="24"/>
          </w:rPr>
          <w:t xml:space="preserve">when all four objects were </w:t>
        </w:r>
      </w:ins>
      <w:ins w:id="195" w:author="Benton, Deon" w:date="2023-03-30T13:32:00Z">
        <w:r w:rsidR="00C51CB5">
          <w:rPr>
            <w:rFonts w:ascii="Times New Roman" w:hAnsi="Times New Roman" w:cs="Times New Roman"/>
            <w:sz w:val="24"/>
            <w:szCs w:val="24"/>
          </w:rPr>
          <w:t xml:space="preserve">first </w:t>
        </w:r>
      </w:ins>
      <w:ins w:id="196" w:author="Benton, Deon" w:date="2023-03-30T13:30:00Z">
        <w:r w:rsidR="00AF71AE">
          <w:rPr>
            <w:rFonts w:ascii="Times New Roman" w:hAnsi="Times New Roman" w:cs="Times New Roman"/>
            <w:sz w:val="24"/>
            <w:szCs w:val="24"/>
          </w:rPr>
          <w:t xml:space="preserve">presented to the </w:t>
        </w:r>
      </w:ins>
      <w:ins w:id="197" w:author="Benton, Deon" w:date="2023-03-30T13:32:00Z">
        <w:r w:rsidR="00C51CB5">
          <w:rPr>
            <w:rFonts w:ascii="Times New Roman" w:hAnsi="Times New Roman" w:cs="Times New Roman"/>
            <w:sz w:val="24"/>
            <w:szCs w:val="24"/>
          </w:rPr>
          <w:t>model</w:t>
        </w:r>
      </w:ins>
      <w:ins w:id="198" w:author="Benton, Deon" w:date="2023-03-30T13:31:00Z">
        <w:r w:rsidR="00AF71AE">
          <w:rPr>
            <w:rFonts w:ascii="Times New Roman" w:hAnsi="Times New Roman" w:cs="Times New Roman"/>
            <w:sz w:val="24"/>
            <w:szCs w:val="24"/>
          </w:rPr>
          <w:t xml:space="preserve">, the </w:t>
        </w:r>
      </w:ins>
      <w:ins w:id="199" w:author="Benton, Deon" w:date="2023-03-30T13:32:00Z">
        <w:r w:rsidR="00C51CB5">
          <w:rPr>
            <w:rFonts w:ascii="Times New Roman" w:hAnsi="Times New Roman" w:cs="Times New Roman"/>
            <w:sz w:val="24"/>
            <w:szCs w:val="24"/>
          </w:rPr>
          <w:t>resulting difference at the output layer between the activation of the single output unit and the predicted activation of that unit was equiv</w:t>
        </w:r>
      </w:ins>
      <w:ins w:id="200" w:author="Benton, Deon" w:date="2023-03-30T13:33:00Z">
        <w:r w:rsidR="00C51CB5">
          <w:rPr>
            <w:rFonts w:ascii="Times New Roman" w:hAnsi="Times New Roman" w:cs="Times New Roman"/>
            <w:sz w:val="24"/>
            <w:szCs w:val="24"/>
          </w:rPr>
          <w:t xml:space="preserve">alent for all four objects. </w:t>
        </w:r>
      </w:ins>
      <w:ins w:id="201" w:author="Benton, Deon" w:date="2023-03-30T13:41:00Z">
        <w:r w:rsidR="00EF350B">
          <w:rPr>
            <w:rFonts w:ascii="Times New Roman" w:hAnsi="Times New Roman" w:cs="Times New Roman"/>
            <w:sz w:val="24"/>
            <w:szCs w:val="24"/>
          </w:rPr>
          <w:t>A key feature of these</w:t>
        </w:r>
      </w:ins>
      <w:ins w:id="202" w:author="Benton, Deon" w:date="2023-03-30T13:33:00Z">
        <w:r w:rsidR="00C51CB5">
          <w:rPr>
            <w:rFonts w:ascii="Times New Roman" w:hAnsi="Times New Roman" w:cs="Times New Roman"/>
            <w:sz w:val="24"/>
            <w:szCs w:val="24"/>
          </w:rPr>
          <w:t xml:space="preserve"> models</w:t>
        </w:r>
      </w:ins>
      <w:ins w:id="203" w:author="Benton, Deon" w:date="2023-03-30T13:41:00Z">
        <w:r w:rsidR="00EF350B">
          <w:rPr>
            <w:rFonts w:ascii="Times New Roman" w:hAnsi="Times New Roman" w:cs="Times New Roman"/>
            <w:sz w:val="24"/>
            <w:szCs w:val="24"/>
          </w:rPr>
          <w:t xml:space="preserve"> is that they</w:t>
        </w:r>
      </w:ins>
      <w:ins w:id="204" w:author="Benton, Deon" w:date="2023-03-30T13:33:00Z">
        <w:r w:rsidR="00C51CB5">
          <w:rPr>
            <w:rFonts w:ascii="Times New Roman" w:hAnsi="Times New Roman" w:cs="Times New Roman"/>
            <w:sz w:val="24"/>
            <w:szCs w:val="24"/>
          </w:rPr>
          <w:t xml:space="preserve"> learn to reduce the difference between such observed and predicted output by adjusting </w:t>
        </w:r>
      </w:ins>
      <w:ins w:id="205" w:author="Benton, Deon" w:date="2023-03-30T13:36:00Z">
        <w:r w:rsidR="00424B37">
          <w:rPr>
            <w:rFonts w:ascii="Times New Roman" w:hAnsi="Times New Roman" w:cs="Times New Roman"/>
            <w:sz w:val="24"/>
            <w:szCs w:val="24"/>
          </w:rPr>
          <w:t>connections between units in the model</w:t>
        </w:r>
      </w:ins>
      <w:ins w:id="206" w:author="Benton, Deon" w:date="2023-03-30T13:47:00Z">
        <w:r w:rsidR="008873E0">
          <w:rPr>
            <w:rFonts w:ascii="Times New Roman" w:hAnsi="Times New Roman" w:cs="Times New Roman"/>
            <w:sz w:val="24"/>
            <w:szCs w:val="24"/>
          </w:rPr>
          <w:t>. In the present case, the</w:t>
        </w:r>
      </w:ins>
      <w:ins w:id="207" w:author="Benton, Deon" w:date="2023-03-30T13:48:00Z">
        <w:r w:rsidR="00CD15D2">
          <w:rPr>
            <w:rFonts w:ascii="Times New Roman" w:hAnsi="Times New Roman" w:cs="Times New Roman"/>
            <w:sz w:val="24"/>
            <w:szCs w:val="24"/>
          </w:rPr>
          <w:t>se connections or “weights”</w:t>
        </w:r>
      </w:ins>
      <w:ins w:id="208" w:author="Benton, Deon" w:date="2023-03-30T13:47:00Z">
        <w:r w:rsidR="008873E0">
          <w:rPr>
            <w:rFonts w:ascii="Times New Roman" w:hAnsi="Times New Roman" w:cs="Times New Roman"/>
            <w:sz w:val="24"/>
            <w:szCs w:val="24"/>
          </w:rPr>
          <w:t xml:space="preserve"> encode the association between </w:t>
        </w:r>
      </w:ins>
      <w:ins w:id="209" w:author="Benton, Deon" w:date="2023-03-30T13:48:00Z">
        <w:r w:rsidR="00EC1ED3">
          <w:rPr>
            <w:rFonts w:ascii="Times New Roman" w:hAnsi="Times New Roman" w:cs="Times New Roman"/>
            <w:sz w:val="24"/>
            <w:szCs w:val="24"/>
          </w:rPr>
          <w:t xml:space="preserve">each </w:t>
        </w:r>
      </w:ins>
      <w:ins w:id="210" w:author="Benton, Deon" w:date="2023-03-30T13:47:00Z">
        <w:r w:rsidR="008873E0">
          <w:rPr>
            <w:rFonts w:ascii="Times New Roman" w:hAnsi="Times New Roman" w:cs="Times New Roman"/>
            <w:sz w:val="24"/>
            <w:szCs w:val="24"/>
          </w:rPr>
          <w:t>input unit (i.e., each object)</w:t>
        </w:r>
      </w:ins>
      <w:ins w:id="211" w:author="Benton, Deon" w:date="2023-03-30T13:48:00Z">
        <w:r w:rsidR="008873E0">
          <w:rPr>
            <w:rFonts w:ascii="Times New Roman" w:hAnsi="Times New Roman" w:cs="Times New Roman"/>
            <w:sz w:val="24"/>
            <w:szCs w:val="24"/>
          </w:rPr>
          <w:t xml:space="preserve"> and the single output </w:t>
        </w:r>
        <w:r w:rsidR="008873E0">
          <w:rPr>
            <w:rFonts w:ascii="Times New Roman" w:hAnsi="Times New Roman" w:cs="Times New Roman"/>
            <w:sz w:val="24"/>
            <w:szCs w:val="24"/>
          </w:rPr>
          <w:lastRenderedPageBreak/>
          <w:t>unit (i.e., the machine’s activation).</w:t>
        </w:r>
      </w:ins>
      <w:ins w:id="212" w:author="Benton, Deon" w:date="2023-03-30T13:33:00Z">
        <w:r w:rsidR="00C51CB5">
          <w:rPr>
            <w:rFonts w:ascii="Times New Roman" w:hAnsi="Times New Roman" w:cs="Times New Roman"/>
            <w:sz w:val="24"/>
            <w:szCs w:val="24"/>
          </w:rPr>
          <w:t xml:space="preserve"> </w:t>
        </w:r>
      </w:ins>
      <w:ins w:id="213" w:author="Benton, Deon" w:date="2023-03-30T13:40:00Z">
        <w:r w:rsidR="00EF350B">
          <w:rPr>
            <w:rFonts w:ascii="Times New Roman" w:hAnsi="Times New Roman" w:cs="Times New Roman"/>
            <w:sz w:val="24"/>
            <w:szCs w:val="24"/>
          </w:rPr>
          <w:t xml:space="preserve">Thus, </w:t>
        </w:r>
      </w:ins>
      <w:ins w:id="214" w:author="Benton, Deon" w:date="2023-03-30T13:41:00Z">
        <w:r w:rsidR="00EF350B">
          <w:rPr>
            <w:rFonts w:ascii="Times New Roman" w:hAnsi="Times New Roman" w:cs="Times New Roman"/>
            <w:sz w:val="24"/>
            <w:szCs w:val="24"/>
          </w:rPr>
          <w:t xml:space="preserve">because the difference between the observed and predicted </w:t>
        </w:r>
      </w:ins>
      <w:ins w:id="215" w:author="Benton, Deon" w:date="2023-03-30T13:49:00Z">
        <w:r w:rsidR="00EC1ED3">
          <w:rPr>
            <w:rFonts w:ascii="Times New Roman" w:hAnsi="Times New Roman" w:cs="Times New Roman"/>
            <w:sz w:val="24"/>
            <w:szCs w:val="24"/>
          </w:rPr>
          <w:t>activation of the single output unit</w:t>
        </w:r>
      </w:ins>
      <w:ins w:id="216" w:author="Benton, Deon" w:date="2023-03-30T13:41:00Z">
        <w:r w:rsidR="00EF350B">
          <w:rPr>
            <w:rFonts w:ascii="Times New Roman" w:hAnsi="Times New Roman" w:cs="Times New Roman"/>
            <w:sz w:val="24"/>
            <w:szCs w:val="24"/>
          </w:rPr>
          <w:t xml:space="preserve"> was equivalent for all four objects,</w:t>
        </w:r>
      </w:ins>
      <w:ins w:id="217" w:author="Benton, Deon" w:date="2023-03-30T13:33:00Z">
        <w:r w:rsidR="00C51CB5">
          <w:rPr>
            <w:rFonts w:ascii="Times New Roman" w:hAnsi="Times New Roman" w:cs="Times New Roman"/>
            <w:sz w:val="24"/>
            <w:szCs w:val="24"/>
          </w:rPr>
          <w:t xml:space="preserve"> the</w:t>
        </w:r>
      </w:ins>
      <w:ins w:id="218" w:author="Benton, Deon" w:date="2023-03-30T13:42:00Z">
        <w:r w:rsidR="006D128D">
          <w:rPr>
            <w:rFonts w:ascii="Times New Roman" w:hAnsi="Times New Roman" w:cs="Times New Roman"/>
            <w:sz w:val="24"/>
            <w:szCs w:val="24"/>
          </w:rPr>
          <w:t xml:space="preserve"> network made the same </w:t>
        </w:r>
      </w:ins>
      <w:ins w:id="219" w:author="Benton, Deon" w:date="2023-03-30T13:34:00Z">
        <w:r w:rsidR="00C6285C">
          <w:rPr>
            <w:rFonts w:ascii="Times New Roman" w:hAnsi="Times New Roman" w:cs="Times New Roman"/>
            <w:sz w:val="24"/>
            <w:szCs w:val="24"/>
          </w:rPr>
          <w:t>weight adjustment</w:t>
        </w:r>
      </w:ins>
      <w:ins w:id="220" w:author="Benton, Deon" w:date="2023-03-30T13:42:00Z">
        <w:r w:rsidR="006D128D">
          <w:rPr>
            <w:rFonts w:ascii="Times New Roman" w:hAnsi="Times New Roman" w:cs="Times New Roman"/>
            <w:sz w:val="24"/>
            <w:szCs w:val="24"/>
          </w:rPr>
          <w:t>s (both in s</w:t>
        </w:r>
      </w:ins>
      <w:ins w:id="221" w:author="Benton, Deon" w:date="2023-03-30T13:43:00Z">
        <w:r w:rsidR="006D128D">
          <w:rPr>
            <w:rFonts w:ascii="Times New Roman" w:hAnsi="Times New Roman" w:cs="Times New Roman"/>
            <w:sz w:val="24"/>
            <w:szCs w:val="24"/>
          </w:rPr>
          <w:t>ign and magnitude)</w:t>
        </w:r>
      </w:ins>
      <w:ins w:id="222" w:author="Benton, Deon" w:date="2023-03-30T13:42:00Z">
        <w:r w:rsidR="006D128D">
          <w:rPr>
            <w:rFonts w:ascii="Times New Roman" w:hAnsi="Times New Roman" w:cs="Times New Roman"/>
            <w:sz w:val="24"/>
            <w:szCs w:val="24"/>
          </w:rPr>
          <w:t xml:space="preserve"> to </w:t>
        </w:r>
      </w:ins>
      <w:ins w:id="223" w:author="Benton, Deon" w:date="2023-03-30T13:49:00Z">
        <w:r w:rsidR="001F5D07">
          <w:rPr>
            <w:rFonts w:ascii="Times New Roman" w:hAnsi="Times New Roman" w:cs="Times New Roman"/>
            <w:sz w:val="24"/>
            <w:szCs w:val="24"/>
          </w:rPr>
          <w:t>connections between each obj</w:t>
        </w:r>
      </w:ins>
      <w:ins w:id="224" w:author="Benton, Deon" w:date="2023-03-30T13:50:00Z">
        <w:r w:rsidR="001F5D07">
          <w:rPr>
            <w:rFonts w:ascii="Times New Roman" w:hAnsi="Times New Roman" w:cs="Times New Roman"/>
            <w:sz w:val="24"/>
            <w:szCs w:val="24"/>
          </w:rPr>
          <w:t>ect and the</w:t>
        </w:r>
      </w:ins>
      <w:ins w:id="225" w:author="Benton, Deon" w:date="2023-03-30T13:42:00Z">
        <w:r w:rsidR="006D128D">
          <w:rPr>
            <w:rFonts w:ascii="Times New Roman" w:hAnsi="Times New Roman" w:cs="Times New Roman"/>
            <w:sz w:val="24"/>
            <w:szCs w:val="24"/>
          </w:rPr>
          <w:t xml:space="preserve"> single output unit</w:t>
        </w:r>
      </w:ins>
      <w:ins w:id="226" w:author="Benton, Deon" w:date="2023-03-30T13:34:00Z">
        <w:r w:rsidR="00C6285C">
          <w:rPr>
            <w:rFonts w:ascii="Times New Roman" w:hAnsi="Times New Roman" w:cs="Times New Roman"/>
            <w:sz w:val="24"/>
            <w:szCs w:val="24"/>
          </w:rPr>
          <w:t xml:space="preserve">. </w:t>
        </w:r>
      </w:ins>
      <w:ins w:id="227" w:author="Benton, Deon" w:date="2023-03-30T13:43:00Z">
        <w:r w:rsidR="00482FE1">
          <w:rPr>
            <w:rFonts w:ascii="Times New Roman" w:hAnsi="Times New Roman" w:cs="Times New Roman"/>
            <w:sz w:val="24"/>
            <w:szCs w:val="24"/>
          </w:rPr>
          <w:t>This</w:t>
        </w:r>
      </w:ins>
      <w:ins w:id="228" w:author="Benton, Deon" w:date="2023-03-30T13:37:00Z">
        <w:r w:rsidR="00D11CB3">
          <w:rPr>
            <w:rFonts w:ascii="Times New Roman" w:hAnsi="Times New Roman" w:cs="Times New Roman"/>
            <w:sz w:val="24"/>
            <w:szCs w:val="24"/>
          </w:rPr>
          <w:t xml:space="preserve"> explains why the network responded equivalently when “asked” w</w:t>
        </w:r>
      </w:ins>
      <w:ins w:id="229" w:author="Benton, Deon" w:date="2023-03-30T13:38:00Z">
        <w:r w:rsidR="00D11CB3">
          <w:rPr>
            <w:rFonts w:ascii="Times New Roman" w:hAnsi="Times New Roman" w:cs="Times New Roman"/>
            <w:sz w:val="24"/>
            <w:szCs w:val="24"/>
          </w:rPr>
          <w:t>hether each object (i.e., objects A-D) was a blicket.</w:t>
        </w:r>
      </w:ins>
      <w:ins w:id="230" w:author="Benton, Deon" w:date="2023-03-30T13:43:00Z">
        <w:r w:rsidR="00482FE1">
          <w:rPr>
            <w:rFonts w:ascii="Times New Roman" w:hAnsi="Times New Roman" w:cs="Times New Roman"/>
            <w:sz w:val="24"/>
            <w:szCs w:val="24"/>
          </w:rPr>
          <w:t xml:space="preserve"> </w:t>
        </w:r>
      </w:ins>
      <w:ins w:id="231" w:author="Benton, Deon" w:date="2023-03-30T12:00:00Z">
        <w:r w:rsidR="00105923">
          <w:rPr>
            <w:rFonts w:ascii="Times New Roman" w:hAnsi="Times New Roman" w:cs="Times New Roman"/>
            <w:sz w:val="24"/>
            <w:szCs w:val="24"/>
          </w:rPr>
          <w:t xml:space="preserve">Given that participants’ </w:t>
        </w:r>
      </w:ins>
      <w:ins w:id="232" w:author="Benton, Deon" w:date="2023-03-30T12:01:00Z">
        <w:r w:rsidR="00105923">
          <w:rPr>
            <w:rFonts w:ascii="Times New Roman" w:hAnsi="Times New Roman" w:cs="Times New Roman"/>
            <w:sz w:val="24"/>
            <w:szCs w:val="24"/>
          </w:rPr>
          <w:t xml:space="preserve">causal responses mirrored the predictions of the connectionist model, this suggest that children arrived at their causal judgements via a similar </w:t>
        </w:r>
      </w:ins>
      <w:ins w:id="233" w:author="Benton, Deon" w:date="2023-03-30T13:45:00Z">
        <w:r w:rsidR="008873E0">
          <w:rPr>
            <w:rFonts w:ascii="Times New Roman" w:hAnsi="Times New Roman" w:cs="Times New Roman"/>
            <w:sz w:val="24"/>
            <w:szCs w:val="24"/>
          </w:rPr>
          <w:t xml:space="preserve">associative-learning </w:t>
        </w:r>
      </w:ins>
      <w:ins w:id="234" w:author="Benton, Deon" w:date="2023-03-30T13:46:00Z">
        <w:r w:rsidR="008873E0">
          <w:rPr>
            <w:rFonts w:ascii="Times New Roman" w:hAnsi="Times New Roman" w:cs="Times New Roman"/>
            <w:sz w:val="24"/>
            <w:szCs w:val="24"/>
          </w:rPr>
          <w:t>mechanism</w:t>
        </w:r>
      </w:ins>
      <w:r w:rsidR="008D36FD">
        <w:rPr>
          <w:rFonts w:ascii="Times New Roman" w:hAnsi="Times New Roman" w:cs="Times New Roman"/>
          <w:sz w:val="24"/>
          <w:szCs w:val="24"/>
        </w:rPr>
        <w:t>.</w:t>
      </w:r>
      <w:ins w:id="235" w:author="Benton, Deon [2]" w:date="2023-03-29T19:20:00Z">
        <w:r w:rsidR="005106AE">
          <w:rPr>
            <w:rFonts w:ascii="Times New Roman" w:hAnsi="Times New Roman" w:cs="Times New Roman"/>
            <w:sz w:val="24"/>
            <w:szCs w:val="24"/>
          </w:rPr>
          <w:t xml:space="preserve"> </w:t>
        </w:r>
      </w:ins>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ins w:id="236" w:author="Benton, Deon" w:date="2023-03-30T14:20:00Z">
        <w:r w:rsidR="00F70AE3">
          <w:rPr>
            <w:rFonts w:ascii="Times New Roman" w:hAnsi="Times New Roman" w:cs="Times New Roman"/>
            <w:sz w:val="24"/>
            <w:szCs w:val="24"/>
          </w:rPr>
          <w:t xml:space="preserve"> add context to this debate</w:t>
        </w:r>
      </w:ins>
      <w:ins w:id="237" w:author="Benton, Deon" w:date="2023-03-30T14:21:00Z">
        <w:r w:rsidR="00F70AE3">
          <w:rPr>
            <w:rFonts w:ascii="Times New Roman" w:hAnsi="Times New Roman" w:cs="Times New Roman"/>
            <w:sz w:val="24"/>
            <w:szCs w:val="24"/>
          </w:rPr>
          <w:t xml:space="preserve"> by suggesting that whether children engage in Bayesian inference or associative learning may depend </w:t>
        </w:r>
      </w:ins>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ins w:id="238" w:author="Benton, Deon" w:date="2023-03-30T14:21:00Z">
        <w:r w:rsidR="00DC2C3F">
          <w:rPr>
            <w:rFonts w:ascii="Times New Roman" w:hAnsi="Times New Roman" w:cs="Times New Roman"/>
            <w:sz w:val="24"/>
            <w:szCs w:val="24"/>
          </w:rPr>
          <w:t>children</w:t>
        </w:r>
        <w:r w:rsidR="00DC2C3F">
          <w:rPr>
            <w:rFonts w:ascii="Times New Roman" w:hAnsi="Times New Roman" w:cs="Times New Roman"/>
            <w:sz w:val="24"/>
            <w:szCs w:val="24"/>
          </w:rPr>
          <w:t xml:space="preserve"> </w:t>
        </w:r>
      </w:ins>
      <w:r w:rsidR="0034084C">
        <w:rPr>
          <w:rFonts w:ascii="Times New Roman" w:hAnsi="Times New Roman" w:cs="Times New Roman"/>
          <w:sz w:val="24"/>
          <w:szCs w:val="24"/>
        </w:rPr>
        <w:t>are asked to reason.</w:t>
      </w:r>
      <w:ins w:id="239" w:author="Benton, Deon" w:date="2023-03-30T13:50:00Z">
        <w:r w:rsidR="00122CAE">
          <w:rPr>
            <w:rFonts w:ascii="Times New Roman" w:hAnsi="Times New Roman" w:cs="Times New Roman"/>
            <w:sz w:val="24"/>
            <w:szCs w:val="24"/>
          </w:rPr>
          <w:t xml:space="preserve"> </w:t>
        </w:r>
      </w:ins>
    </w:p>
    <w:p w14:paraId="0DBA8B87" w14:textId="5E11C8A0" w:rsidR="00F26941" w:rsidRDefault="008022E8" w:rsidP="00284D16">
      <w:pPr>
        <w:spacing w:line="480" w:lineRule="auto"/>
        <w:ind w:firstLine="720"/>
        <w:contextualSpacing/>
        <w:rPr>
          <w:rFonts w:ascii="Times New Roman" w:hAnsi="Times New Roman" w:cs="Times New Roman"/>
          <w:sz w:val="24"/>
          <w:szCs w:val="24"/>
        </w:rPr>
      </w:pPr>
      <w:ins w:id="240" w:author="Benton, Deon" w:date="2023-03-30T14:27:00Z">
        <w:r>
          <w:rPr>
            <w:rFonts w:ascii="Times New Roman" w:hAnsi="Times New Roman" w:cs="Times New Roman"/>
            <w:sz w:val="24"/>
            <w:szCs w:val="24"/>
          </w:rPr>
          <w:t>Nonetheless, potential criticisms are worth noting. One such criticism</w:t>
        </w:r>
      </w:ins>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ins w:id="241" w:author="Benton, Deon" w:date="2023-03-30T14:29:00Z">
        <w:r w:rsidR="009A2CB9">
          <w:rPr>
            <w:rFonts w:ascii="Times New Roman" w:hAnsi="Times New Roman" w:cs="Times New Roman"/>
            <w:sz w:val="24"/>
            <w:szCs w:val="24"/>
          </w:rPr>
          <w:t>unequiv</w:t>
        </w:r>
      </w:ins>
      <w:ins w:id="242" w:author="Benton, Deon" w:date="2023-03-30T14:30:00Z">
        <w:r w:rsidR="009A2CB9">
          <w:rPr>
            <w:rFonts w:ascii="Times New Roman" w:hAnsi="Times New Roman" w:cs="Times New Roman"/>
            <w:sz w:val="24"/>
            <w:szCs w:val="24"/>
          </w:rPr>
          <w:t>ocally</w:t>
        </w:r>
      </w:ins>
      <w:ins w:id="243" w:author="Benton, Deon" w:date="2023-03-30T14:29:00Z">
        <w:r w:rsidR="009A2CB9">
          <w:rPr>
            <w:rFonts w:ascii="Times New Roman" w:hAnsi="Times New Roman" w:cs="Times New Roman"/>
            <w:sz w:val="24"/>
            <w:szCs w:val="24"/>
          </w:rPr>
          <w:t xml:space="preserve"> </w:t>
        </w:r>
      </w:ins>
      <w:r w:rsidR="00C86568">
        <w:rPr>
          <w:rFonts w:ascii="Times New Roman" w:hAnsi="Times New Roman" w:cs="Times New Roman"/>
          <w:sz w:val="24"/>
          <w:szCs w:val="24"/>
        </w:rPr>
        <w:t>engage in BB reasoning when asked to reason about two objects;</w:t>
      </w:r>
      <w:r w:rsidR="00EB096E">
        <w:rPr>
          <w:rFonts w:ascii="Times New Roman" w:hAnsi="Times New Roman" w:cs="Times New Roman"/>
          <w:sz w:val="24"/>
          <w:szCs w:val="24"/>
        </w:rPr>
        <w:t xml:space="preserve"> </w:t>
      </w:r>
      <w:ins w:id="244" w:author="Benton, Deon" w:date="2023-03-30T14:30:00Z">
        <w:r w:rsidR="009A2CB9">
          <w:rPr>
            <w:rFonts w:ascii="Times New Roman" w:hAnsi="Times New Roman" w:cs="Times New Roman"/>
            <w:sz w:val="24"/>
            <w:szCs w:val="24"/>
          </w:rPr>
          <w:t xml:space="preserve">in contrast, </w:t>
        </w:r>
      </w:ins>
      <w:r w:rsidR="00EB096E">
        <w:rPr>
          <w:rFonts w:ascii="Times New Roman" w:hAnsi="Times New Roman" w:cs="Times New Roman"/>
          <w:sz w:val="24"/>
          <w:szCs w:val="24"/>
        </w:rPr>
        <w:t>the current study</w:t>
      </w:r>
      <w:ins w:id="245" w:author="Benton, Deon" w:date="2023-03-30T14:30:00Z">
        <w:r w:rsidR="009A2CB9">
          <w:rPr>
            <w:rFonts w:ascii="Times New Roman" w:hAnsi="Times New Roman" w:cs="Times New Roman"/>
            <w:sz w:val="24"/>
            <w:szCs w:val="24"/>
          </w:rPr>
          <w:t xml:space="preserve"> only provided equivocal evidence for BB reasoning when three and four objects were used</w:t>
        </w:r>
      </w:ins>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ins w:id="246" w:author="Benton, Deon" w:date="2023-03-30T14:36:00Z">
        <w:r w:rsidR="009A2187">
          <w:rPr>
            <w:rFonts w:ascii="Times New Roman" w:hAnsi="Times New Roman" w:cs="Times New Roman"/>
            <w:sz w:val="24"/>
            <w:szCs w:val="24"/>
          </w:rPr>
          <w:t xml:space="preserve">likely </w:t>
        </w:r>
      </w:ins>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ins w:id="247" w:author="Benton, Deon" w:date="2023-03-30T14:37:00Z">
        <w:r w:rsidR="009A2187">
          <w:rPr>
            <w:rFonts w:ascii="Times New Roman" w:hAnsi="Times New Roman" w:cs="Times New Roman"/>
            <w:sz w:val="24"/>
            <w:szCs w:val="24"/>
          </w:rPr>
          <w:t>the numerical</w:t>
        </w:r>
      </w:ins>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w:t>
      </w:r>
      <w:r w:rsidR="00BF49A1">
        <w:rPr>
          <w:rFonts w:ascii="Times New Roman" w:hAnsi="Times New Roman" w:cs="Times New Roman"/>
          <w:sz w:val="24"/>
          <w:szCs w:val="24"/>
        </w:rPr>
        <w:lastRenderedPageBreak/>
        <w:t xml:space="preserve">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ins w:id="248" w:author="Benton, Deon" w:date="2023-03-30T14:43:00Z">
        <w:r w:rsidR="00424618">
          <w:rPr>
            <w:rFonts w:ascii="Times New Roman" w:hAnsi="Times New Roman" w:cs="Times New Roman"/>
            <w:sz w:val="24"/>
            <w:szCs w:val="24"/>
          </w:rPr>
          <w:t xml:space="preserve">well </w:t>
        </w:r>
      </w:ins>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ins w:id="249" w:author="Benton, Deon" w:date="2023-03-30T14:44:00Z">
        <w:r w:rsidR="00424618">
          <w:rPr>
            <w:rFonts w:ascii="Times New Roman" w:hAnsi="Times New Roman" w:cs="Times New Roman"/>
            <w:sz w:val="24"/>
            <w:szCs w:val="24"/>
          </w:rPr>
          <w:t>—this may exceed</w:t>
        </w:r>
      </w:ins>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269F9521"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ins w:id="250" w:author="Benton, Deon" w:date="2023-03-30T14:44:00Z">
        <w:r w:rsidR="00424618">
          <w:rPr>
            <w:rFonts w:ascii="Times New Roman" w:hAnsi="Times New Roman" w:cs="Times New Roman"/>
            <w:sz w:val="24"/>
            <w:szCs w:val="24"/>
          </w:rPr>
          <w:t>were</w:t>
        </w:r>
        <w:r w:rsidR="00424618">
          <w:rPr>
            <w:rFonts w:ascii="Times New Roman" w:hAnsi="Times New Roman" w:cs="Times New Roman"/>
            <w:sz w:val="24"/>
            <w:szCs w:val="24"/>
          </w:rPr>
          <w:t xml:space="preserve"> </w:t>
        </w:r>
      </w:ins>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ins w:id="251" w:author="Benton, Deon" w:date="2023-03-30T14:45:00Z">
        <w:r w:rsidR="0052351C">
          <w:rPr>
            <w:rFonts w:ascii="Times New Roman" w:hAnsi="Times New Roman" w:cs="Times New Roman"/>
            <w:sz w:val="24"/>
            <w:szCs w:val="24"/>
          </w:rPr>
          <w:t xml:space="preserve"> was</w:t>
        </w:r>
      </w:ins>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ins w:id="252" w:author="Benton, Deon" w:date="2023-03-30T14:46:00Z">
        <w:r w:rsidR="0052351C">
          <w:rPr>
            <w:rFonts w:ascii="Times New Roman" w:hAnsi="Times New Roman" w:cs="Times New Roman"/>
            <w:sz w:val="24"/>
            <w:szCs w:val="24"/>
          </w:rPr>
          <w:t xml:space="preserve"> and</w:t>
        </w:r>
      </w:ins>
      <w:del w:id="253" w:author="Benton, Deon" w:date="2023-03-30T14:46:00Z">
        <w:r w:rsidR="00703395" w:rsidDel="0052351C">
          <w:rPr>
            <w:rFonts w:ascii="Times New Roman" w:hAnsi="Times New Roman" w:cs="Times New Roman"/>
            <w:sz w:val="24"/>
            <w:szCs w:val="24"/>
          </w:rPr>
          <w:delText>,</w:delText>
        </w:r>
      </w:del>
      <w:r w:rsidR="00703395">
        <w:rPr>
          <w:rFonts w:ascii="Times New Roman" w:hAnsi="Times New Roman" w:cs="Times New Roman"/>
          <w:sz w:val="24"/>
          <w:szCs w:val="24"/>
        </w:rPr>
        <w:t xml:space="preserve"> less cognitively effortful strategy than one that </w:t>
      </w:r>
      <w:ins w:id="254" w:author="Benton, Deon" w:date="2023-03-30T14:45:00Z">
        <w:r w:rsidR="0052351C">
          <w:rPr>
            <w:rFonts w:ascii="Times New Roman" w:hAnsi="Times New Roman" w:cs="Times New Roman"/>
            <w:sz w:val="24"/>
            <w:szCs w:val="24"/>
          </w:rPr>
          <w:t>require</w:t>
        </w:r>
        <w:r w:rsidR="0052351C">
          <w:rPr>
            <w:rFonts w:ascii="Times New Roman" w:hAnsi="Times New Roman" w:cs="Times New Roman"/>
            <w:sz w:val="24"/>
            <w:szCs w:val="24"/>
          </w:rPr>
          <w:t>d</w:t>
        </w:r>
        <w:r w:rsidR="0052351C">
          <w:rPr>
            <w:rFonts w:ascii="Times New Roman" w:hAnsi="Times New Roman" w:cs="Times New Roman"/>
            <w:sz w:val="24"/>
            <w:szCs w:val="24"/>
          </w:rPr>
          <w:t xml:space="preserve"> </w:t>
        </w:r>
      </w:ins>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ins w:id="255" w:author="Benton, Deon" w:date="2023-03-30T14:46:00Z">
        <w:r w:rsidR="0052351C">
          <w:rPr>
            <w:rFonts w:ascii="Times New Roman" w:hAnsi="Times New Roman" w:cs="Times New Roman"/>
            <w:sz w:val="24"/>
            <w:szCs w:val="24"/>
          </w:rPr>
          <w:t xml:space="preserve"> the task included</w:t>
        </w:r>
      </w:ins>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ins w:id="256" w:author="Benton, Deon" w:date="2023-03-30T14:47:00Z">
        <w:r w:rsidR="0052351C">
          <w:rPr>
            <w:rFonts w:ascii="Times New Roman" w:hAnsi="Times New Roman" w:cs="Times New Roman"/>
            <w:sz w:val="24"/>
            <w:szCs w:val="24"/>
          </w:rPr>
          <w:t xml:space="preserve"> was</w:t>
        </w:r>
      </w:ins>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ins w:id="257" w:author="Benton, Deon" w:date="2023-03-30T14:47:00Z">
        <w:r w:rsidR="004C0313">
          <w:rPr>
            <w:rFonts w:ascii="Times New Roman" w:hAnsi="Times New Roman" w:cs="Times New Roman"/>
            <w:sz w:val="24"/>
            <w:szCs w:val="24"/>
          </w:rPr>
          <w:t>first completed</w:t>
        </w:r>
      </w:ins>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4980F2A0"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ins w:id="258" w:author="Benton, Deon" w:date="2023-03-30T14:48:00Z">
        <w:r w:rsidR="004C0313">
          <w:rPr>
            <w:rFonts w:ascii="Times New Roman" w:hAnsi="Times New Roman" w:cs="Times New Roman"/>
            <w:sz w:val="24"/>
            <w:szCs w:val="24"/>
          </w:rPr>
          <w:t xml:space="preserve">This explanation is also unlikely given that </w:t>
        </w:r>
      </w:ins>
      <w:proofErr w:type="gramStart"/>
      <w:ins w:id="259" w:author="Benton, Deon" w:date="2023-03-30T14:53:00Z">
        <w:r w:rsidR="00EF6C33">
          <w:rPr>
            <w:rFonts w:ascii="Times New Roman" w:hAnsi="Times New Roman" w:cs="Times New Roman"/>
            <w:sz w:val="24"/>
            <w:szCs w:val="24"/>
          </w:rPr>
          <w:t>overall</w:t>
        </w:r>
        <w:proofErr w:type="gramEnd"/>
        <w:r w:rsidR="00EF6C33">
          <w:rPr>
            <w:rFonts w:ascii="Times New Roman" w:hAnsi="Times New Roman" w:cs="Times New Roman"/>
            <w:sz w:val="24"/>
            <w:szCs w:val="24"/>
          </w:rPr>
          <w:t xml:space="preserve"> the</w:t>
        </w:r>
      </w:ins>
      <w:ins w:id="260" w:author="Benton, Deon" w:date="2023-03-30T14:48:00Z">
        <w:r w:rsidR="004C0313">
          <w:rPr>
            <w:rFonts w:ascii="Times New Roman" w:hAnsi="Times New Roman" w:cs="Times New Roman"/>
            <w:sz w:val="24"/>
            <w:szCs w:val="24"/>
          </w:rPr>
          <w:t xml:space="preserve"> Bayesian model</w:t>
        </w:r>
      </w:ins>
      <w:ins w:id="261" w:author="Benton, Deon" w:date="2023-03-30T14:49:00Z">
        <w:r w:rsidR="004C0313">
          <w:rPr>
            <w:rFonts w:ascii="Times New Roman" w:hAnsi="Times New Roman" w:cs="Times New Roman"/>
            <w:sz w:val="24"/>
            <w:szCs w:val="24"/>
          </w:rPr>
          <w:t>s</w:t>
        </w:r>
      </w:ins>
      <w:ins w:id="262" w:author="Benton, Deon" w:date="2023-03-30T14:48:00Z">
        <w:r w:rsidR="004C0313">
          <w:rPr>
            <w:rFonts w:ascii="Times New Roman" w:hAnsi="Times New Roman" w:cs="Times New Roman"/>
            <w:sz w:val="24"/>
            <w:szCs w:val="24"/>
          </w:rPr>
          <w:t xml:space="preserve"> provided a poorer fit to the </w:t>
        </w:r>
      </w:ins>
      <w:ins w:id="263" w:author="Benton, Deon" w:date="2023-03-30T14:49:00Z">
        <w:r w:rsidR="004C0313">
          <w:rPr>
            <w:rFonts w:ascii="Times New Roman" w:hAnsi="Times New Roman" w:cs="Times New Roman"/>
            <w:sz w:val="24"/>
            <w:szCs w:val="24"/>
          </w:rPr>
          <w:t>behavioral</w:t>
        </w:r>
      </w:ins>
      <w:ins w:id="264" w:author="Benton, Deon" w:date="2023-03-30T14:48:00Z">
        <w:r w:rsidR="004C0313">
          <w:rPr>
            <w:rFonts w:ascii="Times New Roman" w:hAnsi="Times New Roman" w:cs="Times New Roman"/>
            <w:sz w:val="24"/>
            <w:szCs w:val="24"/>
          </w:rPr>
          <w:t xml:space="preserve"> data than the connectionist models.</w:t>
        </w:r>
      </w:ins>
      <w:ins w:id="265" w:author="Benton, Deon" w:date="2023-03-30T14:49:00Z">
        <w:r w:rsidR="004C0313">
          <w:rPr>
            <w:rFonts w:ascii="Times New Roman" w:hAnsi="Times New Roman" w:cs="Times New Roman"/>
            <w:sz w:val="24"/>
            <w:szCs w:val="24"/>
          </w:rPr>
          <w:t xml:space="preserve"> This would not be expected if participants relied on Bayesian inference. </w:t>
        </w:r>
      </w:ins>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w:t>
      </w:r>
      <w:r w:rsidR="007C4DFE">
        <w:rPr>
          <w:rFonts w:ascii="Times New Roman" w:hAnsi="Times New Roman" w:cs="Times New Roman"/>
          <w:sz w:val="24"/>
          <w:szCs w:val="24"/>
        </w:rPr>
        <w:lastRenderedPageBreak/>
        <w:t>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affected by base-rate information, such that </w:t>
      </w:r>
      <w:ins w:id="266" w:author="Benton, Deon" w:date="2023-03-30T14:54:00Z">
        <w:r w:rsidR="00580A0B">
          <w:rPr>
            <w:rFonts w:ascii="Times New Roman" w:hAnsi="Times New Roman" w:cs="Times New Roman"/>
            <w:sz w:val="24"/>
            <w:szCs w:val="24"/>
          </w:rPr>
          <w:t>how they process BB event changes</w:t>
        </w:r>
      </w:ins>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ins w:id="267" w:author="Benton, Deon" w:date="2023-03-30T14:54:00Z">
        <w:r w:rsidR="00580A0B">
          <w:rPr>
            <w:rFonts w:ascii="Times New Roman" w:hAnsi="Times New Roman" w:cs="Times New Roman"/>
            <w:sz w:val="24"/>
            <w:szCs w:val="24"/>
          </w:rPr>
          <w:t xml:space="preserve"> after all</w:t>
        </w:r>
      </w:ins>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D276B2">
        <w:rPr>
          <w:rFonts w:ascii="Times New Roman" w:hAnsi="Times New Roman" w:cs="Times New Roman"/>
          <w:color w:val="222222"/>
          <w:sz w:val="24"/>
          <w:szCs w:val="24"/>
          <w:shd w:val="clear" w:color="auto" w:fill="FFFFFF"/>
        </w:rPr>
        <w:t>olds</w:t>
      </w:r>
      <w:proofErr w:type="spellEnd"/>
      <w:r w:rsidRPr="00D276B2">
        <w:rPr>
          <w:rFonts w:ascii="Times New Roman" w:hAnsi="Times New Roman" w:cs="Times New Roman"/>
          <w:color w:val="222222"/>
          <w:sz w:val="24"/>
          <w:szCs w:val="24"/>
          <w:shd w:val="clear" w:color="auto" w:fill="FFFFFF"/>
        </w:rPr>
        <w:t xml:space="preserve">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ins w:id="268" w:author="Benton, Deon" w:date="2023-03-30T15:59:00Z"/>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ins w:id="269" w:author="Benton, Deon" w:date="2023-03-30T15:59:00Z"/>
          <w:rFonts w:ascii="Times New Roman" w:hAnsi="Times New Roman" w:cs="Times New Roman"/>
          <w:color w:val="222222"/>
          <w:sz w:val="24"/>
          <w:szCs w:val="24"/>
          <w:shd w:val="clear" w:color="auto" w:fill="FFFFFF"/>
        </w:rPr>
      </w:pPr>
      <w:ins w:id="270" w:author="Benton, Deon" w:date="2023-03-30T15:59:00Z">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ins>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ins w:id="271" w:author="Benton, Deon" w:date="2023-03-30T15:59:00Z">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ins>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60EE" w14:textId="77777777" w:rsidR="00AC1A87" w:rsidRDefault="00AC1A87" w:rsidP="00323E12">
      <w:pPr>
        <w:spacing w:after="0" w:line="240" w:lineRule="auto"/>
      </w:pPr>
      <w:r>
        <w:separator/>
      </w:r>
    </w:p>
  </w:endnote>
  <w:endnote w:type="continuationSeparator" w:id="0">
    <w:p w14:paraId="1199270F" w14:textId="77777777" w:rsidR="00AC1A87" w:rsidRDefault="00AC1A87"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41F1" w14:textId="77777777" w:rsidR="00AC1A87" w:rsidRDefault="00AC1A87" w:rsidP="00323E12">
      <w:pPr>
        <w:spacing w:after="0" w:line="240" w:lineRule="auto"/>
      </w:pPr>
      <w:r>
        <w:separator/>
      </w:r>
    </w:p>
  </w:footnote>
  <w:footnote w:type="continuationSeparator" w:id="0">
    <w:p w14:paraId="7965F7D2" w14:textId="77777777" w:rsidR="00AC1A87" w:rsidRDefault="00AC1A87"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detbenton1991@gmail.com">
    <w15:presenceInfo w15:providerId="Windows Live" w15:userId="2f872c0085ca5aa3"/>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569"/>
    <w:rsid w:val="00016CD0"/>
    <w:rsid w:val="000171E4"/>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B6C"/>
    <w:rsid w:val="003221B4"/>
    <w:rsid w:val="003228F1"/>
    <w:rsid w:val="003230E5"/>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3F7EDD"/>
    <w:rsid w:val="0040083C"/>
    <w:rsid w:val="00401067"/>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5C3A"/>
    <w:rsid w:val="004863E8"/>
    <w:rsid w:val="00486859"/>
    <w:rsid w:val="00487524"/>
    <w:rsid w:val="00487CF4"/>
    <w:rsid w:val="0049018D"/>
    <w:rsid w:val="00490E3C"/>
    <w:rsid w:val="00491104"/>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28D"/>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3ED"/>
    <w:rsid w:val="007C4691"/>
    <w:rsid w:val="007C473F"/>
    <w:rsid w:val="007C4CF5"/>
    <w:rsid w:val="007C4DFE"/>
    <w:rsid w:val="007C63BC"/>
    <w:rsid w:val="007C6452"/>
    <w:rsid w:val="007C77B6"/>
    <w:rsid w:val="007C7BBB"/>
    <w:rsid w:val="007C7EEA"/>
    <w:rsid w:val="007D0E43"/>
    <w:rsid w:val="007D10BD"/>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5A7"/>
    <w:rsid w:val="007F1731"/>
    <w:rsid w:val="007F1FB8"/>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A8C"/>
    <w:rsid w:val="00806777"/>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ADD"/>
    <w:rsid w:val="00993B20"/>
    <w:rsid w:val="00995A50"/>
    <w:rsid w:val="009964BA"/>
    <w:rsid w:val="009977BF"/>
    <w:rsid w:val="00997A73"/>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47A3"/>
    <w:rsid w:val="00A44AA0"/>
    <w:rsid w:val="00A44AC4"/>
    <w:rsid w:val="00A45E22"/>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44D4"/>
    <w:rsid w:val="00AC473C"/>
    <w:rsid w:val="00AC51B1"/>
    <w:rsid w:val="00AC537E"/>
    <w:rsid w:val="00AC55AC"/>
    <w:rsid w:val="00AC6A9A"/>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59A"/>
    <w:rsid w:val="00F646D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34</Pages>
  <Words>8213</Words>
  <Characters>46816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41</cp:revision>
  <cp:lastPrinted>2019-03-04T23:20:00Z</cp:lastPrinted>
  <dcterms:created xsi:type="dcterms:W3CDTF">2023-03-29T22:10:00Z</dcterms:created>
  <dcterms:modified xsi:type="dcterms:W3CDTF">2023-03-30T22:18:00Z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