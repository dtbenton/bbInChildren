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420F4DBA" w:rsidR="00114C47" w:rsidRPr="001E2FC1"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Revisiting backwards-blocking reasoning in human children</w:t>
      </w:r>
    </w:p>
    <w:p w14:paraId="3B9B09DF" w14:textId="77777777"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62BFB079"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r w:rsidR="00CA1576">
        <w:rPr>
          <w:rFonts w:ascii="Times New Roman" w:hAnsi="Times New Roman" w:cs="Times New Roman"/>
          <w:sz w:val="24"/>
          <w:szCs w:val="24"/>
        </w:rPr>
        <w:t>causal reasoning or the capacity to reason about cause-and-effect relations.</w:t>
      </w:r>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Rakison, Smith, &amp; Ali, 2016; Schlottmann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the chosen intervention had not been undertaken</w:t>
      </w:r>
      <w:r w:rsidR="006F6DEA">
        <w:rPr>
          <w:rFonts w:ascii="Times New Roman" w:hAnsi="Times New Roman" w:cs="Times New Roman"/>
          <w:sz w:val="24"/>
          <w:szCs w:val="24"/>
        </w:rPr>
        <w:t xml:space="preserve"> (e.g.,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6108B92A" w14:textId="6939A66E" w:rsidR="00CB38F6" w:rsidRDefault="00CB38F6" w:rsidP="00CB38F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t xml:space="preserve">Despite </w:t>
      </w:r>
      <w:r w:rsidR="0012507D" w:rsidRPr="001E2FC1">
        <w:rPr>
          <w:rFonts w:ascii="Times New Roman" w:hAnsi="Times New Roman" w:cs="Times New Roman"/>
          <w:sz w:val="24"/>
          <w:szCs w:val="24"/>
        </w:rPr>
        <w:t>consensus</w:t>
      </w:r>
      <w:r>
        <w:rPr>
          <w:rFonts w:ascii="Times New Roman" w:hAnsi="Times New Roman" w:cs="Times New Roman"/>
          <w:sz w:val="24"/>
          <w:szCs w:val="24"/>
        </w:rPr>
        <w:t xml:space="preserve"> among researchers about the </w:t>
      </w:r>
      <w:r w:rsidRPr="001E2FC1">
        <w:rPr>
          <w:rFonts w:ascii="Times New Roman" w:hAnsi="Times New Roman" w:cs="Times New Roman"/>
          <w:sz w:val="24"/>
          <w:szCs w:val="24"/>
        </w:rPr>
        <w:t>importance of causal reasoning</w:t>
      </w:r>
      <w:r>
        <w:rPr>
          <w:rFonts w:ascii="Times New Roman" w:hAnsi="Times New Roman" w:cs="Times New Roman"/>
          <w:sz w:val="24"/>
          <w:szCs w:val="24"/>
        </w:rPr>
        <w:t xml:space="preserve">, </w:t>
      </w:r>
      <w:r w:rsidRPr="001E2FC1">
        <w:rPr>
          <w:rFonts w:ascii="Times New Roman" w:hAnsi="Times New Roman" w:cs="Times New Roman"/>
          <w:sz w:val="24"/>
          <w:szCs w:val="24"/>
        </w:rPr>
        <w:t xml:space="preserve">there </w:t>
      </w:r>
      <w:r>
        <w:rPr>
          <w:rFonts w:ascii="Times New Roman" w:hAnsi="Times New Roman" w:cs="Times New Roman"/>
          <w:sz w:val="24"/>
          <w:szCs w:val="24"/>
        </w:rPr>
        <w:t>is much less consensus</w:t>
      </w:r>
      <w:r w:rsidRPr="001E2FC1">
        <w:rPr>
          <w:rFonts w:ascii="Times New Roman" w:hAnsi="Times New Roman" w:cs="Times New Roman"/>
          <w:sz w:val="24"/>
          <w:szCs w:val="24"/>
        </w:rPr>
        <w:t xml:space="preserve"> among theorists about the </w:t>
      </w:r>
      <w:r>
        <w:rPr>
          <w:rFonts w:ascii="Times New Roman" w:hAnsi="Times New Roman" w:cs="Times New Roman"/>
          <w:sz w:val="24"/>
          <w:szCs w:val="24"/>
        </w:rPr>
        <w:t xml:space="preserve">cognitive </w:t>
      </w:r>
      <w:r w:rsidRPr="001E2FC1">
        <w:rPr>
          <w:rFonts w:ascii="Times New Roman" w:hAnsi="Times New Roman" w:cs="Times New Roman"/>
          <w:sz w:val="24"/>
          <w:szCs w:val="24"/>
        </w:rPr>
        <w:t>mechanism</w:t>
      </w:r>
      <w:r>
        <w:rPr>
          <w:rFonts w:ascii="Times New Roman" w:hAnsi="Times New Roman" w:cs="Times New Roman"/>
          <w:sz w:val="24"/>
          <w:szCs w:val="24"/>
        </w:rPr>
        <w:t xml:space="preserve"> that underlies this capacity</w:t>
      </w:r>
      <w:r w:rsidRPr="001E2FC1">
        <w:rPr>
          <w:rFonts w:ascii="Times New Roman" w:hAnsi="Times New Roman" w:cs="Times New Roman"/>
          <w:sz w:val="24"/>
          <w:szCs w:val="24"/>
        </w:rPr>
        <w:t xml:space="preserve">. </w:t>
      </w:r>
      <w:r>
        <w:rPr>
          <w:rFonts w:ascii="Times New Roman" w:hAnsi="Times New Roman" w:cs="Times New Roman"/>
          <w:sz w:val="24"/>
          <w:szCs w:val="24"/>
        </w:rPr>
        <w:t>For example, it is unresolved</w:t>
      </w:r>
      <w:r w:rsidRPr="001E2FC1">
        <w:rPr>
          <w:rFonts w:ascii="Times New Roman" w:hAnsi="Times New Roman" w:cs="Times New Roman"/>
          <w:sz w:val="24"/>
          <w:szCs w:val="24"/>
        </w:rPr>
        <w:t xml:space="preserve"> whether </w:t>
      </w:r>
      <w:r>
        <w:rPr>
          <w:rFonts w:ascii="Times New Roman" w:hAnsi="Times New Roman" w:cs="Times New Roman"/>
          <w:sz w:val="24"/>
          <w:szCs w:val="24"/>
        </w:rPr>
        <w:t>domain-general mechanisms</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Pr>
          <w:rFonts w:ascii="Times New Roman" w:hAnsi="Times New Roman" w:cs="Times New Roman"/>
          <w:sz w:val="24"/>
          <w:szCs w:val="24"/>
        </w:rPr>
        <w:t xml:space="preserve">s causal reasoning </w:t>
      </w:r>
      <w:r w:rsidRPr="001E2FC1">
        <w:rPr>
          <w:rFonts w:ascii="Times New Roman" w:hAnsi="Times New Roman" w:cs="Times New Roman"/>
          <w:sz w:val="24"/>
          <w:szCs w:val="24"/>
        </w:rPr>
        <w:t>or whether</w:t>
      </w:r>
      <w:r>
        <w:rPr>
          <w:rFonts w:ascii="Times New Roman" w:hAnsi="Times New Roman" w:cs="Times New Roman"/>
          <w:sz w:val="24"/>
          <w:szCs w:val="24"/>
        </w:rPr>
        <w:t>—</w:t>
      </w:r>
      <w:r w:rsidRPr="001E2FC1">
        <w:rPr>
          <w:rFonts w:ascii="Times New Roman" w:hAnsi="Times New Roman" w:cs="Times New Roman"/>
          <w:sz w:val="24"/>
          <w:szCs w:val="24"/>
        </w:rPr>
        <w:t xml:space="preserve">as has </w:t>
      </w:r>
      <w:r>
        <w:rPr>
          <w:rFonts w:ascii="Times New Roman" w:hAnsi="Times New Roman" w:cs="Times New Roman"/>
          <w:sz w:val="24"/>
          <w:szCs w:val="24"/>
        </w:rPr>
        <w:t xml:space="preserve">recently </w:t>
      </w:r>
      <w:r w:rsidRPr="001E2FC1">
        <w:rPr>
          <w:rFonts w:ascii="Times New Roman" w:hAnsi="Times New Roman" w:cs="Times New Roman"/>
          <w:sz w:val="24"/>
          <w:szCs w:val="24"/>
        </w:rPr>
        <w:t>been</w:t>
      </w:r>
      <w:r>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Pr>
          <w:rFonts w:ascii="Times New Roman" w:hAnsi="Times New Roman" w:cs="Times New Roman"/>
          <w:sz w:val="24"/>
          <w:szCs w:val="24"/>
        </w:rPr>
        <w:t>; Walker, Lombrozo, Williams, Rafferty, &amp; Gopnik, 2017</w:t>
      </w:r>
      <w:r w:rsidRPr="001E2FC1">
        <w:rPr>
          <w:rFonts w:ascii="Times New Roman" w:hAnsi="Times New Roman" w:cs="Times New Roman"/>
          <w:sz w:val="24"/>
          <w:szCs w:val="24"/>
        </w:rPr>
        <w:t>)</w:t>
      </w:r>
      <w:r>
        <w:rPr>
          <w:rFonts w:ascii="Times New Roman" w:hAnsi="Times New Roman" w:cs="Times New Roman"/>
          <w:sz w:val="24"/>
          <w:szCs w:val="24"/>
        </w:rPr>
        <w:t>—causal reasoning is grounded in a Bayesian-inference mechanism</w:t>
      </w:r>
      <w:r w:rsidRPr="001E2FC1">
        <w:rPr>
          <w:rFonts w:ascii="Times New Roman" w:hAnsi="Times New Roman" w:cs="Times New Roman"/>
          <w:sz w:val="24"/>
          <w:szCs w:val="24"/>
        </w:rPr>
        <w:t>.</w:t>
      </w:r>
      <w:r>
        <w:rPr>
          <w:rFonts w:ascii="Times New Roman" w:hAnsi="Times New Roman" w:cs="Times New Roman"/>
          <w:sz w:val="24"/>
          <w:szCs w:val="24"/>
        </w:rPr>
        <w:t xml:space="preserve"> One empirical finding about which domain-specific and domain-general theorists have disagreed considerably concerns </w:t>
      </w:r>
      <w:r w:rsidRPr="00006724">
        <w:rPr>
          <w:rFonts w:ascii="Times New Roman" w:hAnsi="Times New Roman" w:cs="Times New Roman"/>
          <w:sz w:val="24"/>
          <w:szCs w:val="24"/>
        </w:rPr>
        <w:t>whether</w:t>
      </w:r>
      <w:r>
        <w:rPr>
          <w:rFonts w:ascii="Times New Roman" w:hAnsi="Times New Roman" w:cs="Times New Roman"/>
          <w:sz w:val="24"/>
          <w:szCs w:val="24"/>
        </w:rPr>
        <w:t xml:space="preserve"> an associative-learning mechanism or a Bayesian-inference mechanism subserves human beings’ capacity to engage in </w:t>
      </w:r>
      <w:r w:rsidR="00977551">
        <w:rPr>
          <w:rFonts w:ascii="Times New Roman" w:hAnsi="Times New Roman" w:cs="Times New Roman"/>
          <w:sz w:val="24"/>
          <w:szCs w:val="24"/>
        </w:rPr>
        <w:t>a form of</w:t>
      </w:r>
      <w:r>
        <w:rPr>
          <w:rFonts w:ascii="Times New Roman" w:hAnsi="Times New Roman" w:cs="Times New Roman"/>
          <w:sz w:val="24"/>
          <w:szCs w:val="24"/>
        </w:rPr>
        <w:t xml:space="preserve"> retrospective reevaluation called backwards-blocking reasoning. This form of reasoning involves learning blocking or discounting redundant causal cues when other cues are shown unambiguously and in isolation to produce effects </w:t>
      </w:r>
      <w:r w:rsidRPr="00006724">
        <w:rPr>
          <w:rFonts w:ascii="Times New Roman" w:hAnsi="Times New Roman" w:cs="Times New Roman"/>
          <w:sz w:val="24"/>
          <w:szCs w:val="24"/>
        </w:rPr>
        <w:t>(</w:t>
      </w:r>
      <w:r>
        <w:rPr>
          <w:rFonts w:ascii="Times New Roman" w:hAnsi="Times New Roman" w:cs="Times New Roman"/>
          <w:sz w:val="24"/>
          <w:szCs w:val="24"/>
        </w:rPr>
        <w:t xml:space="preserve">e.g., Blaser, </w:t>
      </w:r>
      <w:r w:rsidRPr="001C5E18">
        <w:rPr>
          <w:rFonts w:ascii="Times New Roman" w:hAnsi="Times New Roman" w:cs="Times New Roman"/>
          <w:sz w:val="24"/>
          <w:szCs w:val="24"/>
        </w:rPr>
        <w:t>Couvillon, &amp; Bitterman, 2004</w:t>
      </w:r>
      <w:r>
        <w:rPr>
          <w:rFonts w:ascii="Times New Roman" w:hAnsi="Times New Roman" w:cs="Times New Roman"/>
          <w:sz w:val="24"/>
          <w:szCs w:val="24"/>
        </w:rPr>
        <w:t xml:space="preserve">; Shanks, 1985; Shanks &amp; Dickinson, 1987; </w:t>
      </w:r>
      <w:r w:rsidRPr="00006724">
        <w:rPr>
          <w:rFonts w:ascii="Times New Roman" w:hAnsi="Times New Roman" w:cs="Times New Roman"/>
          <w:sz w:val="24"/>
          <w:szCs w:val="24"/>
        </w:rPr>
        <w:t xml:space="preserve">Sobel et al., 2004). </w:t>
      </w:r>
      <w:r>
        <w:rPr>
          <w:rFonts w:ascii="Times New Roman" w:hAnsi="Times New Roman" w:cs="Times New Roman"/>
          <w:sz w:val="24"/>
          <w:szCs w:val="24"/>
        </w:rPr>
        <w:t xml:space="preserve"> The aim of the experiments reported here was twofold. First, it was designed to </w:t>
      </w:r>
      <w:r w:rsidRPr="001E2FC1">
        <w:rPr>
          <w:rFonts w:ascii="Times New Roman" w:hAnsi="Times New Roman" w:cs="Times New Roman"/>
          <w:sz w:val="24"/>
          <w:szCs w:val="24"/>
        </w:rPr>
        <w:t>examine whether</w:t>
      </w:r>
      <w:r>
        <w:rPr>
          <w:rFonts w:ascii="Times New Roman" w:hAnsi="Times New Roman" w:cs="Times New Roman"/>
          <w:sz w:val="24"/>
          <w:szCs w:val="24"/>
        </w:rPr>
        <w:t xml:space="preserve"> and to what extent human children engage in backwards-blocking reasoning in a new context. Specifically, in contrast to previous studies on backwards-blocking reasoning in human children </w:t>
      </w:r>
      <w:r>
        <w:rPr>
          <w:rFonts w:ascii="Times New Roman" w:hAnsi="Times New Roman" w:cs="Times New Roman"/>
          <w:sz w:val="24"/>
          <w:szCs w:val="24"/>
        </w:rPr>
        <w:lastRenderedPageBreak/>
        <w:t xml:space="preserve">that has tended to ask children to reason about two objects, here we examined whether children could engage in this form of reasoning when asked to reason about multiple objects. Second, this study was designed to illuminate whether an associative-learning mechanism or a Bayesian-inference mechanism underlies children’s backwards-blocking reasoning performance in the current situation. </w:t>
      </w:r>
    </w:p>
    <w:p w14:paraId="15B5ED0B" w14:textId="4A274ED9" w:rsidR="0036255F" w:rsidRPr="00BB1672" w:rsidRDefault="0036255F" w:rsidP="00532AC6">
      <w:pPr>
        <w:spacing w:line="480" w:lineRule="auto"/>
        <w:contextualSpacing/>
        <w:rPr>
          <w:rFonts w:ascii="Times New Roman" w:hAnsi="Times New Roman" w:cs="Times New Roman"/>
          <w:b/>
          <w:sz w:val="24"/>
          <w:szCs w:val="24"/>
        </w:rPr>
      </w:pPr>
      <w:r w:rsidRPr="00BB1672">
        <w:rPr>
          <w:rFonts w:ascii="Times New Roman" w:hAnsi="Times New Roman" w:cs="Times New Roman"/>
          <w:b/>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 xml:space="preserve">emergence of </w:t>
      </w:r>
      <w:r w:rsidR="00157918">
        <w:rPr>
          <w:rFonts w:ascii="Times New Roman" w:hAnsi="Times New Roman" w:cs="Times New Roman"/>
          <w:b/>
          <w:sz w:val="24"/>
          <w:szCs w:val="24"/>
        </w:rPr>
        <w:t>BB</w:t>
      </w:r>
      <w:r>
        <w:rPr>
          <w:rFonts w:ascii="Times New Roman" w:hAnsi="Times New Roman" w:cs="Times New Roman"/>
          <w:b/>
          <w:sz w:val="24"/>
          <w:szCs w:val="24"/>
        </w:rPr>
        <w:t xml:space="preserve"> reasoning</w:t>
      </w:r>
    </w:p>
    <w:p w14:paraId="661A0089" w14:textId="784B3111" w:rsidR="00426193" w:rsidRDefault="00426193" w:rsidP="00426193">
      <w:pPr>
        <w:spacing w:line="480" w:lineRule="auto"/>
        <w:ind w:firstLine="720"/>
        <w:contextualSpacing/>
        <w:rPr>
          <w:rFonts w:ascii="Times New Roman" w:hAnsi="Times New Roman" w:cs="Times New Roman"/>
          <w:sz w:val="24"/>
          <w:szCs w:val="24"/>
        </w:rPr>
      </w:pPr>
      <w:r w:rsidRPr="002C3666">
        <w:rPr>
          <w:rFonts w:ascii="Times New Roman" w:hAnsi="Times New Roman" w:cs="Times New Roman"/>
          <w:sz w:val="24"/>
          <w:szCs w:val="24"/>
        </w:rPr>
        <w:t xml:space="preserve">The ability to reason about causal events is thought generally to emerge between 18 months and 5 years of age (e.g., </w:t>
      </w:r>
      <w:r w:rsidR="00BD2001">
        <w:rPr>
          <w:rFonts w:ascii="Times New Roman" w:hAnsi="Times New Roman" w:cs="Times New Roman"/>
          <w:sz w:val="24"/>
          <w:szCs w:val="24"/>
        </w:rPr>
        <w:t xml:space="preserve">Benton, Rakison, &amp; Sobel, 2021; Gopnik &amp; Sobel, 2000; </w:t>
      </w:r>
      <w:r w:rsidR="00BD2001" w:rsidRPr="002C3666">
        <w:rPr>
          <w:rFonts w:ascii="Times New Roman" w:hAnsi="Times New Roman" w:cs="Times New Roman"/>
          <w:sz w:val="24"/>
          <w:szCs w:val="24"/>
        </w:rPr>
        <w:t>Gopnik et al., 2001</w:t>
      </w:r>
      <w:r w:rsidR="00BD2001">
        <w:rPr>
          <w:rFonts w:ascii="Times New Roman" w:hAnsi="Times New Roman" w:cs="Times New Roman"/>
          <w:sz w:val="24"/>
          <w:szCs w:val="24"/>
        </w:rPr>
        <w:t xml:space="preserve">; </w:t>
      </w:r>
      <w:r w:rsidR="007C6452">
        <w:rPr>
          <w:rFonts w:ascii="Times New Roman" w:hAnsi="Times New Roman" w:cs="Times New Roman"/>
          <w:sz w:val="24"/>
          <w:szCs w:val="24"/>
        </w:rPr>
        <w:t xml:space="preserve">Kimura &amp; Gopnik, 2019; </w:t>
      </w:r>
      <w:r w:rsidR="00EC5E48" w:rsidRPr="00B26745">
        <w:rPr>
          <w:rFonts w:ascii="Times New Roman" w:hAnsi="Times New Roman" w:cs="Times New Roman"/>
          <w:sz w:val="24"/>
          <w:szCs w:val="24"/>
        </w:rPr>
        <w:t>Meltzoff, Waismeyer, &amp; Gopnik, 2012</w:t>
      </w:r>
      <w:r w:rsidR="00EC5E48">
        <w:rPr>
          <w:rFonts w:ascii="Times New Roman" w:hAnsi="Times New Roman" w:cs="Times New Roman"/>
          <w:sz w:val="24"/>
          <w:szCs w:val="24"/>
        </w:rPr>
        <w:t xml:space="preserve">; </w:t>
      </w:r>
      <w:r w:rsidR="00BD2001">
        <w:rPr>
          <w:rFonts w:ascii="Times New Roman" w:hAnsi="Times New Roman" w:cs="Times New Roman"/>
          <w:sz w:val="24"/>
          <w:szCs w:val="24"/>
        </w:rPr>
        <w:t>Sobel &amp; Kirkham, 200</w:t>
      </w:r>
      <w:r w:rsidR="00EC5E48">
        <w:rPr>
          <w:rFonts w:ascii="Times New Roman" w:hAnsi="Times New Roman" w:cs="Times New Roman"/>
          <w:sz w:val="24"/>
          <w:szCs w:val="24"/>
        </w:rPr>
        <w:t>6, 2007</w:t>
      </w:r>
      <w:r w:rsidR="00BD2001">
        <w:rPr>
          <w:rFonts w:ascii="Times New Roman" w:hAnsi="Times New Roman" w:cs="Times New Roman"/>
          <w:sz w:val="24"/>
          <w:szCs w:val="24"/>
        </w:rPr>
        <w:t>;</w:t>
      </w:r>
      <w:r w:rsidR="00EC5E48">
        <w:rPr>
          <w:rFonts w:ascii="Times New Roman" w:hAnsi="Times New Roman" w:cs="Times New Roman"/>
          <w:sz w:val="24"/>
          <w:szCs w:val="24"/>
        </w:rPr>
        <w:t xml:space="preserve"> </w:t>
      </w:r>
      <w:r w:rsidR="00EC5E48" w:rsidRPr="00B26745">
        <w:rPr>
          <w:rFonts w:ascii="Times New Roman" w:hAnsi="Times New Roman" w:cs="Times New Roman"/>
          <w:sz w:val="24"/>
          <w:szCs w:val="24"/>
        </w:rPr>
        <w:t>Sobel &amp; Munro, 2006</w:t>
      </w:r>
      <w:r w:rsidR="00EC5E48">
        <w:rPr>
          <w:rFonts w:ascii="Times New Roman" w:hAnsi="Times New Roman" w:cs="Times New Roman"/>
          <w:sz w:val="24"/>
          <w:szCs w:val="24"/>
        </w:rPr>
        <w:t>;</w:t>
      </w:r>
      <w:r w:rsidR="00BD2001">
        <w:rPr>
          <w:rFonts w:ascii="Times New Roman" w:hAnsi="Times New Roman" w:cs="Times New Roman"/>
          <w:sz w:val="24"/>
          <w:szCs w:val="24"/>
        </w:rPr>
        <w:t xml:space="preserve"> Walker &amp; Gopnik, 2014</w:t>
      </w:r>
      <w:r w:rsidRPr="002C3666">
        <w:rPr>
          <w:rFonts w:ascii="Times New Roman" w:hAnsi="Times New Roman" w:cs="Times New Roman"/>
          <w:sz w:val="24"/>
          <w:szCs w:val="24"/>
        </w:rPr>
        <w:t xml:space="preserve">; </w:t>
      </w:r>
      <w:r>
        <w:rPr>
          <w:rFonts w:ascii="Times New Roman" w:hAnsi="Times New Roman" w:cs="Times New Roman"/>
          <w:sz w:val="24"/>
          <w:szCs w:val="24"/>
        </w:rPr>
        <w:t>cf. Sobel &amp; Kirkham, 2005). Although</w:t>
      </w:r>
      <w:r w:rsidRPr="002C3666">
        <w:rPr>
          <w:rFonts w:ascii="Times New Roman" w:hAnsi="Times New Roman" w:cs="Times New Roman"/>
          <w:sz w:val="24"/>
          <w:szCs w:val="24"/>
        </w:rPr>
        <w:t xml:space="preserve"> researchers have used a variety of paradigms to examine causal reasoning in </w:t>
      </w:r>
      <w:r>
        <w:rPr>
          <w:rFonts w:ascii="Times New Roman" w:hAnsi="Times New Roman" w:cs="Times New Roman"/>
          <w:sz w:val="24"/>
          <w:szCs w:val="24"/>
        </w:rPr>
        <w:t xml:space="preserve">human children (for a review see Bullock, </w:t>
      </w:r>
      <w:r w:rsidRPr="002C3666">
        <w:rPr>
          <w:rFonts w:ascii="Times New Roman" w:hAnsi="Times New Roman" w:cs="Times New Roman"/>
          <w:sz w:val="24"/>
          <w:szCs w:val="24"/>
        </w:rPr>
        <w:t xml:space="preserve">Gelman, &amp; Baillargeon, 1982), here we focus on research that </w:t>
      </w:r>
      <w:r>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Pr>
          <w:rFonts w:ascii="Times New Roman" w:hAnsi="Times New Roman" w:cs="Times New Roman"/>
          <w:sz w:val="24"/>
          <w:szCs w:val="24"/>
        </w:rPr>
        <w:t>We focus on this paradigm for three reasons. First, 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 xml:space="preserve">ely to test children’s causal-reasoning abilities as well as to assess their ability to engage in backwards-blocking reasoning. Second, </w:t>
      </w:r>
      <w:r w:rsidR="003B2FB5">
        <w:rPr>
          <w:rFonts w:ascii="Times New Roman" w:hAnsi="Times New Roman" w:cs="Times New Roman"/>
          <w:sz w:val="24"/>
          <w:szCs w:val="24"/>
        </w:rPr>
        <w:t>variations on this design</w:t>
      </w:r>
      <w:r>
        <w:rPr>
          <w:rFonts w:ascii="Times New Roman" w:hAnsi="Times New Roman" w:cs="Times New Roman"/>
          <w:sz w:val="24"/>
          <w:szCs w:val="24"/>
        </w:rPr>
        <w:t xml:space="preserve"> have been used to evaluate adults’ causal reasoning abilities</w:t>
      </w:r>
      <w:r w:rsidR="003B2FB5">
        <w:rPr>
          <w:rFonts w:ascii="Times New Roman" w:hAnsi="Times New Roman" w:cs="Times New Roman"/>
          <w:sz w:val="24"/>
          <w:szCs w:val="24"/>
        </w:rPr>
        <w:t xml:space="preserve"> (e.g., Griffiths et al., 2011)</w:t>
      </w:r>
      <w:r>
        <w:rPr>
          <w:rFonts w:ascii="Times New Roman" w:hAnsi="Times New Roman" w:cs="Times New Roman"/>
          <w:sz w:val="24"/>
          <w:szCs w:val="24"/>
        </w:rPr>
        <w:t>, which may support cross-study and between-age comparisons. Third, we focus on this paradigm because the notion that human reasoners use Bayesian inference to reason about causal events was introduced within the context of the blicket-detector studies and in concert with key advances in computer science, philosophy, machine learning, and statistics (for a review, see Gopnik et al., 2004).</w:t>
      </w:r>
    </w:p>
    <w:p w14:paraId="67FBE924" w14:textId="071758CF" w:rsidR="00B2451E" w:rsidRDefault="001E2CFC" w:rsidP="00B2451E">
      <w:pPr>
        <w:spacing w:line="480" w:lineRule="auto"/>
        <w:ind w:firstLine="720"/>
        <w:contextualSpacing/>
        <w:rPr>
          <w:rFonts w:ascii="Times New Roman" w:hAnsi="Times New Roman" w:cs="Times New Roman"/>
          <w:sz w:val="24"/>
          <w:szCs w:val="24"/>
        </w:rPr>
      </w:pPr>
      <w:r w:rsidRPr="00B26745">
        <w:rPr>
          <w:rFonts w:ascii="Times New Roman" w:hAnsi="Times New Roman" w:cs="Times New Roman"/>
          <w:sz w:val="24"/>
          <w:szCs w:val="24"/>
        </w:rPr>
        <w:t xml:space="preserve">In studies that use </w:t>
      </w:r>
      <w:r>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w:t>
      </w:r>
      <w:r>
        <w:rPr>
          <w:rFonts w:ascii="Times New Roman" w:hAnsi="Times New Roman" w:cs="Times New Roman"/>
          <w:sz w:val="24"/>
          <w:szCs w:val="24"/>
        </w:rPr>
        <w:t>to</w:t>
      </w:r>
      <w:r w:rsidRPr="00B26745">
        <w:rPr>
          <w:rFonts w:ascii="Times New Roman" w:hAnsi="Times New Roman" w:cs="Times New Roman"/>
          <w:sz w:val="24"/>
          <w:szCs w:val="24"/>
        </w:rPr>
        <w:t xml:space="preserve"> a </w:t>
      </w:r>
      <w:r>
        <w:rPr>
          <w:rFonts w:ascii="Times New Roman" w:hAnsi="Times New Roman" w:cs="Times New Roman"/>
          <w:sz w:val="24"/>
          <w:szCs w:val="24"/>
        </w:rPr>
        <w:t>machine called the "blicket detector</w:t>
      </w:r>
      <w:r w:rsidRPr="00B26745">
        <w:rPr>
          <w:rFonts w:ascii="Times New Roman" w:hAnsi="Times New Roman" w:cs="Times New Roman"/>
          <w:sz w:val="24"/>
          <w:szCs w:val="24"/>
        </w:rPr>
        <w:t xml:space="preserve">" and told that </w:t>
      </w:r>
      <w:r w:rsidR="007E4DB5">
        <w:rPr>
          <w:rFonts w:ascii="Times New Roman" w:hAnsi="Times New Roman" w:cs="Times New Roman"/>
          <w:sz w:val="24"/>
          <w:szCs w:val="24"/>
        </w:rPr>
        <w:t>it</w:t>
      </w:r>
      <w:r w:rsidRPr="00B26745">
        <w:rPr>
          <w:rFonts w:ascii="Times New Roman" w:hAnsi="Times New Roman" w:cs="Times New Roman"/>
          <w:sz w:val="24"/>
          <w:szCs w:val="24"/>
        </w:rPr>
        <w:t xml:space="preserv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lastRenderedPageBreak/>
        <w:t xml:space="preserve">are placed on </w:t>
      </w:r>
      <w:r>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r>
        <w:rPr>
          <w:rFonts w:ascii="Times New Roman" w:hAnsi="Times New Roman" w:cs="Times New Roman"/>
          <w:sz w:val="24"/>
          <w:szCs w:val="24"/>
        </w:rPr>
        <w:t>(or not)</w:t>
      </w:r>
      <w:r w:rsidRPr="00B26745">
        <w:rPr>
          <w:rFonts w:ascii="Times New Roman" w:hAnsi="Times New Roman" w:cs="Times New Roman"/>
          <w:sz w:val="24"/>
          <w:szCs w:val="24"/>
        </w:rPr>
        <w:t>, children are</w:t>
      </w:r>
      <w:r>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objects are blickets and to </w:t>
      </w:r>
      <w:r>
        <w:rPr>
          <w:rFonts w:ascii="Times New Roman" w:hAnsi="Times New Roman" w:cs="Times New Roman"/>
          <w:sz w:val="24"/>
          <w:szCs w:val="24"/>
        </w:rPr>
        <w:t>“make the machine go”</w:t>
      </w:r>
      <w:r w:rsidRPr="00B26745">
        <w:rPr>
          <w:rFonts w:ascii="Times New Roman" w:hAnsi="Times New Roman" w:cs="Times New Roman"/>
          <w:sz w:val="24"/>
          <w:szCs w:val="24"/>
        </w:rPr>
        <w:t xml:space="preserve"> by placing the </w:t>
      </w:r>
      <w:r>
        <w:rPr>
          <w:rFonts w:ascii="Times New Roman" w:hAnsi="Times New Roman" w:cs="Times New Roman"/>
          <w:sz w:val="24"/>
          <w:szCs w:val="24"/>
        </w:rPr>
        <w:t>blicket on the machine</w:t>
      </w:r>
      <w:r w:rsidRPr="00B26745">
        <w:rPr>
          <w:rFonts w:ascii="Times New Roman" w:hAnsi="Times New Roman" w:cs="Times New Roman"/>
          <w:sz w:val="24"/>
          <w:szCs w:val="24"/>
        </w:rPr>
        <w:t xml:space="preserve">. </w:t>
      </w:r>
      <w:r w:rsidR="00E3186E" w:rsidRPr="00E3186E">
        <w:rPr>
          <w:rFonts w:ascii="Times New Roman" w:hAnsi="Times New Roman" w:cs="Times New Roman"/>
          <w:sz w:val="24"/>
          <w:szCs w:val="24"/>
        </w:rPr>
        <w:t>Of the findings</w:t>
      </w:r>
      <w:r w:rsidR="004E72FC">
        <w:rPr>
          <w:rFonts w:ascii="Times New Roman" w:hAnsi="Times New Roman" w:cs="Times New Roman"/>
          <w:sz w:val="24"/>
          <w:szCs w:val="24"/>
        </w:rPr>
        <w:t xml:space="preserve"> that have been reported by researchers who have used</w:t>
      </w:r>
      <w:r w:rsidR="00BD2001">
        <w:rPr>
          <w:rFonts w:ascii="Times New Roman" w:hAnsi="Times New Roman" w:cs="Times New Roman"/>
          <w:sz w:val="24"/>
          <w:szCs w:val="24"/>
        </w:rPr>
        <w:t xml:space="preserve"> the blicket-detector methodology</w:t>
      </w:r>
      <w:r w:rsidR="004E72FC">
        <w:rPr>
          <w:rFonts w:ascii="Times New Roman" w:hAnsi="Times New Roman" w:cs="Times New Roman"/>
          <w:sz w:val="24"/>
          <w:szCs w:val="24"/>
        </w:rPr>
        <w:t>,</w:t>
      </w:r>
      <w:r w:rsidR="00E3186E" w:rsidRPr="00E3186E">
        <w:rPr>
          <w:rFonts w:ascii="Times New Roman" w:hAnsi="Times New Roman" w:cs="Times New Roman"/>
          <w:sz w:val="24"/>
          <w:szCs w:val="24"/>
        </w:rPr>
        <w:t xml:space="preserve"> perhaps</w:t>
      </w:r>
      <w:r w:rsidR="00BD2001">
        <w:rPr>
          <w:rFonts w:ascii="Times New Roman" w:hAnsi="Times New Roman" w:cs="Times New Roman"/>
          <w:sz w:val="24"/>
          <w:szCs w:val="24"/>
        </w:rPr>
        <w:t xml:space="preserve"> none have been more controversial than that by Sobel, Tenenbaum, and Gopnik (2004). They showed</w:t>
      </w:r>
      <w:r w:rsidR="00E3186E" w:rsidRPr="00E3186E">
        <w:rPr>
          <w:rFonts w:ascii="Times New Roman" w:hAnsi="Times New Roman" w:cs="Times New Roman"/>
          <w:sz w:val="24"/>
          <w:szCs w:val="24"/>
        </w:rPr>
        <w:t xml:space="preserve"> </w:t>
      </w:r>
      <w:r w:rsidR="00BD2001">
        <w:rPr>
          <w:rFonts w:ascii="Times New Roman" w:hAnsi="Times New Roman" w:cs="Times New Roman"/>
          <w:sz w:val="24"/>
          <w:szCs w:val="24"/>
        </w:rPr>
        <w:t>that</w:t>
      </w:r>
      <w:r w:rsidR="00E3186E" w:rsidRPr="00E3186E">
        <w:rPr>
          <w:rFonts w:ascii="Times New Roman" w:hAnsi="Times New Roman" w:cs="Times New Roman"/>
          <w:sz w:val="24"/>
          <w:szCs w:val="24"/>
        </w:rPr>
        <w:t xml:space="preserve"> </w:t>
      </w:r>
      <w:r w:rsidR="004F07E4">
        <w:rPr>
          <w:rFonts w:ascii="Times New Roman" w:hAnsi="Times New Roman" w:cs="Times New Roman"/>
          <w:sz w:val="24"/>
          <w:szCs w:val="24"/>
        </w:rPr>
        <w:t>4-year-old</w:t>
      </w:r>
      <w:r w:rsidR="00E3186E" w:rsidRPr="00E3186E">
        <w:rPr>
          <w:rFonts w:ascii="Times New Roman" w:hAnsi="Times New Roman" w:cs="Times New Roman"/>
          <w:sz w:val="24"/>
          <w:szCs w:val="24"/>
        </w:rPr>
        <w:t xml:space="preserve"> children</w:t>
      </w:r>
      <w:r w:rsidR="004F07E4">
        <w:rPr>
          <w:rFonts w:ascii="Times New Roman" w:hAnsi="Times New Roman" w:cs="Times New Roman"/>
          <w:sz w:val="24"/>
          <w:szCs w:val="24"/>
        </w:rPr>
        <w:t>—and to a lesser extent 3-year-old children—</w:t>
      </w:r>
      <w:r w:rsidR="00E3186E" w:rsidRPr="00E3186E">
        <w:rPr>
          <w:rFonts w:ascii="Times New Roman" w:hAnsi="Times New Roman" w:cs="Times New Roman"/>
          <w:sz w:val="24"/>
          <w:szCs w:val="24"/>
        </w:rPr>
        <w:t xml:space="preserve">can </w:t>
      </w:r>
      <w:r w:rsidR="00BC3756">
        <w:rPr>
          <w:rFonts w:ascii="Times New Roman" w:hAnsi="Times New Roman" w:cs="Times New Roman"/>
          <w:sz w:val="24"/>
          <w:szCs w:val="24"/>
        </w:rPr>
        <w:t xml:space="preserve">engage in </w:t>
      </w:r>
      <w:r w:rsidR="00AC3A52">
        <w:rPr>
          <w:rFonts w:ascii="Times New Roman" w:hAnsi="Times New Roman" w:cs="Times New Roman"/>
          <w:sz w:val="24"/>
          <w:szCs w:val="24"/>
        </w:rPr>
        <w:t>BB</w:t>
      </w:r>
      <w:r w:rsidR="00E3186E" w:rsidRPr="00E3186E">
        <w:rPr>
          <w:rFonts w:ascii="Times New Roman" w:hAnsi="Times New Roman" w:cs="Times New Roman"/>
          <w:sz w:val="24"/>
          <w:szCs w:val="24"/>
        </w:rPr>
        <w:t xml:space="preserve"> reasoning</w:t>
      </w:r>
      <w:r w:rsidR="00BC3756">
        <w:rPr>
          <w:rFonts w:ascii="Times New Roman" w:hAnsi="Times New Roman" w:cs="Times New Roman"/>
          <w:sz w:val="24"/>
          <w:szCs w:val="24"/>
        </w:rPr>
        <w:t xml:space="preserve"> and</w:t>
      </w:r>
      <w:r w:rsidR="00775AAB">
        <w:rPr>
          <w:rFonts w:ascii="Times New Roman" w:hAnsi="Times New Roman" w:cs="Times New Roman"/>
          <w:sz w:val="24"/>
          <w:szCs w:val="24"/>
        </w:rPr>
        <w:t xml:space="preserve"> </w:t>
      </w:r>
      <w:r w:rsidR="004E2C13">
        <w:rPr>
          <w:rFonts w:ascii="Times New Roman" w:hAnsi="Times New Roman" w:cs="Times New Roman"/>
          <w:sz w:val="24"/>
          <w:szCs w:val="24"/>
        </w:rPr>
        <w:t>IS reasoning</w:t>
      </w:r>
      <w:r w:rsidR="00E3186E" w:rsidRPr="00E3186E">
        <w:rPr>
          <w:rFonts w:ascii="Times New Roman" w:hAnsi="Times New Roman" w:cs="Times New Roman"/>
          <w:sz w:val="24"/>
          <w:szCs w:val="24"/>
        </w:rPr>
        <w:t>.</w:t>
      </w:r>
      <w:r w:rsidR="00207C4F">
        <w:rPr>
          <w:rFonts w:ascii="Times New Roman" w:hAnsi="Times New Roman" w:cs="Times New Roman"/>
          <w:sz w:val="24"/>
          <w:szCs w:val="24"/>
        </w:rPr>
        <w:t xml:space="preserve"> Children</w:t>
      </w:r>
      <w:r w:rsidR="00207C4F" w:rsidRPr="00E3186E">
        <w:rPr>
          <w:rFonts w:ascii="Times New Roman" w:hAnsi="Times New Roman" w:cs="Times New Roman"/>
          <w:sz w:val="24"/>
          <w:szCs w:val="24"/>
        </w:rPr>
        <w:t xml:space="preserve"> were shown initially that </w:t>
      </w:r>
      <w:r w:rsidR="00207C4F">
        <w:rPr>
          <w:rFonts w:ascii="Times New Roman" w:hAnsi="Times New Roman" w:cs="Times New Roman"/>
          <w:sz w:val="24"/>
          <w:szCs w:val="24"/>
        </w:rPr>
        <w:t>two novel objects</w:t>
      </w:r>
      <w:r w:rsidR="00207C4F" w:rsidRPr="00E3186E">
        <w:rPr>
          <w:rFonts w:ascii="Times New Roman" w:hAnsi="Times New Roman" w:cs="Times New Roman"/>
          <w:sz w:val="24"/>
          <w:szCs w:val="24"/>
        </w:rPr>
        <w:t xml:space="preserve"> A and B</w:t>
      </w:r>
      <w:r w:rsidR="00207C4F">
        <w:rPr>
          <w:rFonts w:ascii="Times New Roman" w:hAnsi="Times New Roman" w:cs="Times New Roman"/>
          <w:sz w:val="24"/>
          <w:szCs w:val="24"/>
        </w:rPr>
        <w:t xml:space="preserve"> together</w:t>
      </w:r>
      <w:r w:rsidR="00207C4F" w:rsidRPr="00E3186E">
        <w:rPr>
          <w:rFonts w:ascii="Times New Roman" w:hAnsi="Times New Roman" w:cs="Times New Roman"/>
          <w:sz w:val="24"/>
          <w:szCs w:val="24"/>
        </w:rPr>
        <w:t xml:space="preserve"> caused the detector </w:t>
      </w:r>
      <w:r w:rsidR="00207C4F">
        <w:rPr>
          <w:rFonts w:ascii="Times New Roman" w:hAnsi="Times New Roman" w:cs="Times New Roman"/>
          <w:sz w:val="24"/>
          <w:szCs w:val="24"/>
        </w:rPr>
        <w:t>to activate</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and</w:t>
      </w:r>
      <w:r w:rsidR="00207C4F" w:rsidRPr="00E3186E">
        <w:rPr>
          <w:rFonts w:ascii="Times New Roman" w:hAnsi="Times New Roman" w:cs="Times New Roman"/>
          <w:sz w:val="24"/>
          <w:szCs w:val="24"/>
        </w:rPr>
        <w:t xml:space="preserve"> then that object A</w:t>
      </w:r>
      <w:r w:rsidR="00207C4F">
        <w:rPr>
          <w:rFonts w:ascii="Times New Roman" w:hAnsi="Times New Roman" w:cs="Times New Roman"/>
          <w:sz w:val="24"/>
          <w:szCs w:val="24"/>
        </w:rPr>
        <w:t xml:space="preserve"> alone either</w:t>
      </w:r>
      <w:r w:rsidR="00207C4F" w:rsidRPr="00E3186E">
        <w:rPr>
          <w:rFonts w:ascii="Times New Roman" w:hAnsi="Times New Roman" w:cs="Times New Roman"/>
          <w:sz w:val="24"/>
          <w:szCs w:val="24"/>
        </w:rPr>
        <w:t xml:space="preserve"> failed to activate the detector (i.e., AB+ A-</w:t>
      </w:r>
      <w:r w:rsidR="00207C4F">
        <w:rPr>
          <w:rFonts w:ascii="Times New Roman" w:hAnsi="Times New Roman" w:cs="Times New Roman"/>
          <w:sz w:val="24"/>
          <w:szCs w:val="24"/>
        </w:rPr>
        <w:t>; IS condition</w:t>
      </w:r>
      <w:r w:rsidR="00207C4F" w:rsidRPr="00E3186E">
        <w:rPr>
          <w:rFonts w:ascii="Times New Roman" w:hAnsi="Times New Roman" w:cs="Times New Roman"/>
          <w:sz w:val="24"/>
          <w:szCs w:val="24"/>
        </w:rPr>
        <w:t>)</w:t>
      </w:r>
      <w:r w:rsidR="00207C4F">
        <w:rPr>
          <w:rFonts w:ascii="Times New Roman" w:hAnsi="Times New Roman" w:cs="Times New Roman"/>
          <w:sz w:val="24"/>
          <w:szCs w:val="24"/>
        </w:rPr>
        <w:t xml:space="preserve"> or activated the detector when placed on it (i.e., AB+, A+; BB condition)</w:t>
      </w:r>
      <w:r w:rsidR="00207C4F" w:rsidRPr="00E3186E">
        <w:rPr>
          <w:rFonts w:ascii="Times New Roman" w:hAnsi="Times New Roman" w:cs="Times New Roman"/>
          <w:sz w:val="24"/>
          <w:szCs w:val="24"/>
        </w:rPr>
        <w:t xml:space="preserve">. </w:t>
      </w:r>
      <w:r w:rsidR="00E3186E" w:rsidRPr="00E3186E">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Children in both conditions were then asked which of the two objects were blickets and to make the machine go by placing </w:t>
      </w:r>
      <w:r w:rsidR="00207C4F">
        <w:rPr>
          <w:rFonts w:ascii="Times New Roman" w:hAnsi="Times New Roman" w:cs="Times New Roman"/>
          <w:sz w:val="24"/>
          <w:szCs w:val="24"/>
        </w:rPr>
        <w:t>the blicket</w:t>
      </w:r>
      <w:r w:rsidR="00207C4F" w:rsidRPr="00E3186E">
        <w:rPr>
          <w:rFonts w:ascii="Times New Roman" w:hAnsi="Times New Roman" w:cs="Times New Roman"/>
          <w:sz w:val="24"/>
          <w:szCs w:val="24"/>
        </w:rPr>
        <w:t xml:space="preserve"> on </w:t>
      </w:r>
      <w:r w:rsidR="00207C4F">
        <w:rPr>
          <w:rFonts w:ascii="Times New Roman" w:hAnsi="Times New Roman" w:cs="Times New Roman"/>
          <w:sz w:val="24"/>
          <w:szCs w:val="24"/>
        </w:rPr>
        <w:t>the detector</w:t>
      </w:r>
      <w:r w:rsidR="00207C4F" w:rsidRPr="00E3186E">
        <w:rPr>
          <w:rFonts w:ascii="Times New Roman" w:hAnsi="Times New Roman" w:cs="Times New Roman"/>
          <w:sz w:val="24"/>
          <w:szCs w:val="24"/>
        </w:rPr>
        <w:t xml:space="preserve">. It is worth noting that the </w:t>
      </w:r>
      <w:r w:rsidR="00207C4F">
        <w:rPr>
          <w:rFonts w:ascii="Times New Roman" w:hAnsi="Times New Roman" w:cs="Times New Roman"/>
          <w:sz w:val="24"/>
          <w:szCs w:val="24"/>
        </w:rPr>
        <w:t>BB</w:t>
      </w:r>
      <w:r w:rsidR="00207C4F" w:rsidRPr="00E3186E">
        <w:rPr>
          <w:rFonts w:ascii="Times New Roman" w:hAnsi="Times New Roman" w:cs="Times New Roman"/>
          <w:sz w:val="24"/>
          <w:szCs w:val="24"/>
        </w:rPr>
        <w:t xml:space="preserve"> condition is so called because after observing that A alone</w:t>
      </w:r>
      <w:r w:rsidR="00F4524D">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can activate the detector, </w:t>
      </w:r>
      <w:r w:rsidR="00207C4F">
        <w:rPr>
          <w:rFonts w:ascii="Times New Roman" w:hAnsi="Times New Roman" w:cs="Times New Roman"/>
          <w:sz w:val="24"/>
          <w:szCs w:val="24"/>
        </w:rPr>
        <w:t>children who engage in this form of reasoning are</w:t>
      </w:r>
      <w:r w:rsidR="00207C4F" w:rsidRPr="00E3186E">
        <w:rPr>
          <w:rFonts w:ascii="Times New Roman" w:hAnsi="Times New Roman" w:cs="Times New Roman"/>
          <w:sz w:val="24"/>
          <w:szCs w:val="24"/>
        </w:rPr>
        <w:t xml:space="preserve"> thought </w:t>
      </w:r>
      <w:r w:rsidR="00207C4F">
        <w:rPr>
          <w:rFonts w:ascii="Times New Roman" w:hAnsi="Times New Roman" w:cs="Times New Roman"/>
          <w:sz w:val="24"/>
          <w:szCs w:val="24"/>
        </w:rPr>
        <w:t>to</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disregard or block</w:t>
      </w:r>
      <w:r w:rsidR="00F4524D">
        <w:rPr>
          <w:rFonts w:ascii="Times New Roman" w:hAnsi="Times New Roman" w:cs="Times New Roman"/>
          <w:sz w:val="24"/>
          <w:szCs w:val="24"/>
        </w:rPr>
        <w:t xml:space="preserve"> retrospectively</w:t>
      </w:r>
      <w:r w:rsidR="00207C4F">
        <w:rPr>
          <w:rFonts w:ascii="Times New Roman" w:hAnsi="Times New Roman" w:cs="Times New Roman"/>
          <w:sz w:val="24"/>
          <w:szCs w:val="24"/>
        </w:rPr>
        <w:t xml:space="preserve"> object B as a potential cause because A was shown unequivocally to produce the effect.</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In contrast, the</w:t>
      </w:r>
      <w:r w:rsidR="00207C4F" w:rsidRPr="00E3186E">
        <w:rPr>
          <w:rFonts w:ascii="Times New Roman" w:hAnsi="Times New Roman" w:cs="Times New Roman"/>
          <w:sz w:val="24"/>
          <w:szCs w:val="24"/>
        </w:rPr>
        <w:t xml:space="preserve"> IS</w:t>
      </w:r>
      <w:r w:rsidR="00207C4F">
        <w:rPr>
          <w:rFonts w:ascii="Times New Roman" w:hAnsi="Times New Roman" w:cs="Times New Roman"/>
          <w:sz w:val="24"/>
          <w:szCs w:val="24"/>
        </w:rPr>
        <w:t>O</w:t>
      </w:r>
      <w:r w:rsidR="00207C4F" w:rsidRPr="00E3186E">
        <w:rPr>
          <w:rFonts w:ascii="Times New Roman" w:hAnsi="Times New Roman" w:cs="Times New Roman"/>
          <w:sz w:val="24"/>
          <w:szCs w:val="24"/>
        </w:rPr>
        <w:t xml:space="preserve"> condition is so</w:t>
      </w:r>
      <w:r w:rsidR="00B2451E">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called because B is assumed </w:t>
      </w:r>
      <w:r w:rsidR="00207C4F">
        <w:rPr>
          <w:rFonts w:ascii="Times New Roman" w:hAnsi="Times New Roman" w:cs="Times New Roman"/>
          <w:sz w:val="24"/>
          <w:szCs w:val="24"/>
        </w:rPr>
        <w:t xml:space="preserve">indirectly </w:t>
      </w:r>
      <w:r w:rsidR="00207C4F" w:rsidRPr="00E3186E">
        <w:rPr>
          <w:rFonts w:ascii="Times New Roman" w:hAnsi="Times New Roman" w:cs="Times New Roman"/>
          <w:sz w:val="24"/>
          <w:szCs w:val="24"/>
        </w:rPr>
        <w:t>to "screen off" or to block object A</w:t>
      </w:r>
      <w:r w:rsidR="00207C4F">
        <w:rPr>
          <w:rFonts w:ascii="Times New Roman" w:hAnsi="Times New Roman" w:cs="Times New Roman"/>
          <w:sz w:val="24"/>
          <w:szCs w:val="24"/>
        </w:rPr>
        <w:t xml:space="preserve"> as a potential cause given that A alone failed to activate the machine</w:t>
      </w:r>
      <w:r w:rsidR="00E3186E" w:rsidRPr="00E3186E">
        <w:rPr>
          <w:rFonts w:ascii="Times New Roman" w:hAnsi="Times New Roman" w:cs="Times New Roman"/>
          <w:sz w:val="24"/>
          <w:szCs w:val="24"/>
        </w:rPr>
        <w:t>.</w:t>
      </w:r>
      <w:r w:rsidR="00EB1452">
        <w:rPr>
          <w:rFonts w:ascii="Times New Roman" w:hAnsi="Times New Roman" w:cs="Times New Roman"/>
          <w:sz w:val="24"/>
          <w:szCs w:val="24"/>
        </w:rPr>
        <w:t xml:space="preserve"> </w:t>
      </w:r>
    </w:p>
    <w:p w14:paraId="57ED4D15" w14:textId="667CA053" w:rsidR="00E528F3" w:rsidRDefault="00B2451E" w:rsidP="00B245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when</w:t>
      </w:r>
      <w:r w:rsidR="007D7F7C">
        <w:rPr>
          <w:rFonts w:ascii="Times New Roman" w:hAnsi="Times New Roman" w:cs="Times New Roman"/>
          <w:sz w:val="24"/>
          <w:szCs w:val="24"/>
        </w:rPr>
        <w:t xml:space="preserve"> children were subsequently</w:t>
      </w:r>
      <w:r w:rsidR="00B00DB4">
        <w:rPr>
          <w:rFonts w:ascii="Times New Roman" w:hAnsi="Times New Roman" w:cs="Times New Roman"/>
          <w:sz w:val="24"/>
          <w:szCs w:val="24"/>
        </w:rPr>
        <w:t xml:space="preserve"> asked </w:t>
      </w:r>
      <w:r w:rsidR="007D7F7C">
        <w:rPr>
          <w:rFonts w:ascii="Times New Roman" w:hAnsi="Times New Roman" w:cs="Times New Roman"/>
          <w:sz w:val="24"/>
          <w:szCs w:val="24"/>
        </w:rPr>
        <w:t xml:space="preserve">to make the machine go,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during the ISO trial</w:t>
      </w:r>
      <w:r w:rsidR="00BE10E2">
        <w:rPr>
          <w:rFonts w:ascii="Times New Roman" w:hAnsi="Times New Roman" w:cs="Times New Roman"/>
          <w:sz w:val="24"/>
          <w:szCs w:val="24"/>
        </w:rPr>
        <w:t>—a</w:t>
      </w:r>
      <w:r w:rsidR="00BE10E2" w:rsidRPr="00AF45AE">
        <w:rPr>
          <w:rFonts w:ascii="Times New Roman" w:hAnsi="Times New Roman" w:cs="Times New Roman"/>
          <w:sz w:val="24"/>
          <w:szCs w:val="24"/>
        </w:rPr>
        <w:t>nd to a lesser extent the 3-year-olds</w:t>
      </w:r>
      <w:r w:rsidR="007D7F7C">
        <w:rPr>
          <w:rFonts w:ascii="Times New Roman" w:hAnsi="Times New Roman" w:cs="Times New Roman"/>
          <w:sz w:val="24"/>
          <w:szCs w:val="24"/>
        </w:rPr>
        <w:t xml:space="preserve"> during the same trial</w:t>
      </w:r>
      <w:r w:rsidR="00BE10E2">
        <w:rPr>
          <w:rFonts w:ascii="Times New Roman" w:hAnsi="Times New Roman" w:cs="Times New Roman"/>
          <w:sz w:val="24"/>
          <w:szCs w:val="24"/>
        </w:rPr>
        <w:t>—</w:t>
      </w:r>
      <w:r w:rsidR="007D7F7C">
        <w:rPr>
          <w:rFonts w:ascii="Times New Roman" w:hAnsi="Times New Roman" w:cs="Times New Roman"/>
          <w:sz w:val="24"/>
          <w:szCs w:val="24"/>
        </w:rPr>
        <w:t xml:space="preserve">responded by placing object B on the machine. In contrast, during the BB trial </w:t>
      </w:r>
      <w:r w:rsidR="002D15F1">
        <w:rPr>
          <w:rFonts w:ascii="Times New Roman" w:hAnsi="Times New Roman" w:cs="Times New Roman"/>
          <w:sz w:val="24"/>
          <w:szCs w:val="24"/>
        </w:rPr>
        <w:t xml:space="preserve">these same children </w:t>
      </w:r>
      <w:r w:rsidR="007D7F7C">
        <w:rPr>
          <w:rFonts w:ascii="Times New Roman" w:hAnsi="Times New Roman" w:cs="Times New Roman"/>
          <w:sz w:val="24"/>
          <w:szCs w:val="24"/>
        </w:rPr>
        <w:t>responded by placing object</w:t>
      </w:r>
      <w:r w:rsidR="002D15F1">
        <w:rPr>
          <w:rFonts w:ascii="Times New Roman" w:hAnsi="Times New Roman" w:cs="Times New Roman"/>
          <w:sz w:val="24"/>
          <w:szCs w:val="24"/>
        </w:rPr>
        <w:t xml:space="preserve"> A </w:t>
      </w:r>
      <w:r w:rsidR="007D7F7C">
        <w:rPr>
          <w:rFonts w:ascii="Times New Roman" w:hAnsi="Times New Roman" w:cs="Times New Roman"/>
          <w:sz w:val="24"/>
          <w:szCs w:val="24"/>
        </w:rPr>
        <w:t>on the machine</w:t>
      </w:r>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 like the 4-year-olds in Sobel et al. (2004), could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 activation of the detector represented desires rather than a physical effect</w:t>
      </w:r>
      <w:r w:rsidR="002668E6">
        <w:rPr>
          <w:rFonts w:ascii="Times New Roman" w:hAnsi="Times New Roman" w:cs="Times New Roman"/>
          <w:sz w:val="24"/>
          <w:szCs w:val="24"/>
        </w:rPr>
        <w:t xml:space="preserve">: the 3-year-olds </w:t>
      </w:r>
      <w:r w:rsidR="009A1799">
        <w:rPr>
          <w:rFonts w:ascii="Times New Roman" w:hAnsi="Times New Roman" w:cs="Times New Roman"/>
          <w:sz w:val="24"/>
          <w:szCs w:val="24"/>
        </w:rPr>
        <w:t>categorized object B as a blicket in the IS</w:t>
      </w:r>
      <w:r w:rsidR="00A45E84">
        <w:rPr>
          <w:rFonts w:ascii="Times New Roman" w:hAnsi="Times New Roman" w:cs="Times New Roman"/>
          <w:sz w:val="24"/>
          <w:szCs w:val="24"/>
        </w:rPr>
        <w:t>O</w:t>
      </w:r>
      <w:r w:rsidR="009A1799">
        <w:rPr>
          <w:rFonts w:ascii="Times New Roman" w:hAnsi="Times New Roman" w:cs="Times New Roman"/>
          <w:sz w:val="24"/>
          <w:szCs w:val="24"/>
        </w:rPr>
        <w:t xml:space="preserve"> condition but were </w:t>
      </w:r>
      <w:r w:rsidR="009A1799">
        <w:rPr>
          <w:rFonts w:ascii="Times New Roman" w:hAnsi="Times New Roman" w:cs="Times New Roman"/>
          <w:sz w:val="24"/>
          <w:szCs w:val="24"/>
        </w:rPr>
        <w:lastRenderedPageBreak/>
        <w:t>less likely to do so in the BB condition</w:t>
      </w:r>
      <w:r w:rsidR="004E2C13">
        <w:rPr>
          <w:rFonts w:ascii="Times New Roman" w:hAnsi="Times New Roman" w:cs="Times New Roman"/>
          <w:sz w:val="24"/>
          <w:szCs w:val="24"/>
        </w:rPr>
        <w:t xml:space="preserve"> </w:t>
      </w:r>
      <w:r w:rsidR="00DD17EA">
        <w:rPr>
          <w:rFonts w:ascii="Times New Roman" w:hAnsi="Times New Roman" w:cs="Times New Roman"/>
          <w:sz w:val="24"/>
          <w:szCs w:val="24"/>
        </w:rPr>
        <w:t xml:space="preserve">but only </w:t>
      </w:r>
      <w:r w:rsidR="004E2C13">
        <w:rPr>
          <w:rFonts w:ascii="Times New Roman" w:hAnsi="Times New Roman" w:cs="Times New Roman"/>
          <w:sz w:val="24"/>
          <w:szCs w:val="24"/>
        </w:rPr>
        <w:t xml:space="preserve">when </w:t>
      </w:r>
      <w:r w:rsidR="00BE04E9">
        <w:rPr>
          <w:rFonts w:ascii="Times New Roman" w:hAnsi="Times New Roman" w:cs="Times New Roman"/>
          <w:sz w:val="24"/>
          <w:szCs w:val="24"/>
        </w:rPr>
        <w:t>the machine</w:t>
      </w:r>
      <w:r w:rsidR="00A45E84">
        <w:rPr>
          <w:rFonts w:ascii="Times New Roman" w:hAnsi="Times New Roman" w:cs="Times New Roman"/>
          <w:sz w:val="24"/>
          <w:szCs w:val="24"/>
        </w:rPr>
        <w:t xml:space="preserve"> was called “Mr. Blicket” and </w:t>
      </w:r>
      <w:r w:rsidR="004E2C13">
        <w:rPr>
          <w:rFonts w:ascii="Times New Roman" w:hAnsi="Times New Roman" w:cs="Times New Roman"/>
          <w:sz w:val="24"/>
          <w:szCs w:val="24"/>
        </w:rPr>
        <w:t xml:space="preserve">said to </w:t>
      </w:r>
      <w:r w:rsidR="003121B1">
        <w:rPr>
          <w:rFonts w:ascii="Times New Roman" w:hAnsi="Times New Roman" w:cs="Times New Roman"/>
          <w:sz w:val="24"/>
          <w:szCs w:val="24"/>
        </w:rPr>
        <w:t>like</w:t>
      </w:r>
      <w:r w:rsidR="004E2C13">
        <w:rPr>
          <w:rFonts w:ascii="Times New Roman" w:hAnsi="Times New Roman" w:cs="Times New Roman"/>
          <w:sz w:val="24"/>
          <w:szCs w:val="24"/>
        </w:rPr>
        <w:t xml:space="preserve"> blicket objects</w:t>
      </w:r>
      <w:r w:rsidR="009A1799">
        <w:rPr>
          <w:rFonts w:ascii="Times New Roman" w:hAnsi="Times New Roman" w:cs="Times New Roman"/>
          <w:sz w:val="24"/>
          <w:szCs w:val="24"/>
        </w:rPr>
        <w:t xml:space="preserve">. </w:t>
      </w:r>
      <w:r w:rsidR="009E165E">
        <w:rPr>
          <w:rFonts w:ascii="Times New Roman" w:hAnsi="Times New Roman" w:cs="Times New Roman"/>
          <w:sz w:val="24"/>
          <w:szCs w:val="24"/>
        </w:rPr>
        <w:t xml:space="preserve">These findings have since been interpreted </w:t>
      </w:r>
      <w:r w:rsidR="003E24AC">
        <w:rPr>
          <w:rFonts w:ascii="Times New Roman" w:hAnsi="Times New Roman" w:cs="Times New Roman"/>
          <w:sz w:val="24"/>
          <w:szCs w:val="24"/>
        </w:rPr>
        <w:t>not only</w:t>
      </w:r>
      <w:r w:rsidR="00E1142C">
        <w:rPr>
          <w:rFonts w:ascii="Times New Roman" w:hAnsi="Times New Roman" w:cs="Times New Roman"/>
          <w:sz w:val="24"/>
          <w:szCs w:val="24"/>
        </w:rPr>
        <w:t xml:space="preserve"> </w:t>
      </w:r>
      <w:r w:rsidR="00250965">
        <w:rPr>
          <w:rFonts w:ascii="Times New Roman" w:hAnsi="Times New Roman" w:cs="Times New Roman"/>
          <w:sz w:val="24"/>
          <w:szCs w:val="24"/>
        </w:rPr>
        <w:t xml:space="preserve">as evidence that human children can engage in backwards-blocking reasoning but </w:t>
      </w:r>
      <w:r w:rsidR="00242F2A">
        <w:rPr>
          <w:rFonts w:ascii="Times New Roman" w:hAnsi="Times New Roman" w:cs="Times New Roman"/>
          <w:sz w:val="24"/>
          <w:szCs w:val="24"/>
        </w:rPr>
        <w:t xml:space="preserve">as evidence that this form of reasoning </w:t>
      </w:r>
      <w:r w:rsidR="00D36D29">
        <w:rPr>
          <w:rFonts w:ascii="Times New Roman" w:hAnsi="Times New Roman" w:cs="Times New Roman"/>
          <w:sz w:val="24"/>
          <w:szCs w:val="24"/>
        </w:rPr>
        <w:t>is</w:t>
      </w:r>
      <w:r w:rsidR="00DE2D6A">
        <w:rPr>
          <w:rFonts w:ascii="Times New Roman" w:hAnsi="Times New Roman" w:cs="Times New Roman"/>
          <w:sz w:val="24"/>
          <w:szCs w:val="24"/>
        </w:rPr>
        <w:t xml:space="preserve"> </w:t>
      </w:r>
      <w:r w:rsidR="00242F2A">
        <w:rPr>
          <w:rFonts w:ascii="Times New Roman" w:hAnsi="Times New Roman" w:cs="Times New Roman"/>
          <w:sz w:val="24"/>
          <w:szCs w:val="24"/>
        </w:rPr>
        <w:t>underpinned</w:t>
      </w:r>
      <w:r w:rsidR="00DE2D6A">
        <w:rPr>
          <w:rFonts w:ascii="Times New Roman" w:hAnsi="Times New Roman" w:cs="Times New Roman"/>
          <w:sz w:val="24"/>
          <w:szCs w:val="24"/>
        </w:rPr>
        <w:t xml:space="preserve"> by a Bayesian-inference mechanism rather than</w:t>
      </w:r>
      <w:r w:rsidR="00FB619F">
        <w:rPr>
          <w:rFonts w:ascii="Times New Roman" w:hAnsi="Times New Roman" w:cs="Times New Roman"/>
          <w:sz w:val="24"/>
          <w:szCs w:val="24"/>
        </w:rPr>
        <w:t xml:space="preserve"> by</w:t>
      </w:r>
      <w:r w:rsidR="00DE2D6A">
        <w:rPr>
          <w:rFonts w:ascii="Times New Roman" w:hAnsi="Times New Roman" w:cs="Times New Roman"/>
          <w:sz w:val="24"/>
          <w:szCs w:val="24"/>
        </w:rPr>
        <w:t xml:space="preserve"> an associative-learning mechanism</w:t>
      </w:r>
      <w:r w:rsidR="00250965">
        <w:rPr>
          <w:rFonts w:ascii="Times New Roman" w:hAnsi="Times New Roman" w:cs="Times New Roman"/>
          <w:sz w:val="24"/>
          <w:szCs w:val="24"/>
        </w:rPr>
        <w:t xml:space="preserve">. </w:t>
      </w:r>
      <w:r w:rsidR="00857D6D">
        <w:rPr>
          <w:rFonts w:ascii="Times New Roman" w:hAnsi="Times New Roman" w:cs="Times New Roman"/>
          <w:sz w:val="24"/>
          <w:szCs w:val="24"/>
        </w:rPr>
        <w:t>The crux of t</w:t>
      </w:r>
      <w:r w:rsidR="00F02EDE">
        <w:rPr>
          <w:rFonts w:ascii="Times New Roman" w:hAnsi="Times New Roman" w:cs="Times New Roman"/>
          <w:sz w:val="24"/>
          <w:szCs w:val="24"/>
        </w:rPr>
        <w:t>he Bayesian-inference</w:t>
      </w:r>
      <w:r w:rsidR="00857D6D">
        <w:rPr>
          <w:rFonts w:ascii="Times New Roman" w:hAnsi="Times New Roman" w:cs="Times New Roman"/>
          <w:sz w:val="24"/>
          <w:szCs w:val="24"/>
        </w:rPr>
        <w:t xml:space="preserve"> account is that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—within a space of hypotheses that is potentially super-exponentially large—</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r w:rsidR="00E43539">
        <w:rPr>
          <w:rFonts w:ascii="Times New Roman" w:hAnsi="Times New Roman" w:cs="Times New Roman"/>
          <w:sz w:val="24"/>
          <w:szCs w:val="24"/>
        </w:rPr>
        <w:t xml:space="preserve">More </w:t>
      </w:r>
      <w:r w:rsidR="002E2049">
        <w:rPr>
          <w:rFonts w:ascii="Times New Roman" w:hAnsi="Times New Roman" w:cs="Times New Roman"/>
          <w:sz w:val="24"/>
          <w:szCs w:val="24"/>
        </w:rPr>
        <w:t>specifically</w:t>
      </w:r>
      <w:r w:rsidR="00E43539">
        <w:rPr>
          <w:rFonts w:ascii="Times New Roman" w:hAnsi="Times New Roman" w:cs="Times New Roman"/>
          <w:sz w:val="24"/>
          <w:szCs w:val="24"/>
        </w:rPr>
        <w:t>, this process involves combining prior beliefs about each hypothesis with observed data to update the</w:t>
      </w:r>
      <w:r w:rsidR="007B1933">
        <w:rPr>
          <w:rFonts w:ascii="Times New Roman" w:hAnsi="Times New Roman" w:cs="Times New Roman"/>
          <w:sz w:val="24"/>
          <w:szCs w:val="24"/>
        </w:rPr>
        <w:t xml:space="preserve"> (posterior)</w:t>
      </w:r>
      <w:r w:rsidR="00E43539">
        <w:rPr>
          <w:rFonts w:ascii="Times New Roman" w:hAnsi="Times New Roman" w:cs="Times New Roman"/>
          <w:sz w:val="24"/>
          <w:szCs w:val="24"/>
        </w:rPr>
        <w:t xml:space="preserve"> probabilities of each of the hypotheses in the psychological hypothesis space.</w:t>
      </w:r>
    </w:p>
    <w:p w14:paraId="34FCBB4C" w14:textId="2C5D5626" w:rsidR="00AD0D43" w:rsidRDefault="001D55E8" w:rsidP="00EA03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specific kind of associative</w:t>
      </w:r>
      <w:r w:rsidR="00ED61FC">
        <w:rPr>
          <w:rFonts w:ascii="Times New Roman" w:hAnsi="Times New Roman" w:cs="Times New Roman"/>
          <w:sz w:val="24"/>
          <w:szCs w:val="24"/>
        </w:rPr>
        <w:t>-learning</w:t>
      </w:r>
      <w:r>
        <w:rPr>
          <w:rFonts w:ascii="Times New Roman" w:hAnsi="Times New Roman" w:cs="Times New Roman"/>
          <w:sz w:val="24"/>
          <w:szCs w:val="24"/>
        </w:rPr>
        <w:t xml:space="preserve"> model that</w:t>
      </w:r>
      <w:r w:rsidR="002A1D39">
        <w:rPr>
          <w:rFonts w:ascii="Times New Roman" w:hAnsi="Times New Roman" w:cs="Times New Roman"/>
          <w:sz w:val="24"/>
          <w:szCs w:val="24"/>
        </w:rPr>
        <w:t xml:space="preserve"> has </w:t>
      </w:r>
      <w:r w:rsidR="00AB037A">
        <w:rPr>
          <w:rFonts w:ascii="Times New Roman" w:hAnsi="Times New Roman" w:cs="Times New Roman"/>
          <w:sz w:val="24"/>
          <w:szCs w:val="24"/>
        </w:rPr>
        <w:t xml:space="preserve">received </w:t>
      </w:r>
      <w:r w:rsidR="007E4DB5">
        <w:rPr>
          <w:rFonts w:ascii="Times New Roman" w:hAnsi="Times New Roman" w:cs="Times New Roman"/>
          <w:sz w:val="24"/>
          <w:szCs w:val="24"/>
        </w:rPr>
        <w:t xml:space="preserve">some </w:t>
      </w:r>
      <w:r w:rsidR="00AB037A">
        <w:rPr>
          <w:rFonts w:ascii="Times New Roman" w:hAnsi="Times New Roman" w:cs="Times New Roman"/>
          <w:sz w:val="24"/>
          <w:szCs w:val="24"/>
        </w:rPr>
        <w:t>criticism</w:t>
      </w:r>
      <w:r w:rsidR="00332925">
        <w:rPr>
          <w:rFonts w:ascii="Times New Roman" w:hAnsi="Times New Roman" w:cs="Times New Roman"/>
          <w:sz w:val="24"/>
          <w:szCs w:val="24"/>
        </w:rPr>
        <w:t xml:space="preserve"> in the developmental</w:t>
      </w:r>
      <w:r w:rsidR="006B74C6">
        <w:rPr>
          <w:rFonts w:ascii="Times New Roman" w:hAnsi="Times New Roman" w:cs="Times New Roman"/>
          <w:sz w:val="24"/>
          <w:szCs w:val="24"/>
        </w:rPr>
        <w:t xml:space="preserve"> causal</w:t>
      </w:r>
      <w:r w:rsidR="00332925">
        <w:rPr>
          <w:rFonts w:ascii="Times New Roman" w:hAnsi="Times New Roman" w:cs="Times New Roman"/>
          <w:sz w:val="24"/>
          <w:szCs w:val="24"/>
        </w:rPr>
        <w:t xml:space="preserve"> literature</w:t>
      </w:r>
      <w:r w:rsidR="00AB037A">
        <w:rPr>
          <w:rFonts w:ascii="Times New Roman" w:hAnsi="Times New Roman" w:cs="Times New Roman"/>
          <w:sz w:val="24"/>
          <w:szCs w:val="24"/>
        </w:rPr>
        <w:t xml:space="preserve"> </w:t>
      </w:r>
      <w:r w:rsidR="00ED61FC">
        <w:rPr>
          <w:rFonts w:ascii="Times New Roman" w:hAnsi="Times New Roman" w:cs="Times New Roman"/>
          <w:sz w:val="24"/>
          <w:szCs w:val="24"/>
        </w:rPr>
        <w:t>is</w:t>
      </w:r>
      <w:r w:rsidR="00405DBA">
        <w:rPr>
          <w:rFonts w:ascii="Times New Roman" w:hAnsi="Times New Roman" w:cs="Times New Roman"/>
          <w:sz w:val="24"/>
          <w:szCs w:val="24"/>
        </w:rPr>
        <w:t xml:space="preserve"> </w:t>
      </w:r>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r w:rsidRPr="00E968B3">
        <w:rPr>
          <w:rFonts w:ascii="Times New Roman" w:hAnsi="Times New Roman" w:cs="Times New Roman"/>
          <w:sz w:val="24"/>
          <w:szCs w:val="24"/>
        </w:rPr>
        <w:t>(henceforth, RW</w:t>
      </w:r>
      <w:r>
        <w:rPr>
          <w:rFonts w:ascii="Times New Roman" w:hAnsi="Times New Roman" w:cs="Times New Roman"/>
          <w:sz w:val="24"/>
          <w:szCs w:val="24"/>
        </w:rPr>
        <w:t>)</w:t>
      </w:r>
      <w:r w:rsidRP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model</w:t>
      </w:r>
      <w:r>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7E4DB5">
        <w:rPr>
          <w:rFonts w:ascii="Times New Roman" w:hAnsi="Times New Roman" w:cs="Times New Roman"/>
          <w:sz w:val="24"/>
          <w:szCs w:val="24"/>
        </w:rPr>
        <w:t>; Griffiths et al., 2011; Sobel et al., 2004</w:t>
      </w:r>
      <w:r w:rsidR="00E968B3" w:rsidRPr="00E968B3">
        <w:rPr>
          <w:rFonts w:ascii="Times New Roman" w:hAnsi="Times New Roman" w:cs="Times New Roman"/>
          <w:sz w:val="24"/>
          <w:szCs w:val="24"/>
        </w:rPr>
        <w:t>)</w:t>
      </w:r>
      <w:r w:rsidR="00E968B3">
        <w:rPr>
          <w:rFonts w:ascii="Times New Roman" w:hAnsi="Times New Roman" w:cs="Times New Roman"/>
          <w:sz w:val="24"/>
          <w:szCs w:val="24"/>
        </w:rPr>
        <w:t xml:space="preserve">. </w:t>
      </w:r>
      <w:r w:rsidR="00BF1C56">
        <w:rPr>
          <w:rFonts w:ascii="Times New Roman" w:hAnsi="Times New Roman" w:cs="Times New Roman"/>
          <w:sz w:val="24"/>
          <w:szCs w:val="24"/>
        </w:rPr>
        <w:t>The</w:t>
      </w:r>
      <w:r w:rsidR="008B106C">
        <w:rPr>
          <w:rFonts w:ascii="Times New Roman" w:hAnsi="Times New Roman" w:cs="Times New Roman"/>
          <w:sz w:val="24"/>
          <w:szCs w:val="24"/>
        </w:rPr>
        <w:t xml:space="preserve"> previous</w:t>
      </w:r>
      <w:r w:rsidR="00BF1C56">
        <w:rPr>
          <w:rFonts w:ascii="Times New Roman" w:hAnsi="Times New Roman" w:cs="Times New Roman"/>
          <w:sz w:val="24"/>
          <w:szCs w:val="24"/>
        </w:rPr>
        <w:t xml:space="preserve"> findings </w:t>
      </w:r>
      <w:r w:rsidR="00B56EE2">
        <w:rPr>
          <w:rFonts w:ascii="Times New Roman" w:hAnsi="Times New Roman" w:cs="Times New Roman"/>
          <w:sz w:val="24"/>
          <w:szCs w:val="24"/>
        </w:rPr>
        <w:t>challenge the</w:t>
      </w:r>
      <w:r w:rsidR="00592EC8">
        <w:rPr>
          <w:rFonts w:ascii="Times New Roman" w:hAnsi="Times New Roman" w:cs="Times New Roman"/>
          <w:sz w:val="24"/>
          <w:szCs w:val="24"/>
        </w:rPr>
        <w:t xml:space="preserve"> </w:t>
      </w:r>
      <w:r w:rsidR="00B56EE2">
        <w:rPr>
          <w:rFonts w:ascii="Times New Roman" w:hAnsi="Times New Roman" w:cs="Times New Roman"/>
          <w:sz w:val="24"/>
          <w:szCs w:val="24"/>
        </w:rPr>
        <w:t>RW model</w:t>
      </w:r>
      <w:r w:rsidR="001061FF">
        <w:rPr>
          <w:rFonts w:ascii="Times New Roman" w:hAnsi="Times New Roman" w:cs="Times New Roman"/>
          <w:sz w:val="24"/>
          <w:szCs w:val="24"/>
        </w:rPr>
        <w:t xml:space="preserve"> for </w:t>
      </w:r>
      <w:r w:rsidR="004B414A">
        <w:rPr>
          <w:rFonts w:ascii="Times New Roman" w:hAnsi="Times New Roman" w:cs="Times New Roman"/>
          <w:sz w:val="24"/>
          <w:szCs w:val="24"/>
        </w:rPr>
        <w:t>three key</w:t>
      </w:r>
      <w:r w:rsidR="001061FF">
        <w:rPr>
          <w:rFonts w:ascii="Times New Roman" w:hAnsi="Times New Roman" w:cs="Times New Roman"/>
          <w:sz w:val="24"/>
          <w:szCs w:val="24"/>
        </w:rPr>
        <w:t xml:space="preserve"> reasons. First,</w:t>
      </w:r>
      <w:r w:rsidR="00E968B3" w:rsidRPr="00E968B3">
        <w:rPr>
          <w:rFonts w:ascii="Times New Roman" w:hAnsi="Times New Roman" w:cs="Times New Roman"/>
          <w:sz w:val="24"/>
          <w:szCs w:val="24"/>
        </w:rPr>
        <w:t xml:space="preserve"> </w:t>
      </w:r>
      <w:r w:rsidR="00CD6623">
        <w:rPr>
          <w:rFonts w:ascii="Times New Roman" w:hAnsi="Times New Roman" w:cs="Times New Roman"/>
          <w:sz w:val="24"/>
          <w:szCs w:val="24"/>
        </w:rPr>
        <w:t xml:space="preserve">this model </w:t>
      </w:r>
      <w:r w:rsidR="00E968B3">
        <w:rPr>
          <w:rFonts w:ascii="Times New Roman" w:hAnsi="Times New Roman" w:cs="Times New Roman"/>
          <w:sz w:val="24"/>
          <w:szCs w:val="24"/>
        </w:rPr>
        <w:t xml:space="preserve">predicts that 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4A78D4">
        <w:rPr>
          <w:rFonts w:ascii="Times New Roman" w:hAnsi="Times New Roman" w:cs="Times New Roman"/>
          <w:sz w:val="24"/>
          <w:szCs w:val="24"/>
        </w:rPr>
        <w:t>, which is</w:t>
      </w:r>
      <w:r w:rsidR="00AE1D7E">
        <w:rPr>
          <w:rFonts w:ascii="Times New Roman" w:hAnsi="Times New Roman" w:cs="Times New Roman"/>
          <w:sz w:val="24"/>
          <w:szCs w:val="24"/>
        </w:rPr>
        <w:t xml:space="preserve"> a prediction that is</w:t>
      </w:r>
      <w:r w:rsidR="004A78D4">
        <w:rPr>
          <w:rFonts w:ascii="Times New Roman" w:hAnsi="Times New Roman" w:cs="Times New Roman"/>
          <w:sz w:val="24"/>
          <w:szCs w:val="24"/>
        </w:rPr>
        <w:t xml:space="preserve"> at </w:t>
      </w:r>
      <w:r w:rsidR="00F233A4">
        <w:rPr>
          <w:rFonts w:ascii="Times New Roman" w:hAnsi="Times New Roman" w:cs="Times New Roman"/>
          <w:sz w:val="24"/>
          <w:szCs w:val="24"/>
        </w:rPr>
        <w:t xml:space="preserve">odds </w:t>
      </w:r>
      <w:r w:rsidR="004A78D4">
        <w:rPr>
          <w:rFonts w:ascii="Times New Roman" w:hAnsi="Times New Roman" w:cs="Times New Roman"/>
          <w:sz w:val="24"/>
          <w:szCs w:val="24"/>
        </w:rPr>
        <w:t>with participants’ actual treatment</w:t>
      </w:r>
      <w:r w:rsidR="008B5B44">
        <w:rPr>
          <w:rFonts w:ascii="Times New Roman" w:hAnsi="Times New Roman" w:cs="Times New Roman"/>
          <w:sz w:val="24"/>
          <w:szCs w:val="24"/>
        </w:rPr>
        <w:t xml:space="preserve"> of object B across these conditions</w:t>
      </w:r>
      <w:r w:rsidR="00CA2A18">
        <w:rPr>
          <w:rFonts w:ascii="Times New Roman" w:hAnsi="Times New Roman" w:cs="Times New Roman"/>
          <w:sz w:val="24"/>
          <w:szCs w:val="24"/>
        </w:rPr>
        <w:t xml:space="preserve">. </w:t>
      </w:r>
      <w:r w:rsidR="004A78D4">
        <w:rPr>
          <w:rFonts w:ascii="Times New Roman" w:hAnsi="Times New Roman" w:cs="Times New Roman"/>
          <w:sz w:val="24"/>
          <w:szCs w:val="24"/>
        </w:rPr>
        <w:t>The</w:t>
      </w:r>
      <w:r w:rsidR="005C62AD">
        <w:rPr>
          <w:rFonts w:ascii="Times New Roman" w:hAnsi="Times New Roman" w:cs="Times New Roman"/>
          <w:sz w:val="24"/>
          <w:szCs w:val="24"/>
        </w:rPr>
        <w:t xml:space="preserve"> reason the RW model predicts that participants should treat B equivalently across the BB and ISO trials is because</w:t>
      </w:r>
      <w:r w:rsidR="009333FA">
        <w:rPr>
          <w:rFonts w:ascii="Times New Roman" w:hAnsi="Times New Roman" w:cs="Times New Roman"/>
          <w:sz w:val="24"/>
          <w:szCs w:val="24"/>
        </w:rPr>
        <w:t xml:space="preserve"> the association between object B and the outcome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 xml:space="preserve">identical </w:t>
      </w:r>
      <w:r w:rsidR="00A7121F">
        <w:rPr>
          <w:rFonts w:ascii="Times New Roman" w:hAnsi="Times New Roman" w:cs="Times New Roman"/>
          <w:sz w:val="24"/>
          <w:szCs w:val="24"/>
        </w:rPr>
        <w:t xml:space="preserve">across </w:t>
      </w:r>
      <w:r w:rsidR="009333FA">
        <w:rPr>
          <w:rFonts w:ascii="Times New Roman" w:hAnsi="Times New Roman" w:cs="Times New Roman"/>
          <w:sz w:val="24"/>
          <w:szCs w:val="24"/>
        </w:rPr>
        <w:t xml:space="preserve">both conditions; that is, B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shown to produce the effect (in combination with object A) twice in both conditions.</w:t>
      </w:r>
      <w:r w:rsidR="00E968B3" w:rsidRPr="00E968B3">
        <w:rPr>
          <w:rFonts w:ascii="Times New Roman" w:hAnsi="Times New Roman" w:cs="Times New Roman"/>
          <w:sz w:val="24"/>
          <w:szCs w:val="24"/>
        </w:rPr>
        <w:t xml:space="preserve"> </w:t>
      </w:r>
      <w:r w:rsidR="00D97D91">
        <w:rPr>
          <w:rFonts w:ascii="Times New Roman" w:hAnsi="Times New Roman" w:cs="Times New Roman"/>
          <w:sz w:val="24"/>
          <w:szCs w:val="24"/>
        </w:rPr>
        <w:t>This</w:t>
      </w:r>
      <w:r w:rsidR="00DE57DA">
        <w:rPr>
          <w:rFonts w:ascii="Times New Roman" w:hAnsi="Times New Roman" w:cs="Times New Roman"/>
          <w:sz w:val="24"/>
          <w:szCs w:val="24"/>
        </w:rPr>
        <w:t xml:space="preserve"> model</w:t>
      </w:r>
      <w:r w:rsidR="00D97D91">
        <w:rPr>
          <w:rFonts w:ascii="Times New Roman" w:hAnsi="Times New Roman" w:cs="Times New Roman"/>
          <w:sz w:val="24"/>
          <w:szCs w:val="24"/>
        </w:rPr>
        <w:t xml:space="preserve"> also</w:t>
      </w:r>
      <w:r w:rsidR="00DE57DA">
        <w:rPr>
          <w:rFonts w:ascii="Times New Roman" w:hAnsi="Times New Roman" w:cs="Times New Roman"/>
          <w:sz w:val="24"/>
          <w:szCs w:val="24"/>
        </w:rPr>
        <w:t xml:space="preserve"> only makes weighted</w:t>
      </w:r>
      <w:r w:rsidR="00E968B3" w:rsidRPr="00E968B3">
        <w:rPr>
          <w:rFonts w:ascii="Times New Roman" w:hAnsi="Times New Roman" w:cs="Times New Roman"/>
          <w:sz w:val="24"/>
          <w:szCs w:val="24"/>
        </w:rPr>
        <w:t xml:space="preserve"> adjustments to cues that are </w:t>
      </w:r>
      <w:r w:rsidR="00BA2E08">
        <w:rPr>
          <w:rFonts w:ascii="Times New Roman" w:hAnsi="Times New Roman" w:cs="Times New Roman"/>
          <w:sz w:val="24"/>
          <w:szCs w:val="24"/>
        </w:rPr>
        <w:t>present</w:t>
      </w:r>
      <w:r w:rsidR="00100B58">
        <w:rPr>
          <w:rFonts w:ascii="Times New Roman" w:hAnsi="Times New Roman" w:cs="Times New Roman"/>
          <w:sz w:val="24"/>
          <w:szCs w:val="24"/>
        </w:rPr>
        <w:t>,</w:t>
      </w:r>
      <w:r w:rsidR="00A94B24">
        <w:rPr>
          <w:rFonts w:ascii="Times New Roman" w:hAnsi="Times New Roman" w:cs="Times New Roman"/>
          <w:sz w:val="24"/>
          <w:szCs w:val="24"/>
        </w:rPr>
        <w:t xml:space="preserve"> </w:t>
      </w:r>
      <w:r w:rsidR="00E5486F">
        <w:rPr>
          <w:rFonts w:ascii="Times New Roman" w:hAnsi="Times New Roman" w:cs="Times New Roman"/>
          <w:sz w:val="24"/>
          <w:szCs w:val="24"/>
        </w:rPr>
        <w:t>which</w:t>
      </w:r>
      <w:r w:rsidR="00E968B3">
        <w:rPr>
          <w:rFonts w:ascii="Times New Roman" w:hAnsi="Times New Roman" w:cs="Times New Roman"/>
          <w:sz w:val="24"/>
          <w:szCs w:val="24"/>
        </w:rPr>
        <w:t xml:space="preserve"> B</w:t>
      </w:r>
      <w:r w:rsidR="00E5486F">
        <w:rPr>
          <w:rFonts w:ascii="Times New Roman" w:hAnsi="Times New Roman" w:cs="Times New Roman"/>
          <w:sz w:val="24"/>
          <w:szCs w:val="24"/>
        </w:rPr>
        <w:t xml:space="preserve"> </w:t>
      </w:r>
      <w:r w:rsidR="00405DBA">
        <w:rPr>
          <w:rFonts w:ascii="Times New Roman" w:hAnsi="Times New Roman" w:cs="Times New Roman"/>
          <w:sz w:val="24"/>
          <w:szCs w:val="24"/>
        </w:rPr>
        <w:t xml:space="preserve">was </w:t>
      </w:r>
      <w:r w:rsidR="00E5486F">
        <w:rPr>
          <w:rFonts w:ascii="Times New Roman" w:hAnsi="Times New Roman" w:cs="Times New Roman"/>
          <w:sz w:val="24"/>
          <w:szCs w:val="24"/>
        </w:rPr>
        <w:t>not</w:t>
      </w:r>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r w:rsidR="0035203D">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405DBA">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8F3F92">
        <w:rPr>
          <w:rFonts w:ascii="Times New Roman" w:hAnsi="Times New Roman" w:cs="Times New Roman"/>
          <w:sz w:val="24"/>
          <w:szCs w:val="24"/>
        </w:rPr>
        <w:t xml:space="preserve">. </w:t>
      </w:r>
      <w:r w:rsidR="009333FA">
        <w:rPr>
          <w:rFonts w:ascii="Times New Roman" w:hAnsi="Times New Roman" w:cs="Times New Roman"/>
          <w:sz w:val="24"/>
          <w:szCs w:val="24"/>
        </w:rPr>
        <w:t>This means that because object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5203D">
        <w:rPr>
          <w:rFonts w:ascii="Times New Roman" w:hAnsi="Times New Roman" w:cs="Times New Roman"/>
          <w:sz w:val="24"/>
          <w:szCs w:val="24"/>
        </w:rPr>
        <w:t>BB and IS</w:t>
      </w:r>
      <w:r w:rsidR="00405DBA">
        <w:rPr>
          <w:rFonts w:ascii="Times New Roman" w:hAnsi="Times New Roman" w:cs="Times New Roman"/>
          <w:sz w:val="24"/>
          <w:szCs w:val="24"/>
        </w:rPr>
        <w:t>O</w:t>
      </w:r>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5203D">
        <w:rPr>
          <w:rFonts w:ascii="Times New Roman" w:hAnsi="Times New Roman" w:cs="Times New Roman"/>
          <w:sz w:val="24"/>
          <w:szCs w:val="24"/>
        </w:rPr>
        <w:t>s</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9333FA">
        <w:rPr>
          <w:rFonts w:ascii="Times New Roman" w:hAnsi="Times New Roman" w:cs="Times New Roman"/>
          <w:sz w:val="24"/>
          <w:szCs w:val="24"/>
        </w:rPr>
        <w:t xml:space="preserve"> </w:t>
      </w:r>
      <w:r w:rsidR="00DA3BB4">
        <w:rPr>
          <w:rFonts w:ascii="Times New Roman" w:hAnsi="Times New Roman" w:cs="Times New Roman"/>
          <w:sz w:val="24"/>
          <w:szCs w:val="24"/>
        </w:rPr>
        <w:t>RW model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r w:rsidR="00405DBA">
        <w:rPr>
          <w:rFonts w:ascii="Times New Roman" w:hAnsi="Times New Roman" w:cs="Times New Roman"/>
          <w:sz w:val="24"/>
          <w:szCs w:val="24"/>
        </w:rPr>
        <w:t>object B</w:t>
      </w:r>
      <w:r w:rsidR="00405DBA" w:rsidRPr="00E968B3">
        <w:rPr>
          <w:rFonts w:ascii="Times New Roman" w:hAnsi="Times New Roman" w:cs="Times New Roman"/>
          <w:sz w:val="24"/>
          <w:szCs w:val="24"/>
        </w:rPr>
        <w:t xml:space="preserve"> </w:t>
      </w:r>
      <w:r w:rsidR="008F3F92" w:rsidRPr="00E968B3">
        <w:rPr>
          <w:rFonts w:ascii="Times New Roman" w:hAnsi="Times New Roman" w:cs="Times New Roman"/>
          <w:sz w:val="24"/>
          <w:szCs w:val="24"/>
        </w:rPr>
        <w:t xml:space="preserve">and the blicket effect </w:t>
      </w:r>
      <w:r w:rsidR="00963BB0">
        <w:rPr>
          <w:rFonts w:ascii="Times New Roman" w:hAnsi="Times New Roman" w:cs="Times New Roman"/>
          <w:sz w:val="24"/>
          <w:szCs w:val="24"/>
        </w:rPr>
        <w:t>should remain unchanged</w:t>
      </w:r>
      <w:r w:rsidR="00E015CB">
        <w:rPr>
          <w:rFonts w:ascii="Times New Roman" w:hAnsi="Times New Roman" w:cs="Times New Roman"/>
          <w:sz w:val="24"/>
          <w:szCs w:val="24"/>
        </w:rPr>
        <w:t xml:space="preserve"> </w:t>
      </w:r>
      <w:r w:rsidR="00335525">
        <w:rPr>
          <w:rFonts w:ascii="Times New Roman" w:hAnsi="Times New Roman" w:cs="Times New Roman"/>
          <w:sz w:val="24"/>
          <w:szCs w:val="24"/>
        </w:rPr>
        <w:t xml:space="preserve">across the experimental trials </w:t>
      </w:r>
      <w:r w:rsidR="00335525">
        <w:rPr>
          <w:rFonts w:ascii="Times New Roman" w:hAnsi="Times New Roman" w:cs="Times New Roman"/>
          <w:sz w:val="24"/>
          <w:szCs w:val="24"/>
        </w:rPr>
        <w:lastRenderedPageBreak/>
        <w:t>in both conditions</w:t>
      </w:r>
      <w:r w:rsidR="009A1799">
        <w:rPr>
          <w:rFonts w:ascii="Times New Roman" w:hAnsi="Times New Roman" w:cs="Times New Roman"/>
          <w:sz w:val="24"/>
          <w:szCs w:val="24"/>
        </w:rPr>
        <w:t>, and thus further predicts that participants should treat B equivalently across both conditions</w:t>
      </w:r>
      <w:r w:rsidR="00E968B3" w:rsidRPr="00E968B3">
        <w:rPr>
          <w:rFonts w:ascii="Times New Roman" w:hAnsi="Times New Roman" w:cs="Times New Roman"/>
          <w:sz w:val="24"/>
          <w:szCs w:val="24"/>
        </w:rPr>
        <w:t xml:space="preserve">. </w:t>
      </w:r>
      <w:r w:rsidR="00CD0BEA">
        <w:rPr>
          <w:rFonts w:ascii="Times New Roman" w:hAnsi="Times New Roman" w:cs="Times New Roman"/>
          <w:sz w:val="24"/>
          <w:szCs w:val="24"/>
        </w:rPr>
        <w:t>Second,</w:t>
      </w:r>
      <w:r w:rsidR="001061FF">
        <w:rPr>
          <w:rFonts w:ascii="Times New Roman" w:hAnsi="Times New Roman" w:cs="Times New Roman"/>
          <w:sz w:val="24"/>
          <w:szCs w:val="24"/>
        </w:rPr>
        <w:t xml:space="preserve"> the RW model requires</w:t>
      </w:r>
      <w:r w:rsidR="00E968B3" w:rsidRPr="00E968B3">
        <w:rPr>
          <w:rFonts w:ascii="Times New Roman" w:hAnsi="Times New Roman" w:cs="Times New Roman"/>
          <w:sz w:val="24"/>
          <w:szCs w:val="24"/>
        </w:rPr>
        <w:t xml:space="preserv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r w:rsidR="00E4674D">
        <w:rPr>
          <w:rFonts w:ascii="Times New Roman" w:hAnsi="Times New Roman" w:cs="Times New Roman"/>
          <w:sz w:val="24"/>
          <w:szCs w:val="24"/>
        </w:rPr>
        <w:t xml:space="preserve"> (assuming modestly set values for the salience parameters)</w:t>
      </w:r>
      <w:r w:rsidR="00E528F3" w:rsidRPr="00E528F3">
        <w:rPr>
          <w:rFonts w:ascii="Times New Roman" w:hAnsi="Times New Roman" w:cs="Times New Roman"/>
          <w:sz w:val="24"/>
          <w:szCs w:val="24"/>
        </w:rPr>
        <w:t xml:space="preserve"> </w:t>
      </w:r>
      <w:r w:rsidR="001061FF">
        <w:rPr>
          <w:rFonts w:ascii="Times New Roman" w:hAnsi="Times New Roman" w:cs="Times New Roman"/>
          <w:sz w:val="24"/>
          <w:szCs w:val="24"/>
        </w:rPr>
        <w:t xml:space="preserve">and used </w:t>
      </w:r>
      <w:r w:rsidR="00E528F3">
        <w:rPr>
          <w:rFonts w:ascii="Times New Roman" w:hAnsi="Times New Roman" w:cs="Times New Roman"/>
          <w:sz w:val="24"/>
          <w:szCs w:val="24"/>
        </w:rPr>
        <w:t>to make causal inferences</w:t>
      </w:r>
      <w:r w:rsidR="00454763">
        <w:rPr>
          <w:rFonts w:ascii="Times New Roman" w:hAnsi="Times New Roman" w:cs="Times New Roman"/>
          <w:sz w:val="24"/>
          <w:szCs w:val="24"/>
        </w:rPr>
        <w:t>. In contrast,</w:t>
      </w:r>
      <w:r w:rsidR="004B414A">
        <w:rPr>
          <w:rFonts w:ascii="Times New Roman" w:hAnsi="Times New Roman" w:cs="Times New Roman"/>
          <w:sz w:val="24"/>
          <w:szCs w:val="24"/>
        </w:rPr>
        <w:t xml:space="preserve"> in the studies cited above participants engaged in BB (and ISO) reasoning </w:t>
      </w:r>
      <w:r w:rsidR="007C19A9">
        <w:rPr>
          <w:rFonts w:ascii="Times New Roman" w:hAnsi="Times New Roman" w:cs="Times New Roman"/>
          <w:sz w:val="24"/>
          <w:szCs w:val="24"/>
        </w:rPr>
        <w:t>based on</w:t>
      </w:r>
      <w:r w:rsidR="00FE2809">
        <w:rPr>
          <w:rFonts w:ascii="Times New Roman" w:hAnsi="Times New Roman" w:cs="Times New Roman"/>
          <w:sz w:val="24"/>
          <w:szCs w:val="24"/>
        </w:rPr>
        <w:t xml:space="preserve"> only </w:t>
      </w:r>
      <w:r w:rsidR="004B414A">
        <w:rPr>
          <w:rFonts w:ascii="Times New Roman" w:hAnsi="Times New Roman" w:cs="Times New Roman"/>
          <w:sz w:val="24"/>
          <w:szCs w:val="24"/>
        </w:rPr>
        <w:t xml:space="preserve">a </w:t>
      </w:r>
      <w:r w:rsidR="00454763">
        <w:rPr>
          <w:rFonts w:ascii="Times New Roman" w:hAnsi="Times New Roman" w:cs="Times New Roman"/>
          <w:sz w:val="24"/>
          <w:szCs w:val="24"/>
        </w:rPr>
        <w:t>handful</w:t>
      </w:r>
      <w:r w:rsidR="004B414A">
        <w:rPr>
          <w:rFonts w:ascii="Times New Roman" w:hAnsi="Times New Roman" w:cs="Times New Roman"/>
          <w:sz w:val="24"/>
          <w:szCs w:val="24"/>
        </w:rPr>
        <w:t xml:space="preserve"> of learning trials.</w:t>
      </w:r>
      <w:r w:rsidR="00FD2878">
        <w:rPr>
          <w:rFonts w:ascii="Times New Roman" w:hAnsi="Times New Roman" w:cs="Times New Roman"/>
          <w:sz w:val="24"/>
          <w:szCs w:val="24"/>
        </w:rPr>
        <w:t xml:space="preserve"> </w:t>
      </w:r>
      <w:r w:rsidR="005D3E5A">
        <w:rPr>
          <w:rFonts w:ascii="Times New Roman" w:hAnsi="Times New Roman" w:cs="Times New Roman"/>
          <w:sz w:val="24"/>
          <w:szCs w:val="24"/>
        </w:rPr>
        <w:t xml:space="preserve">Finally, </w:t>
      </w:r>
      <w:r w:rsidR="00687402">
        <w:rPr>
          <w:rFonts w:ascii="Times New Roman" w:hAnsi="Times New Roman" w:cs="Times New Roman"/>
          <w:sz w:val="24"/>
          <w:szCs w:val="24"/>
        </w:rPr>
        <w:t xml:space="preserve">the </w:t>
      </w:r>
      <w:r w:rsidR="00592EC8">
        <w:rPr>
          <w:rFonts w:ascii="Times New Roman" w:hAnsi="Times New Roman" w:cs="Times New Roman"/>
          <w:sz w:val="24"/>
          <w:szCs w:val="24"/>
        </w:rPr>
        <w:t>BB and IS</w:t>
      </w:r>
      <w:r w:rsidR="00454763">
        <w:rPr>
          <w:rFonts w:ascii="Times New Roman" w:hAnsi="Times New Roman" w:cs="Times New Roman"/>
          <w:sz w:val="24"/>
          <w:szCs w:val="24"/>
        </w:rPr>
        <w:t>O</w:t>
      </w:r>
      <w:r w:rsidR="00687402">
        <w:rPr>
          <w:rFonts w:ascii="Times New Roman" w:hAnsi="Times New Roman" w:cs="Times New Roman"/>
          <w:sz w:val="24"/>
          <w:szCs w:val="24"/>
        </w:rPr>
        <w:t xml:space="preserve"> finding</w:t>
      </w:r>
      <w:r w:rsidR="00B56EE2">
        <w:rPr>
          <w:rFonts w:ascii="Times New Roman" w:hAnsi="Times New Roman" w:cs="Times New Roman"/>
          <w:sz w:val="24"/>
          <w:szCs w:val="24"/>
        </w:rPr>
        <w:t>s</w:t>
      </w:r>
      <w:r w:rsidR="00687402">
        <w:rPr>
          <w:rFonts w:ascii="Times New Roman" w:hAnsi="Times New Roman" w:cs="Times New Roman"/>
          <w:sz w:val="24"/>
          <w:szCs w:val="24"/>
        </w:rPr>
        <w:t xml:space="preserve"> challenge </w:t>
      </w:r>
      <w:r w:rsidR="00A53BE3">
        <w:rPr>
          <w:rFonts w:ascii="Times New Roman" w:hAnsi="Times New Roman" w:cs="Times New Roman"/>
          <w:sz w:val="24"/>
          <w:szCs w:val="24"/>
        </w:rPr>
        <w:t xml:space="preserve">the RW model because </w:t>
      </w:r>
      <w:r w:rsidR="00FF6AE6">
        <w:rPr>
          <w:rFonts w:ascii="Times New Roman" w:hAnsi="Times New Roman" w:cs="Times New Roman"/>
          <w:sz w:val="24"/>
          <w:szCs w:val="24"/>
        </w:rPr>
        <w:t>this model</w:t>
      </w:r>
      <w:r w:rsidR="00A53BE3">
        <w:rPr>
          <w:rFonts w:ascii="Times New Roman" w:hAnsi="Times New Roman" w:cs="Times New Roman"/>
          <w:sz w:val="24"/>
          <w:szCs w:val="24"/>
        </w:rPr>
        <w:t xml:space="preserve"> does</w:t>
      </w:r>
      <w:r w:rsidR="00E968B3" w:rsidRPr="00E968B3">
        <w:rPr>
          <w:rFonts w:ascii="Times New Roman" w:hAnsi="Times New Roman" w:cs="Times New Roman"/>
          <w:sz w:val="24"/>
          <w:szCs w:val="24"/>
        </w:rPr>
        <w:t xml:space="preserve">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 xml:space="preserve">naturally </w:t>
      </w:r>
      <w:r w:rsidR="00E968B3">
        <w:rPr>
          <w:rFonts w:ascii="Times New Roman" w:hAnsi="Times New Roman" w:cs="Times New Roman"/>
          <w:sz w:val="24"/>
          <w:szCs w:val="24"/>
        </w:rPr>
        <w:t>encode base rates</w:t>
      </w:r>
      <w:r w:rsidR="00FF6AE6">
        <w:rPr>
          <w:rFonts w:ascii="Times New Roman" w:hAnsi="Times New Roman" w:cs="Times New Roman"/>
          <w:sz w:val="24"/>
          <w:szCs w:val="24"/>
        </w:rPr>
        <w:t xml:space="preserve"> to which children have been shown to be sensitive.</w:t>
      </w:r>
      <w:r w:rsidR="00E968B3">
        <w:rPr>
          <w:rFonts w:ascii="Times New Roman" w:hAnsi="Times New Roman" w:cs="Times New Roman"/>
          <w:sz w:val="24"/>
          <w:szCs w:val="24"/>
        </w:rPr>
        <w:t xml:space="preserve"> </w:t>
      </w:r>
    </w:p>
    <w:p w14:paraId="43DB1A13" w14:textId="02D1744A" w:rsidR="00A07F33" w:rsidRDefault="006B0F1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Despite these valid criticisms,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 th</w:t>
      </w:r>
      <w:r w:rsidR="00260DDA">
        <w:rPr>
          <w:rFonts w:ascii="Times New Roman" w:hAnsi="Times New Roman" w:cs="Times New Roman"/>
          <w:sz w:val="24"/>
          <w:szCs w:val="24"/>
        </w:rPr>
        <w:t>e</w:t>
      </w:r>
      <w:r w:rsidR="00D3453B">
        <w:rPr>
          <w:rFonts w:ascii="Times New Roman" w:hAnsi="Times New Roman" w:cs="Times New Roman"/>
          <w:sz w:val="24"/>
          <w:szCs w:val="24"/>
        </w:rPr>
        <w:t>se criticisms or arguments that stipulate that children use Bayesian inference to reason causally</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 reason to exercise caution is</w:t>
      </w:r>
      <w:r w:rsidR="00C155AC">
        <w:rPr>
          <w:rFonts w:ascii="Times New Roman" w:hAnsi="Times New Roman" w:cs="Times New Roman"/>
          <w:sz w:val="24"/>
          <w:szCs w:val="24"/>
        </w:rPr>
        <w:t xml:space="preserve"> because there are problems with</w:t>
      </w:r>
      <w:r w:rsidR="0049647A">
        <w:rPr>
          <w:rFonts w:ascii="Times New Roman" w:hAnsi="Times New Roman" w:cs="Times New Roman"/>
          <w:sz w:val="24"/>
          <w:szCs w:val="24"/>
        </w:rPr>
        <w:t xml:space="preserve"> Sobel et al.’s (2004)</w:t>
      </w:r>
      <w:r w:rsidR="00C155AC">
        <w:rPr>
          <w:rFonts w:ascii="Times New Roman" w:hAnsi="Times New Roman" w:cs="Times New Roman"/>
          <w:sz w:val="24"/>
          <w:szCs w:val="24"/>
        </w:rPr>
        <w:t xml:space="preserve"> </w:t>
      </w:r>
      <w:r w:rsidR="0049647A">
        <w:rPr>
          <w:rFonts w:ascii="Times New Roman" w:hAnsi="Times New Roman" w:cs="Times New Roman"/>
          <w:sz w:val="24"/>
          <w:szCs w:val="24"/>
        </w:rPr>
        <w:t>operationalization of BB reasoning</w:t>
      </w:r>
      <w:r w:rsidR="00DF301C">
        <w:rPr>
          <w:rFonts w:ascii="Times New Roman" w:hAnsi="Times New Roman" w:cs="Times New Roman"/>
          <w:sz w:val="24"/>
          <w:szCs w:val="24"/>
        </w:rPr>
        <w:t xml:space="preserve"> (although for alternative operationalizations see De Houwer, Beckers, &amp; Glautier, 2002; Larkin, Aitken, &amp; Dickinson, 1998; Griffiths et al., 2011; Kruschke &amp; Blair, 2000; Lovibond et al., 2003; Shanks, 1985; Van Hamme and Wasserman, 1994)</w:t>
      </w:r>
      <w:r w:rsidR="0049647A">
        <w:rPr>
          <w:rFonts w:ascii="Times New Roman" w:hAnsi="Times New Roman" w:cs="Times New Roman"/>
          <w:sz w:val="24"/>
          <w:szCs w:val="24"/>
        </w:rPr>
        <w:t>. These authors</w:t>
      </w:r>
      <w:r w:rsidR="00C155AC">
        <w:rPr>
          <w:rFonts w:ascii="Times New Roman" w:hAnsi="Times New Roman" w:cs="Times New Roman"/>
          <w:sz w:val="24"/>
          <w:szCs w:val="24"/>
        </w:rPr>
        <w:t xml:space="preserve"> operationally defined BB reasoning as greater B choices in the ISO condition than in the BB condition.  </w:t>
      </w:r>
      <w:r w:rsidR="002C5153">
        <w:rPr>
          <w:rFonts w:ascii="Times New Roman" w:hAnsi="Times New Roman" w:cs="Times New Roman"/>
          <w:sz w:val="24"/>
          <w:szCs w:val="24"/>
        </w:rPr>
        <w:t xml:space="preserve">This way of operationally defining BB reasoning </w:t>
      </w:r>
      <w:r w:rsidR="0033672B">
        <w:rPr>
          <w:rFonts w:ascii="Times New Roman" w:hAnsi="Times New Roman" w:cs="Times New Roman"/>
          <w:sz w:val="24"/>
          <w:szCs w:val="24"/>
        </w:rPr>
        <w:t>was</w:t>
      </w:r>
      <w:r w:rsidR="002C5153">
        <w:rPr>
          <w:rFonts w:ascii="Times New Roman" w:hAnsi="Times New Roman" w:cs="Times New Roman"/>
          <w:sz w:val="24"/>
          <w:szCs w:val="24"/>
        </w:rPr>
        <w:t xml:space="preserve"> presumably motivated by two </w:t>
      </w:r>
      <w:r w:rsidR="00F40601">
        <w:rPr>
          <w:rFonts w:ascii="Times New Roman" w:hAnsi="Times New Roman" w:cs="Times New Roman"/>
          <w:sz w:val="24"/>
          <w:szCs w:val="24"/>
        </w:rPr>
        <w:t xml:space="preserve">key </w:t>
      </w:r>
      <w:r w:rsidR="002C5153">
        <w:rPr>
          <w:rFonts w:ascii="Times New Roman" w:hAnsi="Times New Roman" w:cs="Times New Roman"/>
          <w:sz w:val="24"/>
          <w:szCs w:val="24"/>
        </w:rPr>
        <w:t xml:space="preserve">factors. First, </w:t>
      </w:r>
      <w:r w:rsidR="00385FE1">
        <w:rPr>
          <w:rFonts w:ascii="Times New Roman" w:hAnsi="Times New Roman" w:cs="Times New Roman"/>
          <w:sz w:val="24"/>
          <w:szCs w:val="24"/>
        </w:rPr>
        <w:t>if</w:t>
      </w:r>
      <w:r w:rsidR="000B359F">
        <w:rPr>
          <w:rFonts w:ascii="Times New Roman" w:hAnsi="Times New Roman" w:cs="Times New Roman"/>
          <w:sz w:val="24"/>
          <w:szCs w:val="24"/>
        </w:rPr>
        <w:t xml:space="preserve"> the causal status of</w:t>
      </w:r>
      <w:r w:rsidR="00385FE1">
        <w:rPr>
          <w:rFonts w:ascii="Times New Roman" w:hAnsi="Times New Roman" w:cs="Times New Roman"/>
          <w:sz w:val="24"/>
          <w:szCs w:val="24"/>
        </w:rPr>
        <w:t xml:space="preserve"> </w:t>
      </w:r>
      <w:r w:rsidR="000B359F">
        <w:rPr>
          <w:rFonts w:ascii="Times New Roman" w:hAnsi="Times New Roman" w:cs="Times New Roman"/>
          <w:sz w:val="24"/>
          <w:szCs w:val="24"/>
        </w:rPr>
        <w:t>object A—which can be determined unequivocally when object A is placed alone on the machine—</w:t>
      </w:r>
      <w:r w:rsidR="00385FE1">
        <w:rPr>
          <w:rFonts w:ascii="Times New Roman" w:hAnsi="Times New Roman" w:cs="Times New Roman"/>
          <w:sz w:val="24"/>
          <w:szCs w:val="24"/>
        </w:rPr>
        <w:t xml:space="preserve">causes participants retrospectively to reevaluate the causal status of object B, then </w:t>
      </w:r>
      <w:r w:rsidR="002C5153">
        <w:rPr>
          <w:rFonts w:ascii="Times New Roman" w:hAnsi="Times New Roman" w:cs="Times New Roman"/>
          <w:sz w:val="24"/>
          <w:szCs w:val="24"/>
        </w:rPr>
        <w:t>participants should consider B to be less of a blicket in the BB condition</w:t>
      </w:r>
      <w:r w:rsidR="006708F5">
        <w:rPr>
          <w:rFonts w:ascii="Times New Roman" w:hAnsi="Times New Roman" w:cs="Times New Roman"/>
          <w:sz w:val="24"/>
          <w:szCs w:val="24"/>
        </w:rPr>
        <w:t xml:space="preserve"> (and thus retrospectively “block” it)</w:t>
      </w:r>
      <w:r w:rsidR="002C5153">
        <w:rPr>
          <w:rFonts w:ascii="Times New Roman" w:hAnsi="Times New Roman" w:cs="Times New Roman"/>
          <w:sz w:val="24"/>
          <w:szCs w:val="24"/>
        </w:rPr>
        <w:t xml:space="preserve"> than in the ISO condition</w:t>
      </w:r>
      <w:r w:rsidR="00385FE1">
        <w:rPr>
          <w:rFonts w:ascii="Times New Roman" w:hAnsi="Times New Roman" w:cs="Times New Roman"/>
          <w:sz w:val="24"/>
          <w:szCs w:val="24"/>
        </w:rPr>
        <w:t>.</w:t>
      </w:r>
      <w:r w:rsidR="003B377E">
        <w:rPr>
          <w:rFonts w:ascii="Times New Roman" w:hAnsi="Times New Roman" w:cs="Times New Roman"/>
          <w:sz w:val="24"/>
          <w:szCs w:val="24"/>
        </w:rPr>
        <w:t xml:space="preserve"> This is because A by itself fails to produce the effect in the ISO condition</w:t>
      </w:r>
      <w:r w:rsidR="00A768F9">
        <w:rPr>
          <w:rFonts w:ascii="Times New Roman" w:hAnsi="Times New Roman" w:cs="Times New Roman"/>
          <w:sz w:val="24"/>
          <w:szCs w:val="24"/>
        </w:rPr>
        <w:t xml:space="preserve"> but</w:t>
      </w:r>
      <w:r w:rsidR="003B377E">
        <w:rPr>
          <w:rFonts w:ascii="Times New Roman" w:hAnsi="Times New Roman" w:cs="Times New Roman"/>
          <w:sz w:val="24"/>
          <w:szCs w:val="24"/>
        </w:rPr>
        <w:t xml:space="preserve"> produces the effect </w:t>
      </w:r>
      <w:r w:rsidR="008429FD">
        <w:rPr>
          <w:rFonts w:ascii="Times New Roman" w:hAnsi="Times New Roman" w:cs="Times New Roman"/>
          <w:sz w:val="24"/>
          <w:szCs w:val="24"/>
        </w:rPr>
        <w:t xml:space="preserve">by itself </w:t>
      </w:r>
      <w:r w:rsidR="003B377E">
        <w:rPr>
          <w:rFonts w:ascii="Times New Roman" w:hAnsi="Times New Roman" w:cs="Times New Roman"/>
          <w:sz w:val="24"/>
          <w:szCs w:val="24"/>
        </w:rPr>
        <w:t>in the BB condition.</w:t>
      </w:r>
      <w:r w:rsidR="00F53748">
        <w:rPr>
          <w:rFonts w:ascii="Times New Roman" w:hAnsi="Times New Roman" w:cs="Times New Roman"/>
          <w:sz w:val="24"/>
          <w:szCs w:val="24"/>
        </w:rPr>
        <w:t xml:space="preserve"> Second, </w:t>
      </w:r>
      <w:r w:rsidR="00AD008A">
        <w:rPr>
          <w:rFonts w:ascii="Times New Roman" w:hAnsi="Times New Roman" w:cs="Times New Roman"/>
          <w:sz w:val="24"/>
          <w:szCs w:val="24"/>
        </w:rPr>
        <w:t>proponents of this operationalization of BB reasoning have used the fact that participants do treat object B differently between the BB and ISO condition</w:t>
      </w:r>
      <w:r w:rsidR="00F02239">
        <w:rPr>
          <w:rFonts w:ascii="Times New Roman" w:hAnsi="Times New Roman" w:cs="Times New Roman"/>
          <w:sz w:val="24"/>
          <w:szCs w:val="24"/>
        </w:rPr>
        <w:t>s</w:t>
      </w:r>
      <w:r w:rsidR="00AD008A">
        <w:rPr>
          <w:rFonts w:ascii="Times New Roman" w:hAnsi="Times New Roman" w:cs="Times New Roman"/>
          <w:sz w:val="24"/>
          <w:szCs w:val="24"/>
        </w:rPr>
        <w:t xml:space="preserve"> as evidence against</w:t>
      </w:r>
      <w:r w:rsidR="00332092">
        <w:rPr>
          <w:rFonts w:ascii="Times New Roman" w:hAnsi="Times New Roman" w:cs="Times New Roman"/>
          <w:sz w:val="24"/>
          <w:szCs w:val="24"/>
        </w:rPr>
        <w:t xml:space="preserve"> </w:t>
      </w:r>
      <w:r w:rsidR="00332092">
        <w:rPr>
          <w:rFonts w:ascii="Times New Roman" w:hAnsi="Times New Roman" w:cs="Times New Roman"/>
          <w:sz w:val="24"/>
          <w:szCs w:val="24"/>
        </w:rPr>
        <w:lastRenderedPageBreak/>
        <w:t>rudimentary</w:t>
      </w:r>
      <w:r w:rsidR="00F02239">
        <w:rPr>
          <w:rFonts w:ascii="Times New Roman" w:hAnsi="Times New Roman" w:cs="Times New Roman"/>
          <w:sz w:val="24"/>
          <w:szCs w:val="24"/>
        </w:rPr>
        <w:t xml:space="preserve"> associative-learning models such as</w:t>
      </w:r>
      <w:r w:rsidR="00AD008A">
        <w:rPr>
          <w:rFonts w:ascii="Times New Roman" w:hAnsi="Times New Roman" w:cs="Times New Roman"/>
          <w:sz w:val="24"/>
          <w:szCs w:val="24"/>
        </w:rPr>
        <w:t xml:space="preserve"> the RW model</w:t>
      </w:r>
      <w:r w:rsidR="00870997">
        <w:rPr>
          <w:rFonts w:ascii="Times New Roman" w:hAnsi="Times New Roman" w:cs="Times New Roman"/>
          <w:sz w:val="24"/>
          <w:szCs w:val="24"/>
        </w:rPr>
        <w:t xml:space="preserve"> given that this model predicts equivalent treatment of object B across the BB and ISO conditions</w:t>
      </w:r>
      <w:r w:rsidR="00AD008A">
        <w:rPr>
          <w:rFonts w:ascii="Times New Roman" w:hAnsi="Times New Roman" w:cs="Times New Roman"/>
          <w:sz w:val="24"/>
          <w:szCs w:val="24"/>
        </w:rPr>
        <w:t xml:space="preserve">. </w:t>
      </w:r>
    </w:p>
    <w:p w14:paraId="77787138" w14:textId="1EFCA6E2" w:rsidR="00375ED6" w:rsidRDefault="00054D6F"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w:t>
      </w:r>
      <w:r w:rsidR="00921B90">
        <w:rPr>
          <w:rFonts w:ascii="Times New Roman" w:hAnsi="Times New Roman" w:cs="Times New Roman"/>
          <w:sz w:val="24"/>
          <w:szCs w:val="24"/>
        </w:rPr>
        <w:t>this operationalization of BB reasoning</w:t>
      </w:r>
      <w:r w:rsidR="00BC506B">
        <w:rPr>
          <w:rFonts w:ascii="Times New Roman" w:hAnsi="Times New Roman" w:cs="Times New Roman"/>
          <w:sz w:val="24"/>
          <w:szCs w:val="24"/>
        </w:rPr>
        <w:t xml:space="preserve"> has</w:t>
      </w:r>
      <w:r w:rsidR="00921B90">
        <w:rPr>
          <w:rFonts w:ascii="Times New Roman" w:hAnsi="Times New Roman" w:cs="Times New Roman"/>
          <w:sz w:val="24"/>
          <w:szCs w:val="24"/>
        </w:rPr>
        <w:t xml:space="preserve"> </w:t>
      </w:r>
      <w:r w:rsidR="004C2EFC">
        <w:rPr>
          <w:rFonts w:ascii="Times New Roman" w:hAnsi="Times New Roman" w:cs="Times New Roman"/>
          <w:sz w:val="24"/>
          <w:szCs w:val="24"/>
        </w:rPr>
        <w:t>a notable shortcoming</w:t>
      </w:r>
      <w:r w:rsidR="00D32D9A">
        <w:rPr>
          <w:rFonts w:ascii="Times New Roman" w:hAnsi="Times New Roman" w:cs="Times New Roman"/>
          <w:sz w:val="24"/>
          <w:szCs w:val="24"/>
        </w:rPr>
        <w:t xml:space="preserve">. </w:t>
      </w:r>
      <w:r w:rsidR="004C2EFC">
        <w:rPr>
          <w:rFonts w:ascii="Times New Roman" w:hAnsi="Times New Roman" w:cs="Times New Roman"/>
          <w:sz w:val="24"/>
          <w:szCs w:val="24"/>
        </w:rPr>
        <w:t xml:space="preserve">Specifically, by </w:t>
      </w:r>
      <w:r w:rsidR="00CB3E90">
        <w:rPr>
          <w:rFonts w:ascii="Times New Roman" w:hAnsi="Times New Roman" w:cs="Times New Roman"/>
          <w:sz w:val="24"/>
          <w:szCs w:val="24"/>
        </w:rPr>
        <w:t>operationalizing BB in terms of the difference in treatment of object B across the BB and ISO conditions</w:t>
      </w:r>
      <w:r w:rsidR="004C2EFC">
        <w:rPr>
          <w:rFonts w:ascii="Times New Roman" w:hAnsi="Times New Roman" w:cs="Times New Roman"/>
          <w:sz w:val="24"/>
          <w:szCs w:val="24"/>
        </w:rPr>
        <w:t xml:space="preserve">, </w:t>
      </w:r>
      <w:r w:rsidR="00CB3E90">
        <w:rPr>
          <w:rFonts w:ascii="Times New Roman" w:hAnsi="Times New Roman" w:cs="Times New Roman"/>
          <w:sz w:val="24"/>
          <w:szCs w:val="24"/>
        </w:rPr>
        <w:t>it is</w:t>
      </w:r>
      <w:r w:rsidR="001A00FA">
        <w:rPr>
          <w:rFonts w:ascii="Times New Roman" w:hAnsi="Times New Roman" w:cs="Times New Roman"/>
          <w:sz w:val="24"/>
          <w:szCs w:val="24"/>
        </w:rPr>
        <w:t xml:space="preserve"> logically possible that participants</w:t>
      </w:r>
      <w:r w:rsidR="00D3741C">
        <w:rPr>
          <w:rFonts w:ascii="Times New Roman" w:hAnsi="Times New Roman" w:cs="Times New Roman"/>
          <w:sz w:val="24"/>
          <w:szCs w:val="24"/>
        </w:rPr>
        <w:t xml:space="preserve"> treated object B differently between the BB and ISO conditions because they 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D3741C">
        <w:rPr>
          <w:rFonts w:ascii="Times New Roman" w:hAnsi="Times New Roman" w:cs="Times New Roman"/>
          <w:sz w:val="24"/>
          <w:szCs w:val="24"/>
        </w:rPr>
        <w:t>. This would mean that participants’</w:t>
      </w:r>
      <w:r w:rsidR="00E01B92">
        <w:rPr>
          <w:rFonts w:ascii="Times New Roman" w:hAnsi="Times New Roman" w:cs="Times New Roman"/>
          <w:sz w:val="24"/>
          <w:szCs w:val="24"/>
        </w:rPr>
        <w:t xml:space="preserve"> differential</w:t>
      </w:r>
      <w:r w:rsidR="00D3741C">
        <w:rPr>
          <w:rFonts w:ascii="Times New Roman" w:hAnsi="Times New Roman" w:cs="Times New Roman"/>
          <w:sz w:val="24"/>
          <w:szCs w:val="24"/>
        </w:rPr>
        <w:t xml:space="preserve"> treatment of object B</w:t>
      </w:r>
      <w:r w:rsidR="00E01B92">
        <w:rPr>
          <w:rFonts w:ascii="Times New Roman" w:hAnsi="Times New Roman" w:cs="Times New Roman"/>
          <w:sz w:val="24"/>
          <w:szCs w:val="24"/>
        </w:rPr>
        <w:t xml:space="preserve"> across the two conditions</w:t>
      </w:r>
      <w:r w:rsidR="00D3741C">
        <w:rPr>
          <w:rFonts w:ascii="Times New Roman" w:hAnsi="Times New Roman" w:cs="Times New Roman"/>
          <w:sz w:val="24"/>
          <w:szCs w:val="24"/>
        </w:rPr>
        <w:t xml:space="preserve"> </w:t>
      </w:r>
      <w:r w:rsidR="003D7AF2">
        <w:rPr>
          <w:rFonts w:ascii="Times New Roman" w:hAnsi="Times New Roman" w:cs="Times New Roman"/>
          <w:sz w:val="24"/>
          <w:szCs w:val="24"/>
        </w:rPr>
        <w:t xml:space="preserve">could have </w:t>
      </w:r>
      <w:r w:rsidR="00DC1421">
        <w:rPr>
          <w:rFonts w:ascii="Times New Roman" w:hAnsi="Times New Roman" w:cs="Times New Roman"/>
          <w:sz w:val="24"/>
          <w:szCs w:val="24"/>
        </w:rPr>
        <w:t>resulted from the</w:t>
      </w:r>
      <w:r w:rsidR="0068468A">
        <w:rPr>
          <w:rFonts w:ascii="Times New Roman" w:hAnsi="Times New Roman" w:cs="Times New Roman"/>
          <w:sz w:val="24"/>
          <w:szCs w:val="24"/>
        </w:rPr>
        <w:t xml:space="preserve"> fact that</w:t>
      </w:r>
      <w:r w:rsidR="00D3741C">
        <w:rPr>
          <w:rFonts w:ascii="Times New Roman" w:hAnsi="Times New Roman" w:cs="Times New Roman"/>
          <w:sz w:val="24"/>
          <w:szCs w:val="24"/>
        </w:rPr>
        <w:t xml:space="preserve"> </w:t>
      </w:r>
      <w:r w:rsidR="00CC6AD5">
        <w:rPr>
          <w:rFonts w:ascii="Times New Roman" w:hAnsi="Times New Roman" w:cs="Times New Roman"/>
          <w:sz w:val="24"/>
          <w:szCs w:val="24"/>
        </w:rPr>
        <w:t>the two conditions differ</w:t>
      </w:r>
      <w:r w:rsidR="0068468A">
        <w:rPr>
          <w:rFonts w:ascii="Times New Roman" w:hAnsi="Times New Roman" w:cs="Times New Roman"/>
          <w:sz w:val="24"/>
          <w:szCs w:val="24"/>
        </w:rPr>
        <w:t>ed</w:t>
      </w:r>
      <w:r w:rsidR="00CC6AD5">
        <w:rPr>
          <w:rFonts w:ascii="Times New Roman" w:hAnsi="Times New Roman" w:cs="Times New Roman"/>
          <w:sz w:val="24"/>
          <w:szCs w:val="24"/>
        </w:rPr>
        <w:t xml:space="preserve"> </w:t>
      </w:r>
      <w:r w:rsidR="00C13E28">
        <w:rPr>
          <w:rFonts w:ascii="Times New Roman" w:hAnsi="Times New Roman" w:cs="Times New Roman"/>
          <w:sz w:val="24"/>
          <w:szCs w:val="24"/>
        </w:rPr>
        <w:t>in terms of their low-level</w:t>
      </w:r>
      <w:r w:rsidR="00DC1421">
        <w:rPr>
          <w:rFonts w:ascii="Times New Roman" w:hAnsi="Times New Roman" w:cs="Times New Roman"/>
          <w:sz w:val="24"/>
          <w:szCs w:val="24"/>
        </w:rPr>
        <w:t xml:space="preserve"> perceptual</w:t>
      </w:r>
      <w:r w:rsidR="00C13E28">
        <w:rPr>
          <w:rFonts w:ascii="Times New Roman" w:hAnsi="Times New Roman" w:cs="Times New Roman"/>
          <w:sz w:val="24"/>
          <w:szCs w:val="24"/>
        </w:rPr>
        <w:t xml:space="preserve"> features</w:t>
      </w:r>
      <w:r w:rsidR="00CC6AD5">
        <w:rPr>
          <w:rFonts w:ascii="Times New Roman" w:hAnsi="Times New Roman" w:cs="Times New Roman"/>
          <w:sz w:val="24"/>
          <w:szCs w:val="24"/>
        </w:rPr>
        <w:t xml:space="preserve"> rather than </w:t>
      </w:r>
      <w:r w:rsidR="00DC1421">
        <w:rPr>
          <w:rFonts w:ascii="Times New Roman" w:hAnsi="Times New Roman" w:cs="Times New Roman"/>
          <w:sz w:val="24"/>
          <w:szCs w:val="24"/>
        </w:rPr>
        <w:t>from 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4B141E22" w:rsidR="009348D6" w:rsidRDefault="00CC4EE7"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Given this limitation</w:t>
      </w:r>
      <w:r w:rsidR="00375ED6">
        <w:rPr>
          <w:rFonts w:ascii="Times New Roman" w:hAnsi="Times New Roman" w:cs="Times New Roman"/>
          <w:sz w:val="24"/>
          <w:szCs w:val="24"/>
        </w:rPr>
        <w:t xml:space="preserve">, </w:t>
      </w:r>
      <w:r w:rsidR="00B17DD2">
        <w:rPr>
          <w:rFonts w:ascii="Times New Roman" w:hAnsi="Times New Roman" w:cs="Times New Roman"/>
          <w:sz w:val="24"/>
          <w:szCs w:val="24"/>
        </w:rPr>
        <w:t>we argue</w:t>
      </w:r>
      <w:r w:rsidR="00552F6C">
        <w:rPr>
          <w:rFonts w:ascii="Times New Roman" w:hAnsi="Times New Roman" w:cs="Times New Roman"/>
          <w:sz w:val="24"/>
          <w:szCs w:val="24"/>
        </w:rPr>
        <w:t xml:space="preserve"> </w:t>
      </w:r>
      <w:r w:rsidR="00E15764">
        <w:rPr>
          <w:rFonts w:ascii="Times New Roman" w:hAnsi="Times New Roman" w:cs="Times New Roman"/>
          <w:sz w:val="24"/>
          <w:szCs w:val="24"/>
        </w:rPr>
        <w:t>that</w:t>
      </w:r>
      <w:r w:rsidR="001F74F5">
        <w:rPr>
          <w:rFonts w:ascii="Times New Roman" w:hAnsi="Times New Roman" w:cs="Times New Roman"/>
          <w:sz w:val="24"/>
          <w:szCs w:val="24"/>
        </w:rPr>
        <w:t xml:space="preserve"> a more (construct) valid </w:t>
      </w:r>
      <w:r w:rsidR="00411DEB">
        <w:rPr>
          <w:rFonts w:ascii="Times New Roman" w:hAnsi="Times New Roman" w:cs="Times New Roman"/>
          <w:sz w:val="24"/>
          <w:szCs w:val="24"/>
        </w:rPr>
        <w:t>operationalization of</w:t>
      </w:r>
      <w:r w:rsidR="001F74F5">
        <w:rPr>
          <w:rFonts w:ascii="Times New Roman" w:hAnsi="Times New Roman" w:cs="Times New Roman"/>
          <w:sz w:val="24"/>
          <w:szCs w:val="24"/>
        </w:rPr>
        <w:t xml:space="preserve"> BB reasoning </w:t>
      </w:r>
      <w:r w:rsidR="00413458">
        <w:rPr>
          <w:rFonts w:ascii="Times New Roman" w:hAnsi="Times New Roman" w:cs="Times New Roman"/>
          <w:sz w:val="24"/>
          <w:szCs w:val="24"/>
        </w:rPr>
        <w:t>is to compare</w:t>
      </w:r>
      <w:r w:rsidR="00186B40">
        <w:rPr>
          <w:rFonts w:ascii="Times New Roman" w:hAnsi="Times New Roman" w:cs="Times New Roman"/>
          <w:sz w:val="24"/>
          <w:szCs w:val="24"/>
        </w:rPr>
        <w:t xml:space="preserve"> the</w:t>
      </w:r>
      <w:r w:rsidR="00413458">
        <w:rPr>
          <w:rFonts w:ascii="Times New Roman" w:hAnsi="Times New Roman" w:cs="Times New Roman"/>
          <w:sz w:val="24"/>
          <w:szCs w:val="24"/>
        </w:rPr>
        <w:t xml:space="preserve"> treatment of object B following an AB+ A+ sequence of 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the treatment of B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A’s causal status that is established 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 B</w:t>
      </w:r>
      <w:r w:rsidR="0059147F">
        <w:rPr>
          <w:rFonts w:ascii="Times New Roman" w:hAnsi="Times New Roman" w:cs="Times New Roman"/>
          <w:sz w:val="24"/>
          <w:szCs w:val="24"/>
        </w:rPr>
        <w:t>; that is, whether object A is shown to activate the machine should affect how participants treat object B</w:t>
      </w:r>
      <w:r w:rsidR="00F9635D">
        <w:rPr>
          <w:rFonts w:ascii="Times New Roman" w:hAnsi="Times New Roman" w:cs="Times New Roman"/>
          <w:sz w:val="24"/>
          <w:szCs w:val="24"/>
        </w:rPr>
        <w:t xml:space="preserve">.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 xml:space="preserve">means that C’s causal status should </w:t>
      </w:r>
      <w:r w:rsidR="001747BC">
        <w:rPr>
          <w:rFonts w:ascii="Times New Roman" w:hAnsi="Times New Roman" w:cs="Times New Roman"/>
          <w:sz w:val="24"/>
          <w:szCs w:val="24"/>
        </w:rPr>
        <w:t xml:space="preserve">not (retrospectively) impact how </w:t>
      </w:r>
      <w:r w:rsidR="001747BC">
        <w:rPr>
          <w:rFonts w:ascii="Times New Roman" w:hAnsi="Times New Roman" w:cs="Times New Roman"/>
          <w:sz w:val="24"/>
          <w:szCs w:val="24"/>
        </w:rPr>
        <w:lastRenderedPageBreak/>
        <w:t>participants treat object B.</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across the BB experimental and control conditions</w:t>
      </w:r>
      <w:r w:rsidR="00611F20">
        <w:rPr>
          <w:rFonts w:ascii="Times New Roman" w:hAnsi="Times New Roman" w:cs="Times New Roman"/>
          <w:sz w:val="24"/>
          <w:szCs w:val="24"/>
        </w:rPr>
        <w:t xml:space="preserve"> </w:t>
      </w:r>
      <w:r w:rsidR="00FD6A7F">
        <w:rPr>
          <w:rFonts w:ascii="Times New Roman" w:hAnsi="Times New Roman" w:cs="Times New Roman"/>
          <w:sz w:val="24"/>
          <w:szCs w:val="24"/>
        </w:rPr>
        <w:t xml:space="preserve">such that participants observe </w:t>
      </w:r>
      <w:r w:rsidR="00F9635D">
        <w:rPr>
          <w:rFonts w:ascii="Times New Roman" w:hAnsi="Times New Roman" w:cs="Times New Roman"/>
          <w:sz w:val="24"/>
          <w:szCs w:val="24"/>
        </w:rPr>
        <w:t xml:space="preserve">blicket-detector activation </w:t>
      </w:r>
      <w:r w:rsidR="00FD6A7F">
        <w:rPr>
          <w:rFonts w:ascii="Times New Roman" w:hAnsi="Times New Roman" w:cs="Times New Roman"/>
          <w:sz w:val="24"/>
          <w:szCs w:val="24"/>
        </w:rPr>
        <w:t>in both c</w:t>
      </w:r>
      <w:r w:rsidR="001E64CE">
        <w:rPr>
          <w:rFonts w:ascii="Times New Roman" w:hAnsi="Times New Roman" w:cs="Times New Roman"/>
          <w:sz w:val="24"/>
          <w:szCs w:val="24"/>
        </w:rPr>
        <w:t>ases</w:t>
      </w:r>
      <w:r w:rsidR="00611F20">
        <w:rPr>
          <w:rFonts w:ascii="Times New Roman" w:hAnsi="Times New Roman" w:cs="Times New Roman"/>
          <w:sz w:val="24"/>
          <w:szCs w:val="24"/>
        </w:rPr>
        <w:t xml:space="preserve">.  </w:t>
      </w:r>
      <w:r w:rsidR="00793603">
        <w:rPr>
          <w:rFonts w:ascii="Times New Roman" w:hAnsi="Times New Roman" w:cs="Times New Roman"/>
          <w:sz w:val="24"/>
          <w:szCs w:val="24"/>
        </w:rPr>
        <w:t>If participants engage in BB reasoning in this context</w:t>
      </w:r>
      <w:r w:rsidR="005754E2">
        <w:rPr>
          <w:rFonts w:ascii="Times New Roman" w:hAnsi="Times New Roman" w:cs="Times New Roman"/>
          <w:sz w:val="24"/>
          <w:szCs w:val="24"/>
        </w:rPr>
        <w:t xml:space="preserve">, then </w:t>
      </w:r>
      <w:r w:rsidR="00793603">
        <w:rPr>
          <w:rFonts w:ascii="Times New Roman" w:hAnsi="Times New Roman" w:cs="Times New Roman"/>
          <w:sz w:val="24"/>
          <w:szCs w:val="24"/>
        </w:rPr>
        <w:t xml:space="preserve">this would provide stronger evidence that </w:t>
      </w:r>
      <w:r w:rsidR="005754E2">
        <w:rPr>
          <w:rFonts w:ascii="Times New Roman" w:hAnsi="Times New Roman" w:cs="Times New Roman"/>
          <w:sz w:val="24"/>
          <w:szCs w:val="24"/>
        </w:rPr>
        <w:t>participants have access to such a mechanism</w:t>
      </w:r>
      <w:r w:rsidR="001E64CE">
        <w:rPr>
          <w:rFonts w:ascii="Times New Roman" w:hAnsi="Times New Roman" w:cs="Times New Roman"/>
          <w:sz w:val="24"/>
          <w:szCs w:val="24"/>
        </w:rPr>
        <w:t xml:space="preserve">. </w:t>
      </w:r>
      <w:r w:rsidR="00D3453B">
        <w:rPr>
          <w:rFonts w:ascii="Times New Roman" w:hAnsi="Times New Roman" w:cs="Times New Roman"/>
          <w:sz w:val="24"/>
          <w:szCs w:val="24"/>
        </w:rPr>
        <w:t>In particular</w:t>
      </w:r>
      <w:r w:rsidR="001E64CE">
        <w:rPr>
          <w:rFonts w:ascii="Times New Roman" w:hAnsi="Times New Roman" w:cs="Times New Roman"/>
          <w:sz w:val="24"/>
          <w:szCs w:val="24"/>
        </w:rPr>
        <w:t xml:space="preserve">, if BB reasoning is treated as an indirect measure of the operation of a Bayesian-inference mechanism as </w:t>
      </w:r>
      <w:r w:rsidR="00F21831">
        <w:rPr>
          <w:rFonts w:ascii="Times New Roman" w:hAnsi="Times New Roman" w:cs="Times New Roman"/>
          <w:sz w:val="24"/>
          <w:szCs w:val="24"/>
        </w:rPr>
        <w:t>has typically been the case</w:t>
      </w:r>
      <w:r w:rsidR="001E64CE">
        <w:rPr>
          <w:rFonts w:ascii="Times New Roman" w:hAnsi="Times New Roman" w:cs="Times New Roman"/>
          <w:sz w:val="24"/>
          <w:szCs w:val="24"/>
        </w:rPr>
        <w:t xml:space="preserve"> (e.g., </w:t>
      </w:r>
      <w:r w:rsidR="00F21831">
        <w:rPr>
          <w:rFonts w:ascii="Times New Roman" w:hAnsi="Times New Roman" w:cs="Times New Roman"/>
          <w:sz w:val="24"/>
          <w:szCs w:val="24"/>
        </w:rPr>
        <w:t xml:space="preserve">Griffiths et al., 2011; </w:t>
      </w:r>
      <w:r w:rsidR="001E64CE">
        <w:rPr>
          <w:rFonts w:ascii="Times New Roman" w:hAnsi="Times New Roman" w:cs="Times New Roman"/>
          <w:sz w:val="24"/>
          <w:szCs w:val="24"/>
        </w:rPr>
        <w:t xml:space="preserve">Sobel &amp; Kirkham, </w:t>
      </w:r>
      <w:r w:rsidR="00F21831">
        <w:rPr>
          <w:rFonts w:ascii="Times New Roman" w:hAnsi="Times New Roman" w:cs="Times New Roman"/>
          <w:sz w:val="24"/>
          <w:szCs w:val="24"/>
        </w:rPr>
        <w:t xml:space="preserve">2006; </w:t>
      </w:r>
      <w:r w:rsidR="001E64CE">
        <w:rPr>
          <w:rFonts w:ascii="Times New Roman" w:hAnsi="Times New Roman" w:cs="Times New Roman"/>
          <w:sz w:val="24"/>
          <w:szCs w:val="24"/>
        </w:rPr>
        <w:t>Sobel et al., 2004</w:t>
      </w:r>
      <w:r w:rsidR="00F21831">
        <w:rPr>
          <w:rFonts w:ascii="Times New Roman" w:hAnsi="Times New Roman" w:cs="Times New Roman"/>
          <w:sz w:val="24"/>
          <w:szCs w:val="24"/>
        </w:rPr>
        <w:t>), then demonstrating that participants treat object B differently across the BB experimental and control conditions would suggest that</w:t>
      </w:r>
      <w:r w:rsidR="00F1068B">
        <w:rPr>
          <w:rFonts w:ascii="Times New Roman" w:hAnsi="Times New Roman" w:cs="Times New Roman"/>
          <w:sz w:val="24"/>
          <w:szCs w:val="24"/>
        </w:rPr>
        <w:t xml:space="preserve"> </w:t>
      </w:r>
      <w:r w:rsidR="00F21831">
        <w:rPr>
          <w:rFonts w:ascii="Times New Roman" w:hAnsi="Times New Roman" w:cs="Times New Roman"/>
          <w:sz w:val="24"/>
          <w:szCs w:val="24"/>
        </w:rPr>
        <w:t xml:space="preserve">participants have access to and use Bayesian inference to reason </w:t>
      </w:r>
      <w:r w:rsidR="00DD07F9">
        <w:rPr>
          <w:rFonts w:ascii="Times New Roman" w:hAnsi="Times New Roman" w:cs="Times New Roman"/>
          <w:sz w:val="24"/>
          <w:szCs w:val="24"/>
        </w:rPr>
        <w:t>causally.</w:t>
      </w:r>
      <w:r w:rsidR="00F21831">
        <w:rPr>
          <w:rFonts w:ascii="Times New Roman" w:hAnsi="Times New Roman" w:cs="Times New Roman"/>
          <w:sz w:val="24"/>
          <w:szCs w:val="24"/>
        </w:rPr>
        <w:t xml:space="preserve"> </w:t>
      </w:r>
    </w:p>
    <w:p w14:paraId="4FD50516" w14:textId="0A4807D0" w:rsidR="001F74F5" w:rsidRPr="00D96F78" w:rsidRDefault="009348D6" w:rsidP="008D147B">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An open question</w:t>
      </w:r>
      <w:r w:rsidR="005E273A">
        <w:rPr>
          <w:rFonts w:ascii="Times New Roman" w:hAnsi="Times New Roman" w:cs="Times New Roman"/>
          <w:sz w:val="24"/>
          <w:szCs w:val="24"/>
        </w:rPr>
        <w:t xml:space="preserve"> </w:t>
      </w:r>
    </w:p>
    <w:p w14:paraId="507BA78F" w14:textId="720533AC" w:rsidR="006C7493" w:rsidRDefault="00D3453B"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second reason to exercise caution before accepting the claim that human beings use Bayesian inference to reason about causal events is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is not known </w:t>
      </w:r>
      <w:r>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F0155A">
        <w:rPr>
          <w:rFonts w:ascii="Times New Roman" w:hAnsi="Times New Roman" w:cs="Times New Roman"/>
          <w:sz w:val="24"/>
          <w:szCs w:val="24"/>
        </w:rPr>
        <w:t xml:space="preserve"> The </w:t>
      </w:r>
      <w:r w:rsidR="00977DFD">
        <w:rPr>
          <w:rFonts w:ascii="Times New Roman" w:hAnsi="Times New Roman" w:cs="Times New Roman"/>
          <w:sz w:val="24"/>
          <w:szCs w:val="24"/>
        </w:rPr>
        <w:t>is because</w:t>
      </w:r>
      <w:r w:rsidR="007C473F">
        <w:rPr>
          <w:rFonts w:ascii="Times New Roman" w:hAnsi="Times New Roman" w:cs="Times New Roman"/>
          <w:sz w:val="24"/>
          <w:szCs w:val="24"/>
        </w:rPr>
        <w:t xml:space="preserve"> most, if not all, of the studies on BB reasoning in human children have tended to use two objects; that is, participants are shown an AB+ A+ sequence of events and then asked whether </w:t>
      </w:r>
      <w:r w:rsidR="00A915C1">
        <w:rPr>
          <w:rFonts w:ascii="Times New Roman" w:hAnsi="Times New Roman" w:cs="Times New Roman"/>
          <w:sz w:val="24"/>
          <w:szCs w:val="24"/>
        </w:rPr>
        <w:t xml:space="preserve">each object is a blicket. </w:t>
      </w:r>
      <w:r w:rsidR="00F0155A">
        <w:rPr>
          <w:rFonts w:ascii="Times New Roman" w:hAnsi="Times New Roman" w:cs="Times New Roman"/>
          <w:sz w:val="24"/>
          <w:szCs w:val="24"/>
        </w:rPr>
        <w:t xml:space="preserve">This research is important because it has revealed that BB reasoning may emerge by 3 years of age, but it leaves unaddressed whether </w:t>
      </w:r>
      <w:r w:rsidR="002D5EB1">
        <w:rPr>
          <w:rFonts w:ascii="Times New Roman" w:hAnsi="Times New Roman" w:cs="Times New Roman"/>
          <w:sz w:val="24"/>
          <w:szCs w:val="24"/>
        </w:rPr>
        <w:t>children can</w:t>
      </w:r>
      <w:r w:rsidR="00F0155A">
        <w:rPr>
          <w:rFonts w:ascii="Times New Roman" w:hAnsi="Times New Roman" w:cs="Times New Roman"/>
          <w:sz w:val="24"/>
          <w:szCs w:val="24"/>
        </w:rPr>
        <w:t xml:space="preserve"> engage in BB reasoning when asked to reason about three or more objects.</w:t>
      </w:r>
      <w:r w:rsidR="006D231D">
        <w:rPr>
          <w:rFonts w:ascii="Times New Roman" w:hAnsi="Times New Roman" w:cs="Times New Roman"/>
          <w:sz w:val="24"/>
          <w:szCs w:val="24"/>
        </w:rPr>
        <w:t xml:space="preserve"> </w:t>
      </w:r>
      <w:r w:rsidR="00831C51">
        <w:rPr>
          <w:rFonts w:ascii="Times New Roman" w:hAnsi="Times New Roman" w:cs="Times New Roman"/>
          <w:sz w:val="24"/>
          <w:szCs w:val="24"/>
        </w:rPr>
        <w:t xml:space="preserve">It also remains unknown whether participants engage in BB reasoning when the elemental phase (i.e., the A+ phase in the BB condition or the A- phase in the ISO condition) consists of two rather than one object. These are </w:t>
      </w:r>
      <w:r w:rsidR="00F0155A">
        <w:rPr>
          <w:rFonts w:ascii="Times New Roman" w:hAnsi="Times New Roman" w:cs="Times New Roman"/>
          <w:sz w:val="24"/>
          <w:szCs w:val="24"/>
        </w:rPr>
        <w:t>important</w:t>
      </w:r>
      <w:r w:rsidR="00971AEF">
        <w:rPr>
          <w:rFonts w:ascii="Times New Roman" w:hAnsi="Times New Roman" w:cs="Times New Roman"/>
          <w:sz w:val="24"/>
          <w:szCs w:val="24"/>
        </w:rPr>
        <w:t xml:space="preserve"> question</w:t>
      </w:r>
      <w:r w:rsidR="00831C51">
        <w:rPr>
          <w:rFonts w:ascii="Times New Roman" w:hAnsi="Times New Roman" w:cs="Times New Roman"/>
          <w:sz w:val="24"/>
          <w:szCs w:val="24"/>
        </w:rPr>
        <w:t>s</w:t>
      </w:r>
      <w:r w:rsidR="00971AEF">
        <w:rPr>
          <w:rFonts w:ascii="Times New Roman" w:hAnsi="Times New Roman" w:cs="Times New Roman"/>
          <w:sz w:val="24"/>
          <w:szCs w:val="24"/>
        </w:rPr>
        <w:t xml:space="preserve"> to answer</w:t>
      </w:r>
      <w:r w:rsidR="006D231D">
        <w:rPr>
          <w:rFonts w:ascii="Times New Roman" w:hAnsi="Times New Roman" w:cs="Times New Roman"/>
          <w:sz w:val="24"/>
          <w:szCs w:val="24"/>
        </w:rPr>
        <w:t xml:space="preserve">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0E63BF">
        <w:rPr>
          <w:rFonts w:ascii="Times New Roman" w:hAnsi="Times New Roman" w:cs="Times New Roman"/>
          <w:sz w:val="24"/>
          <w:szCs w:val="24"/>
        </w:rPr>
        <w:t>a Bayesian-inference mechanism is assumed to underpin</w:t>
      </w:r>
      <w:r w:rsidR="0083241F">
        <w:rPr>
          <w:rFonts w:ascii="Times New Roman" w:hAnsi="Times New Roman" w:cs="Times New Roman"/>
          <w:sz w:val="24"/>
          <w:szCs w:val="24"/>
        </w:rPr>
        <w:t xml:space="preserve"> </w:t>
      </w:r>
      <w:r w:rsidR="00971AEF">
        <w:rPr>
          <w:rFonts w:ascii="Times New Roman" w:hAnsi="Times New Roman" w:cs="Times New Roman"/>
          <w:sz w:val="24"/>
          <w:szCs w:val="24"/>
        </w:rPr>
        <w:t>human causal reasoning</w:t>
      </w:r>
      <w:r w:rsidR="00D12A63">
        <w:rPr>
          <w:rFonts w:ascii="Times New Roman" w:hAnsi="Times New Roman" w:cs="Times New Roman"/>
          <w:sz w:val="24"/>
          <w:szCs w:val="24"/>
        </w:rPr>
        <w:t>—</w:t>
      </w:r>
      <w:r w:rsidR="00724B77">
        <w:rPr>
          <w:rFonts w:ascii="Times New Roman" w:hAnsi="Times New Roman" w:cs="Times New Roman"/>
          <w:sz w:val="24"/>
          <w:szCs w:val="24"/>
        </w:rPr>
        <w:t xml:space="preserve">and </w:t>
      </w:r>
      <w:r w:rsidR="00971AEF">
        <w:rPr>
          <w:rFonts w:ascii="Times New Roman" w:hAnsi="Times New Roman" w:cs="Times New Roman"/>
          <w:sz w:val="24"/>
          <w:szCs w:val="24"/>
        </w:rPr>
        <w:t>it is further assumed that</w:t>
      </w:r>
      <w:r w:rsidR="00724B77">
        <w:rPr>
          <w:rFonts w:ascii="Times New Roman" w:hAnsi="Times New Roman" w:cs="Times New Roman"/>
          <w:sz w:val="24"/>
          <w:szCs w:val="24"/>
        </w:rPr>
        <w:t xml:space="preserve"> BB reasoning </w:t>
      </w:r>
      <w:r w:rsidR="00971AEF">
        <w:rPr>
          <w:rFonts w:ascii="Times New Roman" w:hAnsi="Times New Roman" w:cs="Times New Roman"/>
          <w:sz w:val="24"/>
          <w:szCs w:val="24"/>
        </w:rPr>
        <w:t>is</w:t>
      </w:r>
      <w:r w:rsidR="00724B77">
        <w:rPr>
          <w:rFonts w:ascii="Times New Roman" w:hAnsi="Times New Roman" w:cs="Times New Roman"/>
          <w:sz w:val="24"/>
          <w:szCs w:val="24"/>
        </w:rPr>
        <w:t xml:space="preserve"> an indirect measure of </w:t>
      </w:r>
      <w:r w:rsidR="00930FEC">
        <w:rPr>
          <w:rFonts w:ascii="Times New Roman" w:hAnsi="Times New Roman" w:cs="Times New Roman"/>
          <w:sz w:val="24"/>
          <w:szCs w:val="24"/>
        </w:rPr>
        <w:t>the operation of such a</w:t>
      </w:r>
      <w:r w:rsidR="00724B77">
        <w:rPr>
          <w:rFonts w:ascii="Times New Roman" w:hAnsi="Times New Roman" w:cs="Times New Roman"/>
          <w:sz w:val="24"/>
          <w:szCs w:val="24"/>
        </w:rPr>
        <w:t xml:space="preserve"> mechanism</w:t>
      </w:r>
      <w:r w:rsidR="00D12A63">
        <w:rPr>
          <w:rFonts w:ascii="Times New Roman" w:hAnsi="Times New Roman" w:cs="Times New Roman"/>
          <w:sz w:val="24"/>
          <w:szCs w:val="24"/>
        </w:rPr>
        <w:t>—</w:t>
      </w:r>
      <w:r w:rsidR="00724B77">
        <w:rPr>
          <w:rFonts w:ascii="Times New Roman" w:hAnsi="Times New Roman" w:cs="Times New Roman"/>
          <w:sz w:val="24"/>
          <w:szCs w:val="24"/>
        </w:rPr>
        <w:t xml:space="preserve">then it is crucial to show </w:t>
      </w:r>
      <w:r w:rsidR="005C3235">
        <w:rPr>
          <w:rFonts w:ascii="Times New Roman" w:hAnsi="Times New Roman" w:cs="Times New Roman"/>
          <w:sz w:val="24"/>
          <w:szCs w:val="24"/>
        </w:rPr>
        <w:t>that</w:t>
      </w:r>
      <w:r w:rsidR="00724B77">
        <w:rPr>
          <w:rFonts w:ascii="Times New Roman" w:hAnsi="Times New Roman" w:cs="Times New Roman"/>
          <w:sz w:val="24"/>
          <w:szCs w:val="24"/>
        </w:rPr>
        <w:t xml:space="preserve"> </w:t>
      </w:r>
      <w:r w:rsidR="006D231D">
        <w:rPr>
          <w:rFonts w:ascii="Times New Roman" w:hAnsi="Times New Roman" w:cs="Times New Roman"/>
          <w:sz w:val="24"/>
          <w:szCs w:val="24"/>
        </w:rPr>
        <w:t xml:space="preserve">participants </w:t>
      </w:r>
      <w:r w:rsidR="005C3235">
        <w:rPr>
          <w:rFonts w:ascii="Times New Roman" w:hAnsi="Times New Roman" w:cs="Times New Roman"/>
          <w:sz w:val="24"/>
          <w:szCs w:val="24"/>
        </w:rPr>
        <w:t>continue to engage in</w:t>
      </w:r>
      <w:r w:rsidR="006D231D">
        <w:rPr>
          <w:rFonts w:ascii="Times New Roman" w:hAnsi="Times New Roman" w:cs="Times New Roman"/>
          <w:sz w:val="24"/>
          <w:szCs w:val="24"/>
        </w:rPr>
        <w:t xml:space="preserve"> BB </w:t>
      </w:r>
      <w:r w:rsidR="006D231D">
        <w:rPr>
          <w:rFonts w:ascii="Times New Roman" w:hAnsi="Times New Roman" w:cs="Times New Roman"/>
          <w:sz w:val="24"/>
          <w:szCs w:val="24"/>
        </w:rPr>
        <w:lastRenderedPageBreak/>
        <w:t>reasoning</w:t>
      </w:r>
      <w:r w:rsidR="002E1A30">
        <w:rPr>
          <w:rFonts w:ascii="Times New Roman" w:hAnsi="Times New Roman" w:cs="Times New Roman"/>
          <w:sz w:val="24"/>
          <w:szCs w:val="24"/>
        </w:rPr>
        <w:t xml:space="preserve"> (and thus</w:t>
      </w:r>
      <w:r w:rsidR="003F0942">
        <w:rPr>
          <w:rFonts w:ascii="Times New Roman" w:hAnsi="Times New Roman" w:cs="Times New Roman"/>
          <w:sz w:val="24"/>
          <w:szCs w:val="24"/>
        </w:rPr>
        <w:t xml:space="preserve"> make use of</w:t>
      </w:r>
      <w:r w:rsidR="002E1A30">
        <w:rPr>
          <w:rFonts w:ascii="Times New Roman" w:hAnsi="Times New Roman" w:cs="Times New Roman"/>
          <w:sz w:val="24"/>
          <w:szCs w:val="24"/>
        </w:rPr>
        <w:t xml:space="preserve"> Bayesian inference)</w:t>
      </w:r>
      <w:r w:rsidR="006D231D">
        <w:rPr>
          <w:rFonts w:ascii="Times New Roman" w:hAnsi="Times New Roman" w:cs="Times New Roman"/>
          <w:sz w:val="24"/>
          <w:szCs w:val="24"/>
        </w:rPr>
        <w:t xml:space="preserve"> </w:t>
      </w:r>
      <w:r w:rsidR="00724B77">
        <w:rPr>
          <w:rFonts w:ascii="Times New Roman" w:hAnsi="Times New Roman" w:cs="Times New Roman"/>
          <w:sz w:val="24"/>
          <w:szCs w:val="24"/>
        </w:rPr>
        <w:t xml:space="preserve">even </w:t>
      </w:r>
      <w:r w:rsidR="006D231D">
        <w:rPr>
          <w:rFonts w:ascii="Times New Roman" w:hAnsi="Times New Roman" w:cs="Times New Roman"/>
          <w:sz w:val="24"/>
          <w:szCs w:val="24"/>
        </w:rPr>
        <w:t xml:space="preserve">when they are asked to reason about </w:t>
      </w:r>
      <w:r w:rsidR="00724B77">
        <w:rPr>
          <w:rFonts w:ascii="Times New Roman" w:hAnsi="Times New Roman" w:cs="Times New Roman"/>
          <w:sz w:val="24"/>
          <w:szCs w:val="24"/>
        </w:rPr>
        <w:t>three (</w:t>
      </w:r>
      <w:r w:rsidR="006D231D">
        <w:rPr>
          <w:rFonts w:ascii="Times New Roman" w:hAnsi="Times New Roman" w:cs="Times New Roman"/>
          <w:sz w:val="24"/>
          <w:szCs w:val="24"/>
        </w:rPr>
        <w:t>or more</w:t>
      </w:r>
      <w:r w:rsidR="00724B77">
        <w:rPr>
          <w:rFonts w:ascii="Times New Roman" w:hAnsi="Times New Roman" w:cs="Times New Roman"/>
          <w:sz w:val="24"/>
          <w:szCs w:val="24"/>
        </w:rPr>
        <w:t>)</w:t>
      </w:r>
      <w:r w:rsidR="006D231D">
        <w:rPr>
          <w:rFonts w:ascii="Times New Roman" w:hAnsi="Times New Roman" w:cs="Times New Roman"/>
          <w:sz w:val="24"/>
          <w:szCs w:val="24"/>
        </w:rPr>
        <w:t xml:space="preserve"> objects</w:t>
      </w:r>
      <w:r w:rsidR="00831C51">
        <w:rPr>
          <w:rFonts w:ascii="Times New Roman" w:hAnsi="Times New Roman" w:cs="Times New Roman"/>
          <w:sz w:val="24"/>
          <w:szCs w:val="24"/>
        </w:rPr>
        <w:t xml:space="preserve"> or even when the elemental phase consists of two rather than one object</w:t>
      </w:r>
      <w:r w:rsidR="006D231D">
        <w:rPr>
          <w:rFonts w:ascii="Times New Roman" w:hAnsi="Times New Roman" w:cs="Times New Roman"/>
          <w:sz w:val="24"/>
          <w:szCs w:val="24"/>
        </w:rPr>
        <w:t>.</w:t>
      </w:r>
      <w:r w:rsidR="00724B77">
        <w:rPr>
          <w:rFonts w:ascii="Times New Roman" w:hAnsi="Times New Roman" w:cs="Times New Roman"/>
          <w:sz w:val="24"/>
          <w:szCs w:val="24"/>
        </w:rPr>
        <w:t xml:space="preserve"> </w:t>
      </w:r>
      <w:r w:rsidR="00C9270A">
        <w:rPr>
          <w:rFonts w:ascii="Times New Roman" w:hAnsi="Times New Roman" w:cs="Times New Roman"/>
          <w:sz w:val="24"/>
          <w:szCs w:val="24"/>
        </w:rPr>
        <w:t>In other words, if one of the goals of the</w:t>
      </w:r>
      <w:r w:rsidR="004611CC">
        <w:rPr>
          <w:rFonts w:ascii="Times New Roman" w:hAnsi="Times New Roman" w:cs="Times New Roman"/>
          <w:sz w:val="24"/>
          <w:szCs w:val="24"/>
        </w:rPr>
        <w:t xml:space="preserve"> larger</w:t>
      </w:r>
      <w:r w:rsidR="00C9270A">
        <w:rPr>
          <w:rFonts w:ascii="Times New Roman" w:hAnsi="Times New Roman" w:cs="Times New Roman"/>
          <w:sz w:val="24"/>
          <w:szCs w:val="24"/>
        </w:rPr>
        <w:t xml:space="preserve"> research community is to elucidate the cognitive mechanisms by which human children reason about causality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imperative </w:t>
      </w:r>
      <w:r w:rsidR="008E0B7F">
        <w:rPr>
          <w:rFonts w:ascii="Times New Roman" w:hAnsi="Times New Roman" w:cs="Times New Roman"/>
          <w:sz w:val="24"/>
          <w:szCs w:val="24"/>
        </w:rPr>
        <w:t>to understand better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more closely</w:t>
      </w:r>
      <w:r w:rsidR="00AC0CD1">
        <w:rPr>
          <w:rFonts w:ascii="Times New Roman" w:hAnsi="Times New Roman" w:cs="Times New Roman"/>
          <w:sz w:val="24"/>
          <w:szCs w:val="24"/>
        </w:rPr>
        <w:t xml:space="preserve"> approximate</w:t>
      </w:r>
      <w:r w:rsidR="008E0B7F">
        <w:rPr>
          <w:rFonts w:ascii="Times New Roman" w:hAnsi="Times New Roman" w:cs="Times New Roman"/>
          <w:sz w:val="24"/>
          <w:szCs w:val="24"/>
        </w:rPr>
        <w:t xml:space="preserve"> those that may be found</w:t>
      </w:r>
      <w:r w:rsidR="00AC0CD1">
        <w:rPr>
          <w:rFonts w:ascii="Times New Roman" w:hAnsi="Times New Roman" w:cs="Times New Roman"/>
          <w:sz w:val="24"/>
          <w:szCs w:val="24"/>
        </w:rPr>
        <w:t xml:space="preserve"> the real world</w:t>
      </w:r>
      <w:r w:rsidR="00C9270A">
        <w:rPr>
          <w:rFonts w:ascii="Times New Roman" w:hAnsi="Times New Roman" w:cs="Times New Roman"/>
          <w:sz w:val="24"/>
          <w:szCs w:val="24"/>
        </w:rPr>
        <w:t xml:space="preserve"> such as </w:t>
      </w:r>
      <w:r w:rsidR="00AC0CD1">
        <w:rPr>
          <w:rFonts w:ascii="Times New Roman" w:hAnsi="Times New Roman" w:cs="Times New Roman"/>
          <w:sz w:val="24"/>
          <w:szCs w:val="24"/>
        </w:rPr>
        <w:t>ones</w:t>
      </w:r>
      <w:r w:rsidR="00C9270A">
        <w:rPr>
          <w:rFonts w:ascii="Times New Roman" w:hAnsi="Times New Roman" w:cs="Times New Roman"/>
          <w:sz w:val="24"/>
          <w:szCs w:val="24"/>
        </w:rPr>
        <w:t xml:space="preserve"> in which children </w:t>
      </w:r>
      <w:r w:rsidR="00AC0CD1">
        <w:rPr>
          <w:rFonts w:ascii="Times New Roman" w:hAnsi="Times New Roman" w:cs="Times New Roman"/>
          <w:sz w:val="24"/>
          <w:szCs w:val="24"/>
        </w:rPr>
        <w:t>must</w:t>
      </w:r>
      <w:r w:rsidR="00C9270A">
        <w:rPr>
          <w:rFonts w:ascii="Times New Roman" w:hAnsi="Times New Roman" w:cs="Times New Roman"/>
          <w:sz w:val="24"/>
          <w:szCs w:val="24"/>
        </w:rPr>
        <w:t xml:space="preserve"> reason about </w:t>
      </w:r>
      <w:r w:rsidR="008E0B7F">
        <w:rPr>
          <w:rFonts w:ascii="Times New Roman" w:hAnsi="Times New Roman" w:cs="Times New Roman"/>
          <w:sz w:val="24"/>
          <w:szCs w:val="24"/>
        </w:rPr>
        <w:t>more than two objects.</w:t>
      </w:r>
    </w:p>
    <w:p w14:paraId="465ED97B" w14:textId="35678C18"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 whether the</w:t>
      </w:r>
      <w:r w:rsidR="00AC0CD1">
        <w:rPr>
          <w:rFonts w:ascii="Times New Roman" w:hAnsi="Times New Roman" w:cs="Times New Roman"/>
          <w:sz w:val="24"/>
          <w:szCs w:val="24"/>
        </w:rPr>
        <w:t xml:space="preserve"> difference between a setting in which participants</w:t>
      </w:r>
      <w:r>
        <w:rPr>
          <w:rFonts w:ascii="Times New Roman" w:hAnsi="Times New Roman" w:cs="Times New Roman"/>
          <w:sz w:val="24"/>
          <w:szCs w:val="24"/>
        </w:rPr>
        <w:t xml:space="preserve"> are asked to</w:t>
      </w:r>
      <w:r w:rsidR="00AC0CD1">
        <w:rPr>
          <w:rFonts w:ascii="Times New Roman" w:hAnsi="Times New Roman" w:cs="Times New Roman"/>
          <w:sz w:val="24"/>
          <w:szCs w:val="24"/>
        </w:rPr>
        <w:t xml:space="preserve"> reason about two candidate causes and one in which they </w:t>
      </w:r>
      <w:r>
        <w:rPr>
          <w:rFonts w:ascii="Times New Roman" w:hAnsi="Times New Roman" w:cs="Times New Roman"/>
          <w:sz w:val="24"/>
          <w:szCs w:val="24"/>
        </w:rPr>
        <w:t>are asked to reason about</w:t>
      </w:r>
      <w:r w:rsidR="00AC0CD1">
        <w:rPr>
          <w:rFonts w:ascii="Times New Roman" w:hAnsi="Times New Roman" w:cs="Times New Roman"/>
          <w:sz w:val="24"/>
          <w:szCs w:val="24"/>
        </w:rPr>
        <w:t xml:space="preserve"> three or even four candidate causes </w:t>
      </w:r>
      <w:r w:rsidR="00F75FA9">
        <w:rPr>
          <w:rFonts w:ascii="Times New Roman" w:hAnsi="Times New Roman" w:cs="Times New Roman"/>
          <w:sz w:val="24"/>
          <w:szCs w:val="24"/>
        </w:rPr>
        <w:t xml:space="preserve">really </w:t>
      </w:r>
      <w:r>
        <w:rPr>
          <w:rFonts w:ascii="Times New Roman" w:hAnsi="Times New Roman" w:cs="Times New Roman"/>
          <w:sz w:val="24"/>
          <w:szCs w:val="24"/>
        </w:rPr>
        <w:t>is meaningful</w:t>
      </w:r>
      <w:r w:rsidR="00AC0CD1">
        <w:rPr>
          <w:rFonts w:ascii="Times New Roman" w:hAnsi="Times New Roman" w:cs="Times New Roman"/>
          <w:sz w:val="24"/>
          <w:szCs w:val="24"/>
        </w:rPr>
        <w:t>.</w:t>
      </w:r>
      <w:r>
        <w:rPr>
          <w:rFonts w:ascii="Times New Roman" w:hAnsi="Times New Roman" w:cs="Times New Roman"/>
          <w:sz w:val="24"/>
          <w:szCs w:val="24"/>
        </w:rPr>
        <w:t xml:space="preserve"> This is because these two settings differ by one</w:t>
      </w:r>
      <w:r w:rsidR="00657AE5">
        <w:rPr>
          <w:rFonts w:ascii="Times New Roman" w:hAnsi="Times New Roman" w:cs="Times New Roman"/>
          <w:sz w:val="24"/>
          <w:szCs w:val="24"/>
        </w:rPr>
        <w:t xml:space="preserve"> (or at most</w:t>
      </w:r>
      <w:r w:rsidR="007823B6">
        <w:rPr>
          <w:rFonts w:ascii="Times New Roman" w:hAnsi="Times New Roman" w:cs="Times New Roman"/>
          <w:sz w:val="24"/>
          <w:szCs w:val="24"/>
        </w:rPr>
        <w:t>, by</w:t>
      </w:r>
      <w:r w:rsidR="00657AE5">
        <w:rPr>
          <w:rFonts w:ascii="Times New Roman" w:hAnsi="Times New Roman" w:cs="Times New Roman"/>
          <w:sz w:val="24"/>
          <w:szCs w:val="24"/>
        </w:rPr>
        <w:t xml:space="preserve"> two)</w:t>
      </w:r>
      <w:r>
        <w:rPr>
          <w:rFonts w:ascii="Times New Roman" w:hAnsi="Times New Roman" w:cs="Times New Roman"/>
          <w:sz w:val="24"/>
          <w:szCs w:val="24"/>
        </w:rPr>
        <w:t xml:space="preserve"> candidate cause</w:t>
      </w:r>
      <w:r w:rsidR="00FF1D70">
        <w:rPr>
          <w:rFonts w:ascii="Times New Roman" w:hAnsi="Times New Roman" w:cs="Times New Roman"/>
          <w:sz w:val="24"/>
          <w:szCs w:val="24"/>
        </w:rPr>
        <w:t>s</w:t>
      </w:r>
      <w:r>
        <w:rPr>
          <w:rFonts w:ascii="Times New Roman" w:hAnsi="Times New Roman" w:cs="Times New Roman"/>
          <w:sz w:val="24"/>
          <w:szCs w:val="24"/>
        </w:rPr>
        <w:t>.</w:t>
      </w:r>
      <w:r w:rsidR="00AC0CD1">
        <w:rPr>
          <w:rFonts w:ascii="Times New Roman" w:hAnsi="Times New Roman" w:cs="Times New Roman"/>
          <w:sz w:val="24"/>
          <w:szCs w:val="24"/>
        </w:rPr>
        <w:t xml:space="preserve"> 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that underpins human causal reasoning</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 xml:space="preserve">in the two-candidate-cause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generates the observed data</w:t>
      </w:r>
      <w:r w:rsidR="00AC0CD1">
        <w:rPr>
          <w:rFonts w:ascii="Times New Roman" w:hAnsi="Times New Roman" w:cs="Times New Roman"/>
          <w:sz w:val="24"/>
          <w:szCs w:val="24"/>
        </w:rPr>
        <w:t xml:space="preserve">. However, </w:t>
      </w:r>
      <w:r w:rsidR="00E47A11">
        <w:rPr>
          <w:rFonts w:ascii="Times New Roman" w:hAnsi="Times New Roman" w:cs="Times New Roman"/>
          <w:sz w:val="24"/>
          <w:szCs w:val="24"/>
        </w:rPr>
        <w:t xml:space="preserve">in the three- or even four-candidate-cause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hypotheses is the one </w:t>
      </w:r>
      <w:r w:rsidR="005B6220">
        <w:rPr>
          <w:rFonts w:ascii="Times New Roman" w:hAnsi="Times New Roman" w:cs="Times New Roman"/>
          <w:sz w:val="24"/>
          <w:szCs w:val="24"/>
        </w:rPr>
        <w:t>that generates the observed data</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 xml:space="preserve">Thus, in the four-candidate-cause setting,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four times as many causal hypotheses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DF1F62">
        <w:rPr>
          <w:rFonts w:ascii="Times New Roman" w:hAnsi="Times New Roman" w:cs="Times New Roman"/>
          <w:sz w:val="24"/>
          <w:szCs w:val="24"/>
        </w:rPr>
        <w:t>, which is</w:t>
      </w:r>
      <w:r w:rsidR="00AC0CD1">
        <w:rPr>
          <w:rFonts w:ascii="Times New Roman" w:hAnsi="Times New Roman" w:cs="Times New Roman"/>
          <w:sz w:val="24"/>
          <w:szCs w:val="24"/>
        </w:rPr>
        <w:t xml:space="preserve"> far from a trivial difference. </w:t>
      </w:r>
    </w:p>
    <w:p w14:paraId="098030DE" w14:textId="60E50DA0" w:rsidR="00BA3154" w:rsidRDefault="0058711F" w:rsidP="002C0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 xml:space="preserve">his difference may have important implications for </w:t>
      </w:r>
      <w:r w:rsidR="00DC414B">
        <w:rPr>
          <w:rFonts w:ascii="Times New Roman" w:hAnsi="Times New Roman" w:cs="Times New Roman"/>
          <w:sz w:val="24"/>
          <w:szCs w:val="24"/>
        </w:rPr>
        <w:t xml:space="preserve">whether </w:t>
      </w:r>
      <w:r w:rsidR="002222F2">
        <w:rPr>
          <w:rFonts w:ascii="Times New Roman" w:hAnsi="Times New Roman" w:cs="Times New Roman"/>
          <w:sz w:val="24"/>
          <w:szCs w:val="24"/>
        </w:rPr>
        <w:t>children an</w:t>
      </w:r>
      <w:r w:rsidR="00DC414B">
        <w:rPr>
          <w:rFonts w:ascii="Times New Roman" w:hAnsi="Times New Roman" w:cs="Times New Roman"/>
          <w:sz w:val="24"/>
          <w:szCs w:val="24"/>
        </w:rPr>
        <w:t xml:space="preserve"> associative-learning mechanism or a Bayesian-inference mechanism </w:t>
      </w:r>
      <w:r w:rsidR="002222F2">
        <w:rPr>
          <w:rFonts w:ascii="Times New Roman" w:hAnsi="Times New Roman" w:cs="Times New Roman"/>
          <w:sz w:val="24"/>
          <w:szCs w:val="24"/>
        </w:rPr>
        <w:t>to reason about causal events</w:t>
      </w:r>
      <w:r w:rsidR="00290BA2">
        <w:rPr>
          <w:rFonts w:ascii="Times New Roman" w:hAnsi="Times New Roman" w:cs="Times New Roman"/>
          <w:sz w:val="24"/>
          <w:szCs w:val="24"/>
        </w:rPr>
        <w:t xml:space="preserve">. </w:t>
      </w:r>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asked to reason about three (or more) objects</w:t>
      </w:r>
      <w:r w:rsidR="0083241F">
        <w:rPr>
          <w:rFonts w:ascii="Times New Roman" w:hAnsi="Times New Roman" w:cs="Times New Roman"/>
          <w:sz w:val="24"/>
          <w:szCs w:val="24"/>
        </w:rPr>
        <w:t xml:space="preserve">—they may resort to </w:t>
      </w:r>
      <w:r w:rsidR="0083241F">
        <w:rPr>
          <w:rFonts w:ascii="Times New Roman" w:hAnsi="Times New Roman" w:cs="Times New Roman"/>
          <w:sz w:val="24"/>
          <w:szCs w:val="24"/>
        </w:rPr>
        <w:lastRenderedPageBreak/>
        <w:t>simpler modes of causal reasoning</w:t>
      </w:r>
      <w:r w:rsidR="00720AFD">
        <w:rPr>
          <w:rFonts w:ascii="Times New Roman" w:hAnsi="Times New Roman" w:cs="Times New Roman"/>
          <w:sz w:val="24"/>
          <w:szCs w:val="24"/>
        </w:rPr>
        <w:t xml:space="preserve"> such as </w:t>
      </w:r>
      <w:r w:rsidR="0088233C">
        <w:rPr>
          <w:rFonts w:ascii="Times New Roman" w:hAnsi="Times New Roman" w:cs="Times New Roman"/>
          <w:sz w:val="24"/>
          <w:szCs w:val="24"/>
        </w:rPr>
        <w:t xml:space="preserve">reasoning that is consistent with </w:t>
      </w:r>
      <w:r w:rsidR="00AB0248">
        <w:rPr>
          <w:rFonts w:ascii="Times New Roman" w:hAnsi="Times New Roman" w:cs="Times New Roman"/>
          <w:sz w:val="24"/>
          <w:szCs w:val="24"/>
        </w:rPr>
        <w:t>the</w:t>
      </w:r>
      <w:r w:rsidR="0088233C">
        <w:rPr>
          <w:rFonts w:ascii="Times New Roman" w:hAnsi="Times New Roman" w:cs="Times New Roman"/>
          <w:sz w:val="24"/>
          <w:szCs w:val="24"/>
        </w:rPr>
        <w:t xml:space="preserve"> predictions of the</w:t>
      </w:r>
      <w:r w:rsidR="00AB0248">
        <w:rPr>
          <w:rFonts w:ascii="Times New Roman" w:hAnsi="Times New Roman" w:cs="Times New Roman"/>
          <w:sz w:val="24"/>
          <w:szCs w:val="24"/>
        </w:rPr>
        <w:t xml:space="preserve"> traditional RW model. </w:t>
      </w:r>
      <w:r w:rsidR="00A6593E">
        <w:rPr>
          <w:rFonts w:ascii="Times New Roman" w:hAnsi="Times New Roman" w:cs="Times New Roman"/>
          <w:sz w:val="24"/>
          <w:szCs w:val="24"/>
        </w:rPr>
        <w:t>This perspective is consistent with a view that was put forward by Cohen</w:t>
      </w:r>
      <w:r w:rsidR="00613C73">
        <w:rPr>
          <w:rFonts w:ascii="Times New Roman" w:hAnsi="Times New Roman" w:cs="Times New Roman"/>
          <w:sz w:val="24"/>
          <w:szCs w:val="24"/>
        </w:rPr>
        <w:t xml:space="preserve"> and colleagues (</w:t>
      </w:r>
      <w:r w:rsidR="00E40A49">
        <w:rPr>
          <w:rFonts w:ascii="Times New Roman" w:hAnsi="Times New Roman" w:cs="Times New Roman"/>
          <w:sz w:val="24"/>
          <w:szCs w:val="24"/>
        </w:rPr>
        <w:t xml:space="preserve">Cohen, 1998; Cohen &amp; Cashon, 2001; </w:t>
      </w:r>
      <w:r w:rsidR="000B0306">
        <w:rPr>
          <w:rFonts w:ascii="Times New Roman" w:hAnsi="Times New Roman" w:cs="Times New Roman"/>
          <w:sz w:val="24"/>
          <w:szCs w:val="24"/>
        </w:rPr>
        <w:t>Cohen, Chaput, &amp; Cashon, 2002;</w:t>
      </w:r>
      <w:r w:rsidR="00E40A49">
        <w:rPr>
          <w:rFonts w:ascii="Times New Roman" w:hAnsi="Times New Roman" w:cs="Times New Roman"/>
          <w:sz w:val="24"/>
          <w:szCs w:val="24"/>
        </w:rPr>
        <w:t xml:space="preserve"> Oakes &amp; Cohen, 1990; see also Oakes, 1994).</w:t>
      </w:r>
      <w:r w:rsidR="000B0306">
        <w:rPr>
          <w:rFonts w:ascii="Times New Roman" w:hAnsi="Times New Roman" w:cs="Times New Roman"/>
          <w:sz w:val="24"/>
          <w:szCs w:val="24"/>
        </w:rPr>
        <w:t xml:space="preserve"> </w:t>
      </w:r>
      <w:r w:rsidR="00A6593E">
        <w:rPr>
          <w:rFonts w:ascii="Times New Roman" w:hAnsi="Times New Roman" w:cs="Times New Roman"/>
          <w:sz w:val="24"/>
          <w:szCs w:val="24"/>
        </w:rPr>
        <w:t xml:space="preserve">The crux of </w:t>
      </w:r>
      <w:r w:rsidR="005A057D">
        <w:rPr>
          <w:rFonts w:ascii="Times New Roman" w:hAnsi="Times New Roman" w:cs="Times New Roman"/>
          <w:sz w:val="24"/>
          <w:szCs w:val="24"/>
        </w:rPr>
        <w:t>this perspective is that</w:t>
      </w:r>
      <w:r w:rsidR="001C0530">
        <w:rPr>
          <w:rFonts w:ascii="Times New Roman" w:hAnsi="Times New Roman" w:cs="Times New Roman"/>
          <w:sz w:val="24"/>
          <w:szCs w:val="24"/>
        </w:rPr>
        <w:t xml:space="preserve"> there is a bias for</w:t>
      </w:r>
      <w:r w:rsidR="00A6593E">
        <w:rPr>
          <w:rFonts w:ascii="Times New Roman" w:hAnsi="Times New Roman" w:cs="Times New Roman"/>
          <w:sz w:val="24"/>
          <w:szCs w:val="24"/>
        </w:rPr>
        <w:t xml:space="preserve"> </w:t>
      </w:r>
      <w:r w:rsidR="0095707D">
        <w:rPr>
          <w:rFonts w:ascii="Times New Roman" w:hAnsi="Times New Roman" w:cs="Times New Roman"/>
          <w:sz w:val="24"/>
          <w:szCs w:val="24"/>
        </w:rPr>
        <w:t xml:space="preserve">children </w:t>
      </w:r>
      <w:r w:rsidR="00A6593E">
        <w:rPr>
          <w:rFonts w:ascii="Times New Roman" w:hAnsi="Times New Roman" w:cs="Times New Roman"/>
          <w:sz w:val="24"/>
          <w:szCs w:val="24"/>
        </w:rPr>
        <w:t>to process information at the high</w:t>
      </w:r>
      <w:r w:rsidR="001C0530">
        <w:rPr>
          <w:rFonts w:ascii="Times New Roman" w:hAnsi="Times New Roman" w:cs="Times New Roman"/>
          <w:sz w:val="24"/>
          <w:szCs w:val="24"/>
        </w:rPr>
        <w:t>est</w:t>
      </w:r>
      <w:r w:rsidR="00A6593E">
        <w:rPr>
          <w:rFonts w:ascii="Times New Roman" w:hAnsi="Times New Roman" w:cs="Times New Roman"/>
          <w:sz w:val="24"/>
          <w:szCs w:val="24"/>
        </w:rPr>
        <w:t xml:space="preserve"> level (and perhaps in terms of </w:t>
      </w:r>
      <w:r w:rsidR="001C0530">
        <w:rPr>
          <w:rFonts w:ascii="Times New Roman" w:hAnsi="Times New Roman" w:cs="Times New Roman"/>
          <w:sz w:val="24"/>
          <w:szCs w:val="24"/>
        </w:rPr>
        <w:t>the most sophisticated</w:t>
      </w:r>
      <w:r w:rsidR="00462354">
        <w:rPr>
          <w:rFonts w:ascii="Times New Roman" w:hAnsi="Times New Roman" w:cs="Times New Roman"/>
          <w:sz w:val="24"/>
          <w:szCs w:val="24"/>
        </w:rPr>
        <w:t xml:space="preserve"> available</w:t>
      </w:r>
      <w:r w:rsidR="001C0530">
        <w:rPr>
          <w:rFonts w:ascii="Times New Roman" w:hAnsi="Times New Roman" w:cs="Times New Roman"/>
          <w:sz w:val="24"/>
          <w:szCs w:val="24"/>
        </w:rPr>
        <w:t xml:space="preserve"> cognitive mechanisms and processes</w:t>
      </w:r>
      <w:r w:rsidR="00A6593E">
        <w:rPr>
          <w:rFonts w:ascii="Times New Roman" w:hAnsi="Times New Roman" w:cs="Times New Roman"/>
          <w:sz w:val="24"/>
          <w:szCs w:val="24"/>
        </w:rPr>
        <w:t>)</w:t>
      </w:r>
      <w:r w:rsidR="0095707D">
        <w:rPr>
          <w:rFonts w:ascii="Times New Roman" w:hAnsi="Times New Roman" w:cs="Times New Roman"/>
          <w:sz w:val="24"/>
          <w:szCs w:val="24"/>
        </w:rPr>
        <w:t>. However,</w:t>
      </w:r>
      <w:r w:rsidR="00A6593E">
        <w:rPr>
          <w:rFonts w:ascii="Times New Roman" w:hAnsi="Times New Roman" w:cs="Times New Roman"/>
          <w:sz w:val="24"/>
          <w:szCs w:val="24"/>
        </w:rPr>
        <w:t xml:space="preserve"> if</w:t>
      </w:r>
      <w:r w:rsidR="00E81F38">
        <w:rPr>
          <w:rFonts w:ascii="Times New Roman" w:hAnsi="Times New Roman" w:cs="Times New Roman"/>
          <w:sz w:val="24"/>
          <w:szCs w:val="24"/>
        </w:rPr>
        <w:t xml:space="preserve"> the</w:t>
      </w:r>
      <w:r w:rsidR="00A6593E">
        <w:rPr>
          <w:rFonts w:ascii="Times New Roman" w:hAnsi="Times New Roman" w:cs="Times New Roman"/>
          <w:sz w:val="24"/>
          <w:szCs w:val="24"/>
        </w:rPr>
        <w:t xml:space="preserve"> t</w:t>
      </w:r>
      <w:r w:rsidR="0095707D">
        <w:rPr>
          <w:rFonts w:ascii="Times New Roman" w:hAnsi="Times New Roman" w:cs="Times New Roman"/>
          <w:sz w:val="24"/>
          <w:szCs w:val="24"/>
        </w:rPr>
        <w:t xml:space="preserve">ask that children face </w:t>
      </w:r>
      <w:r w:rsidR="00CE20AC">
        <w:rPr>
          <w:rFonts w:ascii="Times New Roman" w:hAnsi="Times New Roman" w:cs="Times New Roman"/>
          <w:sz w:val="24"/>
          <w:szCs w:val="24"/>
        </w:rPr>
        <w:t>requires</w:t>
      </w:r>
      <w:r w:rsidR="0095707D">
        <w:rPr>
          <w:rFonts w:ascii="Times New Roman" w:hAnsi="Times New Roman" w:cs="Times New Roman"/>
          <w:sz w:val="24"/>
          <w:szCs w:val="24"/>
        </w:rPr>
        <w:t xml:space="preserve"> information-processing abilities that </w:t>
      </w:r>
      <w:r w:rsidR="00CE20AC">
        <w:rPr>
          <w:rFonts w:ascii="Times New Roman" w:hAnsi="Times New Roman" w:cs="Times New Roman"/>
          <w:sz w:val="24"/>
          <w:szCs w:val="24"/>
        </w:rPr>
        <w:t>extend beyond</w:t>
      </w:r>
      <w:r w:rsidR="00714381">
        <w:rPr>
          <w:rFonts w:ascii="Times New Roman" w:hAnsi="Times New Roman" w:cs="Times New Roman"/>
          <w:sz w:val="24"/>
          <w:szCs w:val="24"/>
        </w:rPr>
        <w:t xml:space="preserve"> </w:t>
      </w:r>
      <w:r w:rsidR="00C43741">
        <w:rPr>
          <w:rFonts w:ascii="Times New Roman" w:hAnsi="Times New Roman" w:cs="Times New Roman"/>
          <w:sz w:val="24"/>
          <w:szCs w:val="24"/>
        </w:rPr>
        <w:t>what they possess</w:t>
      </w:r>
      <w:r w:rsidR="00E81F38">
        <w:rPr>
          <w:rFonts w:ascii="Times New Roman" w:hAnsi="Times New Roman" w:cs="Times New Roman"/>
          <w:sz w:val="24"/>
          <w:szCs w:val="24"/>
        </w:rPr>
        <w:t>,</w:t>
      </w:r>
      <w:r w:rsidR="00714381">
        <w:rPr>
          <w:rFonts w:ascii="Times New Roman" w:hAnsi="Times New Roman" w:cs="Times New Roman"/>
          <w:sz w:val="24"/>
          <w:szCs w:val="24"/>
        </w:rPr>
        <w:t xml:space="preserve"> then</w:t>
      </w:r>
      <w:r w:rsidR="00E81F38">
        <w:rPr>
          <w:rFonts w:ascii="Times New Roman" w:hAnsi="Times New Roman" w:cs="Times New Roman"/>
          <w:sz w:val="24"/>
          <w:szCs w:val="24"/>
        </w:rPr>
        <w:t xml:space="preserve"> there will be a tendency </w:t>
      </w:r>
      <w:r w:rsidR="00D07308">
        <w:rPr>
          <w:rFonts w:ascii="Times New Roman" w:hAnsi="Times New Roman" w:cs="Times New Roman"/>
          <w:sz w:val="24"/>
          <w:szCs w:val="24"/>
        </w:rPr>
        <w:t xml:space="preserve">for </w:t>
      </w:r>
      <w:r w:rsidR="009055A8">
        <w:rPr>
          <w:rFonts w:ascii="Times New Roman" w:hAnsi="Times New Roman" w:cs="Times New Roman"/>
          <w:sz w:val="24"/>
          <w:szCs w:val="24"/>
        </w:rPr>
        <w:t>them</w:t>
      </w:r>
      <w:r w:rsidR="00E81F38">
        <w:rPr>
          <w:rFonts w:ascii="Times New Roman" w:hAnsi="Times New Roman" w:cs="Times New Roman"/>
          <w:sz w:val="24"/>
          <w:szCs w:val="24"/>
        </w:rPr>
        <w:t xml:space="preserve"> </w:t>
      </w:r>
      <w:r w:rsidR="00A6593E">
        <w:rPr>
          <w:rFonts w:ascii="Times New Roman" w:hAnsi="Times New Roman" w:cs="Times New Roman"/>
          <w:sz w:val="24"/>
          <w:szCs w:val="24"/>
        </w:rPr>
        <w:t xml:space="preserve">to </w:t>
      </w:r>
      <w:r w:rsidR="00613C73">
        <w:rPr>
          <w:rFonts w:ascii="Times New Roman" w:hAnsi="Times New Roman" w:cs="Times New Roman"/>
          <w:sz w:val="24"/>
          <w:szCs w:val="24"/>
        </w:rPr>
        <w:t xml:space="preserve">lower levels </w:t>
      </w:r>
      <w:r w:rsidR="009055A8">
        <w:rPr>
          <w:rFonts w:ascii="Times New Roman" w:hAnsi="Times New Roman" w:cs="Times New Roman"/>
          <w:sz w:val="24"/>
          <w:szCs w:val="24"/>
        </w:rPr>
        <w:t>and</w:t>
      </w:r>
      <w:r w:rsidR="00613C73">
        <w:rPr>
          <w:rFonts w:ascii="Times New Roman" w:hAnsi="Times New Roman" w:cs="Times New Roman"/>
          <w:sz w:val="24"/>
          <w:szCs w:val="24"/>
        </w:rPr>
        <w:t xml:space="preserve"> </w:t>
      </w:r>
      <w:r w:rsidR="00CB409E">
        <w:rPr>
          <w:rFonts w:ascii="Times New Roman" w:hAnsi="Times New Roman" w:cs="Times New Roman"/>
          <w:sz w:val="24"/>
          <w:szCs w:val="24"/>
        </w:rPr>
        <w:t>less sophisticated</w:t>
      </w:r>
      <w:r w:rsidR="00613C73">
        <w:rPr>
          <w:rFonts w:ascii="Times New Roman" w:hAnsi="Times New Roman" w:cs="Times New Roman"/>
          <w:sz w:val="24"/>
          <w:szCs w:val="24"/>
        </w:rPr>
        <w:t xml:space="preserve"> cognitive mechanisms. </w:t>
      </w:r>
    </w:p>
    <w:p w14:paraId="404EF233" w14:textId="77777777" w:rsidR="00ED7C6E" w:rsidRDefault="00613C73" w:rsidP="003301B0">
      <w:pPr>
        <w:spacing w:line="480" w:lineRule="auto"/>
        <w:contextualSpacing/>
        <w:rPr>
          <w:rFonts w:ascii="Times New Roman" w:hAnsi="Times New Roman" w:cs="Times New Roman"/>
          <w:sz w:val="24"/>
          <w:szCs w:val="24"/>
        </w:rPr>
      </w:pPr>
      <w:r>
        <w:rPr>
          <w:rFonts w:ascii="Times New Roman" w:hAnsi="Times New Roman" w:cs="Times New Roman"/>
          <w:sz w:val="24"/>
          <w:szCs w:val="24"/>
        </w:rPr>
        <w:t>Thus, i</w:t>
      </w:r>
      <w:r w:rsidR="00AB0248">
        <w:rPr>
          <w:rFonts w:ascii="Times New Roman" w:hAnsi="Times New Roman" w:cs="Times New Roman"/>
          <w:sz w:val="24"/>
          <w:szCs w:val="24"/>
        </w:rPr>
        <w:t>f participants’ BB performance adheres to the predictions of the traditional RW model in a</w:t>
      </w:r>
      <w:r w:rsidR="009C56B2">
        <w:rPr>
          <w:rFonts w:ascii="Times New Roman" w:hAnsi="Times New Roman" w:cs="Times New Roman"/>
          <w:sz w:val="24"/>
          <w:szCs w:val="24"/>
        </w:rPr>
        <w:t xml:space="preserve"> multiple-candidate-cause</w:t>
      </w:r>
      <w:r w:rsidR="00AB0248">
        <w:rPr>
          <w:rFonts w:ascii="Times New Roman" w:hAnsi="Times New Roman" w:cs="Times New Roman"/>
          <w:sz w:val="24"/>
          <w:szCs w:val="24"/>
        </w:rPr>
        <w:t xml:space="preserve"> setting</w:t>
      </w:r>
      <w:r w:rsidR="00B90C9A">
        <w:rPr>
          <w:rFonts w:ascii="Times New Roman" w:hAnsi="Times New Roman" w:cs="Times New Roman"/>
          <w:sz w:val="24"/>
          <w:szCs w:val="24"/>
        </w:rPr>
        <w:t>—which</w:t>
      </w:r>
      <w:r w:rsidR="0015568B">
        <w:rPr>
          <w:rFonts w:ascii="Times New Roman" w:hAnsi="Times New Roman" w:cs="Times New Roman"/>
          <w:sz w:val="24"/>
          <w:szCs w:val="24"/>
        </w:rPr>
        <w:t>, here,</w:t>
      </w:r>
      <w:r w:rsidR="00B90C9A">
        <w:rPr>
          <w:rFonts w:ascii="Times New Roman" w:hAnsi="Times New Roman" w:cs="Times New Roman"/>
          <w:sz w:val="24"/>
          <w:szCs w:val="24"/>
        </w:rPr>
        <w:t xml:space="preserve"> would be in evidence if participants treated B equivalently across the BB experimental and control conditions</w:t>
      </w:r>
      <w:r w:rsidR="001343A1">
        <w:rPr>
          <w:rFonts w:ascii="Times New Roman" w:hAnsi="Times New Roman" w:cs="Times New Roman"/>
          <w:sz w:val="24"/>
          <w:szCs w:val="24"/>
        </w:rPr>
        <w:t xml:space="preserve"> regardless of the number of objects shown during the elemental phase</w:t>
      </w:r>
      <w:r w:rsidR="00B90C9A">
        <w:rPr>
          <w:rFonts w:ascii="Times New Roman" w:hAnsi="Times New Roman" w:cs="Times New Roman"/>
          <w:sz w:val="24"/>
          <w:szCs w:val="24"/>
        </w:rPr>
        <w:t>—</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 xml:space="preserve">would suggest that </w:t>
      </w:r>
      <w:r w:rsidR="008A7BF5">
        <w:rPr>
          <w:rFonts w:ascii="Times New Roman" w:hAnsi="Times New Roman" w:cs="Times New Roman"/>
          <w:sz w:val="24"/>
          <w:szCs w:val="24"/>
        </w:rPr>
        <w:t xml:space="preserve">it </w:t>
      </w:r>
      <w:r w:rsidR="00DB4937">
        <w:rPr>
          <w:rFonts w:ascii="Times New Roman" w:hAnsi="Times New Roman" w:cs="Times New Roman"/>
          <w:sz w:val="24"/>
          <w:szCs w:val="24"/>
        </w:rPr>
        <w:t xml:space="preserve">may have been </w:t>
      </w:r>
      <w:r w:rsidR="008A7BF5">
        <w:rPr>
          <w:rFonts w:ascii="Times New Roman" w:hAnsi="Times New Roman" w:cs="Times New Roman"/>
          <w:sz w:val="24"/>
          <w:szCs w:val="24"/>
        </w:rPr>
        <w:t xml:space="preserve">premature to conclude that </w:t>
      </w:r>
      <w:r w:rsidR="000F4519">
        <w:rPr>
          <w:rFonts w:ascii="Times New Roman" w:hAnsi="Times New Roman" w:cs="Times New Roman"/>
          <w:sz w:val="24"/>
          <w:szCs w:val="24"/>
        </w:rPr>
        <w:t>the traditional RW model</w:t>
      </w:r>
      <w:r w:rsidR="000C43B4">
        <w:rPr>
          <w:rFonts w:ascii="Times New Roman" w:hAnsi="Times New Roman" w:cs="Times New Roman"/>
          <w:sz w:val="24"/>
          <w:szCs w:val="24"/>
        </w:rPr>
        <w:t xml:space="preserve"> is</w:t>
      </w:r>
      <w:r w:rsidR="008A7BF5">
        <w:rPr>
          <w:rFonts w:ascii="Times New Roman" w:hAnsi="Times New Roman" w:cs="Times New Roman"/>
          <w:sz w:val="24"/>
          <w:szCs w:val="24"/>
        </w:rPr>
        <w:t xml:space="preserve"> an inadequate model of </w:t>
      </w:r>
      <w:r w:rsidR="004B280C">
        <w:rPr>
          <w:rFonts w:ascii="Times New Roman" w:hAnsi="Times New Roman" w:cs="Times New Roman"/>
          <w:sz w:val="24"/>
          <w:szCs w:val="24"/>
        </w:rPr>
        <w:t>human causal reasoning</w:t>
      </w:r>
      <w:r w:rsidR="000C43B4">
        <w:rPr>
          <w:rFonts w:ascii="Times New Roman" w:hAnsi="Times New Roman" w:cs="Times New Roman"/>
          <w:sz w:val="24"/>
          <w:szCs w:val="24"/>
        </w:rPr>
        <w:t>.</w:t>
      </w:r>
      <w:r w:rsidR="000F4519">
        <w:rPr>
          <w:rFonts w:ascii="Times New Roman" w:hAnsi="Times New Roman" w:cs="Times New Roman"/>
          <w:sz w:val="24"/>
          <w:szCs w:val="24"/>
        </w:rPr>
        <w:t xml:space="preserve"> </w:t>
      </w:r>
      <w:r w:rsidR="00F01CE0">
        <w:rPr>
          <w:rFonts w:ascii="Times New Roman" w:hAnsi="Times New Roman" w:cs="Times New Roman"/>
          <w:sz w:val="24"/>
          <w:szCs w:val="24"/>
        </w:rPr>
        <w:t xml:space="preserve">This would also support the contention that there is a tendency for children to use simpler cognitive mechanisms and processes to reason about causal events when their information-processing abilities are stretched. </w:t>
      </w:r>
      <w:r w:rsidR="00724B77">
        <w:rPr>
          <w:rFonts w:ascii="Times New Roman" w:hAnsi="Times New Roman" w:cs="Times New Roman"/>
          <w:sz w:val="24"/>
          <w:szCs w:val="24"/>
        </w:rPr>
        <w:t xml:space="preserve">Thus, </w:t>
      </w:r>
      <w:r w:rsidR="00DF012F">
        <w:rPr>
          <w:rFonts w:ascii="Times New Roman" w:hAnsi="Times New Roman" w:cs="Times New Roman"/>
          <w:sz w:val="24"/>
          <w:szCs w:val="24"/>
        </w:rPr>
        <w:t xml:space="preserve">by </w:t>
      </w:r>
      <w:r w:rsidR="00724B77">
        <w:rPr>
          <w:rFonts w:ascii="Times New Roman" w:hAnsi="Times New Roman" w:cs="Times New Roman"/>
          <w:sz w:val="24"/>
          <w:szCs w:val="24"/>
        </w:rPr>
        <w:t>understanding whether participants engage in BB reasoning</w:t>
      </w:r>
      <w:r w:rsidR="00962B1B">
        <w:rPr>
          <w:rFonts w:ascii="Times New Roman" w:hAnsi="Times New Roman" w:cs="Times New Roman"/>
          <w:sz w:val="24"/>
          <w:szCs w:val="24"/>
        </w:rPr>
        <w:t xml:space="preserve"> in</w:t>
      </w:r>
      <w:r w:rsidR="00DF012F">
        <w:rPr>
          <w:rFonts w:ascii="Times New Roman" w:hAnsi="Times New Roman" w:cs="Times New Roman"/>
          <w:sz w:val="24"/>
          <w:szCs w:val="24"/>
        </w:rPr>
        <w:t xml:space="preserve"> </w:t>
      </w:r>
      <w:r w:rsidR="00962B1B">
        <w:rPr>
          <w:rFonts w:ascii="Times New Roman" w:hAnsi="Times New Roman" w:cs="Times New Roman"/>
          <w:sz w:val="24"/>
          <w:szCs w:val="24"/>
        </w:rPr>
        <w:t>a multiple-candidate-cause setting</w:t>
      </w:r>
      <w:r w:rsidR="00DF012F">
        <w:rPr>
          <w:rFonts w:ascii="Times New Roman" w:hAnsi="Times New Roman" w:cs="Times New Roman"/>
          <w:sz w:val="24"/>
          <w:szCs w:val="24"/>
        </w:rPr>
        <w:t xml:space="preserve">, we can gain </w:t>
      </w:r>
      <w:r w:rsidR="008632BC">
        <w:rPr>
          <w:rFonts w:ascii="Times New Roman" w:hAnsi="Times New Roman" w:cs="Times New Roman"/>
          <w:sz w:val="24"/>
          <w:szCs w:val="24"/>
        </w:rPr>
        <w:t xml:space="preserve">greater </w:t>
      </w:r>
      <w:r w:rsidR="00DF012F">
        <w:rPr>
          <w:rFonts w:ascii="Times New Roman" w:hAnsi="Times New Roman" w:cs="Times New Roman"/>
          <w:sz w:val="24"/>
          <w:szCs w:val="24"/>
        </w:rPr>
        <w:t xml:space="preserve">insight into </w:t>
      </w:r>
      <w:r w:rsidR="008632BC">
        <w:rPr>
          <w:rFonts w:ascii="Times New Roman" w:hAnsi="Times New Roman" w:cs="Times New Roman"/>
          <w:i/>
          <w:iCs/>
          <w:sz w:val="24"/>
          <w:szCs w:val="24"/>
        </w:rPr>
        <w:t xml:space="preserve">how </w:t>
      </w:r>
      <w:r w:rsidR="008632BC">
        <w:rPr>
          <w:rFonts w:ascii="Times New Roman" w:hAnsi="Times New Roman" w:cs="Times New Roman"/>
          <w:sz w:val="24"/>
          <w:szCs w:val="24"/>
        </w:rPr>
        <w:t>children reason about causal events</w:t>
      </w:r>
      <w:r w:rsidR="00181330">
        <w:rPr>
          <w:rFonts w:ascii="Times New Roman" w:hAnsi="Times New Roman" w:cs="Times New Roman"/>
          <w:sz w:val="24"/>
          <w:szCs w:val="24"/>
        </w:rPr>
        <w:t xml:space="preserve"> and under what conditions they use one kind of cognitive mechanism </w:t>
      </w:r>
      <w:r w:rsidR="0050018F">
        <w:rPr>
          <w:rFonts w:ascii="Times New Roman" w:hAnsi="Times New Roman" w:cs="Times New Roman"/>
          <w:sz w:val="24"/>
          <w:szCs w:val="24"/>
        </w:rPr>
        <w:t>in lieu of</w:t>
      </w:r>
      <w:r w:rsidR="00181330">
        <w:rPr>
          <w:rFonts w:ascii="Times New Roman" w:hAnsi="Times New Roman" w:cs="Times New Roman"/>
          <w:sz w:val="24"/>
          <w:szCs w:val="24"/>
        </w:rPr>
        <w:t xml:space="preserve"> another</w:t>
      </w:r>
      <w:r w:rsidR="008632BC">
        <w:rPr>
          <w:rFonts w:ascii="Times New Roman" w:hAnsi="Times New Roman" w:cs="Times New Roman"/>
          <w:sz w:val="24"/>
          <w:szCs w:val="24"/>
        </w:rPr>
        <w:t xml:space="preserve">. </w:t>
      </w:r>
    </w:p>
    <w:p w14:paraId="18F4A648" w14:textId="0DA2F99F"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77777777" w:rsidR="00E408B0" w:rsidRDefault="00724B77" w:rsidP="007F351A">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The present investigation</w:t>
      </w:r>
      <w:r w:rsidR="00E922F8">
        <w:rPr>
          <w:rFonts w:ascii="Times New Roman" w:hAnsi="Times New Roman" w:cs="Times New Roman"/>
          <w:sz w:val="24"/>
          <w:szCs w:val="24"/>
        </w:rPr>
        <w:t xml:space="preserve"> had </w:t>
      </w:r>
      <w:r w:rsidR="0038013A">
        <w:rPr>
          <w:rFonts w:ascii="Times New Roman" w:hAnsi="Times New Roman" w:cs="Times New Roman"/>
          <w:sz w:val="24"/>
          <w:szCs w:val="24"/>
        </w:rPr>
        <w:t xml:space="preserve">five broad </w:t>
      </w:r>
      <w:r w:rsidR="00B25951">
        <w:rPr>
          <w:rFonts w:ascii="Times New Roman" w:hAnsi="Times New Roman" w:cs="Times New Roman"/>
          <w:sz w:val="24"/>
          <w:szCs w:val="24"/>
        </w:rPr>
        <w:t>goals</w:t>
      </w:r>
      <w:r w:rsidR="00E922F8">
        <w:rPr>
          <w:rFonts w:ascii="Times New Roman" w:hAnsi="Times New Roman" w:cs="Times New Roman"/>
          <w:sz w:val="24"/>
          <w:szCs w:val="24"/>
        </w:rPr>
        <w:t xml:space="preserve">. </w:t>
      </w:r>
      <w:r w:rsidR="00D82685">
        <w:rPr>
          <w:rFonts w:ascii="Times New Roman" w:hAnsi="Times New Roman" w:cs="Times New Roman"/>
          <w:sz w:val="24"/>
          <w:szCs w:val="24"/>
        </w:rPr>
        <w:t>The first goal of the experiments presented here was to</w:t>
      </w:r>
      <w:r w:rsidR="00E922F8">
        <w:rPr>
          <w:rFonts w:ascii="Times New Roman" w:hAnsi="Times New Roman" w:cs="Times New Roman"/>
          <w:sz w:val="24"/>
          <w:szCs w:val="24"/>
        </w:rPr>
        <w:t xml:space="preserve"> determine whether 4-, 5-, and 6-year-olds could engage in BB reasoning</w:t>
      </w:r>
      <w:r w:rsidR="00D82685">
        <w:rPr>
          <w:rFonts w:ascii="Times New Roman" w:hAnsi="Times New Roman" w:cs="Times New Roman"/>
          <w:sz w:val="24"/>
          <w:szCs w:val="24"/>
        </w:rPr>
        <w:t xml:space="preserve"> when asked to reason about three</w:t>
      </w:r>
      <w:r w:rsidR="00773281">
        <w:rPr>
          <w:rFonts w:ascii="Times New Roman" w:hAnsi="Times New Roman" w:cs="Times New Roman"/>
          <w:sz w:val="24"/>
          <w:szCs w:val="24"/>
        </w:rPr>
        <w:t xml:space="preserve"> objects</w:t>
      </w:r>
      <w:r w:rsidR="00D82685">
        <w:rPr>
          <w:rFonts w:ascii="Times New Roman" w:hAnsi="Times New Roman" w:cs="Times New Roman"/>
          <w:sz w:val="24"/>
          <w:szCs w:val="24"/>
        </w:rPr>
        <w:t xml:space="preserve"> (Experiments 1 and 2) and </w:t>
      </w:r>
      <w:r w:rsidR="00773281">
        <w:rPr>
          <w:rFonts w:ascii="Times New Roman" w:hAnsi="Times New Roman" w:cs="Times New Roman"/>
          <w:sz w:val="24"/>
          <w:szCs w:val="24"/>
        </w:rPr>
        <w:t xml:space="preserve">when the elemental phase </w:t>
      </w:r>
      <w:r w:rsidR="00773281">
        <w:rPr>
          <w:rFonts w:ascii="Times New Roman" w:hAnsi="Times New Roman" w:cs="Times New Roman"/>
          <w:sz w:val="24"/>
          <w:szCs w:val="24"/>
        </w:rPr>
        <w:lastRenderedPageBreak/>
        <w:t xml:space="preserve">consists of two rather than one objects. The second goal was to determine whether participants show evidence of BB reasoning when it is operationally defined as </w:t>
      </w:r>
      <w:r w:rsidR="00D82685">
        <w:rPr>
          <w:rFonts w:ascii="Times New Roman" w:hAnsi="Times New Roman" w:cs="Times New Roman"/>
          <w:sz w:val="24"/>
          <w:szCs w:val="24"/>
        </w:rPr>
        <w:t>greater treatment of object B in the BB control condition compared to the BB experimental condition.</w:t>
      </w:r>
      <w:r w:rsidR="00773281">
        <w:rPr>
          <w:rFonts w:ascii="Times New Roman" w:hAnsi="Times New Roman" w:cs="Times New Roman"/>
          <w:sz w:val="24"/>
          <w:szCs w:val="24"/>
        </w:rPr>
        <w:t xml:space="preserve"> The third goal was to gain greater insight into how—that is, </w:t>
      </w:r>
      <w:r w:rsidR="00E335C5">
        <w:rPr>
          <w:rFonts w:ascii="Times New Roman" w:hAnsi="Times New Roman" w:cs="Times New Roman"/>
          <w:sz w:val="24"/>
          <w:szCs w:val="24"/>
        </w:rPr>
        <w:t>by what cognitive mechanism</w:t>
      </w:r>
      <w:r w:rsidR="00773281">
        <w:rPr>
          <w:rFonts w:ascii="Times New Roman" w:hAnsi="Times New Roman" w:cs="Times New Roman"/>
          <w:sz w:val="24"/>
          <w:szCs w:val="24"/>
        </w:rPr>
        <w:t>—children reasoned about the present events.</w:t>
      </w:r>
      <w:r w:rsidR="00D82685">
        <w:rPr>
          <w:rFonts w:ascii="Times New Roman" w:hAnsi="Times New Roman" w:cs="Times New Roman"/>
          <w:sz w:val="24"/>
          <w:szCs w:val="24"/>
        </w:rPr>
        <w:t xml:space="preserve"> </w:t>
      </w:r>
      <w:r w:rsidR="00DB3642">
        <w:rPr>
          <w:rFonts w:ascii="Times New Roman" w:hAnsi="Times New Roman" w:cs="Times New Roman"/>
          <w:sz w:val="24"/>
          <w:szCs w:val="24"/>
        </w:rPr>
        <w:t>The fourth goal was to determine whether BB reasoning depends on whether one or two objects are shown during the elemental phase in the BB condition. Traditionally, the elemental phase</w:t>
      </w:r>
      <w:r w:rsidR="00751DCD">
        <w:rPr>
          <w:rFonts w:ascii="Times New Roman" w:hAnsi="Times New Roman" w:cs="Times New Roman"/>
          <w:sz w:val="24"/>
          <w:szCs w:val="24"/>
        </w:rPr>
        <w:t xml:space="preserve"> in the BB condition</w:t>
      </w:r>
      <w:r w:rsidR="00DB3642">
        <w:rPr>
          <w:rFonts w:ascii="Times New Roman" w:hAnsi="Times New Roman" w:cs="Times New Roman"/>
          <w:sz w:val="24"/>
          <w:szCs w:val="24"/>
        </w:rPr>
        <w:t xml:space="preserve"> has consisted of only a single object (i.e., object A)</w:t>
      </w:r>
      <w:r w:rsidR="00B63430">
        <w:rPr>
          <w:rFonts w:ascii="Times New Roman" w:hAnsi="Times New Roman" w:cs="Times New Roman"/>
          <w:sz w:val="24"/>
          <w:szCs w:val="24"/>
        </w:rPr>
        <w:t xml:space="preserve">. This means that it remains to be seen </w:t>
      </w:r>
      <w:r w:rsidR="00DB3642">
        <w:rPr>
          <w:rFonts w:ascii="Times New Roman" w:hAnsi="Times New Roman" w:cs="Times New Roman"/>
          <w:sz w:val="24"/>
          <w:szCs w:val="24"/>
        </w:rPr>
        <w:t>whether</w:t>
      </w:r>
      <w:r w:rsidR="004C7C01">
        <w:rPr>
          <w:rFonts w:ascii="Times New Roman" w:hAnsi="Times New Roman" w:cs="Times New Roman"/>
          <w:sz w:val="24"/>
          <w:szCs w:val="24"/>
        </w:rPr>
        <w:t xml:space="preserve"> the BB effect is greater</w:t>
      </w:r>
      <w:r w:rsidR="00DB3642">
        <w:rPr>
          <w:rFonts w:ascii="Times New Roman" w:hAnsi="Times New Roman" w:cs="Times New Roman"/>
          <w:sz w:val="24"/>
          <w:szCs w:val="24"/>
        </w:rPr>
        <w:t xml:space="preserve"> </w:t>
      </w:r>
      <w:r w:rsidR="004C7C01">
        <w:rPr>
          <w:rFonts w:ascii="Times New Roman" w:hAnsi="Times New Roman" w:cs="Times New Roman"/>
          <w:sz w:val="24"/>
          <w:szCs w:val="24"/>
        </w:rPr>
        <w:t>for</w:t>
      </w:r>
      <w:r w:rsidR="00DB3642">
        <w:rPr>
          <w:rFonts w:ascii="Times New Roman" w:hAnsi="Times New Roman" w:cs="Times New Roman"/>
          <w:sz w:val="24"/>
          <w:szCs w:val="24"/>
        </w:rPr>
        <w:t xml:space="preserve"> object C (the object that is not shown when A and B are placed on the machine</w:t>
      </w:r>
      <w:r w:rsidR="00B47079">
        <w:rPr>
          <w:rFonts w:ascii="Times New Roman" w:hAnsi="Times New Roman" w:cs="Times New Roman"/>
          <w:sz w:val="24"/>
          <w:szCs w:val="24"/>
        </w:rPr>
        <w:t>; object C is analogous to object B in the BB condition when two objects are used</w:t>
      </w:r>
      <w:r w:rsidR="00DB3642">
        <w:rPr>
          <w:rFonts w:ascii="Times New Roman" w:hAnsi="Times New Roman" w:cs="Times New Roman"/>
          <w:sz w:val="24"/>
          <w:szCs w:val="24"/>
        </w:rPr>
        <w:t>)</w:t>
      </w:r>
      <w:r w:rsidR="00011603">
        <w:rPr>
          <w:rFonts w:ascii="Times New Roman" w:hAnsi="Times New Roman" w:cs="Times New Roman"/>
          <w:sz w:val="24"/>
          <w:szCs w:val="24"/>
        </w:rPr>
        <w:t xml:space="preserve"> when one object is shown during the elemental phase</w:t>
      </w:r>
      <w:r w:rsidR="004C7C01">
        <w:rPr>
          <w:rFonts w:ascii="Times New Roman" w:hAnsi="Times New Roman" w:cs="Times New Roman"/>
          <w:sz w:val="24"/>
          <w:szCs w:val="24"/>
        </w:rPr>
        <w:t xml:space="preserve"> (i.e., object A)</w:t>
      </w:r>
      <w:r w:rsidR="00011603">
        <w:rPr>
          <w:rFonts w:ascii="Times New Roman" w:hAnsi="Times New Roman" w:cs="Times New Roman"/>
          <w:sz w:val="24"/>
          <w:szCs w:val="24"/>
        </w:rPr>
        <w:t xml:space="preserve"> compared to when two objects </w:t>
      </w:r>
      <w:r w:rsidR="004C7C01">
        <w:rPr>
          <w:rFonts w:ascii="Times New Roman" w:hAnsi="Times New Roman" w:cs="Times New Roman"/>
          <w:sz w:val="24"/>
          <w:szCs w:val="24"/>
        </w:rPr>
        <w:t>are shown (i.e., objects A and B)</w:t>
      </w:r>
      <w:r w:rsidR="00011603">
        <w:rPr>
          <w:rFonts w:ascii="Times New Roman" w:hAnsi="Times New Roman" w:cs="Times New Roman"/>
          <w:sz w:val="24"/>
          <w:szCs w:val="24"/>
        </w:rPr>
        <w:t>.</w:t>
      </w:r>
      <w:r w:rsidR="008D2045">
        <w:rPr>
          <w:rFonts w:ascii="Times New Roman" w:hAnsi="Times New Roman" w:cs="Times New Roman"/>
          <w:sz w:val="24"/>
          <w:szCs w:val="24"/>
        </w:rPr>
        <w:t xml:space="preserve"> Finally, </w:t>
      </w:r>
      <w:r w:rsidR="00B25951">
        <w:rPr>
          <w:rFonts w:ascii="Times New Roman" w:hAnsi="Times New Roman" w:cs="Times New Roman"/>
          <w:sz w:val="24"/>
          <w:szCs w:val="24"/>
        </w:rPr>
        <w:t>because BB reasoning in previous research</w:t>
      </w:r>
      <w:r w:rsidR="003221B4">
        <w:rPr>
          <w:rFonts w:ascii="Times New Roman" w:hAnsi="Times New Roman" w:cs="Times New Roman"/>
          <w:sz w:val="24"/>
          <w:szCs w:val="24"/>
        </w:rPr>
        <w:t xml:space="preserve"> </w:t>
      </w:r>
      <w:r w:rsidR="00B25951">
        <w:rPr>
          <w:rFonts w:ascii="Times New Roman" w:hAnsi="Times New Roman" w:cs="Times New Roman"/>
          <w:sz w:val="24"/>
          <w:szCs w:val="24"/>
        </w:rPr>
        <w:t>was</w:t>
      </w:r>
      <w:r w:rsidR="003221B4">
        <w:rPr>
          <w:rFonts w:ascii="Times New Roman" w:hAnsi="Times New Roman" w:cs="Times New Roman"/>
          <w:sz w:val="24"/>
          <w:szCs w:val="24"/>
        </w:rPr>
        <w:t xml:space="preserve"> </w:t>
      </w:r>
      <w:r w:rsidR="008D2045">
        <w:rPr>
          <w:rFonts w:ascii="Times New Roman" w:hAnsi="Times New Roman" w:cs="Times New Roman"/>
          <w:sz w:val="24"/>
          <w:szCs w:val="24"/>
        </w:rPr>
        <w:t>operational</w:t>
      </w:r>
      <w:r w:rsidR="0038013A">
        <w:rPr>
          <w:rFonts w:ascii="Times New Roman" w:hAnsi="Times New Roman" w:cs="Times New Roman"/>
          <w:sz w:val="24"/>
          <w:szCs w:val="24"/>
        </w:rPr>
        <w:t>ly defined</w:t>
      </w:r>
      <w:r w:rsidR="003221B4">
        <w:rPr>
          <w:rFonts w:ascii="Times New Roman" w:hAnsi="Times New Roman" w:cs="Times New Roman"/>
          <w:sz w:val="24"/>
          <w:szCs w:val="24"/>
        </w:rPr>
        <w:t xml:space="preserve"> </w:t>
      </w:r>
      <w:r w:rsidR="0038013A">
        <w:rPr>
          <w:rFonts w:ascii="Times New Roman" w:hAnsi="Times New Roman" w:cs="Times New Roman"/>
          <w:sz w:val="24"/>
          <w:szCs w:val="24"/>
        </w:rPr>
        <w:t>as greater treatment of object B in the BB condition compared to the ISO condition</w:t>
      </w:r>
      <w:r w:rsidR="003221B4">
        <w:rPr>
          <w:rFonts w:ascii="Times New Roman" w:hAnsi="Times New Roman" w:cs="Times New Roman"/>
          <w:sz w:val="24"/>
          <w:szCs w:val="24"/>
        </w:rPr>
        <w:t xml:space="preserve">, </w:t>
      </w:r>
      <w:r w:rsidR="00A44AA0">
        <w:rPr>
          <w:rFonts w:ascii="Times New Roman" w:hAnsi="Times New Roman" w:cs="Times New Roman"/>
          <w:sz w:val="24"/>
          <w:szCs w:val="24"/>
        </w:rPr>
        <w:t xml:space="preserve">here </w:t>
      </w:r>
      <w:r w:rsidR="003221B4">
        <w:rPr>
          <w:rFonts w:ascii="Times New Roman" w:hAnsi="Times New Roman" w:cs="Times New Roman"/>
          <w:sz w:val="24"/>
          <w:szCs w:val="24"/>
        </w:rPr>
        <w:t xml:space="preserve">participants also experienced the ISO condition. </w:t>
      </w:r>
      <w:r w:rsidR="00003D70">
        <w:rPr>
          <w:rFonts w:ascii="Times New Roman" w:hAnsi="Times New Roman" w:cs="Times New Roman"/>
          <w:sz w:val="24"/>
          <w:szCs w:val="24"/>
        </w:rPr>
        <w:t xml:space="preserve">It was important to </w:t>
      </w:r>
      <w:r w:rsidR="00B25951">
        <w:rPr>
          <w:rFonts w:ascii="Times New Roman" w:hAnsi="Times New Roman" w:cs="Times New Roman"/>
          <w:sz w:val="24"/>
          <w:szCs w:val="24"/>
        </w:rPr>
        <w:t>demonstrate</w:t>
      </w:r>
      <w:r w:rsidR="00A44AA0">
        <w:rPr>
          <w:rFonts w:ascii="Times New Roman" w:hAnsi="Times New Roman" w:cs="Times New Roman"/>
          <w:sz w:val="24"/>
          <w:szCs w:val="24"/>
        </w:rPr>
        <w:t xml:space="preserve"> that </w:t>
      </w:r>
      <w:r w:rsidR="00C45EFD">
        <w:rPr>
          <w:rFonts w:ascii="Times New Roman" w:hAnsi="Times New Roman" w:cs="Times New Roman"/>
          <w:sz w:val="24"/>
          <w:szCs w:val="24"/>
        </w:rPr>
        <w:t>participants who</w:t>
      </w:r>
      <w:r w:rsidR="00A44AA0">
        <w:rPr>
          <w:rFonts w:ascii="Times New Roman" w:hAnsi="Times New Roman" w:cs="Times New Roman"/>
          <w:sz w:val="24"/>
          <w:szCs w:val="24"/>
        </w:rPr>
        <w:t xml:space="preserve"> failed to show evidence of BB reasoning </w:t>
      </w:r>
      <w:r w:rsidR="00F127E1">
        <w:rPr>
          <w:rFonts w:ascii="Times New Roman" w:hAnsi="Times New Roman" w:cs="Times New Roman"/>
          <w:sz w:val="24"/>
          <w:szCs w:val="24"/>
        </w:rPr>
        <w:t>under the new operationalization of BB reasoning</w:t>
      </w:r>
      <w:r w:rsidR="00C45EFD">
        <w:rPr>
          <w:rFonts w:ascii="Times New Roman" w:hAnsi="Times New Roman" w:cs="Times New Roman"/>
          <w:sz w:val="24"/>
          <w:szCs w:val="24"/>
        </w:rPr>
        <w:t xml:space="preserve"> would nonetheless </w:t>
      </w:r>
      <w:r w:rsidR="0012012B">
        <w:rPr>
          <w:rFonts w:ascii="Times New Roman" w:hAnsi="Times New Roman" w:cs="Times New Roman"/>
          <w:sz w:val="24"/>
          <w:szCs w:val="24"/>
        </w:rPr>
        <w:t xml:space="preserve">show evidence of it </w:t>
      </w:r>
      <w:r w:rsidR="00345491">
        <w:rPr>
          <w:rFonts w:ascii="Times New Roman" w:hAnsi="Times New Roman" w:cs="Times New Roman"/>
          <w:sz w:val="24"/>
          <w:szCs w:val="24"/>
        </w:rPr>
        <w:t>under the old operationalization</w:t>
      </w:r>
      <w:r w:rsidR="0012012B">
        <w:rPr>
          <w:rFonts w:ascii="Times New Roman" w:hAnsi="Times New Roman" w:cs="Times New Roman"/>
          <w:sz w:val="24"/>
          <w:szCs w:val="24"/>
        </w:rPr>
        <w:t xml:space="preserve">. </w:t>
      </w:r>
      <w:r w:rsidR="00345491">
        <w:rPr>
          <w:rFonts w:ascii="Times New Roman" w:hAnsi="Times New Roman" w:cs="Times New Roman"/>
          <w:sz w:val="24"/>
          <w:szCs w:val="24"/>
        </w:rPr>
        <w:t>Failing</w:t>
      </w:r>
      <w:r w:rsidR="00717DCB">
        <w:rPr>
          <w:rFonts w:ascii="Times New Roman" w:hAnsi="Times New Roman" w:cs="Times New Roman"/>
          <w:sz w:val="24"/>
          <w:szCs w:val="24"/>
        </w:rPr>
        <w:t xml:space="preserve"> to</w:t>
      </w:r>
      <w:r w:rsidR="0012012B">
        <w:rPr>
          <w:rFonts w:ascii="Times New Roman" w:hAnsi="Times New Roman" w:cs="Times New Roman"/>
          <w:sz w:val="24"/>
          <w:szCs w:val="24"/>
        </w:rPr>
        <w:t xml:space="preserve"> show BB reasoning </w:t>
      </w:r>
      <w:r w:rsidR="00717DCB">
        <w:rPr>
          <w:rFonts w:ascii="Times New Roman" w:hAnsi="Times New Roman" w:cs="Times New Roman"/>
          <w:sz w:val="24"/>
          <w:szCs w:val="24"/>
        </w:rPr>
        <w:t>under the</w:t>
      </w:r>
      <w:r w:rsidR="0012012B">
        <w:rPr>
          <w:rFonts w:ascii="Times New Roman" w:hAnsi="Times New Roman" w:cs="Times New Roman"/>
          <w:sz w:val="24"/>
          <w:szCs w:val="24"/>
        </w:rPr>
        <w:t xml:space="preserve"> </w:t>
      </w:r>
      <w:r w:rsidR="000B3BEF">
        <w:rPr>
          <w:rFonts w:ascii="Times New Roman" w:hAnsi="Times New Roman" w:cs="Times New Roman"/>
          <w:sz w:val="24"/>
          <w:szCs w:val="24"/>
        </w:rPr>
        <w:t>new</w:t>
      </w:r>
      <w:r w:rsidR="0012012B">
        <w:rPr>
          <w:rFonts w:ascii="Times New Roman" w:hAnsi="Times New Roman" w:cs="Times New Roman"/>
          <w:sz w:val="24"/>
          <w:szCs w:val="24"/>
        </w:rPr>
        <w:t xml:space="preserve"> operationalization of BB </w:t>
      </w:r>
      <w:r w:rsidR="00717DCB">
        <w:rPr>
          <w:rFonts w:ascii="Times New Roman" w:hAnsi="Times New Roman" w:cs="Times New Roman"/>
          <w:sz w:val="24"/>
          <w:szCs w:val="24"/>
        </w:rPr>
        <w:t>a</w:t>
      </w:r>
      <w:r w:rsidR="000B3BEF">
        <w:rPr>
          <w:rFonts w:ascii="Times New Roman" w:hAnsi="Times New Roman" w:cs="Times New Roman"/>
          <w:sz w:val="24"/>
          <w:szCs w:val="24"/>
        </w:rPr>
        <w:t>s well as under the older operationalization of it</w:t>
      </w:r>
      <w:r w:rsidR="00717DCB">
        <w:rPr>
          <w:rFonts w:ascii="Times New Roman" w:hAnsi="Times New Roman" w:cs="Times New Roman"/>
          <w:sz w:val="24"/>
          <w:szCs w:val="24"/>
        </w:rPr>
        <w:t xml:space="preserve"> would </w:t>
      </w:r>
      <w:r w:rsidR="00C8152C">
        <w:rPr>
          <w:rFonts w:ascii="Times New Roman" w:hAnsi="Times New Roman" w:cs="Times New Roman"/>
          <w:sz w:val="24"/>
          <w:szCs w:val="24"/>
        </w:rPr>
        <w:t>suggest that there were</w:t>
      </w:r>
      <w:r w:rsidR="0012012B">
        <w:rPr>
          <w:rFonts w:ascii="Times New Roman" w:hAnsi="Times New Roman" w:cs="Times New Roman"/>
          <w:sz w:val="24"/>
          <w:szCs w:val="24"/>
        </w:rPr>
        <w:t xml:space="preserve"> issues with the study rather than</w:t>
      </w:r>
      <w:r w:rsidR="00C8152C">
        <w:rPr>
          <w:rFonts w:ascii="Times New Roman" w:hAnsi="Times New Roman" w:cs="Times New Roman"/>
          <w:sz w:val="24"/>
          <w:szCs w:val="24"/>
        </w:rPr>
        <w:t xml:space="preserve"> </w:t>
      </w:r>
      <w:r w:rsidR="00D11796">
        <w:rPr>
          <w:rFonts w:ascii="Times New Roman" w:hAnsi="Times New Roman" w:cs="Times New Roman"/>
          <w:sz w:val="24"/>
          <w:szCs w:val="24"/>
        </w:rPr>
        <w:t>indicate a lack of BB reasoning in children</w:t>
      </w:r>
      <w:r w:rsidR="00C8152C">
        <w:rPr>
          <w:rFonts w:ascii="Times New Roman" w:hAnsi="Times New Roman" w:cs="Times New Roman"/>
          <w:sz w:val="24"/>
          <w:szCs w:val="24"/>
        </w:rPr>
        <w:t xml:space="preserve">. </w:t>
      </w:r>
      <w:r w:rsidR="0012012B">
        <w:rPr>
          <w:rFonts w:ascii="Times New Roman" w:hAnsi="Times New Roman" w:cs="Times New Roman"/>
          <w:sz w:val="24"/>
          <w:szCs w:val="24"/>
        </w:rPr>
        <w:t xml:space="preserve"> </w:t>
      </w:r>
    </w:p>
    <w:p w14:paraId="25E2B69B" w14:textId="4BAE6C0B" w:rsidR="00E408B0" w:rsidRDefault="00E408B0"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 1</w:t>
      </w:r>
    </w:p>
    <w:p w14:paraId="4D5321A8" w14:textId="4C625589" w:rsidR="00845313" w:rsidRDefault="00845313"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Experiment 1 assessed </w:t>
      </w:r>
      <w:r w:rsidR="00CF2FB9">
        <w:rPr>
          <w:rFonts w:ascii="Times New Roman" w:hAnsi="Times New Roman" w:cs="Times New Roman"/>
          <w:sz w:val="24"/>
          <w:szCs w:val="24"/>
        </w:rPr>
        <w:t>4-year-old children’s ability to engage in</w:t>
      </w:r>
      <w:r>
        <w:rPr>
          <w:rFonts w:ascii="Times New Roman" w:hAnsi="Times New Roman" w:cs="Times New Roman"/>
          <w:sz w:val="24"/>
          <w:szCs w:val="24"/>
        </w:rPr>
        <w:t xml:space="preserve"> </w:t>
      </w:r>
      <w:r w:rsidR="00CF2FB9">
        <w:rPr>
          <w:rFonts w:ascii="Times New Roman" w:hAnsi="Times New Roman" w:cs="Times New Roman"/>
          <w:sz w:val="24"/>
          <w:szCs w:val="24"/>
        </w:rPr>
        <w:t>BB when asked to reason about three objects</w:t>
      </w:r>
      <w:r>
        <w:rPr>
          <w:rFonts w:ascii="Times New Roman" w:hAnsi="Times New Roman" w:cs="Times New Roman"/>
          <w:sz w:val="24"/>
          <w:szCs w:val="24"/>
        </w:rPr>
        <w:t xml:space="preserve">. Participants were introduced to a computer-animated machine called the “blicket detector” and were told that their task was to determine which objects make the machine activate—and thus represent blickets—and which objects do not make the machine </w:t>
      </w:r>
      <w:r>
        <w:rPr>
          <w:rFonts w:ascii="Times New Roman" w:hAnsi="Times New Roman" w:cs="Times New Roman"/>
          <w:sz w:val="24"/>
          <w:szCs w:val="24"/>
        </w:rPr>
        <w:lastRenderedPageBreak/>
        <w:t xml:space="preserve">activate. Following this brief introduction phase, participants received two backwards-blocking trials and two backwards-blocking control trials and were asked to indicate whether the objects in each trial were blickets. In this experiment, only a single object was shown during the elemental portion of the BB experimental event. </w:t>
      </w:r>
    </w:p>
    <w:p w14:paraId="337EF428" w14:textId="77777777" w:rsidR="009363F8" w:rsidRPr="00861677"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experiments presented here was a computer-animated version of the blicket detector. The device was a white rectangle with a black border that measured 5.99 cm × 23.47 cm. If the device was “on”, the white region of the rectangle became ocean blue. If the device was “off”, the white region remained white. In addition, a maximum of 4 differently colored circles were used, and each circle measured 2.67 cm × 2.67 cm (INCLUDE FIGURE OF MACHINE AND TOYS). The machine was designed such that it activated immediately when a circle that was predetermined to be a blicket contacted it. At the start of any given trial, three (for the BB experimental trials) or four equally spaced (for the BB control trials) circles appeared above the blicket machine. Finally, the videos contained a built-in script, which experimenters were instructed to read to ensure that all participants were given exactly same instructions and received the same text throughout the </w:t>
      </w:r>
      <w:commentRangeStart w:id="0"/>
      <w:r>
        <w:rPr>
          <w:rFonts w:ascii="Times New Roman" w:hAnsi="Times New Roman" w:cs="Times New Roman"/>
          <w:sz w:val="24"/>
          <w:szCs w:val="24"/>
        </w:rPr>
        <w:t>experiment</w:t>
      </w:r>
      <w:commentRangeEnd w:id="0"/>
      <w:r>
        <w:rPr>
          <w:rStyle w:val="CommentReference"/>
        </w:rPr>
        <w:commentReference w:id="0"/>
      </w:r>
      <w:r>
        <w:rPr>
          <w:rFonts w:ascii="Times New Roman" w:hAnsi="Times New Roman" w:cs="Times New Roman"/>
          <w:sz w:val="24"/>
          <w:szCs w:val="24"/>
        </w:rPr>
        <w:t xml:space="preserve"> (INCLUDE FIGURE OF MACHINE AND TOYS)</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 </w:t>
      </w:r>
    </w:p>
    <w:p w14:paraId="28697A80"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tested in a quiet room on </w:t>
      </w:r>
      <w:r>
        <w:rPr>
          <w:rFonts w:ascii="Times New Roman" w:hAnsi="Times New Roman" w:cs="Times New Roman"/>
          <w:sz w:val="24"/>
          <w:szCs w:val="24"/>
        </w:rPr>
        <w:t xml:space="preserve">campus or in quiet rooms in local children’s science museums.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previously 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that were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The pretraining phase began with the triangle (object A) and pentagon (object B), which were located side-by-side and above the machine. Object A then descended until it </w:t>
      </w:r>
      <w:r>
        <w:rPr>
          <w:rFonts w:ascii="Times New Roman" w:hAnsi="Times New Roman" w:cs="Times New Roman"/>
          <w:sz w:val="24"/>
          <w:szCs w:val="24"/>
        </w:rPr>
        <w:lastRenderedPageBreak/>
        <w:t xml:space="preserve">contacted and immediately activated the machine (i.e., the white region changed from white to ocean blue). Object A then ascended until it returned to its starting position above the machine. Object B then descended until it contacted and failed to activate the machine. Object B then returned to its starting position. Finally, both objects descended until they contacted the machine, which immediately activated (ostensibly because object A contacted it). Participants were then asked whether each object was a blicket. This event was identical to the “one-cause” event in Gopnik, Sobel, Schulz, and Glymour (2001) and was included to ensure that participants could reason about blicket objects. </w:t>
      </w:r>
    </w:p>
    <w:p w14:paraId="718D3D6A" w14:textId="77777777"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 xml:space="preserve">the pretraining phase, participants were given four test trials—two BB experimental trials and 2 BB control trials—in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Pr>
          <w:rFonts w:ascii="Times New Roman" w:hAnsi="Times New Roman" w:cs="Times New Roman"/>
          <w:sz w:val="24"/>
          <w:szCs w:val="24"/>
        </w:rPr>
        <w:t>It should be noted that differently colored objects were used across all trials. This meant that no two events overlapped in the colors (for the objects) that were used.</w:t>
      </w:r>
    </w:p>
    <w:p w14:paraId="5279FF32" w14:textId="77777777"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BB experimental 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ascended to their starting positions.  The left- or right-most (counterbalanced) object (i.e., object A) then descended until it contacted and immediately activated the machine. The text, “Look, this one makes the machine go!” then appeared above the objects. This object then returned to its starting position. Children were then asked whether each object was a blicket; that is, the text, “Is this one a blicket?” with a downward-facing arrow then appeared above each object, and participants </w:t>
      </w:r>
      <w:r>
        <w:rPr>
          <w:rFonts w:ascii="Times New Roman" w:hAnsi="Times New Roman" w:cs="Times New Roman"/>
          <w:sz w:val="24"/>
          <w:szCs w:val="24"/>
        </w:rPr>
        <w:lastRenderedPageBreak/>
        <w:t xml:space="preserve">were asked whether each object was a blicket. The first and second BB experimental trials were identical except that different colors were used for the objects.  </w:t>
      </w:r>
    </w:p>
    <w:p w14:paraId="2D400C63"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BB control trials began with four differently colored objects (i.e., objects A, B, C, and D), which were located above the machine. Objects A, B, and C then descended until they contacted and activated the machine. Object D then descended by itself until it contacted and activated the machine. Children were then asked whether each object was a blicket. Note that object A descended with the remaining two objects in the BB experimental trials, whereas object D did not descend with the remaining three objects in the BB control trials. This means that D’s causal status should have no bearing on participants’ treatment of objects A-C. Note also that the BB control trials used the same text as the BB experimental trials. The first and second BB control trials were identical except that different colors were used for the objects.  </w:t>
      </w:r>
    </w:p>
    <w:p w14:paraId="0D280909"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ISO experimental and control conditions were identical to the BB experimental and control conditions except that objects A and D failed to activate the machine in the ISO experimental and control trials, respectively. The schematic for this experiment is shown below in </w:t>
      </w:r>
      <w:r w:rsidRPr="00D359A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2BCA4B23"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del w:id="1" w:author="Benton, Deon" w:date="2023-01-27T08:44:00Z">
              <w:r w:rsidDel="00427D2B">
                <w:rPr>
                  <w:rFonts w:ascii="Times New Roman" w:hAnsi="Times New Roman" w:cs="Times New Roman"/>
                  <w:sz w:val="24"/>
                  <w:szCs w:val="24"/>
                </w:rPr>
                <w:delText>D</w:delText>
              </w:r>
            </w:del>
            <w:r>
              <w:rPr>
                <w:rFonts w:ascii="Times New Roman" w:hAnsi="Times New Roman" w:cs="Times New Roman"/>
                <w:sz w:val="24"/>
                <w:szCs w:val="24"/>
              </w:rPr>
              <w:t>+</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2E3C40F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del w:id="2" w:author="Benton, Deon" w:date="2023-01-27T08:44:00Z">
              <w:r w:rsidDel="00427D2B">
                <w:rPr>
                  <w:rFonts w:ascii="Times New Roman" w:hAnsi="Times New Roman" w:cs="Times New Roman"/>
                  <w:sz w:val="24"/>
                  <w:szCs w:val="24"/>
                </w:rPr>
                <w:delText>D</w:delText>
              </w:r>
            </w:del>
            <w:r>
              <w:rPr>
                <w:rFonts w:ascii="Times New Roman" w:hAnsi="Times New Roman" w:cs="Times New Roman"/>
                <w:sz w:val="24"/>
                <w:szCs w:val="24"/>
              </w:rPr>
              <w:t>+</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3E6D5F6A" w14:textId="77777777" w:rsidR="009363F8" w:rsidRDefault="009363F8" w:rsidP="009363F8">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Pr="00C50EBF">
        <w:rPr>
          <w:rFonts w:ascii="Times New Roman" w:hAnsi="Times New Roman" w:cs="Times New Roman"/>
          <w:b w:val="0"/>
          <w:bCs w:val="0"/>
          <w:color w:val="000000" w:themeColor="text1"/>
        </w:rPr>
        <w:fldChar w:fldCharType="begin"/>
      </w:r>
      <w:r w:rsidRPr="00C50EBF">
        <w:rPr>
          <w:rFonts w:ascii="Times New Roman" w:hAnsi="Times New Roman" w:cs="Times New Roman"/>
          <w:b w:val="0"/>
          <w:bCs w:val="0"/>
          <w:color w:val="000000" w:themeColor="text1"/>
        </w:rPr>
        <w:instrText xml:space="preserve"> SEQ Table \* ARABIC </w:instrText>
      </w:r>
      <w:r w:rsidRPr="00C50EBF">
        <w:rPr>
          <w:rFonts w:ascii="Times New Roman" w:hAnsi="Times New Roman" w:cs="Times New Roman"/>
          <w:b w:val="0"/>
          <w:bCs w:val="0"/>
          <w:color w:val="000000" w:themeColor="text1"/>
        </w:rPr>
        <w:fldChar w:fldCharType="separate"/>
      </w:r>
      <w:r w:rsidRPr="00C50EBF">
        <w:rPr>
          <w:rFonts w:ascii="Times New Roman" w:hAnsi="Times New Roman" w:cs="Times New Roman"/>
          <w:b w:val="0"/>
          <w:bCs w:val="0"/>
          <w:noProof/>
          <w:color w:val="000000" w:themeColor="text1"/>
        </w:rPr>
        <w:t>1</w:t>
      </w:r>
      <w:r w:rsidRPr="00C50EBF">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73784BF9" w14:textId="77777777" w:rsidR="009363F8" w:rsidRDefault="009363F8" w:rsidP="00845313">
      <w:pPr>
        <w:spacing w:line="480" w:lineRule="auto"/>
        <w:ind w:firstLine="720"/>
        <w:contextualSpacing/>
        <w:rPr>
          <w:rFonts w:ascii="Times New Roman" w:hAnsi="Times New Roman" w:cs="Times New Roman"/>
          <w:sz w:val="24"/>
          <w:szCs w:val="24"/>
        </w:rPr>
      </w:pPr>
    </w:p>
    <w:p w14:paraId="0232D691" w14:textId="77777777" w:rsidR="009D6EC2" w:rsidRDefault="009D6EC2" w:rsidP="009D6EC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Results</w:t>
      </w:r>
    </w:p>
    <w:p w14:paraId="7D73D1A3" w14:textId="62E2BFBB" w:rsidR="00845313" w:rsidRDefault="009D6EC2" w:rsidP="00845313">
      <w:pPr>
        <w:spacing w:line="480" w:lineRule="auto"/>
        <w:contextualSpacing/>
        <w:rPr>
          <w:ins w:id="3" w:author="Benton, Deon" w:date="2023-01-26T15:51:00Z"/>
          <w:rFonts w:ascii="Times New Roman" w:hAnsi="Times New Roman" w:cs="Times New Roman"/>
          <w:b/>
          <w:bCs/>
          <w:sz w:val="24"/>
          <w:szCs w:val="24"/>
        </w:rPr>
      </w:pPr>
      <w:r>
        <w:rPr>
          <w:rFonts w:ascii="Times New Roman" w:hAnsi="Times New Roman" w:cs="Times New Roman"/>
          <w:b/>
          <w:bCs/>
          <w:sz w:val="24"/>
          <w:szCs w:val="24"/>
        </w:rPr>
        <w:t>[Add  Exp. 1 results here]</w:t>
      </w:r>
    </w:p>
    <w:p w14:paraId="2FE24BC4" w14:textId="59F39F8D" w:rsidR="00C65512" w:rsidRDefault="00C65512" w:rsidP="00C65512">
      <w:pPr>
        <w:spacing w:line="480" w:lineRule="auto"/>
        <w:contextualSpacing/>
        <w:jc w:val="center"/>
        <w:rPr>
          <w:ins w:id="4" w:author="Benton, Deon" w:date="2023-01-26T15:51:00Z"/>
          <w:rFonts w:ascii="Times New Roman" w:hAnsi="Times New Roman" w:cs="Times New Roman"/>
          <w:b/>
          <w:bCs/>
          <w:sz w:val="24"/>
          <w:szCs w:val="24"/>
        </w:rPr>
      </w:pPr>
      <w:ins w:id="5" w:author="Benton, Deon" w:date="2023-01-26T15:51:00Z">
        <w:r>
          <w:rPr>
            <w:rFonts w:ascii="Times New Roman" w:hAnsi="Times New Roman" w:cs="Times New Roman"/>
            <w:b/>
            <w:bCs/>
            <w:sz w:val="24"/>
            <w:szCs w:val="24"/>
          </w:rPr>
          <w:t>Discussion</w:t>
        </w:r>
      </w:ins>
    </w:p>
    <w:p w14:paraId="723CCE2B" w14:textId="1D3E382B" w:rsidR="00C65512" w:rsidRPr="00E408B0" w:rsidRDefault="00CB13AE" w:rsidP="00C65512">
      <w:pPr>
        <w:spacing w:line="480" w:lineRule="auto"/>
        <w:contextualSpacing/>
        <w:rPr>
          <w:rFonts w:ascii="Times New Roman" w:hAnsi="Times New Roman" w:cs="Times New Roman"/>
          <w:b/>
          <w:bCs/>
          <w:sz w:val="24"/>
          <w:szCs w:val="24"/>
        </w:rPr>
      </w:pPr>
      <w:ins w:id="6" w:author="Benton, Deon" w:date="2023-01-26T17:55:00Z">
        <w:r>
          <w:rPr>
            <w:rFonts w:ascii="Times New Roman" w:hAnsi="Times New Roman" w:cs="Times New Roman"/>
            <w:sz w:val="24"/>
            <w:szCs w:val="24"/>
          </w:rPr>
          <w:t>[INSERT EXPERIMENT 1 DISCUSSION HERE]</w:t>
        </w:r>
      </w:ins>
    </w:p>
    <w:p w14:paraId="22DDC27F" w14:textId="15B0420D" w:rsidR="005F5FAB" w:rsidRDefault="00262DA4" w:rsidP="00E408B0">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9604D9">
        <w:rPr>
          <w:rFonts w:ascii="Times New Roman" w:hAnsi="Times New Roman" w:cs="Times New Roman"/>
          <w:b/>
          <w:sz w:val="24"/>
          <w:szCs w:val="24"/>
        </w:rPr>
        <w:t>2</w:t>
      </w:r>
    </w:p>
    <w:p w14:paraId="307B566F" w14:textId="1AE20DB0" w:rsidR="004A0D58" w:rsidRDefault="00561B93"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Experiment 2 was similar to Experiment 1 except that 5- and 6-year-old children were tested.</w:t>
      </w:r>
    </w:p>
    <w:p w14:paraId="06AFA111" w14:textId="77777777" w:rsidR="00B07901" w:rsidRDefault="00B07901" w:rsidP="007F351A">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t>Method</w:t>
      </w:r>
    </w:p>
    <w:p w14:paraId="1AC2BA42" w14:textId="12F7EEEA" w:rsidR="00B07901" w:rsidRDefault="00B07901" w:rsidP="007F351A">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sidR="001D452C">
        <w:rPr>
          <w:rFonts w:ascii="Times New Roman" w:hAnsi="Times New Roman" w:cs="Times New Roman"/>
          <w:b/>
          <w:sz w:val="24"/>
          <w:szCs w:val="24"/>
        </w:rPr>
        <w:t xml:space="preserve"> </w:t>
      </w:r>
      <w:r w:rsidR="001D452C">
        <w:rPr>
          <w:rFonts w:ascii="Times New Roman" w:hAnsi="Times New Roman" w:cs="Times New Roman"/>
          <w:bCs/>
          <w:sz w:val="24"/>
          <w:szCs w:val="24"/>
        </w:rPr>
        <w:t xml:space="preserve">Participants were X </w:t>
      </w:r>
      <w:r w:rsidR="005D09EB">
        <w:rPr>
          <w:rFonts w:ascii="Times New Roman" w:hAnsi="Times New Roman" w:cs="Times New Roman"/>
          <w:bCs/>
          <w:sz w:val="24"/>
          <w:szCs w:val="24"/>
        </w:rPr>
        <w:t xml:space="preserve">5-year-olds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and X 6-year-olds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w:t>
      </w:r>
      <w:r w:rsidR="008149E9">
        <w:rPr>
          <w:rFonts w:ascii="Times New Roman" w:hAnsi="Times New Roman" w:cs="Times New Roman"/>
          <w:bCs/>
          <w:sz w:val="24"/>
          <w:szCs w:val="24"/>
        </w:rPr>
        <w:t xml:space="preserve">Although most children were from white, middle-class backgrounds, a range of ethnicities that resembled the diversity in the population were represented. </w:t>
      </w:r>
    </w:p>
    <w:p w14:paraId="19C9CB7F" w14:textId="15DD6079" w:rsidR="001E1117" w:rsidRDefault="00861677" w:rsidP="00BB30F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Materials</w:t>
      </w:r>
      <w:r w:rsidR="00885395">
        <w:rPr>
          <w:rFonts w:ascii="Times New Roman" w:hAnsi="Times New Roman" w:cs="Times New Roman"/>
          <w:b/>
          <w:bCs/>
          <w:sz w:val="24"/>
          <w:szCs w:val="24"/>
        </w:rPr>
        <w:t xml:space="preserve"> &amp; Procedure</w:t>
      </w:r>
      <w:r>
        <w:rPr>
          <w:rFonts w:ascii="Times New Roman" w:hAnsi="Times New Roman" w:cs="Times New Roman"/>
          <w:b/>
          <w:bCs/>
          <w:sz w:val="24"/>
          <w:szCs w:val="24"/>
        </w:rPr>
        <w:t xml:space="preserve">. </w:t>
      </w:r>
      <w:r w:rsidR="00885395">
        <w:rPr>
          <w:rFonts w:ascii="Times New Roman" w:hAnsi="Times New Roman" w:cs="Times New Roman"/>
          <w:sz w:val="24"/>
          <w:szCs w:val="24"/>
        </w:rPr>
        <w:t xml:space="preserve">The materials and procedure for Experiment 2 was identical to that for Experiment 1. </w:t>
      </w:r>
    </w:p>
    <w:p w14:paraId="5518969B" w14:textId="77777777" w:rsidR="00B07901" w:rsidRDefault="00B07901" w:rsidP="007F351A">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5A823A4B" w14:textId="71524000" w:rsidR="001B6C60" w:rsidRDefault="00B07901"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 </w:t>
      </w:r>
      <w:r w:rsidR="00E13D20" w:rsidRPr="002B6A11">
        <w:rPr>
          <w:rFonts w:ascii="Times New Roman" w:hAnsi="Times New Roman" w:cs="Times New Roman"/>
          <w:sz w:val="24"/>
          <w:szCs w:val="24"/>
        </w:rPr>
        <w:t>All analyses were conducted in R (R Development Core Team, 2008)</w:t>
      </w:r>
      <w:r w:rsidR="00E13D20">
        <w:rPr>
          <w:rFonts w:ascii="Times New Roman" w:hAnsi="Times New Roman" w:cs="Times New Roman"/>
          <w:sz w:val="24"/>
          <w:szCs w:val="24"/>
        </w:rPr>
        <w:t>.</w:t>
      </w:r>
      <w:r w:rsidR="00DD691C">
        <w:rPr>
          <w:rFonts w:ascii="Times New Roman" w:hAnsi="Times New Roman" w:cs="Times New Roman"/>
          <w:sz w:val="24"/>
          <w:szCs w:val="24"/>
        </w:rPr>
        <w:t xml:space="preserve"> </w:t>
      </w:r>
      <w:r w:rsidR="00983D34">
        <w:rPr>
          <w:rFonts w:ascii="Times New Roman" w:hAnsi="Times New Roman" w:cs="Times New Roman"/>
          <w:sz w:val="24"/>
          <w:szCs w:val="24"/>
        </w:rPr>
        <w:t xml:space="preserve">All </w:t>
      </w:r>
      <w:r w:rsidR="00983D34">
        <w:rPr>
          <w:rFonts w:ascii="Times New Roman" w:hAnsi="Times New Roman" w:cs="Times New Roman"/>
          <w:i/>
          <w:iCs/>
          <w:sz w:val="24"/>
          <w:szCs w:val="24"/>
        </w:rPr>
        <w:t xml:space="preserve">p </w:t>
      </w:r>
      <w:r w:rsidR="00983D34">
        <w:rPr>
          <w:rFonts w:ascii="Times New Roman" w:hAnsi="Times New Roman" w:cs="Times New Roman"/>
          <w:sz w:val="24"/>
          <w:szCs w:val="24"/>
        </w:rPr>
        <w:t>values were supplemented with Bayes Factors</w:t>
      </w:r>
      <w:r w:rsidR="00B50254">
        <w:rPr>
          <w:rFonts w:ascii="Times New Roman" w:hAnsi="Times New Roman" w:cs="Times New Roman"/>
          <w:sz w:val="24"/>
          <w:szCs w:val="24"/>
        </w:rPr>
        <w:t>.</w:t>
      </w:r>
      <w:r w:rsidR="00983D34">
        <w:rPr>
          <w:rFonts w:ascii="Times New Roman" w:hAnsi="Times New Roman" w:cs="Times New Roman"/>
          <w:sz w:val="24"/>
          <w:szCs w:val="24"/>
        </w:rPr>
        <w:t xml:space="preserve"> </w:t>
      </w:r>
      <w:r w:rsidR="00983D34">
        <w:rPr>
          <w:rFonts w:ascii="Times New Roman" w:hAnsi="Times New Roman" w:cs="Times New Roman"/>
          <w:i/>
          <w:iCs/>
          <w:sz w:val="24"/>
          <w:szCs w:val="24"/>
        </w:rPr>
        <w:t>BF</w:t>
      </w:r>
      <w:r w:rsidR="00B50254">
        <w:rPr>
          <w:rFonts w:ascii="Times New Roman" w:hAnsi="Times New Roman" w:cs="Times New Roman"/>
          <w:sz w:val="24"/>
          <w:szCs w:val="24"/>
          <w:vertAlign w:val="subscript"/>
        </w:rPr>
        <w:t>H1</w:t>
      </w:r>
      <w:r w:rsidR="00983D34">
        <w:rPr>
          <w:rFonts w:ascii="Times New Roman" w:hAnsi="Times New Roman" w:cs="Times New Roman"/>
          <w:sz w:val="24"/>
          <w:szCs w:val="24"/>
        </w:rPr>
        <w:t xml:space="preserve"> </w:t>
      </w:r>
      <w:r w:rsidR="00B50254">
        <w:rPr>
          <w:rFonts w:ascii="Times New Roman" w:hAnsi="Times New Roman" w:cs="Times New Roman"/>
          <w:sz w:val="24"/>
          <w:szCs w:val="24"/>
        </w:rPr>
        <w:t>quantifies</w:t>
      </w:r>
      <w:r w:rsidR="00983D34">
        <w:rPr>
          <w:rFonts w:ascii="Times New Roman" w:hAnsi="Times New Roman" w:cs="Times New Roman"/>
          <w:sz w:val="24"/>
          <w:szCs w:val="24"/>
        </w:rPr>
        <w:t xml:space="preserve"> support for the alternative hypothesis compared with the null hypothesis.</w:t>
      </w:r>
      <w:r w:rsidR="00B50254">
        <w:rPr>
          <w:rFonts w:ascii="Times New Roman" w:hAnsi="Times New Roman" w:cs="Times New Roman"/>
          <w:sz w:val="24"/>
          <w:szCs w:val="24"/>
        </w:rPr>
        <w:t xml:space="preserve"> </w:t>
      </w:r>
      <w:r w:rsidR="00862B9C" w:rsidRPr="00862B9C">
        <w:rPr>
          <w:rFonts w:ascii="Times New Roman" w:hAnsi="Times New Roman" w:cs="Times New Roman"/>
          <w:i/>
          <w:iCs/>
          <w:sz w:val="24"/>
          <w:szCs w:val="24"/>
        </w:rPr>
        <w:t>BF</w:t>
      </w:r>
      <w:r w:rsidR="00862B9C" w:rsidRPr="00862B9C">
        <w:rPr>
          <w:rFonts w:ascii="Times New Roman" w:hAnsi="Times New Roman" w:cs="Times New Roman"/>
          <w:sz w:val="24"/>
          <w:szCs w:val="24"/>
        </w:rPr>
        <w:t>s close to 1 indicate equal support for</w:t>
      </w:r>
      <w:r w:rsidR="00862B9C">
        <w:rPr>
          <w:rFonts w:ascii="Times New Roman" w:hAnsi="Times New Roman" w:cs="Times New Roman"/>
          <w:sz w:val="24"/>
          <w:szCs w:val="24"/>
        </w:rPr>
        <w:t xml:space="preserve"> </w:t>
      </w:r>
      <w:r w:rsidR="00862B9C" w:rsidRPr="00862B9C">
        <w:rPr>
          <w:rFonts w:ascii="Times New Roman" w:hAnsi="Times New Roman" w:cs="Times New Roman"/>
          <w:sz w:val="24"/>
          <w:szCs w:val="24"/>
        </w:rPr>
        <w:t>both hypotheses, whereas</w:t>
      </w:r>
      <w:r w:rsidR="00862B9C">
        <w:rPr>
          <w:rFonts w:ascii="Times New Roman" w:hAnsi="Times New Roman" w:cs="Times New Roman"/>
          <w:sz w:val="24"/>
          <w:szCs w:val="24"/>
        </w:rPr>
        <w:t xml:space="preserve"> </w:t>
      </w:r>
      <w:r w:rsidR="00862B9C" w:rsidRPr="008E478E">
        <w:rPr>
          <w:rFonts w:ascii="Times New Roman" w:hAnsi="Times New Roman" w:cs="Times New Roman"/>
          <w:i/>
          <w:iCs/>
          <w:sz w:val="24"/>
          <w:szCs w:val="24"/>
        </w:rPr>
        <w:t>BF</w:t>
      </w:r>
      <w:r w:rsidR="00B50254" w:rsidRPr="00B50254">
        <w:rPr>
          <w:rFonts w:ascii="Times New Roman" w:hAnsi="Times New Roman" w:cs="Times New Roman"/>
          <w:i/>
          <w:iCs/>
          <w:sz w:val="24"/>
          <w:szCs w:val="24"/>
          <w:vertAlign w:val="subscript"/>
        </w:rPr>
        <w:t>H0</w:t>
      </w:r>
      <w:r w:rsidR="00B50254">
        <w:rPr>
          <w:rFonts w:ascii="Times New Roman" w:hAnsi="Times New Roman" w:cs="Times New Roman"/>
          <w:sz w:val="24"/>
          <w:szCs w:val="24"/>
        </w:rPr>
        <w:t>s</w:t>
      </w:r>
      <w:r w:rsidR="00862B9C">
        <w:rPr>
          <w:rFonts w:ascii="Times New Roman" w:hAnsi="Times New Roman" w:cs="Times New Roman"/>
          <w:sz w:val="24"/>
          <w:szCs w:val="24"/>
        </w:rPr>
        <w:t xml:space="preserve">≥ </w:t>
      </w:r>
      <w:r w:rsidR="00862B9C" w:rsidRPr="00862B9C">
        <w:rPr>
          <w:rFonts w:ascii="Times New Roman" w:hAnsi="Times New Roman" w:cs="Times New Roman"/>
          <w:sz w:val="24"/>
          <w:szCs w:val="24"/>
        </w:rPr>
        <w:t>3 and &lt; 10 indicate moderate and strong evidence for the alternative</w:t>
      </w:r>
      <w:r w:rsidR="00862B9C">
        <w:rPr>
          <w:rFonts w:ascii="Times New Roman" w:hAnsi="Times New Roman" w:cs="Times New Roman"/>
          <w:sz w:val="24"/>
          <w:szCs w:val="24"/>
        </w:rPr>
        <w:t xml:space="preserve"> </w:t>
      </w:r>
      <w:r w:rsidR="00862B9C" w:rsidRPr="00862B9C">
        <w:rPr>
          <w:rFonts w:ascii="Times New Roman" w:hAnsi="Times New Roman" w:cs="Times New Roman"/>
          <w:sz w:val="24"/>
          <w:szCs w:val="24"/>
        </w:rPr>
        <w:t>hypothesis, respectively (Lee &amp; Wagenmakers, 2014).</w:t>
      </w:r>
      <w:r w:rsidR="008E478E">
        <w:rPr>
          <w:rFonts w:ascii="Times New Roman" w:hAnsi="Times New Roman" w:cs="Times New Roman"/>
          <w:sz w:val="24"/>
          <w:szCs w:val="24"/>
        </w:rPr>
        <w:t xml:space="preserve"> </w:t>
      </w:r>
      <w:r w:rsidR="009363DA">
        <w:rPr>
          <w:rFonts w:ascii="Times New Roman" w:hAnsi="Times New Roman" w:cs="Times New Roman"/>
          <w:sz w:val="24"/>
          <w:szCs w:val="24"/>
        </w:rPr>
        <w:t>Separate logistic mixed-effects models were fit to participants’ responses for the 5- and 6-year-olds</w:t>
      </w:r>
      <w:r w:rsidR="00270CCA">
        <w:rPr>
          <w:rFonts w:ascii="Times New Roman" w:hAnsi="Times New Roman" w:cs="Times New Roman"/>
          <w:sz w:val="24"/>
          <w:szCs w:val="24"/>
        </w:rPr>
        <w:t xml:space="preserve"> as well as for the BB and ISO conditions</w:t>
      </w:r>
      <w:r w:rsidR="009363DA">
        <w:rPr>
          <w:rFonts w:ascii="Times New Roman" w:hAnsi="Times New Roman" w:cs="Times New Roman"/>
          <w:sz w:val="24"/>
          <w:szCs w:val="24"/>
        </w:rPr>
        <w:t>, with participant as the random-effect factor</w:t>
      </w:r>
      <w:r w:rsidR="00270CCA">
        <w:rPr>
          <w:rFonts w:ascii="Times New Roman" w:hAnsi="Times New Roman" w:cs="Times New Roman"/>
          <w:sz w:val="24"/>
          <w:szCs w:val="24"/>
        </w:rPr>
        <w:t xml:space="preserve"> in all models</w:t>
      </w:r>
      <w:r w:rsidR="009363DA">
        <w:rPr>
          <w:rFonts w:ascii="Times New Roman" w:hAnsi="Times New Roman" w:cs="Times New Roman"/>
          <w:sz w:val="24"/>
          <w:szCs w:val="24"/>
        </w:rPr>
        <w:t xml:space="preserve">. </w:t>
      </w:r>
    </w:p>
    <w:p w14:paraId="2B56A016" w14:textId="09A3FDFB" w:rsidR="00B07901" w:rsidRDefault="001B6C60"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lastRenderedPageBreak/>
        <w:t xml:space="preserve">5-year-olds. </w:t>
      </w:r>
      <w:r w:rsidR="002F1D45">
        <w:rPr>
          <w:rFonts w:ascii="Times New Roman" w:hAnsi="Times New Roman" w:cs="Times New Roman"/>
          <w:sz w:val="24"/>
          <w:szCs w:val="24"/>
        </w:rPr>
        <w:t xml:space="preserve">Given that there was no effect of </w:t>
      </w:r>
      <w:r>
        <w:rPr>
          <w:rFonts w:ascii="Times New Roman" w:hAnsi="Times New Roman" w:cs="Times New Roman"/>
          <w:sz w:val="24"/>
          <w:szCs w:val="24"/>
        </w:rPr>
        <w:t>5-year-olds</w:t>
      </w:r>
      <w:r w:rsidR="002F1D45">
        <w:rPr>
          <w:rFonts w:ascii="Times New Roman" w:hAnsi="Times New Roman" w:cs="Times New Roman"/>
          <w:sz w:val="24"/>
          <w:szCs w:val="24"/>
        </w:rPr>
        <w:t xml:space="preserve">’ pretest performance on their choices for any of the objects, we collapsed across this variable.  </w:t>
      </w:r>
      <w:r w:rsidR="004D7C8C">
        <w:rPr>
          <w:rFonts w:ascii="Times New Roman" w:hAnsi="Times New Roman" w:cs="Times New Roman"/>
          <w:sz w:val="24"/>
          <w:szCs w:val="24"/>
        </w:rPr>
        <w:t>The analysis revealed that the 6-year-olds, like the 5-year-olds, were equally likely to indicate that object A was a blicket during the BB experimental trials (126 “yes” responses out of 148 total responses) compared to object D during the BB control trials (55 out of 73)</w:t>
      </w:r>
      <w:r w:rsidR="006A5542">
        <w:rPr>
          <w:rFonts w:ascii="Times New Roman" w:hAnsi="Times New Roman" w:cs="Times New Roman"/>
          <w:sz w:val="24"/>
          <w:szCs w:val="24"/>
        </w:rPr>
        <w:t xml:space="preserve">, </w:t>
      </w:r>
      <w:r w:rsidR="00582AC2">
        <w:rPr>
          <w:rFonts w:ascii="Times New Roman" w:hAnsi="Times New Roman" w:cs="Times New Roman"/>
          <w:sz w:val="24"/>
          <w:szCs w:val="24"/>
        </w:rPr>
        <w:t>odds ratio</w:t>
      </w:r>
      <w:r w:rsidR="0042504E">
        <w:rPr>
          <w:rFonts w:ascii="Times New Roman" w:hAnsi="Times New Roman" w:cs="Times New Roman"/>
          <w:sz w:val="24"/>
          <w:szCs w:val="24"/>
        </w:rPr>
        <w:t xml:space="preserve"> (OR)</w:t>
      </w:r>
      <w:r w:rsidR="00582AC2">
        <w:rPr>
          <w:rFonts w:ascii="Times New Roman" w:hAnsi="Times New Roman" w:cs="Times New Roman"/>
          <w:sz w:val="24"/>
          <w:szCs w:val="24"/>
        </w:rPr>
        <w:t xml:space="preserve"> = </w:t>
      </w:r>
      <w:r w:rsidR="004D7C8C">
        <w:rPr>
          <w:rFonts w:ascii="Times New Roman" w:hAnsi="Times New Roman" w:cs="Times New Roman"/>
          <w:sz w:val="24"/>
          <w:szCs w:val="24"/>
        </w:rPr>
        <w:t>0.59</w:t>
      </w:r>
      <w:r w:rsidR="00582AC2">
        <w:rPr>
          <w:rFonts w:ascii="Times New Roman" w:hAnsi="Times New Roman" w:cs="Times New Roman"/>
          <w:sz w:val="24"/>
          <w:szCs w:val="24"/>
        </w:rPr>
        <w:t xml:space="preserve">, </w:t>
      </w:r>
      <w:r w:rsidR="00582AC2">
        <w:rPr>
          <w:rFonts w:ascii="Times New Roman" w:hAnsi="Times New Roman" w:cs="Times New Roman"/>
          <w:i/>
          <w:iCs/>
          <w:sz w:val="24"/>
          <w:szCs w:val="24"/>
        </w:rPr>
        <w:t xml:space="preserve">p </w:t>
      </w:r>
      <w:r w:rsidR="00582AC2">
        <w:rPr>
          <w:rFonts w:ascii="Times New Roman" w:hAnsi="Times New Roman" w:cs="Times New Roman"/>
          <w:sz w:val="24"/>
          <w:szCs w:val="24"/>
        </w:rPr>
        <w:t>= .2</w:t>
      </w:r>
      <w:r w:rsidR="004D7C8C">
        <w:rPr>
          <w:rFonts w:ascii="Times New Roman" w:hAnsi="Times New Roman" w:cs="Times New Roman"/>
          <w:sz w:val="24"/>
          <w:szCs w:val="24"/>
        </w:rPr>
        <w:t>6</w:t>
      </w:r>
      <w:r w:rsidR="00582AC2">
        <w:rPr>
          <w:rFonts w:ascii="Times New Roman" w:hAnsi="Times New Roman" w:cs="Times New Roman"/>
          <w:sz w:val="24"/>
          <w:szCs w:val="24"/>
        </w:rPr>
        <w:t xml:space="preserve">, </w:t>
      </w:r>
      <w:r w:rsidR="00426F5C">
        <w:rPr>
          <w:rFonts w:ascii="Times New Roman" w:hAnsi="Times New Roman" w:cs="Times New Roman"/>
          <w:i/>
          <w:iCs/>
          <w:sz w:val="24"/>
          <w:szCs w:val="24"/>
        </w:rPr>
        <w:t>BF</w:t>
      </w:r>
      <w:r w:rsidR="00426F5C">
        <w:rPr>
          <w:rFonts w:ascii="Times New Roman" w:hAnsi="Times New Roman" w:cs="Times New Roman"/>
          <w:sz w:val="24"/>
          <w:szCs w:val="24"/>
          <w:vertAlign w:val="subscript"/>
        </w:rPr>
        <w:t>H</w:t>
      </w:r>
      <w:r w:rsidR="006D4435">
        <w:rPr>
          <w:rFonts w:ascii="Times New Roman" w:hAnsi="Times New Roman" w:cs="Times New Roman"/>
          <w:sz w:val="24"/>
          <w:szCs w:val="24"/>
          <w:vertAlign w:val="subscript"/>
        </w:rPr>
        <w:t>1</w:t>
      </w:r>
      <w:r w:rsidR="00582AC2">
        <w:rPr>
          <w:rFonts w:ascii="Times New Roman" w:hAnsi="Times New Roman" w:cs="Times New Roman"/>
          <w:i/>
          <w:iCs/>
          <w:sz w:val="24"/>
          <w:szCs w:val="24"/>
        </w:rPr>
        <w:t xml:space="preserve"> </w:t>
      </w:r>
      <w:r w:rsidR="00582AC2">
        <w:rPr>
          <w:rFonts w:ascii="Times New Roman" w:hAnsi="Times New Roman" w:cs="Times New Roman"/>
          <w:sz w:val="24"/>
          <w:szCs w:val="24"/>
        </w:rPr>
        <w:t>=</w:t>
      </w:r>
      <w:r w:rsidR="00B50254">
        <w:rPr>
          <w:rFonts w:ascii="Times New Roman" w:hAnsi="Times New Roman" w:cs="Times New Roman"/>
          <w:sz w:val="24"/>
          <w:szCs w:val="24"/>
        </w:rPr>
        <w:t xml:space="preserve"> </w:t>
      </w:r>
      <w:ins w:id="7" w:author="Benton, Deon" w:date="2023-01-26T17:05:00Z">
        <w:r w:rsidR="00F57533">
          <w:rPr>
            <w:rFonts w:ascii="Times New Roman" w:hAnsi="Times New Roman" w:cs="Times New Roman"/>
            <w:sz w:val="24"/>
            <w:szCs w:val="24"/>
          </w:rPr>
          <w:t>0</w:t>
        </w:r>
      </w:ins>
      <w:r w:rsidR="00B50254">
        <w:rPr>
          <w:rFonts w:ascii="Times New Roman" w:hAnsi="Times New Roman" w:cs="Times New Roman"/>
          <w:sz w:val="24"/>
          <w:szCs w:val="24"/>
        </w:rPr>
        <w:t>.</w:t>
      </w:r>
      <w:r w:rsidR="00B80CA3">
        <w:rPr>
          <w:rFonts w:ascii="Times New Roman" w:hAnsi="Times New Roman" w:cs="Times New Roman"/>
          <w:sz w:val="24"/>
          <w:szCs w:val="24"/>
        </w:rPr>
        <w:t>14</w:t>
      </w:r>
      <w:r w:rsidR="00223A2F">
        <w:rPr>
          <w:rFonts w:ascii="Times New Roman" w:hAnsi="Times New Roman" w:cs="Times New Roman"/>
          <w:sz w:val="24"/>
          <w:szCs w:val="24"/>
        </w:rPr>
        <w:t>, b</w:t>
      </w:r>
      <w:r w:rsidR="00223A2F" w:rsidRPr="00DC1151">
        <w:rPr>
          <w:rFonts w:ascii="Times New Roman" w:hAnsi="Times New Roman" w:cs="Times New Roman"/>
          <w:sz w:val="24"/>
          <w:szCs w:val="24"/>
        </w:rPr>
        <w:t>ootstrapped 95% CI[</w:t>
      </w:r>
      <w:r w:rsidR="004F3B87">
        <w:rPr>
          <w:rFonts w:ascii="Times New Roman" w:hAnsi="Times New Roman" w:cs="Times New Roman"/>
          <w:sz w:val="24"/>
          <w:szCs w:val="24"/>
        </w:rPr>
        <w:t>-</w:t>
      </w:r>
      <w:r w:rsidR="00DD13A5">
        <w:rPr>
          <w:rFonts w:ascii="Times New Roman" w:hAnsi="Times New Roman" w:cs="Times New Roman"/>
          <w:sz w:val="24"/>
          <w:szCs w:val="24"/>
        </w:rPr>
        <w:t>2.29</w:t>
      </w:r>
      <w:r w:rsidR="00223A2F" w:rsidRPr="00DC1151">
        <w:rPr>
          <w:rFonts w:ascii="Times New Roman" w:hAnsi="Times New Roman" w:cs="Times New Roman"/>
          <w:sz w:val="24"/>
          <w:szCs w:val="24"/>
        </w:rPr>
        <w:t xml:space="preserve">, </w:t>
      </w:r>
      <w:r w:rsidR="00DD13A5">
        <w:rPr>
          <w:rFonts w:ascii="Times New Roman" w:hAnsi="Times New Roman" w:cs="Times New Roman"/>
          <w:sz w:val="24"/>
          <w:szCs w:val="24"/>
        </w:rPr>
        <w:t>3.49</w:t>
      </w:r>
      <w:r w:rsidR="00223A2F" w:rsidRPr="00DC1151">
        <w:rPr>
          <w:rFonts w:ascii="Times New Roman" w:hAnsi="Times New Roman" w:cs="Times New Roman"/>
          <w:sz w:val="24"/>
          <w:szCs w:val="24"/>
        </w:rPr>
        <w:t>]</w:t>
      </w:r>
      <w:r w:rsidR="00223A2F">
        <w:rPr>
          <w:rFonts w:ascii="Times New Roman" w:hAnsi="Times New Roman" w:cs="Times New Roman"/>
          <w:sz w:val="24"/>
          <w:szCs w:val="24"/>
        </w:rPr>
        <w:t xml:space="preserve">. </w:t>
      </w:r>
      <w:r w:rsidR="00223A2F" w:rsidRPr="00DC1151">
        <w:rPr>
          <w:rFonts w:ascii="Times New Roman" w:hAnsi="Times New Roman" w:cs="Times New Roman"/>
          <w:sz w:val="24"/>
          <w:szCs w:val="24"/>
        </w:rPr>
        <w:t xml:space="preserve"> </w:t>
      </w:r>
      <w:r w:rsidR="0042504E">
        <w:rPr>
          <w:rFonts w:ascii="Times New Roman" w:hAnsi="Times New Roman" w:cs="Times New Roman"/>
          <w:sz w:val="24"/>
          <w:szCs w:val="24"/>
        </w:rPr>
        <w:t>Likewise, participants were as likely to say that objects B and C were blickets during the BB experimental trials compared to the BB control trials, both ORs</w:t>
      </w:r>
      <w:r w:rsidR="000D62AC">
        <w:rPr>
          <w:rFonts w:ascii="Times New Roman" w:hAnsi="Times New Roman" w:cs="Times New Roman"/>
          <w:sz w:val="24"/>
          <w:szCs w:val="24"/>
        </w:rPr>
        <w:t xml:space="preserve"> &lt; .73, both </w:t>
      </w:r>
      <w:r w:rsidR="000D62AC">
        <w:rPr>
          <w:rFonts w:ascii="Times New Roman" w:hAnsi="Times New Roman" w:cs="Times New Roman"/>
          <w:i/>
          <w:iCs/>
          <w:sz w:val="24"/>
          <w:szCs w:val="24"/>
        </w:rPr>
        <w:t>p</w:t>
      </w:r>
      <w:r w:rsidR="000D62AC">
        <w:rPr>
          <w:rFonts w:ascii="Times New Roman" w:hAnsi="Times New Roman" w:cs="Times New Roman"/>
          <w:sz w:val="24"/>
          <w:szCs w:val="24"/>
        </w:rPr>
        <w:t xml:space="preserve">’s &gt; .20, both </w:t>
      </w:r>
      <w:r w:rsidR="000D62AC">
        <w:rPr>
          <w:rFonts w:ascii="Times New Roman" w:hAnsi="Times New Roman" w:cs="Times New Roman"/>
          <w:i/>
          <w:iCs/>
          <w:sz w:val="24"/>
          <w:szCs w:val="24"/>
        </w:rPr>
        <w:t>BF</w:t>
      </w:r>
      <w:r w:rsidR="000D62AC">
        <w:rPr>
          <w:rFonts w:ascii="Times New Roman" w:hAnsi="Times New Roman" w:cs="Times New Roman"/>
          <w:sz w:val="24"/>
          <w:szCs w:val="24"/>
          <w:vertAlign w:val="subscript"/>
        </w:rPr>
        <w:t>H1</w:t>
      </w:r>
      <w:r w:rsidR="000D62AC">
        <w:rPr>
          <w:rFonts w:ascii="Times New Roman" w:hAnsi="Times New Roman" w:cs="Times New Roman"/>
          <w:sz w:val="24"/>
          <w:szCs w:val="24"/>
        </w:rPr>
        <w:t xml:space="preserve">’s = </w:t>
      </w:r>
      <w:ins w:id="8" w:author="Benton, Deon" w:date="2023-01-26T17:05:00Z">
        <w:r w:rsidR="00F57533">
          <w:rPr>
            <w:rFonts w:ascii="Times New Roman" w:hAnsi="Times New Roman" w:cs="Times New Roman"/>
            <w:sz w:val="24"/>
            <w:szCs w:val="24"/>
          </w:rPr>
          <w:t>0</w:t>
        </w:r>
      </w:ins>
      <w:r w:rsidR="00AA0953">
        <w:rPr>
          <w:rFonts w:ascii="Times New Roman" w:hAnsi="Times New Roman" w:cs="Times New Roman"/>
          <w:sz w:val="24"/>
          <w:szCs w:val="24"/>
        </w:rPr>
        <w:t>.25.</w:t>
      </w:r>
      <w:r w:rsidR="00E27C21">
        <w:rPr>
          <w:rFonts w:ascii="Times New Roman" w:hAnsi="Times New Roman" w:cs="Times New Roman"/>
          <w:sz w:val="24"/>
          <w:szCs w:val="24"/>
        </w:rPr>
        <w:t xml:space="preserve"> Crucially, this </w:t>
      </w:r>
      <w:r w:rsidR="00F07D83">
        <w:rPr>
          <w:rFonts w:ascii="Times New Roman" w:hAnsi="Times New Roman" w:cs="Times New Roman"/>
          <w:sz w:val="24"/>
          <w:szCs w:val="24"/>
        </w:rPr>
        <w:t xml:space="preserve">was not the result of a decision </w:t>
      </w:r>
      <w:r w:rsidR="009766D1">
        <w:rPr>
          <w:rFonts w:ascii="Times New Roman" w:hAnsi="Times New Roman" w:cs="Times New Roman"/>
          <w:sz w:val="24"/>
          <w:szCs w:val="24"/>
        </w:rPr>
        <w:t>by participants</w:t>
      </w:r>
      <w:r w:rsidR="00F07D83">
        <w:rPr>
          <w:rFonts w:ascii="Times New Roman" w:hAnsi="Times New Roman" w:cs="Times New Roman"/>
          <w:sz w:val="24"/>
          <w:szCs w:val="24"/>
        </w:rPr>
        <w:t xml:space="preserve"> to</w:t>
      </w:r>
      <w:r w:rsidR="00E27C21">
        <w:rPr>
          <w:rFonts w:ascii="Times New Roman" w:hAnsi="Times New Roman" w:cs="Times New Roman"/>
          <w:sz w:val="24"/>
          <w:szCs w:val="24"/>
        </w:rPr>
        <w:t xml:space="preserve"> respond equally to </w:t>
      </w:r>
      <w:r w:rsidR="00136255">
        <w:rPr>
          <w:rFonts w:ascii="Times New Roman" w:hAnsi="Times New Roman" w:cs="Times New Roman"/>
          <w:sz w:val="24"/>
          <w:szCs w:val="24"/>
        </w:rPr>
        <w:t>all</w:t>
      </w:r>
      <w:r w:rsidR="00E27C21">
        <w:rPr>
          <w:rFonts w:ascii="Times New Roman" w:hAnsi="Times New Roman" w:cs="Times New Roman"/>
          <w:sz w:val="24"/>
          <w:szCs w:val="24"/>
        </w:rPr>
        <w:t xml:space="preserve"> objects across the BB and ISO experimental and control conditions. </w:t>
      </w:r>
      <w:r w:rsidR="00AD73AE">
        <w:rPr>
          <w:rFonts w:ascii="Times New Roman" w:hAnsi="Times New Roman" w:cs="Times New Roman"/>
          <w:sz w:val="24"/>
          <w:szCs w:val="24"/>
        </w:rPr>
        <w:t xml:space="preserve">In fact, </w:t>
      </w:r>
      <w:r w:rsidR="00E27C21">
        <w:rPr>
          <w:rFonts w:ascii="Times New Roman" w:hAnsi="Times New Roman" w:cs="Times New Roman"/>
          <w:sz w:val="24"/>
          <w:szCs w:val="24"/>
        </w:rPr>
        <w:t xml:space="preserve">participants were much </w:t>
      </w:r>
      <w:r w:rsidR="00F24287">
        <w:rPr>
          <w:rFonts w:ascii="Times New Roman" w:hAnsi="Times New Roman" w:cs="Times New Roman"/>
          <w:sz w:val="24"/>
          <w:szCs w:val="24"/>
        </w:rPr>
        <w:t>less likely</w:t>
      </w:r>
      <w:r w:rsidR="00E27C21">
        <w:rPr>
          <w:rFonts w:ascii="Times New Roman" w:hAnsi="Times New Roman" w:cs="Times New Roman"/>
          <w:sz w:val="24"/>
          <w:szCs w:val="24"/>
        </w:rPr>
        <w:t xml:space="preserve"> to </w:t>
      </w:r>
      <w:r w:rsidR="00136255">
        <w:rPr>
          <w:rFonts w:ascii="Times New Roman" w:hAnsi="Times New Roman" w:cs="Times New Roman"/>
          <w:sz w:val="24"/>
          <w:szCs w:val="24"/>
        </w:rPr>
        <w:t>respond that</w:t>
      </w:r>
      <w:r w:rsidR="00E27C21">
        <w:rPr>
          <w:rFonts w:ascii="Times New Roman" w:hAnsi="Times New Roman" w:cs="Times New Roman"/>
          <w:sz w:val="24"/>
          <w:szCs w:val="24"/>
        </w:rPr>
        <w:t xml:space="preserve"> object A was a blicket in the </w:t>
      </w:r>
      <w:r w:rsidR="00F24287">
        <w:rPr>
          <w:rFonts w:ascii="Times New Roman" w:hAnsi="Times New Roman" w:cs="Times New Roman"/>
          <w:sz w:val="24"/>
          <w:szCs w:val="24"/>
        </w:rPr>
        <w:t>ISO</w:t>
      </w:r>
      <w:r w:rsidR="00B65F39">
        <w:rPr>
          <w:rFonts w:ascii="Times New Roman" w:hAnsi="Times New Roman" w:cs="Times New Roman"/>
          <w:sz w:val="24"/>
          <w:szCs w:val="24"/>
        </w:rPr>
        <w:t xml:space="preserve"> experimental condition</w:t>
      </w:r>
      <w:r w:rsidR="00E405CC">
        <w:rPr>
          <w:rFonts w:ascii="Times New Roman" w:hAnsi="Times New Roman" w:cs="Times New Roman"/>
          <w:sz w:val="24"/>
          <w:szCs w:val="24"/>
        </w:rPr>
        <w:t xml:space="preserve"> (3 out of 10)</w:t>
      </w:r>
      <w:r w:rsidR="007C240B">
        <w:rPr>
          <w:rFonts w:ascii="Times New Roman" w:hAnsi="Times New Roman" w:cs="Times New Roman"/>
          <w:sz w:val="24"/>
          <w:szCs w:val="24"/>
        </w:rPr>
        <w:t xml:space="preserve"> </w:t>
      </w:r>
      <w:r w:rsidR="00B65F39">
        <w:rPr>
          <w:rFonts w:ascii="Times New Roman" w:hAnsi="Times New Roman" w:cs="Times New Roman"/>
          <w:sz w:val="24"/>
          <w:szCs w:val="24"/>
        </w:rPr>
        <w:t xml:space="preserve">than in the </w:t>
      </w:r>
      <w:r w:rsidR="00F24287">
        <w:rPr>
          <w:rFonts w:ascii="Times New Roman" w:hAnsi="Times New Roman" w:cs="Times New Roman"/>
          <w:sz w:val="24"/>
          <w:szCs w:val="24"/>
        </w:rPr>
        <w:t>BB</w:t>
      </w:r>
      <w:r w:rsidR="00AD73AE">
        <w:rPr>
          <w:rFonts w:ascii="Times New Roman" w:hAnsi="Times New Roman" w:cs="Times New Roman"/>
          <w:sz w:val="24"/>
          <w:szCs w:val="24"/>
        </w:rPr>
        <w:t xml:space="preserve"> experimental</w:t>
      </w:r>
      <w:r w:rsidR="00B65F39">
        <w:rPr>
          <w:rFonts w:ascii="Times New Roman" w:hAnsi="Times New Roman" w:cs="Times New Roman"/>
          <w:sz w:val="24"/>
          <w:szCs w:val="24"/>
        </w:rPr>
        <w:t xml:space="preserve"> condition</w:t>
      </w:r>
      <w:r w:rsidR="00E405CC">
        <w:rPr>
          <w:rFonts w:ascii="Times New Roman" w:hAnsi="Times New Roman" w:cs="Times New Roman"/>
          <w:sz w:val="24"/>
          <w:szCs w:val="24"/>
        </w:rPr>
        <w:t xml:space="preserve"> (58 out of 64)</w:t>
      </w:r>
      <w:r w:rsidR="00AD73AE">
        <w:rPr>
          <w:rFonts w:ascii="Times New Roman" w:hAnsi="Times New Roman" w:cs="Times New Roman"/>
          <w:sz w:val="24"/>
          <w:szCs w:val="24"/>
        </w:rPr>
        <w:t xml:space="preserve">, </w:t>
      </w:r>
      <w:r w:rsidR="00F24287">
        <w:rPr>
          <w:rFonts w:ascii="Times New Roman" w:hAnsi="Times New Roman" w:cs="Times New Roman"/>
          <w:sz w:val="24"/>
          <w:szCs w:val="24"/>
        </w:rPr>
        <w:t>OR = .0</w:t>
      </w:r>
      <w:r w:rsidR="00060546">
        <w:rPr>
          <w:rFonts w:ascii="Times New Roman" w:hAnsi="Times New Roman" w:cs="Times New Roman"/>
          <w:sz w:val="24"/>
          <w:szCs w:val="24"/>
        </w:rPr>
        <w:t>4</w:t>
      </w:r>
      <w:r w:rsidR="00F24287">
        <w:rPr>
          <w:rFonts w:ascii="Times New Roman" w:hAnsi="Times New Roman" w:cs="Times New Roman"/>
          <w:sz w:val="24"/>
          <w:szCs w:val="24"/>
        </w:rPr>
        <w:t xml:space="preserve">, </w:t>
      </w:r>
      <w:r w:rsidR="00F24287">
        <w:rPr>
          <w:rFonts w:ascii="Times New Roman" w:hAnsi="Times New Roman" w:cs="Times New Roman"/>
          <w:i/>
          <w:iCs/>
          <w:sz w:val="24"/>
          <w:szCs w:val="24"/>
        </w:rPr>
        <w:t xml:space="preserve">p </w:t>
      </w:r>
      <w:r w:rsidR="00F24287">
        <w:rPr>
          <w:rFonts w:ascii="Times New Roman" w:hAnsi="Times New Roman" w:cs="Times New Roman"/>
          <w:sz w:val="24"/>
          <w:szCs w:val="24"/>
        </w:rPr>
        <w:t xml:space="preserve">&lt; .0001, </w:t>
      </w:r>
      <w:r w:rsidR="00F24287">
        <w:rPr>
          <w:rFonts w:ascii="Times New Roman" w:hAnsi="Times New Roman" w:cs="Times New Roman"/>
          <w:i/>
          <w:iCs/>
          <w:sz w:val="24"/>
          <w:szCs w:val="24"/>
        </w:rPr>
        <w:t>BF</w:t>
      </w:r>
      <w:r w:rsidR="00F24287">
        <w:rPr>
          <w:rFonts w:ascii="Times New Roman" w:hAnsi="Times New Roman" w:cs="Times New Roman"/>
          <w:sz w:val="24"/>
          <w:szCs w:val="24"/>
          <w:vertAlign w:val="subscript"/>
        </w:rPr>
        <w:t>H1</w:t>
      </w:r>
      <w:r w:rsidR="00F24287">
        <w:rPr>
          <w:rFonts w:ascii="Times New Roman" w:hAnsi="Times New Roman" w:cs="Times New Roman"/>
          <w:i/>
          <w:iCs/>
          <w:sz w:val="24"/>
          <w:szCs w:val="24"/>
        </w:rPr>
        <w:t xml:space="preserve"> </w:t>
      </w:r>
      <w:r w:rsidR="00F24287">
        <w:rPr>
          <w:rFonts w:ascii="Times New Roman" w:hAnsi="Times New Roman" w:cs="Times New Roman"/>
          <w:sz w:val="24"/>
          <w:szCs w:val="24"/>
        </w:rPr>
        <w:t xml:space="preserve">= </w:t>
      </w:r>
      <w:r w:rsidR="00060546">
        <w:rPr>
          <w:rFonts w:ascii="Times New Roman" w:hAnsi="Times New Roman" w:cs="Times New Roman"/>
          <w:sz w:val="24"/>
          <w:szCs w:val="24"/>
        </w:rPr>
        <w:t>502.82</w:t>
      </w:r>
      <w:r w:rsidR="00136255">
        <w:rPr>
          <w:rFonts w:ascii="Times New Roman" w:hAnsi="Times New Roman" w:cs="Times New Roman"/>
          <w:sz w:val="24"/>
          <w:szCs w:val="24"/>
        </w:rPr>
        <w:t xml:space="preserve">. </w:t>
      </w:r>
      <w:r w:rsidR="00060546">
        <w:rPr>
          <w:rFonts w:ascii="Times New Roman" w:hAnsi="Times New Roman" w:cs="Times New Roman"/>
          <w:sz w:val="24"/>
          <w:szCs w:val="24"/>
        </w:rPr>
        <w:t>Similarly, participants were much less likely to respond that object A was a blicket in the ISO control condition (3 out of 10) than in the BB control condition (5</w:t>
      </w:r>
      <w:r w:rsidR="001D5422">
        <w:rPr>
          <w:rFonts w:ascii="Times New Roman" w:hAnsi="Times New Roman" w:cs="Times New Roman"/>
          <w:sz w:val="24"/>
          <w:szCs w:val="24"/>
        </w:rPr>
        <w:t>2</w:t>
      </w:r>
      <w:r w:rsidR="00060546">
        <w:rPr>
          <w:rFonts w:ascii="Times New Roman" w:hAnsi="Times New Roman" w:cs="Times New Roman"/>
          <w:sz w:val="24"/>
          <w:szCs w:val="24"/>
        </w:rPr>
        <w:t xml:space="preserve"> out of 6</w:t>
      </w:r>
      <w:r w:rsidR="001D5422">
        <w:rPr>
          <w:rFonts w:ascii="Times New Roman" w:hAnsi="Times New Roman" w:cs="Times New Roman"/>
          <w:sz w:val="24"/>
          <w:szCs w:val="24"/>
        </w:rPr>
        <w:t>3</w:t>
      </w:r>
      <w:r w:rsidR="00060546">
        <w:rPr>
          <w:rFonts w:ascii="Times New Roman" w:hAnsi="Times New Roman" w:cs="Times New Roman"/>
          <w:sz w:val="24"/>
          <w:szCs w:val="24"/>
        </w:rPr>
        <w:t>), OR = .0</w:t>
      </w:r>
      <w:r w:rsidR="008E42C6">
        <w:rPr>
          <w:rFonts w:ascii="Times New Roman" w:hAnsi="Times New Roman" w:cs="Times New Roman"/>
          <w:sz w:val="24"/>
          <w:szCs w:val="24"/>
        </w:rPr>
        <w:t>9</w:t>
      </w:r>
      <w:r w:rsidR="00060546">
        <w:rPr>
          <w:rFonts w:ascii="Times New Roman" w:hAnsi="Times New Roman" w:cs="Times New Roman"/>
          <w:sz w:val="24"/>
          <w:szCs w:val="24"/>
        </w:rPr>
        <w:t xml:space="preserve">, </w:t>
      </w:r>
      <w:r w:rsidR="00060546">
        <w:rPr>
          <w:rFonts w:ascii="Times New Roman" w:hAnsi="Times New Roman" w:cs="Times New Roman"/>
          <w:i/>
          <w:iCs/>
          <w:sz w:val="24"/>
          <w:szCs w:val="24"/>
        </w:rPr>
        <w:t xml:space="preserve">p </w:t>
      </w:r>
      <w:r w:rsidR="00060546">
        <w:rPr>
          <w:rFonts w:ascii="Times New Roman" w:hAnsi="Times New Roman" w:cs="Times New Roman"/>
          <w:sz w:val="24"/>
          <w:szCs w:val="24"/>
        </w:rPr>
        <w:t>&lt; .00</w:t>
      </w:r>
      <w:r w:rsidR="008E42C6">
        <w:rPr>
          <w:rFonts w:ascii="Times New Roman" w:hAnsi="Times New Roman" w:cs="Times New Roman"/>
          <w:sz w:val="24"/>
          <w:szCs w:val="24"/>
        </w:rPr>
        <w:t>5</w:t>
      </w:r>
      <w:r w:rsidR="00060546">
        <w:rPr>
          <w:rFonts w:ascii="Times New Roman" w:hAnsi="Times New Roman" w:cs="Times New Roman"/>
          <w:sz w:val="24"/>
          <w:szCs w:val="24"/>
        </w:rPr>
        <w:t xml:space="preserve">, </w:t>
      </w:r>
      <w:r w:rsidR="00060546">
        <w:rPr>
          <w:rFonts w:ascii="Times New Roman" w:hAnsi="Times New Roman" w:cs="Times New Roman"/>
          <w:i/>
          <w:iCs/>
          <w:sz w:val="24"/>
          <w:szCs w:val="24"/>
        </w:rPr>
        <w:t>BF</w:t>
      </w:r>
      <w:r w:rsidR="00060546">
        <w:rPr>
          <w:rFonts w:ascii="Times New Roman" w:hAnsi="Times New Roman" w:cs="Times New Roman"/>
          <w:sz w:val="24"/>
          <w:szCs w:val="24"/>
          <w:vertAlign w:val="subscript"/>
        </w:rPr>
        <w:t>H1</w:t>
      </w:r>
      <w:r w:rsidR="00060546">
        <w:rPr>
          <w:rFonts w:ascii="Times New Roman" w:hAnsi="Times New Roman" w:cs="Times New Roman"/>
          <w:i/>
          <w:iCs/>
          <w:sz w:val="24"/>
          <w:szCs w:val="24"/>
        </w:rPr>
        <w:t xml:space="preserve"> </w:t>
      </w:r>
      <w:r w:rsidR="00060546">
        <w:rPr>
          <w:rFonts w:ascii="Times New Roman" w:hAnsi="Times New Roman" w:cs="Times New Roman"/>
          <w:sz w:val="24"/>
          <w:szCs w:val="24"/>
        </w:rPr>
        <w:t xml:space="preserve">= </w:t>
      </w:r>
      <w:r w:rsidR="008E42C6">
        <w:rPr>
          <w:rFonts w:ascii="Times New Roman" w:hAnsi="Times New Roman" w:cs="Times New Roman"/>
          <w:sz w:val="24"/>
          <w:szCs w:val="24"/>
        </w:rPr>
        <w:t>28.32.</w:t>
      </w:r>
      <w:r w:rsidR="00060546">
        <w:rPr>
          <w:rFonts w:ascii="Times New Roman" w:hAnsi="Times New Roman" w:cs="Times New Roman"/>
          <w:sz w:val="24"/>
          <w:szCs w:val="24"/>
        </w:rPr>
        <w:t xml:space="preserve"> </w:t>
      </w:r>
      <w:r w:rsidR="00D55EB1">
        <w:rPr>
          <w:rFonts w:ascii="Times New Roman" w:hAnsi="Times New Roman" w:cs="Times New Roman"/>
          <w:sz w:val="24"/>
          <w:szCs w:val="24"/>
        </w:rPr>
        <w:t>This</w:t>
      </w:r>
      <w:r w:rsidR="00B07E10">
        <w:rPr>
          <w:rFonts w:ascii="Times New Roman" w:hAnsi="Times New Roman" w:cs="Times New Roman"/>
          <w:sz w:val="24"/>
          <w:szCs w:val="24"/>
        </w:rPr>
        <w:t xml:space="preserve"> is a result that would be expected if children were sensitive to objects’ causal status.</w:t>
      </w:r>
      <w:r w:rsidR="00D55EB1">
        <w:rPr>
          <w:rFonts w:ascii="Times New Roman" w:hAnsi="Times New Roman" w:cs="Times New Roman"/>
          <w:sz w:val="24"/>
          <w:szCs w:val="24"/>
        </w:rPr>
        <w:t xml:space="preserve"> </w:t>
      </w:r>
      <w:r w:rsidR="002C1AD9">
        <w:rPr>
          <w:rFonts w:ascii="Times New Roman" w:hAnsi="Times New Roman" w:cs="Times New Roman"/>
          <w:sz w:val="24"/>
          <w:szCs w:val="24"/>
        </w:rPr>
        <w:t>[ADD THE DATA FOR THE ISO CONDITION. NOTE THAT THE R SCRIPT IS READY TO BE USED]</w:t>
      </w:r>
    </w:p>
    <w:p w14:paraId="10E0FCB0" w14:textId="06D2E1D9" w:rsidR="00F61120" w:rsidRDefault="00F61120"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6-year-olds. </w:t>
      </w:r>
      <w:r>
        <w:rPr>
          <w:rFonts w:ascii="Times New Roman" w:hAnsi="Times New Roman" w:cs="Times New Roman"/>
          <w:sz w:val="24"/>
          <w:szCs w:val="24"/>
        </w:rPr>
        <w:t>Similar to the analysis</w:t>
      </w:r>
      <w:r w:rsidR="00DB1FD4">
        <w:rPr>
          <w:rFonts w:ascii="Times New Roman" w:hAnsi="Times New Roman" w:cs="Times New Roman"/>
          <w:sz w:val="24"/>
          <w:szCs w:val="24"/>
        </w:rPr>
        <w:t xml:space="preserve"> above</w:t>
      </w:r>
      <w:r>
        <w:rPr>
          <w:rFonts w:ascii="Times New Roman" w:hAnsi="Times New Roman" w:cs="Times New Roman"/>
          <w:sz w:val="24"/>
          <w:szCs w:val="24"/>
        </w:rPr>
        <w:t xml:space="preserve"> with the 5-year-olds, </w:t>
      </w:r>
      <w:r w:rsidR="00DB1FD4">
        <w:rPr>
          <w:rFonts w:ascii="Times New Roman" w:hAnsi="Times New Roman" w:cs="Times New Roman"/>
          <w:sz w:val="24"/>
          <w:szCs w:val="24"/>
        </w:rPr>
        <w:t>we</w:t>
      </w:r>
      <w:r>
        <w:rPr>
          <w:rFonts w:ascii="Times New Roman" w:hAnsi="Times New Roman" w:cs="Times New Roman"/>
          <w:sz w:val="24"/>
          <w:szCs w:val="24"/>
        </w:rPr>
        <w:t xml:space="preserve"> examined whether there was an effect of 6-year-olds’ pretest performance on their choices for any of the objects revealed</w:t>
      </w:r>
      <w:r w:rsidR="00DB1FD4">
        <w:rPr>
          <w:rFonts w:ascii="Times New Roman" w:hAnsi="Times New Roman" w:cs="Times New Roman"/>
          <w:sz w:val="24"/>
          <w:szCs w:val="24"/>
        </w:rPr>
        <w:t>. This analysis revealed</w:t>
      </w:r>
      <w:r>
        <w:rPr>
          <w:rFonts w:ascii="Times New Roman" w:hAnsi="Times New Roman" w:cs="Times New Roman"/>
          <w:sz w:val="24"/>
          <w:szCs w:val="24"/>
        </w:rPr>
        <w:t xml:space="preserve"> no such effect. Thus, we collapsed across this variable</w:t>
      </w:r>
      <w:r w:rsidR="00DF7DF4">
        <w:rPr>
          <w:rFonts w:ascii="Times New Roman" w:hAnsi="Times New Roman" w:cs="Times New Roman"/>
          <w:sz w:val="24"/>
          <w:szCs w:val="24"/>
        </w:rPr>
        <w:t xml:space="preserve"> for the 6-year-olds</w:t>
      </w:r>
      <w:r>
        <w:rPr>
          <w:rFonts w:ascii="Times New Roman" w:hAnsi="Times New Roman" w:cs="Times New Roman"/>
          <w:sz w:val="24"/>
          <w:szCs w:val="24"/>
        </w:rPr>
        <w:t xml:space="preserve">.  </w:t>
      </w:r>
      <w:r w:rsidR="007D60E2">
        <w:rPr>
          <w:rFonts w:ascii="Times New Roman" w:hAnsi="Times New Roman" w:cs="Times New Roman"/>
          <w:sz w:val="24"/>
          <w:szCs w:val="24"/>
        </w:rPr>
        <w:t xml:space="preserve">The analysis revealed that the 6-year-olds, like the 5-year-olds, were equally likely to </w:t>
      </w:r>
      <w:r w:rsidR="00DE4095">
        <w:rPr>
          <w:rFonts w:ascii="Times New Roman" w:hAnsi="Times New Roman" w:cs="Times New Roman"/>
          <w:sz w:val="24"/>
          <w:szCs w:val="24"/>
        </w:rPr>
        <w:t>indicate</w:t>
      </w:r>
      <w:r w:rsidR="007D60E2">
        <w:rPr>
          <w:rFonts w:ascii="Times New Roman" w:hAnsi="Times New Roman" w:cs="Times New Roman"/>
          <w:sz w:val="24"/>
          <w:szCs w:val="24"/>
        </w:rPr>
        <w:t xml:space="preserve"> that object A was a blicket during the BB experimental trials</w:t>
      </w:r>
      <w:r w:rsidR="00196160">
        <w:rPr>
          <w:rFonts w:ascii="Times New Roman" w:hAnsi="Times New Roman" w:cs="Times New Roman"/>
          <w:sz w:val="24"/>
          <w:szCs w:val="24"/>
        </w:rPr>
        <w:t xml:space="preserve"> (</w:t>
      </w:r>
      <w:r w:rsidR="007A166B">
        <w:rPr>
          <w:rFonts w:ascii="Times New Roman" w:hAnsi="Times New Roman" w:cs="Times New Roman"/>
          <w:sz w:val="24"/>
          <w:szCs w:val="24"/>
        </w:rPr>
        <w:t>134</w:t>
      </w:r>
      <w:r w:rsidR="00196160">
        <w:rPr>
          <w:rFonts w:ascii="Times New Roman" w:hAnsi="Times New Roman" w:cs="Times New Roman"/>
          <w:sz w:val="24"/>
          <w:szCs w:val="24"/>
        </w:rPr>
        <w:t xml:space="preserve"> out of </w:t>
      </w:r>
      <w:r w:rsidR="007A166B">
        <w:rPr>
          <w:rFonts w:ascii="Times New Roman" w:hAnsi="Times New Roman" w:cs="Times New Roman"/>
          <w:sz w:val="24"/>
          <w:szCs w:val="24"/>
        </w:rPr>
        <w:t>192</w:t>
      </w:r>
      <w:r w:rsidR="00196160">
        <w:rPr>
          <w:rFonts w:ascii="Times New Roman" w:hAnsi="Times New Roman" w:cs="Times New Roman"/>
          <w:sz w:val="24"/>
          <w:szCs w:val="24"/>
        </w:rPr>
        <w:t>)</w:t>
      </w:r>
      <w:r w:rsidR="007D60E2">
        <w:rPr>
          <w:rFonts w:ascii="Times New Roman" w:hAnsi="Times New Roman" w:cs="Times New Roman"/>
          <w:sz w:val="24"/>
          <w:szCs w:val="24"/>
        </w:rPr>
        <w:t xml:space="preserve"> compared to </w:t>
      </w:r>
      <w:r w:rsidR="00711E4F">
        <w:rPr>
          <w:rFonts w:ascii="Times New Roman" w:hAnsi="Times New Roman" w:cs="Times New Roman"/>
          <w:sz w:val="24"/>
          <w:szCs w:val="24"/>
        </w:rPr>
        <w:t>object D during</w:t>
      </w:r>
      <w:r w:rsidR="00556157">
        <w:rPr>
          <w:rFonts w:ascii="Times New Roman" w:hAnsi="Times New Roman" w:cs="Times New Roman"/>
          <w:sz w:val="24"/>
          <w:szCs w:val="24"/>
        </w:rPr>
        <w:t xml:space="preserve"> the</w:t>
      </w:r>
      <w:r w:rsidR="007D60E2">
        <w:rPr>
          <w:rFonts w:ascii="Times New Roman" w:hAnsi="Times New Roman" w:cs="Times New Roman"/>
          <w:sz w:val="24"/>
          <w:szCs w:val="24"/>
        </w:rPr>
        <w:t xml:space="preserve"> BB control trials</w:t>
      </w:r>
      <w:r w:rsidR="00196160">
        <w:rPr>
          <w:rFonts w:ascii="Times New Roman" w:hAnsi="Times New Roman" w:cs="Times New Roman"/>
          <w:sz w:val="24"/>
          <w:szCs w:val="24"/>
        </w:rPr>
        <w:t xml:space="preserve"> (</w:t>
      </w:r>
      <w:r w:rsidR="007A166B">
        <w:rPr>
          <w:rFonts w:ascii="Times New Roman" w:hAnsi="Times New Roman" w:cs="Times New Roman"/>
          <w:sz w:val="24"/>
          <w:szCs w:val="24"/>
        </w:rPr>
        <w:t>57</w:t>
      </w:r>
      <w:r w:rsidR="00196160">
        <w:rPr>
          <w:rFonts w:ascii="Times New Roman" w:hAnsi="Times New Roman" w:cs="Times New Roman"/>
          <w:sz w:val="24"/>
          <w:szCs w:val="24"/>
        </w:rPr>
        <w:t xml:space="preserve"> out of </w:t>
      </w:r>
      <w:r w:rsidR="007A166B">
        <w:rPr>
          <w:rFonts w:ascii="Times New Roman" w:hAnsi="Times New Roman" w:cs="Times New Roman"/>
          <w:sz w:val="24"/>
          <w:szCs w:val="24"/>
        </w:rPr>
        <w:t>98</w:t>
      </w:r>
      <w:r w:rsidR="00196160">
        <w:rPr>
          <w:rFonts w:ascii="Times New Roman" w:hAnsi="Times New Roman" w:cs="Times New Roman"/>
          <w:sz w:val="24"/>
          <w:szCs w:val="24"/>
        </w:rPr>
        <w:t>)</w:t>
      </w:r>
      <w:r w:rsidR="007D60E2">
        <w:rPr>
          <w:rFonts w:ascii="Times New Roman" w:hAnsi="Times New Roman" w:cs="Times New Roman"/>
          <w:sz w:val="24"/>
          <w:szCs w:val="24"/>
        </w:rPr>
        <w:t xml:space="preserve">, OR = </w:t>
      </w:r>
      <w:r w:rsidR="00834531">
        <w:rPr>
          <w:rFonts w:ascii="Times New Roman" w:hAnsi="Times New Roman" w:cs="Times New Roman"/>
          <w:sz w:val="24"/>
          <w:szCs w:val="24"/>
        </w:rPr>
        <w:t>.</w:t>
      </w:r>
      <w:r w:rsidR="007A166B">
        <w:rPr>
          <w:rFonts w:ascii="Times New Roman" w:hAnsi="Times New Roman" w:cs="Times New Roman"/>
          <w:sz w:val="24"/>
          <w:szCs w:val="24"/>
        </w:rPr>
        <w:t>54</w:t>
      </w:r>
      <w:r w:rsidR="007D60E2">
        <w:rPr>
          <w:rFonts w:ascii="Times New Roman" w:hAnsi="Times New Roman" w:cs="Times New Roman"/>
          <w:sz w:val="24"/>
          <w:szCs w:val="24"/>
        </w:rPr>
        <w:t xml:space="preserve">, </w:t>
      </w:r>
      <w:r w:rsidR="007D60E2">
        <w:rPr>
          <w:rFonts w:ascii="Times New Roman" w:hAnsi="Times New Roman" w:cs="Times New Roman"/>
          <w:i/>
          <w:iCs/>
          <w:sz w:val="24"/>
          <w:szCs w:val="24"/>
        </w:rPr>
        <w:t xml:space="preserve">p </w:t>
      </w:r>
      <w:r w:rsidR="007D60E2">
        <w:rPr>
          <w:rFonts w:ascii="Times New Roman" w:hAnsi="Times New Roman" w:cs="Times New Roman"/>
          <w:sz w:val="24"/>
          <w:szCs w:val="24"/>
        </w:rPr>
        <w:t>= .</w:t>
      </w:r>
      <w:r w:rsidR="00834531">
        <w:rPr>
          <w:rFonts w:ascii="Times New Roman" w:hAnsi="Times New Roman" w:cs="Times New Roman"/>
          <w:sz w:val="24"/>
          <w:szCs w:val="24"/>
        </w:rPr>
        <w:t>1</w:t>
      </w:r>
      <w:r w:rsidR="007A166B">
        <w:rPr>
          <w:rFonts w:ascii="Times New Roman" w:hAnsi="Times New Roman" w:cs="Times New Roman"/>
          <w:sz w:val="24"/>
          <w:szCs w:val="24"/>
        </w:rPr>
        <w:t>5</w:t>
      </w:r>
      <w:r w:rsidR="007D60E2">
        <w:rPr>
          <w:rFonts w:ascii="Times New Roman" w:hAnsi="Times New Roman" w:cs="Times New Roman"/>
          <w:sz w:val="24"/>
          <w:szCs w:val="24"/>
        </w:rPr>
        <w:t xml:space="preserve">, </w:t>
      </w:r>
      <w:r w:rsidR="007D60E2">
        <w:rPr>
          <w:rFonts w:ascii="Times New Roman" w:hAnsi="Times New Roman" w:cs="Times New Roman"/>
          <w:i/>
          <w:iCs/>
          <w:sz w:val="24"/>
          <w:szCs w:val="24"/>
        </w:rPr>
        <w:t>BF</w:t>
      </w:r>
      <w:r w:rsidR="007D60E2">
        <w:rPr>
          <w:rFonts w:ascii="Times New Roman" w:hAnsi="Times New Roman" w:cs="Times New Roman"/>
          <w:sz w:val="24"/>
          <w:szCs w:val="24"/>
          <w:vertAlign w:val="subscript"/>
        </w:rPr>
        <w:t>H1</w:t>
      </w:r>
      <w:r w:rsidR="007D60E2">
        <w:rPr>
          <w:rFonts w:ascii="Times New Roman" w:hAnsi="Times New Roman" w:cs="Times New Roman"/>
          <w:i/>
          <w:iCs/>
          <w:sz w:val="24"/>
          <w:szCs w:val="24"/>
        </w:rPr>
        <w:t xml:space="preserve"> </w:t>
      </w:r>
      <w:r w:rsidR="007D60E2">
        <w:rPr>
          <w:rFonts w:ascii="Times New Roman" w:hAnsi="Times New Roman" w:cs="Times New Roman"/>
          <w:sz w:val="24"/>
          <w:szCs w:val="24"/>
        </w:rPr>
        <w:t xml:space="preserve">= </w:t>
      </w:r>
      <w:ins w:id="9" w:author="Benton, Deon" w:date="2023-01-26T17:05:00Z">
        <w:r w:rsidR="00F57533">
          <w:rPr>
            <w:rFonts w:ascii="Times New Roman" w:hAnsi="Times New Roman" w:cs="Times New Roman"/>
            <w:sz w:val="24"/>
            <w:szCs w:val="24"/>
          </w:rPr>
          <w:t>0</w:t>
        </w:r>
      </w:ins>
      <w:r w:rsidR="007D60E2">
        <w:rPr>
          <w:rFonts w:ascii="Times New Roman" w:hAnsi="Times New Roman" w:cs="Times New Roman"/>
          <w:sz w:val="24"/>
          <w:szCs w:val="24"/>
        </w:rPr>
        <w:t>.</w:t>
      </w:r>
      <w:r w:rsidR="001332E0">
        <w:rPr>
          <w:rFonts w:ascii="Times New Roman" w:hAnsi="Times New Roman" w:cs="Times New Roman"/>
          <w:sz w:val="24"/>
          <w:szCs w:val="24"/>
        </w:rPr>
        <w:t>24</w:t>
      </w:r>
      <w:r w:rsidR="007D60E2">
        <w:rPr>
          <w:rFonts w:ascii="Times New Roman" w:hAnsi="Times New Roman" w:cs="Times New Roman"/>
          <w:sz w:val="24"/>
          <w:szCs w:val="24"/>
        </w:rPr>
        <w:t>, b</w:t>
      </w:r>
      <w:r w:rsidR="007D60E2" w:rsidRPr="00DC1151">
        <w:rPr>
          <w:rFonts w:ascii="Times New Roman" w:hAnsi="Times New Roman" w:cs="Times New Roman"/>
          <w:sz w:val="24"/>
          <w:szCs w:val="24"/>
        </w:rPr>
        <w:t>ootstrapped 95% CI[</w:t>
      </w:r>
      <w:r w:rsidR="007D60E2">
        <w:rPr>
          <w:rFonts w:ascii="Times New Roman" w:hAnsi="Times New Roman" w:cs="Times New Roman"/>
          <w:sz w:val="24"/>
          <w:szCs w:val="24"/>
        </w:rPr>
        <w:t>-</w:t>
      </w:r>
      <w:r w:rsidR="00732D5A">
        <w:rPr>
          <w:rFonts w:ascii="Times New Roman" w:hAnsi="Times New Roman" w:cs="Times New Roman"/>
          <w:sz w:val="24"/>
          <w:szCs w:val="24"/>
        </w:rPr>
        <w:t>1.</w:t>
      </w:r>
      <w:r w:rsidR="001332E0">
        <w:rPr>
          <w:rFonts w:ascii="Times New Roman" w:hAnsi="Times New Roman" w:cs="Times New Roman"/>
          <w:sz w:val="24"/>
          <w:szCs w:val="24"/>
        </w:rPr>
        <w:t>79</w:t>
      </w:r>
      <w:r w:rsidR="007D60E2" w:rsidRPr="00DC1151">
        <w:rPr>
          <w:rFonts w:ascii="Times New Roman" w:hAnsi="Times New Roman" w:cs="Times New Roman"/>
          <w:sz w:val="24"/>
          <w:szCs w:val="24"/>
        </w:rPr>
        <w:t xml:space="preserve">, </w:t>
      </w:r>
      <w:r w:rsidR="001332E0">
        <w:rPr>
          <w:rFonts w:ascii="Times New Roman" w:hAnsi="Times New Roman" w:cs="Times New Roman"/>
          <w:sz w:val="24"/>
          <w:szCs w:val="24"/>
        </w:rPr>
        <w:t>2.87</w:t>
      </w:r>
      <w:r w:rsidR="007D60E2" w:rsidRPr="00DC1151">
        <w:rPr>
          <w:rFonts w:ascii="Times New Roman" w:hAnsi="Times New Roman" w:cs="Times New Roman"/>
          <w:sz w:val="24"/>
          <w:szCs w:val="24"/>
        </w:rPr>
        <w:t>]</w:t>
      </w:r>
      <w:r w:rsidR="007D60E2">
        <w:rPr>
          <w:rFonts w:ascii="Times New Roman" w:hAnsi="Times New Roman" w:cs="Times New Roman"/>
          <w:sz w:val="24"/>
          <w:szCs w:val="24"/>
        </w:rPr>
        <w:t>.</w:t>
      </w:r>
      <w:r w:rsidR="00404AD5">
        <w:rPr>
          <w:rFonts w:ascii="Times New Roman" w:hAnsi="Times New Roman" w:cs="Times New Roman"/>
          <w:sz w:val="24"/>
          <w:szCs w:val="24"/>
        </w:rPr>
        <w:t xml:space="preserve"> Likewise, participants were as likely to say that objects B and </w:t>
      </w:r>
      <w:r w:rsidR="00404AD5">
        <w:rPr>
          <w:rFonts w:ascii="Times New Roman" w:hAnsi="Times New Roman" w:cs="Times New Roman"/>
          <w:sz w:val="24"/>
          <w:szCs w:val="24"/>
        </w:rPr>
        <w:lastRenderedPageBreak/>
        <w:t>C were blickets during the BB experimental trials compared to the BB control trials, both ORs &lt; .6</w:t>
      </w:r>
      <w:r w:rsidR="001C7863">
        <w:rPr>
          <w:rFonts w:ascii="Times New Roman" w:hAnsi="Times New Roman" w:cs="Times New Roman"/>
          <w:sz w:val="24"/>
          <w:szCs w:val="24"/>
        </w:rPr>
        <w:t>7</w:t>
      </w:r>
      <w:r w:rsidR="00404AD5">
        <w:rPr>
          <w:rFonts w:ascii="Times New Roman" w:hAnsi="Times New Roman" w:cs="Times New Roman"/>
          <w:sz w:val="24"/>
          <w:szCs w:val="24"/>
        </w:rPr>
        <w:t xml:space="preserve">, both </w:t>
      </w:r>
      <w:r w:rsidR="00404AD5">
        <w:rPr>
          <w:rFonts w:ascii="Times New Roman" w:hAnsi="Times New Roman" w:cs="Times New Roman"/>
          <w:i/>
          <w:iCs/>
          <w:sz w:val="24"/>
          <w:szCs w:val="24"/>
        </w:rPr>
        <w:t>p</w:t>
      </w:r>
      <w:r w:rsidR="00404AD5">
        <w:rPr>
          <w:rFonts w:ascii="Times New Roman" w:hAnsi="Times New Roman" w:cs="Times New Roman"/>
          <w:sz w:val="24"/>
          <w:szCs w:val="24"/>
        </w:rPr>
        <w:t>’s &gt; .0</w:t>
      </w:r>
      <w:r w:rsidR="001C7863">
        <w:rPr>
          <w:rFonts w:ascii="Times New Roman" w:hAnsi="Times New Roman" w:cs="Times New Roman"/>
          <w:sz w:val="24"/>
          <w:szCs w:val="24"/>
        </w:rPr>
        <w:t>6</w:t>
      </w:r>
      <w:r w:rsidR="00404AD5">
        <w:rPr>
          <w:rFonts w:ascii="Times New Roman" w:hAnsi="Times New Roman" w:cs="Times New Roman"/>
          <w:sz w:val="24"/>
          <w:szCs w:val="24"/>
        </w:rPr>
        <w:t xml:space="preserve">, both </w:t>
      </w:r>
      <w:r w:rsidR="00404AD5">
        <w:rPr>
          <w:rFonts w:ascii="Times New Roman" w:hAnsi="Times New Roman" w:cs="Times New Roman"/>
          <w:i/>
          <w:iCs/>
          <w:sz w:val="24"/>
          <w:szCs w:val="24"/>
        </w:rPr>
        <w:t>BF</w:t>
      </w:r>
      <w:r w:rsidR="00404AD5">
        <w:rPr>
          <w:rFonts w:ascii="Times New Roman" w:hAnsi="Times New Roman" w:cs="Times New Roman"/>
          <w:sz w:val="24"/>
          <w:szCs w:val="24"/>
          <w:vertAlign w:val="subscript"/>
        </w:rPr>
        <w:t>H1</w:t>
      </w:r>
      <w:r w:rsidR="00404AD5">
        <w:rPr>
          <w:rFonts w:ascii="Times New Roman" w:hAnsi="Times New Roman" w:cs="Times New Roman"/>
          <w:sz w:val="24"/>
          <w:szCs w:val="24"/>
        </w:rPr>
        <w:t xml:space="preserve">’s </w:t>
      </w:r>
      <w:r w:rsidR="009272B0">
        <w:rPr>
          <w:rFonts w:ascii="Times New Roman" w:hAnsi="Times New Roman" w:cs="Times New Roman"/>
          <w:sz w:val="24"/>
          <w:szCs w:val="24"/>
        </w:rPr>
        <w:t>&lt;</w:t>
      </w:r>
      <w:r w:rsidR="00404AD5">
        <w:rPr>
          <w:rFonts w:ascii="Times New Roman" w:hAnsi="Times New Roman" w:cs="Times New Roman"/>
          <w:sz w:val="24"/>
          <w:szCs w:val="24"/>
        </w:rPr>
        <w:t xml:space="preserve"> </w:t>
      </w:r>
      <w:ins w:id="10" w:author="Benton, Deon" w:date="2023-01-26T17:05:00Z">
        <w:r w:rsidR="00F57533">
          <w:rPr>
            <w:rFonts w:ascii="Times New Roman" w:hAnsi="Times New Roman" w:cs="Times New Roman"/>
            <w:sz w:val="24"/>
            <w:szCs w:val="24"/>
          </w:rPr>
          <w:t>0</w:t>
        </w:r>
      </w:ins>
      <w:r w:rsidR="00404AD5">
        <w:rPr>
          <w:rFonts w:ascii="Times New Roman" w:hAnsi="Times New Roman" w:cs="Times New Roman"/>
          <w:sz w:val="24"/>
          <w:szCs w:val="24"/>
        </w:rPr>
        <w:t>.</w:t>
      </w:r>
      <w:r w:rsidR="001C7863">
        <w:rPr>
          <w:rFonts w:ascii="Times New Roman" w:hAnsi="Times New Roman" w:cs="Times New Roman"/>
          <w:sz w:val="24"/>
          <w:szCs w:val="24"/>
        </w:rPr>
        <w:t>62</w:t>
      </w:r>
      <w:r w:rsidR="00404AD5">
        <w:rPr>
          <w:rFonts w:ascii="Times New Roman" w:hAnsi="Times New Roman" w:cs="Times New Roman"/>
          <w:sz w:val="24"/>
          <w:szCs w:val="24"/>
        </w:rPr>
        <w:t>.</w:t>
      </w:r>
      <w:r w:rsidR="000C059D">
        <w:rPr>
          <w:rFonts w:ascii="Times New Roman" w:hAnsi="Times New Roman" w:cs="Times New Roman"/>
          <w:sz w:val="24"/>
          <w:szCs w:val="24"/>
        </w:rPr>
        <w:t xml:space="preserve"> Importantly, and similar to the analysis </w:t>
      </w:r>
      <w:r w:rsidR="001C7863">
        <w:rPr>
          <w:rFonts w:ascii="Times New Roman" w:hAnsi="Times New Roman" w:cs="Times New Roman"/>
          <w:sz w:val="24"/>
          <w:szCs w:val="24"/>
        </w:rPr>
        <w:t>above</w:t>
      </w:r>
      <w:r w:rsidR="000C059D">
        <w:rPr>
          <w:rFonts w:ascii="Times New Roman" w:hAnsi="Times New Roman" w:cs="Times New Roman"/>
          <w:sz w:val="24"/>
          <w:szCs w:val="24"/>
        </w:rPr>
        <w:t xml:space="preserve">, the 6-year-olds were sensitive the causal status of the objects. This is because </w:t>
      </w:r>
      <w:r w:rsidR="00544184">
        <w:rPr>
          <w:rFonts w:ascii="Times New Roman" w:hAnsi="Times New Roman" w:cs="Times New Roman"/>
          <w:sz w:val="24"/>
          <w:szCs w:val="24"/>
        </w:rPr>
        <w:t>they were much less likely to respond that object A was a blicket in the ISO experimental condition</w:t>
      </w:r>
      <w:r w:rsidR="002959F5">
        <w:rPr>
          <w:rFonts w:ascii="Times New Roman" w:hAnsi="Times New Roman" w:cs="Times New Roman"/>
          <w:sz w:val="24"/>
          <w:szCs w:val="24"/>
        </w:rPr>
        <w:t xml:space="preserve"> (</w:t>
      </w:r>
      <w:r w:rsidR="000B3EA5">
        <w:rPr>
          <w:rFonts w:ascii="Times New Roman" w:hAnsi="Times New Roman" w:cs="Times New Roman"/>
          <w:sz w:val="24"/>
          <w:szCs w:val="24"/>
        </w:rPr>
        <w:t>14</w:t>
      </w:r>
      <w:r w:rsidR="008131C4">
        <w:rPr>
          <w:rFonts w:ascii="Times New Roman" w:hAnsi="Times New Roman" w:cs="Times New Roman"/>
          <w:sz w:val="24"/>
          <w:szCs w:val="24"/>
        </w:rPr>
        <w:t xml:space="preserve"> out of </w:t>
      </w:r>
      <w:r w:rsidR="000B3EA5">
        <w:rPr>
          <w:rFonts w:ascii="Times New Roman" w:hAnsi="Times New Roman" w:cs="Times New Roman"/>
          <w:sz w:val="24"/>
          <w:szCs w:val="24"/>
        </w:rPr>
        <w:t>50</w:t>
      </w:r>
      <w:r w:rsidR="008131C4">
        <w:rPr>
          <w:rFonts w:ascii="Times New Roman" w:hAnsi="Times New Roman" w:cs="Times New Roman"/>
          <w:sz w:val="24"/>
          <w:szCs w:val="24"/>
        </w:rPr>
        <w:t>)</w:t>
      </w:r>
      <w:r w:rsidR="00544184">
        <w:rPr>
          <w:rFonts w:ascii="Times New Roman" w:hAnsi="Times New Roman" w:cs="Times New Roman"/>
          <w:sz w:val="24"/>
          <w:szCs w:val="24"/>
        </w:rPr>
        <w:t xml:space="preserve"> than in the BB experimental condition</w:t>
      </w:r>
      <w:r w:rsidR="008131C4">
        <w:rPr>
          <w:rFonts w:ascii="Times New Roman" w:hAnsi="Times New Roman" w:cs="Times New Roman"/>
          <w:sz w:val="24"/>
          <w:szCs w:val="24"/>
        </w:rPr>
        <w:t xml:space="preserve"> (</w:t>
      </w:r>
      <w:r w:rsidR="000B3EA5">
        <w:rPr>
          <w:rFonts w:ascii="Times New Roman" w:hAnsi="Times New Roman" w:cs="Times New Roman"/>
          <w:sz w:val="24"/>
          <w:szCs w:val="24"/>
        </w:rPr>
        <w:t>40</w:t>
      </w:r>
      <w:r w:rsidR="008131C4">
        <w:rPr>
          <w:rFonts w:ascii="Times New Roman" w:hAnsi="Times New Roman" w:cs="Times New Roman"/>
          <w:sz w:val="24"/>
          <w:szCs w:val="24"/>
        </w:rPr>
        <w:t xml:space="preserve"> out of </w:t>
      </w:r>
      <w:r w:rsidR="000B3EA5">
        <w:rPr>
          <w:rFonts w:ascii="Times New Roman" w:hAnsi="Times New Roman" w:cs="Times New Roman"/>
          <w:sz w:val="24"/>
          <w:szCs w:val="24"/>
        </w:rPr>
        <w:t>48</w:t>
      </w:r>
      <w:r w:rsidR="008131C4">
        <w:rPr>
          <w:rFonts w:ascii="Times New Roman" w:hAnsi="Times New Roman" w:cs="Times New Roman"/>
          <w:sz w:val="24"/>
          <w:szCs w:val="24"/>
        </w:rPr>
        <w:t>)</w:t>
      </w:r>
      <w:r w:rsidR="00544184">
        <w:rPr>
          <w:rFonts w:ascii="Times New Roman" w:hAnsi="Times New Roman" w:cs="Times New Roman"/>
          <w:sz w:val="24"/>
          <w:szCs w:val="24"/>
        </w:rPr>
        <w:t>, OR = .0</w:t>
      </w:r>
      <w:r w:rsidR="00D075BD">
        <w:rPr>
          <w:rFonts w:ascii="Times New Roman" w:hAnsi="Times New Roman" w:cs="Times New Roman"/>
          <w:sz w:val="24"/>
          <w:szCs w:val="24"/>
        </w:rPr>
        <w:t>8</w:t>
      </w:r>
      <w:r w:rsidR="00544184">
        <w:rPr>
          <w:rFonts w:ascii="Times New Roman" w:hAnsi="Times New Roman" w:cs="Times New Roman"/>
          <w:sz w:val="24"/>
          <w:szCs w:val="24"/>
        </w:rPr>
        <w:t xml:space="preserve">, </w:t>
      </w:r>
      <w:r w:rsidR="00544184">
        <w:rPr>
          <w:rFonts w:ascii="Times New Roman" w:hAnsi="Times New Roman" w:cs="Times New Roman"/>
          <w:i/>
          <w:iCs/>
          <w:sz w:val="24"/>
          <w:szCs w:val="24"/>
        </w:rPr>
        <w:t xml:space="preserve">p </w:t>
      </w:r>
      <w:r w:rsidR="00544184">
        <w:rPr>
          <w:rFonts w:ascii="Times New Roman" w:hAnsi="Times New Roman" w:cs="Times New Roman"/>
          <w:sz w:val="24"/>
          <w:szCs w:val="24"/>
        </w:rPr>
        <w:t xml:space="preserve">&lt; .0001, </w:t>
      </w:r>
      <w:r w:rsidR="00544184">
        <w:rPr>
          <w:rFonts w:ascii="Times New Roman" w:hAnsi="Times New Roman" w:cs="Times New Roman"/>
          <w:i/>
          <w:iCs/>
          <w:sz w:val="24"/>
          <w:szCs w:val="24"/>
        </w:rPr>
        <w:t>BF</w:t>
      </w:r>
      <w:r w:rsidR="00544184">
        <w:rPr>
          <w:rFonts w:ascii="Times New Roman" w:hAnsi="Times New Roman" w:cs="Times New Roman"/>
          <w:sz w:val="24"/>
          <w:szCs w:val="24"/>
          <w:vertAlign w:val="subscript"/>
        </w:rPr>
        <w:t>H1</w:t>
      </w:r>
      <w:r w:rsidR="00544184">
        <w:rPr>
          <w:rFonts w:ascii="Times New Roman" w:hAnsi="Times New Roman" w:cs="Times New Roman"/>
          <w:i/>
          <w:iCs/>
          <w:sz w:val="24"/>
          <w:szCs w:val="24"/>
        </w:rPr>
        <w:t xml:space="preserve"> </w:t>
      </w:r>
      <w:r w:rsidR="009C3D67">
        <w:rPr>
          <w:rFonts w:ascii="Times New Roman" w:hAnsi="Times New Roman" w:cs="Times New Roman"/>
          <w:sz w:val="24"/>
          <w:szCs w:val="24"/>
        </w:rPr>
        <w:t>&gt; 10000</w:t>
      </w:r>
      <w:r w:rsidR="00544184">
        <w:rPr>
          <w:rFonts w:ascii="Times New Roman" w:hAnsi="Times New Roman" w:cs="Times New Roman"/>
          <w:sz w:val="24"/>
          <w:szCs w:val="24"/>
        </w:rPr>
        <w:t>.</w:t>
      </w:r>
      <w:r w:rsidR="002959F5">
        <w:rPr>
          <w:rFonts w:ascii="Times New Roman" w:hAnsi="Times New Roman" w:cs="Times New Roman"/>
          <w:sz w:val="24"/>
          <w:szCs w:val="24"/>
        </w:rPr>
        <w:t xml:space="preserve"> Similarly, participants were much less likely to say that object D was a blicket in the ISO control condition</w:t>
      </w:r>
      <w:r w:rsidR="0085059E">
        <w:rPr>
          <w:rFonts w:ascii="Times New Roman" w:hAnsi="Times New Roman" w:cs="Times New Roman"/>
          <w:sz w:val="24"/>
          <w:szCs w:val="24"/>
        </w:rPr>
        <w:t xml:space="preserve"> (</w:t>
      </w:r>
      <w:r w:rsidR="00D075BD">
        <w:rPr>
          <w:rFonts w:ascii="Times New Roman" w:hAnsi="Times New Roman" w:cs="Times New Roman"/>
          <w:sz w:val="24"/>
          <w:szCs w:val="24"/>
        </w:rPr>
        <w:t>22</w:t>
      </w:r>
      <w:r w:rsidR="0085059E">
        <w:rPr>
          <w:rFonts w:ascii="Times New Roman" w:hAnsi="Times New Roman" w:cs="Times New Roman"/>
          <w:sz w:val="24"/>
          <w:szCs w:val="24"/>
        </w:rPr>
        <w:t xml:space="preserve"> out of </w:t>
      </w:r>
      <w:r w:rsidR="00D075BD">
        <w:rPr>
          <w:rFonts w:ascii="Times New Roman" w:hAnsi="Times New Roman" w:cs="Times New Roman"/>
          <w:sz w:val="24"/>
          <w:szCs w:val="24"/>
        </w:rPr>
        <w:t>50</w:t>
      </w:r>
      <w:r w:rsidR="0085059E">
        <w:rPr>
          <w:rFonts w:ascii="Times New Roman" w:hAnsi="Times New Roman" w:cs="Times New Roman"/>
          <w:sz w:val="24"/>
          <w:szCs w:val="24"/>
        </w:rPr>
        <w:t>)</w:t>
      </w:r>
      <w:r w:rsidR="002959F5">
        <w:rPr>
          <w:rFonts w:ascii="Times New Roman" w:hAnsi="Times New Roman" w:cs="Times New Roman"/>
          <w:sz w:val="24"/>
          <w:szCs w:val="24"/>
        </w:rPr>
        <w:t xml:space="preserve"> compared to the BB control condition</w:t>
      </w:r>
      <w:r w:rsidR="0085059E">
        <w:rPr>
          <w:rFonts w:ascii="Times New Roman" w:hAnsi="Times New Roman" w:cs="Times New Roman"/>
          <w:sz w:val="24"/>
          <w:szCs w:val="24"/>
        </w:rPr>
        <w:t xml:space="preserve"> (</w:t>
      </w:r>
      <w:r w:rsidR="00D075BD">
        <w:rPr>
          <w:rFonts w:ascii="Times New Roman" w:hAnsi="Times New Roman" w:cs="Times New Roman"/>
          <w:sz w:val="24"/>
          <w:szCs w:val="24"/>
        </w:rPr>
        <w:t>35</w:t>
      </w:r>
      <w:r w:rsidR="0085059E">
        <w:rPr>
          <w:rFonts w:ascii="Times New Roman" w:hAnsi="Times New Roman" w:cs="Times New Roman"/>
          <w:sz w:val="24"/>
          <w:szCs w:val="24"/>
        </w:rPr>
        <w:t xml:space="preserve"> out of </w:t>
      </w:r>
      <w:r w:rsidR="00D075BD">
        <w:rPr>
          <w:rFonts w:ascii="Times New Roman" w:hAnsi="Times New Roman" w:cs="Times New Roman"/>
          <w:sz w:val="24"/>
          <w:szCs w:val="24"/>
        </w:rPr>
        <w:t>48</w:t>
      </w:r>
      <w:r w:rsidR="0085059E">
        <w:rPr>
          <w:rFonts w:ascii="Times New Roman" w:hAnsi="Times New Roman" w:cs="Times New Roman"/>
          <w:sz w:val="24"/>
          <w:szCs w:val="24"/>
        </w:rPr>
        <w:t>), OR = .</w:t>
      </w:r>
      <w:r w:rsidR="00C43C45">
        <w:rPr>
          <w:rFonts w:ascii="Times New Roman" w:hAnsi="Times New Roman" w:cs="Times New Roman"/>
          <w:sz w:val="24"/>
          <w:szCs w:val="24"/>
        </w:rPr>
        <w:t>2</w:t>
      </w:r>
      <w:r w:rsidR="00F14005">
        <w:rPr>
          <w:rFonts w:ascii="Times New Roman" w:hAnsi="Times New Roman" w:cs="Times New Roman"/>
          <w:sz w:val="24"/>
          <w:szCs w:val="24"/>
        </w:rPr>
        <w:t>9</w:t>
      </w:r>
      <w:r w:rsidR="0085059E">
        <w:rPr>
          <w:rFonts w:ascii="Times New Roman" w:hAnsi="Times New Roman" w:cs="Times New Roman"/>
          <w:sz w:val="24"/>
          <w:szCs w:val="24"/>
        </w:rPr>
        <w:t xml:space="preserve">, </w:t>
      </w:r>
      <w:r w:rsidR="0085059E">
        <w:rPr>
          <w:rFonts w:ascii="Times New Roman" w:hAnsi="Times New Roman" w:cs="Times New Roman"/>
          <w:i/>
          <w:iCs/>
          <w:sz w:val="24"/>
          <w:szCs w:val="24"/>
        </w:rPr>
        <w:t xml:space="preserve">p </w:t>
      </w:r>
      <w:r w:rsidR="0085059E">
        <w:rPr>
          <w:rFonts w:ascii="Times New Roman" w:hAnsi="Times New Roman" w:cs="Times New Roman"/>
          <w:sz w:val="24"/>
          <w:szCs w:val="24"/>
        </w:rPr>
        <w:t>&lt; .00</w:t>
      </w:r>
      <w:r w:rsidR="00F14005">
        <w:rPr>
          <w:rFonts w:ascii="Times New Roman" w:hAnsi="Times New Roman" w:cs="Times New Roman"/>
          <w:sz w:val="24"/>
          <w:szCs w:val="24"/>
        </w:rPr>
        <w:t>5</w:t>
      </w:r>
      <w:r w:rsidR="0085059E">
        <w:rPr>
          <w:rFonts w:ascii="Times New Roman" w:hAnsi="Times New Roman" w:cs="Times New Roman"/>
          <w:sz w:val="24"/>
          <w:szCs w:val="24"/>
        </w:rPr>
        <w:t xml:space="preserve">, </w:t>
      </w:r>
      <w:r w:rsidR="0085059E">
        <w:rPr>
          <w:rFonts w:ascii="Times New Roman" w:hAnsi="Times New Roman" w:cs="Times New Roman"/>
          <w:i/>
          <w:iCs/>
          <w:sz w:val="24"/>
          <w:szCs w:val="24"/>
        </w:rPr>
        <w:t>BF</w:t>
      </w:r>
      <w:r w:rsidR="0085059E">
        <w:rPr>
          <w:rFonts w:ascii="Times New Roman" w:hAnsi="Times New Roman" w:cs="Times New Roman"/>
          <w:sz w:val="24"/>
          <w:szCs w:val="24"/>
          <w:vertAlign w:val="subscript"/>
        </w:rPr>
        <w:t>H1</w:t>
      </w:r>
      <w:r w:rsidR="0085059E">
        <w:rPr>
          <w:rFonts w:ascii="Times New Roman" w:hAnsi="Times New Roman" w:cs="Times New Roman"/>
          <w:i/>
          <w:iCs/>
          <w:sz w:val="24"/>
          <w:szCs w:val="24"/>
        </w:rPr>
        <w:t xml:space="preserve"> </w:t>
      </w:r>
      <w:r w:rsidR="00C43C45">
        <w:rPr>
          <w:rFonts w:ascii="Times New Roman" w:hAnsi="Times New Roman" w:cs="Times New Roman"/>
          <w:sz w:val="24"/>
          <w:szCs w:val="24"/>
        </w:rPr>
        <w:t xml:space="preserve">= </w:t>
      </w:r>
      <w:r w:rsidR="00AB03FA">
        <w:rPr>
          <w:rFonts w:ascii="Times New Roman" w:hAnsi="Times New Roman" w:cs="Times New Roman"/>
          <w:sz w:val="24"/>
          <w:szCs w:val="24"/>
        </w:rPr>
        <w:t>7.33</w:t>
      </w:r>
      <w:r w:rsidR="00C43C45">
        <w:rPr>
          <w:rFonts w:ascii="Times New Roman" w:hAnsi="Times New Roman" w:cs="Times New Roman"/>
          <w:sz w:val="24"/>
          <w:szCs w:val="24"/>
        </w:rPr>
        <w:t>.</w:t>
      </w:r>
    </w:p>
    <w:p w14:paraId="787DF14D" w14:textId="28327D3A" w:rsidR="00D040A6" w:rsidRDefault="00D040A6"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terms of participants’ responses in the ISO condition, </w:t>
      </w:r>
      <w:r w:rsidR="00856195">
        <w:rPr>
          <w:rFonts w:ascii="Times New Roman" w:hAnsi="Times New Roman" w:cs="Times New Roman"/>
          <w:sz w:val="24"/>
          <w:szCs w:val="24"/>
        </w:rPr>
        <w:t>they were equally likely to indicate that object A was a blicket during the ISO experimental trials (</w:t>
      </w:r>
      <w:r w:rsidR="004E685F">
        <w:rPr>
          <w:rFonts w:ascii="Times New Roman" w:hAnsi="Times New Roman" w:cs="Times New Roman"/>
          <w:sz w:val="24"/>
          <w:szCs w:val="24"/>
        </w:rPr>
        <w:t>54 out of 92</w:t>
      </w:r>
      <w:r w:rsidR="00856195">
        <w:rPr>
          <w:rFonts w:ascii="Times New Roman" w:hAnsi="Times New Roman" w:cs="Times New Roman"/>
          <w:sz w:val="24"/>
          <w:szCs w:val="24"/>
        </w:rPr>
        <w:t>) compared to object D during the ISO control trials (</w:t>
      </w:r>
      <w:r w:rsidR="004E685F">
        <w:rPr>
          <w:rFonts w:ascii="Times New Roman" w:hAnsi="Times New Roman" w:cs="Times New Roman"/>
          <w:sz w:val="24"/>
          <w:szCs w:val="24"/>
        </w:rPr>
        <w:t xml:space="preserve">22 </w:t>
      </w:r>
      <w:r w:rsidR="00856195">
        <w:rPr>
          <w:rFonts w:ascii="Times New Roman" w:hAnsi="Times New Roman" w:cs="Times New Roman"/>
          <w:sz w:val="24"/>
          <w:szCs w:val="24"/>
        </w:rPr>
        <w:t xml:space="preserve">out of </w:t>
      </w:r>
      <w:r w:rsidR="004E685F">
        <w:rPr>
          <w:rFonts w:ascii="Times New Roman" w:hAnsi="Times New Roman" w:cs="Times New Roman"/>
          <w:sz w:val="24"/>
          <w:szCs w:val="24"/>
        </w:rPr>
        <w:t>28</w:t>
      </w:r>
      <w:r w:rsidR="00856195">
        <w:rPr>
          <w:rFonts w:ascii="Times New Roman" w:hAnsi="Times New Roman" w:cs="Times New Roman"/>
          <w:sz w:val="24"/>
          <w:szCs w:val="24"/>
        </w:rPr>
        <w:t>), OR = .</w:t>
      </w:r>
      <w:r w:rsidR="004A09A5">
        <w:rPr>
          <w:rFonts w:ascii="Times New Roman" w:hAnsi="Times New Roman" w:cs="Times New Roman"/>
          <w:sz w:val="24"/>
          <w:szCs w:val="24"/>
        </w:rPr>
        <w:t>58</w:t>
      </w:r>
      <w:r w:rsidR="00856195">
        <w:rPr>
          <w:rFonts w:ascii="Times New Roman" w:hAnsi="Times New Roman" w:cs="Times New Roman"/>
          <w:sz w:val="24"/>
          <w:szCs w:val="24"/>
        </w:rPr>
        <w:t xml:space="preserve">, </w:t>
      </w:r>
      <w:r w:rsidR="00856195">
        <w:rPr>
          <w:rFonts w:ascii="Times New Roman" w:hAnsi="Times New Roman" w:cs="Times New Roman"/>
          <w:i/>
          <w:iCs/>
          <w:sz w:val="24"/>
          <w:szCs w:val="24"/>
        </w:rPr>
        <w:t xml:space="preserve">p </w:t>
      </w:r>
      <w:r w:rsidR="00856195">
        <w:rPr>
          <w:rFonts w:ascii="Times New Roman" w:hAnsi="Times New Roman" w:cs="Times New Roman"/>
          <w:sz w:val="24"/>
          <w:szCs w:val="24"/>
        </w:rPr>
        <w:t>= .1</w:t>
      </w:r>
      <w:r w:rsidR="004A09A5">
        <w:rPr>
          <w:rFonts w:ascii="Times New Roman" w:hAnsi="Times New Roman" w:cs="Times New Roman"/>
          <w:sz w:val="24"/>
          <w:szCs w:val="24"/>
        </w:rPr>
        <w:t>2</w:t>
      </w:r>
      <w:r w:rsidR="00856195">
        <w:rPr>
          <w:rFonts w:ascii="Times New Roman" w:hAnsi="Times New Roman" w:cs="Times New Roman"/>
          <w:sz w:val="24"/>
          <w:szCs w:val="24"/>
        </w:rPr>
        <w:t xml:space="preserve">, </w:t>
      </w:r>
      <w:r w:rsidR="00856195">
        <w:rPr>
          <w:rFonts w:ascii="Times New Roman" w:hAnsi="Times New Roman" w:cs="Times New Roman"/>
          <w:i/>
          <w:iCs/>
          <w:sz w:val="24"/>
          <w:szCs w:val="24"/>
        </w:rPr>
        <w:t>BF</w:t>
      </w:r>
      <w:r w:rsidR="00856195">
        <w:rPr>
          <w:rFonts w:ascii="Times New Roman" w:hAnsi="Times New Roman" w:cs="Times New Roman"/>
          <w:sz w:val="24"/>
          <w:szCs w:val="24"/>
          <w:vertAlign w:val="subscript"/>
        </w:rPr>
        <w:t>H1</w:t>
      </w:r>
      <w:r w:rsidR="00856195">
        <w:rPr>
          <w:rFonts w:ascii="Times New Roman" w:hAnsi="Times New Roman" w:cs="Times New Roman"/>
          <w:i/>
          <w:iCs/>
          <w:sz w:val="24"/>
          <w:szCs w:val="24"/>
        </w:rPr>
        <w:t xml:space="preserve"> </w:t>
      </w:r>
      <w:r w:rsidR="00856195">
        <w:rPr>
          <w:rFonts w:ascii="Times New Roman" w:hAnsi="Times New Roman" w:cs="Times New Roman"/>
          <w:sz w:val="24"/>
          <w:szCs w:val="24"/>
        </w:rPr>
        <w:t xml:space="preserve">= </w:t>
      </w:r>
      <w:ins w:id="11" w:author="Benton, Deon" w:date="2023-01-26T17:05:00Z">
        <w:r w:rsidR="00F57533">
          <w:rPr>
            <w:rFonts w:ascii="Times New Roman" w:hAnsi="Times New Roman" w:cs="Times New Roman"/>
            <w:sz w:val="24"/>
            <w:szCs w:val="24"/>
          </w:rPr>
          <w:t>0</w:t>
        </w:r>
      </w:ins>
      <w:r w:rsidR="00856195">
        <w:rPr>
          <w:rFonts w:ascii="Times New Roman" w:hAnsi="Times New Roman" w:cs="Times New Roman"/>
          <w:sz w:val="24"/>
          <w:szCs w:val="24"/>
        </w:rPr>
        <w:t>.</w:t>
      </w:r>
      <w:r w:rsidR="004A09A5">
        <w:rPr>
          <w:rFonts w:ascii="Times New Roman" w:hAnsi="Times New Roman" w:cs="Times New Roman"/>
          <w:sz w:val="24"/>
          <w:szCs w:val="24"/>
        </w:rPr>
        <w:t>28</w:t>
      </w:r>
      <w:r w:rsidR="00856195">
        <w:rPr>
          <w:rFonts w:ascii="Times New Roman" w:hAnsi="Times New Roman" w:cs="Times New Roman"/>
          <w:sz w:val="24"/>
          <w:szCs w:val="24"/>
        </w:rPr>
        <w:t>, b</w:t>
      </w:r>
      <w:r w:rsidR="00856195" w:rsidRPr="00DC1151">
        <w:rPr>
          <w:rFonts w:ascii="Times New Roman" w:hAnsi="Times New Roman" w:cs="Times New Roman"/>
          <w:sz w:val="24"/>
          <w:szCs w:val="24"/>
        </w:rPr>
        <w:t>ootstrapped 95% CI[</w:t>
      </w:r>
      <w:r w:rsidR="00856195">
        <w:rPr>
          <w:rFonts w:ascii="Times New Roman" w:hAnsi="Times New Roman" w:cs="Times New Roman"/>
          <w:sz w:val="24"/>
          <w:szCs w:val="24"/>
        </w:rPr>
        <w:t>-</w:t>
      </w:r>
      <w:r w:rsidR="004A09A5">
        <w:rPr>
          <w:rFonts w:ascii="Times New Roman" w:hAnsi="Times New Roman" w:cs="Times New Roman"/>
          <w:sz w:val="24"/>
          <w:szCs w:val="24"/>
        </w:rPr>
        <w:t>0.47</w:t>
      </w:r>
      <w:r w:rsidR="00856195" w:rsidRPr="00DC1151">
        <w:rPr>
          <w:rFonts w:ascii="Times New Roman" w:hAnsi="Times New Roman" w:cs="Times New Roman"/>
          <w:sz w:val="24"/>
          <w:szCs w:val="24"/>
        </w:rPr>
        <w:t xml:space="preserve">, </w:t>
      </w:r>
      <w:r w:rsidR="004A09A5">
        <w:rPr>
          <w:rFonts w:ascii="Times New Roman" w:hAnsi="Times New Roman" w:cs="Times New Roman"/>
          <w:sz w:val="24"/>
          <w:szCs w:val="24"/>
        </w:rPr>
        <w:t>1.62</w:t>
      </w:r>
      <w:r w:rsidR="00856195" w:rsidRPr="00DC1151">
        <w:rPr>
          <w:rFonts w:ascii="Times New Roman" w:hAnsi="Times New Roman" w:cs="Times New Roman"/>
          <w:sz w:val="24"/>
          <w:szCs w:val="24"/>
        </w:rPr>
        <w:t>]</w:t>
      </w:r>
      <w:r w:rsidR="00856195">
        <w:rPr>
          <w:rFonts w:ascii="Times New Roman" w:hAnsi="Times New Roman" w:cs="Times New Roman"/>
          <w:sz w:val="24"/>
          <w:szCs w:val="24"/>
        </w:rPr>
        <w:t>.</w:t>
      </w:r>
      <w:r w:rsidR="007D72EE">
        <w:rPr>
          <w:rFonts w:ascii="Times New Roman" w:hAnsi="Times New Roman" w:cs="Times New Roman"/>
          <w:sz w:val="24"/>
          <w:szCs w:val="24"/>
        </w:rPr>
        <w:t xml:space="preserve"> Likewise, participants were as likely to say that objects B and C were blickets during the </w:t>
      </w:r>
      <w:r w:rsidR="004B6C9F">
        <w:rPr>
          <w:rFonts w:ascii="Times New Roman" w:hAnsi="Times New Roman" w:cs="Times New Roman"/>
          <w:sz w:val="24"/>
          <w:szCs w:val="24"/>
        </w:rPr>
        <w:t>ISO</w:t>
      </w:r>
      <w:r w:rsidR="007D72EE">
        <w:rPr>
          <w:rFonts w:ascii="Times New Roman" w:hAnsi="Times New Roman" w:cs="Times New Roman"/>
          <w:sz w:val="24"/>
          <w:szCs w:val="24"/>
        </w:rPr>
        <w:t xml:space="preserve"> experimental trials compared to the </w:t>
      </w:r>
      <w:r w:rsidR="004B6C9F">
        <w:rPr>
          <w:rFonts w:ascii="Times New Roman" w:hAnsi="Times New Roman" w:cs="Times New Roman"/>
          <w:sz w:val="24"/>
          <w:szCs w:val="24"/>
        </w:rPr>
        <w:t>IS</w:t>
      </w:r>
      <w:r w:rsidR="002F7375">
        <w:rPr>
          <w:rFonts w:ascii="Times New Roman" w:hAnsi="Times New Roman" w:cs="Times New Roman"/>
          <w:sz w:val="24"/>
          <w:szCs w:val="24"/>
        </w:rPr>
        <w:t>O</w:t>
      </w:r>
      <w:r w:rsidR="007D72EE">
        <w:rPr>
          <w:rFonts w:ascii="Times New Roman" w:hAnsi="Times New Roman" w:cs="Times New Roman"/>
          <w:sz w:val="24"/>
          <w:szCs w:val="24"/>
        </w:rPr>
        <w:t xml:space="preserve"> control trials, both ORs &lt; </w:t>
      </w:r>
      <w:r w:rsidR="00387EDD">
        <w:rPr>
          <w:rFonts w:ascii="Times New Roman" w:hAnsi="Times New Roman" w:cs="Times New Roman"/>
          <w:sz w:val="24"/>
          <w:szCs w:val="24"/>
        </w:rPr>
        <w:t>2.19</w:t>
      </w:r>
      <w:r w:rsidR="007D72EE">
        <w:rPr>
          <w:rFonts w:ascii="Times New Roman" w:hAnsi="Times New Roman" w:cs="Times New Roman"/>
          <w:sz w:val="24"/>
          <w:szCs w:val="24"/>
        </w:rPr>
        <w:t xml:space="preserve">, both </w:t>
      </w:r>
      <w:r w:rsidR="007D72EE">
        <w:rPr>
          <w:rFonts w:ascii="Times New Roman" w:hAnsi="Times New Roman" w:cs="Times New Roman"/>
          <w:i/>
          <w:iCs/>
          <w:sz w:val="24"/>
          <w:szCs w:val="24"/>
        </w:rPr>
        <w:t>p</w:t>
      </w:r>
      <w:r w:rsidR="007D72EE">
        <w:rPr>
          <w:rFonts w:ascii="Times New Roman" w:hAnsi="Times New Roman" w:cs="Times New Roman"/>
          <w:sz w:val="24"/>
          <w:szCs w:val="24"/>
        </w:rPr>
        <w:t>’s &gt; .</w:t>
      </w:r>
      <w:r w:rsidR="00AF51C6">
        <w:rPr>
          <w:rFonts w:ascii="Times New Roman" w:hAnsi="Times New Roman" w:cs="Times New Roman"/>
          <w:sz w:val="24"/>
          <w:szCs w:val="24"/>
        </w:rPr>
        <w:t>23</w:t>
      </w:r>
      <w:r w:rsidR="007D72EE">
        <w:rPr>
          <w:rFonts w:ascii="Times New Roman" w:hAnsi="Times New Roman" w:cs="Times New Roman"/>
          <w:sz w:val="24"/>
          <w:szCs w:val="24"/>
        </w:rPr>
        <w:t xml:space="preserve">, both </w:t>
      </w:r>
      <w:r w:rsidR="007D72EE">
        <w:rPr>
          <w:rFonts w:ascii="Times New Roman" w:hAnsi="Times New Roman" w:cs="Times New Roman"/>
          <w:i/>
          <w:iCs/>
          <w:sz w:val="24"/>
          <w:szCs w:val="24"/>
        </w:rPr>
        <w:t>BF</w:t>
      </w:r>
      <w:r w:rsidR="007D72EE">
        <w:rPr>
          <w:rFonts w:ascii="Times New Roman" w:hAnsi="Times New Roman" w:cs="Times New Roman"/>
          <w:sz w:val="24"/>
          <w:szCs w:val="24"/>
          <w:vertAlign w:val="subscript"/>
        </w:rPr>
        <w:t>H1</w:t>
      </w:r>
      <w:r w:rsidR="007D72EE">
        <w:rPr>
          <w:rFonts w:ascii="Times New Roman" w:hAnsi="Times New Roman" w:cs="Times New Roman"/>
          <w:sz w:val="24"/>
          <w:szCs w:val="24"/>
        </w:rPr>
        <w:t xml:space="preserve">’s &lt; </w:t>
      </w:r>
      <w:ins w:id="12" w:author="Benton, Deon" w:date="2023-01-26T17:05:00Z">
        <w:r w:rsidR="00F57533">
          <w:rPr>
            <w:rFonts w:ascii="Times New Roman" w:hAnsi="Times New Roman" w:cs="Times New Roman"/>
            <w:sz w:val="24"/>
            <w:szCs w:val="24"/>
          </w:rPr>
          <w:t>0</w:t>
        </w:r>
      </w:ins>
      <w:r w:rsidR="007D72EE">
        <w:rPr>
          <w:rFonts w:ascii="Times New Roman" w:hAnsi="Times New Roman" w:cs="Times New Roman"/>
          <w:sz w:val="24"/>
          <w:szCs w:val="24"/>
        </w:rPr>
        <w:t>.</w:t>
      </w:r>
      <w:r w:rsidR="00CF203D">
        <w:rPr>
          <w:rFonts w:ascii="Times New Roman" w:hAnsi="Times New Roman" w:cs="Times New Roman"/>
          <w:sz w:val="24"/>
          <w:szCs w:val="24"/>
        </w:rPr>
        <w:t>2</w:t>
      </w:r>
      <w:r w:rsidR="007D72EE">
        <w:rPr>
          <w:rFonts w:ascii="Times New Roman" w:hAnsi="Times New Roman" w:cs="Times New Roman"/>
          <w:sz w:val="24"/>
          <w:szCs w:val="24"/>
        </w:rPr>
        <w:t>2.</w:t>
      </w:r>
      <w:r w:rsidR="00824FE0">
        <w:rPr>
          <w:rFonts w:ascii="Times New Roman" w:hAnsi="Times New Roman" w:cs="Times New Roman"/>
          <w:sz w:val="24"/>
          <w:szCs w:val="24"/>
        </w:rPr>
        <w:t xml:space="preserve"> As we indicated toward the end of the analyses for children in the BB condition,</w:t>
      </w:r>
      <w:r w:rsidR="002E3587">
        <w:rPr>
          <w:rFonts w:ascii="Times New Roman" w:hAnsi="Times New Roman" w:cs="Times New Roman"/>
          <w:sz w:val="24"/>
          <w:szCs w:val="24"/>
        </w:rPr>
        <w:t xml:space="preserve"> these results were not due to participants deciding to respond equally to</w:t>
      </w:r>
      <w:r w:rsidR="00CE2020">
        <w:rPr>
          <w:rFonts w:ascii="Times New Roman" w:hAnsi="Times New Roman" w:cs="Times New Roman"/>
          <w:sz w:val="24"/>
          <w:szCs w:val="24"/>
        </w:rPr>
        <w:t xml:space="preserve"> the objects</w:t>
      </w:r>
      <w:r w:rsidR="002E3587">
        <w:rPr>
          <w:rFonts w:ascii="Times New Roman" w:hAnsi="Times New Roman" w:cs="Times New Roman"/>
          <w:sz w:val="24"/>
          <w:szCs w:val="24"/>
        </w:rPr>
        <w:t>.</w:t>
      </w:r>
      <w:r w:rsidR="00824FE0">
        <w:rPr>
          <w:rFonts w:ascii="Times New Roman" w:hAnsi="Times New Roman" w:cs="Times New Roman"/>
          <w:sz w:val="24"/>
          <w:szCs w:val="24"/>
        </w:rPr>
        <w:t xml:space="preserve"> This is because, as that analysis revealed, children treated object A differ</w:t>
      </w:r>
      <w:r w:rsidR="0057541C">
        <w:rPr>
          <w:rFonts w:ascii="Times New Roman" w:hAnsi="Times New Roman" w:cs="Times New Roman"/>
          <w:sz w:val="24"/>
          <w:szCs w:val="24"/>
        </w:rPr>
        <w:t xml:space="preserve">ently between the ISO and BB experimental and control trials. </w:t>
      </w:r>
    </w:p>
    <w:p w14:paraId="6C75EA32" w14:textId="6034E64D" w:rsidR="00A54A2C" w:rsidRPr="003159D5" w:rsidRDefault="00A54A2C" w:rsidP="003159D5">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participants’ treatment of redundant causes across the BB and ISO condition</w:t>
      </w:r>
    </w:p>
    <w:p w14:paraId="3346FD97" w14:textId="0ADE82DC" w:rsidR="00B2341A" w:rsidRDefault="00920082" w:rsidP="0092008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B2341A">
        <w:rPr>
          <w:rFonts w:ascii="Times New Roman" w:hAnsi="Times New Roman" w:cs="Times New Roman"/>
          <w:b/>
          <w:bCs/>
          <w:sz w:val="24"/>
          <w:szCs w:val="24"/>
        </w:rPr>
        <w:t>5-year-olds.</w:t>
      </w:r>
      <w:r w:rsidR="00FF214E">
        <w:rPr>
          <w:rFonts w:ascii="Times New Roman" w:hAnsi="Times New Roman" w:cs="Times New Roman"/>
          <w:b/>
          <w:bCs/>
          <w:sz w:val="24"/>
          <w:szCs w:val="24"/>
        </w:rPr>
        <w:t xml:space="preserve"> </w:t>
      </w:r>
      <w:r w:rsidR="00FF214E">
        <w:rPr>
          <w:rFonts w:ascii="Times New Roman" w:hAnsi="Times New Roman" w:cs="Times New Roman"/>
          <w:sz w:val="24"/>
          <w:szCs w:val="24"/>
        </w:rPr>
        <w:t xml:space="preserve">Given that previous research operationalized BB reasoning as the difference in treatment of the redundant cause, object B, across the BB and ISO conditions, it was important to replicate that analysis here by comparing participants’ treatment of the redundant causes in this experiment (i.e., objects B and C, which were never shown alone on the machine) across the BB and ISO experimental and control conditions. It will be recalled that previous research </w:t>
      </w:r>
      <w:r w:rsidR="00FF214E">
        <w:rPr>
          <w:rFonts w:ascii="Times New Roman" w:hAnsi="Times New Roman" w:cs="Times New Roman"/>
          <w:sz w:val="24"/>
          <w:szCs w:val="24"/>
        </w:rPr>
        <w:lastRenderedPageBreak/>
        <w:t>indicated that participants did treat object B differently across the BB and ISO conditions (e.g., Sobel et al., 2004). Specifically, 4-year-olds were more likely to indicate that object B was a blicket in the ISO condition compared to the BB condition, and this finding was taken as evidence against the traditional RW model (which predicts equal treatment of object B across the conditions).</w:t>
      </w:r>
      <w:r w:rsidR="00D754AF">
        <w:rPr>
          <w:rFonts w:ascii="Times New Roman" w:hAnsi="Times New Roman" w:cs="Times New Roman"/>
          <w:sz w:val="24"/>
          <w:szCs w:val="24"/>
        </w:rPr>
        <w:t xml:space="preserve"> The analyses indicated that </w:t>
      </w:r>
      <w:r w:rsidR="001E675A">
        <w:rPr>
          <w:rFonts w:ascii="Times New Roman" w:hAnsi="Times New Roman" w:cs="Times New Roman"/>
          <w:sz w:val="24"/>
          <w:szCs w:val="24"/>
        </w:rPr>
        <w:t>participants treated objects B and C equivalently across the BB and ISO experimental and control conditions,</w:t>
      </w:r>
      <w:r w:rsidR="00D754AF">
        <w:rPr>
          <w:rFonts w:ascii="Times New Roman" w:hAnsi="Times New Roman" w:cs="Times New Roman"/>
          <w:sz w:val="24"/>
          <w:szCs w:val="24"/>
        </w:rPr>
        <w:t xml:space="preserve"> </w:t>
      </w:r>
      <w:r w:rsidR="001E675A">
        <w:rPr>
          <w:rFonts w:ascii="Times New Roman" w:hAnsi="Times New Roman" w:cs="Times New Roman"/>
          <w:sz w:val="24"/>
          <w:szCs w:val="24"/>
        </w:rPr>
        <w:t xml:space="preserve">all </w:t>
      </w:r>
      <w:r w:rsidR="00D754AF">
        <w:rPr>
          <w:rFonts w:ascii="Times New Roman" w:hAnsi="Times New Roman" w:cs="Times New Roman"/>
          <w:i/>
          <w:iCs/>
          <w:sz w:val="24"/>
          <w:szCs w:val="24"/>
        </w:rPr>
        <w:t>p</w:t>
      </w:r>
      <w:r w:rsidR="00D754AF">
        <w:rPr>
          <w:rFonts w:ascii="Times New Roman" w:hAnsi="Times New Roman" w:cs="Times New Roman"/>
          <w:sz w:val="24"/>
          <w:szCs w:val="24"/>
        </w:rPr>
        <w:t>’s &gt; .</w:t>
      </w:r>
      <w:r w:rsidR="00430702">
        <w:rPr>
          <w:rFonts w:ascii="Times New Roman" w:hAnsi="Times New Roman" w:cs="Times New Roman"/>
          <w:sz w:val="24"/>
          <w:szCs w:val="24"/>
        </w:rPr>
        <w:t>17</w:t>
      </w:r>
      <w:r w:rsidR="00D754AF">
        <w:rPr>
          <w:rFonts w:ascii="Times New Roman" w:hAnsi="Times New Roman" w:cs="Times New Roman"/>
          <w:sz w:val="24"/>
          <w:szCs w:val="24"/>
        </w:rPr>
        <w:t xml:space="preserve">, </w:t>
      </w:r>
      <w:r w:rsidR="00430702">
        <w:rPr>
          <w:rFonts w:ascii="Times New Roman" w:hAnsi="Times New Roman" w:cs="Times New Roman"/>
          <w:sz w:val="24"/>
          <w:szCs w:val="24"/>
        </w:rPr>
        <w:t>all</w:t>
      </w:r>
      <w:r w:rsidR="00D754AF">
        <w:rPr>
          <w:rFonts w:ascii="Times New Roman" w:hAnsi="Times New Roman" w:cs="Times New Roman"/>
          <w:sz w:val="24"/>
          <w:szCs w:val="24"/>
        </w:rPr>
        <w:t xml:space="preserve"> </w:t>
      </w:r>
      <w:r w:rsidR="00D754AF">
        <w:rPr>
          <w:rFonts w:ascii="Times New Roman" w:hAnsi="Times New Roman" w:cs="Times New Roman"/>
          <w:i/>
          <w:iCs/>
          <w:sz w:val="24"/>
          <w:szCs w:val="24"/>
        </w:rPr>
        <w:t>BF</w:t>
      </w:r>
      <w:r w:rsidR="00D754AF">
        <w:rPr>
          <w:rFonts w:ascii="Times New Roman" w:hAnsi="Times New Roman" w:cs="Times New Roman"/>
          <w:sz w:val="24"/>
          <w:szCs w:val="24"/>
          <w:vertAlign w:val="subscript"/>
        </w:rPr>
        <w:t>H1</w:t>
      </w:r>
      <w:r w:rsidR="00D754AF">
        <w:rPr>
          <w:rFonts w:ascii="Times New Roman" w:hAnsi="Times New Roman" w:cs="Times New Roman"/>
          <w:sz w:val="24"/>
          <w:szCs w:val="24"/>
        </w:rPr>
        <w:t>’s &lt; 0.</w:t>
      </w:r>
      <w:r w:rsidR="00940EBA">
        <w:rPr>
          <w:rFonts w:ascii="Times New Roman" w:hAnsi="Times New Roman" w:cs="Times New Roman"/>
          <w:sz w:val="24"/>
          <w:szCs w:val="24"/>
        </w:rPr>
        <w:t>29</w:t>
      </w:r>
      <w:r w:rsidR="00D754AF">
        <w:rPr>
          <w:rFonts w:ascii="Times New Roman" w:hAnsi="Times New Roman" w:cs="Times New Roman"/>
          <w:sz w:val="24"/>
          <w:szCs w:val="24"/>
        </w:rPr>
        <w:t>.</w:t>
      </w:r>
    </w:p>
    <w:p w14:paraId="537BF220" w14:textId="6A259DA8" w:rsidR="00B202F0" w:rsidRDefault="00C476DA" w:rsidP="00D72911">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6-year-olds. </w:t>
      </w:r>
      <w:r w:rsidR="0043342C">
        <w:rPr>
          <w:rFonts w:ascii="Times New Roman" w:hAnsi="Times New Roman" w:cs="Times New Roman"/>
          <w:sz w:val="24"/>
          <w:szCs w:val="24"/>
        </w:rPr>
        <w:t>The analys</w:t>
      </w:r>
      <w:r w:rsidR="00203408">
        <w:rPr>
          <w:rFonts w:ascii="Times New Roman" w:hAnsi="Times New Roman" w:cs="Times New Roman"/>
          <w:sz w:val="24"/>
          <w:szCs w:val="24"/>
        </w:rPr>
        <w:t>es for the 6-year-olds</w:t>
      </w:r>
      <w:r w:rsidR="0043342C">
        <w:rPr>
          <w:rFonts w:ascii="Times New Roman" w:hAnsi="Times New Roman" w:cs="Times New Roman"/>
          <w:sz w:val="24"/>
          <w:szCs w:val="24"/>
        </w:rPr>
        <w:t xml:space="preserve"> indicated that </w:t>
      </w:r>
      <w:r w:rsidR="009C4330">
        <w:rPr>
          <w:rFonts w:ascii="Times New Roman" w:hAnsi="Times New Roman" w:cs="Times New Roman"/>
          <w:sz w:val="24"/>
          <w:szCs w:val="24"/>
        </w:rPr>
        <w:t xml:space="preserve">although participants were more likely to indicate that object C was a blicket in the ISO experimental condition (40 out of 44) compared to the BB experimental condition (29 out of 45), OR = 5.75, </w:t>
      </w:r>
      <w:r w:rsidR="009C4330">
        <w:rPr>
          <w:rFonts w:ascii="Times New Roman" w:hAnsi="Times New Roman" w:cs="Times New Roman"/>
          <w:i/>
          <w:iCs/>
          <w:sz w:val="24"/>
          <w:szCs w:val="24"/>
        </w:rPr>
        <w:t xml:space="preserve">p </w:t>
      </w:r>
      <w:r w:rsidR="009C4330">
        <w:rPr>
          <w:rFonts w:ascii="Times New Roman" w:hAnsi="Times New Roman" w:cs="Times New Roman"/>
          <w:sz w:val="24"/>
          <w:szCs w:val="24"/>
        </w:rPr>
        <w:t xml:space="preserve">&lt; .01, </w:t>
      </w:r>
      <w:r w:rsidR="009C4330">
        <w:rPr>
          <w:rFonts w:ascii="Times New Roman" w:hAnsi="Times New Roman" w:cs="Times New Roman"/>
          <w:i/>
          <w:iCs/>
          <w:sz w:val="24"/>
          <w:szCs w:val="24"/>
        </w:rPr>
        <w:t>BF</w:t>
      </w:r>
      <w:r w:rsidR="009C4330">
        <w:rPr>
          <w:rFonts w:ascii="Times New Roman" w:hAnsi="Times New Roman" w:cs="Times New Roman"/>
          <w:sz w:val="24"/>
          <w:szCs w:val="24"/>
          <w:vertAlign w:val="subscript"/>
        </w:rPr>
        <w:t>H1</w:t>
      </w:r>
      <w:r w:rsidR="009C4330">
        <w:rPr>
          <w:rFonts w:ascii="Times New Roman" w:hAnsi="Times New Roman" w:cs="Times New Roman"/>
          <w:i/>
          <w:iCs/>
          <w:sz w:val="24"/>
          <w:szCs w:val="24"/>
        </w:rPr>
        <w:t xml:space="preserve"> </w:t>
      </w:r>
      <w:r w:rsidR="009C4330">
        <w:rPr>
          <w:rFonts w:ascii="Times New Roman" w:hAnsi="Times New Roman" w:cs="Times New Roman"/>
          <w:sz w:val="24"/>
          <w:szCs w:val="24"/>
        </w:rPr>
        <w:t>= 16.53, b</w:t>
      </w:r>
      <w:r w:rsidR="009C4330" w:rsidRPr="00DC1151">
        <w:rPr>
          <w:rFonts w:ascii="Times New Roman" w:hAnsi="Times New Roman" w:cs="Times New Roman"/>
          <w:sz w:val="24"/>
          <w:szCs w:val="24"/>
        </w:rPr>
        <w:t>ootstrapped 95% CI[</w:t>
      </w:r>
      <w:r w:rsidR="009C4330">
        <w:rPr>
          <w:rFonts w:ascii="Times New Roman" w:hAnsi="Times New Roman" w:cs="Times New Roman"/>
          <w:sz w:val="24"/>
          <w:szCs w:val="24"/>
        </w:rPr>
        <w:t>2.02</w:t>
      </w:r>
      <w:r w:rsidR="009C4330" w:rsidRPr="00DC1151">
        <w:rPr>
          <w:rFonts w:ascii="Times New Roman" w:hAnsi="Times New Roman" w:cs="Times New Roman"/>
          <w:sz w:val="24"/>
          <w:szCs w:val="24"/>
        </w:rPr>
        <w:t xml:space="preserve">, </w:t>
      </w:r>
      <w:r w:rsidR="009C4330">
        <w:rPr>
          <w:rFonts w:ascii="Times New Roman" w:hAnsi="Times New Roman" w:cs="Times New Roman"/>
          <w:sz w:val="24"/>
          <w:szCs w:val="24"/>
        </w:rPr>
        <w:t>9.48</w:t>
      </w:r>
      <w:r w:rsidR="009C4330" w:rsidRPr="00DC1151">
        <w:rPr>
          <w:rFonts w:ascii="Times New Roman" w:hAnsi="Times New Roman" w:cs="Times New Roman"/>
          <w:sz w:val="24"/>
          <w:szCs w:val="24"/>
        </w:rPr>
        <w:t>]</w:t>
      </w:r>
      <w:r w:rsidR="009C4330">
        <w:rPr>
          <w:rFonts w:ascii="Times New Roman" w:hAnsi="Times New Roman" w:cs="Times New Roman"/>
          <w:sz w:val="24"/>
          <w:szCs w:val="24"/>
        </w:rPr>
        <w:t xml:space="preserve">, </w:t>
      </w:r>
      <w:r w:rsidR="001A3739">
        <w:rPr>
          <w:rFonts w:ascii="Times New Roman" w:hAnsi="Times New Roman" w:cs="Times New Roman"/>
          <w:sz w:val="24"/>
          <w:szCs w:val="24"/>
        </w:rPr>
        <w:t xml:space="preserve">participants </w:t>
      </w:r>
      <w:r w:rsidR="0043342C">
        <w:rPr>
          <w:rFonts w:ascii="Times New Roman" w:hAnsi="Times New Roman" w:cs="Times New Roman"/>
          <w:sz w:val="24"/>
          <w:szCs w:val="24"/>
        </w:rPr>
        <w:t>treated object B similarly between the BB and ISO experimental</w:t>
      </w:r>
      <w:r w:rsidR="00571716">
        <w:rPr>
          <w:rFonts w:ascii="Times New Roman" w:hAnsi="Times New Roman" w:cs="Times New Roman"/>
          <w:sz w:val="24"/>
          <w:szCs w:val="24"/>
        </w:rPr>
        <w:t xml:space="preserve"> and control</w:t>
      </w:r>
      <w:r w:rsidR="0043342C">
        <w:rPr>
          <w:rFonts w:ascii="Times New Roman" w:hAnsi="Times New Roman" w:cs="Times New Roman"/>
          <w:sz w:val="24"/>
          <w:szCs w:val="24"/>
        </w:rPr>
        <w:t xml:space="preserve"> trials, both OR </w:t>
      </w:r>
      <w:r w:rsidR="00E206AE">
        <w:rPr>
          <w:rFonts w:ascii="Times New Roman" w:hAnsi="Times New Roman" w:cs="Times New Roman"/>
          <w:sz w:val="24"/>
          <w:szCs w:val="24"/>
        </w:rPr>
        <w:t>= 1.05</w:t>
      </w:r>
      <w:r w:rsidR="0043342C">
        <w:rPr>
          <w:rFonts w:ascii="Times New Roman" w:hAnsi="Times New Roman" w:cs="Times New Roman"/>
          <w:sz w:val="24"/>
          <w:szCs w:val="24"/>
        </w:rPr>
        <w:t xml:space="preserve">, both </w:t>
      </w:r>
      <w:r w:rsidR="0043342C">
        <w:rPr>
          <w:rFonts w:ascii="Times New Roman" w:hAnsi="Times New Roman" w:cs="Times New Roman"/>
          <w:i/>
          <w:iCs/>
          <w:sz w:val="24"/>
          <w:szCs w:val="24"/>
        </w:rPr>
        <w:t>p</w:t>
      </w:r>
      <w:r w:rsidR="0043342C">
        <w:rPr>
          <w:rFonts w:ascii="Times New Roman" w:hAnsi="Times New Roman" w:cs="Times New Roman"/>
          <w:sz w:val="24"/>
          <w:szCs w:val="24"/>
        </w:rPr>
        <w:t>’s &gt; .</w:t>
      </w:r>
      <w:r w:rsidR="00E206AE">
        <w:rPr>
          <w:rFonts w:ascii="Times New Roman" w:hAnsi="Times New Roman" w:cs="Times New Roman"/>
          <w:sz w:val="24"/>
          <w:szCs w:val="24"/>
        </w:rPr>
        <w:t>91</w:t>
      </w:r>
      <w:r w:rsidR="0043342C">
        <w:rPr>
          <w:rFonts w:ascii="Times New Roman" w:hAnsi="Times New Roman" w:cs="Times New Roman"/>
          <w:sz w:val="24"/>
          <w:szCs w:val="24"/>
        </w:rPr>
        <w:t xml:space="preserve">, both </w:t>
      </w:r>
      <w:r w:rsidR="0043342C">
        <w:rPr>
          <w:rFonts w:ascii="Times New Roman" w:hAnsi="Times New Roman" w:cs="Times New Roman"/>
          <w:i/>
          <w:iCs/>
          <w:sz w:val="24"/>
          <w:szCs w:val="24"/>
        </w:rPr>
        <w:t>BF</w:t>
      </w:r>
      <w:r w:rsidR="0043342C">
        <w:rPr>
          <w:rFonts w:ascii="Times New Roman" w:hAnsi="Times New Roman" w:cs="Times New Roman"/>
          <w:sz w:val="24"/>
          <w:szCs w:val="24"/>
          <w:vertAlign w:val="subscript"/>
        </w:rPr>
        <w:t>H1</w:t>
      </w:r>
      <w:r w:rsidR="0043342C">
        <w:rPr>
          <w:rFonts w:ascii="Times New Roman" w:hAnsi="Times New Roman" w:cs="Times New Roman"/>
          <w:sz w:val="24"/>
          <w:szCs w:val="24"/>
        </w:rPr>
        <w:t xml:space="preserve">’s &lt; </w:t>
      </w:r>
      <w:r w:rsidR="00F57533">
        <w:rPr>
          <w:rFonts w:ascii="Times New Roman" w:hAnsi="Times New Roman" w:cs="Times New Roman"/>
          <w:sz w:val="24"/>
          <w:szCs w:val="24"/>
        </w:rPr>
        <w:t>0</w:t>
      </w:r>
      <w:r w:rsidR="0043342C">
        <w:rPr>
          <w:rFonts w:ascii="Times New Roman" w:hAnsi="Times New Roman" w:cs="Times New Roman"/>
          <w:sz w:val="24"/>
          <w:szCs w:val="24"/>
        </w:rPr>
        <w:t>.</w:t>
      </w:r>
      <w:r w:rsidR="00E206AE">
        <w:rPr>
          <w:rFonts w:ascii="Times New Roman" w:hAnsi="Times New Roman" w:cs="Times New Roman"/>
          <w:sz w:val="24"/>
          <w:szCs w:val="24"/>
        </w:rPr>
        <w:t>10.</w:t>
      </w:r>
    </w:p>
    <w:p w14:paraId="1A5640DF" w14:textId="77777777" w:rsidR="003159D5" w:rsidRDefault="003159D5" w:rsidP="003159D5">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6E6971C9" w14:textId="1BA77B90" w:rsidR="003159D5" w:rsidRDefault="007D0E43" w:rsidP="00F752D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results of Experiment 2 </w:t>
      </w:r>
      <w:ins w:id="13" w:author="Benton, Deon" w:date="2023-01-26T17:57:00Z">
        <w:r>
          <w:rPr>
            <w:rFonts w:ascii="Times New Roman" w:hAnsi="Times New Roman" w:cs="Times New Roman"/>
            <w:sz w:val="24"/>
            <w:szCs w:val="24"/>
          </w:rPr>
          <w:t xml:space="preserve">revealed that </w:t>
        </w:r>
      </w:ins>
      <w:ins w:id="14" w:author="Benton, Deon" w:date="2023-01-26T17:58:00Z">
        <w:r>
          <w:rPr>
            <w:rFonts w:ascii="Times New Roman" w:hAnsi="Times New Roman" w:cs="Times New Roman"/>
            <w:sz w:val="24"/>
            <w:szCs w:val="24"/>
          </w:rPr>
          <w:t>neither the 5-year-olds nor the 6-year-olds showed evidence of BB under either an old operationalization of BB reasoning</w:t>
        </w:r>
      </w:ins>
      <w:ins w:id="15" w:author="Benton, Deon" w:date="2023-01-26T18:12:00Z">
        <w:r w:rsidR="00614B49">
          <w:rPr>
            <w:rFonts w:ascii="Times New Roman" w:hAnsi="Times New Roman" w:cs="Times New Roman"/>
            <w:sz w:val="24"/>
            <w:szCs w:val="24"/>
          </w:rPr>
          <w:t xml:space="preserve"> (e.g., Sobel et al., 2004)</w:t>
        </w:r>
      </w:ins>
      <w:ins w:id="16" w:author="Benton, Deon" w:date="2023-01-26T17:58:00Z">
        <w:r>
          <w:rPr>
            <w:rFonts w:ascii="Times New Roman" w:hAnsi="Times New Roman" w:cs="Times New Roman"/>
            <w:sz w:val="24"/>
            <w:szCs w:val="24"/>
          </w:rPr>
          <w:t xml:space="preserve"> or under a new operationalization of it. Specifically,</w:t>
        </w:r>
      </w:ins>
      <w:ins w:id="17" w:author="Benton, Deon" w:date="2023-01-26T18:11:00Z">
        <w:r w:rsidR="00614B49">
          <w:rPr>
            <w:rFonts w:ascii="Times New Roman" w:hAnsi="Times New Roman" w:cs="Times New Roman"/>
            <w:sz w:val="24"/>
            <w:szCs w:val="24"/>
          </w:rPr>
          <w:t xml:space="preserve"> in terms of the new operationalization of BB reasoning,</w:t>
        </w:r>
      </w:ins>
      <w:ins w:id="18" w:author="Benton, Deon" w:date="2023-01-26T17:58:00Z">
        <w:r>
          <w:rPr>
            <w:rFonts w:ascii="Times New Roman" w:hAnsi="Times New Roman" w:cs="Times New Roman"/>
            <w:sz w:val="24"/>
            <w:szCs w:val="24"/>
          </w:rPr>
          <w:t xml:space="preserve"> participants treated objects</w:t>
        </w:r>
        <w:r w:rsidR="009B783E">
          <w:rPr>
            <w:rFonts w:ascii="Times New Roman" w:hAnsi="Times New Roman" w:cs="Times New Roman"/>
            <w:sz w:val="24"/>
            <w:szCs w:val="24"/>
          </w:rPr>
          <w:t xml:space="preserve"> B a</w:t>
        </w:r>
      </w:ins>
      <w:ins w:id="19" w:author="Benton, Deon" w:date="2023-01-26T17:59:00Z">
        <w:r w:rsidR="009B783E">
          <w:rPr>
            <w:rFonts w:ascii="Times New Roman" w:hAnsi="Times New Roman" w:cs="Times New Roman"/>
            <w:sz w:val="24"/>
            <w:szCs w:val="24"/>
          </w:rPr>
          <w:t>nd C equivalently</w:t>
        </w:r>
      </w:ins>
      <w:ins w:id="20" w:author="Benton, Deon" w:date="2023-01-26T18:11:00Z">
        <w:r w:rsidR="00614B49">
          <w:rPr>
            <w:rFonts w:ascii="Times New Roman" w:hAnsi="Times New Roman" w:cs="Times New Roman"/>
            <w:sz w:val="24"/>
            <w:szCs w:val="24"/>
          </w:rPr>
          <w:t xml:space="preserve"> between the BB experimental</w:t>
        </w:r>
      </w:ins>
      <w:ins w:id="21" w:author="Benton, Deon" w:date="2023-01-26T18:12:00Z">
        <w:r w:rsidR="00614B49">
          <w:rPr>
            <w:rFonts w:ascii="Times New Roman" w:hAnsi="Times New Roman" w:cs="Times New Roman"/>
            <w:sz w:val="24"/>
            <w:szCs w:val="24"/>
          </w:rPr>
          <w:t xml:space="preserve"> and control</w:t>
        </w:r>
      </w:ins>
      <w:ins w:id="22" w:author="Benton, Deon" w:date="2023-01-26T18:11:00Z">
        <w:r w:rsidR="00614B49">
          <w:rPr>
            <w:rFonts w:ascii="Times New Roman" w:hAnsi="Times New Roman" w:cs="Times New Roman"/>
            <w:sz w:val="24"/>
            <w:szCs w:val="24"/>
          </w:rPr>
          <w:t xml:space="preserve"> conditions. Likewise</w:t>
        </w:r>
      </w:ins>
      <w:ins w:id="23" w:author="Benton, Deon" w:date="2023-01-26T18:12:00Z">
        <w:r w:rsidR="00614B49">
          <w:rPr>
            <w:rFonts w:ascii="Times New Roman" w:hAnsi="Times New Roman" w:cs="Times New Roman"/>
            <w:sz w:val="24"/>
            <w:szCs w:val="24"/>
          </w:rPr>
          <w:t xml:space="preserve">, in terms of the old operationalization of BB reasoning, participants mostly treated objects B and C equivalently between the BB and ISO </w:t>
        </w:r>
      </w:ins>
      <w:ins w:id="24" w:author="Benton, Deon" w:date="2023-01-26T18:13:00Z">
        <w:r w:rsidR="0029172A">
          <w:rPr>
            <w:rFonts w:ascii="Times New Roman" w:hAnsi="Times New Roman" w:cs="Times New Roman"/>
            <w:sz w:val="24"/>
            <w:szCs w:val="24"/>
          </w:rPr>
          <w:t>experimental and control conditions</w:t>
        </w:r>
      </w:ins>
      <w:r w:rsidR="003159D5">
        <w:rPr>
          <w:rFonts w:ascii="Times New Roman" w:hAnsi="Times New Roman" w:cs="Times New Roman"/>
          <w:sz w:val="24"/>
          <w:szCs w:val="24"/>
        </w:rPr>
        <w:t>. Taken together, these results</w:t>
      </w:r>
      <w:ins w:id="25" w:author="Benton, Deon" w:date="2023-01-26T18:13:00Z">
        <w:r w:rsidR="00C02CDF">
          <w:rPr>
            <w:rFonts w:ascii="Times New Roman" w:hAnsi="Times New Roman" w:cs="Times New Roman"/>
            <w:sz w:val="24"/>
            <w:szCs w:val="24"/>
          </w:rPr>
          <w:t xml:space="preserve"> suggest</w:t>
        </w:r>
      </w:ins>
      <w:ins w:id="26" w:author="Benton, Deon" w:date="2023-01-26T18:14:00Z">
        <w:r w:rsidR="00C02CDF">
          <w:rPr>
            <w:rFonts w:ascii="Times New Roman" w:hAnsi="Times New Roman" w:cs="Times New Roman"/>
            <w:sz w:val="24"/>
            <w:szCs w:val="24"/>
          </w:rPr>
          <w:t xml:space="preserve"> that when participants are asked to reason about three objects—which corresponds to a hypothesis space that consist</w:t>
        </w:r>
      </w:ins>
      <w:ins w:id="27" w:author="Benton, Deon" w:date="2023-01-26T18:25:00Z">
        <w:r w:rsidR="00D51F62">
          <w:rPr>
            <w:rFonts w:ascii="Times New Roman" w:hAnsi="Times New Roman" w:cs="Times New Roman"/>
            <w:sz w:val="24"/>
            <w:szCs w:val="24"/>
          </w:rPr>
          <w:t>s</w:t>
        </w:r>
      </w:ins>
      <w:ins w:id="28" w:author="Benton, Deon" w:date="2023-01-26T18:14:00Z">
        <w:r w:rsidR="00C02CDF">
          <w:rPr>
            <w:rFonts w:ascii="Times New Roman" w:hAnsi="Times New Roman" w:cs="Times New Roman"/>
            <w:sz w:val="24"/>
            <w:szCs w:val="24"/>
          </w:rPr>
          <w:t xml:space="preserve"> of 8 candidate hypotheses—</w:t>
        </w:r>
      </w:ins>
      <w:ins w:id="29" w:author="Benton, Deon" w:date="2023-01-26T18:15:00Z">
        <w:r w:rsidR="00656919">
          <w:rPr>
            <w:rFonts w:ascii="Times New Roman" w:hAnsi="Times New Roman" w:cs="Times New Roman"/>
            <w:sz w:val="24"/>
            <w:szCs w:val="24"/>
          </w:rPr>
          <w:t>they do not engage in BB reasoning.</w:t>
        </w:r>
      </w:ins>
      <w:ins w:id="30" w:author="Benton, Deon" w:date="2023-01-26T18:16:00Z">
        <w:r w:rsidR="00656919">
          <w:rPr>
            <w:rFonts w:ascii="Times New Roman" w:hAnsi="Times New Roman" w:cs="Times New Roman"/>
            <w:sz w:val="24"/>
            <w:szCs w:val="24"/>
          </w:rPr>
          <w:t xml:space="preserve"> Crucially, these findings are inconsistent with a Bayesian-inference account—which predicts BB </w:t>
        </w:r>
      </w:ins>
      <w:ins w:id="31" w:author="Benton, Deon" w:date="2023-01-26T18:17:00Z">
        <w:r w:rsidR="00656919">
          <w:rPr>
            <w:rFonts w:ascii="Times New Roman" w:hAnsi="Times New Roman" w:cs="Times New Roman"/>
            <w:sz w:val="24"/>
            <w:szCs w:val="24"/>
          </w:rPr>
          <w:t xml:space="preserve">regardless of the number of objects about which human children are asked to reason—but they are consistent with the traditional RW </w:t>
        </w:r>
        <w:r w:rsidR="00656919">
          <w:rPr>
            <w:rFonts w:ascii="Times New Roman" w:hAnsi="Times New Roman" w:cs="Times New Roman"/>
            <w:sz w:val="24"/>
            <w:szCs w:val="24"/>
          </w:rPr>
          <w:lastRenderedPageBreak/>
          <w:t xml:space="preserve">model. This model, unlike the Bayesian-inference account, does predict that participants should treat the redundant objects—that is, the objects that are not presented alone on the </w:t>
        </w:r>
      </w:ins>
      <w:ins w:id="32" w:author="Benton, Deon" w:date="2023-01-26T18:18:00Z">
        <w:r w:rsidR="00656919">
          <w:rPr>
            <w:rFonts w:ascii="Times New Roman" w:hAnsi="Times New Roman" w:cs="Times New Roman"/>
            <w:sz w:val="24"/>
            <w:szCs w:val="24"/>
          </w:rPr>
          <w:t>machi</w:t>
        </w:r>
        <w:r w:rsidR="005B43E3">
          <w:rPr>
            <w:rFonts w:ascii="Times New Roman" w:hAnsi="Times New Roman" w:cs="Times New Roman"/>
            <w:sz w:val="24"/>
            <w:szCs w:val="24"/>
          </w:rPr>
          <w:t>ne—equi</w:t>
        </w:r>
      </w:ins>
      <w:ins w:id="33" w:author="Benton, Deon" w:date="2023-01-26T18:19:00Z">
        <w:r w:rsidR="005B43E3">
          <w:rPr>
            <w:rFonts w:ascii="Times New Roman" w:hAnsi="Times New Roman" w:cs="Times New Roman"/>
            <w:sz w:val="24"/>
            <w:szCs w:val="24"/>
          </w:rPr>
          <w:t xml:space="preserve">valently. Crucially, these findings </w:t>
        </w:r>
      </w:ins>
      <w:ins w:id="34" w:author="Benton, Deon" w:date="2023-01-26T18:20:00Z">
        <w:r w:rsidR="00F13149">
          <w:rPr>
            <w:rFonts w:ascii="Times New Roman" w:hAnsi="Times New Roman" w:cs="Times New Roman"/>
            <w:sz w:val="24"/>
            <w:szCs w:val="24"/>
          </w:rPr>
          <w:t>could not be explained by the fact that participants considered all objects to be blickets. This is because</w:t>
        </w:r>
      </w:ins>
      <w:ins w:id="35" w:author="Benton, Deon" w:date="2023-01-26T18:21:00Z">
        <w:r w:rsidR="00F13149">
          <w:rPr>
            <w:rFonts w:ascii="Times New Roman" w:hAnsi="Times New Roman" w:cs="Times New Roman"/>
            <w:sz w:val="24"/>
            <w:szCs w:val="24"/>
          </w:rPr>
          <w:t xml:space="preserve"> participants did treat some objects differently. </w:t>
        </w:r>
      </w:ins>
      <w:ins w:id="36" w:author="Benton, Deon" w:date="2023-01-26T18:23:00Z">
        <w:r w:rsidR="00742B8D">
          <w:rPr>
            <w:rFonts w:ascii="Times New Roman" w:hAnsi="Times New Roman" w:cs="Times New Roman"/>
            <w:sz w:val="24"/>
            <w:szCs w:val="24"/>
          </w:rPr>
          <w:t>Participants</w:t>
        </w:r>
      </w:ins>
      <w:ins w:id="37" w:author="Benton, Deon" w:date="2023-01-26T18:21:00Z">
        <w:r w:rsidR="00F13149">
          <w:rPr>
            <w:rFonts w:ascii="Times New Roman" w:hAnsi="Times New Roman" w:cs="Times New Roman"/>
            <w:sz w:val="24"/>
            <w:szCs w:val="24"/>
          </w:rPr>
          <w:t xml:space="preserve"> were more confident that object A was a blicket </w:t>
        </w:r>
      </w:ins>
      <w:ins w:id="38" w:author="Benton, Deon" w:date="2023-01-26T18:22:00Z">
        <w:r w:rsidR="002D105D">
          <w:rPr>
            <w:rFonts w:ascii="Times New Roman" w:hAnsi="Times New Roman" w:cs="Times New Roman"/>
            <w:sz w:val="24"/>
            <w:szCs w:val="24"/>
          </w:rPr>
          <w:t>during</w:t>
        </w:r>
      </w:ins>
      <w:ins w:id="39" w:author="Benton, Deon" w:date="2023-01-26T18:21:00Z">
        <w:r w:rsidR="00F13149">
          <w:rPr>
            <w:rFonts w:ascii="Times New Roman" w:hAnsi="Times New Roman" w:cs="Times New Roman"/>
            <w:sz w:val="24"/>
            <w:szCs w:val="24"/>
          </w:rPr>
          <w:t xml:space="preserve"> the BB experimental </w:t>
        </w:r>
      </w:ins>
      <w:ins w:id="40" w:author="Benton, Deon" w:date="2023-01-26T18:22:00Z">
        <w:r w:rsidR="002D105D">
          <w:rPr>
            <w:rFonts w:ascii="Times New Roman" w:hAnsi="Times New Roman" w:cs="Times New Roman"/>
            <w:sz w:val="24"/>
            <w:szCs w:val="24"/>
          </w:rPr>
          <w:t>trials</w:t>
        </w:r>
      </w:ins>
      <w:ins w:id="41" w:author="Benton, Deon" w:date="2023-01-26T18:21:00Z">
        <w:r w:rsidR="00F13149">
          <w:rPr>
            <w:rFonts w:ascii="Times New Roman" w:hAnsi="Times New Roman" w:cs="Times New Roman"/>
            <w:sz w:val="24"/>
            <w:szCs w:val="24"/>
          </w:rPr>
          <w:t xml:space="preserve"> than </w:t>
        </w:r>
      </w:ins>
      <w:ins w:id="42" w:author="Benton, Deon" w:date="2023-01-26T18:22:00Z">
        <w:r w:rsidR="002D105D">
          <w:rPr>
            <w:rFonts w:ascii="Times New Roman" w:hAnsi="Times New Roman" w:cs="Times New Roman"/>
            <w:sz w:val="24"/>
            <w:szCs w:val="24"/>
          </w:rPr>
          <w:t>during th</w:t>
        </w:r>
      </w:ins>
      <w:ins w:id="43" w:author="Benton, Deon" w:date="2023-01-26T18:21:00Z">
        <w:r w:rsidR="00F13149">
          <w:rPr>
            <w:rFonts w:ascii="Times New Roman" w:hAnsi="Times New Roman" w:cs="Times New Roman"/>
            <w:sz w:val="24"/>
            <w:szCs w:val="24"/>
          </w:rPr>
          <w:t xml:space="preserve">e ISO experimental </w:t>
        </w:r>
      </w:ins>
      <w:ins w:id="44" w:author="Benton, Deon" w:date="2023-01-26T18:22:00Z">
        <w:r w:rsidR="002D105D">
          <w:rPr>
            <w:rFonts w:ascii="Times New Roman" w:hAnsi="Times New Roman" w:cs="Times New Roman"/>
            <w:sz w:val="24"/>
            <w:szCs w:val="24"/>
          </w:rPr>
          <w:t>trials</w:t>
        </w:r>
      </w:ins>
      <w:ins w:id="45" w:author="Benton, Deon" w:date="2023-01-26T18:21:00Z">
        <w:r w:rsidR="00F13149">
          <w:rPr>
            <w:rFonts w:ascii="Times New Roman" w:hAnsi="Times New Roman" w:cs="Times New Roman"/>
            <w:sz w:val="24"/>
            <w:szCs w:val="24"/>
          </w:rPr>
          <w:t>.</w:t>
        </w:r>
      </w:ins>
      <w:ins w:id="46" w:author="Benton, Deon" w:date="2023-01-26T18:22:00Z">
        <w:r w:rsidR="00F13149">
          <w:rPr>
            <w:rFonts w:ascii="Times New Roman" w:hAnsi="Times New Roman" w:cs="Times New Roman"/>
            <w:sz w:val="24"/>
            <w:szCs w:val="24"/>
          </w:rPr>
          <w:t xml:space="preserve"> Likewise, participants were more confident that object D was a blicket </w:t>
        </w:r>
        <w:r w:rsidR="002D105D">
          <w:rPr>
            <w:rFonts w:ascii="Times New Roman" w:hAnsi="Times New Roman" w:cs="Times New Roman"/>
            <w:sz w:val="24"/>
            <w:szCs w:val="24"/>
          </w:rPr>
          <w:t xml:space="preserve">during the BB control trials compared to during the ISO control trials. </w:t>
        </w:r>
      </w:ins>
      <w:ins w:id="47" w:author="Benton, Deon" w:date="2023-01-26T18:15:00Z">
        <w:r w:rsidR="00656919">
          <w:rPr>
            <w:rFonts w:ascii="Times New Roman" w:hAnsi="Times New Roman" w:cs="Times New Roman"/>
            <w:sz w:val="24"/>
            <w:szCs w:val="24"/>
          </w:rPr>
          <w:t xml:space="preserve"> </w:t>
        </w:r>
      </w:ins>
    </w:p>
    <w:p w14:paraId="55049E73" w14:textId="77777777" w:rsidR="00B202F0" w:rsidRDefault="00B202F0" w:rsidP="007F351A">
      <w:pPr>
        <w:contextualSpacing/>
        <w:rPr>
          <w:rFonts w:ascii="Times New Roman" w:hAnsi="Times New Roman" w:cs="Times New Roman"/>
          <w:sz w:val="24"/>
          <w:szCs w:val="24"/>
        </w:rPr>
      </w:pPr>
    </w:p>
    <w:p w14:paraId="2D3F800A" w14:textId="77777777" w:rsidR="00B202F0" w:rsidRDefault="00B202F0" w:rsidP="007F351A">
      <w:pPr>
        <w:contextualSpacing/>
        <w:rPr>
          <w:rFonts w:ascii="Times New Roman" w:hAnsi="Times New Roman" w:cs="Times New Roman"/>
          <w:sz w:val="24"/>
          <w:szCs w:val="24"/>
        </w:rPr>
      </w:pPr>
    </w:p>
    <w:p w14:paraId="781FC670" w14:textId="77777777" w:rsidR="00B202F0" w:rsidRDefault="00B202F0" w:rsidP="007F351A">
      <w:pPr>
        <w:contextualSpacing/>
        <w:rPr>
          <w:rFonts w:ascii="Times New Roman" w:hAnsi="Times New Roman" w:cs="Times New Roman"/>
          <w:sz w:val="24"/>
          <w:szCs w:val="24"/>
        </w:rPr>
      </w:pPr>
    </w:p>
    <w:p w14:paraId="760CA97A" w14:textId="77777777" w:rsidR="00B202F0" w:rsidRDefault="00B202F0" w:rsidP="007F351A">
      <w:pPr>
        <w:contextualSpacing/>
        <w:rPr>
          <w:rFonts w:ascii="Times New Roman" w:hAnsi="Times New Roman" w:cs="Times New Roman"/>
          <w:sz w:val="24"/>
          <w:szCs w:val="24"/>
        </w:rPr>
      </w:pPr>
    </w:p>
    <w:p w14:paraId="5ECE91A6" w14:textId="77777777" w:rsidR="00B202F0" w:rsidRDefault="00B202F0" w:rsidP="007F351A">
      <w:pPr>
        <w:contextualSpacing/>
        <w:rPr>
          <w:rFonts w:ascii="Times New Roman" w:hAnsi="Times New Roman" w:cs="Times New Roman"/>
          <w:sz w:val="24"/>
          <w:szCs w:val="24"/>
        </w:rPr>
      </w:pPr>
    </w:p>
    <w:p w14:paraId="35B66F89" w14:textId="77777777" w:rsidR="00B202F0" w:rsidRDefault="00B202F0" w:rsidP="007F351A">
      <w:pPr>
        <w:contextualSpacing/>
        <w:rPr>
          <w:rFonts w:ascii="Times New Roman" w:hAnsi="Times New Roman" w:cs="Times New Roman"/>
          <w:sz w:val="24"/>
          <w:szCs w:val="24"/>
        </w:rPr>
      </w:pPr>
    </w:p>
    <w:p w14:paraId="32E1B9A1" w14:textId="77777777" w:rsidR="00B202F0" w:rsidRDefault="00B202F0" w:rsidP="007F351A">
      <w:pPr>
        <w:contextualSpacing/>
        <w:rPr>
          <w:rFonts w:ascii="Times New Roman" w:hAnsi="Times New Roman" w:cs="Times New Roman"/>
          <w:sz w:val="24"/>
          <w:szCs w:val="24"/>
        </w:rPr>
      </w:pPr>
    </w:p>
    <w:p w14:paraId="09BE3C29" w14:textId="77777777" w:rsidR="00B202F0" w:rsidRDefault="00B202F0" w:rsidP="007F351A">
      <w:pPr>
        <w:contextualSpacing/>
        <w:rPr>
          <w:rFonts w:ascii="Times New Roman" w:hAnsi="Times New Roman" w:cs="Times New Roman"/>
          <w:sz w:val="24"/>
          <w:szCs w:val="24"/>
        </w:rPr>
      </w:pPr>
    </w:p>
    <w:p w14:paraId="5C79E421" w14:textId="77777777" w:rsidR="00F31528" w:rsidRDefault="00F31528" w:rsidP="007F351A">
      <w:pPr>
        <w:contextualSpacing/>
        <w:rPr>
          <w:rFonts w:ascii="Times New Roman" w:hAnsi="Times New Roman" w:cs="Times New Roman"/>
          <w:sz w:val="24"/>
          <w:szCs w:val="24"/>
        </w:rPr>
      </w:pPr>
    </w:p>
    <w:p w14:paraId="4B319DA7" w14:textId="77777777" w:rsidR="00F31528" w:rsidRDefault="00F31528" w:rsidP="007F351A">
      <w:pPr>
        <w:contextualSpacing/>
        <w:rPr>
          <w:rFonts w:ascii="Times New Roman" w:hAnsi="Times New Roman" w:cs="Times New Roman"/>
          <w:sz w:val="24"/>
          <w:szCs w:val="24"/>
        </w:rPr>
      </w:pPr>
    </w:p>
    <w:sectPr w:rsidR="00F31528" w:rsidSect="00323E12">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aton, Rebecca M" w:date="2023-01-08T17:20:00Z" w:initials="RB">
    <w:p w14:paraId="04F24499" w14:textId="77777777" w:rsidR="009363F8" w:rsidRDefault="009363F8" w:rsidP="009363F8">
      <w:r>
        <w:rPr>
          <w:rStyle w:val="CommentReference"/>
        </w:rPr>
        <w:annotationRef/>
      </w:r>
      <w:r>
        <w:rPr>
          <w:sz w:val="20"/>
          <w:szCs w:val="20"/>
        </w:rPr>
        <w:t>Insert screenshot of stimuli with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F244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D1E69" w16cex:dateUtc="2023-01-08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F24499" w16cid:durableId="277D1E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3F15F" w14:textId="77777777" w:rsidR="003C3995" w:rsidRDefault="003C3995" w:rsidP="00323E12">
      <w:pPr>
        <w:spacing w:after="0" w:line="240" w:lineRule="auto"/>
      </w:pPr>
      <w:r>
        <w:separator/>
      </w:r>
    </w:p>
  </w:endnote>
  <w:endnote w:type="continuationSeparator" w:id="0">
    <w:p w14:paraId="22C920C9" w14:textId="77777777" w:rsidR="003C3995" w:rsidRDefault="003C3995"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954AD" w14:textId="77777777" w:rsidR="003C3995" w:rsidRDefault="003C3995" w:rsidP="00323E12">
      <w:pPr>
        <w:spacing w:after="0" w:line="240" w:lineRule="auto"/>
      </w:pPr>
      <w:r>
        <w:separator/>
      </w:r>
    </w:p>
  </w:footnote>
  <w:footnote w:type="continuationSeparator" w:id="0">
    <w:p w14:paraId="2EB714B4" w14:textId="77777777" w:rsidR="003C3995" w:rsidRDefault="003C3995"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aton, Rebecca M">
    <w15:presenceInfo w15:providerId="AD" w15:userId="S::rebecca.m.beaton@Vanderbilt.Edu::cf88b16a-b8f5-4929-9415-6378879e4d0b"/>
  </w15:person>
  <w15:person w15:author="Benton, Deon">
    <w15:presenceInfo w15:providerId="AD" w15:userId="S::deon.benton@Vanderbilt.Edu::94009c28-2924-43ca-a7d6-8c37208c5d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37A4"/>
    <w:rsid w:val="00003D70"/>
    <w:rsid w:val="00005710"/>
    <w:rsid w:val="000057C9"/>
    <w:rsid w:val="00006724"/>
    <w:rsid w:val="0000725A"/>
    <w:rsid w:val="0000770F"/>
    <w:rsid w:val="00011123"/>
    <w:rsid w:val="00011603"/>
    <w:rsid w:val="00011D20"/>
    <w:rsid w:val="00012871"/>
    <w:rsid w:val="000141C9"/>
    <w:rsid w:val="0001589F"/>
    <w:rsid w:val="00016078"/>
    <w:rsid w:val="00016189"/>
    <w:rsid w:val="000171E4"/>
    <w:rsid w:val="00020478"/>
    <w:rsid w:val="00020876"/>
    <w:rsid w:val="00020FD7"/>
    <w:rsid w:val="00022A76"/>
    <w:rsid w:val="00023956"/>
    <w:rsid w:val="00025691"/>
    <w:rsid w:val="00027CD3"/>
    <w:rsid w:val="00027EAB"/>
    <w:rsid w:val="000305CC"/>
    <w:rsid w:val="00030C15"/>
    <w:rsid w:val="00031199"/>
    <w:rsid w:val="00031BA9"/>
    <w:rsid w:val="000323C7"/>
    <w:rsid w:val="00032737"/>
    <w:rsid w:val="00032754"/>
    <w:rsid w:val="00032AD3"/>
    <w:rsid w:val="00032F92"/>
    <w:rsid w:val="00033D24"/>
    <w:rsid w:val="00034CB8"/>
    <w:rsid w:val="00036A6E"/>
    <w:rsid w:val="00040C49"/>
    <w:rsid w:val="00042BAD"/>
    <w:rsid w:val="00043C6F"/>
    <w:rsid w:val="00044539"/>
    <w:rsid w:val="0004503A"/>
    <w:rsid w:val="00046807"/>
    <w:rsid w:val="000471A1"/>
    <w:rsid w:val="000504E8"/>
    <w:rsid w:val="00050D24"/>
    <w:rsid w:val="000514D6"/>
    <w:rsid w:val="0005192F"/>
    <w:rsid w:val="00052415"/>
    <w:rsid w:val="00052DBC"/>
    <w:rsid w:val="00053854"/>
    <w:rsid w:val="00053BC4"/>
    <w:rsid w:val="00054937"/>
    <w:rsid w:val="00054D6F"/>
    <w:rsid w:val="000554C0"/>
    <w:rsid w:val="00056507"/>
    <w:rsid w:val="00056DE7"/>
    <w:rsid w:val="00060546"/>
    <w:rsid w:val="0006077E"/>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2061"/>
    <w:rsid w:val="00074E2E"/>
    <w:rsid w:val="00074EE7"/>
    <w:rsid w:val="000752F8"/>
    <w:rsid w:val="000759FF"/>
    <w:rsid w:val="00075E49"/>
    <w:rsid w:val="0007605A"/>
    <w:rsid w:val="000770BC"/>
    <w:rsid w:val="000777AD"/>
    <w:rsid w:val="00077ADF"/>
    <w:rsid w:val="00080085"/>
    <w:rsid w:val="000809AD"/>
    <w:rsid w:val="00080B94"/>
    <w:rsid w:val="000816AD"/>
    <w:rsid w:val="00081AB9"/>
    <w:rsid w:val="00083E00"/>
    <w:rsid w:val="0008469D"/>
    <w:rsid w:val="00086788"/>
    <w:rsid w:val="000900F4"/>
    <w:rsid w:val="00093727"/>
    <w:rsid w:val="00093742"/>
    <w:rsid w:val="00093F1B"/>
    <w:rsid w:val="000947E0"/>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306"/>
    <w:rsid w:val="000B071E"/>
    <w:rsid w:val="000B1FB2"/>
    <w:rsid w:val="000B2057"/>
    <w:rsid w:val="000B359F"/>
    <w:rsid w:val="000B3804"/>
    <w:rsid w:val="000B3A47"/>
    <w:rsid w:val="000B3BEF"/>
    <w:rsid w:val="000B3EA5"/>
    <w:rsid w:val="000B4F77"/>
    <w:rsid w:val="000B53BF"/>
    <w:rsid w:val="000B63A5"/>
    <w:rsid w:val="000B63E4"/>
    <w:rsid w:val="000B7394"/>
    <w:rsid w:val="000B761B"/>
    <w:rsid w:val="000B76CC"/>
    <w:rsid w:val="000B7AB5"/>
    <w:rsid w:val="000C053D"/>
    <w:rsid w:val="000C059D"/>
    <w:rsid w:val="000C19FC"/>
    <w:rsid w:val="000C1F89"/>
    <w:rsid w:val="000C215E"/>
    <w:rsid w:val="000C2805"/>
    <w:rsid w:val="000C2908"/>
    <w:rsid w:val="000C36EF"/>
    <w:rsid w:val="000C39F8"/>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62AC"/>
    <w:rsid w:val="000D694C"/>
    <w:rsid w:val="000D749B"/>
    <w:rsid w:val="000D7721"/>
    <w:rsid w:val="000D7C29"/>
    <w:rsid w:val="000D7C56"/>
    <w:rsid w:val="000E083B"/>
    <w:rsid w:val="000E08C2"/>
    <w:rsid w:val="000E1816"/>
    <w:rsid w:val="000E1824"/>
    <w:rsid w:val="000E236D"/>
    <w:rsid w:val="000E2624"/>
    <w:rsid w:val="000E3CCC"/>
    <w:rsid w:val="000E4264"/>
    <w:rsid w:val="000E63BF"/>
    <w:rsid w:val="000E7155"/>
    <w:rsid w:val="000E7263"/>
    <w:rsid w:val="000F09D0"/>
    <w:rsid w:val="000F423F"/>
    <w:rsid w:val="000F4519"/>
    <w:rsid w:val="000F46D6"/>
    <w:rsid w:val="000F4976"/>
    <w:rsid w:val="000F5CCE"/>
    <w:rsid w:val="000F5F2B"/>
    <w:rsid w:val="000F6103"/>
    <w:rsid w:val="000F6204"/>
    <w:rsid w:val="000F7187"/>
    <w:rsid w:val="00100B58"/>
    <w:rsid w:val="00101E9D"/>
    <w:rsid w:val="0010201B"/>
    <w:rsid w:val="0010410F"/>
    <w:rsid w:val="001048BB"/>
    <w:rsid w:val="0010498C"/>
    <w:rsid w:val="0010541E"/>
    <w:rsid w:val="001061FF"/>
    <w:rsid w:val="00107780"/>
    <w:rsid w:val="00111358"/>
    <w:rsid w:val="00111DF2"/>
    <w:rsid w:val="00112917"/>
    <w:rsid w:val="001131F7"/>
    <w:rsid w:val="001132DB"/>
    <w:rsid w:val="00113AAD"/>
    <w:rsid w:val="00114A01"/>
    <w:rsid w:val="00114C47"/>
    <w:rsid w:val="00115193"/>
    <w:rsid w:val="00115569"/>
    <w:rsid w:val="001155B2"/>
    <w:rsid w:val="00115B08"/>
    <w:rsid w:val="00115D5D"/>
    <w:rsid w:val="00116D4A"/>
    <w:rsid w:val="00117703"/>
    <w:rsid w:val="0012000F"/>
    <w:rsid w:val="0012012B"/>
    <w:rsid w:val="001215C6"/>
    <w:rsid w:val="00122CDC"/>
    <w:rsid w:val="001234E8"/>
    <w:rsid w:val="001249B1"/>
    <w:rsid w:val="00124CED"/>
    <w:rsid w:val="0012507D"/>
    <w:rsid w:val="001258DC"/>
    <w:rsid w:val="001274A5"/>
    <w:rsid w:val="001278DB"/>
    <w:rsid w:val="00127975"/>
    <w:rsid w:val="001301CC"/>
    <w:rsid w:val="0013087F"/>
    <w:rsid w:val="00130CC7"/>
    <w:rsid w:val="001314F0"/>
    <w:rsid w:val="0013183B"/>
    <w:rsid w:val="00131C2F"/>
    <w:rsid w:val="00132E9D"/>
    <w:rsid w:val="001332E0"/>
    <w:rsid w:val="00133B0C"/>
    <w:rsid w:val="00134319"/>
    <w:rsid w:val="001343A1"/>
    <w:rsid w:val="00134638"/>
    <w:rsid w:val="00134C09"/>
    <w:rsid w:val="001354DF"/>
    <w:rsid w:val="00135550"/>
    <w:rsid w:val="00135C54"/>
    <w:rsid w:val="00136255"/>
    <w:rsid w:val="0013721F"/>
    <w:rsid w:val="00137D00"/>
    <w:rsid w:val="00137DD0"/>
    <w:rsid w:val="00140502"/>
    <w:rsid w:val="00140F63"/>
    <w:rsid w:val="00141515"/>
    <w:rsid w:val="00141A8F"/>
    <w:rsid w:val="00142368"/>
    <w:rsid w:val="0014288F"/>
    <w:rsid w:val="0014324D"/>
    <w:rsid w:val="0014376B"/>
    <w:rsid w:val="00143AB5"/>
    <w:rsid w:val="0014406A"/>
    <w:rsid w:val="001446D5"/>
    <w:rsid w:val="001465DC"/>
    <w:rsid w:val="001465F0"/>
    <w:rsid w:val="001469E0"/>
    <w:rsid w:val="00147588"/>
    <w:rsid w:val="00147A94"/>
    <w:rsid w:val="001500D0"/>
    <w:rsid w:val="001505BD"/>
    <w:rsid w:val="00150642"/>
    <w:rsid w:val="00152360"/>
    <w:rsid w:val="0015236D"/>
    <w:rsid w:val="00152736"/>
    <w:rsid w:val="00152810"/>
    <w:rsid w:val="00153170"/>
    <w:rsid w:val="001546B0"/>
    <w:rsid w:val="00154868"/>
    <w:rsid w:val="0015568B"/>
    <w:rsid w:val="00155960"/>
    <w:rsid w:val="00155A25"/>
    <w:rsid w:val="00155C02"/>
    <w:rsid w:val="00157918"/>
    <w:rsid w:val="00157B28"/>
    <w:rsid w:val="00157BD6"/>
    <w:rsid w:val="0016153D"/>
    <w:rsid w:val="001615A7"/>
    <w:rsid w:val="00161E23"/>
    <w:rsid w:val="001626DE"/>
    <w:rsid w:val="001629E3"/>
    <w:rsid w:val="0016632A"/>
    <w:rsid w:val="001667D7"/>
    <w:rsid w:val="00166BA6"/>
    <w:rsid w:val="001701AF"/>
    <w:rsid w:val="00171F78"/>
    <w:rsid w:val="00172227"/>
    <w:rsid w:val="00173506"/>
    <w:rsid w:val="0017374C"/>
    <w:rsid w:val="001737F7"/>
    <w:rsid w:val="00173B4C"/>
    <w:rsid w:val="00174491"/>
    <w:rsid w:val="0017455C"/>
    <w:rsid w:val="001747BC"/>
    <w:rsid w:val="00174908"/>
    <w:rsid w:val="00175528"/>
    <w:rsid w:val="001757DC"/>
    <w:rsid w:val="00175D1C"/>
    <w:rsid w:val="00177497"/>
    <w:rsid w:val="001776CC"/>
    <w:rsid w:val="00177FBC"/>
    <w:rsid w:val="00181330"/>
    <w:rsid w:val="00182173"/>
    <w:rsid w:val="00182251"/>
    <w:rsid w:val="001825AA"/>
    <w:rsid w:val="00182FD5"/>
    <w:rsid w:val="00184895"/>
    <w:rsid w:val="00184AAD"/>
    <w:rsid w:val="00184AC8"/>
    <w:rsid w:val="0018561C"/>
    <w:rsid w:val="00186635"/>
    <w:rsid w:val="00186B40"/>
    <w:rsid w:val="001904A4"/>
    <w:rsid w:val="00191428"/>
    <w:rsid w:val="0019178F"/>
    <w:rsid w:val="00191CC9"/>
    <w:rsid w:val="00192238"/>
    <w:rsid w:val="0019265D"/>
    <w:rsid w:val="00192C62"/>
    <w:rsid w:val="00193CC6"/>
    <w:rsid w:val="00194910"/>
    <w:rsid w:val="001950C2"/>
    <w:rsid w:val="00195975"/>
    <w:rsid w:val="00196160"/>
    <w:rsid w:val="00196970"/>
    <w:rsid w:val="00196D68"/>
    <w:rsid w:val="001975C5"/>
    <w:rsid w:val="001975EA"/>
    <w:rsid w:val="00197B5D"/>
    <w:rsid w:val="00197DBA"/>
    <w:rsid w:val="001A00FA"/>
    <w:rsid w:val="001A0C23"/>
    <w:rsid w:val="001A2513"/>
    <w:rsid w:val="001A2652"/>
    <w:rsid w:val="001A3739"/>
    <w:rsid w:val="001A3893"/>
    <w:rsid w:val="001A3EC1"/>
    <w:rsid w:val="001A5C2B"/>
    <w:rsid w:val="001A65BE"/>
    <w:rsid w:val="001A6E65"/>
    <w:rsid w:val="001A7E4F"/>
    <w:rsid w:val="001B013C"/>
    <w:rsid w:val="001B0DC2"/>
    <w:rsid w:val="001B0F27"/>
    <w:rsid w:val="001B1FD5"/>
    <w:rsid w:val="001B2030"/>
    <w:rsid w:val="001B237C"/>
    <w:rsid w:val="001B24C4"/>
    <w:rsid w:val="001B4B55"/>
    <w:rsid w:val="001B5927"/>
    <w:rsid w:val="001B5D59"/>
    <w:rsid w:val="001B5D9D"/>
    <w:rsid w:val="001B6C60"/>
    <w:rsid w:val="001B7F60"/>
    <w:rsid w:val="001C02F1"/>
    <w:rsid w:val="001C0530"/>
    <w:rsid w:val="001C07E2"/>
    <w:rsid w:val="001C0C54"/>
    <w:rsid w:val="001C0F80"/>
    <w:rsid w:val="001C1E31"/>
    <w:rsid w:val="001C28DA"/>
    <w:rsid w:val="001C2DD8"/>
    <w:rsid w:val="001C3009"/>
    <w:rsid w:val="001C4904"/>
    <w:rsid w:val="001C50F5"/>
    <w:rsid w:val="001C62CF"/>
    <w:rsid w:val="001C6CF3"/>
    <w:rsid w:val="001C7863"/>
    <w:rsid w:val="001C7B22"/>
    <w:rsid w:val="001D02C6"/>
    <w:rsid w:val="001D0639"/>
    <w:rsid w:val="001D0D97"/>
    <w:rsid w:val="001D1139"/>
    <w:rsid w:val="001D1606"/>
    <w:rsid w:val="001D1736"/>
    <w:rsid w:val="001D2201"/>
    <w:rsid w:val="001D2408"/>
    <w:rsid w:val="001D366A"/>
    <w:rsid w:val="001D4302"/>
    <w:rsid w:val="001D4475"/>
    <w:rsid w:val="001D452C"/>
    <w:rsid w:val="001D4C2C"/>
    <w:rsid w:val="001D5422"/>
    <w:rsid w:val="001D55E8"/>
    <w:rsid w:val="001D5A6A"/>
    <w:rsid w:val="001D6896"/>
    <w:rsid w:val="001D7813"/>
    <w:rsid w:val="001E0521"/>
    <w:rsid w:val="001E1117"/>
    <w:rsid w:val="001E1BDF"/>
    <w:rsid w:val="001E2CFC"/>
    <w:rsid w:val="001E2F35"/>
    <w:rsid w:val="001E2FC1"/>
    <w:rsid w:val="001E36D5"/>
    <w:rsid w:val="001E42CC"/>
    <w:rsid w:val="001E5998"/>
    <w:rsid w:val="001E64CE"/>
    <w:rsid w:val="001E652A"/>
    <w:rsid w:val="001E675A"/>
    <w:rsid w:val="001E6EC2"/>
    <w:rsid w:val="001E797C"/>
    <w:rsid w:val="001F07BC"/>
    <w:rsid w:val="001F22EF"/>
    <w:rsid w:val="001F2371"/>
    <w:rsid w:val="001F2CEB"/>
    <w:rsid w:val="001F3187"/>
    <w:rsid w:val="001F4910"/>
    <w:rsid w:val="001F5445"/>
    <w:rsid w:val="001F6713"/>
    <w:rsid w:val="001F6DE8"/>
    <w:rsid w:val="001F74F5"/>
    <w:rsid w:val="001F7A23"/>
    <w:rsid w:val="001F7AC9"/>
    <w:rsid w:val="00201936"/>
    <w:rsid w:val="002019F4"/>
    <w:rsid w:val="002020FE"/>
    <w:rsid w:val="0020227B"/>
    <w:rsid w:val="00202361"/>
    <w:rsid w:val="00202E57"/>
    <w:rsid w:val="00203408"/>
    <w:rsid w:val="00204425"/>
    <w:rsid w:val="00205258"/>
    <w:rsid w:val="00206231"/>
    <w:rsid w:val="002074C2"/>
    <w:rsid w:val="00207C4F"/>
    <w:rsid w:val="00210BF5"/>
    <w:rsid w:val="0021145B"/>
    <w:rsid w:val="00212C28"/>
    <w:rsid w:val="00213C36"/>
    <w:rsid w:val="00213DBE"/>
    <w:rsid w:val="00214121"/>
    <w:rsid w:val="0021414F"/>
    <w:rsid w:val="00215103"/>
    <w:rsid w:val="00215CE1"/>
    <w:rsid w:val="0021723D"/>
    <w:rsid w:val="0021727C"/>
    <w:rsid w:val="0021761A"/>
    <w:rsid w:val="00217DEF"/>
    <w:rsid w:val="00217F15"/>
    <w:rsid w:val="002203A2"/>
    <w:rsid w:val="002203E0"/>
    <w:rsid w:val="002212A5"/>
    <w:rsid w:val="002222F2"/>
    <w:rsid w:val="00222A33"/>
    <w:rsid w:val="00222F91"/>
    <w:rsid w:val="0022377C"/>
    <w:rsid w:val="00223A2F"/>
    <w:rsid w:val="00224826"/>
    <w:rsid w:val="00225E87"/>
    <w:rsid w:val="0022649A"/>
    <w:rsid w:val="00226659"/>
    <w:rsid w:val="00226726"/>
    <w:rsid w:val="00227BA8"/>
    <w:rsid w:val="0023022E"/>
    <w:rsid w:val="002302A1"/>
    <w:rsid w:val="00230399"/>
    <w:rsid w:val="00232348"/>
    <w:rsid w:val="00232A48"/>
    <w:rsid w:val="00234BE9"/>
    <w:rsid w:val="00234CBA"/>
    <w:rsid w:val="00235950"/>
    <w:rsid w:val="00236C05"/>
    <w:rsid w:val="00236EC8"/>
    <w:rsid w:val="00236FB3"/>
    <w:rsid w:val="00237203"/>
    <w:rsid w:val="00237F30"/>
    <w:rsid w:val="00242A73"/>
    <w:rsid w:val="00242F2A"/>
    <w:rsid w:val="0024358D"/>
    <w:rsid w:val="002448E4"/>
    <w:rsid w:val="00245097"/>
    <w:rsid w:val="00245D56"/>
    <w:rsid w:val="002460A3"/>
    <w:rsid w:val="00246492"/>
    <w:rsid w:val="00247669"/>
    <w:rsid w:val="00250449"/>
    <w:rsid w:val="00250944"/>
    <w:rsid w:val="00250965"/>
    <w:rsid w:val="00250F0C"/>
    <w:rsid w:val="0025168E"/>
    <w:rsid w:val="0025173D"/>
    <w:rsid w:val="002521F1"/>
    <w:rsid w:val="00252559"/>
    <w:rsid w:val="002564C0"/>
    <w:rsid w:val="00260188"/>
    <w:rsid w:val="0026097E"/>
    <w:rsid w:val="00260DDA"/>
    <w:rsid w:val="00260E33"/>
    <w:rsid w:val="00260F1C"/>
    <w:rsid w:val="00261E3F"/>
    <w:rsid w:val="00262791"/>
    <w:rsid w:val="00262DA4"/>
    <w:rsid w:val="00263269"/>
    <w:rsid w:val="002641C0"/>
    <w:rsid w:val="00265968"/>
    <w:rsid w:val="00265AD0"/>
    <w:rsid w:val="0026657F"/>
    <w:rsid w:val="002668E6"/>
    <w:rsid w:val="00266DBA"/>
    <w:rsid w:val="00267078"/>
    <w:rsid w:val="00267C03"/>
    <w:rsid w:val="00270774"/>
    <w:rsid w:val="00270CCA"/>
    <w:rsid w:val="00272044"/>
    <w:rsid w:val="0027293D"/>
    <w:rsid w:val="00273433"/>
    <w:rsid w:val="0027350B"/>
    <w:rsid w:val="00273F49"/>
    <w:rsid w:val="00274041"/>
    <w:rsid w:val="00274BE2"/>
    <w:rsid w:val="0027539B"/>
    <w:rsid w:val="002753F1"/>
    <w:rsid w:val="00275403"/>
    <w:rsid w:val="0027696A"/>
    <w:rsid w:val="00276EBE"/>
    <w:rsid w:val="00277E30"/>
    <w:rsid w:val="00277FB8"/>
    <w:rsid w:val="0028057C"/>
    <w:rsid w:val="0028071D"/>
    <w:rsid w:val="002809D2"/>
    <w:rsid w:val="0028135B"/>
    <w:rsid w:val="002824F1"/>
    <w:rsid w:val="00282584"/>
    <w:rsid w:val="002830A0"/>
    <w:rsid w:val="002833CB"/>
    <w:rsid w:val="00283BCE"/>
    <w:rsid w:val="002842C1"/>
    <w:rsid w:val="00284E27"/>
    <w:rsid w:val="00285156"/>
    <w:rsid w:val="002860E1"/>
    <w:rsid w:val="00286B03"/>
    <w:rsid w:val="00290361"/>
    <w:rsid w:val="00290A33"/>
    <w:rsid w:val="00290BA2"/>
    <w:rsid w:val="00291252"/>
    <w:rsid w:val="0029172A"/>
    <w:rsid w:val="002920C8"/>
    <w:rsid w:val="002931FC"/>
    <w:rsid w:val="00295677"/>
    <w:rsid w:val="002959F5"/>
    <w:rsid w:val="002965E6"/>
    <w:rsid w:val="002968CF"/>
    <w:rsid w:val="0029714F"/>
    <w:rsid w:val="0029753A"/>
    <w:rsid w:val="0029769E"/>
    <w:rsid w:val="002A0F2E"/>
    <w:rsid w:val="002A1D39"/>
    <w:rsid w:val="002A2668"/>
    <w:rsid w:val="002A3122"/>
    <w:rsid w:val="002A437D"/>
    <w:rsid w:val="002A500D"/>
    <w:rsid w:val="002B0E09"/>
    <w:rsid w:val="002B119F"/>
    <w:rsid w:val="002B11FB"/>
    <w:rsid w:val="002B1F17"/>
    <w:rsid w:val="002B3196"/>
    <w:rsid w:val="002B3221"/>
    <w:rsid w:val="002B420A"/>
    <w:rsid w:val="002B4ADD"/>
    <w:rsid w:val="002B5343"/>
    <w:rsid w:val="002B5469"/>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5153"/>
    <w:rsid w:val="002C6A31"/>
    <w:rsid w:val="002C7124"/>
    <w:rsid w:val="002C7E4F"/>
    <w:rsid w:val="002D046E"/>
    <w:rsid w:val="002D0964"/>
    <w:rsid w:val="002D105D"/>
    <w:rsid w:val="002D15F1"/>
    <w:rsid w:val="002D2204"/>
    <w:rsid w:val="002D26BB"/>
    <w:rsid w:val="002D31CB"/>
    <w:rsid w:val="002D3737"/>
    <w:rsid w:val="002D3DD8"/>
    <w:rsid w:val="002D438C"/>
    <w:rsid w:val="002D531C"/>
    <w:rsid w:val="002D5C7B"/>
    <w:rsid w:val="002D5EB1"/>
    <w:rsid w:val="002D6054"/>
    <w:rsid w:val="002D6246"/>
    <w:rsid w:val="002D6B75"/>
    <w:rsid w:val="002D6CE1"/>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D45"/>
    <w:rsid w:val="002F2099"/>
    <w:rsid w:val="002F331B"/>
    <w:rsid w:val="002F35BE"/>
    <w:rsid w:val="002F3CC5"/>
    <w:rsid w:val="002F3F46"/>
    <w:rsid w:val="002F4287"/>
    <w:rsid w:val="002F4953"/>
    <w:rsid w:val="002F6C75"/>
    <w:rsid w:val="002F7375"/>
    <w:rsid w:val="002F78D2"/>
    <w:rsid w:val="002F7B14"/>
    <w:rsid w:val="0030038C"/>
    <w:rsid w:val="00300672"/>
    <w:rsid w:val="00300BED"/>
    <w:rsid w:val="00303501"/>
    <w:rsid w:val="003046E9"/>
    <w:rsid w:val="003049C4"/>
    <w:rsid w:val="003054FE"/>
    <w:rsid w:val="00305A75"/>
    <w:rsid w:val="0030622E"/>
    <w:rsid w:val="00307889"/>
    <w:rsid w:val="00307E7B"/>
    <w:rsid w:val="003120B3"/>
    <w:rsid w:val="003121B1"/>
    <w:rsid w:val="0031284A"/>
    <w:rsid w:val="00312A05"/>
    <w:rsid w:val="00313575"/>
    <w:rsid w:val="003139F1"/>
    <w:rsid w:val="003143D5"/>
    <w:rsid w:val="003159D5"/>
    <w:rsid w:val="00315D14"/>
    <w:rsid w:val="003172B7"/>
    <w:rsid w:val="00317D96"/>
    <w:rsid w:val="00320429"/>
    <w:rsid w:val="003214D4"/>
    <w:rsid w:val="00321B6C"/>
    <w:rsid w:val="003221B4"/>
    <w:rsid w:val="003228F1"/>
    <w:rsid w:val="003232C5"/>
    <w:rsid w:val="00323E12"/>
    <w:rsid w:val="0032489F"/>
    <w:rsid w:val="003258D0"/>
    <w:rsid w:val="00325AED"/>
    <w:rsid w:val="00326E8C"/>
    <w:rsid w:val="00326F8F"/>
    <w:rsid w:val="003274E0"/>
    <w:rsid w:val="003277FB"/>
    <w:rsid w:val="003301B0"/>
    <w:rsid w:val="00330AEC"/>
    <w:rsid w:val="0033124D"/>
    <w:rsid w:val="00332092"/>
    <w:rsid w:val="00332868"/>
    <w:rsid w:val="00332886"/>
    <w:rsid w:val="00332925"/>
    <w:rsid w:val="00332A8E"/>
    <w:rsid w:val="00332D11"/>
    <w:rsid w:val="003333DE"/>
    <w:rsid w:val="003336A9"/>
    <w:rsid w:val="0033497E"/>
    <w:rsid w:val="00334E98"/>
    <w:rsid w:val="003352C7"/>
    <w:rsid w:val="00335525"/>
    <w:rsid w:val="00336161"/>
    <w:rsid w:val="003365C3"/>
    <w:rsid w:val="0033672B"/>
    <w:rsid w:val="00337279"/>
    <w:rsid w:val="003374C4"/>
    <w:rsid w:val="003379CE"/>
    <w:rsid w:val="00340063"/>
    <w:rsid w:val="003405CA"/>
    <w:rsid w:val="00340AE2"/>
    <w:rsid w:val="0034109F"/>
    <w:rsid w:val="00341569"/>
    <w:rsid w:val="00345292"/>
    <w:rsid w:val="00345491"/>
    <w:rsid w:val="00345FCC"/>
    <w:rsid w:val="003463B0"/>
    <w:rsid w:val="003468C4"/>
    <w:rsid w:val="00351315"/>
    <w:rsid w:val="003519CD"/>
    <w:rsid w:val="00351A01"/>
    <w:rsid w:val="0035203D"/>
    <w:rsid w:val="00352345"/>
    <w:rsid w:val="0035399F"/>
    <w:rsid w:val="0035435A"/>
    <w:rsid w:val="003545A5"/>
    <w:rsid w:val="0035469C"/>
    <w:rsid w:val="00354DA3"/>
    <w:rsid w:val="003550C7"/>
    <w:rsid w:val="00355416"/>
    <w:rsid w:val="00355E8C"/>
    <w:rsid w:val="00355EB9"/>
    <w:rsid w:val="00356791"/>
    <w:rsid w:val="003606B5"/>
    <w:rsid w:val="00360A0C"/>
    <w:rsid w:val="00361D02"/>
    <w:rsid w:val="00362083"/>
    <w:rsid w:val="0036255F"/>
    <w:rsid w:val="00362630"/>
    <w:rsid w:val="00363BDA"/>
    <w:rsid w:val="00363DBA"/>
    <w:rsid w:val="00363DFC"/>
    <w:rsid w:val="003640D1"/>
    <w:rsid w:val="00364C01"/>
    <w:rsid w:val="003656FB"/>
    <w:rsid w:val="00366CBA"/>
    <w:rsid w:val="00367244"/>
    <w:rsid w:val="003707F7"/>
    <w:rsid w:val="00371A0F"/>
    <w:rsid w:val="003731CE"/>
    <w:rsid w:val="003734E2"/>
    <w:rsid w:val="0037373E"/>
    <w:rsid w:val="00373926"/>
    <w:rsid w:val="00374474"/>
    <w:rsid w:val="003745AF"/>
    <w:rsid w:val="00375AFC"/>
    <w:rsid w:val="00375ED6"/>
    <w:rsid w:val="00376685"/>
    <w:rsid w:val="00376754"/>
    <w:rsid w:val="00376D4D"/>
    <w:rsid w:val="00377083"/>
    <w:rsid w:val="00377633"/>
    <w:rsid w:val="00377C80"/>
    <w:rsid w:val="00377F81"/>
    <w:rsid w:val="00380032"/>
    <w:rsid w:val="0038013A"/>
    <w:rsid w:val="00380947"/>
    <w:rsid w:val="003811C8"/>
    <w:rsid w:val="00382D6D"/>
    <w:rsid w:val="003830F2"/>
    <w:rsid w:val="003833AD"/>
    <w:rsid w:val="00383DBD"/>
    <w:rsid w:val="00383E53"/>
    <w:rsid w:val="00383FE7"/>
    <w:rsid w:val="003846E4"/>
    <w:rsid w:val="0038548A"/>
    <w:rsid w:val="00385FE1"/>
    <w:rsid w:val="00387141"/>
    <w:rsid w:val="003871D1"/>
    <w:rsid w:val="00387A4B"/>
    <w:rsid w:val="00387EDD"/>
    <w:rsid w:val="00390CB9"/>
    <w:rsid w:val="00391591"/>
    <w:rsid w:val="00392C91"/>
    <w:rsid w:val="00394C20"/>
    <w:rsid w:val="0039554F"/>
    <w:rsid w:val="003A05CE"/>
    <w:rsid w:val="003A2CB4"/>
    <w:rsid w:val="003A5253"/>
    <w:rsid w:val="003A67C7"/>
    <w:rsid w:val="003A6F1A"/>
    <w:rsid w:val="003A744C"/>
    <w:rsid w:val="003B00F0"/>
    <w:rsid w:val="003B04E7"/>
    <w:rsid w:val="003B1B00"/>
    <w:rsid w:val="003B1E0A"/>
    <w:rsid w:val="003B27B4"/>
    <w:rsid w:val="003B2E92"/>
    <w:rsid w:val="003B2FB5"/>
    <w:rsid w:val="003B3185"/>
    <w:rsid w:val="003B377E"/>
    <w:rsid w:val="003B37CE"/>
    <w:rsid w:val="003B37F5"/>
    <w:rsid w:val="003B3B5D"/>
    <w:rsid w:val="003B3B6F"/>
    <w:rsid w:val="003B4131"/>
    <w:rsid w:val="003B4921"/>
    <w:rsid w:val="003B4DC4"/>
    <w:rsid w:val="003B4F16"/>
    <w:rsid w:val="003B5137"/>
    <w:rsid w:val="003B5C6A"/>
    <w:rsid w:val="003B6595"/>
    <w:rsid w:val="003B7D69"/>
    <w:rsid w:val="003C0345"/>
    <w:rsid w:val="003C3241"/>
    <w:rsid w:val="003C354C"/>
    <w:rsid w:val="003C3995"/>
    <w:rsid w:val="003C421C"/>
    <w:rsid w:val="003C4273"/>
    <w:rsid w:val="003C503E"/>
    <w:rsid w:val="003C6A32"/>
    <w:rsid w:val="003C6BE7"/>
    <w:rsid w:val="003D11EB"/>
    <w:rsid w:val="003D1595"/>
    <w:rsid w:val="003D1D3B"/>
    <w:rsid w:val="003D2366"/>
    <w:rsid w:val="003D2DFF"/>
    <w:rsid w:val="003D2EEC"/>
    <w:rsid w:val="003D3C10"/>
    <w:rsid w:val="003D3D98"/>
    <w:rsid w:val="003D465A"/>
    <w:rsid w:val="003D4D33"/>
    <w:rsid w:val="003D5257"/>
    <w:rsid w:val="003D54D4"/>
    <w:rsid w:val="003D5D0D"/>
    <w:rsid w:val="003D68B4"/>
    <w:rsid w:val="003D7AF2"/>
    <w:rsid w:val="003D7D7C"/>
    <w:rsid w:val="003E03D5"/>
    <w:rsid w:val="003E24AC"/>
    <w:rsid w:val="003E2807"/>
    <w:rsid w:val="003E3CCB"/>
    <w:rsid w:val="003E6BAA"/>
    <w:rsid w:val="003E7163"/>
    <w:rsid w:val="003E74D3"/>
    <w:rsid w:val="003F07CB"/>
    <w:rsid w:val="003F0942"/>
    <w:rsid w:val="003F1A1C"/>
    <w:rsid w:val="003F3D63"/>
    <w:rsid w:val="003F3F83"/>
    <w:rsid w:val="003F474D"/>
    <w:rsid w:val="003F67CD"/>
    <w:rsid w:val="003F7497"/>
    <w:rsid w:val="003F7C64"/>
    <w:rsid w:val="0040083C"/>
    <w:rsid w:val="00404790"/>
    <w:rsid w:val="004048EB"/>
    <w:rsid w:val="00404AD5"/>
    <w:rsid w:val="00405C14"/>
    <w:rsid w:val="00405DBA"/>
    <w:rsid w:val="00405F1A"/>
    <w:rsid w:val="00406C78"/>
    <w:rsid w:val="00411021"/>
    <w:rsid w:val="00411268"/>
    <w:rsid w:val="00411DEB"/>
    <w:rsid w:val="004121B1"/>
    <w:rsid w:val="004125BD"/>
    <w:rsid w:val="00412FD9"/>
    <w:rsid w:val="004130A7"/>
    <w:rsid w:val="00413303"/>
    <w:rsid w:val="00413458"/>
    <w:rsid w:val="00413B8E"/>
    <w:rsid w:val="00415322"/>
    <w:rsid w:val="00417009"/>
    <w:rsid w:val="004173D9"/>
    <w:rsid w:val="004175A6"/>
    <w:rsid w:val="00420BD1"/>
    <w:rsid w:val="00420D7B"/>
    <w:rsid w:val="00422064"/>
    <w:rsid w:val="004227A7"/>
    <w:rsid w:val="00423296"/>
    <w:rsid w:val="004236BC"/>
    <w:rsid w:val="00424296"/>
    <w:rsid w:val="00424435"/>
    <w:rsid w:val="0042504E"/>
    <w:rsid w:val="0042568E"/>
    <w:rsid w:val="00425E16"/>
    <w:rsid w:val="00426193"/>
    <w:rsid w:val="00426D30"/>
    <w:rsid w:val="00426D62"/>
    <w:rsid w:val="00426EB6"/>
    <w:rsid w:val="00426F5C"/>
    <w:rsid w:val="00426FE1"/>
    <w:rsid w:val="00427BD6"/>
    <w:rsid w:val="00427D2B"/>
    <w:rsid w:val="004304B0"/>
    <w:rsid w:val="004305D0"/>
    <w:rsid w:val="00430608"/>
    <w:rsid w:val="00430702"/>
    <w:rsid w:val="0043128B"/>
    <w:rsid w:val="004314D3"/>
    <w:rsid w:val="0043342C"/>
    <w:rsid w:val="0043559C"/>
    <w:rsid w:val="0043585F"/>
    <w:rsid w:val="00436D0C"/>
    <w:rsid w:val="004377BE"/>
    <w:rsid w:val="00437BA6"/>
    <w:rsid w:val="00440BC2"/>
    <w:rsid w:val="00440E89"/>
    <w:rsid w:val="004413DE"/>
    <w:rsid w:val="00443208"/>
    <w:rsid w:val="004432FD"/>
    <w:rsid w:val="00443AB3"/>
    <w:rsid w:val="0044531E"/>
    <w:rsid w:val="00446984"/>
    <w:rsid w:val="00447140"/>
    <w:rsid w:val="00447262"/>
    <w:rsid w:val="0044759D"/>
    <w:rsid w:val="00450110"/>
    <w:rsid w:val="00450A26"/>
    <w:rsid w:val="0045189C"/>
    <w:rsid w:val="00452232"/>
    <w:rsid w:val="004527FE"/>
    <w:rsid w:val="00452DEA"/>
    <w:rsid w:val="00452FCF"/>
    <w:rsid w:val="00453119"/>
    <w:rsid w:val="00454041"/>
    <w:rsid w:val="00454763"/>
    <w:rsid w:val="00454AE4"/>
    <w:rsid w:val="0045744F"/>
    <w:rsid w:val="00457679"/>
    <w:rsid w:val="004611CC"/>
    <w:rsid w:val="00461B09"/>
    <w:rsid w:val="00461C86"/>
    <w:rsid w:val="00462354"/>
    <w:rsid w:val="004629FF"/>
    <w:rsid w:val="00462AC4"/>
    <w:rsid w:val="004641C7"/>
    <w:rsid w:val="0046494E"/>
    <w:rsid w:val="004651FC"/>
    <w:rsid w:val="00465419"/>
    <w:rsid w:val="00465C76"/>
    <w:rsid w:val="00466235"/>
    <w:rsid w:val="00466246"/>
    <w:rsid w:val="00466FA2"/>
    <w:rsid w:val="004672AD"/>
    <w:rsid w:val="0046739E"/>
    <w:rsid w:val="004700D4"/>
    <w:rsid w:val="00471BA1"/>
    <w:rsid w:val="00473008"/>
    <w:rsid w:val="00473FFE"/>
    <w:rsid w:val="004752F9"/>
    <w:rsid w:val="00475D87"/>
    <w:rsid w:val="004761AC"/>
    <w:rsid w:val="00480278"/>
    <w:rsid w:val="00480EAF"/>
    <w:rsid w:val="00480FBF"/>
    <w:rsid w:val="00482239"/>
    <w:rsid w:val="00482498"/>
    <w:rsid w:val="00482812"/>
    <w:rsid w:val="004829A5"/>
    <w:rsid w:val="00484676"/>
    <w:rsid w:val="00485C3A"/>
    <w:rsid w:val="00486859"/>
    <w:rsid w:val="00487524"/>
    <w:rsid w:val="00487CF4"/>
    <w:rsid w:val="0049018D"/>
    <w:rsid w:val="00490E3C"/>
    <w:rsid w:val="00493038"/>
    <w:rsid w:val="00493CB3"/>
    <w:rsid w:val="00495697"/>
    <w:rsid w:val="00495B8B"/>
    <w:rsid w:val="0049647A"/>
    <w:rsid w:val="00496624"/>
    <w:rsid w:val="0049672A"/>
    <w:rsid w:val="00496D23"/>
    <w:rsid w:val="00496FDB"/>
    <w:rsid w:val="00497488"/>
    <w:rsid w:val="00497E2A"/>
    <w:rsid w:val="004A09A5"/>
    <w:rsid w:val="004A0D58"/>
    <w:rsid w:val="004A1490"/>
    <w:rsid w:val="004A229F"/>
    <w:rsid w:val="004A2A94"/>
    <w:rsid w:val="004A2C25"/>
    <w:rsid w:val="004A42C7"/>
    <w:rsid w:val="004A51C7"/>
    <w:rsid w:val="004A571F"/>
    <w:rsid w:val="004A6688"/>
    <w:rsid w:val="004A6814"/>
    <w:rsid w:val="004A78D4"/>
    <w:rsid w:val="004B0376"/>
    <w:rsid w:val="004B0A9B"/>
    <w:rsid w:val="004B1ACD"/>
    <w:rsid w:val="004B246D"/>
    <w:rsid w:val="004B25C0"/>
    <w:rsid w:val="004B27AD"/>
    <w:rsid w:val="004B280C"/>
    <w:rsid w:val="004B2F78"/>
    <w:rsid w:val="004B37B4"/>
    <w:rsid w:val="004B3C37"/>
    <w:rsid w:val="004B3E48"/>
    <w:rsid w:val="004B3E63"/>
    <w:rsid w:val="004B414A"/>
    <w:rsid w:val="004B423A"/>
    <w:rsid w:val="004B50E8"/>
    <w:rsid w:val="004B6C9F"/>
    <w:rsid w:val="004B70AB"/>
    <w:rsid w:val="004B7C0A"/>
    <w:rsid w:val="004B7E52"/>
    <w:rsid w:val="004C0AF0"/>
    <w:rsid w:val="004C0CF8"/>
    <w:rsid w:val="004C0FAA"/>
    <w:rsid w:val="004C1E1B"/>
    <w:rsid w:val="004C27C7"/>
    <w:rsid w:val="004C2E79"/>
    <w:rsid w:val="004C2EFC"/>
    <w:rsid w:val="004C30B8"/>
    <w:rsid w:val="004C3410"/>
    <w:rsid w:val="004C4143"/>
    <w:rsid w:val="004C4322"/>
    <w:rsid w:val="004C58CF"/>
    <w:rsid w:val="004C59FE"/>
    <w:rsid w:val="004C603E"/>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AD9"/>
    <w:rsid w:val="004D741A"/>
    <w:rsid w:val="004D7C8C"/>
    <w:rsid w:val="004E05F5"/>
    <w:rsid w:val="004E06CD"/>
    <w:rsid w:val="004E2C13"/>
    <w:rsid w:val="004E304C"/>
    <w:rsid w:val="004E3295"/>
    <w:rsid w:val="004E3B56"/>
    <w:rsid w:val="004E465D"/>
    <w:rsid w:val="004E5A13"/>
    <w:rsid w:val="004E5B0D"/>
    <w:rsid w:val="004E62FB"/>
    <w:rsid w:val="004E648A"/>
    <w:rsid w:val="004E6624"/>
    <w:rsid w:val="004E685F"/>
    <w:rsid w:val="004E71BB"/>
    <w:rsid w:val="004E72FC"/>
    <w:rsid w:val="004E7B2E"/>
    <w:rsid w:val="004E7CB2"/>
    <w:rsid w:val="004F02B5"/>
    <w:rsid w:val="004F07E4"/>
    <w:rsid w:val="004F1F9F"/>
    <w:rsid w:val="004F203A"/>
    <w:rsid w:val="004F2FC3"/>
    <w:rsid w:val="004F3B87"/>
    <w:rsid w:val="004F4176"/>
    <w:rsid w:val="004F6C87"/>
    <w:rsid w:val="004F6F31"/>
    <w:rsid w:val="004F6F71"/>
    <w:rsid w:val="004F7F44"/>
    <w:rsid w:val="0050018F"/>
    <w:rsid w:val="005016B2"/>
    <w:rsid w:val="00501CBC"/>
    <w:rsid w:val="00502D03"/>
    <w:rsid w:val="00503372"/>
    <w:rsid w:val="005037F4"/>
    <w:rsid w:val="00503B4F"/>
    <w:rsid w:val="00503B73"/>
    <w:rsid w:val="0050414A"/>
    <w:rsid w:val="005041BA"/>
    <w:rsid w:val="00504539"/>
    <w:rsid w:val="00504AB5"/>
    <w:rsid w:val="00505D03"/>
    <w:rsid w:val="00505F84"/>
    <w:rsid w:val="00506167"/>
    <w:rsid w:val="005066FC"/>
    <w:rsid w:val="00506959"/>
    <w:rsid w:val="00507AB7"/>
    <w:rsid w:val="00510D09"/>
    <w:rsid w:val="00510F4F"/>
    <w:rsid w:val="00511357"/>
    <w:rsid w:val="00511DC6"/>
    <w:rsid w:val="00512BD3"/>
    <w:rsid w:val="00512D4E"/>
    <w:rsid w:val="0051336A"/>
    <w:rsid w:val="00513916"/>
    <w:rsid w:val="005143CF"/>
    <w:rsid w:val="005148E0"/>
    <w:rsid w:val="005167AB"/>
    <w:rsid w:val="00517E10"/>
    <w:rsid w:val="0052040A"/>
    <w:rsid w:val="00521C8D"/>
    <w:rsid w:val="00522CA2"/>
    <w:rsid w:val="005233BC"/>
    <w:rsid w:val="00523CBB"/>
    <w:rsid w:val="0052409E"/>
    <w:rsid w:val="00524BDA"/>
    <w:rsid w:val="00525EB0"/>
    <w:rsid w:val="0052651C"/>
    <w:rsid w:val="005271A7"/>
    <w:rsid w:val="00527373"/>
    <w:rsid w:val="005275DE"/>
    <w:rsid w:val="0053227C"/>
    <w:rsid w:val="00532710"/>
    <w:rsid w:val="00532AC6"/>
    <w:rsid w:val="00532E3C"/>
    <w:rsid w:val="00533B44"/>
    <w:rsid w:val="00533F63"/>
    <w:rsid w:val="005345A8"/>
    <w:rsid w:val="0053465B"/>
    <w:rsid w:val="00536FB9"/>
    <w:rsid w:val="005401BC"/>
    <w:rsid w:val="00540BC1"/>
    <w:rsid w:val="00540CC3"/>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BE5"/>
    <w:rsid w:val="00555849"/>
    <w:rsid w:val="00555A06"/>
    <w:rsid w:val="00556043"/>
    <w:rsid w:val="00556157"/>
    <w:rsid w:val="0055767E"/>
    <w:rsid w:val="00557756"/>
    <w:rsid w:val="005602C1"/>
    <w:rsid w:val="00560651"/>
    <w:rsid w:val="00560E48"/>
    <w:rsid w:val="00561815"/>
    <w:rsid w:val="005619C3"/>
    <w:rsid w:val="00561B25"/>
    <w:rsid w:val="00561B93"/>
    <w:rsid w:val="00562372"/>
    <w:rsid w:val="005626A0"/>
    <w:rsid w:val="00563291"/>
    <w:rsid w:val="005663B2"/>
    <w:rsid w:val="00566941"/>
    <w:rsid w:val="005707A0"/>
    <w:rsid w:val="00571716"/>
    <w:rsid w:val="005721D2"/>
    <w:rsid w:val="00572833"/>
    <w:rsid w:val="00572BC6"/>
    <w:rsid w:val="00572D95"/>
    <w:rsid w:val="00573CC2"/>
    <w:rsid w:val="00574D55"/>
    <w:rsid w:val="0057541C"/>
    <w:rsid w:val="005754E2"/>
    <w:rsid w:val="005766DD"/>
    <w:rsid w:val="00576771"/>
    <w:rsid w:val="00576A2E"/>
    <w:rsid w:val="00576EC4"/>
    <w:rsid w:val="00577B26"/>
    <w:rsid w:val="005809AB"/>
    <w:rsid w:val="0058138F"/>
    <w:rsid w:val="00582237"/>
    <w:rsid w:val="0058250A"/>
    <w:rsid w:val="00582AC2"/>
    <w:rsid w:val="005836C9"/>
    <w:rsid w:val="00585EB2"/>
    <w:rsid w:val="00586D0C"/>
    <w:rsid w:val="00586E73"/>
    <w:rsid w:val="0058711F"/>
    <w:rsid w:val="00587E32"/>
    <w:rsid w:val="00587FBB"/>
    <w:rsid w:val="00590FC5"/>
    <w:rsid w:val="005913E4"/>
    <w:rsid w:val="0059147F"/>
    <w:rsid w:val="0059243E"/>
    <w:rsid w:val="00592EC8"/>
    <w:rsid w:val="00593321"/>
    <w:rsid w:val="00593563"/>
    <w:rsid w:val="00593E85"/>
    <w:rsid w:val="0059407E"/>
    <w:rsid w:val="0059424A"/>
    <w:rsid w:val="005953C1"/>
    <w:rsid w:val="005956E7"/>
    <w:rsid w:val="00595DBE"/>
    <w:rsid w:val="005A057D"/>
    <w:rsid w:val="005A0927"/>
    <w:rsid w:val="005A100F"/>
    <w:rsid w:val="005A137B"/>
    <w:rsid w:val="005A1EB9"/>
    <w:rsid w:val="005A2907"/>
    <w:rsid w:val="005A2988"/>
    <w:rsid w:val="005A2BBC"/>
    <w:rsid w:val="005A2E19"/>
    <w:rsid w:val="005A2E84"/>
    <w:rsid w:val="005A2F5C"/>
    <w:rsid w:val="005A3F81"/>
    <w:rsid w:val="005A4B5B"/>
    <w:rsid w:val="005A4F4A"/>
    <w:rsid w:val="005A5389"/>
    <w:rsid w:val="005A7B03"/>
    <w:rsid w:val="005B0203"/>
    <w:rsid w:val="005B0B72"/>
    <w:rsid w:val="005B1123"/>
    <w:rsid w:val="005B19E4"/>
    <w:rsid w:val="005B2D44"/>
    <w:rsid w:val="005B389B"/>
    <w:rsid w:val="005B43E3"/>
    <w:rsid w:val="005B5DCD"/>
    <w:rsid w:val="005B60B3"/>
    <w:rsid w:val="005B6220"/>
    <w:rsid w:val="005B7DB9"/>
    <w:rsid w:val="005C0812"/>
    <w:rsid w:val="005C10A0"/>
    <w:rsid w:val="005C3235"/>
    <w:rsid w:val="005C3357"/>
    <w:rsid w:val="005C348A"/>
    <w:rsid w:val="005C3B83"/>
    <w:rsid w:val="005C3D9B"/>
    <w:rsid w:val="005C4198"/>
    <w:rsid w:val="005C46BE"/>
    <w:rsid w:val="005C5CAE"/>
    <w:rsid w:val="005C5D8B"/>
    <w:rsid w:val="005C6262"/>
    <w:rsid w:val="005C62AD"/>
    <w:rsid w:val="005C6B14"/>
    <w:rsid w:val="005C7524"/>
    <w:rsid w:val="005D09EB"/>
    <w:rsid w:val="005D17E7"/>
    <w:rsid w:val="005D1818"/>
    <w:rsid w:val="005D1D31"/>
    <w:rsid w:val="005D1EE0"/>
    <w:rsid w:val="005D2375"/>
    <w:rsid w:val="005D2902"/>
    <w:rsid w:val="005D2B26"/>
    <w:rsid w:val="005D33AA"/>
    <w:rsid w:val="005D369C"/>
    <w:rsid w:val="005D3E5A"/>
    <w:rsid w:val="005D50E6"/>
    <w:rsid w:val="005D6658"/>
    <w:rsid w:val="005D6E3B"/>
    <w:rsid w:val="005D72CE"/>
    <w:rsid w:val="005E02B4"/>
    <w:rsid w:val="005E0991"/>
    <w:rsid w:val="005E0FAD"/>
    <w:rsid w:val="005E1F55"/>
    <w:rsid w:val="005E250B"/>
    <w:rsid w:val="005E273A"/>
    <w:rsid w:val="005E2C0A"/>
    <w:rsid w:val="005E3935"/>
    <w:rsid w:val="005E3F10"/>
    <w:rsid w:val="005E40EF"/>
    <w:rsid w:val="005E497A"/>
    <w:rsid w:val="005E4BDE"/>
    <w:rsid w:val="005E4D8B"/>
    <w:rsid w:val="005E54A2"/>
    <w:rsid w:val="005E6531"/>
    <w:rsid w:val="005E6DD1"/>
    <w:rsid w:val="005E7BFD"/>
    <w:rsid w:val="005E7CC8"/>
    <w:rsid w:val="005F0626"/>
    <w:rsid w:val="005F0E22"/>
    <w:rsid w:val="005F1603"/>
    <w:rsid w:val="005F2508"/>
    <w:rsid w:val="005F2908"/>
    <w:rsid w:val="005F5EF5"/>
    <w:rsid w:val="005F5FAB"/>
    <w:rsid w:val="005F611D"/>
    <w:rsid w:val="005F76F7"/>
    <w:rsid w:val="00600AD8"/>
    <w:rsid w:val="00600F78"/>
    <w:rsid w:val="00602D84"/>
    <w:rsid w:val="00604706"/>
    <w:rsid w:val="00605C3C"/>
    <w:rsid w:val="00605C8E"/>
    <w:rsid w:val="006076E2"/>
    <w:rsid w:val="006105C9"/>
    <w:rsid w:val="00610931"/>
    <w:rsid w:val="006109A9"/>
    <w:rsid w:val="006117A2"/>
    <w:rsid w:val="00611F20"/>
    <w:rsid w:val="0061203E"/>
    <w:rsid w:val="00613C73"/>
    <w:rsid w:val="00614076"/>
    <w:rsid w:val="00614B49"/>
    <w:rsid w:val="0061511D"/>
    <w:rsid w:val="0061606A"/>
    <w:rsid w:val="00616593"/>
    <w:rsid w:val="0061785E"/>
    <w:rsid w:val="00622049"/>
    <w:rsid w:val="006221E2"/>
    <w:rsid w:val="006225E3"/>
    <w:rsid w:val="0062360C"/>
    <w:rsid w:val="00623F1C"/>
    <w:rsid w:val="00626040"/>
    <w:rsid w:val="006272FD"/>
    <w:rsid w:val="00627B0C"/>
    <w:rsid w:val="006303EE"/>
    <w:rsid w:val="006307B7"/>
    <w:rsid w:val="006326FD"/>
    <w:rsid w:val="00632CCA"/>
    <w:rsid w:val="006332FA"/>
    <w:rsid w:val="006334C7"/>
    <w:rsid w:val="00633620"/>
    <w:rsid w:val="00633AF0"/>
    <w:rsid w:val="00635805"/>
    <w:rsid w:val="00635CFB"/>
    <w:rsid w:val="0063692C"/>
    <w:rsid w:val="00636BE6"/>
    <w:rsid w:val="00636ECF"/>
    <w:rsid w:val="0063790A"/>
    <w:rsid w:val="00637EBC"/>
    <w:rsid w:val="00641219"/>
    <w:rsid w:val="00641F03"/>
    <w:rsid w:val="006431D7"/>
    <w:rsid w:val="006434DB"/>
    <w:rsid w:val="006440A0"/>
    <w:rsid w:val="00644107"/>
    <w:rsid w:val="00645001"/>
    <w:rsid w:val="0064557E"/>
    <w:rsid w:val="00645A78"/>
    <w:rsid w:val="00646308"/>
    <w:rsid w:val="006472F7"/>
    <w:rsid w:val="00647A4A"/>
    <w:rsid w:val="00647D2F"/>
    <w:rsid w:val="00647D89"/>
    <w:rsid w:val="00647E9D"/>
    <w:rsid w:val="006505A3"/>
    <w:rsid w:val="006520C9"/>
    <w:rsid w:val="00652927"/>
    <w:rsid w:val="0065384C"/>
    <w:rsid w:val="00653AF1"/>
    <w:rsid w:val="00653D6C"/>
    <w:rsid w:val="006545A6"/>
    <w:rsid w:val="0065511E"/>
    <w:rsid w:val="0065581A"/>
    <w:rsid w:val="00655CBB"/>
    <w:rsid w:val="00656113"/>
    <w:rsid w:val="006562B3"/>
    <w:rsid w:val="00656919"/>
    <w:rsid w:val="00657219"/>
    <w:rsid w:val="0065727B"/>
    <w:rsid w:val="00657AE5"/>
    <w:rsid w:val="00657E2F"/>
    <w:rsid w:val="006613EB"/>
    <w:rsid w:val="006628F2"/>
    <w:rsid w:val="0066381E"/>
    <w:rsid w:val="00664D05"/>
    <w:rsid w:val="00665447"/>
    <w:rsid w:val="00666486"/>
    <w:rsid w:val="006674EA"/>
    <w:rsid w:val="0066771E"/>
    <w:rsid w:val="00670051"/>
    <w:rsid w:val="006701A9"/>
    <w:rsid w:val="006708F5"/>
    <w:rsid w:val="00670CD5"/>
    <w:rsid w:val="00671342"/>
    <w:rsid w:val="00672A4D"/>
    <w:rsid w:val="006737DF"/>
    <w:rsid w:val="00673CA1"/>
    <w:rsid w:val="00673D12"/>
    <w:rsid w:val="00673F7F"/>
    <w:rsid w:val="0067454C"/>
    <w:rsid w:val="0067595B"/>
    <w:rsid w:val="00677185"/>
    <w:rsid w:val="006776F2"/>
    <w:rsid w:val="006809AD"/>
    <w:rsid w:val="006816B6"/>
    <w:rsid w:val="0068230A"/>
    <w:rsid w:val="0068307A"/>
    <w:rsid w:val="00683702"/>
    <w:rsid w:val="0068468A"/>
    <w:rsid w:val="00684722"/>
    <w:rsid w:val="00684A92"/>
    <w:rsid w:val="00684B23"/>
    <w:rsid w:val="00685575"/>
    <w:rsid w:val="006870FF"/>
    <w:rsid w:val="00687301"/>
    <w:rsid w:val="00687402"/>
    <w:rsid w:val="00687CB7"/>
    <w:rsid w:val="00690992"/>
    <w:rsid w:val="006913FA"/>
    <w:rsid w:val="00691761"/>
    <w:rsid w:val="00691859"/>
    <w:rsid w:val="0069238A"/>
    <w:rsid w:val="00692671"/>
    <w:rsid w:val="00693278"/>
    <w:rsid w:val="006938AF"/>
    <w:rsid w:val="00693C1F"/>
    <w:rsid w:val="00693CEF"/>
    <w:rsid w:val="00695BE7"/>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788"/>
    <w:rsid w:val="006A4A32"/>
    <w:rsid w:val="006A4D97"/>
    <w:rsid w:val="006A5542"/>
    <w:rsid w:val="006A63E7"/>
    <w:rsid w:val="006B055E"/>
    <w:rsid w:val="006B0F1E"/>
    <w:rsid w:val="006B14B5"/>
    <w:rsid w:val="006B1534"/>
    <w:rsid w:val="006B1D99"/>
    <w:rsid w:val="006B2089"/>
    <w:rsid w:val="006B29BF"/>
    <w:rsid w:val="006B34DA"/>
    <w:rsid w:val="006B4EBB"/>
    <w:rsid w:val="006B53AA"/>
    <w:rsid w:val="006B615D"/>
    <w:rsid w:val="006B732C"/>
    <w:rsid w:val="006B74C6"/>
    <w:rsid w:val="006B7C8E"/>
    <w:rsid w:val="006C1692"/>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D"/>
    <w:rsid w:val="006D3640"/>
    <w:rsid w:val="006D4435"/>
    <w:rsid w:val="006D56BC"/>
    <w:rsid w:val="006D5AFB"/>
    <w:rsid w:val="006D7F68"/>
    <w:rsid w:val="006E1035"/>
    <w:rsid w:val="006E10F7"/>
    <w:rsid w:val="006E1176"/>
    <w:rsid w:val="006E211B"/>
    <w:rsid w:val="006E2357"/>
    <w:rsid w:val="006E2E9D"/>
    <w:rsid w:val="006E30B8"/>
    <w:rsid w:val="006E3FDE"/>
    <w:rsid w:val="006E44A2"/>
    <w:rsid w:val="006E5D88"/>
    <w:rsid w:val="006E5E35"/>
    <w:rsid w:val="006E65FB"/>
    <w:rsid w:val="006E677F"/>
    <w:rsid w:val="006E6AD8"/>
    <w:rsid w:val="006E6CEA"/>
    <w:rsid w:val="006E70C6"/>
    <w:rsid w:val="006E75AE"/>
    <w:rsid w:val="006E765B"/>
    <w:rsid w:val="006E7865"/>
    <w:rsid w:val="006E7AA3"/>
    <w:rsid w:val="006F1B1A"/>
    <w:rsid w:val="006F260C"/>
    <w:rsid w:val="006F2928"/>
    <w:rsid w:val="006F55F1"/>
    <w:rsid w:val="006F6B68"/>
    <w:rsid w:val="006F6DEA"/>
    <w:rsid w:val="006F799C"/>
    <w:rsid w:val="0070117A"/>
    <w:rsid w:val="00701BD8"/>
    <w:rsid w:val="00702B67"/>
    <w:rsid w:val="00702CCA"/>
    <w:rsid w:val="00702F19"/>
    <w:rsid w:val="00702F42"/>
    <w:rsid w:val="0070394E"/>
    <w:rsid w:val="0070539B"/>
    <w:rsid w:val="00706D07"/>
    <w:rsid w:val="0070700C"/>
    <w:rsid w:val="007107BB"/>
    <w:rsid w:val="00710F2F"/>
    <w:rsid w:val="00711E4F"/>
    <w:rsid w:val="007123DC"/>
    <w:rsid w:val="00712E1B"/>
    <w:rsid w:val="007138E9"/>
    <w:rsid w:val="007138FF"/>
    <w:rsid w:val="007141EE"/>
    <w:rsid w:val="00714381"/>
    <w:rsid w:val="00714CDA"/>
    <w:rsid w:val="00714EE6"/>
    <w:rsid w:val="007152FE"/>
    <w:rsid w:val="00717DCB"/>
    <w:rsid w:val="00720AFD"/>
    <w:rsid w:val="00720BC6"/>
    <w:rsid w:val="007222B9"/>
    <w:rsid w:val="00722300"/>
    <w:rsid w:val="00723915"/>
    <w:rsid w:val="00723ADF"/>
    <w:rsid w:val="007245C2"/>
    <w:rsid w:val="00724B77"/>
    <w:rsid w:val="00726518"/>
    <w:rsid w:val="00726BF5"/>
    <w:rsid w:val="00730A7F"/>
    <w:rsid w:val="00730CB9"/>
    <w:rsid w:val="00732D5A"/>
    <w:rsid w:val="0073314C"/>
    <w:rsid w:val="00733276"/>
    <w:rsid w:val="00733529"/>
    <w:rsid w:val="0073383C"/>
    <w:rsid w:val="007348C6"/>
    <w:rsid w:val="00734CBA"/>
    <w:rsid w:val="00735E16"/>
    <w:rsid w:val="00735F54"/>
    <w:rsid w:val="007362BC"/>
    <w:rsid w:val="00736666"/>
    <w:rsid w:val="007366EE"/>
    <w:rsid w:val="00737B1E"/>
    <w:rsid w:val="00737B8C"/>
    <w:rsid w:val="00740787"/>
    <w:rsid w:val="0074088D"/>
    <w:rsid w:val="00740ED0"/>
    <w:rsid w:val="00741E25"/>
    <w:rsid w:val="00742B8D"/>
    <w:rsid w:val="00743077"/>
    <w:rsid w:val="00743BD1"/>
    <w:rsid w:val="00746BC7"/>
    <w:rsid w:val="00746EDA"/>
    <w:rsid w:val="007479C2"/>
    <w:rsid w:val="00747AA7"/>
    <w:rsid w:val="007505F8"/>
    <w:rsid w:val="007509D9"/>
    <w:rsid w:val="00751DCD"/>
    <w:rsid w:val="00753224"/>
    <w:rsid w:val="00753582"/>
    <w:rsid w:val="00754021"/>
    <w:rsid w:val="00754881"/>
    <w:rsid w:val="007554A9"/>
    <w:rsid w:val="00755FF5"/>
    <w:rsid w:val="00756D1A"/>
    <w:rsid w:val="00757EB2"/>
    <w:rsid w:val="007606D7"/>
    <w:rsid w:val="0076155D"/>
    <w:rsid w:val="00762619"/>
    <w:rsid w:val="00762717"/>
    <w:rsid w:val="00762A8D"/>
    <w:rsid w:val="00762DB0"/>
    <w:rsid w:val="007634C1"/>
    <w:rsid w:val="00763587"/>
    <w:rsid w:val="0076597B"/>
    <w:rsid w:val="00765B57"/>
    <w:rsid w:val="00766E1C"/>
    <w:rsid w:val="0076758B"/>
    <w:rsid w:val="007706EA"/>
    <w:rsid w:val="00770A3F"/>
    <w:rsid w:val="00771323"/>
    <w:rsid w:val="00771343"/>
    <w:rsid w:val="00771DD7"/>
    <w:rsid w:val="007730E6"/>
    <w:rsid w:val="00773281"/>
    <w:rsid w:val="0077335A"/>
    <w:rsid w:val="00775AAB"/>
    <w:rsid w:val="00776EC3"/>
    <w:rsid w:val="0077702D"/>
    <w:rsid w:val="00780A23"/>
    <w:rsid w:val="0078120F"/>
    <w:rsid w:val="00781670"/>
    <w:rsid w:val="00781FEB"/>
    <w:rsid w:val="007823B6"/>
    <w:rsid w:val="0078256C"/>
    <w:rsid w:val="00782582"/>
    <w:rsid w:val="00784480"/>
    <w:rsid w:val="00784CD8"/>
    <w:rsid w:val="00784D40"/>
    <w:rsid w:val="00784F9B"/>
    <w:rsid w:val="00785002"/>
    <w:rsid w:val="0078507C"/>
    <w:rsid w:val="00785126"/>
    <w:rsid w:val="0078565B"/>
    <w:rsid w:val="00786585"/>
    <w:rsid w:val="007878B9"/>
    <w:rsid w:val="00787B74"/>
    <w:rsid w:val="0079051B"/>
    <w:rsid w:val="00790805"/>
    <w:rsid w:val="00790A38"/>
    <w:rsid w:val="00791497"/>
    <w:rsid w:val="00791769"/>
    <w:rsid w:val="007918CB"/>
    <w:rsid w:val="007919EF"/>
    <w:rsid w:val="007927D3"/>
    <w:rsid w:val="00792D28"/>
    <w:rsid w:val="007930A3"/>
    <w:rsid w:val="00793603"/>
    <w:rsid w:val="007937A9"/>
    <w:rsid w:val="0079388E"/>
    <w:rsid w:val="00793BEA"/>
    <w:rsid w:val="0079449C"/>
    <w:rsid w:val="0079459A"/>
    <w:rsid w:val="0079460E"/>
    <w:rsid w:val="0079673C"/>
    <w:rsid w:val="00796AED"/>
    <w:rsid w:val="00797437"/>
    <w:rsid w:val="007A0902"/>
    <w:rsid w:val="007A166B"/>
    <w:rsid w:val="007A23AE"/>
    <w:rsid w:val="007A32F6"/>
    <w:rsid w:val="007A35B6"/>
    <w:rsid w:val="007A3FAE"/>
    <w:rsid w:val="007A447D"/>
    <w:rsid w:val="007A494E"/>
    <w:rsid w:val="007A4E09"/>
    <w:rsid w:val="007A5248"/>
    <w:rsid w:val="007A6C11"/>
    <w:rsid w:val="007A6CFF"/>
    <w:rsid w:val="007A7761"/>
    <w:rsid w:val="007A7F3E"/>
    <w:rsid w:val="007B18F5"/>
    <w:rsid w:val="007B1933"/>
    <w:rsid w:val="007B1A98"/>
    <w:rsid w:val="007B2CAC"/>
    <w:rsid w:val="007B2E7D"/>
    <w:rsid w:val="007B2F69"/>
    <w:rsid w:val="007B37A5"/>
    <w:rsid w:val="007B3851"/>
    <w:rsid w:val="007B3EF7"/>
    <w:rsid w:val="007B43BD"/>
    <w:rsid w:val="007B4BE6"/>
    <w:rsid w:val="007B626B"/>
    <w:rsid w:val="007B699D"/>
    <w:rsid w:val="007B6B9F"/>
    <w:rsid w:val="007B77D9"/>
    <w:rsid w:val="007B7D43"/>
    <w:rsid w:val="007C088D"/>
    <w:rsid w:val="007C0A77"/>
    <w:rsid w:val="007C0E48"/>
    <w:rsid w:val="007C1072"/>
    <w:rsid w:val="007C1274"/>
    <w:rsid w:val="007C19A9"/>
    <w:rsid w:val="007C2053"/>
    <w:rsid w:val="007C240B"/>
    <w:rsid w:val="007C3049"/>
    <w:rsid w:val="007C4691"/>
    <w:rsid w:val="007C473F"/>
    <w:rsid w:val="007C6452"/>
    <w:rsid w:val="007C77B6"/>
    <w:rsid w:val="007C7BBB"/>
    <w:rsid w:val="007C7EEA"/>
    <w:rsid w:val="007D0E43"/>
    <w:rsid w:val="007D34E6"/>
    <w:rsid w:val="007D3A74"/>
    <w:rsid w:val="007D3DA0"/>
    <w:rsid w:val="007D3FFB"/>
    <w:rsid w:val="007D532A"/>
    <w:rsid w:val="007D60E2"/>
    <w:rsid w:val="007D664A"/>
    <w:rsid w:val="007D68CD"/>
    <w:rsid w:val="007D72EE"/>
    <w:rsid w:val="007D7F7C"/>
    <w:rsid w:val="007E110F"/>
    <w:rsid w:val="007E18F6"/>
    <w:rsid w:val="007E2D34"/>
    <w:rsid w:val="007E3882"/>
    <w:rsid w:val="007E3FCD"/>
    <w:rsid w:val="007E49D0"/>
    <w:rsid w:val="007E4DB5"/>
    <w:rsid w:val="007E4ECA"/>
    <w:rsid w:val="007E5326"/>
    <w:rsid w:val="007E5BAE"/>
    <w:rsid w:val="007E5ED0"/>
    <w:rsid w:val="007E5FC1"/>
    <w:rsid w:val="007E634A"/>
    <w:rsid w:val="007E6AE1"/>
    <w:rsid w:val="007E6B12"/>
    <w:rsid w:val="007E6BEB"/>
    <w:rsid w:val="007E7E7B"/>
    <w:rsid w:val="007F03EF"/>
    <w:rsid w:val="007F0C81"/>
    <w:rsid w:val="007F1279"/>
    <w:rsid w:val="007F1731"/>
    <w:rsid w:val="007F254F"/>
    <w:rsid w:val="007F29F6"/>
    <w:rsid w:val="007F34FE"/>
    <w:rsid w:val="007F351A"/>
    <w:rsid w:val="007F35F4"/>
    <w:rsid w:val="007F5076"/>
    <w:rsid w:val="007F53B0"/>
    <w:rsid w:val="007F5549"/>
    <w:rsid w:val="007F659B"/>
    <w:rsid w:val="007F69A7"/>
    <w:rsid w:val="007F73FC"/>
    <w:rsid w:val="007F7682"/>
    <w:rsid w:val="007F77AA"/>
    <w:rsid w:val="007F7828"/>
    <w:rsid w:val="00800345"/>
    <w:rsid w:val="00800879"/>
    <w:rsid w:val="00801F96"/>
    <w:rsid w:val="00802324"/>
    <w:rsid w:val="0080399C"/>
    <w:rsid w:val="00804210"/>
    <w:rsid w:val="00804E79"/>
    <w:rsid w:val="00805A8C"/>
    <w:rsid w:val="00806777"/>
    <w:rsid w:val="00810BFA"/>
    <w:rsid w:val="00811EA1"/>
    <w:rsid w:val="008131C4"/>
    <w:rsid w:val="00813D2A"/>
    <w:rsid w:val="008142F1"/>
    <w:rsid w:val="00814603"/>
    <w:rsid w:val="00814604"/>
    <w:rsid w:val="008149E9"/>
    <w:rsid w:val="00814BAA"/>
    <w:rsid w:val="008171DE"/>
    <w:rsid w:val="00817844"/>
    <w:rsid w:val="00822501"/>
    <w:rsid w:val="00822DE4"/>
    <w:rsid w:val="00824FE0"/>
    <w:rsid w:val="00825229"/>
    <w:rsid w:val="00825C40"/>
    <w:rsid w:val="0082608F"/>
    <w:rsid w:val="00826F13"/>
    <w:rsid w:val="0082728D"/>
    <w:rsid w:val="00827CB0"/>
    <w:rsid w:val="00827F3E"/>
    <w:rsid w:val="00830CB2"/>
    <w:rsid w:val="00830F6F"/>
    <w:rsid w:val="00831385"/>
    <w:rsid w:val="008318FA"/>
    <w:rsid w:val="00831BA4"/>
    <w:rsid w:val="00831C51"/>
    <w:rsid w:val="0083241F"/>
    <w:rsid w:val="00832A7A"/>
    <w:rsid w:val="00833D47"/>
    <w:rsid w:val="00834531"/>
    <w:rsid w:val="008359FE"/>
    <w:rsid w:val="008375DC"/>
    <w:rsid w:val="00840722"/>
    <w:rsid w:val="00841D50"/>
    <w:rsid w:val="008429FD"/>
    <w:rsid w:val="00843635"/>
    <w:rsid w:val="00843B9A"/>
    <w:rsid w:val="008449A5"/>
    <w:rsid w:val="00844F40"/>
    <w:rsid w:val="00845313"/>
    <w:rsid w:val="008456F7"/>
    <w:rsid w:val="00847E0F"/>
    <w:rsid w:val="00847E80"/>
    <w:rsid w:val="0085059E"/>
    <w:rsid w:val="00850EC5"/>
    <w:rsid w:val="00851585"/>
    <w:rsid w:val="0085201B"/>
    <w:rsid w:val="008520A6"/>
    <w:rsid w:val="0085324A"/>
    <w:rsid w:val="0085332F"/>
    <w:rsid w:val="00853560"/>
    <w:rsid w:val="00853656"/>
    <w:rsid w:val="008536D7"/>
    <w:rsid w:val="008537F8"/>
    <w:rsid w:val="0085394A"/>
    <w:rsid w:val="008543FC"/>
    <w:rsid w:val="008552F6"/>
    <w:rsid w:val="00855645"/>
    <w:rsid w:val="00856195"/>
    <w:rsid w:val="00856E54"/>
    <w:rsid w:val="008572B2"/>
    <w:rsid w:val="00857D6D"/>
    <w:rsid w:val="008614BF"/>
    <w:rsid w:val="00861677"/>
    <w:rsid w:val="00862B9C"/>
    <w:rsid w:val="00862BBF"/>
    <w:rsid w:val="00862F5D"/>
    <w:rsid w:val="00862F7F"/>
    <w:rsid w:val="008632BC"/>
    <w:rsid w:val="0086385F"/>
    <w:rsid w:val="00863A6F"/>
    <w:rsid w:val="00863B23"/>
    <w:rsid w:val="00863D50"/>
    <w:rsid w:val="00863E7D"/>
    <w:rsid w:val="00863EBE"/>
    <w:rsid w:val="00864C1D"/>
    <w:rsid w:val="008650E2"/>
    <w:rsid w:val="00865655"/>
    <w:rsid w:val="00865766"/>
    <w:rsid w:val="00870997"/>
    <w:rsid w:val="00871EEE"/>
    <w:rsid w:val="00871F50"/>
    <w:rsid w:val="00872F7D"/>
    <w:rsid w:val="00874012"/>
    <w:rsid w:val="008746D9"/>
    <w:rsid w:val="00874C8E"/>
    <w:rsid w:val="008752EC"/>
    <w:rsid w:val="0087693C"/>
    <w:rsid w:val="00876EB8"/>
    <w:rsid w:val="008773F5"/>
    <w:rsid w:val="008809C8"/>
    <w:rsid w:val="00881BF4"/>
    <w:rsid w:val="0088207B"/>
    <w:rsid w:val="0088233C"/>
    <w:rsid w:val="00882518"/>
    <w:rsid w:val="008834A9"/>
    <w:rsid w:val="00883BBE"/>
    <w:rsid w:val="00885395"/>
    <w:rsid w:val="008853BF"/>
    <w:rsid w:val="0088562A"/>
    <w:rsid w:val="0088738C"/>
    <w:rsid w:val="008874E5"/>
    <w:rsid w:val="008877A6"/>
    <w:rsid w:val="00887E78"/>
    <w:rsid w:val="00890379"/>
    <w:rsid w:val="00890500"/>
    <w:rsid w:val="00890CAE"/>
    <w:rsid w:val="00891A49"/>
    <w:rsid w:val="008924F9"/>
    <w:rsid w:val="008932DE"/>
    <w:rsid w:val="00895401"/>
    <w:rsid w:val="00895D98"/>
    <w:rsid w:val="00896AE6"/>
    <w:rsid w:val="00896C38"/>
    <w:rsid w:val="00896DAF"/>
    <w:rsid w:val="00897167"/>
    <w:rsid w:val="00897A38"/>
    <w:rsid w:val="008A0259"/>
    <w:rsid w:val="008A11D4"/>
    <w:rsid w:val="008A15C4"/>
    <w:rsid w:val="008A1604"/>
    <w:rsid w:val="008A20E3"/>
    <w:rsid w:val="008A38AC"/>
    <w:rsid w:val="008A3A8C"/>
    <w:rsid w:val="008A4211"/>
    <w:rsid w:val="008A489F"/>
    <w:rsid w:val="008A70D4"/>
    <w:rsid w:val="008A7179"/>
    <w:rsid w:val="008A7BF5"/>
    <w:rsid w:val="008A7C32"/>
    <w:rsid w:val="008B07A2"/>
    <w:rsid w:val="008B106C"/>
    <w:rsid w:val="008B2255"/>
    <w:rsid w:val="008B2512"/>
    <w:rsid w:val="008B2740"/>
    <w:rsid w:val="008B572B"/>
    <w:rsid w:val="008B5B44"/>
    <w:rsid w:val="008B5BEB"/>
    <w:rsid w:val="008B5F3F"/>
    <w:rsid w:val="008B69A5"/>
    <w:rsid w:val="008B7C1F"/>
    <w:rsid w:val="008B7E33"/>
    <w:rsid w:val="008C0064"/>
    <w:rsid w:val="008C01FF"/>
    <w:rsid w:val="008C11EC"/>
    <w:rsid w:val="008C1225"/>
    <w:rsid w:val="008C19C0"/>
    <w:rsid w:val="008C2376"/>
    <w:rsid w:val="008C420E"/>
    <w:rsid w:val="008C5BEF"/>
    <w:rsid w:val="008C6159"/>
    <w:rsid w:val="008C6F2D"/>
    <w:rsid w:val="008D147B"/>
    <w:rsid w:val="008D2045"/>
    <w:rsid w:val="008D222E"/>
    <w:rsid w:val="008D2319"/>
    <w:rsid w:val="008D31F9"/>
    <w:rsid w:val="008D3876"/>
    <w:rsid w:val="008D58A5"/>
    <w:rsid w:val="008D5C48"/>
    <w:rsid w:val="008D7398"/>
    <w:rsid w:val="008D743D"/>
    <w:rsid w:val="008E0B7F"/>
    <w:rsid w:val="008E3119"/>
    <w:rsid w:val="008E35B5"/>
    <w:rsid w:val="008E3817"/>
    <w:rsid w:val="008E3962"/>
    <w:rsid w:val="008E42C6"/>
    <w:rsid w:val="008E478E"/>
    <w:rsid w:val="008E48D2"/>
    <w:rsid w:val="008E4C57"/>
    <w:rsid w:val="008E5021"/>
    <w:rsid w:val="008E611E"/>
    <w:rsid w:val="008E6AA8"/>
    <w:rsid w:val="008E71B5"/>
    <w:rsid w:val="008E750E"/>
    <w:rsid w:val="008E7BA4"/>
    <w:rsid w:val="008F0349"/>
    <w:rsid w:val="008F04D3"/>
    <w:rsid w:val="008F130D"/>
    <w:rsid w:val="008F18F0"/>
    <w:rsid w:val="008F2353"/>
    <w:rsid w:val="008F35F5"/>
    <w:rsid w:val="008F3F92"/>
    <w:rsid w:val="008F41A6"/>
    <w:rsid w:val="008F5D13"/>
    <w:rsid w:val="008F5DD4"/>
    <w:rsid w:val="008F696C"/>
    <w:rsid w:val="008F76CD"/>
    <w:rsid w:val="008F7746"/>
    <w:rsid w:val="008F7F61"/>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81A"/>
    <w:rsid w:val="009114B9"/>
    <w:rsid w:val="00911DC8"/>
    <w:rsid w:val="00912DDA"/>
    <w:rsid w:val="009132B8"/>
    <w:rsid w:val="009132CD"/>
    <w:rsid w:val="00913CDF"/>
    <w:rsid w:val="00913E8D"/>
    <w:rsid w:val="00914005"/>
    <w:rsid w:val="0091428A"/>
    <w:rsid w:val="009154D4"/>
    <w:rsid w:val="00915AEC"/>
    <w:rsid w:val="00916252"/>
    <w:rsid w:val="00920082"/>
    <w:rsid w:val="00920669"/>
    <w:rsid w:val="009209A1"/>
    <w:rsid w:val="00920C31"/>
    <w:rsid w:val="00920CF6"/>
    <w:rsid w:val="00921538"/>
    <w:rsid w:val="00921651"/>
    <w:rsid w:val="0092183E"/>
    <w:rsid w:val="00921B90"/>
    <w:rsid w:val="009221DB"/>
    <w:rsid w:val="00922359"/>
    <w:rsid w:val="009225A2"/>
    <w:rsid w:val="00923371"/>
    <w:rsid w:val="009235C9"/>
    <w:rsid w:val="00924AAE"/>
    <w:rsid w:val="00925C66"/>
    <w:rsid w:val="009263FA"/>
    <w:rsid w:val="009272B0"/>
    <w:rsid w:val="00930FEC"/>
    <w:rsid w:val="009318BB"/>
    <w:rsid w:val="00931BB6"/>
    <w:rsid w:val="009333FA"/>
    <w:rsid w:val="00933CC7"/>
    <w:rsid w:val="009341B0"/>
    <w:rsid w:val="009345F9"/>
    <w:rsid w:val="009348D6"/>
    <w:rsid w:val="00934A32"/>
    <w:rsid w:val="0093598D"/>
    <w:rsid w:val="009363DA"/>
    <w:rsid w:val="009363F8"/>
    <w:rsid w:val="00936EED"/>
    <w:rsid w:val="0093767B"/>
    <w:rsid w:val="00937EEE"/>
    <w:rsid w:val="00937F23"/>
    <w:rsid w:val="00940E42"/>
    <w:rsid w:val="00940EBA"/>
    <w:rsid w:val="00943724"/>
    <w:rsid w:val="00943AEF"/>
    <w:rsid w:val="009446AE"/>
    <w:rsid w:val="00944A07"/>
    <w:rsid w:val="00945D8D"/>
    <w:rsid w:val="00946423"/>
    <w:rsid w:val="00946B82"/>
    <w:rsid w:val="00946E02"/>
    <w:rsid w:val="009474B0"/>
    <w:rsid w:val="00950659"/>
    <w:rsid w:val="00951685"/>
    <w:rsid w:val="009523E0"/>
    <w:rsid w:val="009526BA"/>
    <w:rsid w:val="009530C8"/>
    <w:rsid w:val="00955B3D"/>
    <w:rsid w:val="00955D04"/>
    <w:rsid w:val="00956223"/>
    <w:rsid w:val="00956E0F"/>
    <w:rsid w:val="0095707D"/>
    <w:rsid w:val="00957B04"/>
    <w:rsid w:val="00957B45"/>
    <w:rsid w:val="00957B5F"/>
    <w:rsid w:val="009604D9"/>
    <w:rsid w:val="00960F91"/>
    <w:rsid w:val="00962789"/>
    <w:rsid w:val="00962B1B"/>
    <w:rsid w:val="00962B55"/>
    <w:rsid w:val="00963BB0"/>
    <w:rsid w:val="0096535B"/>
    <w:rsid w:val="00966285"/>
    <w:rsid w:val="009666AD"/>
    <w:rsid w:val="00966AB0"/>
    <w:rsid w:val="0097002D"/>
    <w:rsid w:val="00971AEF"/>
    <w:rsid w:val="0097304C"/>
    <w:rsid w:val="0097319E"/>
    <w:rsid w:val="009746B1"/>
    <w:rsid w:val="00974877"/>
    <w:rsid w:val="0097545C"/>
    <w:rsid w:val="009755B4"/>
    <w:rsid w:val="00975786"/>
    <w:rsid w:val="00975BF7"/>
    <w:rsid w:val="009766D1"/>
    <w:rsid w:val="00977551"/>
    <w:rsid w:val="009779A0"/>
    <w:rsid w:val="00977B78"/>
    <w:rsid w:val="00977DFD"/>
    <w:rsid w:val="00980EA5"/>
    <w:rsid w:val="00981804"/>
    <w:rsid w:val="00983408"/>
    <w:rsid w:val="00983D34"/>
    <w:rsid w:val="009849F4"/>
    <w:rsid w:val="00984FDC"/>
    <w:rsid w:val="00985979"/>
    <w:rsid w:val="00985F02"/>
    <w:rsid w:val="00986842"/>
    <w:rsid w:val="0098687F"/>
    <w:rsid w:val="00986E37"/>
    <w:rsid w:val="00987AEB"/>
    <w:rsid w:val="00987D30"/>
    <w:rsid w:val="009903D1"/>
    <w:rsid w:val="00991514"/>
    <w:rsid w:val="0099155F"/>
    <w:rsid w:val="00991891"/>
    <w:rsid w:val="00991D54"/>
    <w:rsid w:val="00992FAB"/>
    <w:rsid w:val="00993ADD"/>
    <w:rsid w:val="00993B20"/>
    <w:rsid w:val="00995A50"/>
    <w:rsid w:val="009964BA"/>
    <w:rsid w:val="00997A73"/>
    <w:rsid w:val="009A0A9E"/>
    <w:rsid w:val="009A15F3"/>
    <w:rsid w:val="009A1799"/>
    <w:rsid w:val="009A1B15"/>
    <w:rsid w:val="009A35D4"/>
    <w:rsid w:val="009A59EF"/>
    <w:rsid w:val="009A5F36"/>
    <w:rsid w:val="009A655A"/>
    <w:rsid w:val="009A6FD3"/>
    <w:rsid w:val="009B0465"/>
    <w:rsid w:val="009B0B35"/>
    <w:rsid w:val="009B1946"/>
    <w:rsid w:val="009B1CA7"/>
    <w:rsid w:val="009B2546"/>
    <w:rsid w:val="009B3CDF"/>
    <w:rsid w:val="009B426F"/>
    <w:rsid w:val="009B48B4"/>
    <w:rsid w:val="009B4A1D"/>
    <w:rsid w:val="009B51E4"/>
    <w:rsid w:val="009B783E"/>
    <w:rsid w:val="009B7A1C"/>
    <w:rsid w:val="009C0577"/>
    <w:rsid w:val="009C08B4"/>
    <w:rsid w:val="009C08CE"/>
    <w:rsid w:val="009C10EF"/>
    <w:rsid w:val="009C2076"/>
    <w:rsid w:val="009C2A92"/>
    <w:rsid w:val="009C3D67"/>
    <w:rsid w:val="009C3E19"/>
    <w:rsid w:val="009C4330"/>
    <w:rsid w:val="009C549E"/>
    <w:rsid w:val="009C56B2"/>
    <w:rsid w:val="009C5E5D"/>
    <w:rsid w:val="009C62A0"/>
    <w:rsid w:val="009C7133"/>
    <w:rsid w:val="009D00A0"/>
    <w:rsid w:val="009D0AA0"/>
    <w:rsid w:val="009D235D"/>
    <w:rsid w:val="009D3E33"/>
    <w:rsid w:val="009D4E09"/>
    <w:rsid w:val="009D5AE2"/>
    <w:rsid w:val="009D5DDD"/>
    <w:rsid w:val="009D695C"/>
    <w:rsid w:val="009D6EC2"/>
    <w:rsid w:val="009D70E9"/>
    <w:rsid w:val="009D7AE7"/>
    <w:rsid w:val="009E11FC"/>
    <w:rsid w:val="009E165E"/>
    <w:rsid w:val="009E1E32"/>
    <w:rsid w:val="009E3828"/>
    <w:rsid w:val="009E5ADB"/>
    <w:rsid w:val="009E5C80"/>
    <w:rsid w:val="009E69E7"/>
    <w:rsid w:val="009E6CF0"/>
    <w:rsid w:val="009F03B1"/>
    <w:rsid w:val="009F0633"/>
    <w:rsid w:val="009F10CF"/>
    <w:rsid w:val="009F2CE0"/>
    <w:rsid w:val="009F2D21"/>
    <w:rsid w:val="009F3A66"/>
    <w:rsid w:val="009F4185"/>
    <w:rsid w:val="009F4204"/>
    <w:rsid w:val="009F43E2"/>
    <w:rsid w:val="009F4EEA"/>
    <w:rsid w:val="009F6532"/>
    <w:rsid w:val="009F7E16"/>
    <w:rsid w:val="009F7E99"/>
    <w:rsid w:val="00A00666"/>
    <w:rsid w:val="00A00A1F"/>
    <w:rsid w:val="00A01336"/>
    <w:rsid w:val="00A02417"/>
    <w:rsid w:val="00A02510"/>
    <w:rsid w:val="00A026DC"/>
    <w:rsid w:val="00A02BB9"/>
    <w:rsid w:val="00A0368A"/>
    <w:rsid w:val="00A03C75"/>
    <w:rsid w:val="00A04ED6"/>
    <w:rsid w:val="00A05980"/>
    <w:rsid w:val="00A05DED"/>
    <w:rsid w:val="00A05F4F"/>
    <w:rsid w:val="00A063A9"/>
    <w:rsid w:val="00A0687F"/>
    <w:rsid w:val="00A06891"/>
    <w:rsid w:val="00A068DD"/>
    <w:rsid w:val="00A07F33"/>
    <w:rsid w:val="00A1014A"/>
    <w:rsid w:val="00A10523"/>
    <w:rsid w:val="00A10619"/>
    <w:rsid w:val="00A1087D"/>
    <w:rsid w:val="00A11A0F"/>
    <w:rsid w:val="00A12050"/>
    <w:rsid w:val="00A12FAF"/>
    <w:rsid w:val="00A1313E"/>
    <w:rsid w:val="00A132CE"/>
    <w:rsid w:val="00A13925"/>
    <w:rsid w:val="00A13BE4"/>
    <w:rsid w:val="00A14B46"/>
    <w:rsid w:val="00A15C62"/>
    <w:rsid w:val="00A20BB9"/>
    <w:rsid w:val="00A217A4"/>
    <w:rsid w:val="00A22916"/>
    <w:rsid w:val="00A22DDE"/>
    <w:rsid w:val="00A2384B"/>
    <w:rsid w:val="00A243F9"/>
    <w:rsid w:val="00A24F7C"/>
    <w:rsid w:val="00A258CF"/>
    <w:rsid w:val="00A26E81"/>
    <w:rsid w:val="00A27C50"/>
    <w:rsid w:val="00A310BE"/>
    <w:rsid w:val="00A3120A"/>
    <w:rsid w:val="00A3145D"/>
    <w:rsid w:val="00A316E6"/>
    <w:rsid w:val="00A31C91"/>
    <w:rsid w:val="00A32001"/>
    <w:rsid w:val="00A32312"/>
    <w:rsid w:val="00A32D2B"/>
    <w:rsid w:val="00A3316E"/>
    <w:rsid w:val="00A34140"/>
    <w:rsid w:val="00A348E3"/>
    <w:rsid w:val="00A349A0"/>
    <w:rsid w:val="00A351C4"/>
    <w:rsid w:val="00A3547C"/>
    <w:rsid w:val="00A356B4"/>
    <w:rsid w:val="00A356CC"/>
    <w:rsid w:val="00A35E1A"/>
    <w:rsid w:val="00A35E20"/>
    <w:rsid w:val="00A400E3"/>
    <w:rsid w:val="00A4050A"/>
    <w:rsid w:val="00A40B2A"/>
    <w:rsid w:val="00A41297"/>
    <w:rsid w:val="00A415BB"/>
    <w:rsid w:val="00A41FB9"/>
    <w:rsid w:val="00A4222E"/>
    <w:rsid w:val="00A42ECE"/>
    <w:rsid w:val="00A43054"/>
    <w:rsid w:val="00A432F2"/>
    <w:rsid w:val="00A447A3"/>
    <w:rsid w:val="00A44AA0"/>
    <w:rsid w:val="00A44AC4"/>
    <w:rsid w:val="00A45E84"/>
    <w:rsid w:val="00A460B0"/>
    <w:rsid w:val="00A46A07"/>
    <w:rsid w:val="00A4707D"/>
    <w:rsid w:val="00A47750"/>
    <w:rsid w:val="00A47831"/>
    <w:rsid w:val="00A513AF"/>
    <w:rsid w:val="00A52711"/>
    <w:rsid w:val="00A528F8"/>
    <w:rsid w:val="00A52E1B"/>
    <w:rsid w:val="00A537BE"/>
    <w:rsid w:val="00A53BE3"/>
    <w:rsid w:val="00A54A2C"/>
    <w:rsid w:val="00A552BA"/>
    <w:rsid w:val="00A55933"/>
    <w:rsid w:val="00A563F9"/>
    <w:rsid w:val="00A56718"/>
    <w:rsid w:val="00A56EEA"/>
    <w:rsid w:val="00A57A21"/>
    <w:rsid w:val="00A57D71"/>
    <w:rsid w:val="00A57DC2"/>
    <w:rsid w:val="00A608B5"/>
    <w:rsid w:val="00A61576"/>
    <w:rsid w:val="00A61A77"/>
    <w:rsid w:val="00A620C9"/>
    <w:rsid w:val="00A623B3"/>
    <w:rsid w:val="00A624CC"/>
    <w:rsid w:val="00A630B4"/>
    <w:rsid w:val="00A63F32"/>
    <w:rsid w:val="00A64614"/>
    <w:rsid w:val="00A6593E"/>
    <w:rsid w:val="00A65D6B"/>
    <w:rsid w:val="00A65DB7"/>
    <w:rsid w:val="00A66366"/>
    <w:rsid w:val="00A6759C"/>
    <w:rsid w:val="00A6769C"/>
    <w:rsid w:val="00A67820"/>
    <w:rsid w:val="00A70DD9"/>
    <w:rsid w:val="00A7121F"/>
    <w:rsid w:val="00A71EE2"/>
    <w:rsid w:val="00A73E08"/>
    <w:rsid w:val="00A73E4B"/>
    <w:rsid w:val="00A75FCB"/>
    <w:rsid w:val="00A75FD0"/>
    <w:rsid w:val="00A76206"/>
    <w:rsid w:val="00A7679D"/>
    <w:rsid w:val="00A768F9"/>
    <w:rsid w:val="00A77BF8"/>
    <w:rsid w:val="00A804F2"/>
    <w:rsid w:val="00A80B26"/>
    <w:rsid w:val="00A814F1"/>
    <w:rsid w:val="00A81732"/>
    <w:rsid w:val="00A81850"/>
    <w:rsid w:val="00A81F69"/>
    <w:rsid w:val="00A832EC"/>
    <w:rsid w:val="00A84BB9"/>
    <w:rsid w:val="00A850DC"/>
    <w:rsid w:val="00A86830"/>
    <w:rsid w:val="00A86B65"/>
    <w:rsid w:val="00A903F8"/>
    <w:rsid w:val="00A91569"/>
    <w:rsid w:val="00A915C1"/>
    <w:rsid w:val="00A91A34"/>
    <w:rsid w:val="00A924FC"/>
    <w:rsid w:val="00A93C33"/>
    <w:rsid w:val="00A93D9C"/>
    <w:rsid w:val="00A93EF4"/>
    <w:rsid w:val="00A94477"/>
    <w:rsid w:val="00A9475C"/>
    <w:rsid w:val="00A94B24"/>
    <w:rsid w:val="00A94FD5"/>
    <w:rsid w:val="00A95944"/>
    <w:rsid w:val="00A95ABF"/>
    <w:rsid w:val="00A96BB1"/>
    <w:rsid w:val="00A97670"/>
    <w:rsid w:val="00AA05EC"/>
    <w:rsid w:val="00AA0898"/>
    <w:rsid w:val="00AA0953"/>
    <w:rsid w:val="00AA2232"/>
    <w:rsid w:val="00AA233B"/>
    <w:rsid w:val="00AA325B"/>
    <w:rsid w:val="00AA364C"/>
    <w:rsid w:val="00AA4162"/>
    <w:rsid w:val="00AA6AD7"/>
    <w:rsid w:val="00AA6B8F"/>
    <w:rsid w:val="00AA6C97"/>
    <w:rsid w:val="00AB0248"/>
    <w:rsid w:val="00AB037A"/>
    <w:rsid w:val="00AB03FA"/>
    <w:rsid w:val="00AB0C52"/>
    <w:rsid w:val="00AB1470"/>
    <w:rsid w:val="00AB2549"/>
    <w:rsid w:val="00AB2FEE"/>
    <w:rsid w:val="00AB426F"/>
    <w:rsid w:val="00AB4DFD"/>
    <w:rsid w:val="00AB53A1"/>
    <w:rsid w:val="00AB6A0F"/>
    <w:rsid w:val="00AB79FE"/>
    <w:rsid w:val="00AC0473"/>
    <w:rsid w:val="00AC0482"/>
    <w:rsid w:val="00AC074C"/>
    <w:rsid w:val="00AC0857"/>
    <w:rsid w:val="00AC0CD1"/>
    <w:rsid w:val="00AC2806"/>
    <w:rsid w:val="00AC39C7"/>
    <w:rsid w:val="00AC3A52"/>
    <w:rsid w:val="00AC55AC"/>
    <w:rsid w:val="00AC7B1B"/>
    <w:rsid w:val="00AC7C6F"/>
    <w:rsid w:val="00AD008A"/>
    <w:rsid w:val="00AD0D43"/>
    <w:rsid w:val="00AD100D"/>
    <w:rsid w:val="00AD2F1D"/>
    <w:rsid w:val="00AD3F3B"/>
    <w:rsid w:val="00AD42D9"/>
    <w:rsid w:val="00AD4EDA"/>
    <w:rsid w:val="00AD5FFF"/>
    <w:rsid w:val="00AD636C"/>
    <w:rsid w:val="00AD7193"/>
    <w:rsid w:val="00AD73AE"/>
    <w:rsid w:val="00AD7879"/>
    <w:rsid w:val="00AE07B1"/>
    <w:rsid w:val="00AE1D7E"/>
    <w:rsid w:val="00AE298D"/>
    <w:rsid w:val="00AE3308"/>
    <w:rsid w:val="00AE3DE5"/>
    <w:rsid w:val="00AE4574"/>
    <w:rsid w:val="00AE4C9C"/>
    <w:rsid w:val="00AE5461"/>
    <w:rsid w:val="00AE6286"/>
    <w:rsid w:val="00AE71DC"/>
    <w:rsid w:val="00AF0A6B"/>
    <w:rsid w:val="00AF14FD"/>
    <w:rsid w:val="00AF19DF"/>
    <w:rsid w:val="00AF1EB0"/>
    <w:rsid w:val="00AF29C0"/>
    <w:rsid w:val="00AF3F0E"/>
    <w:rsid w:val="00AF49C0"/>
    <w:rsid w:val="00AF51C6"/>
    <w:rsid w:val="00AF5994"/>
    <w:rsid w:val="00AF5AD2"/>
    <w:rsid w:val="00AF732D"/>
    <w:rsid w:val="00B007DF"/>
    <w:rsid w:val="00B00DB4"/>
    <w:rsid w:val="00B0197E"/>
    <w:rsid w:val="00B020E9"/>
    <w:rsid w:val="00B0276F"/>
    <w:rsid w:val="00B035A8"/>
    <w:rsid w:val="00B04AA0"/>
    <w:rsid w:val="00B06003"/>
    <w:rsid w:val="00B06E04"/>
    <w:rsid w:val="00B075BD"/>
    <w:rsid w:val="00B07901"/>
    <w:rsid w:val="00B07E10"/>
    <w:rsid w:val="00B10787"/>
    <w:rsid w:val="00B10836"/>
    <w:rsid w:val="00B108CC"/>
    <w:rsid w:val="00B108FD"/>
    <w:rsid w:val="00B11516"/>
    <w:rsid w:val="00B11642"/>
    <w:rsid w:val="00B1168E"/>
    <w:rsid w:val="00B11D45"/>
    <w:rsid w:val="00B11FE8"/>
    <w:rsid w:val="00B13656"/>
    <w:rsid w:val="00B13DCC"/>
    <w:rsid w:val="00B143A8"/>
    <w:rsid w:val="00B1490E"/>
    <w:rsid w:val="00B15209"/>
    <w:rsid w:val="00B1556B"/>
    <w:rsid w:val="00B159CA"/>
    <w:rsid w:val="00B15D9C"/>
    <w:rsid w:val="00B161C7"/>
    <w:rsid w:val="00B1671A"/>
    <w:rsid w:val="00B16C04"/>
    <w:rsid w:val="00B1702B"/>
    <w:rsid w:val="00B17DD2"/>
    <w:rsid w:val="00B202F0"/>
    <w:rsid w:val="00B214F1"/>
    <w:rsid w:val="00B221EB"/>
    <w:rsid w:val="00B224A3"/>
    <w:rsid w:val="00B2341A"/>
    <w:rsid w:val="00B23666"/>
    <w:rsid w:val="00B2451E"/>
    <w:rsid w:val="00B251AA"/>
    <w:rsid w:val="00B25951"/>
    <w:rsid w:val="00B25C06"/>
    <w:rsid w:val="00B25D95"/>
    <w:rsid w:val="00B26745"/>
    <w:rsid w:val="00B30CA6"/>
    <w:rsid w:val="00B31F09"/>
    <w:rsid w:val="00B31F5C"/>
    <w:rsid w:val="00B322B3"/>
    <w:rsid w:val="00B32B5E"/>
    <w:rsid w:val="00B34043"/>
    <w:rsid w:val="00B341C5"/>
    <w:rsid w:val="00B35016"/>
    <w:rsid w:val="00B35526"/>
    <w:rsid w:val="00B36EFD"/>
    <w:rsid w:val="00B407A9"/>
    <w:rsid w:val="00B41F43"/>
    <w:rsid w:val="00B4234F"/>
    <w:rsid w:val="00B42694"/>
    <w:rsid w:val="00B427BD"/>
    <w:rsid w:val="00B4291C"/>
    <w:rsid w:val="00B43DA0"/>
    <w:rsid w:val="00B4442D"/>
    <w:rsid w:val="00B452E3"/>
    <w:rsid w:val="00B45B80"/>
    <w:rsid w:val="00B46302"/>
    <w:rsid w:val="00B46907"/>
    <w:rsid w:val="00B46951"/>
    <w:rsid w:val="00B47079"/>
    <w:rsid w:val="00B50254"/>
    <w:rsid w:val="00B51FEF"/>
    <w:rsid w:val="00B5259D"/>
    <w:rsid w:val="00B542F6"/>
    <w:rsid w:val="00B5642F"/>
    <w:rsid w:val="00B56B0F"/>
    <w:rsid w:val="00B56DF8"/>
    <w:rsid w:val="00B56EE2"/>
    <w:rsid w:val="00B57E3E"/>
    <w:rsid w:val="00B6253A"/>
    <w:rsid w:val="00B63430"/>
    <w:rsid w:val="00B6368D"/>
    <w:rsid w:val="00B63835"/>
    <w:rsid w:val="00B650D9"/>
    <w:rsid w:val="00B652B7"/>
    <w:rsid w:val="00B655B9"/>
    <w:rsid w:val="00B65636"/>
    <w:rsid w:val="00B65F39"/>
    <w:rsid w:val="00B66176"/>
    <w:rsid w:val="00B70DBE"/>
    <w:rsid w:val="00B717DE"/>
    <w:rsid w:val="00B71921"/>
    <w:rsid w:val="00B72724"/>
    <w:rsid w:val="00B72DC7"/>
    <w:rsid w:val="00B72E9C"/>
    <w:rsid w:val="00B7386C"/>
    <w:rsid w:val="00B74D57"/>
    <w:rsid w:val="00B7581D"/>
    <w:rsid w:val="00B76BEA"/>
    <w:rsid w:val="00B7720F"/>
    <w:rsid w:val="00B7797B"/>
    <w:rsid w:val="00B80CA3"/>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0C9A"/>
    <w:rsid w:val="00B91645"/>
    <w:rsid w:val="00B92185"/>
    <w:rsid w:val="00B921F5"/>
    <w:rsid w:val="00B92F2D"/>
    <w:rsid w:val="00B930C2"/>
    <w:rsid w:val="00B9460C"/>
    <w:rsid w:val="00B949EB"/>
    <w:rsid w:val="00B94CC2"/>
    <w:rsid w:val="00B95476"/>
    <w:rsid w:val="00B955E0"/>
    <w:rsid w:val="00B959EF"/>
    <w:rsid w:val="00B95EE0"/>
    <w:rsid w:val="00B9636A"/>
    <w:rsid w:val="00B96DD5"/>
    <w:rsid w:val="00B970F6"/>
    <w:rsid w:val="00BA0016"/>
    <w:rsid w:val="00BA07FE"/>
    <w:rsid w:val="00BA0B8F"/>
    <w:rsid w:val="00BA0EFE"/>
    <w:rsid w:val="00BA135D"/>
    <w:rsid w:val="00BA2555"/>
    <w:rsid w:val="00BA2E08"/>
    <w:rsid w:val="00BA2EB7"/>
    <w:rsid w:val="00BA3154"/>
    <w:rsid w:val="00BA3B2F"/>
    <w:rsid w:val="00BA47C0"/>
    <w:rsid w:val="00BA5CB7"/>
    <w:rsid w:val="00BB0F2C"/>
    <w:rsid w:val="00BB1011"/>
    <w:rsid w:val="00BB1672"/>
    <w:rsid w:val="00BB2867"/>
    <w:rsid w:val="00BB2B8D"/>
    <w:rsid w:val="00BB30F8"/>
    <w:rsid w:val="00BB5582"/>
    <w:rsid w:val="00BB5E36"/>
    <w:rsid w:val="00BB7F32"/>
    <w:rsid w:val="00BC01B9"/>
    <w:rsid w:val="00BC06B5"/>
    <w:rsid w:val="00BC1B80"/>
    <w:rsid w:val="00BC1DFB"/>
    <w:rsid w:val="00BC3756"/>
    <w:rsid w:val="00BC3C7C"/>
    <w:rsid w:val="00BC417B"/>
    <w:rsid w:val="00BC4D50"/>
    <w:rsid w:val="00BC506B"/>
    <w:rsid w:val="00BC509F"/>
    <w:rsid w:val="00BC55D1"/>
    <w:rsid w:val="00BC7BFF"/>
    <w:rsid w:val="00BC7C17"/>
    <w:rsid w:val="00BC7E79"/>
    <w:rsid w:val="00BC7F93"/>
    <w:rsid w:val="00BD1D24"/>
    <w:rsid w:val="00BD2001"/>
    <w:rsid w:val="00BD28E2"/>
    <w:rsid w:val="00BD2D64"/>
    <w:rsid w:val="00BD437C"/>
    <w:rsid w:val="00BD4694"/>
    <w:rsid w:val="00BD6991"/>
    <w:rsid w:val="00BD69EF"/>
    <w:rsid w:val="00BD6B51"/>
    <w:rsid w:val="00BD70BA"/>
    <w:rsid w:val="00BD773B"/>
    <w:rsid w:val="00BD77BE"/>
    <w:rsid w:val="00BD7D87"/>
    <w:rsid w:val="00BD7F17"/>
    <w:rsid w:val="00BE0151"/>
    <w:rsid w:val="00BE04E9"/>
    <w:rsid w:val="00BE0CB8"/>
    <w:rsid w:val="00BE0EFC"/>
    <w:rsid w:val="00BE10E2"/>
    <w:rsid w:val="00BE31D5"/>
    <w:rsid w:val="00BE349F"/>
    <w:rsid w:val="00BE3DAC"/>
    <w:rsid w:val="00BE4018"/>
    <w:rsid w:val="00BE5F99"/>
    <w:rsid w:val="00BE680E"/>
    <w:rsid w:val="00BE6C6E"/>
    <w:rsid w:val="00BE704F"/>
    <w:rsid w:val="00BE7182"/>
    <w:rsid w:val="00BE73FD"/>
    <w:rsid w:val="00BE7FC0"/>
    <w:rsid w:val="00BF07AD"/>
    <w:rsid w:val="00BF1003"/>
    <w:rsid w:val="00BF1560"/>
    <w:rsid w:val="00BF1C56"/>
    <w:rsid w:val="00BF30A6"/>
    <w:rsid w:val="00BF3137"/>
    <w:rsid w:val="00BF4384"/>
    <w:rsid w:val="00BF4C67"/>
    <w:rsid w:val="00BF6A81"/>
    <w:rsid w:val="00BF7018"/>
    <w:rsid w:val="00BF729C"/>
    <w:rsid w:val="00BF74BC"/>
    <w:rsid w:val="00C00207"/>
    <w:rsid w:val="00C004FA"/>
    <w:rsid w:val="00C01B12"/>
    <w:rsid w:val="00C0204F"/>
    <w:rsid w:val="00C0213C"/>
    <w:rsid w:val="00C021A7"/>
    <w:rsid w:val="00C022E6"/>
    <w:rsid w:val="00C025BC"/>
    <w:rsid w:val="00C02CDF"/>
    <w:rsid w:val="00C037AF"/>
    <w:rsid w:val="00C03BF9"/>
    <w:rsid w:val="00C04504"/>
    <w:rsid w:val="00C0487B"/>
    <w:rsid w:val="00C04D18"/>
    <w:rsid w:val="00C056BC"/>
    <w:rsid w:val="00C05B65"/>
    <w:rsid w:val="00C06298"/>
    <w:rsid w:val="00C10909"/>
    <w:rsid w:val="00C11342"/>
    <w:rsid w:val="00C114AC"/>
    <w:rsid w:val="00C11E8E"/>
    <w:rsid w:val="00C123B4"/>
    <w:rsid w:val="00C12638"/>
    <w:rsid w:val="00C13067"/>
    <w:rsid w:val="00C13E28"/>
    <w:rsid w:val="00C14FDA"/>
    <w:rsid w:val="00C152A1"/>
    <w:rsid w:val="00C155AC"/>
    <w:rsid w:val="00C15B1A"/>
    <w:rsid w:val="00C161E2"/>
    <w:rsid w:val="00C17CEB"/>
    <w:rsid w:val="00C17DEF"/>
    <w:rsid w:val="00C20349"/>
    <w:rsid w:val="00C2093C"/>
    <w:rsid w:val="00C21F44"/>
    <w:rsid w:val="00C2417B"/>
    <w:rsid w:val="00C24869"/>
    <w:rsid w:val="00C24D9D"/>
    <w:rsid w:val="00C26115"/>
    <w:rsid w:val="00C261D3"/>
    <w:rsid w:val="00C266FF"/>
    <w:rsid w:val="00C27119"/>
    <w:rsid w:val="00C3058E"/>
    <w:rsid w:val="00C307EB"/>
    <w:rsid w:val="00C31142"/>
    <w:rsid w:val="00C318FD"/>
    <w:rsid w:val="00C32029"/>
    <w:rsid w:val="00C32A29"/>
    <w:rsid w:val="00C33432"/>
    <w:rsid w:val="00C342B6"/>
    <w:rsid w:val="00C356C3"/>
    <w:rsid w:val="00C36EB3"/>
    <w:rsid w:val="00C4081B"/>
    <w:rsid w:val="00C41580"/>
    <w:rsid w:val="00C430FA"/>
    <w:rsid w:val="00C43407"/>
    <w:rsid w:val="00C43741"/>
    <w:rsid w:val="00C43BBB"/>
    <w:rsid w:val="00C43C45"/>
    <w:rsid w:val="00C4445F"/>
    <w:rsid w:val="00C44461"/>
    <w:rsid w:val="00C44EE9"/>
    <w:rsid w:val="00C45EFD"/>
    <w:rsid w:val="00C46A40"/>
    <w:rsid w:val="00C470CD"/>
    <w:rsid w:val="00C476DA"/>
    <w:rsid w:val="00C4777F"/>
    <w:rsid w:val="00C50C67"/>
    <w:rsid w:val="00C50D16"/>
    <w:rsid w:val="00C50EBF"/>
    <w:rsid w:val="00C5159A"/>
    <w:rsid w:val="00C517BD"/>
    <w:rsid w:val="00C51FF1"/>
    <w:rsid w:val="00C5272D"/>
    <w:rsid w:val="00C537E5"/>
    <w:rsid w:val="00C53CBF"/>
    <w:rsid w:val="00C540F6"/>
    <w:rsid w:val="00C5546A"/>
    <w:rsid w:val="00C55573"/>
    <w:rsid w:val="00C56014"/>
    <w:rsid w:val="00C56640"/>
    <w:rsid w:val="00C57E16"/>
    <w:rsid w:val="00C606CB"/>
    <w:rsid w:val="00C610FB"/>
    <w:rsid w:val="00C638B9"/>
    <w:rsid w:val="00C648C3"/>
    <w:rsid w:val="00C65512"/>
    <w:rsid w:val="00C66C20"/>
    <w:rsid w:val="00C66E5F"/>
    <w:rsid w:val="00C67C63"/>
    <w:rsid w:val="00C72F7F"/>
    <w:rsid w:val="00C735AF"/>
    <w:rsid w:val="00C7369B"/>
    <w:rsid w:val="00C741D5"/>
    <w:rsid w:val="00C743B9"/>
    <w:rsid w:val="00C74BA6"/>
    <w:rsid w:val="00C75966"/>
    <w:rsid w:val="00C77774"/>
    <w:rsid w:val="00C77C10"/>
    <w:rsid w:val="00C80882"/>
    <w:rsid w:val="00C81332"/>
    <w:rsid w:val="00C8152C"/>
    <w:rsid w:val="00C81BF8"/>
    <w:rsid w:val="00C82BF8"/>
    <w:rsid w:val="00C8414F"/>
    <w:rsid w:val="00C848F3"/>
    <w:rsid w:val="00C84BB7"/>
    <w:rsid w:val="00C85C0C"/>
    <w:rsid w:val="00C86743"/>
    <w:rsid w:val="00C86F31"/>
    <w:rsid w:val="00C8749E"/>
    <w:rsid w:val="00C87543"/>
    <w:rsid w:val="00C90617"/>
    <w:rsid w:val="00C908FE"/>
    <w:rsid w:val="00C90B9F"/>
    <w:rsid w:val="00C90E90"/>
    <w:rsid w:val="00C919F9"/>
    <w:rsid w:val="00C91AC1"/>
    <w:rsid w:val="00C92186"/>
    <w:rsid w:val="00C9270A"/>
    <w:rsid w:val="00C92963"/>
    <w:rsid w:val="00C943F4"/>
    <w:rsid w:val="00C94B35"/>
    <w:rsid w:val="00C94BDB"/>
    <w:rsid w:val="00C94C7D"/>
    <w:rsid w:val="00C952E2"/>
    <w:rsid w:val="00C956FC"/>
    <w:rsid w:val="00C95BE2"/>
    <w:rsid w:val="00C9607B"/>
    <w:rsid w:val="00C9676A"/>
    <w:rsid w:val="00C96AAF"/>
    <w:rsid w:val="00C96BC7"/>
    <w:rsid w:val="00C96FE2"/>
    <w:rsid w:val="00CA1576"/>
    <w:rsid w:val="00CA235F"/>
    <w:rsid w:val="00CA2A18"/>
    <w:rsid w:val="00CA2A2C"/>
    <w:rsid w:val="00CA3C36"/>
    <w:rsid w:val="00CA4EAE"/>
    <w:rsid w:val="00CA70B8"/>
    <w:rsid w:val="00CA71E4"/>
    <w:rsid w:val="00CA7AAA"/>
    <w:rsid w:val="00CA7B98"/>
    <w:rsid w:val="00CA7EA3"/>
    <w:rsid w:val="00CB11D1"/>
    <w:rsid w:val="00CB13AE"/>
    <w:rsid w:val="00CB3373"/>
    <w:rsid w:val="00CB38F6"/>
    <w:rsid w:val="00CB3E90"/>
    <w:rsid w:val="00CB409E"/>
    <w:rsid w:val="00CB4EC3"/>
    <w:rsid w:val="00CB57D4"/>
    <w:rsid w:val="00CB66BB"/>
    <w:rsid w:val="00CB7BCB"/>
    <w:rsid w:val="00CC0485"/>
    <w:rsid w:val="00CC0CBF"/>
    <w:rsid w:val="00CC0CE4"/>
    <w:rsid w:val="00CC2137"/>
    <w:rsid w:val="00CC25AB"/>
    <w:rsid w:val="00CC2EAC"/>
    <w:rsid w:val="00CC4EE7"/>
    <w:rsid w:val="00CC5591"/>
    <w:rsid w:val="00CC675C"/>
    <w:rsid w:val="00CC6AD5"/>
    <w:rsid w:val="00CD0682"/>
    <w:rsid w:val="00CD0BEA"/>
    <w:rsid w:val="00CD0DC6"/>
    <w:rsid w:val="00CD1685"/>
    <w:rsid w:val="00CD1B6A"/>
    <w:rsid w:val="00CD20AE"/>
    <w:rsid w:val="00CD2B63"/>
    <w:rsid w:val="00CD3942"/>
    <w:rsid w:val="00CD3EF7"/>
    <w:rsid w:val="00CD458A"/>
    <w:rsid w:val="00CD48D1"/>
    <w:rsid w:val="00CD6623"/>
    <w:rsid w:val="00CD674F"/>
    <w:rsid w:val="00CD6E12"/>
    <w:rsid w:val="00CD7164"/>
    <w:rsid w:val="00CE1668"/>
    <w:rsid w:val="00CE182B"/>
    <w:rsid w:val="00CE2020"/>
    <w:rsid w:val="00CE20AC"/>
    <w:rsid w:val="00CE2289"/>
    <w:rsid w:val="00CE27B6"/>
    <w:rsid w:val="00CE2C61"/>
    <w:rsid w:val="00CE3925"/>
    <w:rsid w:val="00CE67BB"/>
    <w:rsid w:val="00CE751B"/>
    <w:rsid w:val="00CE79A0"/>
    <w:rsid w:val="00CF011A"/>
    <w:rsid w:val="00CF020C"/>
    <w:rsid w:val="00CF0C05"/>
    <w:rsid w:val="00CF203D"/>
    <w:rsid w:val="00CF2FB9"/>
    <w:rsid w:val="00CF310C"/>
    <w:rsid w:val="00CF4185"/>
    <w:rsid w:val="00CF47E4"/>
    <w:rsid w:val="00CF4C93"/>
    <w:rsid w:val="00CF5D13"/>
    <w:rsid w:val="00CF66FE"/>
    <w:rsid w:val="00CF6FB6"/>
    <w:rsid w:val="00CF73A7"/>
    <w:rsid w:val="00CF7B71"/>
    <w:rsid w:val="00D000AE"/>
    <w:rsid w:val="00D005F1"/>
    <w:rsid w:val="00D022A6"/>
    <w:rsid w:val="00D02631"/>
    <w:rsid w:val="00D02A73"/>
    <w:rsid w:val="00D03C85"/>
    <w:rsid w:val="00D040A6"/>
    <w:rsid w:val="00D0430E"/>
    <w:rsid w:val="00D04368"/>
    <w:rsid w:val="00D04E28"/>
    <w:rsid w:val="00D063E1"/>
    <w:rsid w:val="00D06929"/>
    <w:rsid w:val="00D07226"/>
    <w:rsid w:val="00D07308"/>
    <w:rsid w:val="00D075BD"/>
    <w:rsid w:val="00D10476"/>
    <w:rsid w:val="00D10E19"/>
    <w:rsid w:val="00D11020"/>
    <w:rsid w:val="00D11341"/>
    <w:rsid w:val="00D11796"/>
    <w:rsid w:val="00D11E65"/>
    <w:rsid w:val="00D12A63"/>
    <w:rsid w:val="00D12B3A"/>
    <w:rsid w:val="00D1367D"/>
    <w:rsid w:val="00D13ACA"/>
    <w:rsid w:val="00D13ED8"/>
    <w:rsid w:val="00D15968"/>
    <w:rsid w:val="00D15ECA"/>
    <w:rsid w:val="00D16B94"/>
    <w:rsid w:val="00D16F1A"/>
    <w:rsid w:val="00D170B4"/>
    <w:rsid w:val="00D202D4"/>
    <w:rsid w:val="00D20D36"/>
    <w:rsid w:val="00D20D99"/>
    <w:rsid w:val="00D21071"/>
    <w:rsid w:val="00D21FD8"/>
    <w:rsid w:val="00D22728"/>
    <w:rsid w:val="00D228EC"/>
    <w:rsid w:val="00D23381"/>
    <w:rsid w:val="00D24653"/>
    <w:rsid w:val="00D24CD9"/>
    <w:rsid w:val="00D25460"/>
    <w:rsid w:val="00D278A6"/>
    <w:rsid w:val="00D30222"/>
    <w:rsid w:val="00D30D6A"/>
    <w:rsid w:val="00D321FB"/>
    <w:rsid w:val="00D32D9A"/>
    <w:rsid w:val="00D32DCE"/>
    <w:rsid w:val="00D32F2B"/>
    <w:rsid w:val="00D3351E"/>
    <w:rsid w:val="00D3386A"/>
    <w:rsid w:val="00D3436F"/>
    <w:rsid w:val="00D3453B"/>
    <w:rsid w:val="00D34BED"/>
    <w:rsid w:val="00D34D3E"/>
    <w:rsid w:val="00D34D86"/>
    <w:rsid w:val="00D35088"/>
    <w:rsid w:val="00D359AB"/>
    <w:rsid w:val="00D35F5E"/>
    <w:rsid w:val="00D364FE"/>
    <w:rsid w:val="00D36D29"/>
    <w:rsid w:val="00D36ED0"/>
    <w:rsid w:val="00D3741C"/>
    <w:rsid w:val="00D423C6"/>
    <w:rsid w:val="00D42597"/>
    <w:rsid w:val="00D42C30"/>
    <w:rsid w:val="00D4348F"/>
    <w:rsid w:val="00D434B3"/>
    <w:rsid w:val="00D446AF"/>
    <w:rsid w:val="00D44FEF"/>
    <w:rsid w:val="00D46FC5"/>
    <w:rsid w:val="00D476E0"/>
    <w:rsid w:val="00D50094"/>
    <w:rsid w:val="00D50848"/>
    <w:rsid w:val="00D5174E"/>
    <w:rsid w:val="00D51F62"/>
    <w:rsid w:val="00D52E28"/>
    <w:rsid w:val="00D5411E"/>
    <w:rsid w:val="00D54E3B"/>
    <w:rsid w:val="00D54F6A"/>
    <w:rsid w:val="00D55EB1"/>
    <w:rsid w:val="00D57F26"/>
    <w:rsid w:val="00D6003E"/>
    <w:rsid w:val="00D60D60"/>
    <w:rsid w:val="00D60EFE"/>
    <w:rsid w:val="00D63614"/>
    <w:rsid w:val="00D63AD7"/>
    <w:rsid w:val="00D65490"/>
    <w:rsid w:val="00D65CCB"/>
    <w:rsid w:val="00D676A9"/>
    <w:rsid w:val="00D67C4B"/>
    <w:rsid w:val="00D708AF"/>
    <w:rsid w:val="00D70B38"/>
    <w:rsid w:val="00D70F25"/>
    <w:rsid w:val="00D715C8"/>
    <w:rsid w:val="00D7185D"/>
    <w:rsid w:val="00D71E19"/>
    <w:rsid w:val="00D71E43"/>
    <w:rsid w:val="00D72911"/>
    <w:rsid w:val="00D7291A"/>
    <w:rsid w:val="00D7293F"/>
    <w:rsid w:val="00D7348A"/>
    <w:rsid w:val="00D73507"/>
    <w:rsid w:val="00D738F5"/>
    <w:rsid w:val="00D740A5"/>
    <w:rsid w:val="00D74ED8"/>
    <w:rsid w:val="00D754AF"/>
    <w:rsid w:val="00D756B1"/>
    <w:rsid w:val="00D81553"/>
    <w:rsid w:val="00D816F0"/>
    <w:rsid w:val="00D822AE"/>
    <w:rsid w:val="00D82685"/>
    <w:rsid w:val="00D82BF3"/>
    <w:rsid w:val="00D84F16"/>
    <w:rsid w:val="00D8539C"/>
    <w:rsid w:val="00D86CD7"/>
    <w:rsid w:val="00D877F9"/>
    <w:rsid w:val="00D9048E"/>
    <w:rsid w:val="00D907FE"/>
    <w:rsid w:val="00D91288"/>
    <w:rsid w:val="00D914D4"/>
    <w:rsid w:val="00D93B29"/>
    <w:rsid w:val="00D93E97"/>
    <w:rsid w:val="00D94461"/>
    <w:rsid w:val="00D94692"/>
    <w:rsid w:val="00D94E87"/>
    <w:rsid w:val="00D9567A"/>
    <w:rsid w:val="00D95B5B"/>
    <w:rsid w:val="00D96F59"/>
    <w:rsid w:val="00D96F78"/>
    <w:rsid w:val="00D97D91"/>
    <w:rsid w:val="00D97F88"/>
    <w:rsid w:val="00DA0377"/>
    <w:rsid w:val="00DA0872"/>
    <w:rsid w:val="00DA08BB"/>
    <w:rsid w:val="00DA0F15"/>
    <w:rsid w:val="00DA111B"/>
    <w:rsid w:val="00DA1304"/>
    <w:rsid w:val="00DA195D"/>
    <w:rsid w:val="00DA20C7"/>
    <w:rsid w:val="00DA2602"/>
    <w:rsid w:val="00DA2953"/>
    <w:rsid w:val="00DA31E5"/>
    <w:rsid w:val="00DA3BB4"/>
    <w:rsid w:val="00DA3E20"/>
    <w:rsid w:val="00DA5209"/>
    <w:rsid w:val="00DA5449"/>
    <w:rsid w:val="00DA6E11"/>
    <w:rsid w:val="00DA6FA6"/>
    <w:rsid w:val="00DA731C"/>
    <w:rsid w:val="00DA7651"/>
    <w:rsid w:val="00DA7C2B"/>
    <w:rsid w:val="00DB0E96"/>
    <w:rsid w:val="00DB1A8A"/>
    <w:rsid w:val="00DB1FD4"/>
    <w:rsid w:val="00DB282D"/>
    <w:rsid w:val="00DB319B"/>
    <w:rsid w:val="00DB3642"/>
    <w:rsid w:val="00DB3867"/>
    <w:rsid w:val="00DB47D8"/>
    <w:rsid w:val="00DB4937"/>
    <w:rsid w:val="00DB5184"/>
    <w:rsid w:val="00DB5F0E"/>
    <w:rsid w:val="00DB6DA0"/>
    <w:rsid w:val="00DB7514"/>
    <w:rsid w:val="00DC0580"/>
    <w:rsid w:val="00DC1151"/>
    <w:rsid w:val="00DC1421"/>
    <w:rsid w:val="00DC21ED"/>
    <w:rsid w:val="00DC2470"/>
    <w:rsid w:val="00DC25E8"/>
    <w:rsid w:val="00DC270D"/>
    <w:rsid w:val="00DC306B"/>
    <w:rsid w:val="00DC3F78"/>
    <w:rsid w:val="00DC414B"/>
    <w:rsid w:val="00DC4574"/>
    <w:rsid w:val="00DC466C"/>
    <w:rsid w:val="00DC67A7"/>
    <w:rsid w:val="00DC6965"/>
    <w:rsid w:val="00DC789B"/>
    <w:rsid w:val="00DD07F9"/>
    <w:rsid w:val="00DD13A5"/>
    <w:rsid w:val="00DD17EA"/>
    <w:rsid w:val="00DD197C"/>
    <w:rsid w:val="00DD2C6D"/>
    <w:rsid w:val="00DD32E6"/>
    <w:rsid w:val="00DD3C3E"/>
    <w:rsid w:val="00DD3F0D"/>
    <w:rsid w:val="00DD43A5"/>
    <w:rsid w:val="00DD4785"/>
    <w:rsid w:val="00DD4838"/>
    <w:rsid w:val="00DD5D80"/>
    <w:rsid w:val="00DD5E91"/>
    <w:rsid w:val="00DD691C"/>
    <w:rsid w:val="00DE1294"/>
    <w:rsid w:val="00DE2AA4"/>
    <w:rsid w:val="00DE2D6A"/>
    <w:rsid w:val="00DE3692"/>
    <w:rsid w:val="00DE4095"/>
    <w:rsid w:val="00DE4541"/>
    <w:rsid w:val="00DE487E"/>
    <w:rsid w:val="00DE5689"/>
    <w:rsid w:val="00DE57DA"/>
    <w:rsid w:val="00DE677F"/>
    <w:rsid w:val="00DE74EE"/>
    <w:rsid w:val="00DE79A0"/>
    <w:rsid w:val="00DF012F"/>
    <w:rsid w:val="00DF03C7"/>
    <w:rsid w:val="00DF1F62"/>
    <w:rsid w:val="00DF230E"/>
    <w:rsid w:val="00DF2EAB"/>
    <w:rsid w:val="00DF2EF9"/>
    <w:rsid w:val="00DF301C"/>
    <w:rsid w:val="00DF5DCB"/>
    <w:rsid w:val="00DF765E"/>
    <w:rsid w:val="00DF7B33"/>
    <w:rsid w:val="00DF7DF4"/>
    <w:rsid w:val="00E006A1"/>
    <w:rsid w:val="00E00816"/>
    <w:rsid w:val="00E00DE2"/>
    <w:rsid w:val="00E015CB"/>
    <w:rsid w:val="00E016F6"/>
    <w:rsid w:val="00E01B92"/>
    <w:rsid w:val="00E0219E"/>
    <w:rsid w:val="00E02E21"/>
    <w:rsid w:val="00E03D2D"/>
    <w:rsid w:val="00E0476E"/>
    <w:rsid w:val="00E0568C"/>
    <w:rsid w:val="00E05AF6"/>
    <w:rsid w:val="00E06491"/>
    <w:rsid w:val="00E06A3B"/>
    <w:rsid w:val="00E072BC"/>
    <w:rsid w:val="00E10332"/>
    <w:rsid w:val="00E1142C"/>
    <w:rsid w:val="00E115D3"/>
    <w:rsid w:val="00E11780"/>
    <w:rsid w:val="00E135A4"/>
    <w:rsid w:val="00E13789"/>
    <w:rsid w:val="00E13874"/>
    <w:rsid w:val="00E13D20"/>
    <w:rsid w:val="00E14C2E"/>
    <w:rsid w:val="00E15764"/>
    <w:rsid w:val="00E15CE7"/>
    <w:rsid w:val="00E16A59"/>
    <w:rsid w:val="00E20621"/>
    <w:rsid w:val="00E206AE"/>
    <w:rsid w:val="00E2302A"/>
    <w:rsid w:val="00E23DA0"/>
    <w:rsid w:val="00E24183"/>
    <w:rsid w:val="00E24FF2"/>
    <w:rsid w:val="00E25384"/>
    <w:rsid w:val="00E25831"/>
    <w:rsid w:val="00E27C21"/>
    <w:rsid w:val="00E30113"/>
    <w:rsid w:val="00E30134"/>
    <w:rsid w:val="00E30D18"/>
    <w:rsid w:val="00E3186E"/>
    <w:rsid w:val="00E31C31"/>
    <w:rsid w:val="00E31FBB"/>
    <w:rsid w:val="00E327B9"/>
    <w:rsid w:val="00E33522"/>
    <w:rsid w:val="00E3355B"/>
    <w:rsid w:val="00E335C5"/>
    <w:rsid w:val="00E3462D"/>
    <w:rsid w:val="00E369AE"/>
    <w:rsid w:val="00E36D77"/>
    <w:rsid w:val="00E377B7"/>
    <w:rsid w:val="00E377D7"/>
    <w:rsid w:val="00E4011F"/>
    <w:rsid w:val="00E405CC"/>
    <w:rsid w:val="00E408B0"/>
    <w:rsid w:val="00E40A49"/>
    <w:rsid w:val="00E415C8"/>
    <w:rsid w:val="00E41D41"/>
    <w:rsid w:val="00E42717"/>
    <w:rsid w:val="00E42B10"/>
    <w:rsid w:val="00E42C77"/>
    <w:rsid w:val="00E42FD0"/>
    <w:rsid w:val="00E43539"/>
    <w:rsid w:val="00E43E4C"/>
    <w:rsid w:val="00E443EC"/>
    <w:rsid w:val="00E44F17"/>
    <w:rsid w:val="00E45215"/>
    <w:rsid w:val="00E4674D"/>
    <w:rsid w:val="00E47556"/>
    <w:rsid w:val="00E47A11"/>
    <w:rsid w:val="00E47E03"/>
    <w:rsid w:val="00E50E6E"/>
    <w:rsid w:val="00E51062"/>
    <w:rsid w:val="00E514AA"/>
    <w:rsid w:val="00E52883"/>
    <w:rsid w:val="00E528F3"/>
    <w:rsid w:val="00E536B1"/>
    <w:rsid w:val="00E53751"/>
    <w:rsid w:val="00E539C2"/>
    <w:rsid w:val="00E542B3"/>
    <w:rsid w:val="00E5482D"/>
    <w:rsid w:val="00E5486F"/>
    <w:rsid w:val="00E54E60"/>
    <w:rsid w:val="00E5533C"/>
    <w:rsid w:val="00E553BF"/>
    <w:rsid w:val="00E557A9"/>
    <w:rsid w:val="00E55A90"/>
    <w:rsid w:val="00E55E59"/>
    <w:rsid w:val="00E57E30"/>
    <w:rsid w:val="00E60017"/>
    <w:rsid w:val="00E61D71"/>
    <w:rsid w:val="00E62A31"/>
    <w:rsid w:val="00E6325E"/>
    <w:rsid w:val="00E63704"/>
    <w:rsid w:val="00E63E81"/>
    <w:rsid w:val="00E64207"/>
    <w:rsid w:val="00E64465"/>
    <w:rsid w:val="00E645B8"/>
    <w:rsid w:val="00E64B59"/>
    <w:rsid w:val="00E64E85"/>
    <w:rsid w:val="00E6613F"/>
    <w:rsid w:val="00E66D59"/>
    <w:rsid w:val="00E66F60"/>
    <w:rsid w:val="00E6714F"/>
    <w:rsid w:val="00E67601"/>
    <w:rsid w:val="00E70277"/>
    <w:rsid w:val="00E7176D"/>
    <w:rsid w:val="00E727F3"/>
    <w:rsid w:val="00E72AF2"/>
    <w:rsid w:val="00E72E62"/>
    <w:rsid w:val="00E74E1E"/>
    <w:rsid w:val="00E763A9"/>
    <w:rsid w:val="00E77266"/>
    <w:rsid w:val="00E774D1"/>
    <w:rsid w:val="00E77C61"/>
    <w:rsid w:val="00E8011E"/>
    <w:rsid w:val="00E801E4"/>
    <w:rsid w:val="00E80272"/>
    <w:rsid w:val="00E80E6E"/>
    <w:rsid w:val="00E815C8"/>
    <w:rsid w:val="00E81BC3"/>
    <w:rsid w:val="00E81F38"/>
    <w:rsid w:val="00E8216B"/>
    <w:rsid w:val="00E82E7F"/>
    <w:rsid w:val="00E835DD"/>
    <w:rsid w:val="00E8433B"/>
    <w:rsid w:val="00E8535B"/>
    <w:rsid w:val="00E85A9E"/>
    <w:rsid w:val="00E85CD9"/>
    <w:rsid w:val="00E85D85"/>
    <w:rsid w:val="00E861A2"/>
    <w:rsid w:val="00E86674"/>
    <w:rsid w:val="00E87E44"/>
    <w:rsid w:val="00E907AD"/>
    <w:rsid w:val="00E90A30"/>
    <w:rsid w:val="00E91C6F"/>
    <w:rsid w:val="00E922B8"/>
    <w:rsid w:val="00E922F8"/>
    <w:rsid w:val="00E93FB8"/>
    <w:rsid w:val="00E944D4"/>
    <w:rsid w:val="00E95BD6"/>
    <w:rsid w:val="00E968B3"/>
    <w:rsid w:val="00E97BF3"/>
    <w:rsid w:val="00EA0320"/>
    <w:rsid w:val="00EA0807"/>
    <w:rsid w:val="00EA0AF4"/>
    <w:rsid w:val="00EA160B"/>
    <w:rsid w:val="00EA1696"/>
    <w:rsid w:val="00EA193E"/>
    <w:rsid w:val="00EA1AC6"/>
    <w:rsid w:val="00EA1E15"/>
    <w:rsid w:val="00EA20BC"/>
    <w:rsid w:val="00EA23EA"/>
    <w:rsid w:val="00EA5B5B"/>
    <w:rsid w:val="00EA5CFD"/>
    <w:rsid w:val="00EA5D34"/>
    <w:rsid w:val="00EA6431"/>
    <w:rsid w:val="00EA7655"/>
    <w:rsid w:val="00EB041C"/>
    <w:rsid w:val="00EB0F59"/>
    <w:rsid w:val="00EB1452"/>
    <w:rsid w:val="00EB1BC7"/>
    <w:rsid w:val="00EB217B"/>
    <w:rsid w:val="00EB5111"/>
    <w:rsid w:val="00EB5AAA"/>
    <w:rsid w:val="00EB6614"/>
    <w:rsid w:val="00EB66A9"/>
    <w:rsid w:val="00EB6928"/>
    <w:rsid w:val="00EB6C38"/>
    <w:rsid w:val="00EB7052"/>
    <w:rsid w:val="00EC0511"/>
    <w:rsid w:val="00EC19AE"/>
    <w:rsid w:val="00EC2830"/>
    <w:rsid w:val="00EC2CB8"/>
    <w:rsid w:val="00EC452F"/>
    <w:rsid w:val="00EC5676"/>
    <w:rsid w:val="00EC56AB"/>
    <w:rsid w:val="00EC5E48"/>
    <w:rsid w:val="00EC6150"/>
    <w:rsid w:val="00ED121E"/>
    <w:rsid w:val="00ED125B"/>
    <w:rsid w:val="00ED1327"/>
    <w:rsid w:val="00ED3210"/>
    <w:rsid w:val="00ED3830"/>
    <w:rsid w:val="00ED3ABA"/>
    <w:rsid w:val="00ED3F64"/>
    <w:rsid w:val="00ED5085"/>
    <w:rsid w:val="00ED61FC"/>
    <w:rsid w:val="00ED62FF"/>
    <w:rsid w:val="00ED6D30"/>
    <w:rsid w:val="00ED7303"/>
    <w:rsid w:val="00ED76B4"/>
    <w:rsid w:val="00ED7C6E"/>
    <w:rsid w:val="00EE026D"/>
    <w:rsid w:val="00EE0E9B"/>
    <w:rsid w:val="00EE1B56"/>
    <w:rsid w:val="00EE2B5A"/>
    <w:rsid w:val="00EE303F"/>
    <w:rsid w:val="00EE47DC"/>
    <w:rsid w:val="00EE49A9"/>
    <w:rsid w:val="00EE5384"/>
    <w:rsid w:val="00EE599F"/>
    <w:rsid w:val="00EE5A23"/>
    <w:rsid w:val="00EE5D9E"/>
    <w:rsid w:val="00EE65F4"/>
    <w:rsid w:val="00EE7391"/>
    <w:rsid w:val="00EE779B"/>
    <w:rsid w:val="00EF0B65"/>
    <w:rsid w:val="00EF1018"/>
    <w:rsid w:val="00EF1BAB"/>
    <w:rsid w:val="00EF29C5"/>
    <w:rsid w:val="00EF2F3A"/>
    <w:rsid w:val="00EF34C3"/>
    <w:rsid w:val="00EF34EA"/>
    <w:rsid w:val="00EF3D33"/>
    <w:rsid w:val="00EF40BE"/>
    <w:rsid w:val="00EF586E"/>
    <w:rsid w:val="00EF69EC"/>
    <w:rsid w:val="00EF7D16"/>
    <w:rsid w:val="00EF7E8F"/>
    <w:rsid w:val="00F00AE1"/>
    <w:rsid w:val="00F0155A"/>
    <w:rsid w:val="00F015C6"/>
    <w:rsid w:val="00F01CE0"/>
    <w:rsid w:val="00F02239"/>
    <w:rsid w:val="00F02DC3"/>
    <w:rsid w:val="00F02E80"/>
    <w:rsid w:val="00F02EDE"/>
    <w:rsid w:val="00F0366D"/>
    <w:rsid w:val="00F0455E"/>
    <w:rsid w:val="00F04673"/>
    <w:rsid w:val="00F04B9E"/>
    <w:rsid w:val="00F053E6"/>
    <w:rsid w:val="00F054DF"/>
    <w:rsid w:val="00F06256"/>
    <w:rsid w:val="00F0629D"/>
    <w:rsid w:val="00F06525"/>
    <w:rsid w:val="00F07097"/>
    <w:rsid w:val="00F072C5"/>
    <w:rsid w:val="00F072F4"/>
    <w:rsid w:val="00F07D83"/>
    <w:rsid w:val="00F1068B"/>
    <w:rsid w:val="00F107F6"/>
    <w:rsid w:val="00F127E1"/>
    <w:rsid w:val="00F12BF0"/>
    <w:rsid w:val="00F13149"/>
    <w:rsid w:val="00F13F0F"/>
    <w:rsid w:val="00F14005"/>
    <w:rsid w:val="00F14A21"/>
    <w:rsid w:val="00F15561"/>
    <w:rsid w:val="00F15615"/>
    <w:rsid w:val="00F15986"/>
    <w:rsid w:val="00F16776"/>
    <w:rsid w:val="00F17559"/>
    <w:rsid w:val="00F179F1"/>
    <w:rsid w:val="00F17E3B"/>
    <w:rsid w:val="00F20256"/>
    <w:rsid w:val="00F21250"/>
    <w:rsid w:val="00F21831"/>
    <w:rsid w:val="00F233A4"/>
    <w:rsid w:val="00F23C8F"/>
    <w:rsid w:val="00F23DE0"/>
    <w:rsid w:val="00F24287"/>
    <w:rsid w:val="00F246D9"/>
    <w:rsid w:val="00F27477"/>
    <w:rsid w:val="00F3025A"/>
    <w:rsid w:val="00F30286"/>
    <w:rsid w:val="00F30454"/>
    <w:rsid w:val="00F30733"/>
    <w:rsid w:val="00F30EB1"/>
    <w:rsid w:val="00F31528"/>
    <w:rsid w:val="00F31BE9"/>
    <w:rsid w:val="00F3409C"/>
    <w:rsid w:val="00F34E00"/>
    <w:rsid w:val="00F35D1D"/>
    <w:rsid w:val="00F35F7E"/>
    <w:rsid w:val="00F40601"/>
    <w:rsid w:val="00F40794"/>
    <w:rsid w:val="00F40816"/>
    <w:rsid w:val="00F41E38"/>
    <w:rsid w:val="00F42158"/>
    <w:rsid w:val="00F42414"/>
    <w:rsid w:val="00F42552"/>
    <w:rsid w:val="00F43032"/>
    <w:rsid w:val="00F43A5A"/>
    <w:rsid w:val="00F43B04"/>
    <w:rsid w:val="00F440E0"/>
    <w:rsid w:val="00F44A44"/>
    <w:rsid w:val="00F44AE7"/>
    <w:rsid w:val="00F4524D"/>
    <w:rsid w:val="00F45E55"/>
    <w:rsid w:val="00F4719C"/>
    <w:rsid w:val="00F47876"/>
    <w:rsid w:val="00F47DD0"/>
    <w:rsid w:val="00F5041F"/>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50C9"/>
    <w:rsid w:val="00F55974"/>
    <w:rsid w:val="00F56777"/>
    <w:rsid w:val="00F57533"/>
    <w:rsid w:val="00F57994"/>
    <w:rsid w:val="00F60AE4"/>
    <w:rsid w:val="00F60FD2"/>
    <w:rsid w:val="00F61120"/>
    <w:rsid w:val="00F61C4E"/>
    <w:rsid w:val="00F61FFD"/>
    <w:rsid w:val="00F63016"/>
    <w:rsid w:val="00F63070"/>
    <w:rsid w:val="00F646DF"/>
    <w:rsid w:val="00F65279"/>
    <w:rsid w:val="00F654CB"/>
    <w:rsid w:val="00F66022"/>
    <w:rsid w:val="00F726B7"/>
    <w:rsid w:val="00F752DD"/>
    <w:rsid w:val="00F75FA9"/>
    <w:rsid w:val="00F77E7C"/>
    <w:rsid w:val="00F80C9B"/>
    <w:rsid w:val="00F80CC9"/>
    <w:rsid w:val="00F812A3"/>
    <w:rsid w:val="00F81944"/>
    <w:rsid w:val="00F81A5E"/>
    <w:rsid w:val="00F81E9D"/>
    <w:rsid w:val="00F835CF"/>
    <w:rsid w:val="00F839ED"/>
    <w:rsid w:val="00F84EA3"/>
    <w:rsid w:val="00F85416"/>
    <w:rsid w:val="00F8644B"/>
    <w:rsid w:val="00F87923"/>
    <w:rsid w:val="00F901F9"/>
    <w:rsid w:val="00F90222"/>
    <w:rsid w:val="00F90FC4"/>
    <w:rsid w:val="00F93B67"/>
    <w:rsid w:val="00F94FD4"/>
    <w:rsid w:val="00F95228"/>
    <w:rsid w:val="00F9562F"/>
    <w:rsid w:val="00F9635D"/>
    <w:rsid w:val="00FA027C"/>
    <w:rsid w:val="00FA0B5C"/>
    <w:rsid w:val="00FA240A"/>
    <w:rsid w:val="00FA2D5A"/>
    <w:rsid w:val="00FA3921"/>
    <w:rsid w:val="00FA3F87"/>
    <w:rsid w:val="00FA44A0"/>
    <w:rsid w:val="00FA54C9"/>
    <w:rsid w:val="00FA6887"/>
    <w:rsid w:val="00FA68C5"/>
    <w:rsid w:val="00FA6A5B"/>
    <w:rsid w:val="00FA7785"/>
    <w:rsid w:val="00FA79C1"/>
    <w:rsid w:val="00FA7F59"/>
    <w:rsid w:val="00FB2594"/>
    <w:rsid w:val="00FB2A6E"/>
    <w:rsid w:val="00FB3F30"/>
    <w:rsid w:val="00FB4669"/>
    <w:rsid w:val="00FB4E00"/>
    <w:rsid w:val="00FB5252"/>
    <w:rsid w:val="00FB5A7E"/>
    <w:rsid w:val="00FB5B3A"/>
    <w:rsid w:val="00FB619F"/>
    <w:rsid w:val="00FB622C"/>
    <w:rsid w:val="00FB6E6C"/>
    <w:rsid w:val="00FB772F"/>
    <w:rsid w:val="00FC094D"/>
    <w:rsid w:val="00FC096A"/>
    <w:rsid w:val="00FC11AD"/>
    <w:rsid w:val="00FC293E"/>
    <w:rsid w:val="00FC29AB"/>
    <w:rsid w:val="00FC2DC2"/>
    <w:rsid w:val="00FC469C"/>
    <w:rsid w:val="00FC4C24"/>
    <w:rsid w:val="00FC53DD"/>
    <w:rsid w:val="00FC5F76"/>
    <w:rsid w:val="00FC6D43"/>
    <w:rsid w:val="00FC6E05"/>
    <w:rsid w:val="00FD034F"/>
    <w:rsid w:val="00FD2393"/>
    <w:rsid w:val="00FD2878"/>
    <w:rsid w:val="00FD38F3"/>
    <w:rsid w:val="00FD398E"/>
    <w:rsid w:val="00FD3AA6"/>
    <w:rsid w:val="00FD3EC3"/>
    <w:rsid w:val="00FD531C"/>
    <w:rsid w:val="00FD5EDB"/>
    <w:rsid w:val="00FD6A7F"/>
    <w:rsid w:val="00FD72B3"/>
    <w:rsid w:val="00FD753C"/>
    <w:rsid w:val="00FE0C22"/>
    <w:rsid w:val="00FE1B47"/>
    <w:rsid w:val="00FE1FE7"/>
    <w:rsid w:val="00FE20AF"/>
    <w:rsid w:val="00FE2809"/>
    <w:rsid w:val="00FE402C"/>
    <w:rsid w:val="00FE4099"/>
    <w:rsid w:val="00FE44E8"/>
    <w:rsid w:val="00FE4C30"/>
    <w:rsid w:val="00FE5486"/>
    <w:rsid w:val="00FE667D"/>
    <w:rsid w:val="00FE7106"/>
    <w:rsid w:val="00FF0343"/>
    <w:rsid w:val="00FF102D"/>
    <w:rsid w:val="00FF124E"/>
    <w:rsid w:val="00FF152E"/>
    <w:rsid w:val="00FF187A"/>
    <w:rsid w:val="00FF1D70"/>
    <w:rsid w:val="00FF214E"/>
    <w:rsid w:val="00FF2449"/>
    <w:rsid w:val="00FF2528"/>
    <w:rsid w:val="00FF3101"/>
    <w:rsid w:val="00FF31A7"/>
    <w:rsid w:val="00FF33BA"/>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1226</TotalTime>
  <Pages>1</Pages>
  <Words>5482</Words>
  <Characters>31252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108</cp:revision>
  <cp:lastPrinted>2019-03-04T23:20:00Z</cp:lastPrinted>
  <dcterms:created xsi:type="dcterms:W3CDTF">2023-01-25T15:04:00Z</dcterms:created>
  <dcterms:modified xsi:type="dcterms:W3CDTF">2023-01-27T20:58:00Z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