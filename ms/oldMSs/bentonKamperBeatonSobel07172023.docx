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A628B" w14:textId="77777777" w:rsidR="006C5C80" w:rsidRDefault="006C5C80">
      <w:pPr>
        <w:spacing w:after="0"/>
        <w:jc w:val="center"/>
        <w:rPr>
          <w:rFonts w:ascii="Times New Roman" w:eastAsia="Times New Roman" w:hAnsi="Times New Roman" w:cs="Times New Roman"/>
          <w:sz w:val="24"/>
          <w:szCs w:val="24"/>
        </w:rPr>
      </w:pPr>
    </w:p>
    <w:p w14:paraId="0A931E74" w14:textId="77777777" w:rsidR="006C5C80" w:rsidRDefault="006C5C80">
      <w:pPr>
        <w:rPr>
          <w:rFonts w:ascii="Times New Roman" w:eastAsia="Times New Roman" w:hAnsi="Times New Roman" w:cs="Times New Roman"/>
          <w:sz w:val="24"/>
          <w:szCs w:val="24"/>
        </w:rPr>
      </w:pPr>
    </w:p>
    <w:p w14:paraId="49040535" w14:textId="77777777" w:rsidR="006C5C80" w:rsidRDefault="006C5C80">
      <w:pPr>
        <w:rPr>
          <w:rFonts w:ascii="Times New Roman" w:eastAsia="Times New Roman" w:hAnsi="Times New Roman" w:cs="Times New Roman"/>
          <w:sz w:val="24"/>
          <w:szCs w:val="24"/>
        </w:rPr>
      </w:pPr>
    </w:p>
    <w:p w14:paraId="3A489D84" w14:textId="77777777" w:rsidR="006C5C80" w:rsidRDefault="006C5C80">
      <w:pPr>
        <w:rPr>
          <w:rFonts w:ascii="Times New Roman" w:eastAsia="Times New Roman" w:hAnsi="Times New Roman" w:cs="Times New Roman"/>
          <w:sz w:val="24"/>
          <w:szCs w:val="24"/>
        </w:rPr>
      </w:pPr>
    </w:p>
    <w:p w14:paraId="0ECFB3F0" w14:textId="77777777" w:rsidR="006C5C80" w:rsidRDefault="006C5C80">
      <w:pPr>
        <w:rPr>
          <w:rFonts w:ascii="Times New Roman" w:eastAsia="Times New Roman" w:hAnsi="Times New Roman" w:cs="Times New Roman"/>
          <w:sz w:val="24"/>
          <w:szCs w:val="24"/>
        </w:rPr>
      </w:pPr>
    </w:p>
    <w:p w14:paraId="5136AFA4" w14:textId="77777777" w:rsidR="006C5C80" w:rsidRDefault="006C5C80">
      <w:pPr>
        <w:rPr>
          <w:rFonts w:ascii="Times New Roman" w:eastAsia="Times New Roman" w:hAnsi="Times New Roman" w:cs="Times New Roman"/>
          <w:sz w:val="24"/>
          <w:szCs w:val="24"/>
        </w:rPr>
      </w:pPr>
    </w:p>
    <w:p w14:paraId="39FCFBEC" w14:textId="77777777" w:rsidR="006C5C80"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throw the associative baby out with the Bayesian bathwater: Children process backwards blocking events </w:t>
      </w:r>
      <w:r>
        <w:rPr>
          <w:rFonts w:ascii="Times New Roman" w:eastAsia="Times New Roman" w:hAnsi="Times New Roman" w:cs="Times New Roman"/>
          <w:i/>
          <w:sz w:val="24"/>
          <w:szCs w:val="24"/>
        </w:rPr>
        <w:t xml:space="preserve">mostly </w:t>
      </w:r>
      <w:r>
        <w:rPr>
          <w:rFonts w:ascii="Times New Roman" w:eastAsia="Times New Roman" w:hAnsi="Times New Roman" w:cs="Times New Roman"/>
          <w:sz w:val="24"/>
          <w:szCs w:val="24"/>
        </w:rPr>
        <w:t xml:space="preserve">associatively when their information-processing abilities are </w:t>
      </w:r>
      <w:proofErr w:type="gramStart"/>
      <w:r>
        <w:rPr>
          <w:rFonts w:ascii="Times New Roman" w:eastAsia="Times New Roman" w:hAnsi="Times New Roman" w:cs="Times New Roman"/>
          <w:sz w:val="24"/>
          <w:szCs w:val="24"/>
        </w:rPr>
        <w:t>stretched</w:t>
      </w:r>
      <w:proofErr w:type="gramEnd"/>
    </w:p>
    <w:p w14:paraId="3959624E" w14:textId="77777777" w:rsidR="006C5C80" w:rsidRDefault="006C5C80">
      <w:pPr>
        <w:spacing w:after="0" w:line="480" w:lineRule="auto"/>
        <w:jc w:val="center"/>
        <w:rPr>
          <w:rFonts w:ascii="Times New Roman" w:eastAsia="Times New Roman" w:hAnsi="Times New Roman" w:cs="Times New Roman"/>
          <w:sz w:val="24"/>
          <w:szCs w:val="24"/>
        </w:rPr>
      </w:pPr>
    </w:p>
    <w:p w14:paraId="351D0E72" w14:textId="77777777" w:rsidR="006C5C80"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Deon T. Benton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David Kamper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Rebecca M. Beaton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David M. Sobel</w:t>
      </w:r>
      <w:r>
        <w:rPr>
          <w:rFonts w:ascii="Times New Roman" w:eastAsia="Times New Roman" w:hAnsi="Times New Roman" w:cs="Times New Roman"/>
          <w:sz w:val="24"/>
          <w:szCs w:val="24"/>
          <w:vertAlign w:val="superscript"/>
        </w:rPr>
        <w:t>2</w:t>
      </w:r>
    </w:p>
    <w:p w14:paraId="36C00986" w14:textId="77777777" w:rsidR="006C5C80"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Vanderbilt University</w:t>
      </w:r>
      <w:r>
        <w:rPr>
          <w:rFonts w:ascii="Times New Roman" w:eastAsia="Times New Roman" w:hAnsi="Times New Roman" w:cs="Times New Roman"/>
          <w:sz w:val="24"/>
          <w:szCs w:val="24"/>
        </w:rPr>
        <w:br/>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Brown University</w:t>
      </w:r>
    </w:p>
    <w:p w14:paraId="003A38EB" w14:textId="77777777" w:rsidR="006C5C80" w:rsidRDefault="006C5C80">
      <w:pPr>
        <w:spacing w:after="0" w:line="480" w:lineRule="auto"/>
        <w:rPr>
          <w:rFonts w:ascii="Times New Roman" w:eastAsia="Times New Roman" w:hAnsi="Times New Roman" w:cs="Times New Roman"/>
          <w:sz w:val="24"/>
          <w:szCs w:val="24"/>
        </w:rPr>
      </w:pPr>
    </w:p>
    <w:p w14:paraId="54A63DAD" w14:textId="77777777" w:rsidR="006C5C80" w:rsidRDefault="006C5C80">
      <w:pPr>
        <w:spacing w:after="0" w:line="480" w:lineRule="auto"/>
        <w:rPr>
          <w:rFonts w:ascii="Times New Roman" w:eastAsia="Times New Roman" w:hAnsi="Times New Roman" w:cs="Times New Roman"/>
          <w:sz w:val="24"/>
          <w:szCs w:val="24"/>
        </w:rPr>
      </w:pPr>
    </w:p>
    <w:p w14:paraId="0898F96F" w14:textId="77777777" w:rsidR="006C5C80" w:rsidRDefault="00000000">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6FA5C22E" w14:textId="77777777" w:rsidR="006C5C80" w:rsidRDefault="006C5C80">
      <w:pPr>
        <w:spacing w:after="0" w:line="480" w:lineRule="auto"/>
        <w:rPr>
          <w:rFonts w:ascii="Times New Roman" w:eastAsia="Times New Roman" w:hAnsi="Times New Roman" w:cs="Times New Roman"/>
          <w:sz w:val="24"/>
          <w:szCs w:val="24"/>
        </w:rPr>
      </w:pPr>
    </w:p>
    <w:p w14:paraId="45175B04" w14:textId="77777777" w:rsidR="006C5C80"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availability statement: The computational model scripts and data analysis code are available upon reasonable request.</w:t>
      </w:r>
    </w:p>
    <w:p w14:paraId="2C0B8F7B" w14:textId="77777777" w:rsidR="006C5C80" w:rsidRDefault="006C5C80">
      <w:pPr>
        <w:spacing w:after="0" w:line="480" w:lineRule="auto"/>
        <w:rPr>
          <w:rFonts w:ascii="Times New Roman" w:eastAsia="Times New Roman" w:hAnsi="Times New Roman" w:cs="Times New Roman"/>
          <w:sz w:val="24"/>
          <w:szCs w:val="24"/>
        </w:rPr>
      </w:pPr>
    </w:p>
    <w:p w14:paraId="528C3228" w14:textId="77777777" w:rsidR="006C5C80"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of interests: none</w:t>
      </w:r>
    </w:p>
    <w:p w14:paraId="53F70353" w14:textId="77777777" w:rsidR="00A12050" w:rsidRDefault="00000000" w:rsidP="00A12050">
      <w:pPr>
        <w:spacing w:after="0" w:line="480" w:lineRule="auto"/>
        <w:rPr>
          <w:rFonts w:ascii="Times New Roman" w:eastAsia="Times New Roman" w:hAnsi="Times New Roman" w:cs="Times New Roman"/>
          <w:sz w:val="24"/>
          <w:szCs w:val="24"/>
        </w:rPr>
      </w:pPr>
      <w:r>
        <w:br w:type="page"/>
      </w:r>
      <w:r w:rsidR="00A12050">
        <w:rPr>
          <w:rFonts w:ascii="Times New Roman" w:eastAsia="Times New Roman" w:hAnsi="Times New Roman" w:cs="Times New Roman"/>
          <w:sz w:val="24"/>
          <w:szCs w:val="24"/>
        </w:rPr>
        <w:lastRenderedPageBreak/>
        <w:t xml:space="preserve">Don’t throw the associative baby out with the Bayesian bathwater: Children process backwards blocking events </w:t>
      </w:r>
      <w:r w:rsidR="00A12050">
        <w:rPr>
          <w:rFonts w:ascii="Times New Roman" w:eastAsia="Times New Roman" w:hAnsi="Times New Roman" w:cs="Times New Roman"/>
          <w:i/>
          <w:sz w:val="24"/>
          <w:szCs w:val="24"/>
        </w:rPr>
        <w:t xml:space="preserve">mostly </w:t>
      </w:r>
      <w:r w:rsidR="00A12050">
        <w:rPr>
          <w:rFonts w:ascii="Times New Roman" w:eastAsia="Times New Roman" w:hAnsi="Times New Roman" w:cs="Times New Roman"/>
          <w:sz w:val="24"/>
          <w:szCs w:val="24"/>
        </w:rPr>
        <w:t xml:space="preserve">associatively when their information-processing abilities are </w:t>
      </w:r>
      <w:proofErr w:type="gramStart"/>
      <w:r w:rsidR="00A12050">
        <w:rPr>
          <w:rFonts w:ascii="Times New Roman" w:eastAsia="Times New Roman" w:hAnsi="Times New Roman" w:cs="Times New Roman"/>
          <w:sz w:val="24"/>
          <w:szCs w:val="24"/>
        </w:rPr>
        <w:t>stretched</w:t>
      </w:r>
      <w:proofErr w:type="gramEnd"/>
    </w:p>
    <w:p w14:paraId="5C7982C0" w14:textId="77777777" w:rsidR="006C5C80"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to </w:t>
      </w:r>
      <w:r>
        <w:rPr>
          <w:rFonts w:ascii="Times New Roman" w:eastAsia="Times New Roman" w:hAnsi="Times New Roman" w:cs="Times New Roman"/>
          <w:i/>
          <w:sz w:val="24"/>
          <w:szCs w:val="24"/>
        </w:rPr>
        <w:t>Developmental Science</w:t>
      </w:r>
      <w:r>
        <w:rPr>
          <w:rFonts w:ascii="Times New Roman" w:eastAsia="Times New Roman" w:hAnsi="Times New Roman" w:cs="Times New Roman"/>
          <w:sz w:val="24"/>
          <w:szCs w:val="24"/>
        </w:rPr>
        <w:t xml:space="preserve"> on DATE</w:t>
      </w:r>
    </w:p>
    <w:p w14:paraId="3C99EBDF" w14:textId="77777777" w:rsidR="006C5C80"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77FAA7F8"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Causal reasoning is a fundamental cognitive ability that enables children to learn about the complex interactions in the world. The mechanisms that underpin children’s causal reasoning, however, are not well understood. An open question is the extent to which children retrospectively reevaluate causal efficacy given ambiguous information, based on observing novel patterns of data.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60ACCC1" w14:textId="77777777" w:rsidR="006C5C80" w:rsidRDefault="006C5C80">
      <w:pPr>
        <w:spacing w:after="0" w:line="480" w:lineRule="auto"/>
        <w:ind w:firstLine="720"/>
        <w:rPr>
          <w:rFonts w:ascii="Times New Roman" w:eastAsia="Times New Roman" w:hAnsi="Times New Roman" w:cs="Times New Roman"/>
          <w:sz w:val="24"/>
          <w:szCs w:val="24"/>
        </w:rPr>
      </w:pPr>
    </w:p>
    <w:p w14:paraId="475DE519" w14:textId="77777777" w:rsidR="006C5C8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causal reasoning; cognitive mechanisms; computational models; associative learning; Bayesian inference</w:t>
      </w:r>
    </w:p>
    <w:p w14:paraId="782AD9E1" w14:textId="77777777" w:rsidR="006C5C80" w:rsidRDefault="006C5C80">
      <w:pPr>
        <w:spacing w:after="0" w:line="480" w:lineRule="auto"/>
        <w:ind w:firstLine="720"/>
        <w:rPr>
          <w:rFonts w:ascii="Times New Roman" w:eastAsia="Times New Roman" w:hAnsi="Times New Roman" w:cs="Times New Roman"/>
          <w:sz w:val="24"/>
          <w:szCs w:val="24"/>
        </w:rPr>
      </w:pPr>
    </w:p>
    <w:p w14:paraId="1EF578DD" w14:textId="77777777" w:rsidR="006C5C80" w:rsidRDefault="006C5C80">
      <w:pPr>
        <w:spacing w:after="0"/>
        <w:rPr>
          <w:rFonts w:ascii="Times New Roman" w:eastAsia="Times New Roman" w:hAnsi="Times New Roman" w:cs="Times New Roman"/>
          <w:sz w:val="24"/>
          <w:szCs w:val="24"/>
        </w:rPr>
      </w:pPr>
    </w:p>
    <w:p w14:paraId="4A2A6DF5" w14:textId="77777777" w:rsidR="006C5C80" w:rsidRDefault="006C5C80">
      <w:pPr>
        <w:spacing w:after="0"/>
        <w:rPr>
          <w:rFonts w:ascii="Times New Roman" w:eastAsia="Times New Roman" w:hAnsi="Times New Roman" w:cs="Times New Roman"/>
          <w:sz w:val="24"/>
          <w:szCs w:val="24"/>
        </w:rPr>
      </w:pPr>
    </w:p>
    <w:p w14:paraId="58C92845" w14:textId="77777777" w:rsidR="006C5C80" w:rsidRDefault="006C5C80">
      <w:pPr>
        <w:spacing w:after="0"/>
        <w:rPr>
          <w:rFonts w:ascii="Times New Roman" w:eastAsia="Times New Roman" w:hAnsi="Times New Roman" w:cs="Times New Roman"/>
          <w:sz w:val="24"/>
          <w:szCs w:val="24"/>
        </w:rPr>
      </w:pPr>
    </w:p>
    <w:p w14:paraId="381AB7DB" w14:textId="77777777" w:rsidR="006C5C80" w:rsidRDefault="006C5C80">
      <w:pPr>
        <w:spacing w:after="0"/>
        <w:rPr>
          <w:rFonts w:ascii="Times New Roman" w:eastAsia="Times New Roman" w:hAnsi="Times New Roman" w:cs="Times New Roman"/>
          <w:sz w:val="24"/>
          <w:szCs w:val="24"/>
        </w:rPr>
      </w:pPr>
    </w:p>
    <w:p w14:paraId="740C2FC3" w14:textId="77777777" w:rsidR="006C5C80" w:rsidRDefault="006C5C80">
      <w:pPr>
        <w:spacing w:after="0"/>
        <w:rPr>
          <w:rFonts w:ascii="Times New Roman" w:eastAsia="Times New Roman" w:hAnsi="Times New Roman" w:cs="Times New Roman"/>
          <w:sz w:val="24"/>
          <w:szCs w:val="24"/>
        </w:rPr>
      </w:pPr>
    </w:p>
    <w:p w14:paraId="12913890" w14:textId="77777777" w:rsidR="006C5C80" w:rsidRDefault="006C5C80">
      <w:pPr>
        <w:spacing w:after="0"/>
        <w:rPr>
          <w:rFonts w:ascii="Times New Roman" w:eastAsia="Times New Roman" w:hAnsi="Times New Roman" w:cs="Times New Roman"/>
          <w:sz w:val="24"/>
          <w:szCs w:val="24"/>
        </w:rPr>
      </w:pPr>
    </w:p>
    <w:p w14:paraId="6833B55E" w14:textId="77777777" w:rsidR="006C5C80" w:rsidRDefault="006C5C80">
      <w:pPr>
        <w:spacing w:after="0"/>
        <w:rPr>
          <w:rFonts w:ascii="Times New Roman" w:eastAsia="Times New Roman" w:hAnsi="Times New Roman" w:cs="Times New Roman"/>
          <w:sz w:val="24"/>
          <w:szCs w:val="24"/>
        </w:rPr>
      </w:pPr>
    </w:p>
    <w:p w14:paraId="22C1B4D0" w14:textId="77777777" w:rsidR="006C5C80" w:rsidRDefault="006C5C80">
      <w:pPr>
        <w:spacing w:after="0"/>
        <w:rPr>
          <w:rFonts w:ascii="Times New Roman" w:eastAsia="Times New Roman" w:hAnsi="Times New Roman" w:cs="Times New Roman"/>
          <w:sz w:val="24"/>
          <w:szCs w:val="24"/>
        </w:rPr>
      </w:pPr>
    </w:p>
    <w:p w14:paraId="7C4244FC" w14:textId="77777777" w:rsidR="006C5C80" w:rsidRDefault="006C5C80">
      <w:pPr>
        <w:spacing w:after="0"/>
        <w:rPr>
          <w:rFonts w:ascii="Times New Roman" w:eastAsia="Times New Roman" w:hAnsi="Times New Roman" w:cs="Times New Roman"/>
          <w:sz w:val="24"/>
          <w:szCs w:val="24"/>
        </w:rPr>
      </w:pPr>
    </w:p>
    <w:p w14:paraId="155D64F2" w14:textId="77777777" w:rsidR="006C5C80" w:rsidRDefault="006C5C80">
      <w:pPr>
        <w:spacing w:after="0"/>
        <w:rPr>
          <w:rFonts w:ascii="Times New Roman" w:eastAsia="Times New Roman" w:hAnsi="Times New Roman" w:cs="Times New Roman"/>
          <w:sz w:val="24"/>
          <w:szCs w:val="24"/>
        </w:rPr>
      </w:pPr>
    </w:p>
    <w:p w14:paraId="3AF652E2" w14:textId="77777777" w:rsidR="006C5C80" w:rsidRDefault="006C5C80">
      <w:pPr>
        <w:spacing w:after="0"/>
        <w:rPr>
          <w:rFonts w:ascii="Times New Roman" w:eastAsia="Times New Roman" w:hAnsi="Times New Roman" w:cs="Times New Roman"/>
          <w:sz w:val="24"/>
          <w:szCs w:val="24"/>
        </w:rPr>
      </w:pPr>
    </w:p>
    <w:p w14:paraId="16D68012" w14:textId="77777777" w:rsidR="006C5C80" w:rsidRDefault="006C5C80">
      <w:pPr>
        <w:spacing w:after="0" w:line="480" w:lineRule="auto"/>
        <w:rPr>
          <w:rFonts w:ascii="Times New Roman" w:eastAsia="Times New Roman" w:hAnsi="Times New Roman" w:cs="Times New Roman"/>
          <w:sz w:val="24"/>
          <w:szCs w:val="24"/>
        </w:rPr>
      </w:pPr>
    </w:p>
    <w:p w14:paraId="3DFBEF75"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Few capacities are more important than the ability to reason and make inferences about causal relations. Causal reasoning enables human learners to make predictions and inferences (e.g., Bullock, et al., 1982; Gopnik &amp; Sobel, 2000), to intervene on those relations to generate new effects (e.g., Butler et al., 2020; Gopnik et al., 2001; Schulz et al., 2007), and to reason about counterfactual claims—both about what might have been and how events could have turned out differently (e.g., Harris et al, 1996; Sobel, 2004; Walker &amp; </w:t>
      </w:r>
      <w:proofErr w:type="spellStart"/>
      <w:r>
        <w:rPr>
          <w:rFonts w:ascii="Times New Roman" w:eastAsia="Times New Roman" w:hAnsi="Times New Roman" w:cs="Times New Roman"/>
          <w:sz w:val="24"/>
          <w:szCs w:val="24"/>
        </w:rPr>
        <w:t>Nyhout</w:t>
      </w:r>
      <w:proofErr w:type="spellEnd"/>
      <w:r>
        <w:rPr>
          <w:rFonts w:ascii="Times New Roman" w:eastAsia="Times New Roman" w:hAnsi="Times New Roman" w:cs="Times New Roman"/>
          <w:sz w:val="24"/>
          <w:szCs w:val="24"/>
        </w:rPr>
        <w:t xml:space="preserve">, 2020). These, and many other studies (e.g., </w:t>
      </w:r>
      <w:proofErr w:type="spellStart"/>
      <w:r>
        <w:rPr>
          <w:rFonts w:ascii="Times New Roman" w:eastAsia="Times New Roman" w:hAnsi="Times New Roman" w:cs="Times New Roman"/>
          <w:sz w:val="24"/>
          <w:szCs w:val="24"/>
        </w:rPr>
        <w:t>Bonawitz</w:t>
      </w:r>
      <w:proofErr w:type="spellEnd"/>
      <w:r>
        <w:rPr>
          <w:rFonts w:ascii="Times New Roman" w:eastAsia="Times New Roman" w:hAnsi="Times New Roman" w:cs="Times New Roman"/>
          <w:sz w:val="24"/>
          <w:szCs w:val="24"/>
        </w:rPr>
        <w:t xml:space="preserve"> &amp; Lombrozo, 2012; Gopnik et al., 2001; </w:t>
      </w:r>
      <w:proofErr w:type="spellStart"/>
      <w:r>
        <w:rPr>
          <w:rFonts w:ascii="Times New Roman" w:eastAsia="Times New Roman" w:hAnsi="Times New Roman" w:cs="Times New Roman"/>
          <w:sz w:val="24"/>
          <w:szCs w:val="24"/>
        </w:rPr>
        <w:t>Legare</w:t>
      </w:r>
      <w:proofErr w:type="spellEnd"/>
      <w:r>
        <w:rPr>
          <w:rFonts w:ascii="Times New Roman" w:eastAsia="Times New Roman" w:hAnsi="Times New Roman" w:cs="Times New Roman"/>
          <w:sz w:val="24"/>
          <w:szCs w:val="24"/>
        </w:rPr>
        <w:t xml:space="preserve"> et al., 2010; Meltzoff et al., 2012; Walker &amp; Gopnik, 2014), posit that young children have sophisticated causal reasoning capacities.</w:t>
      </w:r>
    </w:p>
    <w:p w14:paraId="051E28D5"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fundamental question that underlies this research is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children make such inferences. One answer to this question is that children’s causal inferences are best described by algorithms that are underpinned by Bayesian inference. The crux of this idea is that learners use cognitive mechanisms that approximate Bayes inference to reason about causal events and to choose the causal hypothesis—among potentially infinitely many causal hypotheses—that is most consistent with the observed data (e.g., </w:t>
      </w:r>
      <w:proofErr w:type="spellStart"/>
      <w:r>
        <w:rPr>
          <w:rFonts w:ascii="Times New Roman" w:eastAsia="Times New Roman" w:hAnsi="Times New Roman" w:cs="Times New Roman"/>
          <w:sz w:val="24"/>
          <w:szCs w:val="24"/>
        </w:rPr>
        <w:t>Bonawitz</w:t>
      </w:r>
      <w:proofErr w:type="spellEnd"/>
      <w:r>
        <w:rPr>
          <w:rFonts w:ascii="Times New Roman" w:eastAsia="Times New Roman" w:hAnsi="Times New Roman" w:cs="Times New Roman"/>
          <w:sz w:val="24"/>
          <w:szCs w:val="24"/>
        </w:rPr>
        <w:t xml:space="preserve"> et al., 2014; Gopnik &amp; Wellman, 2012; Griffiths &amp; Tenenbaum, 2005, 2007; Xu, 2019).  Crucially, causal reasoning starts with statistical learning capacities that are present in infancy (e.g., Gomez, 2002; Kirkham et al., 2002; Marcus et al., 1999; </w:t>
      </w:r>
      <w:proofErr w:type="spellStart"/>
      <w:r>
        <w:rPr>
          <w:rFonts w:ascii="Times New Roman" w:eastAsia="Times New Roman" w:hAnsi="Times New Roman" w:cs="Times New Roman"/>
          <w:sz w:val="24"/>
          <w:szCs w:val="24"/>
        </w:rPr>
        <w:t>Saffran</w:t>
      </w:r>
      <w:proofErr w:type="spellEnd"/>
      <w:r>
        <w:rPr>
          <w:rFonts w:ascii="Times New Roman" w:eastAsia="Times New Roman" w:hAnsi="Times New Roman" w:cs="Times New Roman"/>
          <w:sz w:val="24"/>
          <w:szCs w:val="24"/>
        </w:rPr>
        <w:t xml:space="preserve"> et al., 1996) but that develop into a system that infers abstract patterns of coherent causal structure from probabilistic data.</w:t>
      </w:r>
    </w:p>
    <w:p w14:paraId="7111383C"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alternative perspective is that associative learning alone is sufficient to describe children’s causal inferences. On this view, children build up a representation of causal structure from connecting and processing multiple associative relations and statistical regularities. Connectionist models—which learn largely via associative learning—have provided </w:t>
      </w:r>
      <w:proofErr w:type="gramStart"/>
      <w:r>
        <w:rPr>
          <w:rFonts w:ascii="Times New Roman" w:eastAsia="Times New Roman" w:hAnsi="Times New Roman" w:cs="Times New Roman"/>
          <w:sz w:val="24"/>
          <w:szCs w:val="24"/>
        </w:rPr>
        <w:t>a proof</w:t>
      </w:r>
      <w:proofErr w:type="gramEnd"/>
      <w:r>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lastRenderedPageBreak/>
        <w:t xml:space="preserve">concept that causal learning can emerge from such associative processes (e.g., Benton et al., 2021; McClelland &amp; Thompson, 2007). Additionally, comparative investigation between non-human animals and adults (e.g., </w:t>
      </w:r>
      <w:proofErr w:type="spellStart"/>
      <w:r>
        <w:rPr>
          <w:rFonts w:ascii="Times New Roman" w:eastAsia="Times New Roman" w:hAnsi="Times New Roman" w:cs="Times New Roman"/>
          <w:sz w:val="24"/>
          <w:szCs w:val="24"/>
        </w:rPr>
        <w:t>Heyes</w:t>
      </w:r>
      <w:proofErr w:type="spellEnd"/>
      <w:r>
        <w:rPr>
          <w:rFonts w:ascii="Times New Roman" w:eastAsia="Times New Roman" w:hAnsi="Times New Roman" w:cs="Times New Roman"/>
          <w:sz w:val="24"/>
          <w:szCs w:val="24"/>
        </w:rPr>
        <w:t xml:space="preserve">, 2012) and studies of instrumental action and conditioning on human infants (e.g., Greco et al., 1990; </w:t>
      </w:r>
      <w:proofErr w:type="spellStart"/>
      <w:r>
        <w:rPr>
          <w:rFonts w:ascii="Times New Roman" w:eastAsia="Times New Roman" w:hAnsi="Times New Roman" w:cs="Times New Roman"/>
          <w:sz w:val="24"/>
          <w:szCs w:val="24"/>
        </w:rPr>
        <w:t>Rovee</w:t>
      </w:r>
      <w:proofErr w:type="spellEnd"/>
      <w:r>
        <w:rPr>
          <w:rFonts w:ascii="Times New Roman" w:eastAsia="Times New Roman" w:hAnsi="Times New Roman" w:cs="Times New Roman"/>
          <w:sz w:val="24"/>
          <w:szCs w:val="24"/>
        </w:rPr>
        <w:t xml:space="preserve">-Collier, 1999) provide behavioral support for associative learning as a candidate mechanism for how children reason in the world. </w:t>
      </w:r>
    </w:p>
    <w:p w14:paraId="3CA7533A" w14:textId="77777777" w:rsidR="006C5C80" w:rsidRDefault="00000000">
      <w:pPr>
        <w:spacing w:after="0" w:line="480" w:lineRule="auto"/>
        <w:ind w:firstLine="72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One way to illustrate the tension between these hypotheses in development is through investigations of </w:t>
      </w:r>
      <w:r>
        <w:rPr>
          <w:rFonts w:ascii="Times New Roman" w:eastAsia="Times New Roman" w:hAnsi="Times New Roman" w:cs="Times New Roman"/>
          <w:i/>
          <w:sz w:val="24"/>
          <w:szCs w:val="24"/>
        </w:rPr>
        <w:t>backwards blocking</w:t>
      </w:r>
      <w:r>
        <w:rPr>
          <w:rFonts w:ascii="Times New Roman" w:eastAsia="Times New Roman" w:hAnsi="Times New Roman" w:cs="Times New Roman"/>
          <w:sz w:val="24"/>
          <w:szCs w:val="24"/>
        </w:rPr>
        <w:t xml:space="preserve"> (Shanks, 1985). This is a form of reasoning that involves reevaluating the causal status of an ambiguous event based on learning more about the status of other unambiguous events (see also De </w:t>
      </w:r>
      <w:proofErr w:type="spellStart"/>
      <w:r>
        <w:rPr>
          <w:rFonts w:ascii="Times New Roman" w:eastAsia="Times New Roman" w:hAnsi="Times New Roman" w:cs="Times New Roman"/>
          <w:sz w:val="24"/>
          <w:szCs w:val="24"/>
        </w:rPr>
        <w:t>Houwer</w:t>
      </w:r>
      <w:proofErr w:type="spellEnd"/>
      <w:r>
        <w:rPr>
          <w:rFonts w:ascii="Times New Roman" w:eastAsia="Times New Roman" w:hAnsi="Times New Roman" w:cs="Times New Roman"/>
          <w:sz w:val="24"/>
          <w:szCs w:val="24"/>
        </w:rPr>
        <w:t xml:space="preserve"> et al, 2002; Larkin et al, 1998; </w:t>
      </w:r>
      <w:proofErr w:type="spellStart"/>
      <w:r>
        <w:rPr>
          <w:rFonts w:ascii="Times New Roman" w:eastAsia="Times New Roman" w:hAnsi="Times New Roman" w:cs="Times New Roman"/>
          <w:sz w:val="24"/>
          <w:szCs w:val="24"/>
        </w:rPr>
        <w:t>Kruschke</w:t>
      </w:r>
      <w:proofErr w:type="spellEnd"/>
      <w:r>
        <w:rPr>
          <w:rFonts w:ascii="Times New Roman" w:eastAsia="Times New Roman" w:hAnsi="Times New Roman" w:cs="Times New Roman"/>
          <w:sz w:val="24"/>
          <w:szCs w:val="24"/>
        </w:rPr>
        <w:t xml:space="preserve"> &amp; Blair, 2000; Lovibond, 2003; Van </w:t>
      </w:r>
      <w:proofErr w:type="spellStart"/>
      <w:r>
        <w:rPr>
          <w:rFonts w:ascii="Times New Roman" w:eastAsia="Times New Roman" w:hAnsi="Times New Roman" w:cs="Times New Roman"/>
          <w:sz w:val="24"/>
          <w:szCs w:val="24"/>
        </w:rPr>
        <w:t>Hamme</w:t>
      </w:r>
      <w:proofErr w:type="spellEnd"/>
      <w:r>
        <w:rPr>
          <w:rFonts w:ascii="Times New Roman" w:eastAsia="Times New Roman" w:hAnsi="Times New Roman" w:cs="Times New Roman"/>
          <w:sz w:val="24"/>
          <w:szCs w:val="24"/>
        </w:rPr>
        <w:t xml:space="preserve"> &amp; Wasserman, 1994, for other work on adults).  One of the first studies to examine backwards blocking reasoning in children was carried out by Sobel et al. (2004). They introduced 3- and 4-year-olds to a machine called a “blicket detector” that lit up and played music when certain objects called “blickets” were placed on it (Gopnik &amp; Sobel, 2000). Children were then shown that two novel objects, A and B, activated the machine when they were placed on it at the same time. Children were then shown that object A alone either did or did not activate the machine. On both types of trials, children were then asked whether each object was a blicket.  Children judged that A was a blicket only when it activated the machine. Their judgments of object B also differed across these conditions. Children judged object B more likely to be a blicket when object A failed to activate the machine than when it did so. Using modified procedures, toddlers and even infants as young as 8 months showed a similar pattern of responses (Sobel &amp; Kirkham, 2006).</w:t>
      </w:r>
    </w:p>
    <w:p w14:paraId="75D22C9E" w14:textId="3B1B50D5" w:rsidR="007D5440" w:rsidRDefault="007D5440" w:rsidP="007D5440">
      <w:pPr>
        <w:spacing w:after="0" w:line="480" w:lineRule="auto"/>
        <w:ind w:firstLine="720"/>
        <w:rPr>
          <w:ins w:id="1" w:author="Benton, Deon" w:date="2023-07-17T16:55:00Z"/>
          <w:rFonts w:ascii="Times New Roman" w:eastAsia="Times New Roman" w:hAnsi="Times New Roman" w:cs="Times New Roman"/>
          <w:sz w:val="24"/>
          <w:szCs w:val="24"/>
        </w:rPr>
      </w:pPr>
      <w:ins w:id="2" w:author="Benton, Deon" w:date="2023-07-17T16:54:00Z">
        <w:r>
          <w:rPr>
            <w:rFonts w:ascii="Times New Roman" w:eastAsia="Times New Roman" w:hAnsi="Times New Roman" w:cs="Times New Roman"/>
            <w:sz w:val="24"/>
            <w:szCs w:val="24"/>
          </w:rPr>
          <w:t xml:space="preserve">These findings—and specifically the finding that children’s causal inferences are sensitive to base rates (e.g., Sobel et al., 2004, Exp. 3)—have been interpreted as support for a </w:t>
        </w:r>
        <w:r>
          <w:rPr>
            <w:rFonts w:ascii="Times New Roman" w:eastAsia="Times New Roman" w:hAnsi="Times New Roman" w:cs="Times New Roman"/>
            <w:sz w:val="24"/>
            <w:szCs w:val="24"/>
          </w:rPr>
          <w:lastRenderedPageBreak/>
          <w:t>Bayesian description of causal reasoning rather than a description that appears more to associative learning. This is because some associative models (e.g., Rescorla &amp; Wagner, 1972</w:t>
        </w:r>
      </w:ins>
      <w:ins w:id="3" w:author="Benton, Deon" w:date="2023-07-17T16:55:00Z">
        <w:r>
          <w:rPr>
            <w:rFonts w:ascii="Times New Roman" w:eastAsia="Times New Roman" w:hAnsi="Times New Roman" w:cs="Times New Roman"/>
            <w:sz w:val="24"/>
            <w:szCs w:val="24"/>
          </w:rPr>
          <w:t>) predict</w:t>
        </w:r>
      </w:ins>
      <w:ins w:id="4" w:author="Benton, Deon" w:date="2023-07-17T16:54:00Z">
        <w:r>
          <w:rPr>
            <w:rFonts w:ascii="Times New Roman" w:eastAsia="Times New Roman" w:hAnsi="Times New Roman" w:cs="Times New Roman"/>
            <w:sz w:val="24"/>
            <w:szCs w:val="24"/>
          </w:rPr>
          <w:t xml:space="preserve"> that the strength between object B and the machine’s activation is equivalent between the backwards blocking (where A is effective) and another trial in which A is not effective (labeled indirect screening-off trials). Moreover, even </w:t>
        </w: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modified version of the Rescorla-Wagner model (e.g., Van </w:t>
        </w:r>
        <w:proofErr w:type="spellStart"/>
        <w:r>
          <w:rPr>
            <w:rFonts w:ascii="Times New Roman" w:eastAsia="Times New Roman" w:hAnsi="Times New Roman" w:cs="Times New Roman"/>
            <w:sz w:val="24"/>
            <w:szCs w:val="24"/>
          </w:rPr>
          <w:t>Hamme</w:t>
        </w:r>
        <w:proofErr w:type="spellEnd"/>
        <w:r>
          <w:rPr>
            <w:rFonts w:ascii="Times New Roman" w:eastAsia="Times New Roman" w:hAnsi="Times New Roman" w:cs="Times New Roman"/>
            <w:sz w:val="24"/>
            <w:szCs w:val="24"/>
          </w:rPr>
          <w:t xml:space="preserve"> &amp; Wasserman, 1994) do</w:t>
        </w:r>
        <w:r>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not predict differences in such reasoning when the base rates of </w:t>
        </w:r>
        <w:r>
          <w:rPr>
            <w:rFonts w:ascii="Times New Roman" w:eastAsia="Times New Roman" w:hAnsi="Times New Roman" w:cs="Times New Roman"/>
            <w:sz w:val="24"/>
            <w:szCs w:val="24"/>
          </w:rPr>
          <w:t>the causal effectiveness of an object</w:t>
        </w:r>
        <w:r>
          <w:rPr>
            <w:rFonts w:ascii="Times New Roman" w:eastAsia="Times New Roman" w:hAnsi="Times New Roman" w:cs="Times New Roman"/>
            <w:sz w:val="24"/>
            <w:szCs w:val="24"/>
          </w:rPr>
          <w:t xml:space="preserve"> is manipulated.</w:t>
        </w:r>
      </w:ins>
    </w:p>
    <w:p w14:paraId="463B6E81" w14:textId="77777777" w:rsidR="007D5440" w:rsidRDefault="007D5440" w:rsidP="007D5440">
      <w:pPr>
        <w:spacing w:after="0" w:line="480" w:lineRule="auto"/>
        <w:ind w:firstLine="720"/>
        <w:rPr>
          <w:ins w:id="5" w:author="Benton, Deon" w:date="2023-07-17T16:55:00Z"/>
          <w:rFonts w:ascii="Times New Roman" w:eastAsia="Times New Roman" w:hAnsi="Times New Roman" w:cs="Times New Roman"/>
          <w:sz w:val="24"/>
          <w:szCs w:val="24"/>
        </w:rPr>
      </w:pPr>
      <w:ins w:id="6" w:author="Benton, Deon" w:date="2023-07-17T16:55:00Z">
        <w:r>
          <w:rPr>
            <w:rFonts w:ascii="Times New Roman" w:eastAsia="Times New Roman" w:hAnsi="Times New Roman" w:cs="Times New Roman"/>
            <w:sz w:val="24"/>
            <w:szCs w:val="24"/>
          </w:rPr>
          <w:t>There are, however, two facets of these data that warrant further consideration. First, McCormack et al. (2009) questioned what exactly was being reevaluated in a backwards blocking inference. They showed 4- and 5-year-olds two objects (A and B) that activated the machine together, and then that object A activated the machine alone. They compared children’s causal status judgments for object B with a sequence in which a third object (C), unrelated to the compound set, activated the machine (i.e., AB+, C+).</w:t>
        </w:r>
        <w:r w:rsidRPr="007427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4-year-olds did not differ in their judgments (although 5-year-olds did, judging B less likely to be efficacious than C). This control measure—which we adopt here—is a superior measure of assessing whether children reevaluate their causal judgments.</w:t>
        </w:r>
      </w:ins>
    </w:p>
    <w:p w14:paraId="710B2E71" w14:textId="7FEB6D1A" w:rsidR="007D5440" w:rsidRDefault="007D5440" w:rsidP="007D5440">
      <w:pPr>
        <w:spacing w:after="0" w:line="480" w:lineRule="auto"/>
        <w:ind w:firstLine="720"/>
        <w:rPr>
          <w:ins w:id="7" w:author="Benton, Deon" w:date="2023-07-17T17:06:00Z"/>
          <w:rFonts w:ascii="Times New Roman" w:eastAsia="Times New Roman" w:hAnsi="Times New Roman" w:cs="Times New Roman"/>
          <w:sz w:val="24"/>
          <w:szCs w:val="24"/>
        </w:rPr>
      </w:pPr>
      <w:ins w:id="8" w:author="Benton, Deon" w:date="2023-07-17T16:55:00Z">
        <w:r>
          <w:rPr>
            <w:rFonts w:ascii="Times New Roman" w:eastAsia="Times New Roman" w:hAnsi="Times New Roman" w:cs="Times New Roman"/>
            <w:sz w:val="24"/>
            <w:szCs w:val="24"/>
          </w:rPr>
          <w:t xml:space="preserve">Second, backwards blocking and indirect </w:t>
        </w:r>
      </w:ins>
      <w:ins w:id="9" w:author="Benton, Deon" w:date="2023-07-17T16:56:00Z">
        <w:r>
          <w:rPr>
            <w:rFonts w:ascii="Times New Roman" w:eastAsia="Times New Roman" w:hAnsi="Times New Roman" w:cs="Times New Roman"/>
            <w:sz w:val="24"/>
            <w:szCs w:val="24"/>
          </w:rPr>
          <w:t>screening-off</w:t>
        </w:r>
      </w:ins>
      <w:ins w:id="10" w:author="Benton, Deon" w:date="2023-07-17T16:55:00Z">
        <w:r>
          <w:rPr>
            <w:rFonts w:ascii="Times New Roman" w:eastAsia="Times New Roman" w:hAnsi="Times New Roman" w:cs="Times New Roman"/>
            <w:sz w:val="24"/>
            <w:szCs w:val="24"/>
          </w:rPr>
          <w:t xml:space="preserve"> are unique among retrospective causal inferences in that children only have to keep two potential causes in mind. When more than two objects are present, a Bayesian description demands</w:t>
        </w:r>
      </w:ins>
      <w:ins w:id="11" w:author="Benton, Deon" w:date="2023-07-17T16:57:00Z">
        <w:r>
          <w:rPr>
            <w:rFonts w:ascii="Times New Roman" w:eastAsia="Times New Roman" w:hAnsi="Times New Roman" w:cs="Times New Roman"/>
            <w:sz w:val="24"/>
            <w:szCs w:val="24"/>
          </w:rPr>
          <w:t xml:space="preserve"> that</w:t>
        </w:r>
      </w:ins>
      <w:ins w:id="12" w:author="Benton, Deon" w:date="2023-07-17T16:55:00Z">
        <w:r>
          <w:rPr>
            <w:rFonts w:ascii="Times New Roman" w:eastAsia="Times New Roman" w:hAnsi="Times New Roman" w:cs="Times New Roman"/>
            <w:sz w:val="24"/>
            <w:szCs w:val="24"/>
          </w:rPr>
          <w:t xml:space="preserve"> reasoners consider a larger hypothesis space, which </w:t>
        </w:r>
      </w:ins>
      <w:ins w:id="13" w:author="Benton, Deon" w:date="2023-07-17T16:57:00Z">
        <w:r>
          <w:rPr>
            <w:rFonts w:ascii="Times New Roman" w:eastAsia="Times New Roman" w:hAnsi="Times New Roman" w:cs="Times New Roman"/>
            <w:sz w:val="24"/>
            <w:szCs w:val="24"/>
          </w:rPr>
          <w:t>may introduce</w:t>
        </w:r>
      </w:ins>
      <w:ins w:id="14" w:author="Benton, Deon" w:date="2023-07-17T16:55:00Z">
        <w:r>
          <w:rPr>
            <w:rFonts w:ascii="Times New Roman" w:eastAsia="Times New Roman" w:hAnsi="Times New Roman" w:cs="Times New Roman"/>
            <w:sz w:val="24"/>
            <w:szCs w:val="24"/>
          </w:rPr>
          <w:t xml:space="preserve"> additional information processing demands. The goal of the present study is to consider children’s retrospective causal inferences when more than two objects are present</w:t>
        </w:r>
      </w:ins>
      <w:ins w:id="15" w:author="Benton, Deon" w:date="2023-07-17T17:06:00Z">
        <w:r w:rsidR="00B52F6D">
          <w:rPr>
            <w:rFonts w:ascii="Times New Roman" w:eastAsia="Times New Roman" w:hAnsi="Times New Roman" w:cs="Times New Roman"/>
            <w:sz w:val="24"/>
            <w:szCs w:val="24"/>
          </w:rPr>
          <w:t>. Our prediction is that this will</w:t>
        </w:r>
      </w:ins>
      <w:ins w:id="16" w:author="Benton, Deon" w:date="2023-07-17T16:55:00Z">
        <w:r>
          <w:rPr>
            <w:rFonts w:ascii="Times New Roman" w:eastAsia="Times New Roman" w:hAnsi="Times New Roman" w:cs="Times New Roman"/>
            <w:sz w:val="24"/>
            <w:szCs w:val="24"/>
          </w:rPr>
          <w:t xml:space="preserve"> </w:t>
        </w:r>
      </w:ins>
      <w:ins w:id="17" w:author="Benton, Deon" w:date="2023-07-17T17:06:00Z">
        <w:r w:rsidR="00B52F6D">
          <w:rPr>
            <w:rFonts w:ascii="Times New Roman" w:eastAsia="Times New Roman" w:hAnsi="Times New Roman" w:cs="Times New Roman"/>
            <w:sz w:val="24"/>
            <w:szCs w:val="24"/>
          </w:rPr>
          <w:t>introduce a</w:t>
        </w:r>
      </w:ins>
      <w:ins w:id="18" w:author="Benton, Deon" w:date="2023-07-17T16:55:00Z">
        <w:r>
          <w:rPr>
            <w:rFonts w:ascii="Times New Roman" w:eastAsia="Times New Roman" w:hAnsi="Times New Roman" w:cs="Times New Roman"/>
            <w:sz w:val="24"/>
            <w:szCs w:val="24"/>
          </w:rPr>
          <w:t xml:space="preserve"> set of information processing demands that might affect the way in which children engage in causal inferences.</w:t>
        </w:r>
      </w:ins>
    </w:p>
    <w:p w14:paraId="2514E141" w14:textId="77777777" w:rsidR="00AD704F" w:rsidRDefault="00AD704F" w:rsidP="00AD704F">
      <w:pPr>
        <w:spacing w:after="0" w:line="480" w:lineRule="auto"/>
        <w:ind w:firstLine="720"/>
        <w:rPr>
          <w:ins w:id="19" w:author="Benton, Deon" w:date="2023-07-17T17:06:00Z"/>
          <w:rFonts w:ascii="Times New Roman" w:eastAsia="Times New Roman" w:hAnsi="Times New Roman" w:cs="Times New Roman"/>
          <w:sz w:val="24"/>
          <w:szCs w:val="24"/>
        </w:rPr>
      </w:pPr>
      <w:ins w:id="20" w:author="Benton, Deon" w:date="2023-07-17T17:06:00Z">
        <w:r>
          <w:rPr>
            <w:rFonts w:ascii="Times New Roman" w:eastAsia="Times New Roman" w:hAnsi="Times New Roman" w:cs="Times New Roman"/>
            <w:sz w:val="24"/>
            <w:szCs w:val="24"/>
          </w:rPr>
          <w:lastRenderedPageBreak/>
          <w:t xml:space="preserve">In particular, several studies suggest that the greater the complexity of the inference, the simpler the model of processing children use to reason (e.g., </w:t>
        </w:r>
        <w:proofErr w:type="spellStart"/>
        <w:r>
          <w:rPr>
            <w:rFonts w:ascii="Times New Roman" w:eastAsia="Times New Roman" w:hAnsi="Times New Roman" w:cs="Times New Roman"/>
            <w:sz w:val="24"/>
            <w:szCs w:val="24"/>
          </w:rPr>
          <w:t>Doebel</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Zelazo</w:t>
        </w:r>
        <w:proofErr w:type="spellEnd"/>
        <w:r>
          <w:rPr>
            <w:rFonts w:ascii="Times New Roman" w:eastAsia="Times New Roman" w:hAnsi="Times New Roman" w:cs="Times New Roman"/>
            <w:sz w:val="24"/>
            <w:szCs w:val="24"/>
          </w:rPr>
          <w:t xml:space="preserve">, 2015; Frye, </w:t>
        </w:r>
        <w:proofErr w:type="spellStart"/>
        <w:r>
          <w:rPr>
            <w:rFonts w:ascii="Times New Roman" w:eastAsia="Times New Roman" w:hAnsi="Times New Roman" w:cs="Times New Roman"/>
            <w:sz w:val="24"/>
            <w:szCs w:val="24"/>
          </w:rPr>
          <w:t>Zelazo</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Palfai</w:t>
        </w:r>
        <w:proofErr w:type="spellEnd"/>
        <w:r>
          <w:rPr>
            <w:rFonts w:ascii="Times New Roman" w:eastAsia="Times New Roman" w:hAnsi="Times New Roman" w:cs="Times New Roman"/>
            <w:sz w:val="24"/>
            <w:szCs w:val="24"/>
          </w:rPr>
          <w:t xml:space="preserve">, 1995; </w:t>
        </w:r>
        <w:proofErr w:type="spellStart"/>
        <w:r>
          <w:rPr>
            <w:rFonts w:ascii="Times New Roman" w:eastAsia="Times New Roman" w:hAnsi="Times New Roman" w:cs="Times New Roman"/>
            <w:sz w:val="24"/>
            <w:szCs w:val="24"/>
          </w:rPr>
          <w:t>Zelazo</w:t>
        </w:r>
        <w:proofErr w:type="spellEnd"/>
        <w:r>
          <w:rPr>
            <w:rFonts w:ascii="Times New Roman" w:eastAsia="Times New Roman" w:hAnsi="Times New Roman" w:cs="Times New Roman"/>
            <w:sz w:val="24"/>
            <w:szCs w:val="24"/>
          </w:rPr>
          <w:t xml:space="preserve">, Frye, &amp; </w:t>
        </w:r>
        <w:proofErr w:type="spellStart"/>
        <w:r>
          <w:rPr>
            <w:rFonts w:ascii="Times New Roman" w:eastAsia="Times New Roman" w:hAnsi="Times New Roman" w:cs="Times New Roman"/>
            <w:sz w:val="24"/>
            <w:szCs w:val="24"/>
          </w:rPr>
          <w:t>Rapus</w:t>
        </w:r>
        <w:proofErr w:type="spellEnd"/>
        <w:r>
          <w:rPr>
            <w:rFonts w:ascii="Times New Roman" w:eastAsia="Times New Roman" w:hAnsi="Times New Roman" w:cs="Times New Roman"/>
            <w:sz w:val="24"/>
            <w:szCs w:val="24"/>
          </w:rPr>
          <w:t xml:space="preserve">, 1996; </w:t>
        </w:r>
        <w:proofErr w:type="spellStart"/>
        <w:r>
          <w:rPr>
            <w:rFonts w:ascii="Times New Roman" w:eastAsia="Times New Roman" w:hAnsi="Times New Roman" w:cs="Times New Roman"/>
            <w:sz w:val="24"/>
            <w:szCs w:val="24"/>
          </w:rPr>
          <w:t>Zelazo</w:t>
        </w:r>
        <w:proofErr w:type="spellEnd"/>
        <w:r>
          <w:rPr>
            <w:rFonts w:ascii="Times New Roman" w:eastAsia="Times New Roman" w:hAnsi="Times New Roman" w:cs="Times New Roman"/>
            <w:sz w:val="24"/>
            <w:szCs w:val="24"/>
          </w:rPr>
          <w:t xml:space="preserve"> et al., 2003). For example, </w:t>
        </w:r>
        <w:proofErr w:type="spellStart"/>
        <w:r>
          <w:rPr>
            <w:rFonts w:ascii="Times New Roman" w:eastAsia="Times New Roman" w:hAnsi="Times New Roman" w:cs="Times New Roman"/>
            <w:sz w:val="24"/>
            <w:szCs w:val="24"/>
          </w:rPr>
          <w:t>Kenderla</w:t>
        </w:r>
        <w:proofErr w:type="spellEnd"/>
        <w:r>
          <w:rPr>
            <w:rFonts w:ascii="Times New Roman" w:eastAsia="Times New Roman" w:hAnsi="Times New Roman" w:cs="Times New Roman"/>
            <w:sz w:val="24"/>
            <w:szCs w:val="24"/>
          </w:rPr>
          <w:t xml:space="preserve"> and Kibbe (2023) demonstrated that when faced with a challenging virtual memory game, 8- and 10-year-old children showed a decreased reliance on working memory and a greater dependence on manual exploration. The goal of this game was to find three cards with shared and differing features. Given that children were not required actively to maintain information in memory when manually exploring, manual exploration was an ostensibly simpler and less cognitively effortful strategy than one that required an already resource-limited system such as working memory. </w:t>
        </w:r>
        <w:r>
          <w:rPr>
            <w:rFonts w:ascii="Times New Roman" w:eastAsia="Times New Roman" w:hAnsi="Times New Roman" w:cs="Times New Roman"/>
            <w:sz w:val="24"/>
            <w:szCs w:val="24"/>
          </w:rPr>
          <w:t xml:space="preserve">Similarly, Richland et al. (2006) found that 3- and 4-year-old children made more featural and relational errors when asked to reason about multiple relations or when the task included a salient distractor than when asked to reason about a single relation without a distractor.  </w:t>
        </w:r>
      </w:ins>
    </w:p>
    <w:p w14:paraId="2D12300A" w14:textId="1B3A31D2" w:rsidR="00AD704F" w:rsidRDefault="00AD704F" w:rsidP="00AD704F">
      <w:pPr>
        <w:spacing w:after="0" w:line="480" w:lineRule="auto"/>
        <w:ind w:firstLine="720"/>
        <w:rPr>
          <w:ins w:id="21" w:author="Benton, Deon" w:date="2023-07-17T17:06:00Z"/>
          <w:rFonts w:ascii="Times New Roman" w:eastAsia="Times New Roman" w:hAnsi="Times New Roman" w:cs="Times New Roman"/>
          <w:sz w:val="24"/>
          <w:szCs w:val="24"/>
        </w:rPr>
      </w:pPr>
      <w:ins w:id="22" w:author="Benton, Deon" w:date="2023-07-17T17:06:00Z">
        <w:r>
          <w:rPr>
            <w:rFonts w:ascii="Times New Roman" w:eastAsia="Times New Roman" w:hAnsi="Times New Roman" w:cs="Times New Roman"/>
            <w:sz w:val="24"/>
            <w:szCs w:val="24"/>
          </w:rPr>
          <w:t>Given the hypothesis that descriptions of causal reasoning that follow Bayes rule start with more associative learning capacities, it is possible that when children’s causal reasoning systems are taxed, they look more associative in their reasoning.</w:t>
        </w:r>
      </w:ins>
      <w:ins w:id="23" w:author="Benton, Deon" w:date="2023-07-17T17:08:00Z">
        <w:r>
          <w:rPr>
            <w:rFonts w:ascii="Times New Roman" w:eastAsia="Times New Roman" w:hAnsi="Times New Roman" w:cs="Times New Roman"/>
            <w:sz w:val="24"/>
            <w:szCs w:val="24"/>
          </w:rPr>
          <w:t xml:space="preserve"> This idea is consistent with data from Sobel</w:t>
        </w:r>
      </w:ins>
      <w:ins w:id="24" w:author="Benton, Deon" w:date="2023-07-17T17:09:00Z">
        <w:r>
          <w:rPr>
            <w:rFonts w:ascii="Times New Roman" w:eastAsia="Times New Roman" w:hAnsi="Times New Roman" w:cs="Times New Roman"/>
            <w:sz w:val="24"/>
            <w:szCs w:val="24"/>
          </w:rPr>
          <w:t xml:space="preserve"> and Kirkham (2007):</w:t>
        </w:r>
      </w:ins>
      <w:ins w:id="25" w:author="Benton, Deon" w:date="2023-07-17T17:06:00Z">
        <w:r>
          <w:rPr>
            <w:rFonts w:ascii="Times New Roman" w:eastAsia="Times New Roman" w:hAnsi="Times New Roman" w:cs="Times New Roman"/>
            <w:sz w:val="24"/>
            <w:szCs w:val="24"/>
          </w:rPr>
          <w:t xml:space="preserve"> Although 8-month-olds exhibited backwards blocking inferences similar to preschoolers in an anticipatory eye-gaze measure, 5-month-olds' inferences appeared more associative in nature (Sobel &amp; Kirkham, 2007). Further, when infants make judgments about the reliability of others' information, their decision-making seems to be best explained by associative </w:t>
        </w:r>
      </w:ins>
      <w:ins w:id="26" w:author="Benton, Deon" w:date="2023-07-17T17:09:00Z">
        <w:r>
          <w:rPr>
            <w:rFonts w:ascii="Times New Roman" w:eastAsia="Times New Roman" w:hAnsi="Times New Roman" w:cs="Times New Roman"/>
            <w:sz w:val="24"/>
            <w:szCs w:val="24"/>
          </w:rPr>
          <w:t>processing</w:t>
        </w:r>
      </w:ins>
      <w:ins w:id="27" w:author="Benton, Deon" w:date="2023-07-17T17:06:00Z">
        <w:r>
          <w:rPr>
            <w:rFonts w:ascii="Times New Roman" w:eastAsia="Times New Roman" w:hAnsi="Times New Roman" w:cs="Times New Roman"/>
            <w:sz w:val="24"/>
            <w:szCs w:val="24"/>
          </w:rPr>
          <w:t xml:space="preserve"> (Sobel et al., 2020; </w:t>
        </w:r>
        <w:proofErr w:type="spellStart"/>
        <w:r>
          <w:rPr>
            <w:rFonts w:ascii="Times New Roman" w:eastAsia="Times New Roman" w:hAnsi="Times New Roman" w:cs="Times New Roman"/>
            <w:sz w:val="24"/>
            <w:szCs w:val="24"/>
          </w:rPr>
          <w:t>Tummeltshammer</w:t>
        </w:r>
        <w:proofErr w:type="spellEnd"/>
        <w:r>
          <w:rPr>
            <w:rFonts w:ascii="Times New Roman" w:eastAsia="Times New Roman" w:hAnsi="Times New Roman" w:cs="Times New Roman"/>
            <w:sz w:val="24"/>
            <w:szCs w:val="24"/>
          </w:rPr>
          <w:t xml:space="preserve"> et al., 2014). </w:t>
        </w:r>
      </w:ins>
    </w:p>
    <w:p w14:paraId="4E39505D" w14:textId="77777777" w:rsidR="00AD704F" w:rsidRDefault="00AD704F" w:rsidP="007D5440">
      <w:pPr>
        <w:spacing w:after="0" w:line="480" w:lineRule="auto"/>
        <w:ind w:firstLine="720"/>
        <w:rPr>
          <w:ins w:id="28" w:author="Benton, Deon" w:date="2023-07-17T16:55:00Z"/>
          <w:rFonts w:ascii="Times New Roman" w:eastAsia="Times New Roman" w:hAnsi="Times New Roman" w:cs="Times New Roman"/>
          <w:sz w:val="24"/>
          <w:szCs w:val="24"/>
        </w:rPr>
      </w:pPr>
    </w:p>
    <w:p w14:paraId="30AC0FDF" w14:textId="77777777" w:rsidR="007D5440" w:rsidRDefault="007D5440" w:rsidP="007D5440">
      <w:pPr>
        <w:spacing w:after="0" w:line="480" w:lineRule="auto"/>
        <w:ind w:firstLine="720"/>
        <w:rPr>
          <w:ins w:id="29" w:author="Benton, Deon" w:date="2023-07-17T16:54:00Z"/>
          <w:rFonts w:ascii="Times New Roman" w:eastAsia="Times New Roman" w:hAnsi="Times New Roman" w:cs="Times New Roman"/>
          <w:sz w:val="24"/>
          <w:szCs w:val="24"/>
        </w:rPr>
      </w:pPr>
    </w:p>
    <w:p w14:paraId="3898F3B8" w14:textId="77777777" w:rsidR="005D29A6" w:rsidRDefault="00000000" w:rsidP="005D29A6">
      <w:pPr>
        <w:spacing w:after="0" w:line="480" w:lineRule="auto"/>
        <w:rPr>
          <w:ins w:id="30" w:author="Benton, Deon" w:date="2023-07-17T17:12:00Z"/>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children enter the preschool years, those judgments become more normative, although occasionally they will default to associative forms of processing</w:t>
      </w:r>
      <w:ins w:id="31" w:author="Benton, Deon" w:date="2023-07-17T17:10:00Z">
        <w:r w:rsidR="00AD704F">
          <w:rPr>
            <w:rFonts w:ascii="Times New Roman" w:eastAsia="Times New Roman" w:hAnsi="Times New Roman" w:cs="Times New Roman"/>
            <w:sz w:val="24"/>
            <w:szCs w:val="24"/>
          </w:rPr>
          <w:t xml:space="preserve">, particularly under information processing </w:t>
        </w:r>
        <w:proofErr w:type="gramStart"/>
        <w:r w:rsidR="00AD704F">
          <w:rPr>
            <w:rFonts w:ascii="Times New Roman" w:eastAsia="Times New Roman" w:hAnsi="Times New Roman" w:cs="Times New Roman"/>
            <w:sz w:val="24"/>
            <w:szCs w:val="24"/>
          </w:rPr>
          <w:t>demands</w:t>
        </w:r>
      </w:ins>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Hermes et al., 2018; </w:t>
      </w:r>
      <w:proofErr w:type="spellStart"/>
      <w:r>
        <w:rPr>
          <w:rFonts w:ascii="Times New Roman" w:eastAsia="Times New Roman" w:hAnsi="Times New Roman" w:cs="Times New Roman"/>
          <w:sz w:val="24"/>
          <w:szCs w:val="24"/>
        </w:rPr>
        <w:t>Luchkina</w:t>
      </w:r>
      <w:proofErr w:type="spellEnd"/>
      <w:r>
        <w:rPr>
          <w:rFonts w:ascii="Times New Roman" w:eastAsia="Times New Roman" w:hAnsi="Times New Roman" w:cs="Times New Roman"/>
          <w:sz w:val="24"/>
          <w:szCs w:val="24"/>
        </w:rPr>
        <w:t xml:space="preserve"> et al., 2020). </w:t>
      </w:r>
      <w:ins w:id="32" w:author="Benton, Deon" w:date="2023-07-17T17:11:00Z">
        <w:r w:rsidR="005D29A6">
          <w:rPr>
            <w:rFonts w:ascii="Times New Roman" w:eastAsia="Times New Roman" w:hAnsi="Times New Roman" w:cs="Times New Roman"/>
            <w:sz w:val="24"/>
            <w:szCs w:val="24"/>
          </w:rPr>
          <w:t xml:space="preserve">In terms of children’s casual reasoning more generally, although there are cases in which </w:t>
        </w:r>
        <w:r w:rsidR="005D29A6">
          <w:rPr>
            <w:rFonts w:ascii="Times New Roman" w:eastAsia="Times New Roman" w:hAnsi="Times New Roman" w:cs="Times New Roman"/>
            <w:sz w:val="24"/>
            <w:szCs w:val="24"/>
          </w:rPr>
          <w:t>children’s retrospective inferences look similar to adults and best described by Bayesian inferences when asked about multiple objects, there are cases in which their performance on analogous control condition</w:t>
        </w:r>
      </w:ins>
      <w:ins w:id="33" w:author="Benton, Deon" w:date="2023-07-17T17:12:00Z">
        <w:r w:rsidR="005D29A6">
          <w:rPr>
            <w:rFonts w:ascii="Times New Roman" w:eastAsia="Times New Roman" w:hAnsi="Times New Roman" w:cs="Times New Roman"/>
            <w:sz w:val="24"/>
            <w:szCs w:val="24"/>
          </w:rPr>
          <w:t>s</w:t>
        </w:r>
      </w:ins>
      <w:ins w:id="34" w:author="Benton, Deon" w:date="2023-07-17T17:11:00Z">
        <w:r w:rsidR="005D29A6">
          <w:rPr>
            <w:rFonts w:ascii="Times New Roman" w:eastAsia="Times New Roman" w:hAnsi="Times New Roman" w:cs="Times New Roman"/>
            <w:sz w:val="24"/>
            <w:szCs w:val="24"/>
          </w:rPr>
          <w:t xml:space="preserve"> </w:t>
        </w:r>
      </w:ins>
      <w:ins w:id="35" w:author="Benton, Deon" w:date="2023-07-17T17:12:00Z">
        <w:r w:rsidR="005D29A6">
          <w:rPr>
            <w:rFonts w:ascii="Times New Roman" w:eastAsia="Times New Roman" w:hAnsi="Times New Roman" w:cs="Times New Roman"/>
            <w:sz w:val="24"/>
            <w:szCs w:val="24"/>
          </w:rPr>
          <w:t>is</w:t>
        </w:r>
      </w:ins>
      <w:ins w:id="36" w:author="Benton, Deon" w:date="2023-07-17T17:11:00Z">
        <w:r w:rsidR="005D29A6">
          <w:rPr>
            <w:rFonts w:ascii="Times New Roman" w:eastAsia="Times New Roman" w:hAnsi="Times New Roman" w:cs="Times New Roman"/>
            <w:sz w:val="24"/>
            <w:szCs w:val="24"/>
          </w:rPr>
          <w:t xml:space="preserve"> more associative in nature (Griffiths et al., 2011). </w:t>
        </w:r>
      </w:ins>
      <w:r>
        <w:rPr>
          <w:rFonts w:ascii="Times New Roman" w:eastAsia="Times New Roman" w:hAnsi="Times New Roman" w:cs="Times New Roman"/>
          <w:sz w:val="24"/>
          <w:szCs w:val="24"/>
        </w:rPr>
        <w:t xml:space="preserve"> </w:t>
      </w:r>
      <w:ins w:id="37" w:author="Benton, Deon" w:date="2023-07-17T17:12:00Z">
        <w:r w:rsidR="005D29A6">
          <w:rPr>
            <w:rFonts w:ascii="Times New Roman" w:eastAsia="Times New Roman" w:hAnsi="Times New Roman" w:cs="Times New Roman"/>
            <w:sz w:val="24"/>
            <w:szCs w:val="24"/>
          </w:rPr>
          <w:t>Further, on other kinds of retrospective inferences, as the information demands of the procedure increase, only older children between the ages of 3-7 succeed (</w:t>
        </w:r>
        <w:proofErr w:type="spellStart"/>
        <w:r w:rsidR="005D29A6">
          <w:rPr>
            <w:rFonts w:ascii="Times New Roman" w:eastAsia="Times New Roman" w:hAnsi="Times New Roman" w:cs="Times New Roman"/>
            <w:sz w:val="24"/>
            <w:szCs w:val="24"/>
          </w:rPr>
          <w:t>Fernbach</w:t>
        </w:r>
        <w:proofErr w:type="spellEnd"/>
        <w:r w:rsidR="005D29A6">
          <w:rPr>
            <w:rFonts w:ascii="Times New Roman" w:eastAsia="Times New Roman" w:hAnsi="Times New Roman" w:cs="Times New Roman"/>
            <w:sz w:val="24"/>
            <w:szCs w:val="24"/>
          </w:rPr>
          <w:t xml:space="preserve"> et al., 2012; </w:t>
        </w:r>
        <w:proofErr w:type="spellStart"/>
        <w:r w:rsidR="005D29A6">
          <w:rPr>
            <w:rFonts w:ascii="Times New Roman" w:eastAsia="Times New Roman" w:hAnsi="Times New Roman" w:cs="Times New Roman"/>
            <w:sz w:val="24"/>
            <w:szCs w:val="24"/>
          </w:rPr>
          <w:t>Erb</w:t>
        </w:r>
        <w:proofErr w:type="spellEnd"/>
        <w:r w:rsidR="005D29A6">
          <w:rPr>
            <w:rFonts w:ascii="Times New Roman" w:eastAsia="Times New Roman" w:hAnsi="Times New Roman" w:cs="Times New Roman"/>
            <w:sz w:val="24"/>
            <w:szCs w:val="24"/>
          </w:rPr>
          <w:t xml:space="preserve"> &amp; Sobel, 2014; Sobel et al., 2017).</w:t>
        </w:r>
        <w:r w:rsidR="005D29A6">
          <w:rPr>
            <w:rFonts w:ascii="Times New Roman" w:eastAsia="Times New Roman" w:hAnsi="Times New Roman" w:cs="Times New Roman"/>
            <w:sz w:val="24"/>
            <w:szCs w:val="24"/>
          </w:rPr>
          <w:t xml:space="preserve"> Beyond causal inference, </w:t>
        </w:r>
        <w:r w:rsidR="005D29A6">
          <w:rPr>
            <w:rFonts w:ascii="Times New Roman" w:eastAsia="Times New Roman" w:hAnsi="Times New Roman" w:cs="Times New Roman"/>
            <w:sz w:val="24"/>
            <w:szCs w:val="24"/>
          </w:rPr>
          <w:t>preschoolers’ performance on theory-of-mind and social-problem-solving tasks was adversely affected when they first completed tasks that taxed their information-processing abilities compared to when such capacities were not taxed (</w:t>
        </w:r>
        <w:proofErr w:type="spellStart"/>
        <w:r w:rsidR="005D29A6">
          <w:rPr>
            <w:rFonts w:ascii="Times New Roman" w:eastAsia="Times New Roman" w:hAnsi="Times New Roman" w:cs="Times New Roman"/>
            <w:sz w:val="24"/>
            <w:szCs w:val="24"/>
          </w:rPr>
          <w:t>Caporaso</w:t>
        </w:r>
        <w:proofErr w:type="spellEnd"/>
        <w:r w:rsidR="005D29A6">
          <w:rPr>
            <w:rFonts w:ascii="Times New Roman" w:eastAsia="Times New Roman" w:hAnsi="Times New Roman" w:cs="Times New Roman"/>
            <w:sz w:val="24"/>
            <w:szCs w:val="24"/>
          </w:rPr>
          <w:t xml:space="preserve"> &amp; </w:t>
        </w:r>
        <w:proofErr w:type="spellStart"/>
        <w:r w:rsidR="005D29A6">
          <w:rPr>
            <w:rFonts w:ascii="Times New Roman" w:eastAsia="Times New Roman" w:hAnsi="Times New Roman" w:cs="Times New Roman"/>
            <w:sz w:val="24"/>
            <w:szCs w:val="24"/>
          </w:rPr>
          <w:t>Marcovitch</w:t>
        </w:r>
        <w:proofErr w:type="spellEnd"/>
        <w:r w:rsidR="005D29A6">
          <w:rPr>
            <w:rFonts w:ascii="Times New Roman" w:eastAsia="Times New Roman" w:hAnsi="Times New Roman" w:cs="Times New Roman"/>
            <w:sz w:val="24"/>
            <w:szCs w:val="24"/>
          </w:rPr>
          <w:t xml:space="preserve">, 2021; Powell &amp; Carey, 2017; </w:t>
        </w:r>
        <w:proofErr w:type="spellStart"/>
        <w:r w:rsidR="005D29A6">
          <w:rPr>
            <w:rFonts w:ascii="Times New Roman" w:eastAsia="Times New Roman" w:hAnsi="Times New Roman" w:cs="Times New Roman"/>
            <w:sz w:val="24"/>
            <w:szCs w:val="24"/>
          </w:rPr>
          <w:t>Steinbeis</w:t>
        </w:r>
        <w:proofErr w:type="spellEnd"/>
        <w:r w:rsidR="005D29A6">
          <w:rPr>
            <w:rFonts w:ascii="Times New Roman" w:eastAsia="Times New Roman" w:hAnsi="Times New Roman" w:cs="Times New Roman"/>
            <w:sz w:val="24"/>
            <w:szCs w:val="24"/>
          </w:rPr>
          <w:t xml:space="preserve">, 2018). Considered together, this research indicates that although children use different reasoning processes under different information-processing </w:t>
        </w:r>
        <w:proofErr w:type="gramStart"/>
        <w:r w:rsidR="005D29A6">
          <w:rPr>
            <w:rFonts w:ascii="Times New Roman" w:eastAsia="Times New Roman" w:hAnsi="Times New Roman" w:cs="Times New Roman"/>
            <w:sz w:val="24"/>
            <w:szCs w:val="24"/>
          </w:rPr>
          <w:t>demands;</w:t>
        </w:r>
        <w:proofErr w:type="gramEnd"/>
        <w:r w:rsidR="005D29A6">
          <w:rPr>
            <w:rFonts w:ascii="Times New Roman" w:eastAsia="Times New Roman" w:hAnsi="Times New Roman" w:cs="Times New Roman"/>
            <w:sz w:val="24"/>
            <w:szCs w:val="24"/>
          </w:rPr>
          <w:t xml:space="preserve"> the higher those demands, the simpler the process (e.g., Cohen, 1988; Cohen et al., 1998, 1999).</w:t>
        </w:r>
      </w:ins>
    </w:p>
    <w:p w14:paraId="78C2BA14" w14:textId="77777777" w:rsidR="005D29A6" w:rsidRDefault="005D29A6" w:rsidP="005D29A6">
      <w:pPr>
        <w:spacing w:after="0" w:line="480" w:lineRule="auto"/>
        <w:ind w:firstLine="720"/>
        <w:rPr>
          <w:ins w:id="38" w:author="Benton, Deon" w:date="2023-07-17T17:14:00Z"/>
          <w:rFonts w:ascii="Times New Roman" w:eastAsia="Times New Roman" w:hAnsi="Times New Roman" w:cs="Times New Roman"/>
          <w:sz w:val="24"/>
          <w:szCs w:val="24"/>
        </w:rPr>
      </w:pPr>
      <w:ins w:id="39" w:author="Benton, Deon" w:date="2023-07-17T17:14:00Z">
        <w:r>
          <w:rPr>
            <w:rFonts w:ascii="Times New Roman" w:eastAsia="Times New Roman" w:hAnsi="Times New Roman" w:cs="Times New Roman"/>
            <w:sz w:val="24"/>
            <w:szCs w:val="24"/>
          </w:rPr>
          <w:t xml:space="preserve">In the present study, we considered how children made retrospective inferences when first shown ambiguous data (i.e., three objects together produce an effect), followed by further ambiguous or unambiguous evidence involving one of those objects (Experiment 1) or two of those objects (Experiment 2). In both cases, the logic of our design followed McCormack et al. (2009), in which we contrasted these retrospective inferences with control trials in which children saw the same initial ambiguous data, and then unrelated objects that had similar efficacy. The question across both experiments is the extent to which children show qualitative </w:t>
        </w:r>
        <w:r>
          <w:rPr>
            <w:rFonts w:ascii="Times New Roman" w:eastAsia="Times New Roman" w:hAnsi="Times New Roman" w:cs="Times New Roman"/>
            <w:sz w:val="24"/>
            <w:szCs w:val="24"/>
          </w:rPr>
          <w:lastRenderedPageBreak/>
          <w:t xml:space="preserve">evidence for a Bayesian description of their causal inference, but an overall stronger fit of associative reasoning. </w:t>
        </w:r>
        <w:r>
          <w:rPr>
            <w:rFonts w:ascii="Times New Roman" w:eastAsia="Times New Roman" w:hAnsi="Times New Roman" w:cs="Times New Roman"/>
            <w:sz w:val="24"/>
            <w:szCs w:val="24"/>
          </w:rPr>
          <w:t xml:space="preserve">After presenting these behavioral data across two experiments, we present a pair of computational models to illuminate possible cognitive mechanisms by which children arrived at their causal judgements.  </w:t>
        </w:r>
      </w:ins>
    </w:p>
    <w:p w14:paraId="5BE2FE6F" w14:textId="77777777" w:rsidR="005D29A6" w:rsidRPr="00256B87" w:rsidRDefault="00000000" w:rsidP="005D29A6">
      <w:pPr>
        <w:spacing w:after="0" w:line="480" w:lineRule="auto"/>
        <w:jc w:val="center"/>
        <w:rPr>
          <w:ins w:id="40" w:author="Benton, Deon" w:date="2023-07-17T17:14:00Z"/>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ins w:id="41" w:author="Benton, Deon" w:date="2023-07-17T17:14:00Z">
        <w:r w:rsidR="005D29A6" w:rsidRPr="00256B87">
          <w:rPr>
            <w:rFonts w:ascii="Times New Roman" w:eastAsia="Times New Roman" w:hAnsi="Times New Roman" w:cs="Times New Roman"/>
            <w:b/>
            <w:sz w:val="24"/>
            <w:szCs w:val="24"/>
          </w:rPr>
          <w:t>Experiment 1</w:t>
        </w:r>
      </w:ins>
    </w:p>
    <w:p w14:paraId="096FCEC1" w14:textId="46C39076" w:rsidR="006C5C80" w:rsidRDefault="005D29A6" w:rsidP="005D29A6">
      <w:pPr>
        <w:spacing w:after="0" w:line="480" w:lineRule="auto"/>
        <w:ind w:firstLine="720"/>
        <w:rPr>
          <w:rFonts w:ascii="Times New Roman" w:eastAsia="Times New Roman" w:hAnsi="Times New Roman" w:cs="Times New Roman"/>
          <w:b/>
          <w:sz w:val="24"/>
          <w:szCs w:val="24"/>
        </w:rPr>
      </w:pPr>
      <w:ins w:id="42" w:author="Benton, Deon" w:date="2023-07-17T17:14:00Z">
        <w:r>
          <w:rPr>
            <w:rFonts w:ascii="Times New Roman" w:eastAsia="Times New Roman" w:hAnsi="Times New Roman" w:cs="Times New Roman"/>
            <w:sz w:val="24"/>
            <w:szCs w:val="24"/>
          </w:rPr>
          <w:t xml:space="preserve">In Experiment 1, </w:t>
        </w:r>
        <w:r>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and 6-year-olds observed three objects (A, B, and C) together cause a machine to activate. They then observed </w:t>
        </w:r>
      </w:ins>
      <w:ins w:id="43" w:author="Benton, Deon" w:date="2023-07-17T17:15:00Z">
        <w:r>
          <w:rPr>
            <w:rFonts w:ascii="Times New Roman" w:eastAsia="Times New Roman" w:hAnsi="Times New Roman" w:cs="Times New Roman"/>
            <w:sz w:val="24"/>
            <w:szCs w:val="24"/>
          </w:rPr>
          <w:t xml:space="preserve">that </w:t>
        </w:r>
      </w:ins>
      <w:ins w:id="44" w:author="Benton, Deon" w:date="2023-07-17T17:14:00Z">
        <w:r>
          <w:rPr>
            <w:rFonts w:ascii="Times New Roman" w:eastAsia="Times New Roman" w:hAnsi="Times New Roman" w:cs="Times New Roman"/>
            <w:sz w:val="24"/>
            <w:szCs w:val="24"/>
          </w:rPr>
          <w:t>object A either caused or failed to cause the machine to activate by itself. They were then asked whether each object caused the machine to activate. These trials were compared to control trials in which they observed three objects (A’, B’ and C’) activate the machine, followed by</w:t>
        </w:r>
      </w:ins>
      <w:ins w:id="45" w:author="Benton, Deon" w:date="2023-07-17T17:15:00Z">
        <w:r>
          <w:rPr>
            <w:rFonts w:ascii="Times New Roman" w:eastAsia="Times New Roman" w:hAnsi="Times New Roman" w:cs="Times New Roman"/>
            <w:sz w:val="24"/>
            <w:szCs w:val="24"/>
          </w:rPr>
          <w:t xml:space="preserve"> an event in which</w:t>
        </w:r>
      </w:ins>
      <w:ins w:id="46" w:author="Benton, Deon" w:date="2023-07-17T17:14:00Z">
        <w:r>
          <w:rPr>
            <w:rFonts w:ascii="Times New Roman" w:eastAsia="Times New Roman" w:hAnsi="Times New Roman" w:cs="Times New Roman"/>
            <w:sz w:val="24"/>
            <w:szCs w:val="24"/>
          </w:rPr>
          <w:t xml:space="preserve"> a fourth object (D) either caused or failed to cause the machine to activate. </w:t>
        </w:r>
      </w:ins>
      <w:ins w:id="47" w:author="Benton, Deon" w:date="2023-07-17T17:15:00Z">
        <w:r>
          <w:rPr>
            <w:rFonts w:ascii="Times New Roman" w:eastAsia="Times New Roman" w:hAnsi="Times New Roman" w:cs="Times New Roman"/>
            <w:sz w:val="24"/>
            <w:szCs w:val="24"/>
          </w:rPr>
          <w:t>Here r</w:t>
        </w:r>
      </w:ins>
      <w:ins w:id="48" w:author="Benton, Deon" w:date="2023-07-17T17:14:00Z">
        <w:r>
          <w:rPr>
            <w:rFonts w:ascii="Times New Roman" w:eastAsia="Times New Roman" w:hAnsi="Times New Roman" w:cs="Times New Roman"/>
            <w:sz w:val="24"/>
            <w:szCs w:val="24"/>
          </w:rPr>
          <w:t xml:space="preserve">etrospective revaluation involves treating objects B and C differently from objects B’ and C’; when A activates the machine alone, judgments of the causal effectiveness of B and C should be lower than the judgments of B’ and C’ when children see that D is effective. When A does not activate the machine alone, judgments of the causal effectiveness of B and C should be higher than B’ and C’. Because McCormack et al. (2009) found that 5 and 6-year-olds made such retrospective inferences about two candidate causes, we considered the same age range here. </w:t>
        </w:r>
      </w:ins>
    </w:p>
    <w:p w14:paraId="215B6C4D" w14:textId="77777777" w:rsidR="006C5C80"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4B568390" w14:textId="7843B0BD" w:rsidR="006C5C80" w:rsidRDefault="00000000">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Participants.  </w:t>
      </w:r>
      <w:r>
        <w:rPr>
          <w:rFonts w:ascii="Times New Roman" w:eastAsia="Times New Roman" w:hAnsi="Times New Roman" w:cs="Times New Roman"/>
          <w:sz w:val="24"/>
          <w:szCs w:val="24"/>
        </w:rPr>
        <w:t xml:space="preserve">Participants were 32 5-year-olds (16 boys and 16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64.81 months, range = 60-71 months, SD = 3.48) and 31 6-year-olds (17 boys and 15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77.81 months, range = 72-83 months, SD = 3.78). Sample size was determined based on previous studies on backwards blocking reasoning in human children (</w:t>
      </w:r>
      <w:del w:id="49" w:author="Benton, Deon" w:date="2023-07-17T17:16:00Z">
        <w:r w:rsidDel="005D29A6">
          <w:rPr>
            <w:rFonts w:ascii="Times New Roman" w:eastAsia="Times New Roman" w:hAnsi="Times New Roman" w:cs="Times New Roman"/>
            <w:sz w:val="24"/>
            <w:szCs w:val="24"/>
          </w:rPr>
          <w:delText xml:space="preserve">e.g., Gopnik &amp; Sobel, 2000; </w:delText>
        </w:r>
      </w:del>
      <w:r>
        <w:rPr>
          <w:rFonts w:ascii="Times New Roman" w:eastAsia="Times New Roman" w:hAnsi="Times New Roman" w:cs="Times New Roman"/>
          <w:sz w:val="24"/>
          <w:szCs w:val="24"/>
        </w:rPr>
        <w:t>Griffiths et al., 2011; Sobel et al., 2004). Two children were excluded from analysis for failing to participate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lastRenderedPageBreak/>
        <w:t>= 1) or missing video (which made coding their responses impossible)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We did not collect demographic information about the sample, but the demographic information about sample of children collected by the laboratory during this time was as follows</w:t>
      </w:r>
      <w:r>
        <w:rPr>
          <w:rFonts w:ascii="Times New Roman" w:eastAsia="Times New Roman" w:hAnsi="Times New Roman" w:cs="Times New Roman"/>
          <w:color w:val="000000"/>
          <w:sz w:val="24"/>
          <w:szCs w:val="24"/>
        </w:rPr>
        <w:t>: 82% White/Caucasian (compared with 83%), 3% Black/African American (9%), 4% Asian/Asian American (4%), 0.5% Native American (1%), and 11% of Mixed Descent (3%). Sixteen percent of the sample identified as Hispanic/Latinx (compared with 17% of the population). Similarly, the overall household income level of families tested in the lab during this time was as follows: Less than 30K: 7%, 30-50K: 7%, 50-70K: 14%, 70-90K: 9%, 90-120K: 25%, Over 120K: 38K. The median income for the population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as measured by the 2020 Census was ~$74K.</w:t>
      </w:r>
    </w:p>
    <w:p w14:paraId="510210FD" w14:textId="2D7B2CB2"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Materials. </w:t>
      </w:r>
      <w:r>
        <w:rPr>
          <w:rFonts w:ascii="Times New Roman" w:eastAsia="Times New Roman" w:hAnsi="Times New Roman" w:cs="Times New Roman"/>
          <w:sz w:val="24"/>
          <w:szCs w:val="24"/>
        </w:rPr>
        <w:t>The “device” used in the current study was a computer-animated version of the blicket detector</w:t>
      </w:r>
      <w:ins w:id="50" w:author="Benton, Deon" w:date="2023-07-17T17:17:00Z">
        <w:r w:rsidR="00221DB0">
          <w:rPr>
            <w:rFonts w:ascii="Times New Roman" w:eastAsia="Times New Roman" w:hAnsi="Times New Roman" w:cs="Times New Roman"/>
            <w:sz w:val="24"/>
            <w:szCs w:val="24"/>
          </w:rPr>
          <w:t xml:space="preserve"> (Gopnik &amp; Sobel, 2000)</w:t>
        </w:r>
      </w:ins>
      <w:r>
        <w:rPr>
          <w:rFonts w:ascii="Times New Roman" w:eastAsia="Times New Roman" w:hAnsi="Times New Roman" w:cs="Times New Roman"/>
          <w:sz w:val="24"/>
          <w:szCs w:val="24"/>
        </w:rPr>
        <w:t xml:space="preserve">. The device was a white rectangle with a black border that measured 5.99 cm × 23.47 cm, presented on a computer screen. If the device was “on”, the white region of the rectangle turned blue when objects came into contact with it. If the device was “off”, the white region remained white. A maximum of 4 differently colored circles were shown on the screen. Each circle measured 2.67 cm × 2.67 cm (see Figure 1 below). The machine was designed such that it activated immediately when the bottommost edge of a circle—predetermined to be a blicket—contacted it. At the start of any given trial, three or four equally spaced circles appeared above the machine. Finally, the videos contained a built-in script, which experimenters read. All video events were created in Microsoft PowerPoint. </w:t>
      </w:r>
    </w:p>
    <w:p w14:paraId="5752A668"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Procedure. </w:t>
      </w:r>
      <w:r>
        <w:rPr>
          <w:rFonts w:ascii="Times New Roman" w:eastAsia="Times New Roman" w:hAnsi="Times New Roman" w:cs="Times New Roman"/>
          <w:sz w:val="24"/>
          <w:szCs w:val="24"/>
        </w:rPr>
        <w:t xml:space="preserve">Participants were tested in a quiet room in </w:t>
      </w:r>
      <w:proofErr w:type="gramStart"/>
      <w:r>
        <w:rPr>
          <w:rFonts w:ascii="Times New Roman" w:eastAsia="Times New Roman" w:hAnsi="Times New Roman" w:cs="Times New Roman"/>
          <w:sz w:val="24"/>
          <w:szCs w:val="24"/>
        </w:rPr>
        <w:t>local</w:t>
      </w:r>
      <w:proofErr w:type="gramEnd"/>
      <w:r>
        <w:rPr>
          <w:rFonts w:ascii="Times New Roman" w:eastAsia="Times New Roman" w:hAnsi="Times New Roman" w:cs="Times New Roman"/>
          <w:sz w:val="24"/>
          <w:szCs w:val="24"/>
        </w:rPr>
        <w:t xml:space="preserve"> children’s museum. At the beginning of the experiment, all participants were shown a pretraining video. The video consisted of a rectangular base (i.e., the previously mentioned “blicket detector”) and two shapes (i.e., a gray triangle and a gray pentagon). Crucially, these shapes were unrelated to the circles </w:t>
      </w:r>
      <w:r>
        <w:rPr>
          <w:rFonts w:ascii="Times New Roman" w:eastAsia="Times New Roman" w:hAnsi="Times New Roman" w:cs="Times New Roman"/>
          <w:sz w:val="24"/>
          <w:szCs w:val="24"/>
        </w:rPr>
        <w:lastRenderedPageBreak/>
        <w:t xml:space="preserve">used during the experimental portion of the experiment. The pretraining phase began with the triangle (object A) and pentagon (object B) above the machine and next to one another. Object A then descended until it contacted and immediately activated the machine (i.e., the white region changed from white to blue). Object A then returned to its starting position above the machine. Object B then descended until it contacted and failed to activate the machine. Object B then returned to its starting position. Finally, both objects descended until they contacted and activated the machine. Participants were then asked whether each object was a blicket. This event ensured that participants understood the task and recognized that individual objects could activate the machine and that </w:t>
      </w:r>
      <w:proofErr w:type="gramStart"/>
      <w:r>
        <w:rPr>
          <w:rFonts w:ascii="Times New Roman" w:eastAsia="Times New Roman" w:hAnsi="Times New Roman" w:cs="Times New Roman"/>
          <w:sz w:val="24"/>
          <w:szCs w:val="24"/>
        </w:rPr>
        <w:t>the it</w:t>
      </w:r>
      <w:proofErr w:type="gramEnd"/>
      <w:r>
        <w:rPr>
          <w:rFonts w:ascii="Times New Roman" w:eastAsia="Times New Roman" w:hAnsi="Times New Roman" w:cs="Times New Roman"/>
          <w:sz w:val="24"/>
          <w:szCs w:val="24"/>
        </w:rPr>
        <w:t xml:space="preserve"> activated if at least one effective object was placed on it. </w:t>
      </w:r>
    </w:p>
    <w:p w14:paraId="18C6BE39"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 Different colored objects were used across all trials to prevent carryover effects. A schematic of this procedure is shown in Table 1.</w:t>
      </w:r>
    </w:p>
    <w:p w14:paraId="1B7C4D67" w14:textId="77777777" w:rsidR="006C5C80" w:rsidRDefault="006C5C80">
      <w:pPr>
        <w:spacing w:after="0" w:line="480" w:lineRule="auto"/>
        <w:ind w:firstLine="720"/>
        <w:rPr>
          <w:rFonts w:ascii="Times New Roman" w:eastAsia="Times New Roman" w:hAnsi="Times New Roman" w:cs="Times New Roman"/>
          <w:sz w:val="24"/>
          <w:szCs w:val="24"/>
        </w:rPr>
      </w:pPr>
    </w:p>
    <w:p w14:paraId="0AB220D8" w14:textId="77777777" w:rsidR="006C5C80" w:rsidRDefault="00000000">
      <w:pPr>
        <w:keepNext/>
        <w:spacing w:line="480" w:lineRule="auto"/>
      </w:pPr>
      <w:r>
        <w:rPr>
          <w:rFonts w:ascii="Times New Roman" w:eastAsia="Times New Roman" w:hAnsi="Times New Roman" w:cs="Times New Roman"/>
          <w:noProof/>
          <w:sz w:val="24"/>
          <w:szCs w:val="24"/>
        </w:rPr>
        <w:lastRenderedPageBreak/>
        <w:drawing>
          <wp:inline distT="0" distB="0" distL="0" distR="0" wp14:anchorId="052F6F5F" wp14:editId="07D03235">
            <wp:extent cx="3870290" cy="4143194"/>
            <wp:effectExtent l="0" t="0" r="0" b="0"/>
            <wp:docPr id="1"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pic:cNvPicPr preferRelativeResize="0"/>
                  </pic:nvPicPr>
                  <pic:blipFill>
                    <a:blip r:embed="rId6"/>
                    <a:srcRect/>
                    <a:stretch>
                      <a:fillRect/>
                    </a:stretch>
                  </pic:blipFill>
                  <pic:spPr>
                    <a:xfrm>
                      <a:off x="0" y="0"/>
                      <a:ext cx="3870290" cy="4143194"/>
                    </a:xfrm>
                    <a:prstGeom prst="rect">
                      <a:avLst/>
                    </a:prstGeom>
                    <a:ln/>
                  </pic:spPr>
                </pic:pic>
              </a:graphicData>
            </a:graphic>
          </wp:inline>
        </w:drawing>
      </w:r>
    </w:p>
    <w:p w14:paraId="6EA2A953" w14:textId="77777777" w:rsidR="006C5C80" w:rsidRDefault="0000000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1. Schematic of a Backwards Blocking experimental trial. The upper-right portion of the figure shows the backwards blocking event as it unfolded across time. The lower-left portion of the figure shows the three objects and the text, “Is this one a blicket?” above each object across time.</w:t>
      </w:r>
    </w:p>
    <w:p w14:paraId="7146D175"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Backwards Blocking Experimental and Control Trials. </w:t>
      </w:r>
      <w:r>
        <w:rPr>
          <w:rFonts w:ascii="Times New Roman" w:eastAsia="Times New Roman" w:hAnsi="Times New Roman" w:cs="Times New Roman"/>
          <w:sz w:val="24"/>
          <w:szCs w:val="24"/>
        </w:rPr>
        <w:t xml:space="preserve">The two backwards blocking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returned to their starting positions.  </w:t>
      </w:r>
    </w:p>
    <w:p w14:paraId="44DE5C88"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left- or right-most (counterbalanced) object (which we will refer to here as object A) then descended until it contacted and immediately activated the machine. The text, “Look, this one makes the machine go!” then appeared above the objects. This object then returned to its </w:t>
      </w:r>
      <w:r>
        <w:rPr>
          <w:rFonts w:ascii="Times New Roman" w:eastAsia="Times New Roman" w:hAnsi="Times New Roman" w:cs="Times New Roman"/>
          <w:sz w:val="24"/>
          <w:szCs w:val="24"/>
        </w:rPr>
        <w:lastRenderedPageBreak/>
        <w:t>starting position. Children were then asked whether each object was a blicket. Specifically, the text, “Is this one a blicket?” with a downward-facing arrow then appeared above each object, and participants were asked to indicate whether each object was a blicket. Children received two of these trials, which were identical except for the color of the objects.</w:t>
      </w:r>
    </w:p>
    <w:p w14:paraId="21909DF5"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backwards blocking control trials began with four differently colored objects (i.e., objects A, B, C, and D), which were located above the machine. Objects A, B, and C then descended until they contacted and activated the machine; object D remained in place while objects A-C descended onto the machine. Object D then descended by itself until it contacted and activated the machine. The left-right position of object D was counterbalanced. Children were then asked whether each object was a blicket. Children once again received two trials, which were identical except for the color of the objects.</w:t>
      </w:r>
    </w:p>
    <w:p w14:paraId="44087D98"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Indirect Screening-Off Main and Control Trials. </w:t>
      </w:r>
      <w:r>
        <w:rPr>
          <w:rFonts w:ascii="Times New Roman" w:eastAsia="Times New Roman" w:hAnsi="Times New Roman" w:cs="Times New Roman"/>
          <w:sz w:val="24"/>
          <w:szCs w:val="24"/>
        </w:rPr>
        <w:t xml:space="preserve">The procedures for the indirect screening-off experimental and control conditions were identical to the backwards blocking trials except that object A (experimental trials) and D (control trials) failed to activate the machine. </w:t>
      </w:r>
    </w:p>
    <w:p w14:paraId="14C715E6" w14:textId="77777777" w:rsidR="006C5C80" w:rsidRDefault="00000000">
      <w:pPr>
        <w:keepNext/>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349FDEB0" w14:textId="77777777" w:rsidR="006C5C80" w:rsidRDefault="006C5C80">
      <w:pPr>
        <w:keepNext/>
        <w:spacing w:after="0" w:line="240" w:lineRule="auto"/>
        <w:rPr>
          <w:rFonts w:ascii="Times New Roman" w:eastAsia="Times New Roman" w:hAnsi="Times New Roman" w:cs="Times New Roman"/>
          <w:b/>
          <w:sz w:val="24"/>
          <w:szCs w:val="24"/>
        </w:rPr>
      </w:pPr>
    </w:p>
    <w:p w14:paraId="742EE060"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shows the number of times children responded “yes” to the question “Is this a blicket” for each object. Using this dependent measure, the data were entered into a five-way linear mixed-effects model with Age as a continuous fixed effect, Condition (Backwards blocking vs. Indirect screening-off) as the between-participants fixed effect, Trial Type (Experimental vs. Control), Objects (A vs. B vs. C vs. D), and Trial Number (Trial 1 vs. Trial 2) as the within-participants fixed effects, and participant as the random effect. This analysis yielded several experimental-effects and two-way interactions, which were qualified by 3 three-way interactions. These included a three-way interaction among Age, Condition, and Object, </w:t>
      </w:r>
      <w:r>
        <w:rPr>
          <w:rFonts w:ascii="Times New Roman" w:eastAsia="Times New Roman" w:hAnsi="Times New Roman" w:cs="Times New Roman"/>
          <w:sz w:val="24"/>
          <w:szCs w:val="24"/>
        </w:rPr>
        <w:lastRenderedPageBreak/>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7.90,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.05, a three-way interaction among Condition, Trial Number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13.31,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.006, and a three-way interaction among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64.85,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4562A5EE"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explore the interaction among Age, Condition, and Object, we constructed separate two-way linear mixed-effects models between Age and Object for each condition. Age was included as a continuous fixed effect, Condition as a between-participants fixed effect, Object as a within-participants fixed effect, and participants as a random effect. Both linear models only yielded experimental effects of Objects, both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’s &gt; 31.88,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which indicated that participated treated the objects differently. Specifically, in the backwards blocking condition, participants considered object A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.31) to be more of a blicket than object B (M = .67, SD = .47),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4.95,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and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.46),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3.89,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However, participants treated objects A and D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.36) equivalently,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.76,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.45. In contrast, in the indirect screening-off condition, participants were less confident that object A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.50) was a blicket than object B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.41), and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.37),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&gt; -5.03,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However, participants were more confident that object A was a blicket than object D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.48),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2.36,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.02. This reflected the fact that the scores for object A </w:t>
      </w:r>
      <w:proofErr w:type="gramStart"/>
      <w:r>
        <w:rPr>
          <w:rFonts w:ascii="Times New Roman" w:eastAsia="Times New Roman" w:hAnsi="Times New Roman" w:cs="Times New Roman"/>
          <w:sz w:val="24"/>
          <w:szCs w:val="24"/>
        </w:rPr>
        <w:t>were collapsed</w:t>
      </w:r>
      <w:proofErr w:type="gramEnd"/>
      <w:r>
        <w:rPr>
          <w:rFonts w:ascii="Times New Roman" w:eastAsia="Times New Roman" w:hAnsi="Times New Roman" w:cs="Times New Roman"/>
          <w:sz w:val="24"/>
          <w:szCs w:val="24"/>
        </w:rPr>
        <w:t xml:space="preserve"> over Trial Type (in which A was seen by itself during the experimental trials but in combination with other objects during the control trials). Finally, participants were less confident that object D was a blicket than objects B and C,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&gt; 6.10,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w:t>
      </w:r>
    </w:p>
    <w:p w14:paraId="74847A64" w14:textId="77777777" w:rsidR="006C5C80" w:rsidRDefault="00000000">
      <w:pPr>
        <w:spacing w:after="0"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To explore the second interaction among Trial Number and Object for each condition, Trial Number and Object were included as within-participants fixed effects and participants were included as a random effect. Although both linear models yielded experimental effects of Object, </w:t>
      </w:r>
      <w:r>
        <w:rPr>
          <w:rFonts w:ascii="Times New Roman" w:eastAsia="Times New Roman" w:hAnsi="Times New Roman" w:cs="Times New Roman"/>
          <w:sz w:val="24"/>
          <w:szCs w:val="24"/>
        </w:rPr>
        <w:lastRenderedPageBreak/>
        <w:t>both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’s &gt; 31.86,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only the two-way linear mixed-effects model for the Indirect Screening Off condition yielded an interaction between Trial Number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9.57. This interaction reflected the fact that participants treated the objects differently between the two trials. During trial 1 (when participants were asked to provide their first set of responses) participants treated object D (M = .55, SD = .50) as less of a blicket than object A (M = .72, SD = .45),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(114.97) = 2.31,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.02, and object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.42) as more of a blicket than either object B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.68,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.47),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(127) = -2.46,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.02, or D,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(107.25) = 3.23,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.01. In contrast, during trial 2, participants treated all the objects equivalently, all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&lt; 1.78,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&gt; .08.</w:t>
      </w:r>
    </w:p>
    <w:p w14:paraId="195853DA" w14:textId="77777777" w:rsidR="006C5C80" w:rsidRDefault="000000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5922D28D" wp14:editId="27F44703">
            <wp:extent cx="4568562" cy="3075482"/>
            <wp:effectExtent l="0" t="0" r="0" b="0"/>
            <wp:docPr id="3" name="image2.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bar chart&#10;&#10;Description automatically generated"/>
                    <pic:cNvPicPr preferRelativeResize="0"/>
                  </pic:nvPicPr>
                  <pic:blipFill>
                    <a:blip r:embed="rId7"/>
                    <a:srcRect/>
                    <a:stretch>
                      <a:fillRect/>
                    </a:stretch>
                  </pic:blipFill>
                  <pic:spPr>
                    <a:xfrm>
                      <a:off x="0" y="0"/>
                      <a:ext cx="4568562" cy="3075482"/>
                    </a:xfrm>
                    <a:prstGeom prst="rect">
                      <a:avLst/>
                    </a:prstGeom>
                    <a:ln/>
                  </pic:spPr>
                </pic:pic>
              </a:graphicData>
            </a:graphic>
          </wp:inline>
        </w:drawing>
      </w:r>
    </w:p>
    <w:p w14:paraId="6C95A00B" w14:textId="77777777" w:rsidR="006C5C80" w:rsidRDefault="000000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2. Participants’ mean responses to whether each object was a blicket across the conditions and trial types. Bars show standard error.</w:t>
      </w:r>
    </w:p>
    <w:p w14:paraId="4329BBA2" w14:textId="77777777" w:rsidR="006C5C80" w:rsidRDefault="006C5C80">
      <w:pPr>
        <w:keepNext/>
        <w:spacing w:after="0" w:line="240" w:lineRule="auto"/>
        <w:rPr>
          <w:rFonts w:ascii="Times New Roman" w:eastAsia="Times New Roman" w:hAnsi="Times New Roman" w:cs="Times New Roman"/>
          <w:sz w:val="24"/>
          <w:szCs w:val="24"/>
        </w:rPr>
      </w:pPr>
    </w:p>
    <w:p w14:paraId="33101696"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examine the final interaction among Condition, Trial Type, and Object, we constructed a set of one-way linear mixed-effects models for the experimental and control trials within the backwards blocking and indirect screening-off conditions. The Objects factor was treated as the sole within-participants fixed effect in these follow-up analyses. Participants were </w:t>
      </w:r>
      <w:r>
        <w:rPr>
          <w:rFonts w:ascii="Times New Roman" w:eastAsia="Times New Roman" w:hAnsi="Times New Roman" w:cs="Times New Roman"/>
          <w:sz w:val="24"/>
          <w:szCs w:val="24"/>
        </w:rPr>
        <w:lastRenderedPageBreak/>
        <w:t>once again treated as a random effect to control for the within-participant variance from multiple responses. The one-way linear model for the control trials within the 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1.34,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.72. This means that participants treated the objects similarly in the control trials of the backwards blocking condition. In contrast, the second one-way linear model for the experimental trials within the backwards blocking condition revealed a significant experimental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55.20,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This experimental effect reflected the fact that participants considered object A to be more of a blicket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than object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.55,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0.50),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6.45, </w:t>
      </w:r>
      <w:r>
        <w:rPr>
          <w:rFonts w:ascii="Times New Roman" w:eastAsia="Times New Roman" w:hAnsi="Times New Roman" w:cs="Times New Roman"/>
          <w:i/>
          <w:sz w:val="24"/>
          <w:szCs w:val="24"/>
        </w:rPr>
        <w:t>p&lt;</w:t>
      </w:r>
      <w:r>
        <w:rPr>
          <w:rFonts w:ascii="Times New Roman" w:eastAsia="Times New Roman" w:hAnsi="Times New Roman" w:cs="Times New Roman"/>
          <w:sz w:val="24"/>
          <w:szCs w:val="24"/>
        </w:rPr>
        <w:t xml:space="preserve"> .001, or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5.62,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Participants treated objects B and C equivalently,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-1.07,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.29.</w:t>
      </w:r>
    </w:p>
    <w:p w14:paraId="0B3F3F14"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and fourth one-way linear models for the experimental and control trials within the indirect screening-off condition both revealed a significant experimental effect of Objects, both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&gt; 76.81,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Participants considered object A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0.26,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0.44) in the ISO experimental trials and object 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0.36,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0.48) in the ISO control trials to be less likely to be blickets than any of the other objects, all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-values &gt; -7.45,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Participants treated object B and C equivalently in the experimental trials,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30) = -0.77,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.29, and objects A-C equivalently in the control trials, all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-values &lt; -1.07,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&gt; .29.  </w:t>
      </w:r>
    </w:p>
    <w:p w14:paraId="146399CA" w14:textId="3132C554"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w:t>
      </w:r>
      <w:del w:id="51" w:author="Benton, Deon" w:date="2023-07-17T17:20:00Z">
        <w:r w:rsidDel="00903250">
          <w:rPr>
            <w:rFonts w:ascii="Times New Roman" w:eastAsia="Times New Roman" w:hAnsi="Times New Roman" w:cs="Times New Roman"/>
            <w:b/>
            <w:sz w:val="24"/>
            <w:szCs w:val="24"/>
          </w:rPr>
          <w:delText>backwards blocking</w:delText>
        </w:r>
      </w:del>
      <w:ins w:id="52" w:author="Benton, Deon" w:date="2023-07-17T17:20:00Z">
        <w:r w:rsidR="00903250">
          <w:rPr>
            <w:rFonts w:ascii="Times New Roman" w:eastAsia="Times New Roman" w:hAnsi="Times New Roman" w:cs="Times New Roman"/>
            <w:b/>
            <w:sz w:val="24"/>
            <w:szCs w:val="24"/>
          </w:rPr>
          <w:t>retrospective</w:t>
        </w:r>
      </w:ins>
      <w:r>
        <w:rPr>
          <w:rFonts w:ascii="Times New Roman" w:eastAsia="Times New Roman" w:hAnsi="Times New Roman" w:cs="Times New Roman"/>
          <w:b/>
          <w:sz w:val="24"/>
          <w:szCs w:val="24"/>
        </w:rPr>
        <w:t xml:space="preserve"> reasoning. </w:t>
      </w:r>
      <w:r>
        <w:rPr>
          <w:rFonts w:ascii="Times New Roman" w:eastAsia="Times New Roman" w:hAnsi="Times New Roman" w:cs="Times New Roman"/>
          <w:sz w:val="24"/>
          <w:szCs w:val="24"/>
        </w:rPr>
        <w:t xml:space="preserve">To examine whether participants engaged in backwards blocking reasoning—operationalized as higher combined ratings of objects A-C in the control trials than of objects B and C in the experimental trials—data were entered into a two-way linear mixed-effects model with Trial Type and Object as the within-participants fixed effects and participants as the random effect. This analysis revealed only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21.97,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result indicated that participants </w:t>
      </w:r>
      <w:r>
        <w:rPr>
          <w:rFonts w:ascii="Times New Roman" w:eastAsia="Times New Roman" w:hAnsi="Times New Roman" w:cs="Times New Roman"/>
          <w:sz w:val="24"/>
          <w:szCs w:val="24"/>
        </w:rPr>
        <w:lastRenderedPageBreak/>
        <w:t>did engage in backwards blocking reasoning: they provided higher combined ratings of objects A, B, and C in the backwards blocking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0.80,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0.40) than the combined ratings of objects B and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0.58,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p>
    <w:p w14:paraId="4C0FA4B6"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completeness, we ran the same analysis as above, but this time for the indirect screening-off condition. This analysis also only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4.42,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.04. The results mirrored the results for the backwards blocking condition. Participants provided higher combined ratings of objects A, B, and C in the indirect screening-off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0.36) than the combined ratings of objects B and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0.77,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0.42). Similar to the results above for the backwards blocking condition, this result indicated that when the object that is shown in isolation was also shown in combination with other objects participants show stronger retrospective reevaluations.</w:t>
      </w:r>
    </w:p>
    <w:p w14:paraId="0F2EBB27" w14:textId="77777777" w:rsidR="006C5C80" w:rsidRDefault="00000000">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03A8B3C1" w14:textId="2892AA50"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r>
        <w:rPr>
          <w:rFonts w:ascii="Times New Roman" w:eastAsia="Times New Roman" w:hAnsi="Times New Roman" w:cs="Times New Roman"/>
          <w:sz w:val="24"/>
          <w:szCs w:val="24"/>
        </w:rPr>
        <w:t>experimental</w:t>
      </w:r>
      <w:r>
        <w:rPr>
          <w:rFonts w:ascii="Times New Roman" w:eastAsia="Times New Roman" w:hAnsi="Times New Roman" w:cs="Times New Roman"/>
          <w:sz w:val="24"/>
          <w:szCs w:val="24"/>
        </w:rPr>
        <w:t xml:space="preserve"> trials of Experiment 1, children were shown three objects that together activated a machine, and </w:t>
      </w:r>
      <w:proofErr w:type="gramStart"/>
      <w:r>
        <w:rPr>
          <w:rFonts w:ascii="Times New Roman" w:eastAsia="Times New Roman" w:hAnsi="Times New Roman" w:cs="Times New Roman"/>
          <w:sz w:val="24"/>
          <w:szCs w:val="24"/>
        </w:rPr>
        <w:t>then that</w:t>
      </w:r>
      <w:proofErr w:type="gramEnd"/>
      <w:r>
        <w:rPr>
          <w:rFonts w:ascii="Times New Roman" w:eastAsia="Times New Roman" w:hAnsi="Times New Roman" w:cs="Times New Roman"/>
          <w:sz w:val="24"/>
          <w:szCs w:val="24"/>
        </w:rPr>
        <w:t xml:space="preserve"> one of those objects was or was not efficacious on its own. When that object was efficacious, children were less likely to state that the other two objects had efficacy than in a control condition in which a fourth, unrelated object was efficacious. </w:t>
      </w:r>
      <w:commentRangeStart w:id="53"/>
      <w:r>
        <w:rPr>
          <w:rFonts w:ascii="Times New Roman" w:eastAsia="Times New Roman" w:hAnsi="Times New Roman" w:cs="Times New Roman"/>
          <w:sz w:val="24"/>
          <w:szCs w:val="24"/>
        </w:rPr>
        <w:t>However, when the individual object was not efficacious, children were not more likely to make this claim. Their categorization of these objects, however, did differ between these conditions.</w:t>
      </w:r>
      <w:commentRangeEnd w:id="53"/>
      <w:r>
        <w:rPr>
          <w:rStyle w:val="CommentReference"/>
        </w:rPr>
        <w:commentReference w:id="53"/>
      </w:r>
    </w:p>
    <w:p w14:paraId="7A04ABC1" w14:textId="77777777" w:rsidR="00903250" w:rsidRDefault="00903250" w:rsidP="009032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discussing the different mechanisms that might describe these data, we want to consider a second, related retrospective inference. In Experiment 1, the second piece of evidence children observed in the Experimental trials involved only one object being placed on the </w:t>
      </w:r>
      <w:r>
        <w:rPr>
          <w:rFonts w:ascii="Times New Roman" w:eastAsia="Times New Roman" w:hAnsi="Times New Roman" w:cs="Times New Roman"/>
          <w:sz w:val="24"/>
          <w:szCs w:val="24"/>
        </w:rPr>
        <w:lastRenderedPageBreak/>
        <w:t xml:space="preserve">machine. In Experiment 2, we reproduce this procedure presenting children with evidence that the three objects together were efficacious, but then that two of those objects either were or were not together.   </w:t>
      </w:r>
    </w:p>
    <w:p w14:paraId="238E6EBE" w14:textId="77777777" w:rsidR="006C5C80" w:rsidRDefault="00000000">
      <w:pPr>
        <w:spacing w:after="0" w:line="480" w:lineRule="auto"/>
        <w:ind w:firstLine="720"/>
        <w:jc w:val="center"/>
        <w:rPr>
          <w:rFonts w:ascii="Times New Roman" w:eastAsia="Times New Roman" w:hAnsi="Times New Roman" w:cs="Times New Roman"/>
          <w:b/>
          <w:sz w:val="24"/>
          <w:szCs w:val="24"/>
        </w:rPr>
        <w:pPrChange w:id="54" w:author="Benton, Deon" w:date="2023-07-16T11:42:00Z">
          <w:pPr>
            <w:spacing w:after="0" w:line="480" w:lineRule="auto"/>
            <w:ind w:firstLine="720"/>
          </w:pPr>
        </w:pPrChange>
      </w:pPr>
      <w:r>
        <w:rPr>
          <w:rFonts w:ascii="Times New Roman" w:eastAsia="Times New Roman" w:hAnsi="Times New Roman" w:cs="Times New Roman"/>
          <w:b/>
          <w:sz w:val="24"/>
          <w:szCs w:val="24"/>
        </w:rPr>
        <w:t>Experiment 2</w:t>
      </w:r>
    </w:p>
    <w:p w14:paraId="4A516803" w14:textId="77777777" w:rsidR="00903250" w:rsidRDefault="00903250" w:rsidP="00903250">
      <w:pPr>
        <w:spacing w:after="0" w:line="480" w:lineRule="auto"/>
        <w:ind w:firstLine="720"/>
        <w:rPr>
          <w:ins w:id="55" w:author="Benton, Deon" w:date="2023-07-17T17:29:00Z"/>
          <w:rFonts w:ascii="Times New Roman" w:eastAsia="Times New Roman" w:hAnsi="Times New Roman" w:cs="Times New Roman"/>
          <w:sz w:val="24"/>
          <w:szCs w:val="24"/>
        </w:rPr>
      </w:pPr>
      <w:ins w:id="56" w:author="Benton, Deon" w:date="2023-07-17T17:29:00Z">
        <w:r>
          <w:rPr>
            <w:rFonts w:ascii="Times New Roman" w:eastAsia="Times New Roman" w:hAnsi="Times New Roman" w:cs="Times New Roman"/>
            <w:sz w:val="24"/>
            <w:szCs w:val="24"/>
          </w:rPr>
          <w:t xml:space="preserve">Experiment 2 was similar to Experiment 1 except for the number of objects that were placed on the machine during the second part of the experimental trials. In the experimental trials here, children were shown that three objects activated the machine together, and then two of those three objects either did so or did not. These data were compared with a control condition in which three different objects activated the machine, and then two additional novel objects either did so or did not in tandem. </w:t>
        </w:r>
      </w:ins>
    </w:p>
    <w:p w14:paraId="3D4D9024" w14:textId="77777777" w:rsidR="006C5C80"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639F91D6" w14:textId="0FCFF280" w:rsidR="006C5C80"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Participants.  </w:t>
      </w:r>
      <w:r>
        <w:rPr>
          <w:rFonts w:ascii="Times New Roman" w:eastAsia="Times New Roman" w:hAnsi="Times New Roman" w:cs="Times New Roman"/>
          <w:sz w:val="24"/>
          <w:szCs w:val="24"/>
        </w:rPr>
        <w:t xml:space="preserve">Participants were 32 5-year-olds (18 boys and 14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65.31 months, range = 60-75 months, SD = 3.65) and 32 6-year-olds (10 boys and 22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76.56 months, range = 65-83 months, SD = 4.33). </w:t>
      </w:r>
      <w:ins w:id="57" w:author="Benton, Deon" w:date="2023-07-17T17:29:00Z">
        <w:r w:rsidR="00903250">
          <w:rPr>
            <w:rFonts w:ascii="Times New Roman" w:eastAsia="Times New Roman" w:hAnsi="Times New Roman" w:cs="Times New Roman"/>
            <w:sz w:val="24"/>
            <w:szCs w:val="24"/>
          </w:rPr>
          <w:t xml:space="preserve">Participants were recruited in the same manner as Experiment 1. </w:t>
        </w:r>
      </w:ins>
      <w:r>
        <w:rPr>
          <w:rFonts w:ascii="Times New Roman" w:eastAsia="Times New Roman" w:hAnsi="Times New Roman" w:cs="Times New Roman"/>
          <w:sz w:val="24"/>
          <w:szCs w:val="24"/>
        </w:rPr>
        <w:t>Participants were 12% Asian/Asian American, 9% Black/African American, 10% Hispanic, and 69% White/Caucasian.</w:t>
      </w:r>
    </w:p>
    <w:p w14:paraId="7BAAB9FF" w14:textId="15500A69" w:rsidR="006C5C80"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Materials &amp; Procedure. </w:t>
      </w:r>
      <w:r>
        <w:rPr>
          <w:rFonts w:ascii="Times New Roman" w:eastAsia="Times New Roman" w:hAnsi="Times New Roman" w:cs="Times New Roman"/>
          <w:sz w:val="24"/>
          <w:szCs w:val="24"/>
        </w:rPr>
        <w:t>The materials and procedure for Experiment 2 was identical to that for Experiment 1 with the following exceptions: During the backwards blocking experimental events following an event in which objects A, B, and C together activated the machine, two objects A and B descended onto and subsequently caused the machine to activate (i.e., turn blue). Likewise, during the backwards blocking control events, two objects D and E descended onto and subsequently caused the machine to activate. D and E did not descend onto the machine during the initial event in which A, B, and C activated the machine</w:t>
      </w:r>
      <w:r w:rsidR="0069360A">
        <w:rPr>
          <w:rFonts w:ascii="Times New Roman" w:eastAsia="Times New Roman" w:hAnsi="Times New Roman" w:cs="Times New Roman"/>
          <w:sz w:val="24"/>
          <w:szCs w:val="24"/>
        </w:rPr>
        <w:t xml:space="preserve"> and in this way </w:t>
      </w:r>
      <w:r w:rsidR="0069360A">
        <w:rPr>
          <w:rFonts w:ascii="Times New Roman" w:eastAsia="Times New Roman" w:hAnsi="Times New Roman" w:cs="Times New Roman"/>
          <w:sz w:val="24"/>
          <w:szCs w:val="24"/>
        </w:rPr>
        <w:lastRenderedPageBreak/>
        <w:t>were “unrelated” to objects A, B, and C</w:t>
      </w:r>
      <w:r>
        <w:rPr>
          <w:rFonts w:ascii="Times New Roman" w:eastAsia="Times New Roman" w:hAnsi="Times New Roman" w:cs="Times New Roman"/>
          <w:sz w:val="24"/>
          <w:szCs w:val="24"/>
        </w:rPr>
        <w:t xml:space="preserve">. The indirect screening-off experimental and control trials were identical to the backwards blocking trials except that the machine neither activated when objects A and B descended onto the machine during the indirect screening-off experimental trials nor when objects D and E descended onto the machine during the indirect screening-off control trials. </w:t>
      </w:r>
      <w:r w:rsidR="00B131D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left- and right-most positions of objects A and B during the experimental trials and objects D and E during the control trials were counterbalanced.</w:t>
      </w:r>
    </w:p>
    <w:p w14:paraId="5FAE641F" w14:textId="77777777" w:rsidR="006C5C80"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043D619"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shows the number of times children responded “yes” to the question “Is this a blicket” for each object. The data for this experiment were entered into a five-way linear mixed-effects model with Age as a continuous fixed effect, Condition (Backwards blocking vs. Indirect screening-off) as the between-participants fixed effect, Trial Type (Experimental vs. Control), Objects (A vs. B vs. C vs. D vs. E), and Trial Number (Trial 1 vs. Trial 2) as the within-participants fixed effects, and participant as the random effect. This analysis yielded several experimental-effects and two-way interactions, which were qualified by a single three-way interaction between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185.38,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057958F3" w14:textId="642CE4AC" w:rsidR="006C5C80" w:rsidRDefault="00541C22">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294D8AE1" wp14:editId="0C7EEE7F">
            <wp:extent cx="5076825" cy="3190875"/>
            <wp:effectExtent l="0" t="0" r="9525" b="9525"/>
            <wp:docPr id="503630049" name="Picture 1" descr="A graph showing the different types of scree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30049" name="Picture 1" descr="A graph showing the different types of screening&#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76825" cy="3190875"/>
                    </a:xfrm>
                    <a:prstGeom prst="rect">
                      <a:avLst/>
                    </a:prstGeom>
                  </pic:spPr>
                </pic:pic>
              </a:graphicData>
            </a:graphic>
          </wp:inline>
        </w:drawing>
      </w:r>
      <w:r w:rsidR="00000000">
        <w:rPr>
          <w:rFonts w:ascii="Times New Roman" w:eastAsia="Times New Roman" w:hAnsi="Times New Roman" w:cs="Times New Roman"/>
          <w:sz w:val="20"/>
          <w:szCs w:val="20"/>
        </w:rPr>
        <w:br/>
        <w:t>Figure 3. Participants’ mean responses to whether each object was a blicket across the conditions and trial types. Bars show standard error.</w:t>
      </w:r>
    </w:p>
    <w:p w14:paraId="1B5609EB" w14:textId="77777777" w:rsidR="006C5C80" w:rsidRDefault="006C5C80">
      <w:pPr>
        <w:keepNext/>
        <w:spacing w:after="0" w:line="240" w:lineRule="auto"/>
        <w:rPr>
          <w:rFonts w:ascii="Times New Roman" w:eastAsia="Times New Roman" w:hAnsi="Times New Roman" w:cs="Times New Roman"/>
          <w:sz w:val="20"/>
          <w:szCs w:val="20"/>
        </w:rPr>
      </w:pPr>
    </w:p>
    <w:p w14:paraId="4EC73338" w14:textId="717F00CB"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 three-way interaction between Condition, Trial Type, and Object, we constructed a set of one-way linear mixed-effects models for the experimental and control trials within the backwards blocking and indirect screening-off conditions</w:t>
      </w:r>
      <w:r w:rsidR="00B131D0">
        <w:rPr>
          <w:rFonts w:ascii="Times New Roman" w:eastAsia="Times New Roman" w:hAnsi="Times New Roman" w:cs="Times New Roman"/>
          <w:sz w:val="24"/>
          <w:szCs w:val="24"/>
        </w:rPr>
        <w:t xml:space="preserve"> separately</w:t>
      </w:r>
      <w:r>
        <w:rPr>
          <w:rFonts w:ascii="Times New Roman" w:eastAsia="Times New Roman" w:hAnsi="Times New Roman" w:cs="Times New Roman"/>
          <w:sz w:val="24"/>
          <w:szCs w:val="24"/>
        </w:rPr>
        <w:t>. Object was treated as the single within-participants fixed effect in these follow-up analyses, and participants were again treated as a random effect. The one-way linear model for the control trials within the 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4.55,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.34. Thus, as in Experiment 1, participants treated the objects similarly in the control trials of the backwards blocking condition. Also consistent with Experiment 1, the second one-way linear model for the experimental trials within the backwards blocking condition revealed a significant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14.26,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w:t>
      </w:r>
      <w:r w:rsidR="00262A88">
        <w:rPr>
          <w:rFonts w:ascii="Times New Roman" w:eastAsia="Times New Roman" w:hAnsi="Times New Roman" w:cs="Times New Roman"/>
          <w:sz w:val="24"/>
          <w:szCs w:val="24"/>
        </w:rPr>
        <w:t>result</w:t>
      </w:r>
      <w:r>
        <w:rPr>
          <w:rFonts w:ascii="Times New Roman" w:eastAsia="Times New Roman" w:hAnsi="Times New Roman" w:cs="Times New Roman"/>
          <w:sz w:val="24"/>
          <w:szCs w:val="24"/>
        </w:rPr>
        <w:t xml:space="preserve"> reflected the fact that participants considered object A to be more of a blicket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0.37) than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31) = 3.38, </w:t>
      </w:r>
      <w:r>
        <w:rPr>
          <w:rFonts w:ascii="Times New Roman" w:eastAsia="Times New Roman" w:hAnsi="Times New Roman" w:cs="Times New Roman"/>
          <w:i/>
          <w:sz w:val="24"/>
          <w:szCs w:val="24"/>
        </w:rPr>
        <w:t>p&lt;</w:t>
      </w:r>
      <w:r>
        <w:rPr>
          <w:rFonts w:ascii="Times New Roman" w:eastAsia="Times New Roman" w:hAnsi="Times New Roman" w:cs="Times New Roman"/>
          <w:sz w:val="24"/>
          <w:szCs w:val="24"/>
        </w:rPr>
        <w:t xml:space="preserve"> .01. Participants treated the remaining objects equivalently. </w:t>
      </w:r>
    </w:p>
    <w:p w14:paraId="4B04C3AF" w14:textId="219D7E4D"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with Experiment 1, the third and fourth one-way linear models for the experimental and control trials within the indirect screening-off condition both revealed a significant experimental effect of Objects, both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&gt; 1100.90,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During the indirect screening-off experimental trials, participants considered objects A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0.08,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0.27) and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0.05,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0.21) to be less likely to be blickets than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-values &gt; -21.10,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Participants treated objects A </w:t>
      </w:r>
      <w:ins w:id="58" w:author="Benton, Deon" w:date="2023-07-16T11:45:00Z">
        <w:r w:rsidR="003D61D3">
          <w:rPr>
            <w:rFonts w:ascii="Times New Roman" w:eastAsia="Times New Roman" w:hAnsi="Times New Roman" w:cs="Times New Roman"/>
            <w:sz w:val="24"/>
            <w:szCs w:val="24"/>
          </w:rPr>
          <w:t>a</w:t>
        </w:r>
      </w:ins>
      <w:r>
        <w:rPr>
          <w:rFonts w:ascii="Times New Roman" w:eastAsia="Times New Roman" w:hAnsi="Times New Roman" w:cs="Times New Roman"/>
          <w:sz w:val="24"/>
          <w:szCs w:val="24"/>
        </w:rPr>
        <w:t xml:space="preserve">nd B equivalently, </w:t>
      </w:r>
      <w:proofErr w:type="gramStart"/>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31) = 1.43,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.16. During the indirect screening-off control trials, participants considered objects 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 and E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 to be less likely to be blickets than object A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object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0.21), and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0.18), all </w:t>
      </w:r>
      <w:r w:rsidRPr="003D61D3">
        <w:rPr>
          <w:rFonts w:ascii="Times New Roman" w:eastAsia="Times New Roman" w:hAnsi="Times New Roman" w:cs="Times New Roman"/>
          <w:i/>
          <w:iCs/>
          <w:sz w:val="24"/>
          <w:szCs w:val="24"/>
          <w:rPrChange w:id="59" w:author="Benton, Deon" w:date="2023-07-16T11:45:00Z">
            <w:rPr>
              <w:rFonts w:ascii="Times New Roman" w:eastAsia="Times New Roman" w:hAnsi="Times New Roman" w:cs="Times New Roman"/>
              <w:sz w:val="24"/>
              <w:szCs w:val="24"/>
            </w:rPr>
          </w:rPrChange>
        </w:rPr>
        <w:t>t</w:t>
      </w:r>
      <w:r>
        <w:rPr>
          <w:rFonts w:ascii="Times New Roman" w:eastAsia="Times New Roman" w:hAnsi="Times New Roman" w:cs="Times New Roman"/>
          <w:sz w:val="24"/>
          <w:szCs w:val="24"/>
        </w:rPr>
        <w:t xml:space="preserve">-values &gt; 35.79, all </w:t>
      </w:r>
      <w:r w:rsidRPr="003D61D3">
        <w:rPr>
          <w:rFonts w:ascii="Times New Roman" w:eastAsia="Times New Roman" w:hAnsi="Times New Roman" w:cs="Times New Roman"/>
          <w:i/>
          <w:iCs/>
          <w:sz w:val="24"/>
          <w:szCs w:val="24"/>
          <w:rPrChange w:id="60" w:author="Benton, Deon" w:date="2023-07-16T11:45:00Z">
            <w:rPr>
              <w:rFonts w:ascii="Times New Roman" w:eastAsia="Times New Roman" w:hAnsi="Times New Roman" w:cs="Times New Roman"/>
              <w:sz w:val="24"/>
              <w:szCs w:val="24"/>
            </w:rPr>
          </w:rPrChange>
        </w:rPr>
        <w:t>p</w:t>
      </w:r>
      <w:r>
        <w:rPr>
          <w:rFonts w:ascii="Times New Roman" w:eastAsia="Times New Roman" w:hAnsi="Times New Roman" w:cs="Times New Roman"/>
          <w:sz w:val="24"/>
          <w:szCs w:val="24"/>
        </w:rPr>
        <w:t>-values &lt; .001.  Participants treated objects A-C equivalently.</w:t>
      </w:r>
    </w:p>
    <w:p w14:paraId="2DB7CBF7" w14:textId="1A26C023" w:rsidR="006C5C80" w:rsidRDefault="00000000" w:rsidP="00C55FB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w:t>
      </w:r>
      <w:r w:rsidR="00541C22">
        <w:rPr>
          <w:rFonts w:ascii="Times New Roman" w:eastAsia="Times New Roman" w:hAnsi="Times New Roman" w:cs="Times New Roman"/>
          <w:b/>
          <w:sz w:val="24"/>
          <w:szCs w:val="24"/>
        </w:rPr>
        <w:t>retrospective</w:t>
      </w:r>
      <w:r>
        <w:rPr>
          <w:rFonts w:ascii="Times New Roman" w:eastAsia="Times New Roman" w:hAnsi="Times New Roman" w:cs="Times New Roman"/>
          <w:b/>
          <w:sz w:val="24"/>
          <w:szCs w:val="24"/>
        </w:rPr>
        <w:t xml:space="preserve"> reasoning. </w:t>
      </w:r>
      <w:r w:rsidR="00C55FBB">
        <w:rPr>
          <w:rFonts w:ascii="Times New Roman" w:eastAsia="Times New Roman" w:hAnsi="Times New Roman" w:cs="Times New Roman"/>
          <w:sz w:val="24"/>
          <w:szCs w:val="24"/>
        </w:rPr>
        <w:t>We next</w:t>
      </w:r>
      <w:r>
        <w:rPr>
          <w:rFonts w:ascii="Times New Roman" w:eastAsia="Times New Roman" w:hAnsi="Times New Roman" w:cs="Times New Roman"/>
          <w:sz w:val="24"/>
          <w:szCs w:val="24"/>
        </w:rPr>
        <w:t xml:space="preserve"> examined whether participants engaged in </w:t>
      </w:r>
      <w:r w:rsidR="00541C22">
        <w:rPr>
          <w:rFonts w:ascii="Times New Roman" w:eastAsia="Times New Roman" w:hAnsi="Times New Roman" w:cs="Times New Roman"/>
          <w:sz w:val="24"/>
          <w:szCs w:val="24"/>
        </w:rPr>
        <w:t>retrospective</w:t>
      </w:r>
      <w:r>
        <w:rPr>
          <w:rFonts w:ascii="Times New Roman" w:eastAsia="Times New Roman" w:hAnsi="Times New Roman" w:cs="Times New Roman"/>
          <w:sz w:val="24"/>
          <w:szCs w:val="24"/>
        </w:rPr>
        <w:t xml:space="preserve"> reasoning</w:t>
      </w:r>
      <w:r w:rsidR="00C55FBB">
        <w:rPr>
          <w:rFonts w:ascii="Times New Roman" w:eastAsia="Times New Roman" w:hAnsi="Times New Roman" w:cs="Times New Roman"/>
          <w:sz w:val="24"/>
          <w:szCs w:val="24"/>
        </w:rPr>
        <w:t xml:space="preserve"> using the operationalization of it from Experiment 1</w:t>
      </w:r>
      <w:r>
        <w:rPr>
          <w:rFonts w:ascii="Times New Roman" w:eastAsia="Times New Roman" w:hAnsi="Times New Roman" w:cs="Times New Roman"/>
          <w:sz w:val="24"/>
          <w:szCs w:val="24"/>
        </w:rPr>
        <w:t xml:space="preserve">. Data were entered into a two-way linear mixed-effects model with Trial Type and Object as the within-participants fixed effects and participants as the random effect. This analysis revealed only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3.94,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.05</w:t>
      </w:r>
      <w:r w:rsidR="00C55FBB">
        <w:rPr>
          <w:rFonts w:ascii="Times New Roman" w:eastAsia="Times New Roman" w:hAnsi="Times New Roman" w:cs="Times New Roman"/>
          <w:sz w:val="24"/>
          <w:szCs w:val="24"/>
        </w:rPr>
        <w:t>: Participants</w:t>
      </w:r>
      <w:r>
        <w:rPr>
          <w:rFonts w:ascii="Times New Roman" w:eastAsia="Times New Roman" w:hAnsi="Times New Roman" w:cs="Times New Roman"/>
          <w:sz w:val="24"/>
          <w:szCs w:val="24"/>
        </w:rPr>
        <w:t xml:space="preserve"> </w:t>
      </w:r>
      <w:r w:rsidR="00866133">
        <w:rPr>
          <w:rFonts w:ascii="Times New Roman" w:eastAsia="Times New Roman" w:hAnsi="Times New Roman" w:cs="Times New Roman"/>
          <w:sz w:val="24"/>
          <w:szCs w:val="24"/>
        </w:rPr>
        <w:t xml:space="preserve">provided </w:t>
      </w:r>
      <w:r>
        <w:rPr>
          <w:rFonts w:ascii="Times New Roman" w:eastAsia="Times New Roman" w:hAnsi="Times New Roman" w:cs="Times New Roman"/>
          <w:sz w:val="24"/>
          <w:szCs w:val="24"/>
        </w:rPr>
        <w:t>higher combined ratings of objects A, B, and C in the backwards blocking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0.79,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0.41) than the combined ratings of object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0.63,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r w:rsidR="00C55FBB">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indirect screening-off condition</w:t>
      </w:r>
      <w:r w:rsidR="00C55FBB">
        <w:rPr>
          <w:rFonts w:ascii="Times New Roman" w:eastAsia="Times New Roman" w:hAnsi="Times New Roman" w:cs="Times New Roman"/>
          <w:sz w:val="24"/>
          <w:szCs w:val="24"/>
        </w:rPr>
        <w:t>, data</w:t>
      </w:r>
      <w:r>
        <w:rPr>
          <w:rFonts w:ascii="Times New Roman" w:eastAsia="Times New Roman" w:hAnsi="Times New Roman" w:cs="Times New Roman"/>
          <w:sz w:val="24"/>
          <w:szCs w:val="24"/>
        </w:rPr>
        <w:t xml:space="preserve"> were entered into a two-way linear mixed-effects model with Trial Type and Object as the within-participants fixed effects and participants as the random effect. This analysis revealed neither a main effect of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1.40,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.49, nor </w:t>
      </w:r>
      <w:r w:rsidR="00C55FBB">
        <w:rPr>
          <w:rFonts w:ascii="Times New Roman" w:eastAsia="Times New Roman" w:hAnsi="Times New Roman" w:cs="Times New Roman"/>
          <w:sz w:val="24"/>
          <w:szCs w:val="24"/>
        </w:rPr>
        <w:t>a main</w:t>
      </w:r>
      <w:r>
        <w:rPr>
          <w:rFonts w:ascii="Times New Roman" w:eastAsia="Times New Roman" w:hAnsi="Times New Roman" w:cs="Times New Roman"/>
          <w:sz w:val="24"/>
          <w:szCs w:val="24"/>
        </w:rPr>
        <w:t xml:space="preserve"> effect of</w:t>
      </w:r>
      <w:r w:rsidR="00C55FBB">
        <w:rPr>
          <w:rFonts w:ascii="Times New Roman" w:eastAsia="Times New Roman" w:hAnsi="Times New Roman" w:cs="Times New Roman"/>
          <w:sz w:val="24"/>
          <w:szCs w:val="24"/>
        </w:rPr>
        <w:t xml:space="preserve"> Trial Type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0.35,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.55. </w:t>
      </w:r>
    </w:p>
    <w:p w14:paraId="7F188976" w14:textId="77777777" w:rsidR="006C5C80" w:rsidRDefault="00000000">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w:t>
      </w:r>
    </w:p>
    <w:p w14:paraId="1E89CB77" w14:textId="61176494" w:rsidR="006C5C80" w:rsidRPr="00541C22" w:rsidRDefault="00541C22" w:rsidP="00541C2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Similar to Experiment 1, Experiment 2 found that 5- and 6-year-olds engaged in retrospective reasoning about ambiguous data. In the </w:t>
      </w:r>
      <w:r>
        <w:rPr>
          <w:rFonts w:ascii="Times New Roman" w:eastAsia="Times New Roman" w:hAnsi="Times New Roman" w:cs="Times New Roman"/>
          <w:sz w:val="24"/>
          <w:szCs w:val="24"/>
        </w:rPr>
        <w:t>experimental</w:t>
      </w:r>
      <w:r>
        <w:rPr>
          <w:rFonts w:ascii="Times New Roman" w:eastAsia="Times New Roman" w:hAnsi="Times New Roman" w:cs="Times New Roman"/>
          <w:sz w:val="24"/>
          <w:szCs w:val="24"/>
        </w:rPr>
        <w:t xml:space="preserve"> trials, children were shown three objects that together activated a machine and then that two of those objects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or was not efficacious on their own. When those objects were </w:t>
      </w:r>
      <w:r>
        <w:rPr>
          <w:rFonts w:ascii="Times New Roman" w:eastAsia="Times New Roman" w:hAnsi="Times New Roman" w:cs="Times New Roman"/>
          <w:sz w:val="24"/>
          <w:szCs w:val="24"/>
        </w:rPr>
        <w:t>causally effective</w:t>
      </w:r>
      <w:r>
        <w:rPr>
          <w:rFonts w:ascii="Times New Roman" w:eastAsia="Times New Roman" w:hAnsi="Times New Roman" w:cs="Times New Roman"/>
          <w:sz w:val="24"/>
          <w:szCs w:val="24"/>
        </w:rPr>
        <w:t xml:space="preserve">, children were less likely to state that the other two objects had efficacy than in a control condition in which a fourth, unrelated object was efficacious. However, when the pair of objects was not efficacious, children were not more likely to make this claim. Across these two experiments, children’s qualitative inferences were consistent with a Bayesian description, in that when objects were presented in compound, children did not appear to simply count the number of times any one individual object activated the machine. However, in neither </w:t>
      </w:r>
      <w:r>
        <w:rPr>
          <w:rFonts w:ascii="Times New Roman" w:eastAsia="Times New Roman" w:hAnsi="Times New Roman" w:cs="Times New Roman"/>
          <w:sz w:val="24"/>
          <w:szCs w:val="24"/>
        </w:rPr>
        <w:t>experiment</w:t>
      </w:r>
      <w:r>
        <w:rPr>
          <w:rFonts w:ascii="Times New Roman" w:eastAsia="Times New Roman" w:hAnsi="Times New Roman" w:cs="Times New Roman"/>
          <w:sz w:val="24"/>
          <w:szCs w:val="24"/>
        </w:rPr>
        <w:t xml:space="preserve"> did children show clear quantitative inferences that suggests they understood and resolved the uncertainty they observed. In the next section, we present fits from two computational models that suggest other descriptions of causal inference might be a better quantitative fit of these data taken together.   </w:t>
      </w:r>
    </w:p>
    <w:p w14:paraId="274F56B2" w14:textId="77777777" w:rsidR="006C5C80" w:rsidRDefault="00000000">
      <w:pPr>
        <w:spacing w:after="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Models</w:t>
      </w:r>
    </w:p>
    <w:p w14:paraId="29BDA290"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fit two different computational models to the behavioral data. The first was a model based on Bayesian inference. This model was described initially by Sobel et al. (2004) and in more detail in Griffiths et al. (2011). The second was a simple connectionist model, trained with the Delta Rule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 </w:t>
      </w:r>
    </w:p>
    <w:p w14:paraId="6B12351E" w14:textId="77777777" w:rsidR="006C5C80" w:rsidRDefault="000000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Bayesian Model. </w:t>
      </w:r>
      <w:r>
        <w:rPr>
          <w:rFonts w:ascii="Times New Roman" w:eastAsia="Times New Roman" w:hAnsi="Times New Roman" w:cs="Times New Roman"/>
          <w:color w:val="000000"/>
          <w:sz w:val="24"/>
          <w:szCs w:val="24"/>
        </w:rPr>
        <w:t xml:space="preserve">The Bayesian model starts with a set of hypotheses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Each hypothesis </w:t>
      </w:r>
      <w:r>
        <w:rPr>
          <w:rFonts w:ascii="Times New Roman" w:eastAsia="Times New Roman" w:hAnsi="Times New Roman" w:cs="Times New Roman"/>
          <w:i/>
          <w:color w:val="000000"/>
          <w:sz w:val="24"/>
          <w:szCs w:val="24"/>
        </w:rPr>
        <w:t xml:space="preserve">h </w:t>
      </w: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assigned a </w:t>
      </w:r>
      <w:r>
        <w:rPr>
          <w:rFonts w:ascii="Times New Roman" w:eastAsia="Times New Roman" w:hAnsi="Times New Roman" w:cs="Times New Roman"/>
          <w:i/>
          <w:color w:val="000000"/>
          <w:sz w:val="24"/>
          <w:szCs w:val="24"/>
        </w:rPr>
        <w:t>prior probability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which indicates the initial belief in that a learner has in a particular hypothesis prior to seeing data. After the learner observes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the learner computes a posterior probability,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i/>
          <w:color w:val="000000"/>
          <w:sz w:val="24"/>
          <w:szCs w:val="24"/>
        </w:rPr>
        <w:t xml:space="preserve">h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given an updated belief about each hypothesis given the data. This is done using Bayes’ rule, shown in Equation 1: </w:t>
      </w:r>
    </w:p>
    <w:p w14:paraId="348CB2B1" w14:textId="77777777" w:rsidR="006C5C80" w:rsidRDefault="00000000">
      <w:pPr>
        <w:pBdr>
          <w:top w:val="nil"/>
          <w:left w:val="nil"/>
          <w:bottom w:val="nil"/>
          <w:right w:val="nil"/>
          <w:between w:val="nil"/>
        </w:pBdr>
        <w:spacing w:after="0" w:line="480" w:lineRule="auto"/>
        <w:ind w:left="2160" w:firstLine="720"/>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w:lastRenderedPageBreak/>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 xml:space="preserve">=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m:t>
                </m:r>
              </m:e>
            </m:d>
            <m:r>
              <w:rPr>
                <w:rFonts w:ascii="Cambria Math" w:eastAsia="Cambria Math" w:hAnsi="Cambria Math" w:cs="Cambria Math"/>
                <w:color w:val="000000"/>
                <w:sz w:val="24"/>
                <w:szCs w:val="24"/>
              </w:rPr>
              <m:t>p(h)</m:t>
            </m:r>
          </m:num>
          <m:den>
            <m:nary>
              <m:naryPr>
                <m:chr m:val="∑"/>
                <m:ctrlPr>
                  <w:rPr>
                    <w:rFonts w:ascii="Cambria Math" w:eastAsia="Cambria Math" w:hAnsi="Cambria Math" w:cs="Cambria Math"/>
                    <w:color w:val="000000"/>
                    <w:sz w:val="24"/>
                    <w:szCs w:val="24"/>
                  </w:rPr>
                </m:ctrlPr>
              </m:naryPr>
              <m:sub>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e>
            </m:d>
            <m:r>
              <w:rPr>
                <w:rFonts w:ascii="Cambria Math" w:eastAsia="Cambria Math" w:hAnsi="Cambria Math" w:cs="Cambria Math"/>
                <w:color w:val="000000"/>
                <w:sz w:val="24"/>
                <w:szCs w:val="24"/>
              </w:rPr>
              <m:t>p(</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m:t>
            </m:r>
          </m:den>
        </m:f>
      </m:oMath>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w:t>
      </w:r>
    </w:p>
    <w:p w14:paraId="14AFEE45" w14:textId="77777777" w:rsidR="006C5C80"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formula,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i/>
          <w:color w:val="000000"/>
          <w:sz w:val="24"/>
          <w:szCs w:val="24"/>
        </w:rPr>
        <w:t>d | h</w:t>
      </w:r>
      <w:r>
        <w:rPr>
          <w:rFonts w:ascii="Times New Roman" w:eastAsia="Times New Roman" w:hAnsi="Times New Roman" w:cs="Times New Roman"/>
          <w:color w:val="000000"/>
          <w:sz w:val="24"/>
          <w:szCs w:val="24"/>
        </w:rPr>
        <w:t xml:space="preserve">) is the probability of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given each a particular hypothesis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(also known as the </w:t>
      </w:r>
      <w:r>
        <w:rPr>
          <w:rFonts w:ascii="Times New Roman" w:eastAsia="Times New Roman" w:hAnsi="Times New Roman" w:cs="Times New Roman"/>
          <w:i/>
          <w:color w:val="000000"/>
          <w:sz w:val="24"/>
          <w:szCs w:val="24"/>
        </w:rPr>
        <w:t>likelihood</w:t>
      </w:r>
      <w:r>
        <w:rPr>
          <w:rFonts w:ascii="Times New Roman" w:eastAsia="Times New Roman" w:hAnsi="Times New Roman" w:cs="Times New Roman"/>
          <w:color w:val="000000"/>
          <w:sz w:val="24"/>
          <w:szCs w:val="24"/>
        </w:rPr>
        <w:t xml:space="preserve">). </w:t>
      </w:r>
    </w:p>
    <w:p w14:paraId="3C5488DC"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Forming the initial hypothesis space relies on assuming that there is a set of objects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and a set of detectors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such that any object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can potentially cause any detector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to activate. Given that participants are shown that the machine activates when blicket objects are placed on its surface, a hypothesis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corresponds to a structure that posits whether individual objects have the causal efficacy to activate the detector (see Griffiths &amp; Tenenbaum, 2005, for more computational details). Griffiths et al. (2011) describe the formal parameterization of this hypothesis space and model that results in the hypothesis space shown in Figure 3. </w:t>
      </w:r>
    </w:p>
    <w:p w14:paraId="121337D1" w14:textId="71CD96B7" w:rsidR="006C5C80" w:rsidRDefault="00000000" w:rsidP="00AB2A5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instantiate the model, each hypothesis is given a prior probability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which is a function of the child’s belief about the base rate of blickets </w:t>
      </w:r>
      <w:r>
        <w:rPr>
          <w:rFonts w:ascii="Noto Sans Symbols" w:eastAsia="Noto Sans Symbols" w:hAnsi="Noto Sans Symbols" w:cs="Noto Sans Symbols"/>
          <w:i/>
          <w:sz w:val="24"/>
          <w:szCs w:val="24"/>
        </w:rPr>
        <w:t>ρ</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This prior corresponds to the number of blickets posited by the hypothesis. For example, in the figure, Hypothesis 0 posits 3 blickets, so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Hypotheses 1, 2, and 4 posit exactly 2 blickets, so their</w:t>
      </w:r>
      <w:r>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sidR="00AB2A5A">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Hypotheses 3, 5, and 6 each posit 1, making their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Finally, Hypothesis 7 posits no blickets, making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 (1-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p>
    <w:p w14:paraId="065102E1" w14:textId="77777777" w:rsidR="006C5C80" w:rsidRDefault="00000000">
      <w:pPr>
        <w:keepNext/>
        <w:spacing w:after="0" w:line="480" w:lineRule="auto"/>
      </w:pPr>
      <w:r>
        <w:rPr>
          <w:b/>
          <w:noProof/>
        </w:rPr>
        <w:lastRenderedPageBreak/>
        <w:drawing>
          <wp:inline distT="0" distB="0" distL="0" distR="0" wp14:anchorId="75D73A2E" wp14:editId="756E14D7">
            <wp:extent cx="5561611" cy="3013075"/>
            <wp:effectExtent l="0" t="0" r="1270" b="0"/>
            <wp:docPr id="5" name="image1.png" descr="Time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Timeline&#10;&#10;Description automatically generated with medium confidence"/>
                    <pic:cNvPicPr preferRelativeResize="0"/>
                  </pic:nvPicPr>
                  <pic:blipFill>
                    <a:blip r:embed="rId13"/>
                    <a:srcRect/>
                    <a:stretch>
                      <a:fillRect/>
                    </a:stretch>
                  </pic:blipFill>
                  <pic:spPr>
                    <a:xfrm>
                      <a:off x="0" y="0"/>
                      <a:ext cx="5563373" cy="3014030"/>
                    </a:xfrm>
                    <a:prstGeom prst="rect">
                      <a:avLst/>
                    </a:prstGeom>
                    <a:ln/>
                  </pic:spPr>
                </pic:pic>
              </a:graphicData>
            </a:graphic>
          </wp:inline>
        </w:drawing>
      </w:r>
    </w:p>
    <w:p w14:paraId="6CE81CD2" w14:textId="77777777" w:rsidR="006C5C80"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3</w:t>
      </w:r>
      <w:r>
        <w:rPr>
          <w:sz w:val="20"/>
          <w:szCs w:val="20"/>
        </w:rPr>
        <w:t xml:space="preserve">. </w:t>
      </w:r>
      <w:r>
        <w:rPr>
          <w:rFonts w:ascii="Times New Roman" w:eastAsia="Times New Roman" w:hAnsi="Times New Roman" w:cs="Times New Roman"/>
          <w:sz w:val="20"/>
          <w:szCs w:val="20"/>
        </w:rPr>
        <w:t xml:space="preserve">The eight different causal hypotheses </w:t>
      </w:r>
      <w:proofErr w:type="gramStart"/>
      <w:r>
        <w:rPr>
          <w:rFonts w:ascii="Times New Roman" w:eastAsia="Times New Roman" w:hAnsi="Times New Roman" w:cs="Times New Roman"/>
          <w:sz w:val="20"/>
          <w:szCs w:val="20"/>
        </w:rPr>
        <w:t>indicating</w:t>
      </w:r>
      <w:proofErr w:type="gramEnd"/>
      <w:r>
        <w:rPr>
          <w:rFonts w:ascii="Times New Roman" w:eastAsia="Times New Roman" w:hAnsi="Times New Roman" w:cs="Times New Roman"/>
          <w:sz w:val="20"/>
          <w:szCs w:val="20"/>
        </w:rPr>
        <w:t xml:space="preserve"> the possible causal relations for a causal event that involves three objects and one blicket detector. </w:t>
      </w:r>
      <w:r>
        <w:rPr>
          <w:rFonts w:ascii="Times New Roman" w:eastAsia="Times New Roman" w:hAnsi="Times New Roman" w:cs="Times New Roman"/>
          <w:i/>
          <w:sz w:val="20"/>
          <w:szCs w:val="20"/>
        </w:rPr>
        <w: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correspond to the three objects that were used on the machine and </w:t>
      </w:r>
      <w:r>
        <w:rPr>
          <w:rFonts w:ascii="Times New Roman" w:eastAsia="Times New Roman" w:hAnsi="Times New Roman" w:cs="Times New Roman"/>
          <w:i/>
          <w:sz w:val="20"/>
          <w:szCs w:val="20"/>
        </w:rPr>
        <w:t>E</w:t>
      </w:r>
      <w:r>
        <w:rPr>
          <w:rFonts w:ascii="Times New Roman" w:eastAsia="Times New Roman" w:hAnsi="Times New Roman" w:cs="Times New Roman"/>
          <w:sz w:val="20"/>
          <w:szCs w:val="20"/>
        </w:rPr>
        <w:t xml:space="preserve"> indicates the activation of the machine.</w:t>
      </w:r>
    </w:p>
    <w:p w14:paraId="1FA68F24" w14:textId="77777777" w:rsidR="006C5C80" w:rsidRDefault="006C5C80">
      <w:pPr>
        <w:spacing w:line="240" w:lineRule="auto"/>
        <w:rPr>
          <w:rFonts w:ascii="Times New Roman" w:eastAsia="Times New Roman" w:hAnsi="Times New Roman" w:cs="Times New Roman"/>
          <w:sz w:val="20"/>
          <w:szCs w:val="20"/>
        </w:rPr>
      </w:pPr>
    </w:p>
    <w:p w14:paraId="53CE0C74" w14:textId="77777777" w:rsidR="006C5C80" w:rsidRDefault="000000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purposes of this demonstration, we will assume that the model itself assumes that objects with causal efficacy will act deterministically on detectors.</w:t>
      </w:r>
      <w:r>
        <w:rPr>
          <w:rFonts w:ascii="Times New Roman" w:eastAsia="Times New Roman" w:hAnsi="Times New Roman" w:cs="Times New Roman"/>
          <w:color w:val="000000"/>
          <w:sz w:val="24"/>
          <w:szCs w:val="24"/>
          <w:vertAlign w:val="superscript"/>
        </w:rPr>
        <w:footnoteReference w:id="1"/>
      </w:r>
      <w:r>
        <w:rPr>
          <w:rFonts w:ascii="Times New Roman" w:eastAsia="Times New Roman" w:hAnsi="Times New Roman" w:cs="Times New Roman"/>
          <w:color w:val="000000"/>
          <w:sz w:val="24"/>
          <w:szCs w:val="24"/>
        </w:rPr>
        <w:t xml:space="preserve"> As a result,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Pr>
          <w:rFonts w:ascii="Times New Roman" w:eastAsia="Times New Roman" w:hAnsi="Times New Roman" w:cs="Times New Roman"/>
          <w:i/>
          <w:color w:val="000000"/>
          <w:sz w:val="24"/>
          <w:szCs w:val="24"/>
        </w:rPr>
        <w:t>o</w:t>
      </w:r>
      <w:r>
        <w:rPr>
          <w:rFonts w:ascii="Times New Roman" w:eastAsia="Times New Roman" w:hAnsi="Times New Roman" w:cs="Times New Roman"/>
          <w:color w:val="000000"/>
          <w:sz w:val="24"/>
          <w:szCs w:val="24"/>
        </w:rPr>
        <w:t xml:space="preserve"> is a blicket given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can be calculated by the equation in (2)</w:t>
      </w:r>
    </w:p>
    <w:p w14:paraId="22C096B5" w14:textId="77777777" w:rsidR="006C5C80" w:rsidRDefault="00000000">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m:t>
          </m:r>
          <m:nary>
            <m:naryPr>
              <m:chr m:val="∑"/>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h</m:t>
              </m:r>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m:t>
              </m:r>
            </m:e>
          </m:d>
          <m:r>
            <w:rPr>
              <w:rFonts w:ascii="Cambria Math" w:eastAsia="Cambria Math" w:hAnsi="Cambria Math" w:cs="Cambria Math"/>
              <w:color w:val="000000"/>
              <w:sz w:val="24"/>
              <w:szCs w:val="24"/>
            </w:rPr>
            <m:t>p(h|d) (2)</m:t>
          </m:r>
        </m:oMath>
      </m:oMathPara>
    </w:p>
    <w:p w14:paraId="51626C0E" w14:textId="77777777" w:rsidR="006C5C80"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where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i/>
          <w:color w:val="000000"/>
          <w:sz w:val="24"/>
          <w:szCs w:val="24"/>
        </w:rPr>
        <w:t>o</w:t>
      </w:r>
      <w:r>
        <w:rPr>
          <w:rFonts w:ascii="Noto Sans Symbols" w:eastAsia="Noto Sans Symbols" w:hAnsi="Noto Sans Symbols" w:cs="Noto Sans Symbols"/>
          <w:color w:val="000000"/>
          <w:sz w:val="24"/>
          <w:szCs w:val="24"/>
        </w:rPr>
        <w:t>→</w:t>
      </w:r>
      <w:r>
        <w:rPr>
          <w:rFonts w:ascii="Times New Roman" w:eastAsia="Times New Roman" w:hAnsi="Times New Roman" w:cs="Times New Roman"/>
          <w:i/>
          <w:color w:val="000000"/>
          <w:sz w:val="24"/>
          <w:szCs w:val="24"/>
        </w:rPr>
        <w:t>E</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1 if there is an edge between that object and the detector in h, and 0 otherwise.  </w:t>
      </w:r>
    </w:p>
    <w:p w14:paraId="47D827CE" w14:textId="2AE1C485" w:rsidR="006C5C80" w:rsidRDefault="00000000">
      <w:pPr>
        <w:spacing w:after="0" w:line="480" w:lineRule="auto"/>
        <w:ind w:firstLine="720"/>
        <w:rPr>
          <w:rFonts w:ascii="Times New Roman" w:eastAsia="Times New Roman" w:hAnsi="Times New Roman" w:cs="Times New Roman"/>
          <w:b/>
          <w:color w:val="000000"/>
          <w:sz w:val="20"/>
          <w:szCs w:val="20"/>
        </w:rPr>
      </w:pPr>
      <w:r>
        <w:rPr>
          <w:rFonts w:ascii="Times New Roman" w:eastAsia="Times New Roman" w:hAnsi="Times New Roman" w:cs="Times New Roman"/>
          <w:sz w:val="24"/>
          <w:szCs w:val="24"/>
        </w:rPr>
        <w:t xml:space="preserve">Crucially, because the predictions of this (or any) Bayesian model will depend on the prior probability that any given object is a blicket, </w:t>
      </w:r>
      <w:r w:rsidR="00E10A0A">
        <w:rPr>
          <w:rFonts w:ascii="Times New Roman" w:eastAsia="Times New Roman" w:hAnsi="Times New Roman" w:cs="Times New Roman"/>
          <w:sz w:val="24"/>
          <w:szCs w:val="24"/>
        </w:rPr>
        <w:t xml:space="preserve">we fit a Bayesian model with the following prior probabilities: </w:t>
      </w:r>
      <w:r>
        <w:rPr>
          <w:rFonts w:ascii="Times New Roman" w:eastAsia="Times New Roman" w:hAnsi="Times New Roman" w:cs="Times New Roman"/>
          <w:sz w:val="24"/>
          <w:szCs w:val="24"/>
        </w:rPr>
        <w:t>.5, .65, .8, .95, and 1. We considered a range of prior probabilities because it was unclear what participants’ baseline assumptions were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The quantitative fit of this model to the data in Experiments 1 and 2 are shown below</w:t>
      </w:r>
      <w:r w:rsidR="00C74866">
        <w:rPr>
          <w:rFonts w:ascii="Times New Roman" w:eastAsia="Times New Roman" w:hAnsi="Times New Roman" w:cs="Times New Roman"/>
          <w:sz w:val="24"/>
          <w:szCs w:val="24"/>
        </w:rPr>
        <w:t xml:space="preserve"> in Table 1</w:t>
      </w:r>
      <w:r>
        <w:rPr>
          <w:rFonts w:ascii="Times New Roman" w:eastAsia="Times New Roman" w:hAnsi="Times New Roman" w:cs="Times New Roman"/>
          <w:sz w:val="24"/>
          <w:szCs w:val="24"/>
        </w:rPr>
        <w:t xml:space="preserve"> in Results.</w:t>
      </w:r>
    </w:p>
    <w:p w14:paraId="4A7BF80E" w14:textId="77777777" w:rsidR="006C5C80"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Connectionist model</w:t>
      </w:r>
      <w:r>
        <w:rPr>
          <w:rFonts w:ascii="Times New Roman" w:eastAsia="Times New Roman" w:hAnsi="Times New Roman" w:cs="Times New Roman"/>
          <w:sz w:val="24"/>
          <w:szCs w:val="24"/>
        </w:rPr>
        <w:t>. We also built a set of two-layer connectionist models. One set of these models corresponded to Experiment 1 and the other set corresponded to Experiment 2. The model architecture for the Experiment 1 simulations is shown in Figure 4. The rationale for building only a two-layer model was to explore whether a simple learning model trained with the Delta Rule (</w:t>
      </w:r>
      <w:proofErr w:type="spellStart"/>
      <w:r>
        <w:rPr>
          <w:rFonts w:ascii="Times New Roman" w:eastAsia="Times New Roman" w:hAnsi="Times New Roman" w:cs="Times New Roman"/>
          <w:sz w:val="24"/>
          <w:szCs w:val="24"/>
        </w:rPr>
        <w:t>Kruschke</w:t>
      </w:r>
      <w:proofErr w:type="spellEnd"/>
      <w:r>
        <w:rPr>
          <w:rFonts w:ascii="Times New Roman" w:eastAsia="Times New Roman" w:hAnsi="Times New Roman" w:cs="Times New Roman"/>
          <w:sz w:val="24"/>
          <w:szCs w:val="24"/>
        </w:rPr>
        <w:t xml:space="preserve">, 1992;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1960)—which is formally equivalent to the traditional Rescorla-Wagner model (</w:t>
      </w:r>
      <w:proofErr w:type="spellStart"/>
      <w:r>
        <w:rPr>
          <w:rFonts w:ascii="Times New Roman" w:eastAsia="Times New Roman" w:hAnsi="Times New Roman" w:cs="Times New Roman"/>
          <w:sz w:val="24"/>
          <w:szCs w:val="24"/>
        </w:rPr>
        <w:t>Danks</w:t>
      </w:r>
      <w:proofErr w:type="spellEnd"/>
      <w:r>
        <w:rPr>
          <w:rFonts w:ascii="Times New Roman" w:eastAsia="Times New Roman" w:hAnsi="Times New Roman" w:cs="Times New Roman"/>
          <w:sz w:val="24"/>
          <w:szCs w:val="24"/>
        </w:rPr>
        <w:t xml:space="preserve">, 2003; Gluck &amp; Bower, 1988)—could be used to explain these data. Similar to children, we trained 16 models (i.e., ‘participants’) per condition for both experiments (i.e., 32 total model runs for Experiment 1 and 32 total model runs for Experiment 2), and like the children, each model received two trials. Each new participant began with a fresh set of small random weights (sampled uniformly between ±0.1). Finally, data were aggregated over the responses of each model, as was the case for the children.  </w:t>
      </w:r>
    </w:p>
    <w:p w14:paraId="10E81259" w14:textId="69D8493D"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 layer for the model consisted of four units for Experiment 1 (corresponding to the four objects) and five units for Experiment 2 (corresponding to the five objects), and the </w:t>
      </w:r>
      <w:r>
        <w:rPr>
          <w:rFonts w:ascii="Times New Roman" w:eastAsia="Times New Roman" w:hAnsi="Times New Roman" w:cs="Times New Roman"/>
          <w:sz w:val="24"/>
          <w:szCs w:val="24"/>
        </w:rPr>
        <w:lastRenderedPageBreak/>
        <w:t>output layer consisted of a single unit</w:t>
      </w:r>
      <w:r w:rsidR="00983B0B">
        <w:rPr>
          <w:rFonts w:ascii="Times New Roman" w:eastAsia="Times New Roman" w:hAnsi="Times New Roman" w:cs="Times New Roman"/>
          <w:sz w:val="24"/>
          <w:szCs w:val="24"/>
        </w:rPr>
        <w:t xml:space="preserve"> for the simulation of both experiments</w:t>
      </w:r>
      <w:r>
        <w:rPr>
          <w:rFonts w:ascii="Times New Roman" w:eastAsia="Times New Roman" w:hAnsi="Times New Roman" w:cs="Times New Roman"/>
          <w:sz w:val="24"/>
          <w:szCs w:val="24"/>
        </w:rPr>
        <w:t xml:space="preserve"> (corresponding to the activation of the machine). </w:t>
      </w:r>
      <w:r w:rsidR="00983B0B">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object was placed on the machine, the activation value of its corresponding input unit was set to a value of 1</w:t>
      </w:r>
      <w:r w:rsidR="00983B0B">
        <w:rPr>
          <w:rFonts w:ascii="Times New Roman" w:eastAsia="Times New Roman" w:hAnsi="Times New Roman" w:cs="Times New Roman"/>
          <w:sz w:val="24"/>
          <w:szCs w:val="24"/>
        </w:rPr>
        <w:t xml:space="preserve"> (and 0 otherwise)</w:t>
      </w:r>
      <w:r>
        <w:rPr>
          <w:rFonts w:ascii="Times New Roman" w:eastAsia="Times New Roman" w:hAnsi="Times New Roman" w:cs="Times New Roman"/>
          <w:sz w:val="24"/>
          <w:szCs w:val="24"/>
        </w:rPr>
        <w:t xml:space="preserve">.  The input units could not take on any other values beside 0 or 1. If an object that was a blicket was placed on the machine, then the model was trained to turn on the single output unit (i.e., to produce an activation of 1). </w:t>
      </w:r>
    </w:p>
    <w:p w14:paraId="32148AF8" w14:textId="7E613103"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simulations used a learning rate of .05 but no momentum. Model weights were initialized to small random values (distribution range = ± 0.1), and the output units used sum-squared activation functions (which enabled the weights to be modified with training). The activation of the single output unit was interpreted as the model’s confidence (or prediction) that a given object was a blicket and could range between 0 and 1 due to the sigmoid activation function (unlike the input units</w:t>
      </w:r>
      <w:r w:rsidR="00B417BE">
        <w:rPr>
          <w:rFonts w:ascii="Times New Roman" w:eastAsia="Times New Roman" w:hAnsi="Times New Roman" w:cs="Times New Roman"/>
          <w:sz w:val="24"/>
          <w:szCs w:val="24"/>
        </w:rPr>
        <w:t>, whose input values were “hard clamped” or fixed</w:t>
      </w:r>
      <w:r>
        <w:rPr>
          <w:rFonts w:ascii="Times New Roman" w:eastAsia="Times New Roman" w:hAnsi="Times New Roman" w:cs="Times New Roman"/>
          <w:sz w:val="24"/>
          <w:szCs w:val="24"/>
        </w:rPr>
        <w:t xml:space="preserve">). </w:t>
      </w:r>
    </w:p>
    <w:p w14:paraId="59240D21" w14:textId="77777777" w:rsidR="006C5C80" w:rsidRDefault="00000000">
      <w:pPr>
        <w:keepNext/>
        <w:spacing w:after="0" w:line="240" w:lineRule="auto"/>
      </w:pPr>
      <w:r>
        <w:rPr>
          <w:noProof/>
        </w:rPr>
        <w:drawing>
          <wp:inline distT="0" distB="0" distL="0" distR="0" wp14:anchorId="187A7076" wp14:editId="2C392AB2">
            <wp:extent cx="3507579" cy="2358997"/>
            <wp:effectExtent l="0" t="0" r="0" b="0"/>
            <wp:docPr id="4" name="image3.png" descr="A diagram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diagram of a machine&#10;&#10;Description automatically generated"/>
                    <pic:cNvPicPr preferRelativeResize="0"/>
                  </pic:nvPicPr>
                  <pic:blipFill>
                    <a:blip r:embed="rId14"/>
                    <a:srcRect/>
                    <a:stretch>
                      <a:fillRect/>
                    </a:stretch>
                  </pic:blipFill>
                  <pic:spPr>
                    <a:xfrm>
                      <a:off x="0" y="0"/>
                      <a:ext cx="3507579" cy="2358997"/>
                    </a:xfrm>
                    <a:prstGeom prst="rect">
                      <a:avLst/>
                    </a:prstGeom>
                    <a:ln/>
                  </pic:spPr>
                </pic:pic>
              </a:graphicData>
            </a:graphic>
          </wp:inline>
        </w:drawing>
      </w:r>
      <w:r>
        <w:br/>
      </w:r>
      <w:r>
        <w:rPr>
          <w:rFonts w:ascii="Times New Roman" w:eastAsia="Times New Roman" w:hAnsi="Times New Roman" w:cs="Times New Roman"/>
          <w:sz w:val="20"/>
          <w:szCs w:val="20"/>
        </w:rPr>
        <w:t xml:space="preserve">Figure 4. The connectionist model </w:t>
      </w:r>
      <w:proofErr w:type="gramStart"/>
      <w:r>
        <w:rPr>
          <w:rFonts w:ascii="Times New Roman" w:eastAsia="Times New Roman" w:hAnsi="Times New Roman" w:cs="Times New Roman"/>
          <w:sz w:val="20"/>
          <w:szCs w:val="20"/>
        </w:rPr>
        <w:t>used</w:t>
      </w:r>
      <w:proofErr w:type="gramEnd"/>
      <w:r>
        <w:rPr>
          <w:rFonts w:ascii="Times New Roman" w:eastAsia="Times New Roman" w:hAnsi="Times New Roman" w:cs="Times New Roman"/>
          <w:sz w:val="20"/>
          <w:szCs w:val="20"/>
        </w:rPr>
        <w:t xml:space="preserve"> to simulate Experiment 1. </w:t>
      </w:r>
    </w:p>
    <w:p w14:paraId="57189E4D" w14:textId="77777777" w:rsidR="006C5C80" w:rsidRDefault="006C5C80">
      <w:pPr>
        <w:spacing w:after="0" w:line="480" w:lineRule="auto"/>
        <w:ind w:firstLine="720"/>
        <w:rPr>
          <w:rFonts w:ascii="Times New Roman" w:eastAsia="Times New Roman" w:hAnsi="Times New Roman" w:cs="Times New Roman"/>
          <w:sz w:val="24"/>
          <w:szCs w:val="24"/>
        </w:rPr>
      </w:pPr>
    </w:p>
    <w:p w14:paraId="667DDEB7" w14:textId="07B7912C"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on the first three input units simulated placing objects A, B, and C on the machine, and training the model to turn on the single output unit corresponded to teaching the model that the machine activated when objects A-C were placed on it. During the subsequent A+ trials in Experiment 1 or the AB+ trials in Experiment 2, only the first input unit (for the </w:t>
      </w:r>
      <w:r>
        <w:rPr>
          <w:rFonts w:ascii="Times New Roman" w:eastAsia="Times New Roman" w:hAnsi="Times New Roman" w:cs="Times New Roman"/>
          <w:sz w:val="24"/>
          <w:szCs w:val="24"/>
        </w:rPr>
        <w:lastRenderedPageBreak/>
        <w:t>simulation of Experiment 1) or the first and second input units (for the simulation of Experiment 2) were turned on, but again the model’s task was to activate the single output unit. The backwards blocking control trials were identical to the experimental trials except that the fourth input unit (corresponding to object D in Experiment 1) or the fourth and fifth input units (corresponding to objects D and E in Experiment 2) were turned on following the ABC+ trial. The indirect screening off experimental and control trials were identical to the backwards blocking experimental and control trials except that the model was trained to turn off the single output unit (i.e., to produce an output activation of 0) during the A- and D- phases of the indirect screening-off experimental and control trials. Each phase of the simulations—which were shown twice to be consistent with the behavioral study—lasted anywhere between 200 and 1,000 epochs. This meant that one complete simulation lasted anywhere between 800 (i.e., 200 × 4) and 4,000 (i.e., 1,000 × 4) epochs. Networks were trained for different numbers of epochs to ensure that the model-fit results were not idiosyncratic to the precise number of training epochs.  Below we show the quantitative fit of this model to the data in Experiments 1 and 2.</w:t>
      </w:r>
    </w:p>
    <w:p w14:paraId="05D5FE28" w14:textId="77777777" w:rsidR="006C5C80"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7D83F8AE" w14:textId="59185262" w:rsidR="006C5C80" w:rsidRDefault="00000000">
      <w:pPr>
        <w:spacing w:after="0" w:line="480" w:lineRule="auto"/>
        <w:rPr>
          <w:rFonts w:ascii="Times New Roman" w:eastAsia="Times New Roman" w:hAnsi="Times New Roman" w:cs="Times New Roman"/>
          <w:b/>
          <w:color w:val="000000"/>
        </w:rPr>
      </w:pPr>
      <w:r>
        <w:rPr>
          <w:rFonts w:ascii="Times New Roman" w:eastAsia="Times New Roman" w:hAnsi="Times New Roman" w:cs="Times New Roman"/>
          <w:sz w:val="24"/>
          <w:szCs w:val="24"/>
        </w:rPr>
        <w:tab/>
        <w:t>To assess the quantitative fit of the predictions of the connectionist and Bayesian models to the data, we computed the root mean square (RMSE) and mean absolute error (MAE) between each model’s predictions (for the connectionist model these were the average activation of the single output unit in response to each object; for the Bayesian model these were point estimates) and participants’ mean responses to the objects across Experiments 1 and 2. One or both metrics have been used in previous simulation studies to assess a model’s quantitative fit to behavioral data (</w:t>
      </w:r>
      <w:r w:rsidR="007A3EEE">
        <w:rPr>
          <w:rFonts w:ascii="Times New Roman" w:eastAsia="Times New Roman" w:hAnsi="Times New Roman" w:cs="Times New Roman"/>
          <w:sz w:val="24"/>
          <w:szCs w:val="24"/>
        </w:rPr>
        <w:t xml:space="preserve">e.g., Bhat et al., 2022; Buss &amp; Spencer, 2014; Spencer et al., 2022; Steyvers et al., 2003; </w:t>
      </w:r>
      <w:proofErr w:type="spellStart"/>
      <w:r w:rsidR="007A3EEE">
        <w:rPr>
          <w:rFonts w:ascii="Times New Roman" w:eastAsia="Times New Roman" w:hAnsi="Times New Roman" w:cs="Times New Roman"/>
          <w:sz w:val="24"/>
          <w:szCs w:val="24"/>
        </w:rPr>
        <w:t>Stojnic</w:t>
      </w:r>
      <w:proofErr w:type="spellEnd"/>
      <w:r w:rsidR="007A3EEE">
        <w:rPr>
          <w:rFonts w:ascii="Times New Roman" w:eastAsia="Times New Roman" w:hAnsi="Times New Roman" w:cs="Times New Roman"/>
          <w:sz w:val="24"/>
          <w:szCs w:val="24"/>
        </w:rPr>
        <w:t xml:space="preserve"> et al., 2023</w:t>
      </w:r>
      <w:r>
        <w:rPr>
          <w:rFonts w:ascii="Times New Roman" w:eastAsia="Times New Roman" w:hAnsi="Times New Roman" w:cs="Times New Roman"/>
          <w:sz w:val="24"/>
          <w:szCs w:val="24"/>
        </w:rPr>
        <w:t xml:space="preserve">). Lower values on each metric indicate better model fit. Table 1 below shows </w:t>
      </w:r>
      <w:r>
        <w:rPr>
          <w:rFonts w:ascii="Times New Roman" w:eastAsia="Times New Roman" w:hAnsi="Times New Roman" w:cs="Times New Roman"/>
          <w:sz w:val="24"/>
          <w:szCs w:val="24"/>
        </w:rPr>
        <w:lastRenderedPageBreak/>
        <w:t>the model fits for the different connectionist and Bayesian model instantiations across both experiments and for different subsets of the data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model fit to the data overall, to the backwards blocking data only, etc.).</w:t>
      </w:r>
    </w:p>
    <w:p w14:paraId="4AE8153C" w14:textId="77777777" w:rsidR="006C5C80" w:rsidRDefault="006C5C80">
      <w:pPr>
        <w:spacing w:line="480" w:lineRule="auto"/>
        <w:rPr>
          <w:rFonts w:ascii="Times New Roman" w:eastAsia="Times New Roman" w:hAnsi="Times New Roman" w:cs="Times New Roman"/>
          <w:sz w:val="24"/>
          <w:szCs w:val="24"/>
        </w:rPr>
      </w:pPr>
    </w:p>
    <w:tbl>
      <w:tblPr>
        <w:tblStyle w:val="a"/>
        <w:tblW w:w="117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0"/>
        <w:gridCol w:w="1324"/>
        <w:gridCol w:w="1425"/>
        <w:gridCol w:w="1666"/>
        <w:gridCol w:w="1550"/>
        <w:gridCol w:w="1309"/>
        <w:gridCol w:w="1486"/>
        <w:gridCol w:w="1480"/>
      </w:tblGrid>
      <w:tr w:rsidR="006C5C80" w14:paraId="02DA5557" w14:textId="77777777">
        <w:tc>
          <w:tcPr>
            <w:tcW w:w="11790" w:type="dxa"/>
            <w:gridSpan w:val="8"/>
            <w:tcBorders>
              <w:left w:val="nil"/>
              <w:right w:val="nil"/>
            </w:tcBorders>
          </w:tcPr>
          <w:p w14:paraId="44837989"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Model fit to the human data overall </w:t>
            </w:r>
          </w:p>
        </w:tc>
      </w:tr>
      <w:tr w:rsidR="006C5C80" w14:paraId="729D9031" w14:textId="77777777">
        <w:tc>
          <w:tcPr>
            <w:tcW w:w="5965" w:type="dxa"/>
            <w:gridSpan w:val="4"/>
            <w:tcBorders>
              <w:left w:val="nil"/>
              <w:bottom w:val="single" w:sz="4" w:space="0" w:color="000000"/>
              <w:right w:val="nil"/>
            </w:tcBorders>
          </w:tcPr>
          <w:p w14:paraId="0D08928C"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5825" w:type="dxa"/>
            <w:gridSpan w:val="4"/>
            <w:tcBorders>
              <w:left w:val="nil"/>
              <w:bottom w:val="single" w:sz="4" w:space="0" w:color="000000"/>
            </w:tcBorders>
          </w:tcPr>
          <w:p w14:paraId="1CEAB139"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208F50E9" w14:textId="77777777">
        <w:tc>
          <w:tcPr>
            <w:tcW w:w="2874" w:type="dxa"/>
            <w:gridSpan w:val="2"/>
            <w:tcBorders>
              <w:top w:val="single" w:sz="4" w:space="0" w:color="000000"/>
              <w:left w:val="nil"/>
              <w:bottom w:val="single" w:sz="4" w:space="0" w:color="000000"/>
              <w:right w:val="nil"/>
            </w:tcBorders>
          </w:tcPr>
          <w:p w14:paraId="21B1971C"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3091" w:type="dxa"/>
            <w:gridSpan w:val="2"/>
            <w:tcBorders>
              <w:top w:val="single" w:sz="4" w:space="0" w:color="000000"/>
              <w:left w:val="nil"/>
              <w:bottom w:val="single" w:sz="4" w:space="0" w:color="000000"/>
              <w:right w:val="nil"/>
            </w:tcBorders>
          </w:tcPr>
          <w:p w14:paraId="34FECD3D"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859" w:type="dxa"/>
            <w:gridSpan w:val="2"/>
            <w:tcBorders>
              <w:top w:val="single" w:sz="4" w:space="0" w:color="000000"/>
              <w:left w:val="nil"/>
              <w:bottom w:val="single" w:sz="4" w:space="0" w:color="000000"/>
              <w:right w:val="nil"/>
            </w:tcBorders>
          </w:tcPr>
          <w:p w14:paraId="2E145C40"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966" w:type="dxa"/>
            <w:gridSpan w:val="2"/>
            <w:tcBorders>
              <w:top w:val="single" w:sz="4" w:space="0" w:color="000000"/>
              <w:left w:val="nil"/>
              <w:bottom w:val="single" w:sz="4" w:space="0" w:color="000000"/>
              <w:right w:val="nil"/>
            </w:tcBorders>
          </w:tcPr>
          <w:p w14:paraId="5E23DAD7"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2625B04A" w14:textId="77777777">
        <w:tc>
          <w:tcPr>
            <w:tcW w:w="1550" w:type="dxa"/>
            <w:tcBorders>
              <w:top w:val="single" w:sz="4" w:space="0" w:color="000000"/>
              <w:left w:val="nil"/>
              <w:bottom w:val="nil"/>
              <w:right w:val="nil"/>
            </w:tcBorders>
          </w:tcPr>
          <w:p w14:paraId="351FB637"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324" w:type="dxa"/>
            <w:tcBorders>
              <w:top w:val="single" w:sz="4" w:space="0" w:color="000000"/>
              <w:left w:val="nil"/>
              <w:bottom w:val="nil"/>
              <w:right w:val="nil"/>
            </w:tcBorders>
          </w:tcPr>
          <w:p w14:paraId="1C9E1EF8"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425" w:type="dxa"/>
            <w:tcBorders>
              <w:top w:val="single" w:sz="4" w:space="0" w:color="000000"/>
              <w:left w:val="nil"/>
              <w:bottom w:val="nil"/>
              <w:right w:val="nil"/>
            </w:tcBorders>
          </w:tcPr>
          <w:p w14:paraId="7916D267"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666" w:type="dxa"/>
            <w:tcBorders>
              <w:top w:val="single" w:sz="4" w:space="0" w:color="000000"/>
              <w:left w:val="nil"/>
              <w:bottom w:val="nil"/>
              <w:right w:val="nil"/>
            </w:tcBorders>
          </w:tcPr>
          <w:p w14:paraId="7B92B01A"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550" w:type="dxa"/>
            <w:tcBorders>
              <w:top w:val="single" w:sz="4" w:space="0" w:color="000000"/>
              <w:left w:val="nil"/>
              <w:bottom w:val="nil"/>
              <w:right w:val="nil"/>
            </w:tcBorders>
          </w:tcPr>
          <w:p w14:paraId="457ACADC"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309" w:type="dxa"/>
            <w:tcBorders>
              <w:top w:val="single" w:sz="4" w:space="0" w:color="000000"/>
              <w:left w:val="nil"/>
              <w:bottom w:val="nil"/>
              <w:right w:val="nil"/>
            </w:tcBorders>
          </w:tcPr>
          <w:p w14:paraId="12C525AD"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486" w:type="dxa"/>
            <w:tcBorders>
              <w:top w:val="single" w:sz="4" w:space="0" w:color="000000"/>
              <w:left w:val="nil"/>
              <w:bottom w:val="nil"/>
              <w:right w:val="nil"/>
            </w:tcBorders>
          </w:tcPr>
          <w:p w14:paraId="304329D4"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480" w:type="dxa"/>
            <w:tcBorders>
              <w:top w:val="single" w:sz="4" w:space="0" w:color="000000"/>
              <w:left w:val="nil"/>
              <w:bottom w:val="nil"/>
              <w:right w:val="nil"/>
            </w:tcBorders>
          </w:tcPr>
          <w:p w14:paraId="1BA8648A"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7F1AEC17" w14:textId="77777777">
        <w:tc>
          <w:tcPr>
            <w:tcW w:w="1550" w:type="dxa"/>
            <w:tcBorders>
              <w:top w:val="nil"/>
              <w:left w:val="nil"/>
              <w:bottom w:val="nil"/>
              <w:right w:val="nil"/>
            </w:tcBorders>
          </w:tcPr>
          <w:p w14:paraId="0EE8DC87"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324" w:type="dxa"/>
            <w:tcBorders>
              <w:top w:val="nil"/>
              <w:left w:val="nil"/>
              <w:bottom w:val="nil"/>
              <w:right w:val="nil"/>
            </w:tcBorders>
          </w:tcPr>
          <w:p w14:paraId="1660F220"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425" w:type="dxa"/>
            <w:tcBorders>
              <w:top w:val="nil"/>
              <w:left w:val="nil"/>
              <w:bottom w:val="nil"/>
              <w:right w:val="nil"/>
            </w:tcBorders>
          </w:tcPr>
          <w:p w14:paraId="20356941"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666" w:type="dxa"/>
            <w:tcBorders>
              <w:top w:val="nil"/>
              <w:left w:val="nil"/>
              <w:bottom w:val="nil"/>
              <w:right w:val="nil"/>
            </w:tcBorders>
          </w:tcPr>
          <w:p w14:paraId="3C139BDC"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550" w:type="dxa"/>
            <w:tcBorders>
              <w:top w:val="nil"/>
              <w:left w:val="nil"/>
              <w:bottom w:val="nil"/>
              <w:right w:val="nil"/>
            </w:tcBorders>
          </w:tcPr>
          <w:p w14:paraId="574F1811"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309" w:type="dxa"/>
            <w:tcBorders>
              <w:top w:val="nil"/>
              <w:left w:val="nil"/>
              <w:bottom w:val="nil"/>
              <w:right w:val="nil"/>
            </w:tcBorders>
          </w:tcPr>
          <w:p w14:paraId="105B3984"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486" w:type="dxa"/>
            <w:tcBorders>
              <w:top w:val="nil"/>
              <w:left w:val="nil"/>
              <w:bottom w:val="nil"/>
              <w:right w:val="nil"/>
            </w:tcBorders>
          </w:tcPr>
          <w:p w14:paraId="16BA41AA"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480" w:type="dxa"/>
            <w:tcBorders>
              <w:top w:val="nil"/>
              <w:left w:val="nil"/>
              <w:bottom w:val="nil"/>
              <w:right w:val="nil"/>
            </w:tcBorders>
          </w:tcPr>
          <w:p w14:paraId="0275DFE4"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6C5C80" w14:paraId="355DB88A" w14:textId="77777777">
        <w:tc>
          <w:tcPr>
            <w:tcW w:w="1550" w:type="dxa"/>
            <w:tcBorders>
              <w:top w:val="nil"/>
              <w:left w:val="nil"/>
              <w:bottom w:val="single" w:sz="4" w:space="0" w:color="000000"/>
              <w:right w:val="nil"/>
            </w:tcBorders>
          </w:tcPr>
          <w:p w14:paraId="46E02C63" w14:textId="77777777" w:rsidR="006C5C80" w:rsidRDefault="006C5C80">
            <w:pPr>
              <w:spacing w:line="480" w:lineRule="auto"/>
              <w:rPr>
                <w:rFonts w:ascii="Times New Roman" w:eastAsia="Times New Roman" w:hAnsi="Times New Roman" w:cs="Times New Roman"/>
                <w:sz w:val="24"/>
                <w:szCs w:val="24"/>
              </w:rPr>
            </w:pPr>
          </w:p>
        </w:tc>
        <w:tc>
          <w:tcPr>
            <w:tcW w:w="1324" w:type="dxa"/>
            <w:tcBorders>
              <w:top w:val="nil"/>
              <w:left w:val="nil"/>
              <w:bottom w:val="single" w:sz="4" w:space="0" w:color="000000"/>
              <w:right w:val="nil"/>
            </w:tcBorders>
          </w:tcPr>
          <w:p w14:paraId="2113B074" w14:textId="77777777" w:rsidR="006C5C80" w:rsidRDefault="006C5C80">
            <w:pPr>
              <w:spacing w:line="480" w:lineRule="auto"/>
              <w:rPr>
                <w:rFonts w:ascii="Times New Roman" w:eastAsia="Times New Roman" w:hAnsi="Times New Roman" w:cs="Times New Roman"/>
                <w:sz w:val="24"/>
                <w:szCs w:val="24"/>
              </w:rPr>
            </w:pPr>
          </w:p>
        </w:tc>
        <w:tc>
          <w:tcPr>
            <w:tcW w:w="1425" w:type="dxa"/>
            <w:tcBorders>
              <w:top w:val="nil"/>
              <w:left w:val="nil"/>
              <w:bottom w:val="single" w:sz="4" w:space="0" w:color="000000"/>
              <w:right w:val="nil"/>
            </w:tcBorders>
          </w:tcPr>
          <w:p w14:paraId="0B65077E" w14:textId="77777777" w:rsidR="006C5C80" w:rsidRDefault="006C5C80">
            <w:pPr>
              <w:spacing w:line="480" w:lineRule="auto"/>
              <w:rPr>
                <w:rFonts w:ascii="Times New Roman" w:eastAsia="Times New Roman" w:hAnsi="Times New Roman" w:cs="Times New Roman"/>
                <w:sz w:val="24"/>
                <w:szCs w:val="24"/>
              </w:rPr>
            </w:pPr>
          </w:p>
        </w:tc>
        <w:tc>
          <w:tcPr>
            <w:tcW w:w="1666" w:type="dxa"/>
            <w:tcBorders>
              <w:top w:val="nil"/>
              <w:left w:val="nil"/>
              <w:bottom w:val="single" w:sz="4" w:space="0" w:color="000000"/>
              <w:right w:val="nil"/>
            </w:tcBorders>
          </w:tcPr>
          <w:p w14:paraId="3DDD2CD6" w14:textId="77777777" w:rsidR="006C5C80" w:rsidRDefault="006C5C80">
            <w:pPr>
              <w:spacing w:line="480" w:lineRule="auto"/>
              <w:rPr>
                <w:rFonts w:ascii="Times New Roman" w:eastAsia="Times New Roman" w:hAnsi="Times New Roman" w:cs="Times New Roman"/>
                <w:sz w:val="24"/>
                <w:szCs w:val="24"/>
              </w:rPr>
            </w:pPr>
          </w:p>
        </w:tc>
        <w:tc>
          <w:tcPr>
            <w:tcW w:w="1550" w:type="dxa"/>
            <w:tcBorders>
              <w:top w:val="nil"/>
              <w:left w:val="nil"/>
              <w:bottom w:val="single" w:sz="4" w:space="0" w:color="000000"/>
              <w:right w:val="nil"/>
            </w:tcBorders>
          </w:tcPr>
          <w:p w14:paraId="690DF331" w14:textId="77777777" w:rsidR="006C5C80" w:rsidRDefault="006C5C80">
            <w:pPr>
              <w:spacing w:line="480" w:lineRule="auto"/>
              <w:rPr>
                <w:rFonts w:ascii="Times New Roman" w:eastAsia="Times New Roman" w:hAnsi="Times New Roman" w:cs="Times New Roman"/>
                <w:sz w:val="24"/>
                <w:szCs w:val="24"/>
              </w:rPr>
            </w:pPr>
          </w:p>
        </w:tc>
        <w:tc>
          <w:tcPr>
            <w:tcW w:w="1309" w:type="dxa"/>
            <w:tcBorders>
              <w:top w:val="nil"/>
              <w:left w:val="nil"/>
              <w:bottom w:val="single" w:sz="4" w:space="0" w:color="000000"/>
              <w:right w:val="nil"/>
            </w:tcBorders>
          </w:tcPr>
          <w:p w14:paraId="57379CC1" w14:textId="77777777" w:rsidR="006C5C80" w:rsidRDefault="006C5C80">
            <w:pPr>
              <w:spacing w:line="480" w:lineRule="auto"/>
              <w:rPr>
                <w:rFonts w:ascii="Times New Roman" w:eastAsia="Times New Roman" w:hAnsi="Times New Roman" w:cs="Times New Roman"/>
                <w:sz w:val="24"/>
                <w:szCs w:val="24"/>
              </w:rPr>
            </w:pPr>
          </w:p>
        </w:tc>
        <w:tc>
          <w:tcPr>
            <w:tcW w:w="1486" w:type="dxa"/>
            <w:tcBorders>
              <w:top w:val="nil"/>
              <w:left w:val="nil"/>
              <w:bottom w:val="single" w:sz="4" w:space="0" w:color="000000"/>
              <w:right w:val="nil"/>
            </w:tcBorders>
          </w:tcPr>
          <w:p w14:paraId="0B857EEB" w14:textId="77777777" w:rsidR="006C5C80" w:rsidRDefault="006C5C80">
            <w:pPr>
              <w:spacing w:line="480" w:lineRule="auto"/>
              <w:rPr>
                <w:rFonts w:ascii="Times New Roman" w:eastAsia="Times New Roman" w:hAnsi="Times New Roman" w:cs="Times New Roman"/>
                <w:sz w:val="24"/>
                <w:szCs w:val="24"/>
              </w:rPr>
            </w:pPr>
          </w:p>
        </w:tc>
        <w:tc>
          <w:tcPr>
            <w:tcW w:w="1480" w:type="dxa"/>
            <w:tcBorders>
              <w:top w:val="nil"/>
              <w:left w:val="nil"/>
              <w:bottom w:val="single" w:sz="4" w:space="0" w:color="000000"/>
              <w:right w:val="nil"/>
            </w:tcBorders>
          </w:tcPr>
          <w:p w14:paraId="1B62B8F1" w14:textId="77777777" w:rsidR="006C5C80" w:rsidRDefault="006C5C80">
            <w:pPr>
              <w:spacing w:line="480" w:lineRule="auto"/>
              <w:rPr>
                <w:rFonts w:ascii="Times New Roman" w:eastAsia="Times New Roman" w:hAnsi="Times New Roman" w:cs="Times New Roman"/>
                <w:sz w:val="24"/>
                <w:szCs w:val="24"/>
              </w:rPr>
            </w:pPr>
          </w:p>
        </w:tc>
      </w:tr>
      <w:tr w:rsidR="006C5C80" w14:paraId="4C510DBD" w14:textId="77777777">
        <w:tc>
          <w:tcPr>
            <w:tcW w:w="11790" w:type="dxa"/>
            <w:gridSpan w:val="8"/>
            <w:tcBorders>
              <w:top w:val="single" w:sz="4" w:space="0" w:color="000000"/>
              <w:left w:val="nil"/>
              <w:right w:val="nil"/>
            </w:tcBorders>
          </w:tcPr>
          <w:p w14:paraId="677D4871"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 Model fit to the backwards blocking data only</w:t>
            </w:r>
          </w:p>
        </w:tc>
      </w:tr>
      <w:tr w:rsidR="006C5C80" w14:paraId="41A4AE1E" w14:textId="77777777">
        <w:tc>
          <w:tcPr>
            <w:tcW w:w="5965" w:type="dxa"/>
            <w:gridSpan w:val="4"/>
            <w:tcBorders>
              <w:left w:val="nil"/>
              <w:bottom w:val="single" w:sz="4" w:space="0" w:color="000000"/>
              <w:right w:val="nil"/>
            </w:tcBorders>
          </w:tcPr>
          <w:p w14:paraId="5C88DAB5"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5825" w:type="dxa"/>
            <w:gridSpan w:val="4"/>
            <w:tcBorders>
              <w:left w:val="nil"/>
              <w:bottom w:val="single" w:sz="4" w:space="0" w:color="000000"/>
              <w:right w:val="nil"/>
            </w:tcBorders>
          </w:tcPr>
          <w:p w14:paraId="093B43CC"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3731FBB9" w14:textId="77777777">
        <w:tc>
          <w:tcPr>
            <w:tcW w:w="2874" w:type="dxa"/>
            <w:gridSpan w:val="2"/>
            <w:tcBorders>
              <w:top w:val="single" w:sz="4" w:space="0" w:color="000000"/>
              <w:left w:val="nil"/>
              <w:bottom w:val="single" w:sz="4" w:space="0" w:color="000000"/>
              <w:right w:val="nil"/>
            </w:tcBorders>
          </w:tcPr>
          <w:p w14:paraId="65B899E6"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3091" w:type="dxa"/>
            <w:gridSpan w:val="2"/>
            <w:tcBorders>
              <w:top w:val="single" w:sz="4" w:space="0" w:color="000000"/>
              <w:left w:val="nil"/>
              <w:bottom w:val="single" w:sz="4" w:space="0" w:color="000000"/>
              <w:right w:val="nil"/>
            </w:tcBorders>
          </w:tcPr>
          <w:p w14:paraId="75F5070F"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859" w:type="dxa"/>
            <w:gridSpan w:val="2"/>
            <w:tcBorders>
              <w:top w:val="single" w:sz="4" w:space="0" w:color="000000"/>
              <w:left w:val="nil"/>
              <w:bottom w:val="single" w:sz="4" w:space="0" w:color="000000"/>
              <w:right w:val="nil"/>
            </w:tcBorders>
          </w:tcPr>
          <w:p w14:paraId="541CC9FA"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966" w:type="dxa"/>
            <w:gridSpan w:val="2"/>
            <w:tcBorders>
              <w:top w:val="single" w:sz="4" w:space="0" w:color="000000"/>
              <w:left w:val="nil"/>
              <w:bottom w:val="single" w:sz="4" w:space="0" w:color="000000"/>
              <w:right w:val="nil"/>
            </w:tcBorders>
          </w:tcPr>
          <w:p w14:paraId="6F7D5BA7"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73DEB725" w14:textId="77777777">
        <w:tc>
          <w:tcPr>
            <w:tcW w:w="1550" w:type="dxa"/>
            <w:tcBorders>
              <w:top w:val="single" w:sz="4" w:space="0" w:color="000000"/>
              <w:left w:val="nil"/>
              <w:bottom w:val="nil"/>
              <w:right w:val="nil"/>
            </w:tcBorders>
          </w:tcPr>
          <w:p w14:paraId="1392AAF9"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324" w:type="dxa"/>
            <w:tcBorders>
              <w:top w:val="single" w:sz="4" w:space="0" w:color="000000"/>
              <w:left w:val="nil"/>
              <w:bottom w:val="nil"/>
              <w:right w:val="nil"/>
            </w:tcBorders>
          </w:tcPr>
          <w:p w14:paraId="7CB5BFDC"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425" w:type="dxa"/>
            <w:tcBorders>
              <w:top w:val="single" w:sz="4" w:space="0" w:color="000000"/>
              <w:left w:val="nil"/>
              <w:bottom w:val="nil"/>
              <w:right w:val="nil"/>
            </w:tcBorders>
          </w:tcPr>
          <w:p w14:paraId="638E5DF8"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666" w:type="dxa"/>
            <w:tcBorders>
              <w:top w:val="single" w:sz="4" w:space="0" w:color="000000"/>
              <w:left w:val="nil"/>
              <w:bottom w:val="nil"/>
              <w:right w:val="nil"/>
            </w:tcBorders>
          </w:tcPr>
          <w:p w14:paraId="67B7E775"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550" w:type="dxa"/>
            <w:tcBorders>
              <w:top w:val="single" w:sz="4" w:space="0" w:color="000000"/>
              <w:left w:val="nil"/>
              <w:bottom w:val="nil"/>
              <w:right w:val="nil"/>
            </w:tcBorders>
          </w:tcPr>
          <w:p w14:paraId="153750B8"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309" w:type="dxa"/>
            <w:tcBorders>
              <w:top w:val="single" w:sz="4" w:space="0" w:color="000000"/>
              <w:left w:val="nil"/>
              <w:bottom w:val="nil"/>
              <w:right w:val="nil"/>
            </w:tcBorders>
          </w:tcPr>
          <w:p w14:paraId="062054D3"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486" w:type="dxa"/>
            <w:tcBorders>
              <w:top w:val="single" w:sz="4" w:space="0" w:color="000000"/>
              <w:left w:val="nil"/>
              <w:bottom w:val="nil"/>
              <w:right w:val="nil"/>
            </w:tcBorders>
          </w:tcPr>
          <w:p w14:paraId="2162DC0D"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480" w:type="dxa"/>
            <w:tcBorders>
              <w:top w:val="single" w:sz="4" w:space="0" w:color="000000"/>
              <w:left w:val="nil"/>
              <w:bottom w:val="nil"/>
              <w:right w:val="nil"/>
            </w:tcBorders>
          </w:tcPr>
          <w:p w14:paraId="68A09771"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77A7AE1B" w14:textId="77777777">
        <w:tc>
          <w:tcPr>
            <w:tcW w:w="1550" w:type="dxa"/>
            <w:tcBorders>
              <w:top w:val="nil"/>
              <w:left w:val="nil"/>
              <w:bottom w:val="nil"/>
              <w:right w:val="nil"/>
            </w:tcBorders>
          </w:tcPr>
          <w:p w14:paraId="4224F243"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324" w:type="dxa"/>
            <w:tcBorders>
              <w:top w:val="nil"/>
              <w:left w:val="nil"/>
              <w:bottom w:val="nil"/>
              <w:right w:val="nil"/>
            </w:tcBorders>
          </w:tcPr>
          <w:p w14:paraId="1E6EDCDE"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425" w:type="dxa"/>
            <w:tcBorders>
              <w:top w:val="nil"/>
              <w:left w:val="nil"/>
              <w:bottom w:val="nil"/>
              <w:right w:val="nil"/>
            </w:tcBorders>
          </w:tcPr>
          <w:p w14:paraId="1E1BF30A"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666" w:type="dxa"/>
            <w:tcBorders>
              <w:top w:val="nil"/>
              <w:left w:val="nil"/>
              <w:bottom w:val="nil"/>
              <w:right w:val="nil"/>
            </w:tcBorders>
          </w:tcPr>
          <w:p w14:paraId="31477790"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550" w:type="dxa"/>
            <w:tcBorders>
              <w:top w:val="nil"/>
              <w:left w:val="nil"/>
              <w:bottom w:val="nil"/>
              <w:right w:val="nil"/>
            </w:tcBorders>
          </w:tcPr>
          <w:p w14:paraId="1DC29A3E"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309" w:type="dxa"/>
            <w:tcBorders>
              <w:top w:val="nil"/>
              <w:left w:val="nil"/>
              <w:bottom w:val="nil"/>
              <w:right w:val="nil"/>
            </w:tcBorders>
          </w:tcPr>
          <w:p w14:paraId="4DA40893"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486" w:type="dxa"/>
            <w:tcBorders>
              <w:top w:val="nil"/>
              <w:left w:val="nil"/>
              <w:bottom w:val="nil"/>
              <w:right w:val="nil"/>
            </w:tcBorders>
          </w:tcPr>
          <w:p w14:paraId="28E9D741"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480" w:type="dxa"/>
            <w:tcBorders>
              <w:top w:val="nil"/>
              <w:left w:val="nil"/>
              <w:bottom w:val="nil"/>
              <w:right w:val="nil"/>
            </w:tcBorders>
          </w:tcPr>
          <w:p w14:paraId="2DF3A903"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6C5C80" w14:paraId="63BA36B7" w14:textId="77777777">
        <w:tc>
          <w:tcPr>
            <w:tcW w:w="1550" w:type="dxa"/>
            <w:tcBorders>
              <w:top w:val="nil"/>
              <w:left w:val="nil"/>
              <w:bottom w:val="single" w:sz="4" w:space="0" w:color="000000"/>
              <w:right w:val="nil"/>
            </w:tcBorders>
          </w:tcPr>
          <w:p w14:paraId="76CF2FBA" w14:textId="77777777" w:rsidR="006C5C80" w:rsidRDefault="006C5C80">
            <w:pPr>
              <w:spacing w:line="480" w:lineRule="auto"/>
              <w:rPr>
                <w:rFonts w:ascii="Times New Roman" w:eastAsia="Times New Roman" w:hAnsi="Times New Roman" w:cs="Times New Roman"/>
                <w:sz w:val="24"/>
                <w:szCs w:val="24"/>
              </w:rPr>
            </w:pPr>
          </w:p>
        </w:tc>
        <w:tc>
          <w:tcPr>
            <w:tcW w:w="1324" w:type="dxa"/>
            <w:tcBorders>
              <w:top w:val="nil"/>
              <w:left w:val="nil"/>
              <w:bottom w:val="single" w:sz="4" w:space="0" w:color="000000"/>
              <w:right w:val="nil"/>
            </w:tcBorders>
          </w:tcPr>
          <w:p w14:paraId="0566DE65" w14:textId="77777777" w:rsidR="006C5C80" w:rsidRDefault="006C5C80">
            <w:pPr>
              <w:spacing w:line="480" w:lineRule="auto"/>
              <w:rPr>
                <w:rFonts w:ascii="Times New Roman" w:eastAsia="Times New Roman" w:hAnsi="Times New Roman" w:cs="Times New Roman"/>
                <w:sz w:val="24"/>
                <w:szCs w:val="24"/>
              </w:rPr>
            </w:pPr>
          </w:p>
        </w:tc>
        <w:tc>
          <w:tcPr>
            <w:tcW w:w="1425" w:type="dxa"/>
            <w:tcBorders>
              <w:top w:val="nil"/>
              <w:left w:val="nil"/>
              <w:bottom w:val="single" w:sz="4" w:space="0" w:color="000000"/>
              <w:right w:val="nil"/>
            </w:tcBorders>
          </w:tcPr>
          <w:p w14:paraId="566E8ADA" w14:textId="77777777" w:rsidR="006C5C80" w:rsidRDefault="006C5C80">
            <w:pPr>
              <w:spacing w:line="480" w:lineRule="auto"/>
              <w:rPr>
                <w:rFonts w:ascii="Times New Roman" w:eastAsia="Times New Roman" w:hAnsi="Times New Roman" w:cs="Times New Roman"/>
                <w:sz w:val="24"/>
                <w:szCs w:val="24"/>
              </w:rPr>
            </w:pPr>
          </w:p>
        </w:tc>
        <w:tc>
          <w:tcPr>
            <w:tcW w:w="1666" w:type="dxa"/>
            <w:tcBorders>
              <w:top w:val="nil"/>
              <w:left w:val="nil"/>
              <w:bottom w:val="single" w:sz="4" w:space="0" w:color="000000"/>
              <w:right w:val="nil"/>
            </w:tcBorders>
          </w:tcPr>
          <w:p w14:paraId="69D1B5F1" w14:textId="77777777" w:rsidR="006C5C80" w:rsidRDefault="006C5C80">
            <w:pPr>
              <w:spacing w:line="480" w:lineRule="auto"/>
              <w:rPr>
                <w:rFonts w:ascii="Times New Roman" w:eastAsia="Times New Roman" w:hAnsi="Times New Roman" w:cs="Times New Roman"/>
                <w:sz w:val="24"/>
                <w:szCs w:val="24"/>
              </w:rPr>
            </w:pPr>
          </w:p>
        </w:tc>
        <w:tc>
          <w:tcPr>
            <w:tcW w:w="1550" w:type="dxa"/>
            <w:tcBorders>
              <w:top w:val="nil"/>
              <w:left w:val="nil"/>
              <w:bottom w:val="single" w:sz="4" w:space="0" w:color="000000"/>
              <w:right w:val="nil"/>
            </w:tcBorders>
          </w:tcPr>
          <w:p w14:paraId="2D3DDC35" w14:textId="77777777" w:rsidR="006C5C80" w:rsidRDefault="006C5C80">
            <w:pPr>
              <w:spacing w:line="480" w:lineRule="auto"/>
              <w:rPr>
                <w:rFonts w:ascii="Times New Roman" w:eastAsia="Times New Roman" w:hAnsi="Times New Roman" w:cs="Times New Roman"/>
                <w:sz w:val="24"/>
                <w:szCs w:val="24"/>
              </w:rPr>
            </w:pPr>
          </w:p>
        </w:tc>
        <w:tc>
          <w:tcPr>
            <w:tcW w:w="1309" w:type="dxa"/>
            <w:tcBorders>
              <w:top w:val="nil"/>
              <w:left w:val="nil"/>
              <w:bottom w:val="single" w:sz="4" w:space="0" w:color="000000"/>
              <w:right w:val="nil"/>
            </w:tcBorders>
          </w:tcPr>
          <w:p w14:paraId="3935A82F" w14:textId="77777777" w:rsidR="006C5C80" w:rsidRDefault="006C5C80">
            <w:pPr>
              <w:spacing w:line="480" w:lineRule="auto"/>
              <w:rPr>
                <w:rFonts w:ascii="Times New Roman" w:eastAsia="Times New Roman" w:hAnsi="Times New Roman" w:cs="Times New Roman"/>
                <w:sz w:val="24"/>
                <w:szCs w:val="24"/>
              </w:rPr>
            </w:pPr>
          </w:p>
        </w:tc>
        <w:tc>
          <w:tcPr>
            <w:tcW w:w="1486" w:type="dxa"/>
            <w:tcBorders>
              <w:top w:val="nil"/>
              <w:left w:val="nil"/>
              <w:bottom w:val="single" w:sz="4" w:space="0" w:color="000000"/>
              <w:right w:val="nil"/>
            </w:tcBorders>
          </w:tcPr>
          <w:p w14:paraId="5A81DF20" w14:textId="77777777" w:rsidR="006C5C80" w:rsidRDefault="006C5C80">
            <w:pPr>
              <w:spacing w:line="480" w:lineRule="auto"/>
              <w:rPr>
                <w:rFonts w:ascii="Times New Roman" w:eastAsia="Times New Roman" w:hAnsi="Times New Roman" w:cs="Times New Roman"/>
                <w:sz w:val="24"/>
                <w:szCs w:val="24"/>
              </w:rPr>
            </w:pPr>
          </w:p>
        </w:tc>
        <w:tc>
          <w:tcPr>
            <w:tcW w:w="1480" w:type="dxa"/>
            <w:tcBorders>
              <w:top w:val="nil"/>
              <w:left w:val="nil"/>
              <w:bottom w:val="single" w:sz="4" w:space="0" w:color="000000"/>
              <w:right w:val="nil"/>
            </w:tcBorders>
          </w:tcPr>
          <w:p w14:paraId="4359B67A" w14:textId="77777777" w:rsidR="006C5C80" w:rsidRDefault="006C5C80">
            <w:pPr>
              <w:spacing w:line="480" w:lineRule="auto"/>
              <w:rPr>
                <w:rFonts w:ascii="Times New Roman" w:eastAsia="Times New Roman" w:hAnsi="Times New Roman" w:cs="Times New Roman"/>
                <w:sz w:val="24"/>
                <w:szCs w:val="24"/>
              </w:rPr>
            </w:pPr>
          </w:p>
        </w:tc>
      </w:tr>
      <w:tr w:rsidR="006C5C80" w14:paraId="095E13D8" w14:textId="77777777">
        <w:tc>
          <w:tcPr>
            <w:tcW w:w="11790" w:type="dxa"/>
            <w:gridSpan w:val="8"/>
            <w:tcBorders>
              <w:top w:val="single" w:sz="4" w:space="0" w:color="000000"/>
              <w:left w:val="nil"/>
              <w:bottom w:val="single" w:sz="4" w:space="0" w:color="000000"/>
              <w:right w:val="nil"/>
            </w:tcBorders>
          </w:tcPr>
          <w:p w14:paraId="79D206DC"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 Model fit to the indirect screening-off data only</w:t>
            </w:r>
          </w:p>
        </w:tc>
      </w:tr>
      <w:tr w:rsidR="006C5C80" w14:paraId="48B6F2CA" w14:textId="77777777">
        <w:tc>
          <w:tcPr>
            <w:tcW w:w="5965" w:type="dxa"/>
            <w:gridSpan w:val="4"/>
            <w:tcBorders>
              <w:top w:val="single" w:sz="4" w:space="0" w:color="000000"/>
              <w:left w:val="nil"/>
              <w:bottom w:val="single" w:sz="4" w:space="0" w:color="000000"/>
              <w:right w:val="nil"/>
            </w:tcBorders>
          </w:tcPr>
          <w:p w14:paraId="792C0AED"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5825" w:type="dxa"/>
            <w:gridSpan w:val="4"/>
            <w:tcBorders>
              <w:top w:val="single" w:sz="4" w:space="0" w:color="000000"/>
              <w:left w:val="nil"/>
              <w:bottom w:val="single" w:sz="4" w:space="0" w:color="000000"/>
              <w:right w:val="nil"/>
            </w:tcBorders>
          </w:tcPr>
          <w:p w14:paraId="29AC0E8D"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06DCEA9E" w14:textId="77777777">
        <w:tc>
          <w:tcPr>
            <w:tcW w:w="2874" w:type="dxa"/>
            <w:gridSpan w:val="2"/>
            <w:tcBorders>
              <w:top w:val="single" w:sz="4" w:space="0" w:color="000000"/>
              <w:left w:val="nil"/>
              <w:bottom w:val="single" w:sz="4" w:space="0" w:color="000000"/>
              <w:right w:val="nil"/>
            </w:tcBorders>
          </w:tcPr>
          <w:p w14:paraId="2D8D18BC"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3091" w:type="dxa"/>
            <w:gridSpan w:val="2"/>
            <w:tcBorders>
              <w:top w:val="single" w:sz="4" w:space="0" w:color="000000"/>
              <w:left w:val="nil"/>
              <w:bottom w:val="single" w:sz="4" w:space="0" w:color="000000"/>
              <w:right w:val="nil"/>
            </w:tcBorders>
          </w:tcPr>
          <w:p w14:paraId="18FAA69C"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859" w:type="dxa"/>
            <w:gridSpan w:val="2"/>
            <w:tcBorders>
              <w:top w:val="single" w:sz="4" w:space="0" w:color="000000"/>
              <w:left w:val="nil"/>
              <w:bottom w:val="single" w:sz="4" w:space="0" w:color="000000"/>
              <w:right w:val="nil"/>
            </w:tcBorders>
          </w:tcPr>
          <w:p w14:paraId="62D67EFE"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966" w:type="dxa"/>
            <w:gridSpan w:val="2"/>
            <w:tcBorders>
              <w:top w:val="single" w:sz="4" w:space="0" w:color="000000"/>
              <w:left w:val="nil"/>
              <w:bottom w:val="single" w:sz="4" w:space="0" w:color="000000"/>
              <w:right w:val="nil"/>
            </w:tcBorders>
          </w:tcPr>
          <w:p w14:paraId="59D2CBAF"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6C5C80" w14:paraId="1FA742FA" w14:textId="77777777">
        <w:tc>
          <w:tcPr>
            <w:tcW w:w="1550" w:type="dxa"/>
            <w:tcBorders>
              <w:top w:val="single" w:sz="4" w:space="0" w:color="000000"/>
              <w:left w:val="nil"/>
              <w:bottom w:val="nil"/>
              <w:right w:val="nil"/>
            </w:tcBorders>
          </w:tcPr>
          <w:p w14:paraId="64217468"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324" w:type="dxa"/>
            <w:tcBorders>
              <w:top w:val="single" w:sz="4" w:space="0" w:color="000000"/>
              <w:left w:val="nil"/>
              <w:bottom w:val="nil"/>
              <w:right w:val="nil"/>
            </w:tcBorders>
          </w:tcPr>
          <w:p w14:paraId="727B9EC8"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425" w:type="dxa"/>
            <w:tcBorders>
              <w:top w:val="single" w:sz="4" w:space="0" w:color="000000"/>
              <w:left w:val="nil"/>
              <w:bottom w:val="nil"/>
              <w:right w:val="nil"/>
            </w:tcBorders>
          </w:tcPr>
          <w:p w14:paraId="0B87592B"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666" w:type="dxa"/>
            <w:tcBorders>
              <w:top w:val="single" w:sz="4" w:space="0" w:color="000000"/>
              <w:left w:val="nil"/>
              <w:bottom w:val="nil"/>
              <w:right w:val="nil"/>
            </w:tcBorders>
          </w:tcPr>
          <w:p w14:paraId="6274797F"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550" w:type="dxa"/>
            <w:tcBorders>
              <w:top w:val="single" w:sz="4" w:space="0" w:color="000000"/>
              <w:left w:val="nil"/>
              <w:bottom w:val="nil"/>
              <w:right w:val="nil"/>
            </w:tcBorders>
          </w:tcPr>
          <w:p w14:paraId="2965E3CA"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309" w:type="dxa"/>
            <w:tcBorders>
              <w:top w:val="single" w:sz="4" w:space="0" w:color="000000"/>
              <w:left w:val="nil"/>
              <w:bottom w:val="nil"/>
              <w:right w:val="nil"/>
            </w:tcBorders>
          </w:tcPr>
          <w:p w14:paraId="44E09061"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486" w:type="dxa"/>
            <w:tcBorders>
              <w:top w:val="single" w:sz="4" w:space="0" w:color="000000"/>
              <w:left w:val="nil"/>
              <w:bottom w:val="nil"/>
              <w:right w:val="nil"/>
            </w:tcBorders>
          </w:tcPr>
          <w:p w14:paraId="760FA477"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480" w:type="dxa"/>
            <w:tcBorders>
              <w:top w:val="single" w:sz="4" w:space="0" w:color="000000"/>
              <w:left w:val="nil"/>
              <w:bottom w:val="nil"/>
              <w:right w:val="nil"/>
            </w:tcBorders>
          </w:tcPr>
          <w:p w14:paraId="51255128"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0FCE134A" w14:textId="77777777">
        <w:tc>
          <w:tcPr>
            <w:tcW w:w="1550" w:type="dxa"/>
            <w:tcBorders>
              <w:top w:val="nil"/>
              <w:left w:val="nil"/>
              <w:bottom w:val="nil"/>
              <w:right w:val="nil"/>
            </w:tcBorders>
          </w:tcPr>
          <w:p w14:paraId="6EC12352"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324" w:type="dxa"/>
            <w:tcBorders>
              <w:top w:val="nil"/>
              <w:left w:val="nil"/>
              <w:bottom w:val="nil"/>
              <w:right w:val="nil"/>
            </w:tcBorders>
          </w:tcPr>
          <w:p w14:paraId="0274EAF7"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425" w:type="dxa"/>
            <w:tcBorders>
              <w:top w:val="nil"/>
              <w:left w:val="nil"/>
              <w:bottom w:val="nil"/>
              <w:right w:val="nil"/>
            </w:tcBorders>
          </w:tcPr>
          <w:p w14:paraId="5A66C80A"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666" w:type="dxa"/>
            <w:tcBorders>
              <w:top w:val="nil"/>
              <w:left w:val="nil"/>
              <w:bottom w:val="nil"/>
              <w:right w:val="nil"/>
            </w:tcBorders>
          </w:tcPr>
          <w:p w14:paraId="34151E53"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550" w:type="dxa"/>
            <w:tcBorders>
              <w:top w:val="nil"/>
              <w:left w:val="nil"/>
              <w:bottom w:val="nil"/>
              <w:right w:val="nil"/>
            </w:tcBorders>
          </w:tcPr>
          <w:p w14:paraId="293915D8"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309" w:type="dxa"/>
            <w:tcBorders>
              <w:top w:val="nil"/>
              <w:left w:val="nil"/>
              <w:bottom w:val="nil"/>
              <w:right w:val="nil"/>
            </w:tcBorders>
          </w:tcPr>
          <w:p w14:paraId="0E07C215"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486" w:type="dxa"/>
            <w:tcBorders>
              <w:top w:val="nil"/>
              <w:left w:val="nil"/>
              <w:bottom w:val="nil"/>
              <w:right w:val="nil"/>
            </w:tcBorders>
          </w:tcPr>
          <w:p w14:paraId="5AAD6576"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480" w:type="dxa"/>
            <w:tcBorders>
              <w:top w:val="nil"/>
              <w:left w:val="nil"/>
              <w:bottom w:val="nil"/>
              <w:right w:val="nil"/>
            </w:tcBorders>
          </w:tcPr>
          <w:p w14:paraId="491A44CC"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6C5C80" w14:paraId="0D5339FD" w14:textId="77777777">
        <w:tc>
          <w:tcPr>
            <w:tcW w:w="1550" w:type="dxa"/>
            <w:tcBorders>
              <w:top w:val="nil"/>
              <w:left w:val="nil"/>
              <w:bottom w:val="single" w:sz="4" w:space="0" w:color="000000"/>
              <w:right w:val="nil"/>
            </w:tcBorders>
          </w:tcPr>
          <w:p w14:paraId="6FC6B4CD" w14:textId="77777777" w:rsidR="006C5C80" w:rsidRDefault="006C5C80">
            <w:pPr>
              <w:spacing w:line="480" w:lineRule="auto"/>
              <w:rPr>
                <w:rFonts w:ascii="Times New Roman" w:eastAsia="Times New Roman" w:hAnsi="Times New Roman" w:cs="Times New Roman"/>
                <w:sz w:val="24"/>
                <w:szCs w:val="24"/>
              </w:rPr>
            </w:pPr>
          </w:p>
        </w:tc>
        <w:tc>
          <w:tcPr>
            <w:tcW w:w="1324" w:type="dxa"/>
            <w:tcBorders>
              <w:top w:val="nil"/>
              <w:left w:val="nil"/>
              <w:bottom w:val="single" w:sz="4" w:space="0" w:color="000000"/>
              <w:right w:val="nil"/>
            </w:tcBorders>
          </w:tcPr>
          <w:p w14:paraId="35132225" w14:textId="77777777" w:rsidR="006C5C80" w:rsidRDefault="006C5C80">
            <w:pPr>
              <w:spacing w:line="480" w:lineRule="auto"/>
              <w:rPr>
                <w:rFonts w:ascii="Times New Roman" w:eastAsia="Times New Roman" w:hAnsi="Times New Roman" w:cs="Times New Roman"/>
                <w:sz w:val="24"/>
                <w:szCs w:val="24"/>
              </w:rPr>
            </w:pPr>
          </w:p>
        </w:tc>
        <w:tc>
          <w:tcPr>
            <w:tcW w:w="1425" w:type="dxa"/>
            <w:tcBorders>
              <w:top w:val="nil"/>
              <w:left w:val="nil"/>
              <w:bottom w:val="single" w:sz="4" w:space="0" w:color="000000"/>
              <w:right w:val="nil"/>
            </w:tcBorders>
          </w:tcPr>
          <w:p w14:paraId="3A11C114" w14:textId="77777777" w:rsidR="006C5C80" w:rsidRDefault="006C5C80">
            <w:pPr>
              <w:spacing w:line="480" w:lineRule="auto"/>
              <w:rPr>
                <w:rFonts w:ascii="Times New Roman" w:eastAsia="Times New Roman" w:hAnsi="Times New Roman" w:cs="Times New Roman"/>
                <w:sz w:val="24"/>
                <w:szCs w:val="24"/>
              </w:rPr>
            </w:pPr>
          </w:p>
        </w:tc>
        <w:tc>
          <w:tcPr>
            <w:tcW w:w="1666" w:type="dxa"/>
            <w:tcBorders>
              <w:top w:val="nil"/>
              <w:left w:val="nil"/>
              <w:bottom w:val="single" w:sz="4" w:space="0" w:color="000000"/>
              <w:right w:val="nil"/>
            </w:tcBorders>
          </w:tcPr>
          <w:p w14:paraId="5628FBB9" w14:textId="77777777" w:rsidR="006C5C80" w:rsidRDefault="006C5C80">
            <w:pPr>
              <w:spacing w:line="480" w:lineRule="auto"/>
              <w:rPr>
                <w:rFonts w:ascii="Times New Roman" w:eastAsia="Times New Roman" w:hAnsi="Times New Roman" w:cs="Times New Roman"/>
                <w:sz w:val="24"/>
                <w:szCs w:val="24"/>
              </w:rPr>
            </w:pPr>
          </w:p>
        </w:tc>
        <w:tc>
          <w:tcPr>
            <w:tcW w:w="1550" w:type="dxa"/>
            <w:tcBorders>
              <w:top w:val="nil"/>
              <w:left w:val="nil"/>
              <w:bottom w:val="single" w:sz="4" w:space="0" w:color="000000"/>
              <w:right w:val="nil"/>
            </w:tcBorders>
          </w:tcPr>
          <w:p w14:paraId="7D4DD1C7" w14:textId="77777777" w:rsidR="006C5C80" w:rsidRDefault="006C5C80">
            <w:pPr>
              <w:spacing w:line="480" w:lineRule="auto"/>
              <w:rPr>
                <w:rFonts w:ascii="Times New Roman" w:eastAsia="Times New Roman" w:hAnsi="Times New Roman" w:cs="Times New Roman"/>
                <w:sz w:val="24"/>
                <w:szCs w:val="24"/>
              </w:rPr>
            </w:pPr>
          </w:p>
        </w:tc>
        <w:tc>
          <w:tcPr>
            <w:tcW w:w="1309" w:type="dxa"/>
            <w:tcBorders>
              <w:top w:val="nil"/>
              <w:left w:val="nil"/>
              <w:bottom w:val="single" w:sz="4" w:space="0" w:color="000000"/>
              <w:right w:val="nil"/>
            </w:tcBorders>
          </w:tcPr>
          <w:p w14:paraId="2D75BCE0" w14:textId="77777777" w:rsidR="006C5C80" w:rsidRDefault="006C5C80">
            <w:pPr>
              <w:spacing w:line="480" w:lineRule="auto"/>
              <w:rPr>
                <w:rFonts w:ascii="Times New Roman" w:eastAsia="Times New Roman" w:hAnsi="Times New Roman" w:cs="Times New Roman"/>
                <w:sz w:val="24"/>
                <w:szCs w:val="24"/>
              </w:rPr>
            </w:pPr>
          </w:p>
        </w:tc>
        <w:tc>
          <w:tcPr>
            <w:tcW w:w="1486" w:type="dxa"/>
            <w:tcBorders>
              <w:top w:val="nil"/>
              <w:left w:val="nil"/>
              <w:bottom w:val="single" w:sz="4" w:space="0" w:color="000000"/>
              <w:right w:val="nil"/>
            </w:tcBorders>
          </w:tcPr>
          <w:p w14:paraId="18DBA156" w14:textId="77777777" w:rsidR="006C5C80" w:rsidRDefault="006C5C80">
            <w:pPr>
              <w:spacing w:line="480" w:lineRule="auto"/>
              <w:rPr>
                <w:rFonts w:ascii="Times New Roman" w:eastAsia="Times New Roman" w:hAnsi="Times New Roman" w:cs="Times New Roman"/>
                <w:sz w:val="24"/>
                <w:szCs w:val="24"/>
              </w:rPr>
            </w:pPr>
          </w:p>
        </w:tc>
        <w:tc>
          <w:tcPr>
            <w:tcW w:w="1480" w:type="dxa"/>
            <w:tcBorders>
              <w:top w:val="nil"/>
              <w:left w:val="nil"/>
              <w:bottom w:val="single" w:sz="4" w:space="0" w:color="000000"/>
              <w:right w:val="nil"/>
            </w:tcBorders>
          </w:tcPr>
          <w:p w14:paraId="3CC9306A" w14:textId="77777777" w:rsidR="006C5C80" w:rsidRDefault="006C5C80">
            <w:pPr>
              <w:spacing w:line="480" w:lineRule="auto"/>
              <w:rPr>
                <w:rFonts w:ascii="Times New Roman" w:eastAsia="Times New Roman" w:hAnsi="Times New Roman" w:cs="Times New Roman"/>
                <w:sz w:val="24"/>
                <w:szCs w:val="24"/>
              </w:rPr>
            </w:pPr>
          </w:p>
        </w:tc>
      </w:tr>
      <w:tr w:rsidR="006C5C80" w14:paraId="6D565BDA" w14:textId="77777777">
        <w:tc>
          <w:tcPr>
            <w:tcW w:w="11790" w:type="dxa"/>
            <w:gridSpan w:val="8"/>
            <w:tcBorders>
              <w:top w:val="single" w:sz="4" w:space="0" w:color="000000"/>
              <w:left w:val="nil"/>
              <w:bottom w:val="single" w:sz="4" w:space="0" w:color="000000"/>
              <w:right w:val="nil"/>
            </w:tcBorders>
          </w:tcPr>
          <w:p w14:paraId="4CE44C77"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 Model fit to the experimental trials only</w:t>
            </w:r>
          </w:p>
        </w:tc>
      </w:tr>
      <w:tr w:rsidR="006C5C80" w14:paraId="7E24B01C" w14:textId="77777777">
        <w:tc>
          <w:tcPr>
            <w:tcW w:w="5965" w:type="dxa"/>
            <w:gridSpan w:val="4"/>
            <w:tcBorders>
              <w:top w:val="single" w:sz="4" w:space="0" w:color="000000"/>
              <w:left w:val="nil"/>
              <w:bottom w:val="single" w:sz="4" w:space="0" w:color="000000"/>
              <w:right w:val="nil"/>
            </w:tcBorders>
          </w:tcPr>
          <w:p w14:paraId="250EA63E"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5825" w:type="dxa"/>
            <w:gridSpan w:val="4"/>
            <w:tcBorders>
              <w:top w:val="single" w:sz="4" w:space="0" w:color="000000"/>
              <w:left w:val="nil"/>
              <w:bottom w:val="single" w:sz="4" w:space="0" w:color="000000"/>
              <w:right w:val="nil"/>
            </w:tcBorders>
          </w:tcPr>
          <w:p w14:paraId="3E0C6FAA"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12A80DF9" w14:textId="77777777">
        <w:tc>
          <w:tcPr>
            <w:tcW w:w="2874" w:type="dxa"/>
            <w:gridSpan w:val="2"/>
            <w:tcBorders>
              <w:top w:val="single" w:sz="4" w:space="0" w:color="000000"/>
              <w:left w:val="nil"/>
              <w:bottom w:val="single" w:sz="4" w:space="0" w:color="000000"/>
              <w:right w:val="nil"/>
            </w:tcBorders>
          </w:tcPr>
          <w:p w14:paraId="60851CD4"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3091" w:type="dxa"/>
            <w:gridSpan w:val="2"/>
            <w:tcBorders>
              <w:top w:val="single" w:sz="4" w:space="0" w:color="000000"/>
              <w:left w:val="nil"/>
              <w:bottom w:val="single" w:sz="4" w:space="0" w:color="000000"/>
              <w:right w:val="nil"/>
            </w:tcBorders>
          </w:tcPr>
          <w:p w14:paraId="6DAFD830"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859" w:type="dxa"/>
            <w:gridSpan w:val="2"/>
            <w:tcBorders>
              <w:top w:val="single" w:sz="4" w:space="0" w:color="000000"/>
              <w:left w:val="nil"/>
              <w:bottom w:val="single" w:sz="4" w:space="0" w:color="000000"/>
              <w:right w:val="nil"/>
            </w:tcBorders>
          </w:tcPr>
          <w:p w14:paraId="0E05AE37"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966" w:type="dxa"/>
            <w:gridSpan w:val="2"/>
            <w:tcBorders>
              <w:top w:val="single" w:sz="4" w:space="0" w:color="000000"/>
              <w:left w:val="nil"/>
              <w:bottom w:val="single" w:sz="4" w:space="0" w:color="000000"/>
              <w:right w:val="nil"/>
            </w:tcBorders>
          </w:tcPr>
          <w:p w14:paraId="0AF9225D"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6C5C80" w14:paraId="041CE490" w14:textId="77777777">
        <w:tc>
          <w:tcPr>
            <w:tcW w:w="1550" w:type="dxa"/>
            <w:tcBorders>
              <w:top w:val="single" w:sz="4" w:space="0" w:color="000000"/>
              <w:left w:val="nil"/>
              <w:bottom w:val="nil"/>
              <w:right w:val="nil"/>
            </w:tcBorders>
          </w:tcPr>
          <w:p w14:paraId="542CC82C"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324" w:type="dxa"/>
            <w:tcBorders>
              <w:top w:val="single" w:sz="4" w:space="0" w:color="000000"/>
              <w:left w:val="nil"/>
              <w:bottom w:val="nil"/>
              <w:right w:val="nil"/>
            </w:tcBorders>
          </w:tcPr>
          <w:p w14:paraId="55081B19"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425" w:type="dxa"/>
            <w:tcBorders>
              <w:top w:val="single" w:sz="4" w:space="0" w:color="000000"/>
              <w:left w:val="nil"/>
              <w:bottom w:val="nil"/>
              <w:right w:val="nil"/>
            </w:tcBorders>
          </w:tcPr>
          <w:p w14:paraId="33046320"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666" w:type="dxa"/>
            <w:tcBorders>
              <w:top w:val="single" w:sz="4" w:space="0" w:color="000000"/>
              <w:left w:val="nil"/>
              <w:bottom w:val="nil"/>
              <w:right w:val="nil"/>
            </w:tcBorders>
          </w:tcPr>
          <w:p w14:paraId="4A5BA2AF"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550" w:type="dxa"/>
            <w:tcBorders>
              <w:top w:val="single" w:sz="4" w:space="0" w:color="000000"/>
              <w:left w:val="nil"/>
              <w:bottom w:val="nil"/>
              <w:right w:val="nil"/>
            </w:tcBorders>
          </w:tcPr>
          <w:p w14:paraId="387CE82B"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309" w:type="dxa"/>
            <w:tcBorders>
              <w:top w:val="single" w:sz="4" w:space="0" w:color="000000"/>
              <w:left w:val="nil"/>
              <w:bottom w:val="nil"/>
              <w:right w:val="nil"/>
            </w:tcBorders>
          </w:tcPr>
          <w:p w14:paraId="2AE3963C"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486" w:type="dxa"/>
            <w:tcBorders>
              <w:top w:val="single" w:sz="4" w:space="0" w:color="000000"/>
              <w:left w:val="nil"/>
              <w:bottom w:val="nil"/>
              <w:right w:val="nil"/>
            </w:tcBorders>
          </w:tcPr>
          <w:p w14:paraId="780742C0"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480" w:type="dxa"/>
            <w:tcBorders>
              <w:top w:val="single" w:sz="4" w:space="0" w:color="000000"/>
              <w:left w:val="nil"/>
              <w:bottom w:val="nil"/>
              <w:right w:val="nil"/>
            </w:tcBorders>
          </w:tcPr>
          <w:p w14:paraId="4998C07A"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497DA9E9" w14:textId="77777777">
        <w:tc>
          <w:tcPr>
            <w:tcW w:w="1550" w:type="dxa"/>
            <w:tcBorders>
              <w:top w:val="nil"/>
              <w:left w:val="nil"/>
              <w:bottom w:val="nil"/>
              <w:right w:val="nil"/>
            </w:tcBorders>
          </w:tcPr>
          <w:p w14:paraId="63790C6D"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324" w:type="dxa"/>
            <w:tcBorders>
              <w:top w:val="nil"/>
              <w:left w:val="nil"/>
              <w:bottom w:val="nil"/>
              <w:right w:val="nil"/>
            </w:tcBorders>
          </w:tcPr>
          <w:p w14:paraId="35DEA091"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425" w:type="dxa"/>
            <w:tcBorders>
              <w:top w:val="nil"/>
              <w:left w:val="nil"/>
              <w:bottom w:val="nil"/>
              <w:right w:val="nil"/>
            </w:tcBorders>
          </w:tcPr>
          <w:p w14:paraId="38C2B4E4"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666" w:type="dxa"/>
            <w:tcBorders>
              <w:top w:val="nil"/>
              <w:left w:val="nil"/>
              <w:bottom w:val="nil"/>
              <w:right w:val="nil"/>
            </w:tcBorders>
          </w:tcPr>
          <w:p w14:paraId="20A25CFB"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550" w:type="dxa"/>
            <w:tcBorders>
              <w:top w:val="nil"/>
              <w:left w:val="nil"/>
              <w:bottom w:val="nil"/>
              <w:right w:val="nil"/>
            </w:tcBorders>
          </w:tcPr>
          <w:p w14:paraId="0FD5CDF9"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309" w:type="dxa"/>
            <w:tcBorders>
              <w:top w:val="nil"/>
              <w:left w:val="nil"/>
              <w:bottom w:val="nil"/>
              <w:right w:val="nil"/>
            </w:tcBorders>
          </w:tcPr>
          <w:p w14:paraId="184B7332"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486" w:type="dxa"/>
            <w:tcBorders>
              <w:top w:val="nil"/>
              <w:left w:val="nil"/>
              <w:bottom w:val="nil"/>
              <w:right w:val="nil"/>
            </w:tcBorders>
          </w:tcPr>
          <w:p w14:paraId="218EFF50"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480" w:type="dxa"/>
            <w:tcBorders>
              <w:top w:val="nil"/>
              <w:left w:val="nil"/>
              <w:bottom w:val="nil"/>
              <w:right w:val="nil"/>
            </w:tcBorders>
          </w:tcPr>
          <w:p w14:paraId="05E551BE"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C5C80" w14:paraId="0921142A" w14:textId="77777777">
        <w:tc>
          <w:tcPr>
            <w:tcW w:w="1550" w:type="dxa"/>
            <w:tcBorders>
              <w:top w:val="nil"/>
              <w:left w:val="nil"/>
              <w:bottom w:val="single" w:sz="4" w:space="0" w:color="000000"/>
              <w:right w:val="nil"/>
            </w:tcBorders>
          </w:tcPr>
          <w:p w14:paraId="74EC18D9" w14:textId="77777777" w:rsidR="006C5C80" w:rsidRDefault="006C5C80">
            <w:pPr>
              <w:spacing w:line="480" w:lineRule="auto"/>
              <w:rPr>
                <w:rFonts w:ascii="Times New Roman" w:eastAsia="Times New Roman" w:hAnsi="Times New Roman" w:cs="Times New Roman"/>
                <w:sz w:val="24"/>
                <w:szCs w:val="24"/>
              </w:rPr>
            </w:pPr>
          </w:p>
        </w:tc>
        <w:tc>
          <w:tcPr>
            <w:tcW w:w="1324" w:type="dxa"/>
            <w:tcBorders>
              <w:top w:val="nil"/>
              <w:left w:val="nil"/>
              <w:bottom w:val="single" w:sz="4" w:space="0" w:color="000000"/>
              <w:right w:val="nil"/>
            </w:tcBorders>
          </w:tcPr>
          <w:p w14:paraId="2082286E" w14:textId="77777777" w:rsidR="006C5C80" w:rsidRDefault="006C5C80">
            <w:pPr>
              <w:spacing w:line="480" w:lineRule="auto"/>
              <w:rPr>
                <w:rFonts w:ascii="Times New Roman" w:eastAsia="Times New Roman" w:hAnsi="Times New Roman" w:cs="Times New Roman"/>
                <w:sz w:val="24"/>
                <w:szCs w:val="24"/>
              </w:rPr>
            </w:pPr>
          </w:p>
        </w:tc>
        <w:tc>
          <w:tcPr>
            <w:tcW w:w="1425" w:type="dxa"/>
            <w:tcBorders>
              <w:top w:val="nil"/>
              <w:left w:val="nil"/>
              <w:bottom w:val="single" w:sz="4" w:space="0" w:color="000000"/>
              <w:right w:val="nil"/>
            </w:tcBorders>
          </w:tcPr>
          <w:p w14:paraId="3C55D782" w14:textId="77777777" w:rsidR="006C5C80" w:rsidRDefault="006C5C80">
            <w:pPr>
              <w:spacing w:line="480" w:lineRule="auto"/>
              <w:rPr>
                <w:rFonts w:ascii="Times New Roman" w:eastAsia="Times New Roman" w:hAnsi="Times New Roman" w:cs="Times New Roman"/>
                <w:sz w:val="24"/>
                <w:szCs w:val="24"/>
              </w:rPr>
            </w:pPr>
          </w:p>
        </w:tc>
        <w:tc>
          <w:tcPr>
            <w:tcW w:w="1666" w:type="dxa"/>
            <w:tcBorders>
              <w:top w:val="nil"/>
              <w:left w:val="nil"/>
              <w:bottom w:val="single" w:sz="4" w:space="0" w:color="000000"/>
              <w:right w:val="nil"/>
            </w:tcBorders>
          </w:tcPr>
          <w:p w14:paraId="44395E02" w14:textId="77777777" w:rsidR="006C5C80" w:rsidRDefault="006C5C80">
            <w:pPr>
              <w:spacing w:line="480" w:lineRule="auto"/>
              <w:rPr>
                <w:rFonts w:ascii="Times New Roman" w:eastAsia="Times New Roman" w:hAnsi="Times New Roman" w:cs="Times New Roman"/>
                <w:sz w:val="24"/>
                <w:szCs w:val="24"/>
              </w:rPr>
            </w:pPr>
          </w:p>
        </w:tc>
        <w:tc>
          <w:tcPr>
            <w:tcW w:w="1550" w:type="dxa"/>
            <w:tcBorders>
              <w:top w:val="nil"/>
              <w:left w:val="nil"/>
              <w:bottom w:val="single" w:sz="4" w:space="0" w:color="000000"/>
              <w:right w:val="nil"/>
            </w:tcBorders>
          </w:tcPr>
          <w:p w14:paraId="67D84D03" w14:textId="77777777" w:rsidR="006C5C80" w:rsidRDefault="006C5C80">
            <w:pPr>
              <w:spacing w:line="480" w:lineRule="auto"/>
              <w:rPr>
                <w:rFonts w:ascii="Times New Roman" w:eastAsia="Times New Roman" w:hAnsi="Times New Roman" w:cs="Times New Roman"/>
                <w:sz w:val="24"/>
                <w:szCs w:val="24"/>
              </w:rPr>
            </w:pPr>
          </w:p>
        </w:tc>
        <w:tc>
          <w:tcPr>
            <w:tcW w:w="1309" w:type="dxa"/>
            <w:tcBorders>
              <w:top w:val="nil"/>
              <w:left w:val="nil"/>
              <w:bottom w:val="single" w:sz="4" w:space="0" w:color="000000"/>
              <w:right w:val="nil"/>
            </w:tcBorders>
          </w:tcPr>
          <w:p w14:paraId="700F6792" w14:textId="77777777" w:rsidR="006C5C80" w:rsidRDefault="006C5C80">
            <w:pPr>
              <w:spacing w:line="480" w:lineRule="auto"/>
              <w:rPr>
                <w:rFonts w:ascii="Times New Roman" w:eastAsia="Times New Roman" w:hAnsi="Times New Roman" w:cs="Times New Roman"/>
                <w:sz w:val="24"/>
                <w:szCs w:val="24"/>
              </w:rPr>
            </w:pPr>
          </w:p>
        </w:tc>
        <w:tc>
          <w:tcPr>
            <w:tcW w:w="1486" w:type="dxa"/>
            <w:tcBorders>
              <w:top w:val="nil"/>
              <w:left w:val="nil"/>
              <w:bottom w:val="single" w:sz="4" w:space="0" w:color="000000"/>
              <w:right w:val="nil"/>
            </w:tcBorders>
          </w:tcPr>
          <w:p w14:paraId="1A053311" w14:textId="77777777" w:rsidR="006C5C80" w:rsidRDefault="006C5C80">
            <w:pPr>
              <w:spacing w:line="480" w:lineRule="auto"/>
              <w:rPr>
                <w:rFonts w:ascii="Times New Roman" w:eastAsia="Times New Roman" w:hAnsi="Times New Roman" w:cs="Times New Roman"/>
                <w:sz w:val="24"/>
                <w:szCs w:val="24"/>
              </w:rPr>
            </w:pPr>
          </w:p>
        </w:tc>
        <w:tc>
          <w:tcPr>
            <w:tcW w:w="1480" w:type="dxa"/>
            <w:tcBorders>
              <w:top w:val="nil"/>
              <w:left w:val="nil"/>
              <w:bottom w:val="single" w:sz="4" w:space="0" w:color="000000"/>
              <w:right w:val="nil"/>
            </w:tcBorders>
          </w:tcPr>
          <w:p w14:paraId="5484E3B9" w14:textId="77777777" w:rsidR="006C5C80" w:rsidRDefault="006C5C80">
            <w:pPr>
              <w:spacing w:line="480" w:lineRule="auto"/>
              <w:rPr>
                <w:rFonts w:ascii="Times New Roman" w:eastAsia="Times New Roman" w:hAnsi="Times New Roman" w:cs="Times New Roman"/>
                <w:sz w:val="24"/>
                <w:szCs w:val="24"/>
              </w:rPr>
            </w:pPr>
          </w:p>
        </w:tc>
      </w:tr>
      <w:tr w:rsidR="006C5C80" w14:paraId="47462389" w14:textId="77777777">
        <w:tc>
          <w:tcPr>
            <w:tcW w:w="11790" w:type="dxa"/>
            <w:gridSpan w:val="8"/>
            <w:tcBorders>
              <w:top w:val="single" w:sz="4" w:space="0" w:color="000000"/>
              <w:left w:val="nil"/>
              <w:bottom w:val="single" w:sz="4" w:space="0" w:color="000000"/>
              <w:right w:val="nil"/>
            </w:tcBorders>
          </w:tcPr>
          <w:p w14:paraId="550F4E92"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 Model fit to the control trials only</w:t>
            </w:r>
          </w:p>
        </w:tc>
      </w:tr>
      <w:tr w:rsidR="006C5C80" w14:paraId="22685A7C" w14:textId="77777777">
        <w:tc>
          <w:tcPr>
            <w:tcW w:w="5965" w:type="dxa"/>
            <w:gridSpan w:val="4"/>
            <w:tcBorders>
              <w:top w:val="single" w:sz="4" w:space="0" w:color="000000"/>
              <w:left w:val="nil"/>
              <w:bottom w:val="single" w:sz="4" w:space="0" w:color="000000"/>
              <w:right w:val="nil"/>
            </w:tcBorders>
          </w:tcPr>
          <w:p w14:paraId="68CE1935"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5825" w:type="dxa"/>
            <w:gridSpan w:val="4"/>
            <w:tcBorders>
              <w:top w:val="single" w:sz="4" w:space="0" w:color="000000"/>
              <w:left w:val="nil"/>
              <w:bottom w:val="single" w:sz="4" w:space="0" w:color="000000"/>
              <w:right w:val="nil"/>
            </w:tcBorders>
          </w:tcPr>
          <w:p w14:paraId="45A9E94F"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2EEDBD97" w14:textId="77777777">
        <w:tc>
          <w:tcPr>
            <w:tcW w:w="2874" w:type="dxa"/>
            <w:gridSpan w:val="2"/>
            <w:tcBorders>
              <w:top w:val="single" w:sz="4" w:space="0" w:color="000000"/>
              <w:left w:val="nil"/>
              <w:bottom w:val="single" w:sz="4" w:space="0" w:color="000000"/>
              <w:right w:val="nil"/>
            </w:tcBorders>
          </w:tcPr>
          <w:p w14:paraId="18641846"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3091" w:type="dxa"/>
            <w:gridSpan w:val="2"/>
            <w:tcBorders>
              <w:top w:val="single" w:sz="4" w:space="0" w:color="000000"/>
              <w:left w:val="nil"/>
              <w:bottom w:val="single" w:sz="4" w:space="0" w:color="000000"/>
              <w:right w:val="nil"/>
            </w:tcBorders>
          </w:tcPr>
          <w:p w14:paraId="5303E502"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859" w:type="dxa"/>
            <w:gridSpan w:val="2"/>
            <w:tcBorders>
              <w:top w:val="single" w:sz="4" w:space="0" w:color="000000"/>
              <w:left w:val="nil"/>
              <w:bottom w:val="single" w:sz="4" w:space="0" w:color="000000"/>
              <w:right w:val="nil"/>
            </w:tcBorders>
          </w:tcPr>
          <w:p w14:paraId="577564AD"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966" w:type="dxa"/>
            <w:gridSpan w:val="2"/>
            <w:tcBorders>
              <w:top w:val="single" w:sz="4" w:space="0" w:color="000000"/>
              <w:left w:val="nil"/>
              <w:bottom w:val="single" w:sz="4" w:space="0" w:color="000000"/>
              <w:right w:val="nil"/>
            </w:tcBorders>
          </w:tcPr>
          <w:p w14:paraId="4DA430B7"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1DE90524" w14:textId="77777777">
        <w:tc>
          <w:tcPr>
            <w:tcW w:w="1550" w:type="dxa"/>
            <w:tcBorders>
              <w:top w:val="single" w:sz="4" w:space="0" w:color="000000"/>
              <w:left w:val="nil"/>
              <w:bottom w:val="nil"/>
              <w:right w:val="nil"/>
            </w:tcBorders>
          </w:tcPr>
          <w:p w14:paraId="718F0CEA"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324" w:type="dxa"/>
            <w:tcBorders>
              <w:top w:val="single" w:sz="4" w:space="0" w:color="000000"/>
              <w:left w:val="nil"/>
              <w:bottom w:val="nil"/>
              <w:right w:val="nil"/>
            </w:tcBorders>
          </w:tcPr>
          <w:p w14:paraId="17EF5CA7"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425" w:type="dxa"/>
            <w:tcBorders>
              <w:top w:val="single" w:sz="4" w:space="0" w:color="000000"/>
              <w:left w:val="nil"/>
              <w:bottom w:val="nil"/>
              <w:right w:val="nil"/>
            </w:tcBorders>
          </w:tcPr>
          <w:p w14:paraId="54C23F05"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666" w:type="dxa"/>
            <w:tcBorders>
              <w:top w:val="single" w:sz="4" w:space="0" w:color="000000"/>
              <w:left w:val="nil"/>
              <w:bottom w:val="nil"/>
              <w:right w:val="nil"/>
            </w:tcBorders>
          </w:tcPr>
          <w:p w14:paraId="3AF8802D"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550" w:type="dxa"/>
            <w:tcBorders>
              <w:top w:val="single" w:sz="4" w:space="0" w:color="000000"/>
              <w:left w:val="nil"/>
              <w:bottom w:val="nil"/>
              <w:right w:val="nil"/>
            </w:tcBorders>
          </w:tcPr>
          <w:p w14:paraId="6A5A249F"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309" w:type="dxa"/>
            <w:tcBorders>
              <w:top w:val="single" w:sz="4" w:space="0" w:color="000000"/>
              <w:left w:val="nil"/>
              <w:bottom w:val="nil"/>
              <w:right w:val="nil"/>
            </w:tcBorders>
          </w:tcPr>
          <w:p w14:paraId="1F3BE5A5"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486" w:type="dxa"/>
            <w:tcBorders>
              <w:top w:val="single" w:sz="4" w:space="0" w:color="000000"/>
              <w:left w:val="nil"/>
              <w:bottom w:val="nil"/>
              <w:right w:val="nil"/>
            </w:tcBorders>
          </w:tcPr>
          <w:p w14:paraId="57E5A469"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480" w:type="dxa"/>
            <w:tcBorders>
              <w:top w:val="single" w:sz="4" w:space="0" w:color="000000"/>
              <w:left w:val="nil"/>
              <w:bottom w:val="nil"/>
              <w:right w:val="nil"/>
            </w:tcBorders>
          </w:tcPr>
          <w:p w14:paraId="1FE13633"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32296333" w14:textId="77777777">
        <w:tc>
          <w:tcPr>
            <w:tcW w:w="1550" w:type="dxa"/>
            <w:tcBorders>
              <w:top w:val="nil"/>
              <w:left w:val="nil"/>
              <w:bottom w:val="single" w:sz="4" w:space="0" w:color="000000"/>
              <w:right w:val="nil"/>
            </w:tcBorders>
          </w:tcPr>
          <w:p w14:paraId="0F76FBEA"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324" w:type="dxa"/>
            <w:tcBorders>
              <w:top w:val="nil"/>
              <w:left w:val="nil"/>
              <w:bottom w:val="single" w:sz="4" w:space="0" w:color="000000"/>
              <w:right w:val="nil"/>
            </w:tcBorders>
          </w:tcPr>
          <w:p w14:paraId="62AAFE92"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425" w:type="dxa"/>
            <w:tcBorders>
              <w:top w:val="nil"/>
              <w:left w:val="nil"/>
              <w:bottom w:val="single" w:sz="4" w:space="0" w:color="000000"/>
              <w:right w:val="nil"/>
            </w:tcBorders>
          </w:tcPr>
          <w:p w14:paraId="54F51A94"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666" w:type="dxa"/>
            <w:tcBorders>
              <w:top w:val="nil"/>
              <w:left w:val="nil"/>
              <w:bottom w:val="single" w:sz="4" w:space="0" w:color="000000"/>
              <w:right w:val="nil"/>
            </w:tcBorders>
          </w:tcPr>
          <w:p w14:paraId="5A097D0D"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550" w:type="dxa"/>
            <w:tcBorders>
              <w:top w:val="nil"/>
              <w:left w:val="nil"/>
              <w:bottom w:val="single" w:sz="4" w:space="0" w:color="000000"/>
              <w:right w:val="nil"/>
            </w:tcBorders>
          </w:tcPr>
          <w:p w14:paraId="390F3B08"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309" w:type="dxa"/>
            <w:tcBorders>
              <w:top w:val="nil"/>
              <w:left w:val="nil"/>
              <w:bottom w:val="single" w:sz="4" w:space="0" w:color="000000"/>
              <w:right w:val="nil"/>
            </w:tcBorders>
          </w:tcPr>
          <w:p w14:paraId="18587D8C"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486" w:type="dxa"/>
            <w:tcBorders>
              <w:top w:val="nil"/>
              <w:left w:val="nil"/>
              <w:bottom w:val="single" w:sz="4" w:space="0" w:color="000000"/>
              <w:right w:val="nil"/>
            </w:tcBorders>
          </w:tcPr>
          <w:p w14:paraId="15D51CF5"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480" w:type="dxa"/>
            <w:tcBorders>
              <w:top w:val="nil"/>
              <w:left w:val="nil"/>
              <w:bottom w:val="single" w:sz="4" w:space="0" w:color="000000"/>
              <w:right w:val="nil"/>
            </w:tcBorders>
          </w:tcPr>
          <w:p w14:paraId="2BC4A637" w14:textId="77777777" w:rsidR="006C5C80" w:rsidRDefault="00000000">
            <w:pPr>
              <w:keepNext/>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14:paraId="78CF5F7C" w14:textId="77777777" w:rsidR="006C5C80"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8"/>
          <w:szCs w:val="18"/>
        </w:rPr>
        <w:t xml:space="preserve">Table 1. Model fit indices for the various models and instantiations for the data overall and the data for the backwards blocking, indirect screening-off, experimental, and control trials in Experiments 1 and 2 data. </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Corresponds to the best fitting overall model based on average RMSE and MAE.</w:t>
      </w:r>
    </w:p>
    <w:p w14:paraId="468F0E95" w14:textId="77777777" w:rsidR="006C5C80" w:rsidRDefault="006C5C80">
      <w:pPr>
        <w:spacing w:after="0" w:line="480" w:lineRule="auto"/>
        <w:rPr>
          <w:rFonts w:ascii="Times New Roman" w:eastAsia="Times New Roman" w:hAnsi="Times New Roman" w:cs="Times New Roman"/>
          <w:sz w:val="24"/>
          <w:szCs w:val="24"/>
        </w:rPr>
      </w:pPr>
    </w:p>
    <w:p w14:paraId="792F51C0" w14:textId="65484E6A"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finding from Table 1 is that, although the connectionist model generally performed better than the Bayesian model (achieving higher performance in 7 of 10</w:t>
      </w:r>
      <w:r w:rsidR="0017522D">
        <w:rPr>
          <w:rFonts w:ascii="Times New Roman" w:eastAsia="Times New Roman" w:hAnsi="Times New Roman" w:cs="Times New Roman"/>
          <w:sz w:val="24"/>
          <w:szCs w:val="24"/>
        </w:rPr>
        <w:t xml:space="preserve"> total</w:t>
      </w:r>
      <w:r>
        <w:rPr>
          <w:rFonts w:ascii="Times New Roman" w:eastAsia="Times New Roman" w:hAnsi="Times New Roman" w:cs="Times New Roman"/>
          <w:sz w:val="24"/>
          <w:szCs w:val="24"/>
        </w:rPr>
        <w:t xml:space="preserve"> situations), the Bayesian model either outperformed the connectionist model in 2 situations or exhibited comparable performance in </w:t>
      </w:r>
      <w:r w:rsidR="0017522D">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situation. These model findings suggest that participants may simultaneously be relying on associative processing and Bayesian inference, even when there is a greater tendency to rely on associative learning to reason about multiple potential causes. Stated somewhat differently, these data neither clearly support the conclusion that children rely exclusively on Bayesian inference to reason causally nor do they permit the conclusion that children rely exclusively on associative learning to reason about causes.  Instead, these data support the conclusion that children weigh these two cognitive mechanisms differently </w:t>
      </w:r>
      <w:r>
        <w:rPr>
          <w:rFonts w:ascii="Times New Roman" w:eastAsia="Times New Roman" w:hAnsi="Times New Roman" w:cs="Times New Roman"/>
          <w:sz w:val="24"/>
          <w:szCs w:val="24"/>
        </w:rPr>
        <w:lastRenderedPageBreak/>
        <w:t>depending on the number of potential causes about which they are asked to reason. Bayesian inference may be given more weight than associative learning when there are a small number of potential causes (such as in Sobel et al., 2004), but as the number of causes and the information processing demands of the task increase participants give more weight to associative learning (such as in the current study).</w:t>
      </w:r>
    </w:p>
    <w:p w14:paraId="27603AF9" w14:textId="77777777" w:rsidR="006C5C80" w:rsidRDefault="00000000">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General Discussion</w:t>
      </w:r>
    </w:p>
    <w:p w14:paraId="578494CB" w14:textId="7E51E5B8" w:rsidR="00C97FE7" w:rsidRDefault="00C97FE7" w:rsidP="00C97FE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study was to examine whether and how children engage in retrospective reasoning under more strenuous information processing demands, in which children must track the efficacy of more than two objects. In both experiments, when shown first that three objects activated a machine, and then that a subset of those objects did so on their own, the objects not in that subset were judged as less likely to do so than analogous objects in a control condition. When the subset of those objects did not activate the machine on their own, judgments of the efficacy of the other objects were not different from the control condition</w:t>
      </w:r>
      <w:commentRangeStart w:id="61"/>
      <w:commentRangeEnd w:id="61"/>
      <w:r>
        <w:rPr>
          <w:rStyle w:val="CommentReference"/>
        </w:rPr>
        <w:commentReference w:id="61"/>
      </w:r>
      <w:r>
        <w:rPr>
          <w:rFonts w:ascii="Times New Roman" w:eastAsia="Times New Roman" w:hAnsi="Times New Roman" w:cs="Times New Roman"/>
          <w:sz w:val="24"/>
          <w:szCs w:val="24"/>
        </w:rPr>
        <w:t xml:space="preserve">.    </w:t>
      </w:r>
    </w:p>
    <w:p w14:paraId="31C31EA0" w14:textId="616967D4"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subsequently fit a Bayesian model and a connectionist model to the data in Experiment 1 and found that the connectionist model tended to provide the best fit across a number of contexts. For example, the connectionist model provided a better fit to the data overall across both experiments, to the backwards blocking data across both experiments, to the indirect screening-off data in Experiment 1, and to the control data across both experiments. Yet, the Bayesian model provided a better fit to the indirect screening-off data in Experiment 2 and to the experimental data in Experiment 2 and provided an equivalent fit to the experimental data in Experiment 1. Thus, these data seem to implicate the operation of Bayesian inference</w:t>
      </w:r>
      <w:r w:rsidR="00BE1020">
        <w:rPr>
          <w:rFonts w:ascii="Times New Roman" w:eastAsia="Times New Roman" w:hAnsi="Times New Roman" w:cs="Times New Roman"/>
          <w:sz w:val="24"/>
          <w:szCs w:val="24"/>
        </w:rPr>
        <w:t xml:space="preserve"> (or some mechanism that approximates this computational level description)</w:t>
      </w:r>
      <w:r>
        <w:rPr>
          <w:rFonts w:ascii="Times New Roman" w:eastAsia="Times New Roman" w:hAnsi="Times New Roman" w:cs="Times New Roman"/>
          <w:sz w:val="24"/>
          <w:szCs w:val="24"/>
        </w:rPr>
        <w:t xml:space="preserve"> and an associative learning mechanism, with a </w:t>
      </w:r>
      <w:r w:rsidR="00BE1020">
        <w:rPr>
          <w:rFonts w:ascii="Times New Roman" w:eastAsia="Times New Roman" w:hAnsi="Times New Roman" w:cs="Times New Roman"/>
          <w:sz w:val="24"/>
          <w:szCs w:val="24"/>
        </w:rPr>
        <w:t xml:space="preserve">greater </w:t>
      </w:r>
      <w:r>
        <w:rPr>
          <w:rFonts w:ascii="Times New Roman" w:eastAsia="Times New Roman" w:hAnsi="Times New Roman" w:cs="Times New Roman"/>
          <w:sz w:val="24"/>
          <w:szCs w:val="24"/>
        </w:rPr>
        <w:t xml:space="preserve">tendency for participants to process the events associatively. This </w:t>
      </w:r>
      <w:r>
        <w:rPr>
          <w:rFonts w:ascii="Times New Roman" w:eastAsia="Times New Roman" w:hAnsi="Times New Roman" w:cs="Times New Roman"/>
          <w:sz w:val="24"/>
          <w:szCs w:val="24"/>
        </w:rPr>
        <w:lastRenderedPageBreak/>
        <w:t xml:space="preserve">finding extends previous research on this topic by showing that when children are asked to reason about three and four causes (as opposed to the standard two objects used in previous research), children reason normatively and associatively, with a clear tendency for associative processing.   </w:t>
      </w:r>
    </w:p>
    <w:p w14:paraId="6F6B33D7" w14:textId="128024A2"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children largely processed the present events associatively, a question that we have not yet answered concerns the exact nature of this associative learning. Specifically, how did the connectionist models (and perhaps by extension, the children)—through associative learning—arrive at their causal judgements? To understand how the connectionist model’s judgements arose mechanistically, consider the control trial in the backwards blocking (i.e., ABC+ D+) condition. During the simulation of this trial, when all four objects were first presented to the model, the resulting difference at the output layer between the activation of the single output unit and the predicted activation of that unit was equivalent for all four objects. Thus, because the difference between the observed and predicted activation of the output unit was equivalent for all four objects, the model made equivalent weight adjustments in sign and magnitude to the connections between each object and the output unit. Crucially, these connections instantiated each object’s association with the machine’s activation. Stated plainly, the model’s responses were based on a simple associative “counting” strategy based on the number of times that a given object appeared with the blicket effect. As such, because objects A-D were shown with the “machine’s activation” (i.e., the output of the output unit) an equal number of times in the control trials of the backwards blocking condition, the strength of the association between each object and the machine’s activation was equivalent. Given that participants’ responses mostly matched the model’s predictions, this suggests that in those cases </w:t>
      </w:r>
      <w:r>
        <w:rPr>
          <w:rFonts w:ascii="Times New Roman" w:eastAsia="Times New Roman" w:hAnsi="Times New Roman" w:cs="Times New Roman"/>
          <w:sz w:val="24"/>
          <w:szCs w:val="24"/>
        </w:rPr>
        <w:lastRenderedPageBreak/>
        <w:t xml:space="preserve">in which children’s responses were better explained by the connectionist model than by the Bayesian model children relied on a similar associative process. </w:t>
      </w:r>
    </w:p>
    <w:p w14:paraId="7EB0B8C9" w14:textId="01EE0238" w:rsidR="006C5C80" w:rsidRDefault="0033186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More broadly, data from the current experiments</w:t>
      </w:r>
      <w:r>
        <w:rPr>
          <w:rFonts w:ascii="Times New Roman" w:eastAsia="Times New Roman" w:hAnsi="Times New Roman" w:cs="Times New Roman"/>
          <w:sz w:val="24"/>
          <w:szCs w:val="24"/>
        </w:rPr>
        <w:t xml:space="preserve"> align with the idea that children's reasoning about events is influenced by the level of strain on their information processing capacities. Specifically, the current set of findings is consistent with a large body of research</w:t>
      </w:r>
      <w:r w:rsidR="001408AB">
        <w:rPr>
          <w:rFonts w:ascii="Times New Roman" w:eastAsia="Times New Roman" w:hAnsi="Times New Roman" w:cs="Times New Roman"/>
          <w:sz w:val="24"/>
          <w:szCs w:val="24"/>
        </w:rPr>
        <w:t xml:space="preserve"> (cited in the Introduction)</w:t>
      </w:r>
      <w:r>
        <w:rPr>
          <w:rFonts w:ascii="Times New Roman" w:eastAsia="Times New Roman" w:hAnsi="Times New Roman" w:cs="Times New Roman"/>
          <w:sz w:val="24"/>
          <w:szCs w:val="24"/>
        </w:rPr>
        <w:t xml:space="preserve"> that indicates that despite a</w:t>
      </w:r>
      <w:r w:rsidR="001408AB">
        <w:rPr>
          <w:rFonts w:ascii="Times New Roman" w:eastAsia="Times New Roman" w:hAnsi="Times New Roman" w:cs="Times New Roman"/>
          <w:sz w:val="24"/>
          <w:szCs w:val="24"/>
        </w:rPr>
        <w:t xml:space="preserve"> general</w:t>
      </w:r>
      <w:r>
        <w:rPr>
          <w:rFonts w:ascii="Times New Roman" w:eastAsia="Times New Roman" w:hAnsi="Times New Roman" w:cs="Times New Roman"/>
          <w:sz w:val="24"/>
          <w:szCs w:val="24"/>
        </w:rPr>
        <w:t xml:space="preserve"> tendency</w:t>
      </w:r>
      <w:r w:rsidR="001408AB">
        <w:rPr>
          <w:rFonts w:ascii="Times New Roman" w:eastAsia="Times New Roman" w:hAnsi="Times New Roman" w:cs="Times New Roman"/>
          <w:sz w:val="24"/>
          <w:szCs w:val="24"/>
        </w:rPr>
        <w:t xml:space="preserve"> for learners</w:t>
      </w:r>
      <w:r>
        <w:rPr>
          <w:rFonts w:ascii="Times New Roman" w:eastAsia="Times New Roman" w:hAnsi="Times New Roman" w:cs="Times New Roman"/>
          <w:sz w:val="24"/>
          <w:szCs w:val="24"/>
        </w:rPr>
        <w:t xml:space="preserve"> to process information at the highest possible level (e.g., Cohen et al., 2002), when tasks exceed children’s information-processing abilities, they resort to lower-level processing and less sophisticated strategies and cognitive mechanisms such as associative learning. A testable prediction of this account is that there should be a point at which children go from using a simple associative-based counting mechanisms in contexts like the present one to more rationale processes like Bayesian inference. </w:t>
      </w:r>
      <w:r w:rsidR="001408AB">
        <w:rPr>
          <w:rFonts w:ascii="Times New Roman" w:eastAsia="Times New Roman" w:hAnsi="Times New Roman" w:cs="Times New Roman"/>
          <w:sz w:val="24"/>
          <w:szCs w:val="24"/>
        </w:rPr>
        <w:t>Ongoing work in one of our labs is testing this possibility.</w:t>
      </w:r>
    </w:p>
    <w:p w14:paraId="5CADF69F"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closing, some potential criticisms are worth noting. First, we cannot be sure that there are no contexts in which the balance of associative processing to Bayesian inference can be flipped. In the present study, children mostly relied on associative processing and minimally on Bayesian inference, but it is possible that in the right situation children would mostly rely on Bayesian inference and minimally on associative processing. For example, if participants assumed that blickets were rare in the present context, then participants should be </w:t>
      </w:r>
      <w:r>
        <w:rPr>
          <w:rFonts w:ascii="Times New Roman" w:eastAsia="Times New Roman" w:hAnsi="Times New Roman" w:cs="Times New Roman"/>
          <w:i/>
          <w:sz w:val="24"/>
          <w:szCs w:val="24"/>
        </w:rPr>
        <w:t>more</w:t>
      </w:r>
      <w:r>
        <w:rPr>
          <w:rFonts w:ascii="Times New Roman" w:eastAsia="Times New Roman" w:hAnsi="Times New Roman" w:cs="Times New Roman"/>
          <w:sz w:val="24"/>
          <w:szCs w:val="24"/>
        </w:rPr>
        <w:t xml:space="preserve"> likely to block redundant causes; in other words, participants should be </w:t>
      </w:r>
      <w:r>
        <w:rPr>
          <w:rFonts w:ascii="Times New Roman" w:eastAsia="Times New Roman" w:hAnsi="Times New Roman" w:cs="Times New Roman"/>
          <w:i/>
          <w:sz w:val="24"/>
          <w:szCs w:val="24"/>
        </w:rPr>
        <w:t xml:space="preserve">less </w:t>
      </w:r>
      <w:r>
        <w:rPr>
          <w:rFonts w:ascii="Times New Roman" w:eastAsia="Times New Roman" w:hAnsi="Times New Roman" w:cs="Times New Roman"/>
          <w:sz w:val="24"/>
          <w:szCs w:val="24"/>
        </w:rPr>
        <w:t xml:space="preserve">likely to treat all potential blickets (expect for the ones that are explicitly shown to be causal) equally.  </w:t>
      </w:r>
    </w:p>
    <w:p w14:paraId="18DB187E"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second criticism concerns the artificial nature of the paradigm used here, which was necessitated by the COVID-19 pandemic. Testing remotely on a computer screen may have introduced a level of noise in the data that is fundamentally different than testing in person with </w:t>
      </w:r>
      <w:r>
        <w:rPr>
          <w:rFonts w:ascii="Times New Roman" w:eastAsia="Times New Roman" w:hAnsi="Times New Roman" w:cs="Times New Roman"/>
          <w:sz w:val="24"/>
          <w:szCs w:val="24"/>
        </w:rPr>
        <w:lastRenderedPageBreak/>
        <w:t xml:space="preserve">real objects. Future studies should replicate our study. If such a study revealed that participants performed more normatively than associatively in person, this would suggest that children’s normative inferences may not be as robust as originally thought—it is present when tested in person but nearly absent when tested on a computer. Such a finding would be interesting regardless because it would add nuance to the literature on children’s causal inferences. </w:t>
      </w:r>
    </w:p>
    <w:p w14:paraId="28474E60" w14:textId="77777777" w:rsidR="006C5C80" w:rsidRDefault="00000000">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52967FFB" w14:textId="77777777" w:rsidR="006C5C80" w:rsidRDefault="00000000">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study constitutes one of the first systematic attempts to examine backwards blocking and indirect screening-off reasoning in human children in the context of multiple three and four candidate causes. A longstanding view has been that the cognitive mechanism by which people reason about causal events is Bayesian inference rather than associative processes.  The experiments reported here support a different conclusion: children rely on associative learning </w:t>
      </w:r>
      <w:r>
        <w:rPr>
          <w:rFonts w:ascii="Times New Roman" w:eastAsia="Times New Roman" w:hAnsi="Times New Roman" w:cs="Times New Roman"/>
          <w:i/>
          <w:color w:val="000000"/>
          <w:sz w:val="24"/>
          <w:szCs w:val="24"/>
        </w:rPr>
        <w:t xml:space="preserve">and </w:t>
      </w:r>
      <w:r>
        <w:rPr>
          <w:rFonts w:ascii="Times New Roman" w:eastAsia="Times New Roman" w:hAnsi="Times New Roman" w:cs="Times New Roman"/>
          <w:color w:val="000000"/>
          <w:sz w:val="24"/>
          <w:szCs w:val="24"/>
        </w:rPr>
        <w:t xml:space="preserve">Bayesian inference to reason about causal events. </w:t>
      </w:r>
    </w:p>
    <w:p w14:paraId="72B8A87B" w14:textId="77777777" w:rsidR="006C5C80" w:rsidRDefault="00000000">
      <w:pPr>
        <w:rPr>
          <w:rFonts w:ascii="Times New Roman" w:eastAsia="Times New Roman" w:hAnsi="Times New Roman" w:cs="Times New Roman"/>
          <w:color w:val="000000"/>
          <w:sz w:val="24"/>
          <w:szCs w:val="24"/>
        </w:rPr>
      </w:pPr>
      <w:r>
        <w:br w:type="page"/>
      </w:r>
    </w:p>
    <w:p w14:paraId="312470E5" w14:textId="77777777" w:rsidR="006C5C80" w:rsidRDefault="00000000">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5E0BBE8E"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Beckers, T., </w:t>
      </w:r>
      <w:proofErr w:type="spellStart"/>
      <w:r>
        <w:rPr>
          <w:rFonts w:ascii="Times New Roman" w:eastAsia="Times New Roman" w:hAnsi="Times New Roman" w:cs="Times New Roman"/>
          <w:color w:val="222222"/>
          <w:sz w:val="24"/>
          <w:szCs w:val="24"/>
          <w:highlight w:val="white"/>
        </w:rPr>
        <w:t>Vandorpe</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Debeys</w:t>
      </w:r>
      <w:proofErr w:type="spellEnd"/>
      <w:r>
        <w:rPr>
          <w:rFonts w:ascii="Times New Roman" w:eastAsia="Times New Roman" w:hAnsi="Times New Roman" w:cs="Times New Roman"/>
          <w:color w:val="222222"/>
          <w:sz w:val="24"/>
          <w:szCs w:val="24"/>
          <w:highlight w:val="white"/>
        </w:rPr>
        <w:t xml:space="preserve">, I., &amp; De </w:t>
      </w: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(2009). Three-year-olds’ retrospective revaluation in the blicket detector task: Backward blocking or recovery from </w:t>
      </w:r>
      <w:proofErr w:type="gramStart"/>
      <w:r>
        <w:rPr>
          <w:rFonts w:ascii="Times New Roman" w:eastAsia="Times New Roman" w:hAnsi="Times New Roman" w:cs="Times New Roman"/>
          <w:color w:val="222222"/>
          <w:sz w:val="24"/>
          <w:szCs w:val="24"/>
          <w:highlight w:val="white"/>
        </w:rPr>
        <w:t>overshadowing?.</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Experimental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56</w:t>
      </w:r>
      <w:r>
        <w:rPr>
          <w:rFonts w:ascii="Times New Roman" w:eastAsia="Times New Roman" w:hAnsi="Times New Roman" w:cs="Times New Roman"/>
          <w:color w:val="222222"/>
          <w:sz w:val="24"/>
          <w:szCs w:val="24"/>
          <w:highlight w:val="white"/>
        </w:rPr>
        <w:t>(1), 27-32.</w:t>
      </w:r>
    </w:p>
    <w:p w14:paraId="039A44BA"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Benton, D. T., Rakison, D. H., &amp; Sobel, D. M. (2021). When correlation equals causation: A behavioral and computational account of second-order correlation learning in children. Journal of Experimental Child Psychology, 202, 105008.</w:t>
      </w:r>
    </w:p>
    <w:p w14:paraId="504B3FB4"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Bhat, A. A., Spencer, J. P., &amp; Samuelson, L. K. (2022). Word-Object Learning via Visual Exploration in Space (WOLVES): A neural process model of cross-situational word learning. Psychological Review, 129(4), 640.</w:t>
      </w:r>
    </w:p>
    <w:p w14:paraId="71D7B5B4"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Bonawitz</w:t>
      </w:r>
      <w:proofErr w:type="spellEnd"/>
      <w:r>
        <w:rPr>
          <w:rFonts w:ascii="Times New Roman" w:eastAsia="Times New Roman" w:hAnsi="Times New Roman" w:cs="Times New Roman"/>
          <w:color w:val="222222"/>
          <w:sz w:val="24"/>
          <w:szCs w:val="24"/>
          <w:highlight w:val="white"/>
        </w:rPr>
        <w:t>, E., Denison, S., Gopnik, A., &amp; Griffiths, T. L. (2014). Win-Stay, Lose-Sample: A simple sequential algorithm for approximating Bayesian inference. Cognitive psychology, 74, 35-65.</w:t>
      </w:r>
    </w:p>
    <w:p w14:paraId="7B62A802"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Bonawitz</w:t>
      </w:r>
      <w:proofErr w:type="spellEnd"/>
      <w:r>
        <w:rPr>
          <w:rFonts w:ascii="Times New Roman" w:eastAsia="Times New Roman" w:hAnsi="Times New Roman" w:cs="Times New Roman"/>
          <w:color w:val="222222"/>
          <w:sz w:val="24"/>
          <w:szCs w:val="24"/>
          <w:highlight w:val="white"/>
        </w:rPr>
        <w:t>, E. B., &amp; Lombrozo, T. (2012). Occam's rattle: children's use of simplicity and probability to constrain inference. Developmental psychology, 48(4), 1156.</w:t>
      </w:r>
    </w:p>
    <w:p w14:paraId="12D44B0B"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Bullock, M., Gelman, R., &amp; Baillargeon, R. (1982). The development of causal reasoning. The developmental psychology of time, 209-254.</w:t>
      </w:r>
    </w:p>
    <w:p w14:paraId="754F9147"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Buss, A. T., &amp; Spencer, J. P. (2014). The emergent executive: A dynamic field theory of the development of executive function. Monographs of the Society for Research in Child Development, 79(2), vii.</w:t>
      </w:r>
    </w:p>
    <w:p w14:paraId="0885380C"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Butler, L. P., Gibbs, H. M., &amp; </w:t>
      </w:r>
      <w:proofErr w:type="spellStart"/>
      <w:r>
        <w:rPr>
          <w:rFonts w:ascii="Times New Roman" w:eastAsia="Times New Roman" w:hAnsi="Times New Roman" w:cs="Times New Roman"/>
          <w:color w:val="222222"/>
          <w:sz w:val="24"/>
          <w:szCs w:val="24"/>
          <w:highlight w:val="white"/>
        </w:rPr>
        <w:t>Tavassolie</w:t>
      </w:r>
      <w:proofErr w:type="spellEnd"/>
      <w:r>
        <w:rPr>
          <w:rFonts w:ascii="Times New Roman" w:eastAsia="Times New Roman" w:hAnsi="Times New Roman" w:cs="Times New Roman"/>
          <w:color w:val="222222"/>
          <w:sz w:val="24"/>
          <w:szCs w:val="24"/>
          <w:highlight w:val="white"/>
        </w:rPr>
        <w:t>, N. S. (2020). Children’s developing understanding that even reliable sources need to verify their claims. Cognitive Development, 54, 100871.</w:t>
      </w:r>
    </w:p>
    <w:p w14:paraId="79C3E385"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lastRenderedPageBreak/>
        <w:t>Caporaso</w:t>
      </w:r>
      <w:proofErr w:type="spellEnd"/>
      <w:r>
        <w:rPr>
          <w:rFonts w:ascii="Times New Roman" w:eastAsia="Times New Roman" w:hAnsi="Times New Roman" w:cs="Times New Roman"/>
          <w:color w:val="222222"/>
          <w:sz w:val="24"/>
          <w:szCs w:val="24"/>
          <w:highlight w:val="white"/>
        </w:rPr>
        <w:t xml:space="preserve">, J. S., &amp;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S. (2021). The effect of taxing situations on preschool children’s responses to peer conflict.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57</w:t>
      </w:r>
      <w:r>
        <w:rPr>
          <w:rFonts w:ascii="Times New Roman" w:eastAsia="Times New Roman" w:hAnsi="Times New Roman" w:cs="Times New Roman"/>
          <w:color w:val="222222"/>
          <w:sz w:val="24"/>
          <w:szCs w:val="24"/>
          <w:highlight w:val="white"/>
        </w:rPr>
        <w:t>, 100989.</w:t>
      </w:r>
    </w:p>
    <w:p w14:paraId="6AFC6A3D"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Cohen, L.B. (1988). An information processing approach to infant cognitive development. In L. </w:t>
      </w:r>
      <w:proofErr w:type="spellStart"/>
      <w:r>
        <w:rPr>
          <w:rFonts w:ascii="Times New Roman" w:eastAsia="Times New Roman" w:hAnsi="Times New Roman" w:cs="Times New Roman"/>
          <w:color w:val="222222"/>
          <w:sz w:val="24"/>
          <w:szCs w:val="24"/>
          <w:highlight w:val="white"/>
        </w:rPr>
        <w:t>Weiskrantz</w:t>
      </w:r>
      <w:proofErr w:type="spellEnd"/>
      <w:r>
        <w:rPr>
          <w:rFonts w:ascii="Times New Roman" w:eastAsia="Times New Roman" w:hAnsi="Times New Roman" w:cs="Times New Roman"/>
          <w:color w:val="222222"/>
          <w:sz w:val="24"/>
          <w:szCs w:val="24"/>
          <w:highlight w:val="white"/>
        </w:rPr>
        <w:t xml:space="preserve"> (Ed.), Thought without language, (pp. 211-228). Oxford: Oxford University Press.</w:t>
      </w:r>
    </w:p>
    <w:p w14:paraId="708488FD"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Cohen, L. B. (1991). Infant attention: An information processing approach. In M.J. Weiss and P. R. </w:t>
      </w:r>
      <w:proofErr w:type="spellStart"/>
      <w:r>
        <w:rPr>
          <w:rFonts w:ascii="Times New Roman" w:eastAsia="Times New Roman" w:hAnsi="Times New Roman" w:cs="Times New Roman"/>
          <w:color w:val="222222"/>
          <w:sz w:val="24"/>
          <w:szCs w:val="24"/>
          <w:highlight w:val="white"/>
        </w:rPr>
        <w:t>Zelazo</w:t>
      </w:r>
      <w:proofErr w:type="spellEnd"/>
      <w:r>
        <w:rPr>
          <w:rFonts w:ascii="Times New Roman" w:eastAsia="Times New Roman" w:hAnsi="Times New Roman" w:cs="Times New Roman"/>
          <w:color w:val="222222"/>
          <w:sz w:val="24"/>
          <w:szCs w:val="24"/>
          <w:highlight w:val="white"/>
        </w:rPr>
        <w:t xml:space="preserve"> (Eds.), Newborn attention: Biological constraints and the influence of experience, (pp. 1-21). Norwood, N.J.: </w:t>
      </w:r>
      <w:proofErr w:type="spellStart"/>
      <w:r>
        <w:rPr>
          <w:rFonts w:ascii="Times New Roman" w:eastAsia="Times New Roman" w:hAnsi="Times New Roman" w:cs="Times New Roman"/>
          <w:color w:val="222222"/>
          <w:sz w:val="24"/>
          <w:szCs w:val="24"/>
          <w:highlight w:val="white"/>
        </w:rPr>
        <w:t>Ablex</w:t>
      </w:r>
      <w:proofErr w:type="spellEnd"/>
    </w:p>
    <w:p w14:paraId="2788423B"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Cohen, L. B., </w:t>
      </w:r>
      <w:proofErr w:type="spellStart"/>
      <w:r>
        <w:rPr>
          <w:rFonts w:ascii="Times New Roman" w:eastAsia="Times New Roman" w:hAnsi="Times New Roman" w:cs="Times New Roman"/>
          <w:color w:val="222222"/>
          <w:sz w:val="24"/>
          <w:szCs w:val="24"/>
          <w:highlight w:val="white"/>
        </w:rPr>
        <w:t>Chaput</w:t>
      </w:r>
      <w:proofErr w:type="spellEnd"/>
      <w:r>
        <w:rPr>
          <w:rFonts w:ascii="Times New Roman" w:eastAsia="Times New Roman" w:hAnsi="Times New Roman" w:cs="Times New Roman"/>
          <w:color w:val="222222"/>
          <w:sz w:val="24"/>
          <w:szCs w:val="24"/>
          <w:highlight w:val="white"/>
        </w:rPr>
        <w:t xml:space="preserve">, H. H., &amp; </w:t>
      </w:r>
      <w:proofErr w:type="spellStart"/>
      <w:r>
        <w:rPr>
          <w:rFonts w:ascii="Times New Roman" w:eastAsia="Times New Roman" w:hAnsi="Times New Roman" w:cs="Times New Roman"/>
          <w:color w:val="222222"/>
          <w:sz w:val="24"/>
          <w:szCs w:val="24"/>
          <w:highlight w:val="white"/>
        </w:rPr>
        <w:t>Cashon</w:t>
      </w:r>
      <w:proofErr w:type="spellEnd"/>
      <w:r>
        <w:rPr>
          <w:rFonts w:ascii="Times New Roman" w:eastAsia="Times New Roman" w:hAnsi="Times New Roman" w:cs="Times New Roman"/>
          <w:color w:val="222222"/>
          <w:sz w:val="24"/>
          <w:szCs w:val="24"/>
          <w:highlight w:val="white"/>
        </w:rPr>
        <w:t>, C. H. (2002). A constructivist model of infant cognition. Cognitive Development, 17(3-4), 1323-1343.</w:t>
      </w:r>
    </w:p>
    <w:p w14:paraId="31618FB3"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Danks</w:t>
      </w:r>
      <w:proofErr w:type="spellEnd"/>
      <w:r>
        <w:rPr>
          <w:rFonts w:ascii="Times New Roman" w:eastAsia="Times New Roman" w:hAnsi="Times New Roman" w:cs="Times New Roman"/>
          <w:color w:val="222222"/>
          <w:sz w:val="24"/>
          <w:szCs w:val="24"/>
          <w:highlight w:val="white"/>
        </w:rPr>
        <w:t>, D. (2003). Equilibria of the Rescorla–Wagner model. Journal of Mathematical Psychology, 47(2), 109-121.</w:t>
      </w:r>
    </w:p>
    <w:p w14:paraId="06D29DB2"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Doebel</w:t>
      </w:r>
      <w:proofErr w:type="spellEnd"/>
      <w:r>
        <w:rPr>
          <w:rFonts w:ascii="Times New Roman" w:eastAsia="Times New Roman" w:hAnsi="Times New Roman" w:cs="Times New Roman"/>
          <w:color w:val="222222"/>
          <w:sz w:val="24"/>
          <w:szCs w:val="24"/>
          <w:highlight w:val="white"/>
        </w:rPr>
        <w:t xml:space="preserve">, S., &amp; </w:t>
      </w:r>
      <w:proofErr w:type="spellStart"/>
      <w:r>
        <w:rPr>
          <w:rFonts w:ascii="Times New Roman" w:eastAsia="Times New Roman" w:hAnsi="Times New Roman" w:cs="Times New Roman"/>
          <w:color w:val="222222"/>
          <w:sz w:val="24"/>
          <w:szCs w:val="24"/>
          <w:highlight w:val="white"/>
        </w:rPr>
        <w:t>Zelazo</w:t>
      </w:r>
      <w:proofErr w:type="spellEnd"/>
      <w:r>
        <w:rPr>
          <w:rFonts w:ascii="Times New Roman" w:eastAsia="Times New Roman" w:hAnsi="Times New Roman" w:cs="Times New Roman"/>
          <w:color w:val="222222"/>
          <w:sz w:val="24"/>
          <w:szCs w:val="24"/>
          <w:highlight w:val="white"/>
        </w:rPr>
        <w:t>, P. D. (2015). A meta-analysis of the Dimensional Change Card Sort: Implications for developmental theories and the measurement of executive function in children. </w:t>
      </w:r>
      <w:r>
        <w:rPr>
          <w:rFonts w:ascii="Times New Roman" w:eastAsia="Times New Roman" w:hAnsi="Times New Roman" w:cs="Times New Roman"/>
          <w:i/>
          <w:color w:val="222222"/>
          <w:sz w:val="24"/>
          <w:szCs w:val="24"/>
          <w:highlight w:val="white"/>
        </w:rPr>
        <w:t>Developmental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38</w:t>
      </w:r>
      <w:r>
        <w:rPr>
          <w:rFonts w:ascii="Times New Roman" w:eastAsia="Times New Roman" w:hAnsi="Times New Roman" w:cs="Times New Roman"/>
          <w:color w:val="222222"/>
          <w:sz w:val="24"/>
          <w:szCs w:val="24"/>
          <w:highlight w:val="white"/>
        </w:rPr>
        <w:t>, 241-268.</w:t>
      </w:r>
    </w:p>
    <w:p w14:paraId="58F87D12"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Erb</w:t>
      </w:r>
      <w:proofErr w:type="spellEnd"/>
      <w:r>
        <w:rPr>
          <w:rFonts w:ascii="Times New Roman" w:eastAsia="Times New Roman" w:hAnsi="Times New Roman" w:cs="Times New Roman"/>
          <w:color w:val="222222"/>
          <w:sz w:val="24"/>
          <w:szCs w:val="24"/>
          <w:highlight w:val="white"/>
        </w:rPr>
        <w:t xml:space="preserve">, C. D., &amp; Sobel, D. M. (2014). The development of diagnostic reasoning about uncertain events between ages 4–7. </w:t>
      </w:r>
      <w:proofErr w:type="spellStart"/>
      <w:r>
        <w:rPr>
          <w:rFonts w:ascii="Times New Roman" w:eastAsia="Times New Roman" w:hAnsi="Times New Roman" w:cs="Times New Roman"/>
          <w:color w:val="222222"/>
          <w:sz w:val="24"/>
          <w:szCs w:val="24"/>
          <w:highlight w:val="white"/>
        </w:rPr>
        <w:t>PloS</w:t>
      </w:r>
      <w:proofErr w:type="spellEnd"/>
      <w:r>
        <w:rPr>
          <w:rFonts w:ascii="Times New Roman" w:eastAsia="Times New Roman" w:hAnsi="Times New Roman" w:cs="Times New Roman"/>
          <w:color w:val="222222"/>
          <w:sz w:val="24"/>
          <w:szCs w:val="24"/>
          <w:highlight w:val="white"/>
        </w:rPr>
        <w:t xml:space="preserve"> one, 9(3), e92285.</w:t>
      </w:r>
    </w:p>
    <w:p w14:paraId="4FE2F959"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Frye, D., </w:t>
      </w:r>
      <w:proofErr w:type="spellStart"/>
      <w:r>
        <w:rPr>
          <w:rFonts w:ascii="Times New Roman" w:eastAsia="Times New Roman" w:hAnsi="Times New Roman" w:cs="Times New Roman"/>
          <w:color w:val="222222"/>
          <w:sz w:val="24"/>
          <w:szCs w:val="24"/>
          <w:highlight w:val="white"/>
        </w:rPr>
        <w:t>Zelazo</w:t>
      </w:r>
      <w:proofErr w:type="spellEnd"/>
      <w:r>
        <w:rPr>
          <w:rFonts w:ascii="Times New Roman" w:eastAsia="Times New Roman" w:hAnsi="Times New Roman" w:cs="Times New Roman"/>
          <w:color w:val="222222"/>
          <w:sz w:val="24"/>
          <w:szCs w:val="24"/>
          <w:highlight w:val="white"/>
        </w:rPr>
        <w:t xml:space="preserve">, P. D., &amp; </w:t>
      </w:r>
      <w:proofErr w:type="spellStart"/>
      <w:r>
        <w:rPr>
          <w:rFonts w:ascii="Times New Roman" w:eastAsia="Times New Roman" w:hAnsi="Times New Roman" w:cs="Times New Roman"/>
          <w:color w:val="222222"/>
          <w:sz w:val="24"/>
          <w:szCs w:val="24"/>
          <w:highlight w:val="white"/>
        </w:rPr>
        <w:t>Palfai</w:t>
      </w:r>
      <w:proofErr w:type="spellEnd"/>
      <w:r>
        <w:rPr>
          <w:rFonts w:ascii="Times New Roman" w:eastAsia="Times New Roman" w:hAnsi="Times New Roman" w:cs="Times New Roman"/>
          <w:color w:val="222222"/>
          <w:sz w:val="24"/>
          <w:szCs w:val="24"/>
          <w:highlight w:val="white"/>
        </w:rPr>
        <w:t>, T. (1995). Theory of mind and rule-based reasoning.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(4), 483-527.</w:t>
      </w:r>
    </w:p>
    <w:p w14:paraId="5184B50E"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Gluck, M. A., &amp; Bower, G. H. (1988). From conditioning to category learning: an adaptive network model. Journal of Experimental Psychology: General, 117(3), 227.</w:t>
      </w:r>
    </w:p>
    <w:p w14:paraId="6B22BF3D"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Gomez, R. L. (2002). Variability and detection of invariant structure. Psychological Science, 13(5), 431-436.</w:t>
      </w:r>
    </w:p>
    <w:p w14:paraId="2F0F693E"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Gopnik, A., Griffiths, T. L., &amp; Lucas, C. G. (2015). When younger learners can be better (or at least more open-minded) than older ones. Current Directions in Psychological Science, 24(2), 87-92.</w:t>
      </w:r>
    </w:p>
    <w:p w14:paraId="7D454084"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&amp; Sobel, D. M. (2000). Detecting blickets: How young children use information about novel causal powers in categorization and induction.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71</w:t>
      </w:r>
      <w:r>
        <w:rPr>
          <w:rFonts w:ascii="Times New Roman" w:eastAsia="Times New Roman" w:hAnsi="Times New Roman" w:cs="Times New Roman"/>
          <w:color w:val="222222"/>
          <w:sz w:val="24"/>
          <w:szCs w:val="24"/>
          <w:highlight w:val="white"/>
        </w:rPr>
        <w:t>(5), 1205-1222.</w:t>
      </w:r>
    </w:p>
    <w:p w14:paraId="64C915B7"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Sobel, D. M., Schulz, L. E., &amp; </w:t>
      </w:r>
      <w:proofErr w:type="spellStart"/>
      <w:r>
        <w:rPr>
          <w:rFonts w:ascii="Times New Roman" w:eastAsia="Times New Roman" w:hAnsi="Times New Roman" w:cs="Times New Roman"/>
          <w:color w:val="222222"/>
          <w:sz w:val="24"/>
          <w:szCs w:val="24"/>
          <w:highlight w:val="white"/>
        </w:rPr>
        <w:t>Glymour</w:t>
      </w:r>
      <w:proofErr w:type="spellEnd"/>
      <w:r>
        <w:rPr>
          <w:rFonts w:ascii="Times New Roman" w:eastAsia="Times New Roman" w:hAnsi="Times New Roman" w:cs="Times New Roman"/>
          <w:color w:val="222222"/>
          <w:sz w:val="24"/>
          <w:szCs w:val="24"/>
          <w:highlight w:val="white"/>
        </w:rPr>
        <w:t>, C. (2001). Causal learning mechanisms in very young children: two-, three-, and four-year-olds infer causal relations from patterns of variation and covariation.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(5), 620.</w:t>
      </w:r>
    </w:p>
    <w:p w14:paraId="115300CC"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&amp; Wellman, H. M. (2012). Reconstructing constructivism: causal models, Bayesian learning mechanisms, and the theory </w:t>
      </w:r>
      <w:proofErr w:type="spellStart"/>
      <w:r>
        <w:rPr>
          <w:rFonts w:ascii="Times New Roman" w:eastAsia="Times New Roman" w:hAnsi="Times New Roman" w:cs="Times New Roman"/>
          <w:color w:val="222222"/>
          <w:sz w:val="24"/>
          <w:szCs w:val="24"/>
          <w:highlight w:val="white"/>
        </w:rPr>
        <w:t>theory</w:t>
      </w:r>
      <w:proofErr w:type="spell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Psychological bulletin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138</w:t>
      </w:r>
      <w:r>
        <w:rPr>
          <w:rFonts w:ascii="Times New Roman" w:eastAsia="Times New Roman" w:hAnsi="Times New Roman" w:cs="Times New Roman"/>
          <w:color w:val="222222"/>
          <w:sz w:val="24"/>
          <w:szCs w:val="24"/>
          <w:highlight w:val="white"/>
        </w:rPr>
        <w:t>(6), 1085.</w:t>
      </w:r>
    </w:p>
    <w:p w14:paraId="38525A7E"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Greco, C., Hayne, H., &amp; </w:t>
      </w: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-Collier, C. (1990). Roles of function, reminding, and variability in categorization by 3-month-old infants. Journal of Experimental Psychology: Learning, memory, and cognition, 16(4), 617.</w:t>
      </w:r>
    </w:p>
    <w:p w14:paraId="4A665915"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Sobel, D. M., Tenenbaum, J. B., &amp; Gopnik, A. (2011). Bayes and blickets: Effects of knowledge on causal induction in children and adults.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(8), 1407-1455.</w:t>
      </w:r>
    </w:p>
    <w:p w14:paraId="53745524"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(2005). Structure and strength in causal induction. Cognitive psychology, 51(4), 334-384.</w:t>
      </w:r>
    </w:p>
    <w:p w14:paraId="30F3301A"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(2007). From mere coincidences to meaningful discoveries. Cognition, 103(2), 180-226.</w:t>
      </w:r>
    </w:p>
    <w:p w14:paraId="7C89301B"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Harris, P. L., German, T., &amp; Mills, P. (1996). Children's use of counterfactual thinking in causal reasoning.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61</w:t>
      </w:r>
      <w:r>
        <w:rPr>
          <w:rFonts w:ascii="Times New Roman" w:eastAsia="Times New Roman" w:hAnsi="Times New Roman" w:cs="Times New Roman"/>
          <w:color w:val="222222"/>
          <w:sz w:val="24"/>
          <w:szCs w:val="24"/>
          <w:highlight w:val="white"/>
        </w:rPr>
        <w:t>(3), 233-259.</w:t>
      </w:r>
    </w:p>
    <w:p w14:paraId="360773C5"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lastRenderedPageBreak/>
        <w:t>Heyes</w:t>
      </w:r>
      <w:proofErr w:type="spellEnd"/>
      <w:r>
        <w:rPr>
          <w:rFonts w:ascii="Times New Roman" w:eastAsia="Times New Roman" w:hAnsi="Times New Roman" w:cs="Times New Roman"/>
          <w:color w:val="222222"/>
          <w:sz w:val="24"/>
          <w:szCs w:val="24"/>
          <w:highlight w:val="white"/>
        </w:rPr>
        <w:t xml:space="preserve">, C. (2012). Simple minds: a qualified </w:t>
      </w:r>
      <w:proofErr w:type="spellStart"/>
      <w:r>
        <w:rPr>
          <w:rFonts w:ascii="Times New Roman" w:eastAsia="Times New Roman" w:hAnsi="Times New Roman" w:cs="Times New Roman"/>
          <w:color w:val="222222"/>
          <w:sz w:val="24"/>
          <w:szCs w:val="24"/>
          <w:highlight w:val="white"/>
        </w:rPr>
        <w:t>defence</w:t>
      </w:r>
      <w:proofErr w:type="spellEnd"/>
      <w:r>
        <w:rPr>
          <w:rFonts w:ascii="Times New Roman" w:eastAsia="Times New Roman" w:hAnsi="Times New Roman" w:cs="Times New Roman"/>
          <w:color w:val="222222"/>
          <w:sz w:val="24"/>
          <w:szCs w:val="24"/>
          <w:highlight w:val="white"/>
        </w:rPr>
        <w:t xml:space="preserve"> of associative learning. Philosophical Transactions of the Royal Society B: Biological Sciences, 367(1603), 2695-2703.</w:t>
      </w:r>
    </w:p>
    <w:p w14:paraId="56F11F10"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D., Beckers, T., &amp; </w:t>
      </w:r>
      <w:proofErr w:type="spellStart"/>
      <w:r>
        <w:rPr>
          <w:rFonts w:ascii="Times New Roman" w:eastAsia="Times New Roman" w:hAnsi="Times New Roman" w:cs="Times New Roman"/>
          <w:color w:val="222222"/>
          <w:sz w:val="24"/>
          <w:szCs w:val="24"/>
          <w:highlight w:val="white"/>
        </w:rPr>
        <w:t>Glautier</w:t>
      </w:r>
      <w:proofErr w:type="spellEnd"/>
      <w:r>
        <w:rPr>
          <w:rFonts w:ascii="Times New Roman" w:eastAsia="Times New Roman" w:hAnsi="Times New Roman" w:cs="Times New Roman"/>
          <w:color w:val="222222"/>
          <w:sz w:val="24"/>
          <w:szCs w:val="24"/>
          <w:highlight w:val="white"/>
        </w:rPr>
        <w:t>, S. (2002). Outcome and cue properties modulate blocking. </w:t>
      </w:r>
      <w:r>
        <w:rPr>
          <w:rFonts w:ascii="Times New Roman" w:eastAsia="Times New Roman" w:hAnsi="Times New Roman" w:cs="Times New Roman"/>
          <w:i/>
          <w:color w:val="222222"/>
          <w:sz w:val="24"/>
          <w:szCs w:val="24"/>
          <w:highlight w:val="white"/>
        </w:rPr>
        <w:t>The Quarterly Journal of Experimental Psychology: Section A</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55</w:t>
      </w:r>
      <w:r>
        <w:rPr>
          <w:rFonts w:ascii="Times New Roman" w:eastAsia="Times New Roman" w:hAnsi="Times New Roman" w:cs="Times New Roman"/>
          <w:color w:val="222222"/>
          <w:sz w:val="24"/>
          <w:szCs w:val="24"/>
          <w:highlight w:val="white"/>
        </w:rPr>
        <w:t>(3), 965-985.</w:t>
      </w:r>
    </w:p>
    <w:p w14:paraId="7B418220"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Kenderla</w:t>
      </w:r>
      <w:proofErr w:type="spellEnd"/>
      <w:r>
        <w:rPr>
          <w:rFonts w:ascii="Times New Roman" w:eastAsia="Times New Roman" w:hAnsi="Times New Roman" w:cs="Times New Roman"/>
          <w:color w:val="222222"/>
          <w:sz w:val="24"/>
          <w:szCs w:val="24"/>
          <w:highlight w:val="white"/>
        </w:rPr>
        <w:t>, P., &amp; Kibbe, M. M. (2023). Explore versus store: Children strategically trade off reliance on exploration versus working memory during a complex task.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225</w:t>
      </w:r>
      <w:r>
        <w:rPr>
          <w:rFonts w:ascii="Times New Roman" w:eastAsia="Times New Roman" w:hAnsi="Times New Roman" w:cs="Times New Roman"/>
          <w:color w:val="222222"/>
          <w:sz w:val="24"/>
          <w:szCs w:val="24"/>
          <w:highlight w:val="white"/>
        </w:rPr>
        <w:t>, 105535.</w:t>
      </w:r>
    </w:p>
    <w:p w14:paraId="1B29F33F"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Kimura, K., &amp; Gopnik, A. (2019). Rational higher‐order belief revision in young children.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90</w:t>
      </w:r>
      <w:r>
        <w:rPr>
          <w:rFonts w:ascii="Times New Roman" w:eastAsia="Times New Roman" w:hAnsi="Times New Roman" w:cs="Times New Roman"/>
          <w:color w:val="222222"/>
          <w:sz w:val="24"/>
          <w:szCs w:val="24"/>
          <w:highlight w:val="white"/>
        </w:rPr>
        <w:t>(1), 91-97.</w:t>
      </w:r>
    </w:p>
    <w:p w14:paraId="336587D6"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Kirkham, N. Z., </w:t>
      </w:r>
      <w:proofErr w:type="spellStart"/>
      <w:r>
        <w:rPr>
          <w:rFonts w:ascii="Times New Roman" w:eastAsia="Times New Roman" w:hAnsi="Times New Roman" w:cs="Times New Roman"/>
          <w:color w:val="222222"/>
          <w:sz w:val="24"/>
          <w:szCs w:val="24"/>
          <w:highlight w:val="white"/>
        </w:rPr>
        <w:t>Slemmer</w:t>
      </w:r>
      <w:proofErr w:type="spellEnd"/>
      <w:r>
        <w:rPr>
          <w:rFonts w:ascii="Times New Roman" w:eastAsia="Times New Roman" w:hAnsi="Times New Roman" w:cs="Times New Roman"/>
          <w:color w:val="222222"/>
          <w:sz w:val="24"/>
          <w:szCs w:val="24"/>
          <w:highlight w:val="white"/>
        </w:rPr>
        <w:t>, J. A., &amp; Johnson, S. P. (2002). Visual statistical learning in infancy: Evidence for a domain general learning mechanism. Cognition, 83(2), B35-B42.</w:t>
      </w:r>
    </w:p>
    <w:p w14:paraId="5918EF50"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Kruschke</w:t>
      </w:r>
      <w:proofErr w:type="spellEnd"/>
      <w:r>
        <w:rPr>
          <w:rFonts w:ascii="Times New Roman" w:eastAsia="Times New Roman" w:hAnsi="Times New Roman" w:cs="Times New Roman"/>
          <w:color w:val="222222"/>
          <w:sz w:val="24"/>
          <w:szCs w:val="24"/>
          <w:highlight w:val="white"/>
        </w:rPr>
        <w:t>, J. K. (1992). ALCOVE: an exemplar-based connectionist model of category learning. Psychological review, 99(1), 22.</w:t>
      </w:r>
    </w:p>
    <w:p w14:paraId="2CA1B059"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Kruschke</w:t>
      </w:r>
      <w:proofErr w:type="spellEnd"/>
      <w:r>
        <w:rPr>
          <w:rFonts w:ascii="Times New Roman" w:eastAsia="Times New Roman" w:hAnsi="Times New Roman" w:cs="Times New Roman"/>
          <w:color w:val="222222"/>
          <w:sz w:val="24"/>
          <w:szCs w:val="24"/>
          <w:highlight w:val="white"/>
        </w:rPr>
        <w:t>, J. K., &amp; Blair, N. J. (2000). Blocking and backward blocking involve learned inattention. </w:t>
      </w:r>
      <w:r>
        <w:rPr>
          <w:rFonts w:ascii="Times New Roman" w:eastAsia="Times New Roman" w:hAnsi="Times New Roman" w:cs="Times New Roman"/>
          <w:i/>
          <w:color w:val="222222"/>
          <w:sz w:val="24"/>
          <w:szCs w:val="24"/>
          <w:highlight w:val="white"/>
        </w:rPr>
        <w:t>Psychonomic Bulletin and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(4), 636-645.</w:t>
      </w:r>
    </w:p>
    <w:p w14:paraId="51F70978"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Larkin, M. J., Aitken, M. R., &amp; Dickinson, A. (1998). Retrospective revaluation of causal judgments under positive and negative contingencies.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(6), 1331.</w:t>
      </w:r>
    </w:p>
    <w:p w14:paraId="0D3310D8"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Legare</w:t>
      </w:r>
      <w:proofErr w:type="spellEnd"/>
      <w:r>
        <w:rPr>
          <w:rFonts w:ascii="Times New Roman" w:eastAsia="Times New Roman" w:hAnsi="Times New Roman" w:cs="Times New Roman"/>
          <w:color w:val="222222"/>
          <w:sz w:val="24"/>
          <w:szCs w:val="24"/>
          <w:highlight w:val="white"/>
        </w:rPr>
        <w:t>, C. H., Gelman, S. A., &amp; Wellman, H. M. (2010). Inconsistency with prior knowledge triggers children’s causal explanatory reasoning. Child development, 81(3), 929-944.</w:t>
      </w:r>
    </w:p>
    <w:p w14:paraId="7B19F68C"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Leslie, A. M., &amp; Keeble, S. (1987). Do six-month-old infants perceive </w:t>
      </w:r>
      <w:proofErr w:type="gramStart"/>
      <w:r>
        <w:rPr>
          <w:rFonts w:ascii="Times New Roman" w:eastAsia="Times New Roman" w:hAnsi="Times New Roman" w:cs="Times New Roman"/>
          <w:color w:val="222222"/>
          <w:sz w:val="24"/>
          <w:szCs w:val="24"/>
          <w:highlight w:val="white"/>
        </w:rPr>
        <w:t>causality?.</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(3), 265-288.</w:t>
      </w:r>
    </w:p>
    <w:p w14:paraId="2E144F06"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Lovibond, P. F. (2003). Causal beliefs and conditioned responses: retrospective revaluation induced by experience and by instruction.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29</w:t>
      </w:r>
      <w:r>
        <w:rPr>
          <w:rFonts w:ascii="Times New Roman" w:eastAsia="Times New Roman" w:hAnsi="Times New Roman" w:cs="Times New Roman"/>
          <w:color w:val="222222"/>
          <w:sz w:val="24"/>
          <w:szCs w:val="24"/>
          <w:highlight w:val="white"/>
        </w:rPr>
        <w:t>(1), 97.</w:t>
      </w:r>
    </w:p>
    <w:p w14:paraId="5C285DE3"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Marcus, G. F., Vijayan, S., </w:t>
      </w:r>
      <w:proofErr w:type="spellStart"/>
      <w:r>
        <w:rPr>
          <w:rFonts w:ascii="Times New Roman" w:eastAsia="Times New Roman" w:hAnsi="Times New Roman" w:cs="Times New Roman"/>
          <w:color w:val="222222"/>
          <w:sz w:val="24"/>
          <w:szCs w:val="24"/>
          <w:highlight w:val="white"/>
        </w:rPr>
        <w:t>Bandi</w:t>
      </w:r>
      <w:proofErr w:type="spellEnd"/>
      <w:r>
        <w:rPr>
          <w:rFonts w:ascii="Times New Roman" w:eastAsia="Times New Roman" w:hAnsi="Times New Roman" w:cs="Times New Roman"/>
          <w:color w:val="222222"/>
          <w:sz w:val="24"/>
          <w:szCs w:val="24"/>
          <w:highlight w:val="white"/>
        </w:rPr>
        <w:t xml:space="preserve"> Rao, S., &amp; </w:t>
      </w:r>
      <w:proofErr w:type="spellStart"/>
      <w:r>
        <w:rPr>
          <w:rFonts w:ascii="Times New Roman" w:eastAsia="Times New Roman" w:hAnsi="Times New Roman" w:cs="Times New Roman"/>
          <w:color w:val="222222"/>
          <w:sz w:val="24"/>
          <w:szCs w:val="24"/>
          <w:highlight w:val="white"/>
        </w:rPr>
        <w:t>Vishton</w:t>
      </w:r>
      <w:proofErr w:type="spellEnd"/>
      <w:r>
        <w:rPr>
          <w:rFonts w:ascii="Times New Roman" w:eastAsia="Times New Roman" w:hAnsi="Times New Roman" w:cs="Times New Roman"/>
          <w:color w:val="222222"/>
          <w:sz w:val="24"/>
          <w:szCs w:val="24"/>
          <w:highlight w:val="white"/>
        </w:rPr>
        <w:t>, P. M. (1999). Rule learning by seven-month-old infants. Science, 283(5398), 77-80.</w:t>
      </w:r>
    </w:p>
    <w:p w14:paraId="13A6BCF6"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McClelland, J. L., &amp; Thompson, R. M. (2007). Using domain‐general principles to explain children's causal reasoning abilities. Developmental Science, 10(3), 333-356.</w:t>
      </w:r>
    </w:p>
    <w:p w14:paraId="7EABE7A1"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McCormack, T., </w:t>
      </w:r>
      <w:proofErr w:type="spellStart"/>
      <w:r>
        <w:rPr>
          <w:rFonts w:ascii="Times New Roman" w:eastAsia="Times New Roman" w:hAnsi="Times New Roman" w:cs="Times New Roman"/>
          <w:color w:val="222222"/>
          <w:sz w:val="24"/>
          <w:szCs w:val="24"/>
          <w:highlight w:val="white"/>
        </w:rPr>
        <w:t>Butterfill</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Hoerl</w:t>
      </w:r>
      <w:proofErr w:type="spellEnd"/>
      <w:r>
        <w:rPr>
          <w:rFonts w:ascii="Times New Roman" w:eastAsia="Times New Roman" w:hAnsi="Times New Roman" w:cs="Times New Roman"/>
          <w:color w:val="222222"/>
          <w:sz w:val="24"/>
          <w:szCs w:val="24"/>
          <w:highlight w:val="white"/>
        </w:rPr>
        <w:t>, C., &amp; Burns, P. (2009). Cue competition effects and young children’s causal and counterfactual inferences.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45</w:t>
      </w:r>
      <w:r>
        <w:rPr>
          <w:rFonts w:ascii="Times New Roman" w:eastAsia="Times New Roman" w:hAnsi="Times New Roman" w:cs="Times New Roman"/>
          <w:color w:val="222222"/>
          <w:sz w:val="24"/>
          <w:szCs w:val="24"/>
          <w:highlight w:val="white"/>
        </w:rPr>
        <w:t>(6), 1563.</w:t>
      </w:r>
    </w:p>
    <w:p w14:paraId="23E20985"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Meltzoff, A. N., </w:t>
      </w:r>
      <w:proofErr w:type="spellStart"/>
      <w:r>
        <w:rPr>
          <w:rFonts w:ascii="Times New Roman" w:eastAsia="Times New Roman" w:hAnsi="Times New Roman" w:cs="Times New Roman"/>
          <w:color w:val="222222"/>
          <w:sz w:val="24"/>
          <w:szCs w:val="24"/>
          <w:highlight w:val="white"/>
        </w:rPr>
        <w:t>Waismeyer</w:t>
      </w:r>
      <w:proofErr w:type="spellEnd"/>
      <w:r>
        <w:rPr>
          <w:rFonts w:ascii="Times New Roman" w:eastAsia="Times New Roman" w:hAnsi="Times New Roman" w:cs="Times New Roman"/>
          <w:color w:val="222222"/>
          <w:sz w:val="24"/>
          <w:szCs w:val="24"/>
          <w:highlight w:val="white"/>
        </w:rPr>
        <w:t>, A., &amp; Gopnik, A. (2012). Learning about causes from people: observational causal learning in 24-month-old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48</w:t>
      </w:r>
      <w:r>
        <w:rPr>
          <w:rFonts w:ascii="Times New Roman" w:eastAsia="Times New Roman" w:hAnsi="Times New Roman" w:cs="Times New Roman"/>
          <w:color w:val="222222"/>
          <w:sz w:val="24"/>
          <w:szCs w:val="24"/>
          <w:highlight w:val="white"/>
        </w:rPr>
        <w:t>(5), 1215.</w:t>
      </w:r>
    </w:p>
    <w:p w14:paraId="3193FAE0"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Oakes, L. M., &amp; Cohen, L. B. (1990). Infant perception of a causal event.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(2), 193-207.</w:t>
      </w:r>
    </w:p>
    <w:p w14:paraId="150C28C3"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Powell, L. J., &amp; Carey, S. (2017). Executive function depletion in children and its impact on theory of mind.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164</w:t>
      </w:r>
      <w:r>
        <w:rPr>
          <w:rFonts w:ascii="Times New Roman" w:eastAsia="Times New Roman" w:hAnsi="Times New Roman" w:cs="Times New Roman"/>
          <w:color w:val="222222"/>
          <w:sz w:val="24"/>
          <w:szCs w:val="24"/>
          <w:highlight w:val="white"/>
        </w:rPr>
        <w:t>, 150-162.</w:t>
      </w:r>
    </w:p>
    <w:p w14:paraId="0E847BF6" w14:textId="77777777" w:rsidR="006C5C80" w:rsidRDefault="00000000">
      <w:pP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Rescorla, R. A., &amp; Wagner, A. R. (1972). A theory of Pavlovian conditioning: Variations in the effectiveness of reinforcement and nonreinforcement. Classical conditioning II: Current research and theory, 2, 64-99.</w:t>
      </w:r>
    </w:p>
    <w:p w14:paraId="0B944BE9"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Richland, L. E., Morrison, R. G., &amp; </w:t>
      </w:r>
      <w:proofErr w:type="spellStart"/>
      <w:r>
        <w:rPr>
          <w:rFonts w:ascii="Times New Roman" w:eastAsia="Times New Roman" w:hAnsi="Times New Roman" w:cs="Times New Roman"/>
          <w:color w:val="222222"/>
          <w:sz w:val="24"/>
          <w:szCs w:val="24"/>
          <w:highlight w:val="white"/>
        </w:rPr>
        <w:t>Holyoak</w:t>
      </w:r>
      <w:proofErr w:type="spellEnd"/>
      <w:r>
        <w:rPr>
          <w:rFonts w:ascii="Times New Roman" w:eastAsia="Times New Roman" w:hAnsi="Times New Roman" w:cs="Times New Roman"/>
          <w:color w:val="222222"/>
          <w:sz w:val="24"/>
          <w:szCs w:val="24"/>
          <w:highlight w:val="white"/>
        </w:rPr>
        <w:t>, K. J. (2006). Children’s development of analogical reasoning: Insights from scene analogy problems.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94</w:t>
      </w:r>
      <w:r>
        <w:rPr>
          <w:rFonts w:ascii="Times New Roman" w:eastAsia="Times New Roman" w:hAnsi="Times New Roman" w:cs="Times New Roman"/>
          <w:color w:val="222222"/>
          <w:sz w:val="24"/>
          <w:szCs w:val="24"/>
          <w:highlight w:val="white"/>
        </w:rPr>
        <w:t>(3), 249-273.</w:t>
      </w:r>
    </w:p>
    <w:p w14:paraId="5330DE51"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Rogers, T. T., &amp; McClelland, J. L. (2014). Parallel distributed processing at 25: Further explorations in the microstructure of cognition. Cognitive science, 38(6), 1024-1077.</w:t>
      </w:r>
    </w:p>
    <w:p w14:paraId="14CDBDDE"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-Collier, C. (1999). The development of infant memory. Current directions in psychological science, 8(3), 80-85.</w:t>
      </w:r>
    </w:p>
    <w:p w14:paraId="33F9AB77"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Saffran</w:t>
      </w:r>
      <w:proofErr w:type="spellEnd"/>
      <w:r>
        <w:rPr>
          <w:rFonts w:ascii="Times New Roman" w:eastAsia="Times New Roman" w:hAnsi="Times New Roman" w:cs="Times New Roman"/>
          <w:color w:val="222222"/>
          <w:sz w:val="24"/>
          <w:szCs w:val="24"/>
          <w:highlight w:val="white"/>
        </w:rPr>
        <w:t xml:space="preserve">, J. R., </w:t>
      </w:r>
      <w:proofErr w:type="spellStart"/>
      <w:r>
        <w:rPr>
          <w:rFonts w:ascii="Times New Roman" w:eastAsia="Times New Roman" w:hAnsi="Times New Roman" w:cs="Times New Roman"/>
          <w:color w:val="222222"/>
          <w:sz w:val="24"/>
          <w:szCs w:val="24"/>
          <w:highlight w:val="white"/>
        </w:rPr>
        <w:t>Aslin</w:t>
      </w:r>
      <w:proofErr w:type="spellEnd"/>
      <w:r>
        <w:rPr>
          <w:rFonts w:ascii="Times New Roman" w:eastAsia="Times New Roman" w:hAnsi="Times New Roman" w:cs="Times New Roman"/>
          <w:color w:val="222222"/>
          <w:sz w:val="24"/>
          <w:szCs w:val="24"/>
          <w:highlight w:val="white"/>
        </w:rPr>
        <w:t>, R. N., &amp; Newport, E. L. (1996). Statistical learning by 8-month-old infants. Science, 274(5294), 1926-1928.</w:t>
      </w:r>
    </w:p>
    <w:p w14:paraId="0C33C874"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Schulz, L. E., Gopnik, A., &amp; </w:t>
      </w:r>
      <w:proofErr w:type="spellStart"/>
      <w:r>
        <w:rPr>
          <w:rFonts w:ascii="Times New Roman" w:eastAsia="Times New Roman" w:hAnsi="Times New Roman" w:cs="Times New Roman"/>
          <w:color w:val="222222"/>
          <w:sz w:val="24"/>
          <w:szCs w:val="24"/>
          <w:highlight w:val="white"/>
        </w:rPr>
        <w:t>Glymour</w:t>
      </w:r>
      <w:proofErr w:type="spellEnd"/>
      <w:r>
        <w:rPr>
          <w:rFonts w:ascii="Times New Roman" w:eastAsia="Times New Roman" w:hAnsi="Times New Roman" w:cs="Times New Roman"/>
          <w:color w:val="222222"/>
          <w:sz w:val="24"/>
          <w:szCs w:val="24"/>
          <w:highlight w:val="white"/>
        </w:rPr>
        <w:t>, C. (2007). Preschool children learn about causal structure from conditional interventions. Developmental science, 10(3), 322-332.</w:t>
      </w:r>
    </w:p>
    <w:p w14:paraId="399DC3E9"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Shultz, T. R. (1982). Rules of causal attribution. Monographs of the society for research in child development, 1-51.</w:t>
      </w:r>
    </w:p>
    <w:p w14:paraId="74719D34"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Shanks, D. R. (1985). Forward and backward blocking in human contingency judgement. </w:t>
      </w:r>
      <w:r>
        <w:rPr>
          <w:rFonts w:ascii="Times New Roman" w:eastAsia="Times New Roman" w:hAnsi="Times New Roman" w:cs="Times New Roman"/>
          <w:i/>
          <w:color w:val="222222"/>
          <w:sz w:val="24"/>
          <w:szCs w:val="24"/>
          <w:highlight w:val="white"/>
        </w:rPr>
        <w:t>The Quarterly Journal of Experimental Psychology Section B</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(1b), 1-21.</w:t>
      </w:r>
    </w:p>
    <w:p w14:paraId="45A8D2BF"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(2004). Exploring the coherence of young children's explanatory abilities: Evidence from generating counterfactuals. </w:t>
      </w:r>
      <w:r>
        <w:rPr>
          <w:rFonts w:ascii="Times New Roman" w:eastAsia="Times New Roman" w:hAnsi="Times New Roman" w:cs="Times New Roman"/>
          <w:i/>
          <w:color w:val="222222"/>
          <w:sz w:val="24"/>
          <w:szCs w:val="24"/>
          <w:highlight w:val="white"/>
        </w:rPr>
        <w:t>British Journal of 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(1), 37-58.</w:t>
      </w:r>
    </w:p>
    <w:p w14:paraId="78A9B0CA"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&amp; Kirkham, N. Z. (2006). Blickets and babies: the development of causal reasoning in toddlers and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(6), 1103.</w:t>
      </w:r>
    </w:p>
    <w:p w14:paraId="20F0398F"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Tenenbaum, J. B., &amp; Gopnik, A. (2004). Children's causal inferences from indirect evidence: Backwards blocking and Bayesian reasoning in preschoolers.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(3), 303-333.</w:t>
      </w:r>
    </w:p>
    <w:p w14:paraId="3ADCE64F"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Spencer, J. P., Ross‐Sheehy, S., &amp; </w:t>
      </w:r>
      <w:proofErr w:type="spellStart"/>
      <w:r>
        <w:rPr>
          <w:rFonts w:ascii="Times New Roman" w:eastAsia="Times New Roman" w:hAnsi="Times New Roman" w:cs="Times New Roman"/>
          <w:color w:val="222222"/>
          <w:sz w:val="24"/>
          <w:szCs w:val="24"/>
          <w:highlight w:val="white"/>
        </w:rPr>
        <w:t>Eschman</w:t>
      </w:r>
      <w:proofErr w:type="spellEnd"/>
      <w:r>
        <w:rPr>
          <w:rFonts w:ascii="Times New Roman" w:eastAsia="Times New Roman" w:hAnsi="Times New Roman" w:cs="Times New Roman"/>
          <w:color w:val="222222"/>
          <w:sz w:val="24"/>
          <w:szCs w:val="24"/>
          <w:highlight w:val="white"/>
        </w:rPr>
        <w:t>, B. (2022). Testing predictions of a neural process model of visual attention in infancy across competitive and non‐competitive contexts. Infancy, 27(2), 389-411.</w:t>
      </w:r>
    </w:p>
    <w:p w14:paraId="477C49DA" w14:textId="77777777" w:rsidR="006C5C80" w:rsidRDefault="00000000">
      <w:pPr>
        <w:spacing w:after="0" w:line="480" w:lineRule="auto"/>
        <w:ind w:left="720" w:hanging="720"/>
        <w:rPr>
          <w:ins w:id="62" w:author="Benton, Deon" w:date="2023-07-16T12:06:00Z"/>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lastRenderedPageBreak/>
        <w:t>Steinbeis</w:t>
      </w:r>
      <w:proofErr w:type="spellEnd"/>
      <w:r>
        <w:rPr>
          <w:rFonts w:ascii="Times New Roman" w:eastAsia="Times New Roman" w:hAnsi="Times New Roman" w:cs="Times New Roman"/>
          <w:color w:val="222222"/>
          <w:sz w:val="24"/>
          <w:szCs w:val="24"/>
          <w:highlight w:val="white"/>
        </w:rPr>
        <w:t>, N. (2018). Taxing behavioral control diminishes sharing and costly punishment in childhood. </w:t>
      </w:r>
      <w:r>
        <w:rPr>
          <w:rFonts w:ascii="Times New Roman" w:eastAsia="Times New Roman" w:hAnsi="Times New Roman" w:cs="Times New Roman"/>
          <w:i/>
          <w:color w:val="222222"/>
          <w:sz w:val="24"/>
          <w:szCs w:val="24"/>
          <w:highlight w:val="white"/>
        </w:rPr>
        <w:t>Developmental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(1), e12492.</w:t>
      </w:r>
    </w:p>
    <w:p w14:paraId="0B84D61A" w14:textId="2FF31889" w:rsidR="00AF2158" w:rsidRDefault="00AF2158">
      <w:pPr>
        <w:spacing w:after="0" w:line="480" w:lineRule="auto"/>
        <w:ind w:left="720" w:hanging="720"/>
        <w:rPr>
          <w:rFonts w:ascii="Times New Roman" w:eastAsia="Times New Roman" w:hAnsi="Times New Roman" w:cs="Times New Roman"/>
          <w:color w:val="222222"/>
          <w:sz w:val="24"/>
          <w:szCs w:val="24"/>
          <w:highlight w:val="white"/>
        </w:rPr>
      </w:pPr>
      <w:ins w:id="63" w:author="Benton, Deon" w:date="2023-07-16T12:06:00Z">
        <w:r w:rsidRPr="00AF2158">
          <w:rPr>
            <w:rFonts w:ascii="Times New Roman" w:eastAsia="Times New Roman" w:hAnsi="Times New Roman" w:cs="Times New Roman"/>
            <w:color w:val="222222"/>
            <w:sz w:val="24"/>
            <w:szCs w:val="24"/>
          </w:rPr>
          <w:t>Steyvers, M., Tenenbaum, J. B., Wagenmakers, E. J., &amp; Blum, B. (2003). Inferring causal networks from observations and interventions. Cognitive science, 27(3), 453-489.</w:t>
        </w:r>
      </w:ins>
    </w:p>
    <w:p w14:paraId="062A1248"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Stojnić</w:t>
      </w:r>
      <w:proofErr w:type="spellEnd"/>
      <w:r>
        <w:rPr>
          <w:rFonts w:ascii="Times New Roman" w:eastAsia="Times New Roman" w:hAnsi="Times New Roman" w:cs="Times New Roman"/>
          <w:color w:val="222222"/>
          <w:sz w:val="24"/>
          <w:szCs w:val="24"/>
          <w:highlight w:val="white"/>
        </w:rPr>
        <w:t>, G., Gandhi, K., Yasuda, S., Lake, B. M., &amp; Dillon, M. R. (2023). Commonsense psychology in human infants and machines. Cognition, 235, 105406.</w:t>
      </w:r>
    </w:p>
    <w:p w14:paraId="170BFEB8"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Van </w:t>
      </w:r>
      <w:proofErr w:type="spellStart"/>
      <w:r>
        <w:rPr>
          <w:rFonts w:ascii="Times New Roman" w:eastAsia="Times New Roman" w:hAnsi="Times New Roman" w:cs="Times New Roman"/>
          <w:color w:val="222222"/>
          <w:sz w:val="24"/>
          <w:szCs w:val="24"/>
          <w:highlight w:val="white"/>
        </w:rPr>
        <w:t>Hamme</w:t>
      </w:r>
      <w:proofErr w:type="spellEnd"/>
      <w:r>
        <w:rPr>
          <w:rFonts w:ascii="Times New Roman" w:eastAsia="Times New Roman" w:hAnsi="Times New Roman" w:cs="Times New Roman"/>
          <w:color w:val="222222"/>
          <w:sz w:val="24"/>
          <w:szCs w:val="24"/>
          <w:highlight w:val="white"/>
        </w:rPr>
        <w:t xml:space="preserve">, L. J., &amp; Wasserman, E. A. (1994). Cue competition in causality judgments: The role of </w:t>
      </w:r>
      <w:proofErr w:type="spellStart"/>
      <w:r>
        <w:rPr>
          <w:rFonts w:ascii="Times New Roman" w:eastAsia="Times New Roman" w:hAnsi="Times New Roman" w:cs="Times New Roman"/>
          <w:color w:val="222222"/>
          <w:sz w:val="24"/>
          <w:szCs w:val="24"/>
          <w:highlight w:val="white"/>
        </w:rPr>
        <w:t>nonpresentation</w:t>
      </w:r>
      <w:proofErr w:type="spellEnd"/>
      <w:r>
        <w:rPr>
          <w:rFonts w:ascii="Times New Roman" w:eastAsia="Times New Roman" w:hAnsi="Times New Roman" w:cs="Times New Roman"/>
          <w:color w:val="222222"/>
          <w:sz w:val="24"/>
          <w:szCs w:val="24"/>
          <w:highlight w:val="white"/>
        </w:rPr>
        <w:t xml:space="preserve"> of compound stimulus elements. </w:t>
      </w:r>
      <w:r>
        <w:rPr>
          <w:rFonts w:ascii="Times New Roman" w:eastAsia="Times New Roman" w:hAnsi="Times New Roman" w:cs="Times New Roman"/>
          <w:i/>
          <w:color w:val="222222"/>
          <w:sz w:val="24"/>
          <w:szCs w:val="24"/>
          <w:highlight w:val="white"/>
        </w:rPr>
        <w:t>Learning and motivation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(2), 127-151.</w:t>
      </w:r>
    </w:p>
    <w:p w14:paraId="423792EA"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Walker, C. M., &amp; Gopnik, A. (2014). Toddlers infer higher-order relational principles in causal learning.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161-169.</w:t>
      </w:r>
    </w:p>
    <w:p w14:paraId="690BEC14"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Walker, C. M., &amp; </w:t>
      </w:r>
      <w:proofErr w:type="spellStart"/>
      <w:r>
        <w:rPr>
          <w:rFonts w:ascii="Times New Roman" w:eastAsia="Times New Roman" w:hAnsi="Times New Roman" w:cs="Times New Roman"/>
          <w:color w:val="222222"/>
          <w:sz w:val="24"/>
          <w:szCs w:val="24"/>
          <w:highlight w:val="white"/>
        </w:rPr>
        <w:t>Nyhout</w:t>
      </w:r>
      <w:proofErr w:type="spellEnd"/>
      <w:r>
        <w:rPr>
          <w:rFonts w:ascii="Times New Roman" w:eastAsia="Times New Roman" w:hAnsi="Times New Roman" w:cs="Times New Roman"/>
          <w:color w:val="222222"/>
          <w:sz w:val="24"/>
          <w:szCs w:val="24"/>
          <w:highlight w:val="white"/>
        </w:rPr>
        <w:t>, A. (2020). Asking “why?” and “what if?”: The influence of questions on children’s inferences. The questioning child: Insights from psychology and education, 252-280.</w:t>
      </w:r>
    </w:p>
    <w:p w14:paraId="096CA9A3"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Widrow</w:t>
      </w:r>
      <w:proofErr w:type="spellEnd"/>
      <w:r>
        <w:rPr>
          <w:rFonts w:ascii="Times New Roman" w:eastAsia="Times New Roman" w:hAnsi="Times New Roman" w:cs="Times New Roman"/>
          <w:color w:val="222222"/>
          <w:sz w:val="24"/>
          <w:szCs w:val="24"/>
          <w:highlight w:val="white"/>
        </w:rPr>
        <w:t>, B., &amp; Hoff, M. E. (1960). Adaptive switching circuits. Stanford Univ Ca Stanford Electronics Labs.</w:t>
      </w:r>
    </w:p>
    <w:p w14:paraId="28B49B0C"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Xu, F. (2019). Towards a rational constructivist theory of cognitive development. Psychological review, 126(6), 841.</w:t>
      </w:r>
    </w:p>
    <w:p w14:paraId="33ACE41E"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Zelazo</w:t>
      </w:r>
      <w:proofErr w:type="spellEnd"/>
      <w:r>
        <w:rPr>
          <w:rFonts w:ascii="Times New Roman" w:eastAsia="Times New Roman" w:hAnsi="Times New Roman" w:cs="Times New Roman"/>
          <w:color w:val="222222"/>
          <w:sz w:val="24"/>
          <w:szCs w:val="24"/>
          <w:highlight w:val="white"/>
        </w:rPr>
        <w:t xml:space="preserve">, P. D., Frye, D., &amp; </w:t>
      </w:r>
      <w:proofErr w:type="spellStart"/>
      <w:r>
        <w:rPr>
          <w:rFonts w:ascii="Times New Roman" w:eastAsia="Times New Roman" w:hAnsi="Times New Roman" w:cs="Times New Roman"/>
          <w:color w:val="222222"/>
          <w:sz w:val="24"/>
          <w:szCs w:val="24"/>
          <w:highlight w:val="white"/>
        </w:rPr>
        <w:t>Rapus</w:t>
      </w:r>
      <w:proofErr w:type="spellEnd"/>
      <w:r>
        <w:rPr>
          <w:rFonts w:ascii="Times New Roman" w:eastAsia="Times New Roman" w:hAnsi="Times New Roman" w:cs="Times New Roman"/>
          <w:color w:val="222222"/>
          <w:sz w:val="24"/>
          <w:szCs w:val="24"/>
          <w:highlight w:val="white"/>
        </w:rPr>
        <w:t>, T. (1996). An age-related dissociation between knowing rules and using them.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37-63.</w:t>
      </w:r>
    </w:p>
    <w:p w14:paraId="0AB814B0"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Zelazo</w:t>
      </w:r>
      <w:proofErr w:type="spellEnd"/>
      <w:r>
        <w:rPr>
          <w:rFonts w:ascii="Times New Roman" w:eastAsia="Times New Roman" w:hAnsi="Times New Roman" w:cs="Times New Roman"/>
          <w:color w:val="222222"/>
          <w:sz w:val="24"/>
          <w:szCs w:val="24"/>
          <w:highlight w:val="white"/>
        </w:rPr>
        <w:t xml:space="preserve">, P. D., Müller, U., Frye, D.,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Argitis</w:t>
      </w:r>
      <w:proofErr w:type="spellEnd"/>
      <w:r>
        <w:rPr>
          <w:rFonts w:ascii="Times New Roman" w:eastAsia="Times New Roman" w:hAnsi="Times New Roman" w:cs="Times New Roman"/>
          <w:color w:val="222222"/>
          <w:sz w:val="24"/>
          <w:szCs w:val="24"/>
          <w:highlight w:val="white"/>
        </w:rPr>
        <w:t xml:space="preserve">, G., </w:t>
      </w:r>
      <w:proofErr w:type="spellStart"/>
      <w:r>
        <w:rPr>
          <w:rFonts w:ascii="Times New Roman" w:eastAsia="Times New Roman" w:hAnsi="Times New Roman" w:cs="Times New Roman"/>
          <w:color w:val="222222"/>
          <w:sz w:val="24"/>
          <w:szCs w:val="24"/>
          <w:highlight w:val="white"/>
        </w:rPr>
        <w:t>Boseovski</w:t>
      </w:r>
      <w:proofErr w:type="spellEnd"/>
      <w:r>
        <w:rPr>
          <w:rFonts w:ascii="Times New Roman" w:eastAsia="Times New Roman" w:hAnsi="Times New Roman" w:cs="Times New Roman"/>
          <w:color w:val="222222"/>
          <w:sz w:val="24"/>
          <w:szCs w:val="24"/>
          <w:highlight w:val="white"/>
        </w:rPr>
        <w:t>, J., ... &amp; Carlson, S. M. (2003). The development of executive function in early childhood. </w:t>
      </w:r>
      <w:r>
        <w:rPr>
          <w:rFonts w:ascii="Times New Roman" w:eastAsia="Times New Roman" w:hAnsi="Times New Roman" w:cs="Times New Roman"/>
          <w:i/>
          <w:color w:val="222222"/>
          <w:sz w:val="24"/>
          <w:szCs w:val="24"/>
          <w:highlight w:val="white"/>
        </w:rPr>
        <w:t>Monographs of the society for research in child development</w:t>
      </w:r>
      <w:r>
        <w:rPr>
          <w:rFonts w:ascii="Times New Roman" w:eastAsia="Times New Roman" w:hAnsi="Times New Roman" w:cs="Times New Roman"/>
          <w:color w:val="222222"/>
          <w:sz w:val="24"/>
          <w:szCs w:val="24"/>
          <w:highlight w:val="white"/>
        </w:rPr>
        <w:t>, i-151.</w:t>
      </w:r>
    </w:p>
    <w:p w14:paraId="52FE69D8" w14:textId="77777777" w:rsidR="006C5C80" w:rsidRDefault="006C5C80">
      <w:pPr>
        <w:rPr>
          <w:rFonts w:ascii="Times New Roman" w:eastAsia="Times New Roman" w:hAnsi="Times New Roman" w:cs="Times New Roman"/>
          <w:color w:val="222222"/>
          <w:sz w:val="24"/>
          <w:szCs w:val="24"/>
          <w:highlight w:val="white"/>
        </w:rPr>
      </w:pPr>
    </w:p>
    <w:sectPr w:rsidR="006C5C80">
      <w:headerReference w:type="default" r:id="rId15"/>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3" w:author="Benton, Deon" w:date="2023-07-17T17:27:00Z" w:initials="BD">
    <w:p w14:paraId="7E7B36D8" w14:textId="77777777" w:rsidR="00903250" w:rsidRDefault="00903250" w:rsidP="000D2C1A">
      <w:pPr>
        <w:pStyle w:val="CommentText"/>
      </w:pPr>
      <w:r>
        <w:rPr>
          <w:rStyle w:val="CommentReference"/>
        </w:rPr>
        <w:annotationRef/>
      </w:r>
      <w:r>
        <w:t>I know the data and I'm still uncertain about what exactly you're claiming here.</w:t>
      </w:r>
    </w:p>
  </w:comment>
  <w:comment w:id="61" w:author="Sobel, David" w:date="2023-07-17T17:01:00Z" w:initials="SD">
    <w:p w14:paraId="144D17AD" w14:textId="77777777" w:rsidR="00C97FE7" w:rsidRDefault="00C97FE7" w:rsidP="00C97FE7">
      <w:pPr>
        <w:pStyle w:val="CommentText"/>
      </w:pPr>
      <w:r>
        <w:rPr>
          <w:rStyle w:val="CommentReference"/>
        </w:rPr>
        <w:annotationRef/>
      </w:r>
      <w:r>
        <w:t>OK. I’m here right now. I figured I would send this to you to see how you like these edits, and whether you want to put some of the arguments from the discussion of E1 that I deleted into the GD?</w:t>
      </w:r>
    </w:p>
    <w:p w14:paraId="6C91F8D9" w14:textId="77777777" w:rsidR="00C97FE7" w:rsidRDefault="00C97FE7" w:rsidP="00C97FE7">
      <w:pPr>
        <w:pStyle w:val="CommentText"/>
      </w:pPr>
    </w:p>
    <w:p w14:paraId="37049518" w14:textId="77777777" w:rsidR="00C97FE7" w:rsidRDefault="00C97FE7" w:rsidP="00C97FE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7B36D8" w15:done="0"/>
  <w15:commentEx w15:paraId="370495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FF867" w16cex:dateUtc="2023-07-17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7B36D8" w16cid:durableId="285FF867"/>
  <w16cid:commentId w16cid:paraId="37049518" w16cid:durableId="285FF0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09293" w14:textId="77777777" w:rsidR="0045148D" w:rsidRDefault="0045148D">
      <w:pPr>
        <w:spacing w:after="0" w:line="240" w:lineRule="auto"/>
      </w:pPr>
      <w:r>
        <w:separator/>
      </w:r>
    </w:p>
  </w:endnote>
  <w:endnote w:type="continuationSeparator" w:id="0">
    <w:p w14:paraId="05A03098" w14:textId="77777777" w:rsidR="0045148D" w:rsidRDefault="00451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F9C7C" w14:textId="77777777" w:rsidR="0045148D" w:rsidRDefault="0045148D">
      <w:pPr>
        <w:spacing w:after="0" w:line="240" w:lineRule="auto"/>
      </w:pPr>
      <w:r>
        <w:separator/>
      </w:r>
    </w:p>
  </w:footnote>
  <w:footnote w:type="continuationSeparator" w:id="0">
    <w:p w14:paraId="56B7AC11" w14:textId="77777777" w:rsidR="0045148D" w:rsidRDefault="0045148D">
      <w:pPr>
        <w:spacing w:after="0" w:line="240" w:lineRule="auto"/>
      </w:pPr>
      <w:r>
        <w:continuationSeparator/>
      </w:r>
    </w:p>
  </w:footnote>
  <w:footnote w:id="1">
    <w:p w14:paraId="42125984" w14:textId="77777777" w:rsidR="006C5C80"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The Griffiths et al. (2011) model assumes that this can be learned through a hierarchical process;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28F97" w14:textId="77777777" w:rsidR="006C5C80"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Revising Children’s Retrospective Reasoning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A12050">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684B94A8" w14:textId="77777777" w:rsidR="006C5C80" w:rsidRDefault="006C5C8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benton2@ad.brown.edu::03db9af9-ab2f-43f5-82fe-73ae47be3d1d"/>
  </w15:person>
  <w15:person w15:author="Sobel, David">
    <w15:presenceInfo w15:providerId="AD" w15:userId="S-1-5-21-117609710-602162358-682003330-235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C80"/>
    <w:rsid w:val="000E6EC3"/>
    <w:rsid w:val="001408AB"/>
    <w:rsid w:val="0017522D"/>
    <w:rsid w:val="00221DB0"/>
    <w:rsid w:val="00262A88"/>
    <w:rsid w:val="0033186D"/>
    <w:rsid w:val="003D61D3"/>
    <w:rsid w:val="0045148D"/>
    <w:rsid w:val="00541C22"/>
    <w:rsid w:val="005B1996"/>
    <w:rsid w:val="005D29A6"/>
    <w:rsid w:val="005E648C"/>
    <w:rsid w:val="0069360A"/>
    <w:rsid w:val="006C5C80"/>
    <w:rsid w:val="00702A0D"/>
    <w:rsid w:val="007A3EEE"/>
    <w:rsid w:val="007D5440"/>
    <w:rsid w:val="00866133"/>
    <w:rsid w:val="00903250"/>
    <w:rsid w:val="00983B0B"/>
    <w:rsid w:val="00A12050"/>
    <w:rsid w:val="00AB2A5A"/>
    <w:rsid w:val="00AD704F"/>
    <w:rsid w:val="00AE0646"/>
    <w:rsid w:val="00AF2158"/>
    <w:rsid w:val="00AF7646"/>
    <w:rsid w:val="00B131D0"/>
    <w:rsid w:val="00B417BE"/>
    <w:rsid w:val="00B52F6D"/>
    <w:rsid w:val="00BE1020"/>
    <w:rsid w:val="00C55FBB"/>
    <w:rsid w:val="00C74866"/>
    <w:rsid w:val="00C97FE7"/>
    <w:rsid w:val="00DC0D21"/>
    <w:rsid w:val="00E10A0A"/>
    <w:rsid w:val="00EB1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AEF1"/>
  <w15:docId w15:val="{E9C112CF-9BEE-4DC3-8FF5-20CAD429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EB14C9"/>
    <w:pPr>
      <w:spacing w:after="0" w:line="240" w:lineRule="auto"/>
    </w:pPr>
  </w:style>
  <w:style w:type="paragraph" w:styleId="CommentSubject">
    <w:name w:val="annotation subject"/>
    <w:basedOn w:val="CommentText"/>
    <w:next w:val="CommentText"/>
    <w:link w:val="CommentSubjectChar"/>
    <w:uiPriority w:val="99"/>
    <w:semiHidden/>
    <w:unhideWhenUsed/>
    <w:rsid w:val="00903250"/>
    <w:rPr>
      <w:b/>
      <w:bCs/>
    </w:rPr>
  </w:style>
  <w:style w:type="character" w:customStyle="1" w:styleId="CommentSubjectChar">
    <w:name w:val="Comment Subject Char"/>
    <w:basedOn w:val="CommentTextChar"/>
    <w:link w:val="CommentSubject"/>
    <w:uiPriority w:val="99"/>
    <w:semiHidden/>
    <w:rsid w:val="009032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3.jpe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endnotes" Target="endnotes.xml"/><Relationship Id="rId15" Type="http://schemas.openxmlformats.org/officeDocument/2006/relationships/header" Target="header1.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40</Pages>
  <Words>9639</Words>
  <Characters>54946</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Benton, Deon</dc:creator>
  <cp:lastModifiedBy>Benton, Deon</cp:lastModifiedBy>
  <cp:revision>6</cp:revision>
  <dcterms:created xsi:type="dcterms:W3CDTF">2023-07-17T21:52:00Z</dcterms:created>
  <dcterms:modified xsi:type="dcterms:W3CDTF">2023-07-17T22:44:00Z</dcterms:modified>
</cp:coreProperties>
</file>