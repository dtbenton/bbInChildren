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0B8A054C"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del w:id="0" w:author="Sobel, David" w:date="2023-07-10T15:24:00Z">
        <w:r w:rsidR="00C747E9" w:rsidDel="005C0D50">
          <w:rPr>
            <w:rFonts w:ascii="Times New Roman" w:hAnsi="Times New Roman" w:cs="Times New Roman"/>
            <w:sz w:val="24"/>
            <w:szCs w:val="24"/>
          </w:rPr>
          <w:delText>cause-and-effect</w:delText>
        </w:r>
      </w:del>
      <w:ins w:id="1" w:author="Sobel, David" w:date="2023-07-10T15:24:00Z">
        <w:r w:rsidR="005C0D50">
          <w:rPr>
            <w:rFonts w:ascii="Times New Roman" w:hAnsi="Times New Roman" w:cs="Times New Roman"/>
            <w:sz w:val="24"/>
            <w:szCs w:val="24"/>
          </w:rPr>
          <w:t>causal</w:t>
        </w:r>
      </w:ins>
      <w:r w:rsidR="00C747E9">
        <w:rPr>
          <w:rFonts w:ascii="Times New Roman" w:hAnsi="Times New Roman" w:cs="Times New Roman"/>
          <w:sz w:val="24"/>
          <w:szCs w:val="24"/>
        </w:rPr>
        <w:t xml:space="preserve">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w:t>
      </w:r>
      <w:ins w:id="2"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w:t>
      </w:r>
      <w:ins w:id="3" w:author="Sobel, David" w:date="2023-07-10T15:24:00Z">
        <w:r w:rsidR="005C0D50">
          <w:rPr>
            <w:rFonts w:ascii="Times New Roman" w:hAnsi="Times New Roman" w:cs="Times New Roman"/>
            <w:sz w:val="24"/>
            <w:szCs w:val="24"/>
          </w:rPr>
          <w:t>,</w:t>
        </w:r>
      </w:ins>
      <w:r w:rsidR="00111CD0">
        <w:rPr>
          <w:rFonts w:ascii="Times New Roman" w:hAnsi="Times New Roman" w:cs="Times New Roman"/>
          <w:sz w:val="24"/>
          <w:szCs w:val="24"/>
        </w:rPr>
        <w:t xml:space="preserve"> posit that young children have sophisticated causal reasoning capacities.</w:t>
      </w:r>
    </w:p>
    <w:p w14:paraId="15E9B342" w14:textId="5E50DE04"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commentRangeStart w:id="4"/>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commentRangeEnd w:id="4"/>
      <w:r w:rsidR="005C0D50">
        <w:rPr>
          <w:rStyle w:val="CommentReference"/>
        </w:rPr>
        <w:commentReference w:id="4"/>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w:t>
      </w:r>
      <w:commentRangeStart w:id="5"/>
      <w:r w:rsidR="00FC6BFD">
        <w:rPr>
          <w:rFonts w:ascii="Times New Roman" w:hAnsi="Times New Roman" w:cs="Times New Roman"/>
          <w:sz w:val="24"/>
          <w:szCs w:val="24"/>
        </w:rPr>
        <w:t xml:space="preserve">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commentRangeEnd w:id="5"/>
      <w:r w:rsidR="005C0D50">
        <w:rPr>
          <w:rStyle w:val="CommentReference"/>
        </w:rPr>
        <w:commentReference w:id="5"/>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commentRangeStart w:id="6"/>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commentRangeEnd w:id="6"/>
      <w:r w:rsidR="005C0D50">
        <w:rPr>
          <w:rStyle w:val="CommentReference"/>
        </w:rPr>
        <w:commentReference w:id="6"/>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t>
      </w:r>
      <w:commentRangeStart w:id="7"/>
      <w:r>
        <w:rPr>
          <w:rFonts w:ascii="Times New Roman" w:hAnsi="Times New Roman" w:cs="Times New Roman"/>
          <w:sz w:val="24"/>
          <w:szCs w:val="24"/>
        </w:rPr>
        <w:t>world</w:t>
      </w:r>
      <w:commentRangeEnd w:id="7"/>
      <w:r w:rsidR="005C0D50">
        <w:rPr>
          <w:rStyle w:val="CommentReference"/>
        </w:rPr>
        <w:commentReference w:id="7"/>
      </w:r>
      <w:r>
        <w:rPr>
          <w:rFonts w:ascii="Times New Roman" w:hAnsi="Times New Roman" w:cs="Times New Roman"/>
          <w:sz w:val="24"/>
          <w:szCs w:val="24"/>
        </w:rPr>
        <w:t xml:space="preserve">.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8"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8"/>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commentRangeStart w:id="9"/>
      <w:r>
        <w:rPr>
          <w:rFonts w:ascii="Times New Roman" w:hAnsi="Times New Roman" w:cs="Times New Roman"/>
          <w:sz w:val="24"/>
          <w:szCs w:val="24"/>
        </w:rPr>
        <w:t>These</w:t>
      </w:r>
      <w:commentRangeEnd w:id="9"/>
      <w:r w:rsidR="005C0D50">
        <w:rPr>
          <w:rStyle w:val="CommentReference"/>
        </w:rPr>
        <w:commentReference w:id="9"/>
      </w:r>
      <w:r>
        <w:rPr>
          <w:rFonts w:ascii="Times New Roman" w:hAnsi="Times New Roman" w:cs="Times New Roman"/>
          <w:sz w:val="24"/>
          <w:szCs w:val="24"/>
        </w:rPr>
        <w:t xml:space="preserv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commentRangeStart w:id="10"/>
      <w:proofErr w:type="gramStart"/>
      <w:r w:rsidR="00C86871">
        <w:rPr>
          <w:rFonts w:ascii="Times New Roman" w:hAnsi="Times New Roman" w:cs="Times New Roman"/>
          <w:sz w:val="24"/>
          <w:szCs w:val="24"/>
        </w:rPr>
        <w:t>However</w:t>
      </w:r>
      <w:commentRangeEnd w:id="10"/>
      <w:proofErr w:type="gramEnd"/>
      <w:r w:rsidR="00265248">
        <w:rPr>
          <w:rStyle w:val="CommentReference"/>
        </w:rPr>
        <w:commentReference w:id="10"/>
      </w:r>
      <w:r w:rsidR="00C86871">
        <w:rPr>
          <w:rFonts w:ascii="Times New Roman" w:hAnsi="Times New Roman" w:cs="Times New Roman"/>
          <w:sz w:val="24"/>
          <w:szCs w:val="24"/>
        </w:rPr>
        <w:t xml:space="preserve">, there are two facets of these data that warrant further consideration. </w:t>
      </w:r>
      <w:commentRangeStart w:id="11"/>
      <w:r w:rsidR="00C86871">
        <w:rPr>
          <w:rFonts w:ascii="Times New Roman" w:hAnsi="Times New Roman" w:cs="Times New Roman"/>
          <w:sz w:val="24"/>
          <w:szCs w:val="24"/>
        </w:rPr>
        <w:t>First</w:t>
      </w:r>
      <w:commentRangeEnd w:id="11"/>
      <w:r w:rsidR="00265248">
        <w:rPr>
          <w:rStyle w:val="CommentReference"/>
        </w:rPr>
        <w:commentReference w:id="11"/>
      </w:r>
      <w:r w:rsidR="00C86871">
        <w:rPr>
          <w:rFonts w:ascii="Times New Roman" w:hAnsi="Times New Roman" w:cs="Times New Roman"/>
          <w:sz w:val="24"/>
          <w:szCs w:val="24"/>
        </w:rPr>
        <w:t xml:space="preserve">, what is not clear in these data is whether and how children reevaluate the causal status of object B. </w:t>
      </w:r>
      <w:commentRangeStart w:id="12"/>
      <w:r w:rsidR="00C86871">
        <w:rPr>
          <w:rFonts w:ascii="Times New Roman" w:hAnsi="Times New Roman" w:cs="Times New Roman"/>
          <w:sz w:val="24"/>
          <w:szCs w:val="24"/>
        </w:rPr>
        <w:t>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commentRangeEnd w:id="12"/>
      <w:r w:rsidR="00265248">
        <w:rPr>
          <w:rStyle w:val="CommentReference"/>
        </w:rPr>
        <w:commentReference w:id="12"/>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676E80CA"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w:t>
      </w:r>
      <w:del w:id="13" w:author="Sobel, David" w:date="2023-07-10T15:43:00Z">
        <w:r w:rsidDel="00265248">
          <w:rPr>
            <w:rFonts w:ascii="Times New Roman" w:hAnsi="Times New Roman" w:cs="Times New Roman"/>
            <w:sz w:val="24"/>
            <w:szCs w:val="24"/>
          </w:rPr>
          <w:delText xml:space="preserve">their </w:delText>
        </w:r>
      </w:del>
      <w:ins w:id="14" w:author="Sobel, David" w:date="2023-07-10T15:43:00Z">
        <w:r w:rsidR="00265248">
          <w:rPr>
            <w:rFonts w:ascii="Times New Roman" w:hAnsi="Times New Roman" w:cs="Times New Roman"/>
            <w:sz w:val="24"/>
            <w:szCs w:val="24"/>
          </w:rPr>
          <w:t>one of their experiments (Experiment 3)</w:t>
        </w:r>
      </w:ins>
      <w:del w:id="15" w:author="Sobel, David" w:date="2023-07-10T15:43:00Z">
        <w:r w:rsidDel="00265248">
          <w:rPr>
            <w:rFonts w:ascii="Times New Roman" w:hAnsi="Times New Roman" w:cs="Times New Roman"/>
            <w:sz w:val="24"/>
            <w:szCs w:val="24"/>
          </w:rPr>
          <w:delText>third experiment</w:delText>
        </w:r>
      </w:del>
      <w:r>
        <w:rPr>
          <w:rFonts w:ascii="Times New Roman" w:hAnsi="Times New Roman" w:cs="Times New Roman"/>
          <w:sz w:val="24"/>
          <w:szCs w:val="24"/>
        </w:rPr>
        <w:t xml:space="preserve">, 4-year-olds were shown two pairs of compound stimuli (A and B, and then A and C) were efficacious. The children they investigated </w:t>
      </w:r>
      <w:r>
        <w:rPr>
          <w:rFonts w:ascii="Times New Roman" w:hAnsi="Times New Roman" w:cs="Times New Roman"/>
          <w:sz w:val="24"/>
          <w:szCs w:val="24"/>
        </w:rPr>
        <w:lastRenderedPageBreak/>
        <w:t xml:space="preserve">categorized A as efficacious more often 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w:t>
      </w:r>
      <w:commentRangeStart w:id="16"/>
      <w:r>
        <w:rPr>
          <w:rFonts w:ascii="Times New Roman" w:hAnsi="Times New Roman" w:cs="Times New Roman"/>
          <w:sz w:val="24"/>
          <w:szCs w:val="24"/>
        </w:rPr>
        <w:t>activation</w:t>
      </w:r>
      <w:commentRangeEnd w:id="16"/>
      <w:r w:rsidR="00265248">
        <w:rPr>
          <w:rStyle w:val="CommentReference"/>
        </w:rPr>
        <w:commentReference w:id="16"/>
      </w:r>
      <w:r>
        <w:rPr>
          <w:rFonts w:ascii="Times New Roman" w:hAnsi="Times New Roman" w:cs="Times New Roman"/>
          <w:sz w:val="24"/>
          <w:szCs w:val="24"/>
        </w:rPr>
        <w:t xml:space="preserve">).  </w:t>
      </w:r>
    </w:p>
    <w:p w14:paraId="52430AB9" w14:textId="746AF3E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 xml:space="preserve">hen infants make inferences about the reliability of others’ information, their judgments appear </w:t>
      </w:r>
      <w:del w:id="17" w:author="Sobel, David" w:date="2023-07-10T15:44:00Z">
        <w:r w:rsidDel="00265248">
          <w:rPr>
            <w:rFonts w:ascii="Times New Roman" w:hAnsi="Times New Roman" w:cs="Times New Roman"/>
            <w:sz w:val="24"/>
            <w:szCs w:val="24"/>
          </w:rPr>
          <w:delText>more associative in nature</w:delText>
        </w:r>
      </w:del>
      <w:ins w:id="18" w:author="Sobel, David" w:date="2023-07-10T15:44:00Z">
        <w:r w:rsidR="00265248">
          <w:rPr>
            <w:rFonts w:ascii="Times New Roman" w:hAnsi="Times New Roman" w:cs="Times New Roman"/>
            <w:sz w:val="24"/>
            <w:szCs w:val="24"/>
          </w:rPr>
          <w:t>best explained by associative reasoning</w:t>
        </w:r>
      </w:ins>
      <w:r>
        <w:rPr>
          <w:rFonts w:ascii="Times New Roman" w:hAnsi="Times New Roman" w:cs="Times New Roman"/>
          <w:sz w:val="24"/>
          <w:szCs w:val="24"/>
        </w:rPr>
        <w:t xml:space="preserve"> (</w:t>
      </w:r>
      <w:commentRangeStart w:id="19"/>
      <w:ins w:id="20" w:author="Sobel, David" w:date="2023-07-10T15:44:00Z">
        <w:r w:rsidR="005719AC">
          <w:rPr>
            <w:rFonts w:ascii="Times New Roman" w:hAnsi="Times New Roman" w:cs="Times New Roman"/>
            <w:sz w:val="24"/>
            <w:szCs w:val="24"/>
          </w:rPr>
          <w:t xml:space="preserve">Sobel </w:t>
        </w:r>
      </w:ins>
      <w:commentRangeEnd w:id="19"/>
      <w:ins w:id="21" w:author="Sobel, David" w:date="2023-07-10T15:46:00Z">
        <w:r w:rsidR="005719AC">
          <w:rPr>
            <w:rStyle w:val="CommentReference"/>
          </w:rPr>
          <w:commentReference w:id="19"/>
        </w:r>
      </w:ins>
      <w:ins w:id="22" w:author="Sobel, David" w:date="2023-07-10T15:44:00Z">
        <w:r w:rsidR="005719AC">
          <w:rPr>
            <w:rFonts w:ascii="Times New Roman" w:hAnsi="Times New Roman" w:cs="Times New Roman"/>
            <w:sz w:val="24"/>
            <w:szCs w:val="24"/>
          </w:rPr>
          <w:t xml:space="preserve">et al., </w:t>
        </w:r>
      </w:ins>
      <w:ins w:id="23" w:author="Sobel, David" w:date="2023-07-10T15:45:00Z">
        <w:r w:rsidR="005719AC">
          <w:rPr>
            <w:rFonts w:ascii="Times New Roman" w:hAnsi="Times New Roman" w:cs="Times New Roman"/>
            <w:sz w:val="24"/>
            <w:szCs w:val="24"/>
          </w:rPr>
          <w:t xml:space="preserve">2020; </w:t>
        </w:r>
      </w:ins>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xml:space="preserve">, children develop the capacity to form larger </w:t>
      </w:r>
      <w:r>
        <w:rPr>
          <w:rFonts w:ascii="Times New Roman" w:hAnsi="Times New Roman" w:cs="Times New Roman"/>
          <w:sz w:val="24"/>
          <w:szCs w:val="24"/>
        </w:rPr>
        <w:lastRenderedPageBreak/>
        <w:t>hypothesis spaces of the potential causes they might need to hold to engage in more rational inferences.</w:t>
      </w:r>
    </w:p>
    <w:p w14:paraId="25E2B69B" w14:textId="78716B09"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w:t>
      </w:r>
      <w:ins w:id="24" w:author="Sobel, David" w:date="2023-07-10T15:48:00Z">
        <w:r w:rsidR="005719AC">
          <w:rPr>
            <w:rFonts w:ascii="Times New Roman" w:hAnsi="Times New Roman" w:cs="Times New Roman"/>
            <w:sz w:val="24"/>
            <w:szCs w:val="24"/>
          </w:rPr>
          <w:t>.</w:t>
        </w:r>
      </w:ins>
      <w:del w:id="25" w:author="Sobel, David" w:date="2023-07-10T15:48:00Z">
        <w:r w:rsidR="004067A5" w:rsidDel="005719AC">
          <w:rPr>
            <w:rFonts w:ascii="Times New Roman" w:hAnsi="Times New Roman" w:cs="Times New Roman"/>
            <w:sz w:val="24"/>
            <w:szCs w:val="24"/>
          </w:rPr>
          <w:delText xml:space="preserve"> when children see that a fourth, unrelated object is not efficacious</w:delText>
        </w:r>
      </w:del>
      <w:r w:rsidR="004067A5">
        <w:rPr>
          <w:rFonts w:ascii="Times New Roman" w:hAnsi="Times New Roman" w:cs="Times New Roman"/>
          <w:sz w:val="24"/>
          <w:szCs w:val="24"/>
        </w:rPr>
        <w:t xml:space="preserve">.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w:t>
      </w:r>
      <w:del w:id="26" w:author="Sobel, David" w:date="2023-07-10T15:49:00Z">
        <w:r w:rsidR="004067A5" w:rsidDel="005719AC">
          <w:rPr>
            <w:rFonts w:ascii="Times New Roman" w:hAnsi="Times New Roman" w:cs="Times New Roman"/>
            <w:sz w:val="24"/>
            <w:szCs w:val="24"/>
          </w:rPr>
          <w:delText xml:space="preserve">explain </w:delText>
        </w:r>
      </w:del>
      <w:ins w:id="27" w:author="Sobel, David" w:date="2023-07-10T15:50:00Z">
        <w:r w:rsidR="005719AC">
          <w:rPr>
            <w:rFonts w:ascii="Times New Roman" w:hAnsi="Times New Roman" w:cs="Times New Roman"/>
            <w:sz w:val="24"/>
            <w:szCs w:val="24"/>
          </w:rPr>
          <w:t>describe</w:t>
        </w:r>
      </w:ins>
      <w:ins w:id="28" w:author="Sobel, David" w:date="2023-07-10T15:49:00Z">
        <w:r w:rsidR="005719AC">
          <w:rPr>
            <w:rFonts w:ascii="Times New Roman" w:hAnsi="Times New Roman" w:cs="Times New Roman"/>
            <w:sz w:val="24"/>
            <w:szCs w:val="24"/>
          </w:rPr>
          <w:t xml:space="preserve"> </w:t>
        </w:r>
      </w:ins>
      <w:r w:rsidR="004067A5">
        <w:rPr>
          <w:rFonts w:ascii="Times New Roman" w:hAnsi="Times New Roman" w:cs="Times New Roman"/>
          <w:sz w:val="24"/>
          <w:szCs w:val="24"/>
        </w:rPr>
        <w:t xml:space="preserve">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 xml:space="preserve">Griffiths et al., </w:t>
      </w:r>
      <w:r w:rsidR="00553974">
        <w:rPr>
          <w:rFonts w:ascii="Times New Roman" w:hAnsi="Times New Roman" w:cs="Times New Roman"/>
          <w:bCs/>
          <w:sz w:val="24"/>
          <w:szCs w:val="24"/>
        </w:rPr>
        <w:lastRenderedPageBreak/>
        <w:t>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26336FCC"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 xml:space="preserve">blicket </w:t>
      </w:r>
      <w:proofErr w:type="spellStart"/>
      <w:r>
        <w:rPr>
          <w:rFonts w:ascii="Times New Roman" w:hAnsi="Times New Roman" w:cs="Times New Roman"/>
          <w:sz w:val="24"/>
          <w:szCs w:val="24"/>
        </w:rPr>
        <w:t>detector</w:t>
      </w:r>
      <w:ins w:id="29" w:author="Sobel, David" w:date="2023-07-10T15:50:00Z">
        <w:r w:rsidR="005719AC">
          <w:rPr>
            <w:rFonts w:ascii="Times New Roman" w:hAnsi="Times New Roman" w:cs="Times New Roman"/>
            <w:sz w:val="24"/>
            <w:szCs w:val="24"/>
          </w:rPr>
          <w:t>.</w:t>
        </w:r>
      </w:ins>
      <w:del w:id="30" w:author="Sobel, David" w:date="2023-07-10T15:50:00Z">
        <w:r w:rsidR="00D61640" w:rsidDel="005719AC">
          <w:rPr>
            <w:rFonts w:ascii="Times New Roman" w:hAnsi="Times New Roman" w:cs="Times New Roman"/>
            <w:sz w:val="24"/>
            <w:szCs w:val="24"/>
          </w:rPr>
          <w:delText xml:space="preserve"> (e.g., Gopnik &amp; Sobel, 2000)</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The</w:t>
      </w:r>
      <w:proofErr w:type="spellEnd"/>
      <w:r>
        <w:rPr>
          <w:rFonts w:ascii="Times New Roman" w:hAnsi="Times New Roman" w:cs="Times New Roman"/>
          <w:sz w:val="24"/>
          <w:szCs w:val="24"/>
        </w:rPr>
        <w:t xml:space="preserve"> device was a white rectangle with a black border that measured 5.99 cm × 23.47 cm</w:t>
      </w:r>
      <w:ins w:id="31" w:author="Sobel, David" w:date="2023-07-10T15:50:00Z">
        <w:r w:rsidR="005719AC">
          <w:rPr>
            <w:rFonts w:ascii="Times New Roman" w:hAnsi="Times New Roman" w:cs="Times New Roman"/>
            <w:sz w:val="24"/>
            <w:szCs w:val="24"/>
          </w:rPr>
          <w:t>, presented on a computer screen</w:t>
        </w:r>
      </w:ins>
      <w:r>
        <w:rPr>
          <w:rFonts w:ascii="Times New Roman" w:hAnsi="Times New Roman" w:cs="Times New Roman"/>
          <w:sz w:val="24"/>
          <w:szCs w:val="24"/>
        </w:rPr>
        <w:t xml:space="preserve">. If the device was “on”, the white region of the rectangle </w:t>
      </w:r>
      <w:r w:rsidR="00A84A24">
        <w:rPr>
          <w:rFonts w:ascii="Times New Roman" w:hAnsi="Times New Roman" w:cs="Times New Roman"/>
          <w:sz w:val="24"/>
          <w:szCs w:val="24"/>
        </w:rPr>
        <w:t>turned blue</w:t>
      </w:r>
      <w:ins w:id="32" w:author="Sobel, David" w:date="2023-07-10T15:50:00Z">
        <w:r w:rsidR="005719AC">
          <w:rPr>
            <w:rFonts w:ascii="Times New Roman" w:hAnsi="Times New Roman" w:cs="Times New Roman"/>
            <w:sz w:val="24"/>
            <w:szCs w:val="24"/>
          </w:rPr>
          <w:t xml:space="preserve"> when objects came into contact </w:t>
        </w:r>
      </w:ins>
      <w:ins w:id="33" w:author="Sobel, David" w:date="2023-07-10T15:51:00Z">
        <w:r w:rsidR="005719AC">
          <w:rPr>
            <w:rFonts w:ascii="Times New Roman" w:hAnsi="Times New Roman" w:cs="Times New Roman"/>
            <w:sz w:val="24"/>
            <w:szCs w:val="24"/>
          </w:rPr>
          <w:t>with it</w:t>
        </w:r>
      </w:ins>
      <w:r>
        <w:rPr>
          <w:rFonts w:ascii="Times New Roman" w:hAnsi="Times New Roman" w:cs="Times New Roman"/>
          <w:sz w:val="24"/>
          <w:szCs w:val="24"/>
        </w:rPr>
        <w:t>.</w:t>
      </w:r>
      <w:r w:rsidR="0008073B">
        <w:rPr>
          <w:rFonts w:ascii="Times New Roman" w:hAnsi="Times New Roman" w:cs="Times New Roman"/>
          <w:sz w:val="24"/>
          <w:szCs w:val="24"/>
        </w:rPr>
        <w:t xml:space="preserve"> </w:t>
      </w:r>
      <w:del w:id="34" w:author="Sobel, David" w:date="2023-07-10T15:50:00Z">
        <w:r w:rsidR="0008073B" w:rsidDel="005719AC">
          <w:rPr>
            <w:rFonts w:ascii="Times New Roman" w:hAnsi="Times New Roman" w:cs="Times New Roman"/>
            <w:sz w:val="24"/>
            <w:szCs w:val="24"/>
          </w:rPr>
          <w:delText>No music was played</w:delText>
        </w:r>
        <w:r w:rsidR="003C3ADF" w:rsidDel="005719AC">
          <w:rPr>
            <w:rFonts w:ascii="Times New Roman" w:hAnsi="Times New Roman" w:cs="Times New Roman"/>
            <w:sz w:val="24"/>
            <w:szCs w:val="24"/>
          </w:rPr>
          <w:delText xml:space="preserve"> when the machine activated.</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w:t>
      </w:r>
      <w:del w:id="35" w:author="Sobel, David" w:date="2023-07-10T15:51:00Z">
        <w:r w:rsidDel="005719AC">
          <w:rPr>
            <w:rFonts w:ascii="Times New Roman" w:hAnsi="Times New Roman" w:cs="Times New Roman"/>
            <w:sz w:val="24"/>
            <w:szCs w:val="24"/>
          </w:rPr>
          <w:delText>used</w:delText>
        </w:r>
      </w:del>
      <w:ins w:id="36" w:author="Sobel, David" w:date="2023-07-10T15:51:00Z">
        <w:r w:rsidR="005719AC">
          <w:rPr>
            <w:rFonts w:ascii="Times New Roman" w:hAnsi="Times New Roman" w:cs="Times New Roman"/>
            <w:sz w:val="24"/>
            <w:szCs w:val="24"/>
          </w:rPr>
          <w:t>shown on the screen. E</w:t>
        </w:r>
      </w:ins>
      <w:del w:id="37" w:author="Sobel, David" w:date="2023-07-10T15:51:00Z">
        <w:r w:rsidDel="005719AC">
          <w:rPr>
            <w:rFonts w:ascii="Times New Roman" w:hAnsi="Times New Roman" w:cs="Times New Roman"/>
            <w:sz w:val="24"/>
            <w:szCs w:val="24"/>
          </w:rPr>
          <w:delText>, and e</w:delText>
        </w:r>
      </w:del>
      <w:r>
        <w:rPr>
          <w:rFonts w:ascii="Times New Roman" w:hAnsi="Times New Roman" w:cs="Times New Roman"/>
          <w:sz w:val="24"/>
          <w:szCs w:val="24"/>
        </w:rPr>
        <w:t>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w:t>
      </w:r>
      <w:del w:id="38"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 xml:space="preserve">backwards blocking </w:delText>
        </w:r>
        <w:r w:rsidR="00D463F9" w:rsidDel="005719AC">
          <w:rPr>
            <w:rFonts w:ascii="Times New Roman" w:hAnsi="Times New Roman" w:cs="Times New Roman"/>
            <w:sz w:val="24"/>
            <w:szCs w:val="24"/>
          </w:rPr>
          <w:delText xml:space="preserve">or </w:delText>
        </w:r>
        <w:r w:rsidR="005E67C0" w:rsidDel="005719AC">
          <w:rPr>
            <w:rFonts w:ascii="Times New Roman" w:hAnsi="Times New Roman" w:cs="Times New Roman"/>
            <w:sz w:val="24"/>
            <w:szCs w:val="24"/>
          </w:rPr>
          <w:delText>indirect screening-off trials</w:delText>
        </w:r>
        <w:r w:rsidDel="005719AC">
          <w:rPr>
            <w:rFonts w:ascii="Times New Roman" w:hAnsi="Times New Roman" w:cs="Times New Roman"/>
            <w:sz w:val="24"/>
            <w:szCs w:val="24"/>
          </w:rPr>
          <w:delText xml:space="preserve">) </w:delText>
        </w:r>
      </w:del>
      <w:r>
        <w:rPr>
          <w:rFonts w:ascii="Times New Roman" w:hAnsi="Times New Roman" w:cs="Times New Roman"/>
          <w:sz w:val="24"/>
          <w:szCs w:val="24"/>
        </w:rPr>
        <w:t xml:space="preserve">or four </w:t>
      </w:r>
      <w:del w:id="39" w:author="Sobel, David" w:date="2023-07-10T15:51:00Z">
        <w:r w:rsidDel="005719AC">
          <w:rPr>
            <w:rFonts w:ascii="Times New Roman" w:hAnsi="Times New Roman" w:cs="Times New Roman"/>
            <w:sz w:val="24"/>
            <w:szCs w:val="24"/>
          </w:rPr>
          <w:delText xml:space="preserve">(for the </w:delText>
        </w:r>
        <w:r w:rsidR="005E67C0" w:rsidDel="005719AC">
          <w:rPr>
            <w:rFonts w:ascii="Times New Roman" w:hAnsi="Times New Roman" w:cs="Times New Roman"/>
            <w:sz w:val="24"/>
            <w:szCs w:val="24"/>
          </w:rPr>
          <w:delText>backwards blocking or indirect screening-off control trials</w:delText>
        </w:r>
        <w:r w:rsidDel="005719AC">
          <w:rPr>
            <w:rFonts w:ascii="Times New Roman" w:hAnsi="Times New Roman" w:cs="Times New Roman"/>
            <w:sz w:val="24"/>
            <w:szCs w:val="24"/>
          </w:rPr>
          <w:delText xml:space="preserve">) </w:delText>
        </w:r>
      </w:del>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del w:id="40" w:author="Sobel, David" w:date="2023-07-10T15:51:00Z">
        <w:r w:rsidDel="005719AC">
          <w:rPr>
            <w:rFonts w:ascii="Times New Roman" w:hAnsi="Times New Roman" w:cs="Times New Roman"/>
            <w:sz w:val="24"/>
            <w:szCs w:val="24"/>
          </w:rPr>
          <w:delText xml:space="preserve"> </w:delText>
        </w:r>
      </w:del>
      <w:r>
        <w:rPr>
          <w:rFonts w:ascii="Times New Roman" w:hAnsi="Times New Roman" w:cs="Times New Roman"/>
          <w:sz w:val="24"/>
          <w:szCs w:val="24"/>
        </w:rPr>
        <w:t>All video events were created in Microsoft PowerPoint.</w:t>
      </w:r>
      <w:r w:rsidR="007B446C">
        <w:rPr>
          <w:rFonts w:ascii="Times New Roman" w:hAnsi="Times New Roman" w:cs="Times New Roman"/>
          <w:sz w:val="24"/>
          <w:szCs w:val="24"/>
        </w:rPr>
        <w:t xml:space="preserve"> </w:t>
      </w:r>
    </w:p>
    <w:p w14:paraId="28697A80" w14:textId="1E54B044"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w:t>
      </w:r>
      <w:commentRangeStart w:id="41"/>
      <w:r>
        <w:rPr>
          <w:rFonts w:ascii="Times New Roman" w:hAnsi="Times New Roman" w:cs="Times New Roman"/>
          <w:sz w:val="24"/>
          <w:szCs w:val="24"/>
        </w:rPr>
        <w:t xml:space="preserve">children’s </w:t>
      </w:r>
      <w:del w:id="42" w:author="Sobel, David" w:date="2023-07-10T15:51:00Z">
        <w:r w:rsidDel="005719AC">
          <w:rPr>
            <w:rFonts w:ascii="Times New Roman" w:hAnsi="Times New Roman" w:cs="Times New Roman"/>
            <w:sz w:val="24"/>
            <w:szCs w:val="24"/>
          </w:rPr>
          <w:delText xml:space="preserve">science </w:delText>
        </w:r>
      </w:del>
      <w:r>
        <w:rPr>
          <w:rFonts w:ascii="Times New Roman" w:hAnsi="Times New Roman" w:cs="Times New Roman"/>
          <w:sz w:val="24"/>
          <w:szCs w:val="24"/>
        </w:rPr>
        <w:t xml:space="preserve">museum. </w:t>
      </w:r>
      <w:commentRangeEnd w:id="41"/>
      <w:r w:rsidR="005719AC">
        <w:rPr>
          <w:rStyle w:val="CommentReference"/>
        </w:rPr>
        <w:commentReference w:id="41"/>
      </w:r>
      <w:r>
        <w:rPr>
          <w:rFonts w:ascii="Times New Roman" w:hAnsi="Times New Roman" w:cs="Times New Roman"/>
          <w:sz w:val="24"/>
          <w:szCs w:val="24"/>
        </w:rPr>
        <w:t xml:space="preserve">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36FDEB7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w:t>
      </w:r>
      <w:del w:id="43" w:author="Benton, Deon" w:date="2023-07-12T10:21:00Z">
        <w:r w:rsidDel="00706505">
          <w:rPr>
            <w:rFonts w:ascii="Times New Roman" w:hAnsi="Times New Roman" w:cs="Times New Roman"/>
            <w:b/>
            <w:bCs/>
            <w:sz w:val="24"/>
            <w:szCs w:val="24"/>
          </w:rPr>
          <w:delText xml:space="preserve">Main </w:delText>
        </w:r>
      </w:del>
      <w:ins w:id="44" w:author="Benton, Deon" w:date="2023-07-12T10:21:00Z">
        <w:r w:rsidR="00706505">
          <w:rPr>
            <w:rFonts w:ascii="Times New Roman" w:hAnsi="Times New Roman" w:cs="Times New Roman"/>
            <w:b/>
            <w:bCs/>
            <w:sz w:val="24"/>
            <w:szCs w:val="24"/>
          </w:rPr>
          <w:t>Experimental</w:t>
        </w:r>
        <w:r w:rsidR="00706505">
          <w:rPr>
            <w:rFonts w:ascii="Times New Roman" w:hAnsi="Times New Roman" w:cs="Times New Roman"/>
            <w:b/>
            <w:bCs/>
            <w:sz w:val="24"/>
            <w:szCs w:val="24"/>
          </w:rPr>
          <w:t xml:space="preserve"> </w:t>
        </w:r>
      </w:ins>
      <w:r>
        <w:rPr>
          <w:rFonts w:ascii="Times New Roman" w:hAnsi="Times New Roman" w:cs="Times New Roman"/>
          <w:b/>
          <w:bCs/>
          <w:sz w:val="24"/>
          <w:szCs w:val="24"/>
        </w:rPr>
        <w:t xml:space="preserve">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proofErr w:type="gramStart"/>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proofErr w:type="gramStart"/>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Similar to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7C33C152" w:rsidR="00A37C25" w:rsidRDefault="009E4040" w:rsidP="00745CAD">
      <w:pPr>
        <w:spacing w:after="0" w:line="480" w:lineRule="auto"/>
        <w:ind w:firstLine="720"/>
        <w:rPr>
          <w:ins w:id="45" w:author="Benton, Deon" w:date="2023-07-12T09:53:00Z"/>
          <w:rFonts w:ascii="Times New Roman" w:hAnsi="Times New Roman" w:cs="Times New Roman"/>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 xml:space="preserve">We addressed this issue </w:t>
      </w:r>
      <w:del w:id="46" w:author="Benton, Deon" w:date="2023-07-12T09:53:00Z">
        <w:r w:rsidR="003F5321" w:rsidDel="00D7013B">
          <w:rPr>
            <w:rFonts w:ascii="Times New Roman" w:hAnsi="Times New Roman" w:cs="Times New Roman"/>
            <w:sz w:val="24"/>
            <w:szCs w:val="24"/>
          </w:rPr>
          <w:delText>next</w:delText>
        </w:r>
      </w:del>
      <w:ins w:id="47" w:author="Benton, Deon" w:date="2023-07-12T09:53:00Z">
        <w:r w:rsidR="00D7013B">
          <w:rPr>
            <w:rFonts w:ascii="Times New Roman" w:hAnsi="Times New Roman" w:cs="Times New Roman"/>
            <w:sz w:val="24"/>
            <w:szCs w:val="24"/>
          </w:rPr>
          <w:t>in the Computational Models section</w:t>
        </w:r>
      </w:ins>
      <w:r w:rsidR="003F5321">
        <w:rPr>
          <w:rFonts w:ascii="Times New Roman" w:hAnsi="Times New Roman" w:cs="Times New Roman"/>
          <w:sz w:val="24"/>
          <w:szCs w:val="24"/>
        </w:rPr>
        <w:t>.</w:t>
      </w:r>
      <w:ins w:id="48" w:author="Benton, Deon" w:date="2023-07-12T09:53:00Z">
        <w:r w:rsidR="00D7013B">
          <w:rPr>
            <w:rFonts w:ascii="Times New Roman" w:hAnsi="Times New Roman" w:cs="Times New Roman"/>
            <w:sz w:val="24"/>
            <w:szCs w:val="24"/>
          </w:rPr>
          <w:t xml:space="preserve"> However, before we address this issue, we </w:t>
        </w:r>
        <w:r w:rsidR="00D7013B">
          <w:rPr>
            <w:rFonts w:ascii="Times New Roman" w:hAnsi="Times New Roman" w:cs="Times New Roman"/>
            <w:sz w:val="24"/>
            <w:szCs w:val="24"/>
          </w:rPr>
          <w:lastRenderedPageBreak/>
          <w:t xml:space="preserve">wanted to determine </w:t>
        </w:r>
      </w:ins>
      <w:ins w:id="49" w:author="Benton, Deon" w:date="2023-07-12T09:54:00Z">
        <w:r w:rsidR="00D7013B">
          <w:rPr>
            <w:rFonts w:ascii="Times New Roman" w:hAnsi="Times New Roman" w:cs="Times New Roman"/>
            <w:sz w:val="24"/>
            <w:szCs w:val="24"/>
          </w:rPr>
          <w:t xml:space="preserve">further to what extent children’s backwards blocking performance is sensitive to demands on their information-processing. </w:t>
        </w:r>
      </w:ins>
      <w:ins w:id="50" w:author="Benton, Deon" w:date="2023-07-12T09:56:00Z">
        <w:r w:rsidR="004B6358">
          <w:rPr>
            <w:rFonts w:ascii="Times New Roman" w:hAnsi="Times New Roman" w:cs="Times New Roman"/>
            <w:sz w:val="24"/>
            <w:szCs w:val="24"/>
          </w:rPr>
          <w:t>[ADD MORE ABOUT THE DESIGN OF EXPERIMENT 2]</w:t>
        </w:r>
      </w:ins>
    </w:p>
    <w:p w14:paraId="08B26F78" w14:textId="77777777" w:rsidR="00D7013B" w:rsidRDefault="00D7013B" w:rsidP="00D7013B">
      <w:pPr>
        <w:spacing w:line="480" w:lineRule="auto"/>
        <w:jc w:val="center"/>
        <w:rPr>
          <w:ins w:id="51" w:author="Benton, Deon" w:date="2023-07-12T09:53:00Z"/>
          <w:rFonts w:ascii="Times New Roman" w:hAnsi="Times New Roman" w:cs="Times New Roman"/>
          <w:b/>
          <w:sz w:val="24"/>
          <w:szCs w:val="24"/>
        </w:rPr>
      </w:pPr>
      <w:ins w:id="52" w:author="Benton, Deon" w:date="2023-07-12T09:53:00Z">
        <w:r>
          <w:rPr>
            <w:rFonts w:ascii="Times New Roman" w:hAnsi="Times New Roman" w:cs="Times New Roman"/>
            <w:b/>
            <w:sz w:val="24"/>
            <w:szCs w:val="24"/>
          </w:rPr>
          <w:t>Experiment 2</w:t>
        </w:r>
      </w:ins>
    </w:p>
    <w:p w14:paraId="406B0A3D" w14:textId="447E431C" w:rsidR="00D7013B" w:rsidRDefault="00D7013B" w:rsidP="00D7013B">
      <w:pPr>
        <w:spacing w:line="480" w:lineRule="auto"/>
        <w:ind w:firstLine="720"/>
        <w:contextualSpacing/>
        <w:rPr>
          <w:ins w:id="53" w:author="Benton, Deon" w:date="2023-07-12T09:53:00Z"/>
          <w:rFonts w:ascii="Times New Roman" w:hAnsi="Times New Roman" w:cs="Times New Roman"/>
          <w:sz w:val="24"/>
          <w:szCs w:val="24"/>
        </w:rPr>
      </w:pPr>
      <w:ins w:id="54" w:author="Benton, Deon" w:date="2023-07-12T09:53:00Z">
        <w:r>
          <w:rPr>
            <w:rFonts w:ascii="Times New Roman" w:hAnsi="Times New Roman" w:cs="Times New Roman"/>
            <w:sz w:val="24"/>
            <w:szCs w:val="24"/>
          </w:rPr>
          <w:t>Experiment 2 was similar to Experiment 1 except</w:t>
        </w:r>
      </w:ins>
      <w:ins w:id="55" w:author="Benton, Deon" w:date="2023-07-12T10:29:00Z">
        <w:r w:rsidR="00BA73DE">
          <w:rPr>
            <w:rFonts w:ascii="Times New Roman" w:hAnsi="Times New Roman" w:cs="Times New Roman"/>
            <w:sz w:val="24"/>
            <w:szCs w:val="24"/>
          </w:rPr>
          <w:t xml:space="preserve"> for the number of </w:t>
        </w:r>
      </w:ins>
      <w:ins w:id="56" w:author="Benton, Deon" w:date="2023-07-12T10:30:00Z">
        <w:r w:rsidR="00BA73DE">
          <w:rPr>
            <w:rFonts w:ascii="Times New Roman" w:hAnsi="Times New Roman" w:cs="Times New Roman"/>
            <w:sz w:val="24"/>
            <w:szCs w:val="24"/>
          </w:rPr>
          <w:t xml:space="preserve">objects that descended onto the machine during the second halves of the backwards blocking and indirect screening-off trials. During </w:t>
        </w:r>
      </w:ins>
      <w:ins w:id="57" w:author="Benton, Deon" w:date="2023-07-12T10:31:00Z">
        <w:r w:rsidR="00BA73DE">
          <w:rPr>
            <w:rFonts w:ascii="Times New Roman" w:hAnsi="Times New Roman" w:cs="Times New Roman"/>
            <w:sz w:val="24"/>
            <w:szCs w:val="24"/>
          </w:rPr>
          <w:t xml:space="preserve">second half of </w:t>
        </w:r>
      </w:ins>
      <w:ins w:id="58" w:author="Benton, Deon" w:date="2023-07-12T10:30:00Z">
        <w:r w:rsidR="00BA73DE">
          <w:rPr>
            <w:rFonts w:ascii="Times New Roman" w:hAnsi="Times New Roman" w:cs="Times New Roman"/>
            <w:sz w:val="24"/>
            <w:szCs w:val="24"/>
          </w:rPr>
          <w:t xml:space="preserve">the backwards blocking and indirect screening-off experimental </w:t>
        </w:r>
        <w:proofErr w:type="gramStart"/>
        <w:r w:rsidR="00BA73DE">
          <w:rPr>
            <w:rFonts w:ascii="Times New Roman" w:hAnsi="Times New Roman" w:cs="Times New Roman"/>
            <w:sz w:val="24"/>
            <w:szCs w:val="24"/>
          </w:rPr>
          <w:t xml:space="preserve">trials, </w:t>
        </w:r>
      </w:ins>
      <w:ins w:id="59" w:author="Benton, Deon" w:date="2023-07-12T09:53:00Z">
        <w:r>
          <w:rPr>
            <w:rFonts w:ascii="Times New Roman" w:hAnsi="Times New Roman" w:cs="Times New Roman"/>
            <w:sz w:val="24"/>
            <w:szCs w:val="24"/>
          </w:rPr>
          <w:t xml:space="preserve"> </w:t>
        </w:r>
      </w:ins>
      <w:ins w:id="60" w:author="Benton, Deon" w:date="2023-07-12T10:31:00Z">
        <w:r w:rsidR="00BA73DE">
          <w:rPr>
            <w:rFonts w:ascii="Times New Roman" w:hAnsi="Times New Roman" w:cs="Times New Roman"/>
            <w:sz w:val="24"/>
            <w:szCs w:val="24"/>
          </w:rPr>
          <w:t>two</w:t>
        </w:r>
        <w:proofErr w:type="gramEnd"/>
        <w:r w:rsidR="00BA73DE">
          <w:rPr>
            <w:rFonts w:ascii="Times New Roman" w:hAnsi="Times New Roman" w:cs="Times New Roman"/>
            <w:sz w:val="24"/>
            <w:szCs w:val="24"/>
          </w:rPr>
          <w:t xml:space="preserve"> objects, A and B, descended onto the machine following the first half of this event in which objects A, B,</w:t>
        </w:r>
      </w:ins>
      <w:ins w:id="61" w:author="Benton, Deon" w:date="2023-07-12T10:32:00Z">
        <w:r w:rsidR="00BA73DE">
          <w:rPr>
            <w:rFonts w:ascii="Times New Roman" w:hAnsi="Times New Roman" w:cs="Times New Roman"/>
            <w:sz w:val="24"/>
            <w:szCs w:val="24"/>
          </w:rPr>
          <w:t xml:space="preserve"> and C descended onto the machine</w:t>
        </w:r>
      </w:ins>
      <w:ins w:id="62" w:author="Benton, Deon" w:date="2023-07-12T10:31:00Z">
        <w:r w:rsidR="00BA73DE">
          <w:rPr>
            <w:rFonts w:ascii="Times New Roman" w:hAnsi="Times New Roman" w:cs="Times New Roman"/>
            <w:sz w:val="24"/>
            <w:szCs w:val="24"/>
          </w:rPr>
          <w:t xml:space="preserve">. </w:t>
        </w:r>
      </w:ins>
      <w:ins w:id="63" w:author="Benton, Deon" w:date="2023-07-12T10:32:00Z">
        <w:r w:rsidR="00BA73DE">
          <w:rPr>
            <w:rFonts w:ascii="Times New Roman" w:hAnsi="Times New Roman" w:cs="Times New Roman"/>
            <w:sz w:val="24"/>
            <w:szCs w:val="24"/>
          </w:rPr>
          <w:t xml:space="preserve">Likewise, </w:t>
        </w:r>
      </w:ins>
      <w:proofErr w:type="gramStart"/>
      <w:ins w:id="64" w:author="Benton, Deon" w:date="2023-07-12T10:31:00Z">
        <w:r w:rsidR="00BA73DE">
          <w:rPr>
            <w:rFonts w:ascii="Times New Roman" w:hAnsi="Times New Roman" w:cs="Times New Roman"/>
            <w:sz w:val="24"/>
            <w:szCs w:val="24"/>
          </w:rPr>
          <w:t>This</w:t>
        </w:r>
        <w:proofErr w:type="gramEnd"/>
        <w:r w:rsidR="00BA73DE">
          <w:rPr>
            <w:rFonts w:ascii="Times New Roman" w:hAnsi="Times New Roman" w:cs="Times New Roman"/>
            <w:sz w:val="24"/>
            <w:szCs w:val="24"/>
          </w:rPr>
          <w:t xml:space="preserve"> contrasts with Experiment 1 in which only one object, A, descended onto the machine. </w:t>
        </w:r>
      </w:ins>
      <w:ins w:id="65" w:author="Benton, Deon" w:date="2023-07-12T09:53:00Z">
        <w:r>
          <w:rPr>
            <w:rFonts w:ascii="Times New Roman" w:hAnsi="Times New Roman" w:cs="Times New Roman"/>
            <w:sz w:val="24"/>
            <w:szCs w:val="24"/>
          </w:rPr>
          <w:t>that 5- and 6-year-old children were tested.</w:t>
        </w:r>
      </w:ins>
    </w:p>
    <w:p w14:paraId="6574901D" w14:textId="77777777" w:rsidR="00D7013B" w:rsidRDefault="00D7013B" w:rsidP="00D7013B">
      <w:pPr>
        <w:spacing w:line="480" w:lineRule="auto"/>
        <w:contextualSpacing/>
        <w:rPr>
          <w:ins w:id="66" w:author="Benton, Deon" w:date="2023-07-12T09:53:00Z"/>
          <w:rFonts w:ascii="Times New Roman" w:hAnsi="Times New Roman" w:cs="Times New Roman"/>
          <w:b/>
          <w:sz w:val="24"/>
          <w:szCs w:val="24"/>
        </w:rPr>
      </w:pPr>
      <w:ins w:id="67" w:author="Benton, Deon" w:date="2023-07-12T09:53:00Z">
        <w:r>
          <w:rPr>
            <w:rFonts w:ascii="Times New Roman" w:hAnsi="Times New Roman" w:cs="Times New Roman"/>
            <w:b/>
            <w:sz w:val="24"/>
            <w:szCs w:val="24"/>
          </w:rPr>
          <w:t>Method</w:t>
        </w:r>
      </w:ins>
    </w:p>
    <w:p w14:paraId="43C98D17" w14:textId="7A247314" w:rsidR="00D7013B" w:rsidRDefault="00D7013B" w:rsidP="00D7013B">
      <w:pPr>
        <w:spacing w:line="480" w:lineRule="auto"/>
        <w:contextualSpacing/>
        <w:rPr>
          <w:ins w:id="68" w:author="Benton, Deon" w:date="2023-07-12T10:13:00Z"/>
          <w:rFonts w:ascii="Times New Roman" w:hAnsi="Times New Roman" w:cs="Times New Roman"/>
          <w:bCs/>
          <w:sz w:val="24"/>
          <w:szCs w:val="24"/>
        </w:rPr>
      </w:pPr>
      <w:ins w:id="69" w:author="Benton, Deon" w:date="2023-07-12T09:53:00Z">
        <w:r>
          <w:rPr>
            <w:rFonts w:ascii="Times New Roman" w:hAnsi="Times New Roman" w:cs="Times New Roman"/>
            <w:b/>
            <w:sz w:val="24"/>
            <w:szCs w:val="24"/>
          </w:rPr>
          <w:tab/>
          <w:t xml:space="preserve">Participants.  </w:t>
        </w:r>
      </w:ins>
      <w:ins w:id="70" w:author="Benton, Deon" w:date="2023-07-12T10:02:00Z">
        <w:r w:rsidR="00531338">
          <w:rPr>
            <w:rFonts w:ascii="Times New Roman" w:hAnsi="Times New Roman" w:cs="Times New Roman"/>
            <w:bCs/>
            <w:sz w:val="24"/>
            <w:szCs w:val="24"/>
          </w:rPr>
          <w:t>Participants were 32 5-year-olds (1</w:t>
        </w:r>
      </w:ins>
      <w:ins w:id="71" w:author="Benton, Deon" w:date="2023-07-12T10:04:00Z">
        <w:r w:rsidR="00EE0FED">
          <w:rPr>
            <w:rFonts w:ascii="Times New Roman" w:hAnsi="Times New Roman" w:cs="Times New Roman"/>
            <w:bCs/>
            <w:sz w:val="24"/>
            <w:szCs w:val="24"/>
          </w:rPr>
          <w:t>8</w:t>
        </w:r>
      </w:ins>
      <w:ins w:id="72" w:author="Benton, Deon" w:date="2023-07-12T10:02:00Z">
        <w:r w:rsidR="00531338">
          <w:rPr>
            <w:rFonts w:ascii="Times New Roman" w:hAnsi="Times New Roman" w:cs="Times New Roman"/>
            <w:bCs/>
            <w:sz w:val="24"/>
            <w:szCs w:val="24"/>
          </w:rPr>
          <w:t xml:space="preserve"> boys and 1</w:t>
        </w:r>
      </w:ins>
      <w:ins w:id="73" w:author="Benton, Deon" w:date="2023-07-12T10:04:00Z">
        <w:r w:rsidR="00EE0FED">
          <w:rPr>
            <w:rFonts w:ascii="Times New Roman" w:hAnsi="Times New Roman" w:cs="Times New Roman"/>
            <w:bCs/>
            <w:sz w:val="24"/>
            <w:szCs w:val="24"/>
          </w:rPr>
          <w:t>4</w:t>
        </w:r>
      </w:ins>
      <w:ins w:id="74"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75" w:author="Benton, Deon" w:date="2023-07-12T10:06:00Z">
        <w:r w:rsidR="00C72162">
          <w:rPr>
            <w:rFonts w:ascii="Times New Roman" w:hAnsi="Times New Roman" w:cs="Times New Roman"/>
            <w:bCs/>
            <w:sz w:val="24"/>
            <w:szCs w:val="24"/>
          </w:rPr>
          <w:t>65.31</w:t>
        </w:r>
      </w:ins>
      <w:ins w:id="76" w:author="Benton, Deon" w:date="2023-07-12T10:02:00Z">
        <w:r w:rsidR="00531338">
          <w:rPr>
            <w:rFonts w:ascii="Times New Roman" w:hAnsi="Times New Roman" w:cs="Times New Roman"/>
            <w:bCs/>
            <w:sz w:val="24"/>
            <w:szCs w:val="24"/>
          </w:rPr>
          <w:t xml:space="preserve"> months, range = 60-7</w:t>
        </w:r>
      </w:ins>
      <w:ins w:id="77" w:author="Benton, Deon" w:date="2023-07-12T10:06:00Z">
        <w:r w:rsidR="00C72162">
          <w:rPr>
            <w:rFonts w:ascii="Times New Roman" w:hAnsi="Times New Roman" w:cs="Times New Roman"/>
            <w:bCs/>
            <w:sz w:val="24"/>
            <w:szCs w:val="24"/>
          </w:rPr>
          <w:t>5</w:t>
        </w:r>
      </w:ins>
      <w:ins w:id="78" w:author="Benton, Deon" w:date="2023-07-12T10:02:00Z">
        <w:r w:rsidR="00531338">
          <w:rPr>
            <w:rFonts w:ascii="Times New Roman" w:hAnsi="Times New Roman" w:cs="Times New Roman"/>
            <w:bCs/>
            <w:sz w:val="24"/>
            <w:szCs w:val="24"/>
          </w:rPr>
          <w:t xml:space="preserve"> months, SD = 3.</w:t>
        </w:r>
      </w:ins>
      <w:ins w:id="79" w:author="Benton, Deon" w:date="2023-07-12T10:07:00Z">
        <w:r w:rsidR="00C72162">
          <w:rPr>
            <w:rFonts w:ascii="Times New Roman" w:hAnsi="Times New Roman" w:cs="Times New Roman"/>
            <w:bCs/>
            <w:sz w:val="24"/>
            <w:szCs w:val="24"/>
          </w:rPr>
          <w:t>65</w:t>
        </w:r>
      </w:ins>
      <w:ins w:id="80" w:author="Benton, Deon" w:date="2023-07-12T10:02:00Z">
        <w:r w:rsidR="00531338">
          <w:rPr>
            <w:rFonts w:ascii="Times New Roman" w:hAnsi="Times New Roman" w:cs="Times New Roman"/>
            <w:bCs/>
            <w:sz w:val="24"/>
            <w:szCs w:val="24"/>
          </w:rPr>
          <w:t>) and 3</w:t>
        </w:r>
      </w:ins>
      <w:ins w:id="81" w:author="Benton, Deon" w:date="2023-07-12T10:05:00Z">
        <w:r w:rsidR="00EE0FED">
          <w:rPr>
            <w:rFonts w:ascii="Times New Roman" w:hAnsi="Times New Roman" w:cs="Times New Roman"/>
            <w:bCs/>
            <w:sz w:val="24"/>
            <w:szCs w:val="24"/>
          </w:rPr>
          <w:t>2</w:t>
        </w:r>
      </w:ins>
      <w:ins w:id="82" w:author="Benton, Deon" w:date="2023-07-12T10:02:00Z">
        <w:r w:rsidR="00531338">
          <w:rPr>
            <w:rFonts w:ascii="Times New Roman" w:hAnsi="Times New Roman" w:cs="Times New Roman"/>
            <w:bCs/>
            <w:sz w:val="24"/>
            <w:szCs w:val="24"/>
          </w:rPr>
          <w:t xml:space="preserve"> 6-year-olds (</w:t>
        </w:r>
      </w:ins>
      <w:ins w:id="83" w:author="Benton, Deon" w:date="2023-07-12T10:05:00Z">
        <w:r w:rsidR="00EE0FED">
          <w:rPr>
            <w:rFonts w:ascii="Times New Roman" w:hAnsi="Times New Roman" w:cs="Times New Roman"/>
            <w:bCs/>
            <w:sz w:val="24"/>
            <w:szCs w:val="24"/>
          </w:rPr>
          <w:t>10</w:t>
        </w:r>
      </w:ins>
      <w:ins w:id="84" w:author="Benton, Deon" w:date="2023-07-12T10:02:00Z">
        <w:r w:rsidR="00531338">
          <w:rPr>
            <w:rFonts w:ascii="Times New Roman" w:hAnsi="Times New Roman" w:cs="Times New Roman"/>
            <w:bCs/>
            <w:sz w:val="24"/>
            <w:szCs w:val="24"/>
          </w:rPr>
          <w:t xml:space="preserve"> boys and </w:t>
        </w:r>
      </w:ins>
      <w:ins w:id="85" w:author="Benton, Deon" w:date="2023-07-12T10:05:00Z">
        <w:r w:rsidR="00EE0FED">
          <w:rPr>
            <w:rFonts w:ascii="Times New Roman" w:hAnsi="Times New Roman" w:cs="Times New Roman"/>
            <w:bCs/>
            <w:sz w:val="24"/>
            <w:szCs w:val="24"/>
          </w:rPr>
          <w:t>22</w:t>
        </w:r>
      </w:ins>
      <w:ins w:id="86" w:author="Benton, Deon" w:date="2023-07-12T10:02:00Z">
        <w:r w:rsidR="00531338">
          <w:rPr>
            <w:rFonts w:ascii="Times New Roman" w:hAnsi="Times New Roman" w:cs="Times New Roman"/>
            <w:bCs/>
            <w:sz w:val="24"/>
            <w:szCs w:val="24"/>
          </w:rPr>
          <w:t xml:space="preserve"> girls; </w:t>
        </w:r>
        <w:r w:rsidR="00531338">
          <w:rPr>
            <w:rFonts w:ascii="Times New Roman" w:hAnsi="Times New Roman" w:cs="Times New Roman"/>
            <w:bCs/>
            <w:i/>
            <w:iCs/>
            <w:sz w:val="24"/>
            <w:szCs w:val="24"/>
          </w:rPr>
          <w:t xml:space="preserve">M </w:t>
        </w:r>
        <w:r w:rsidR="00531338">
          <w:rPr>
            <w:rFonts w:ascii="Times New Roman" w:hAnsi="Times New Roman" w:cs="Times New Roman"/>
            <w:bCs/>
            <w:sz w:val="24"/>
            <w:szCs w:val="24"/>
          </w:rPr>
          <w:t xml:space="preserve">= </w:t>
        </w:r>
      </w:ins>
      <w:ins w:id="87" w:author="Benton, Deon" w:date="2023-07-12T10:06:00Z">
        <w:r w:rsidR="00C72162">
          <w:rPr>
            <w:rFonts w:ascii="Times New Roman" w:hAnsi="Times New Roman" w:cs="Times New Roman"/>
            <w:bCs/>
            <w:sz w:val="24"/>
            <w:szCs w:val="24"/>
          </w:rPr>
          <w:t xml:space="preserve">76.56 </w:t>
        </w:r>
      </w:ins>
      <w:ins w:id="88" w:author="Benton, Deon" w:date="2023-07-12T10:02:00Z">
        <w:r w:rsidR="00531338">
          <w:rPr>
            <w:rFonts w:ascii="Times New Roman" w:hAnsi="Times New Roman" w:cs="Times New Roman"/>
            <w:bCs/>
            <w:sz w:val="24"/>
            <w:szCs w:val="24"/>
          </w:rPr>
          <w:t xml:space="preserve">months, range = </w:t>
        </w:r>
      </w:ins>
      <w:ins w:id="89" w:author="Benton, Deon" w:date="2023-07-12T10:07:00Z">
        <w:r w:rsidR="000E4FF0">
          <w:rPr>
            <w:rFonts w:ascii="Times New Roman" w:hAnsi="Times New Roman" w:cs="Times New Roman"/>
            <w:bCs/>
            <w:sz w:val="24"/>
            <w:szCs w:val="24"/>
          </w:rPr>
          <w:t>65</w:t>
        </w:r>
      </w:ins>
      <w:ins w:id="90" w:author="Benton, Deon" w:date="2023-07-12T10:02:00Z">
        <w:r w:rsidR="00531338">
          <w:rPr>
            <w:rFonts w:ascii="Times New Roman" w:hAnsi="Times New Roman" w:cs="Times New Roman"/>
            <w:bCs/>
            <w:sz w:val="24"/>
            <w:szCs w:val="24"/>
          </w:rPr>
          <w:t xml:space="preserve">-83 months, SD = </w:t>
        </w:r>
      </w:ins>
      <w:ins w:id="91" w:author="Benton, Deon" w:date="2023-07-12T10:07:00Z">
        <w:r w:rsidR="000E4FF0">
          <w:rPr>
            <w:rFonts w:ascii="Times New Roman" w:hAnsi="Times New Roman" w:cs="Times New Roman"/>
            <w:bCs/>
            <w:sz w:val="24"/>
            <w:szCs w:val="24"/>
          </w:rPr>
          <w:t>4.33</w:t>
        </w:r>
      </w:ins>
      <w:ins w:id="92" w:author="Benton, Deon" w:date="2023-07-12T10:02:00Z">
        <w:r w:rsidR="00531338">
          <w:rPr>
            <w:rFonts w:ascii="Times New Roman" w:hAnsi="Times New Roman" w:cs="Times New Roman"/>
            <w:bCs/>
            <w:sz w:val="24"/>
            <w:szCs w:val="24"/>
          </w:rPr>
          <w:t>).</w:t>
        </w:r>
      </w:ins>
      <w:ins w:id="93" w:author="Benton, Deon" w:date="2023-07-12T10:09:00Z">
        <w:r w:rsidR="0025056D">
          <w:rPr>
            <w:rFonts w:ascii="Times New Roman" w:hAnsi="Times New Roman" w:cs="Times New Roman"/>
            <w:bCs/>
            <w:sz w:val="24"/>
            <w:szCs w:val="24"/>
          </w:rPr>
          <w:t xml:space="preserve"> Participants were</w:t>
        </w:r>
      </w:ins>
      <w:ins w:id="94" w:author="Benton, Deon" w:date="2023-07-12T10:14:00Z">
        <w:r w:rsidR="00A1403C">
          <w:rPr>
            <w:rFonts w:ascii="Times New Roman" w:hAnsi="Times New Roman" w:cs="Times New Roman"/>
            <w:bCs/>
            <w:sz w:val="24"/>
            <w:szCs w:val="24"/>
          </w:rPr>
          <w:t xml:space="preserve"> 12% Asian/Asian American, </w:t>
        </w:r>
      </w:ins>
      <w:ins w:id="95" w:author="Benton, Deon" w:date="2023-07-12T10:17:00Z">
        <w:r w:rsidR="00EC31DE">
          <w:rPr>
            <w:rFonts w:ascii="Times New Roman" w:hAnsi="Times New Roman" w:cs="Times New Roman"/>
            <w:bCs/>
            <w:sz w:val="24"/>
            <w:szCs w:val="24"/>
          </w:rPr>
          <w:t xml:space="preserve">9% Black/African American, </w:t>
        </w:r>
      </w:ins>
      <w:ins w:id="96" w:author="Benton, Deon" w:date="2023-07-12T10:16:00Z">
        <w:r w:rsidR="00EC31DE">
          <w:rPr>
            <w:rFonts w:ascii="Times New Roman" w:hAnsi="Times New Roman" w:cs="Times New Roman"/>
            <w:bCs/>
            <w:sz w:val="24"/>
            <w:szCs w:val="24"/>
          </w:rPr>
          <w:t>10% Hispanic, and</w:t>
        </w:r>
      </w:ins>
      <w:ins w:id="97" w:author="Benton, Deon" w:date="2023-07-12T10:09:00Z">
        <w:r w:rsidR="0025056D">
          <w:rPr>
            <w:rFonts w:ascii="Times New Roman" w:hAnsi="Times New Roman" w:cs="Times New Roman"/>
            <w:bCs/>
            <w:sz w:val="24"/>
            <w:szCs w:val="24"/>
          </w:rPr>
          <w:t xml:space="preserve"> </w:t>
        </w:r>
      </w:ins>
      <w:ins w:id="98" w:author="Benton, Deon" w:date="2023-07-12T10:12:00Z">
        <w:r w:rsidR="00236461">
          <w:rPr>
            <w:rFonts w:ascii="Times New Roman" w:hAnsi="Times New Roman" w:cs="Times New Roman"/>
            <w:bCs/>
            <w:sz w:val="24"/>
            <w:szCs w:val="24"/>
          </w:rPr>
          <w:t>6</w:t>
        </w:r>
      </w:ins>
      <w:ins w:id="99" w:author="Benton, Deon" w:date="2023-07-12T10:16:00Z">
        <w:r w:rsidR="00EC31DE">
          <w:rPr>
            <w:rFonts w:ascii="Times New Roman" w:hAnsi="Times New Roman" w:cs="Times New Roman"/>
            <w:bCs/>
            <w:sz w:val="24"/>
            <w:szCs w:val="24"/>
          </w:rPr>
          <w:t>9</w:t>
        </w:r>
      </w:ins>
      <w:ins w:id="100" w:author="Benton, Deon" w:date="2023-07-12T10:12:00Z">
        <w:r w:rsidR="00236461">
          <w:rPr>
            <w:rFonts w:ascii="Times New Roman" w:hAnsi="Times New Roman" w:cs="Times New Roman"/>
            <w:bCs/>
            <w:sz w:val="24"/>
            <w:szCs w:val="24"/>
          </w:rPr>
          <w:t>% White</w:t>
        </w:r>
      </w:ins>
      <w:ins w:id="101" w:author="Benton, Deon" w:date="2023-07-12T10:13:00Z">
        <w:r w:rsidR="00236461">
          <w:rPr>
            <w:rFonts w:ascii="Times New Roman" w:hAnsi="Times New Roman" w:cs="Times New Roman"/>
            <w:bCs/>
            <w:sz w:val="24"/>
            <w:szCs w:val="24"/>
          </w:rPr>
          <w:t>/Caucasian</w:t>
        </w:r>
      </w:ins>
      <w:ins w:id="102" w:author="Benton, Deon" w:date="2023-07-12T10:18:00Z">
        <w:r w:rsidR="00B233F2">
          <w:rPr>
            <w:rFonts w:ascii="Times New Roman" w:hAnsi="Times New Roman" w:cs="Times New Roman"/>
            <w:bCs/>
            <w:sz w:val="24"/>
            <w:szCs w:val="24"/>
          </w:rPr>
          <w:t>.</w:t>
        </w:r>
      </w:ins>
    </w:p>
    <w:p w14:paraId="26367C0E" w14:textId="5F5F9059" w:rsidR="00D7013B" w:rsidRDefault="00D7013B" w:rsidP="00D7013B">
      <w:pPr>
        <w:spacing w:line="480" w:lineRule="auto"/>
        <w:contextualSpacing/>
        <w:rPr>
          <w:ins w:id="103" w:author="Benton, Deon" w:date="2023-07-12T10:50:00Z"/>
          <w:rFonts w:ascii="Times New Roman" w:hAnsi="Times New Roman" w:cs="Times New Roman"/>
          <w:sz w:val="24"/>
          <w:szCs w:val="24"/>
        </w:rPr>
      </w:pPr>
      <w:ins w:id="104" w:author="Benton, Deon" w:date="2023-07-12T09:53:00Z">
        <w:r>
          <w:rPr>
            <w:rFonts w:ascii="Times New Roman" w:hAnsi="Times New Roman" w:cs="Times New Roman"/>
            <w:sz w:val="24"/>
            <w:szCs w:val="24"/>
          </w:rPr>
          <w:tab/>
        </w:r>
        <w:r>
          <w:rPr>
            <w:rFonts w:ascii="Times New Roman" w:hAnsi="Times New Roman" w:cs="Times New Roman"/>
            <w:b/>
            <w:bCs/>
            <w:sz w:val="24"/>
            <w:szCs w:val="24"/>
          </w:rPr>
          <w:t xml:space="preserve">Materials &amp; Procedure. </w:t>
        </w:r>
        <w:r>
          <w:rPr>
            <w:rFonts w:ascii="Times New Roman" w:hAnsi="Times New Roman" w:cs="Times New Roman"/>
            <w:sz w:val="24"/>
            <w:szCs w:val="24"/>
          </w:rPr>
          <w:t>The materials and procedure for Experiment 2 was identical to that for Experiment 1</w:t>
        </w:r>
      </w:ins>
      <w:ins w:id="105" w:author="Benton, Deon" w:date="2023-07-12T10:19:00Z">
        <w:r w:rsidR="00B233F2">
          <w:rPr>
            <w:rFonts w:ascii="Times New Roman" w:hAnsi="Times New Roman" w:cs="Times New Roman"/>
            <w:sz w:val="24"/>
            <w:szCs w:val="24"/>
          </w:rPr>
          <w:t xml:space="preserve"> with the following exceptions: During the backwards blocking experimental events,</w:t>
        </w:r>
      </w:ins>
      <w:ins w:id="106" w:author="Benton, Deon" w:date="2023-07-12T10:20:00Z">
        <w:r w:rsidR="00706505">
          <w:rPr>
            <w:rFonts w:ascii="Times New Roman" w:hAnsi="Times New Roman" w:cs="Times New Roman"/>
            <w:sz w:val="24"/>
            <w:szCs w:val="24"/>
          </w:rPr>
          <w:t xml:space="preserve"> </w:t>
        </w:r>
      </w:ins>
      <w:ins w:id="107" w:author="Benton, Deon" w:date="2023-07-12T10:25:00Z">
        <w:r w:rsidR="00B05488">
          <w:rPr>
            <w:rFonts w:ascii="Times New Roman" w:hAnsi="Times New Roman" w:cs="Times New Roman"/>
            <w:sz w:val="24"/>
            <w:szCs w:val="24"/>
          </w:rPr>
          <w:t xml:space="preserve">two </w:t>
        </w:r>
      </w:ins>
      <w:ins w:id="108" w:author="Benton, Deon" w:date="2023-07-12T10:20:00Z">
        <w:r w:rsidR="00706505">
          <w:rPr>
            <w:rFonts w:ascii="Times New Roman" w:hAnsi="Times New Roman" w:cs="Times New Roman"/>
            <w:sz w:val="24"/>
            <w:szCs w:val="24"/>
          </w:rPr>
          <w:t>objects</w:t>
        </w:r>
      </w:ins>
      <w:ins w:id="109" w:author="Benton, Deon" w:date="2023-07-12T10:25:00Z">
        <w:r w:rsidR="00B05488">
          <w:rPr>
            <w:rFonts w:ascii="Times New Roman" w:hAnsi="Times New Roman" w:cs="Times New Roman"/>
            <w:sz w:val="24"/>
            <w:szCs w:val="24"/>
          </w:rPr>
          <w:t>,</w:t>
        </w:r>
      </w:ins>
      <w:ins w:id="110" w:author="Benton, Deon" w:date="2023-07-12T10:20:00Z">
        <w:r w:rsidR="00706505">
          <w:rPr>
            <w:rFonts w:ascii="Times New Roman" w:hAnsi="Times New Roman" w:cs="Times New Roman"/>
            <w:sz w:val="24"/>
            <w:szCs w:val="24"/>
          </w:rPr>
          <w:t xml:space="preserve"> A and B</w:t>
        </w:r>
      </w:ins>
      <w:ins w:id="111" w:author="Benton, Deon" w:date="2023-07-12T10:25:00Z">
        <w:r w:rsidR="00B05488">
          <w:rPr>
            <w:rFonts w:ascii="Times New Roman" w:hAnsi="Times New Roman" w:cs="Times New Roman"/>
            <w:sz w:val="24"/>
            <w:szCs w:val="24"/>
          </w:rPr>
          <w:t>,</w:t>
        </w:r>
      </w:ins>
      <w:ins w:id="112" w:author="Benton, Deon" w:date="2023-07-12T10:20:00Z">
        <w:r w:rsidR="00706505">
          <w:rPr>
            <w:rFonts w:ascii="Times New Roman" w:hAnsi="Times New Roman" w:cs="Times New Roman"/>
            <w:sz w:val="24"/>
            <w:szCs w:val="24"/>
          </w:rPr>
          <w:t xml:space="preserve"> </w:t>
        </w:r>
      </w:ins>
      <w:ins w:id="113" w:author="Benton, Deon" w:date="2023-07-12T10:24:00Z">
        <w:r w:rsidR="00B05488">
          <w:rPr>
            <w:rFonts w:ascii="Times New Roman" w:hAnsi="Times New Roman" w:cs="Times New Roman"/>
            <w:sz w:val="24"/>
            <w:szCs w:val="24"/>
          </w:rPr>
          <w:t>descended</w:t>
        </w:r>
      </w:ins>
      <w:ins w:id="114" w:author="Benton, Deon" w:date="2023-07-12T10:23:00Z">
        <w:r w:rsidR="007A179E">
          <w:rPr>
            <w:rFonts w:ascii="Times New Roman" w:hAnsi="Times New Roman" w:cs="Times New Roman"/>
            <w:sz w:val="24"/>
            <w:szCs w:val="24"/>
          </w:rPr>
          <w:t xml:space="preserve"> (following the initial ABC+ event) rather than </w:t>
        </w:r>
      </w:ins>
      <w:ins w:id="115" w:author="Benton, Deon" w:date="2023-07-12T10:25:00Z">
        <w:r w:rsidR="00B05488">
          <w:rPr>
            <w:rFonts w:ascii="Times New Roman" w:hAnsi="Times New Roman" w:cs="Times New Roman"/>
            <w:sz w:val="24"/>
            <w:szCs w:val="24"/>
          </w:rPr>
          <w:t>one object</w:t>
        </w:r>
      </w:ins>
      <w:ins w:id="116" w:author="Benton, Deon" w:date="2023-07-12T10:24:00Z">
        <w:r w:rsidR="00B05488">
          <w:rPr>
            <w:rFonts w:ascii="Times New Roman" w:hAnsi="Times New Roman" w:cs="Times New Roman"/>
            <w:sz w:val="24"/>
            <w:szCs w:val="24"/>
          </w:rPr>
          <w:t xml:space="preserve"> (</w:t>
        </w:r>
      </w:ins>
      <w:ins w:id="117" w:author="Benton, Deon" w:date="2023-07-12T10:25:00Z">
        <w:r w:rsidR="00B05488">
          <w:rPr>
            <w:rFonts w:ascii="Times New Roman" w:hAnsi="Times New Roman" w:cs="Times New Roman"/>
            <w:sz w:val="24"/>
            <w:szCs w:val="24"/>
          </w:rPr>
          <w:t>thus, the event was</w:t>
        </w:r>
      </w:ins>
      <w:ins w:id="118" w:author="Benton, Deon" w:date="2023-07-12T10:24:00Z">
        <w:r w:rsidR="00B05488">
          <w:rPr>
            <w:rFonts w:ascii="Times New Roman" w:hAnsi="Times New Roman" w:cs="Times New Roman"/>
            <w:sz w:val="24"/>
            <w:szCs w:val="24"/>
          </w:rPr>
          <w:t xml:space="preserve"> ABC+; AB+)</w:t>
        </w:r>
      </w:ins>
      <w:ins w:id="119" w:author="Benton, Deon" w:date="2023-07-12T10:23:00Z">
        <w:r w:rsidR="007A179E">
          <w:rPr>
            <w:rFonts w:ascii="Times New Roman" w:hAnsi="Times New Roman" w:cs="Times New Roman"/>
            <w:sz w:val="24"/>
            <w:szCs w:val="24"/>
          </w:rPr>
          <w:t>.</w:t>
        </w:r>
      </w:ins>
      <w:ins w:id="120" w:author="Benton, Deon" w:date="2023-07-12T10:25:00Z">
        <w:r w:rsidR="00B05488">
          <w:rPr>
            <w:rFonts w:ascii="Times New Roman" w:hAnsi="Times New Roman" w:cs="Times New Roman"/>
            <w:sz w:val="24"/>
            <w:szCs w:val="24"/>
          </w:rPr>
          <w:t xml:space="preserve"> Likewise,</w:t>
        </w:r>
      </w:ins>
      <w:ins w:id="121" w:author="Benton, Deon" w:date="2023-07-12T10:23:00Z">
        <w:r w:rsidR="007A179E">
          <w:rPr>
            <w:rFonts w:ascii="Times New Roman" w:hAnsi="Times New Roman" w:cs="Times New Roman"/>
            <w:sz w:val="24"/>
            <w:szCs w:val="24"/>
          </w:rPr>
          <w:t xml:space="preserve"> </w:t>
        </w:r>
      </w:ins>
      <w:ins w:id="122" w:author="Benton, Deon" w:date="2023-07-12T10:24:00Z">
        <w:r w:rsidR="00B05488">
          <w:rPr>
            <w:rFonts w:ascii="Times New Roman" w:hAnsi="Times New Roman" w:cs="Times New Roman"/>
            <w:sz w:val="24"/>
            <w:szCs w:val="24"/>
          </w:rPr>
          <w:t xml:space="preserve">During the backwards blocking control events, </w:t>
        </w:r>
      </w:ins>
      <w:ins w:id="123" w:author="Benton, Deon" w:date="2023-07-12T10:25:00Z">
        <w:r w:rsidR="00B05488">
          <w:rPr>
            <w:rFonts w:ascii="Times New Roman" w:hAnsi="Times New Roman" w:cs="Times New Roman"/>
            <w:sz w:val="24"/>
            <w:szCs w:val="24"/>
          </w:rPr>
          <w:t xml:space="preserve">two </w:t>
        </w:r>
      </w:ins>
      <w:ins w:id="124" w:author="Benton, Deon" w:date="2023-07-12T10:24:00Z">
        <w:r w:rsidR="00B05488">
          <w:rPr>
            <w:rFonts w:ascii="Times New Roman" w:hAnsi="Times New Roman" w:cs="Times New Roman"/>
            <w:sz w:val="24"/>
            <w:szCs w:val="24"/>
          </w:rPr>
          <w:t>objects D and E descended onto the machine</w:t>
        </w:r>
      </w:ins>
      <w:ins w:id="125" w:author="Benton, Deon" w:date="2023-07-12T10:25:00Z">
        <w:r w:rsidR="00B05488">
          <w:rPr>
            <w:rFonts w:ascii="Times New Roman" w:hAnsi="Times New Roman" w:cs="Times New Roman"/>
            <w:sz w:val="24"/>
            <w:szCs w:val="24"/>
          </w:rPr>
          <w:t xml:space="preserve"> (following the ABC+ event) rather than object D by itself. The indirect screenin</w:t>
        </w:r>
      </w:ins>
      <w:ins w:id="126" w:author="Benton, Deon" w:date="2023-07-12T10:26:00Z">
        <w:r w:rsidR="00B05488">
          <w:rPr>
            <w:rFonts w:ascii="Times New Roman" w:hAnsi="Times New Roman" w:cs="Times New Roman"/>
            <w:sz w:val="24"/>
            <w:szCs w:val="24"/>
          </w:rPr>
          <w:t xml:space="preserve">g-off experimental and control trials were identical to the backwards blocking trials except that the </w:t>
        </w:r>
        <w:r w:rsidR="003C3F7F">
          <w:rPr>
            <w:rFonts w:ascii="Times New Roman" w:hAnsi="Times New Roman" w:cs="Times New Roman"/>
            <w:sz w:val="24"/>
            <w:szCs w:val="24"/>
          </w:rPr>
          <w:t>machine neither activated</w:t>
        </w:r>
        <w:r w:rsidR="00B05488">
          <w:rPr>
            <w:rFonts w:ascii="Times New Roman" w:hAnsi="Times New Roman" w:cs="Times New Roman"/>
            <w:sz w:val="24"/>
            <w:szCs w:val="24"/>
          </w:rPr>
          <w:t xml:space="preserve"> when objects </w:t>
        </w:r>
        <w:r w:rsidR="00B05488">
          <w:rPr>
            <w:rFonts w:ascii="Times New Roman" w:hAnsi="Times New Roman" w:cs="Times New Roman"/>
            <w:sz w:val="24"/>
            <w:szCs w:val="24"/>
          </w:rPr>
          <w:lastRenderedPageBreak/>
          <w:t>A and B descended onto the machine during the indirect screening-off experimental trials</w:t>
        </w:r>
        <w:r w:rsidR="003C3F7F">
          <w:rPr>
            <w:rFonts w:ascii="Times New Roman" w:hAnsi="Times New Roman" w:cs="Times New Roman"/>
            <w:sz w:val="24"/>
            <w:szCs w:val="24"/>
          </w:rPr>
          <w:t xml:space="preserve"> nor when objects D and E descended onto</w:t>
        </w:r>
      </w:ins>
      <w:ins w:id="127" w:author="Benton, Deon" w:date="2023-07-12T10:27:00Z">
        <w:r w:rsidR="003C3F7F">
          <w:rPr>
            <w:rFonts w:ascii="Times New Roman" w:hAnsi="Times New Roman" w:cs="Times New Roman"/>
            <w:sz w:val="24"/>
            <w:szCs w:val="24"/>
          </w:rPr>
          <w:t xml:space="preserve"> the machine during the indirect screening-off control trials.</w:t>
        </w:r>
      </w:ins>
      <w:ins w:id="128" w:author="Benton, Deon" w:date="2023-07-12T10:28:00Z">
        <w:r w:rsidR="00755B78">
          <w:rPr>
            <w:rFonts w:ascii="Times New Roman" w:hAnsi="Times New Roman" w:cs="Times New Roman"/>
            <w:sz w:val="24"/>
            <w:szCs w:val="24"/>
          </w:rPr>
          <w:t xml:space="preserve"> Consistent with Experiment 1, the left- and right-most positions of objects A and B during the experimental trials and objects D and E during the control trials were counterbalanced.</w:t>
        </w:r>
      </w:ins>
    </w:p>
    <w:p w14:paraId="703191A0" w14:textId="65D5DE7D" w:rsidR="00AF6F5E" w:rsidRDefault="00AF6F5E" w:rsidP="00D7013B">
      <w:pPr>
        <w:spacing w:line="480" w:lineRule="auto"/>
        <w:contextualSpacing/>
        <w:rPr>
          <w:ins w:id="129" w:author="Benton, Deon" w:date="2023-07-12T10:50:00Z"/>
          <w:rFonts w:ascii="Times New Roman" w:hAnsi="Times New Roman" w:cs="Times New Roman"/>
          <w:b/>
          <w:bCs/>
          <w:sz w:val="24"/>
          <w:szCs w:val="24"/>
        </w:rPr>
      </w:pPr>
      <w:ins w:id="130" w:author="Benton, Deon" w:date="2023-07-12T10:50:00Z">
        <w:r>
          <w:rPr>
            <w:rFonts w:ascii="Times New Roman" w:hAnsi="Times New Roman" w:cs="Times New Roman"/>
            <w:b/>
            <w:bCs/>
            <w:sz w:val="24"/>
            <w:szCs w:val="24"/>
          </w:rPr>
          <w:t>Results</w:t>
        </w:r>
      </w:ins>
    </w:p>
    <w:p w14:paraId="4826F90A" w14:textId="5ACC0771" w:rsidR="00AF6F5E" w:rsidRDefault="00AF6F5E" w:rsidP="00AF6F5E">
      <w:pPr>
        <w:spacing w:line="480" w:lineRule="auto"/>
        <w:ind w:firstLine="720"/>
        <w:contextualSpacing/>
        <w:rPr>
          <w:ins w:id="131" w:author="Benton, Deon" w:date="2023-07-12T10:53:00Z"/>
          <w:rFonts w:ascii="Times New Roman" w:hAnsi="Times New Roman" w:cs="Times New Roman"/>
          <w:sz w:val="24"/>
          <w:szCs w:val="24"/>
        </w:rPr>
      </w:pPr>
      <w:ins w:id="132" w:author="Benton, Deon" w:date="2023-07-12T10:50:00Z">
        <w:r>
          <w:rPr>
            <w:rFonts w:ascii="Times New Roman" w:hAnsi="Times New Roman" w:cs="Times New Roman"/>
            <w:bCs/>
            <w:sz w:val="24"/>
            <w:szCs w:val="24"/>
          </w:rPr>
          <w:t xml:space="preserve">Figure </w:t>
        </w:r>
      </w:ins>
      <w:ins w:id="133" w:author="Benton, Deon" w:date="2023-07-12T10:55:00Z">
        <w:r w:rsidR="00654FB7">
          <w:rPr>
            <w:rFonts w:ascii="Times New Roman" w:hAnsi="Times New Roman" w:cs="Times New Roman"/>
            <w:bCs/>
            <w:sz w:val="24"/>
            <w:szCs w:val="24"/>
          </w:rPr>
          <w:t>3</w:t>
        </w:r>
      </w:ins>
      <w:ins w:id="134" w:author="Benton, Deon" w:date="2023-07-12T10:50:00Z">
        <w:r>
          <w:rPr>
            <w:rFonts w:ascii="Times New Roman" w:hAnsi="Times New Roman" w:cs="Times New Roman"/>
            <w:bCs/>
            <w:sz w:val="24"/>
            <w:szCs w:val="24"/>
          </w:rPr>
          <w:t xml:space="preserve"> shows the number of times children responded “yes” to the question “Is this a blicket” for each object. </w:t>
        </w:r>
      </w:ins>
      <w:ins w:id="135" w:author="Benton, Deon" w:date="2023-07-12T10:56:00Z">
        <w:r w:rsidR="008A77A0">
          <w:rPr>
            <w:rFonts w:ascii="Times New Roman" w:hAnsi="Times New Roman" w:cs="Times New Roman"/>
            <w:bCs/>
            <w:sz w:val="24"/>
            <w:szCs w:val="24"/>
          </w:rPr>
          <w:t>The data for this experiment</w:t>
        </w:r>
      </w:ins>
      <w:ins w:id="136" w:author="Benton, Deon" w:date="2023-07-12T10:50:00Z">
        <w:r>
          <w:rPr>
            <w:rFonts w:ascii="Times New Roman" w:hAnsi="Times New Roman" w:cs="Times New Roman"/>
            <w:bCs/>
            <w:sz w:val="24"/>
            <w:szCs w:val="24"/>
          </w:rPr>
          <w:t xml:space="preserve"> were entered into a five-way linear mixed-effects model with Age as a continuous fixed effect, Condition (Backwards blocking vs. Indirect screening-off) as the between-participants fixed effect, Trial Type (Experimental vs. Control), Objects (A vs. B vs. C vs. D</w:t>
        </w:r>
      </w:ins>
      <w:ins w:id="137" w:author="Benton, Deon" w:date="2023-07-12T10:57:00Z">
        <w:r w:rsidR="00046DCC">
          <w:rPr>
            <w:rFonts w:ascii="Times New Roman" w:hAnsi="Times New Roman" w:cs="Times New Roman"/>
            <w:bCs/>
            <w:sz w:val="24"/>
            <w:szCs w:val="24"/>
          </w:rPr>
          <w:t xml:space="preserve"> vs. E</w:t>
        </w:r>
      </w:ins>
      <w:ins w:id="138" w:author="Benton, Deon" w:date="2023-07-12T10:50:00Z">
        <w:r>
          <w:rPr>
            <w:rFonts w:ascii="Times New Roman" w:hAnsi="Times New Roman" w:cs="Times New Roman"/>
            <w:bCs/>
            <w:sz w:val="24"/>
            <w:szCs w:val="24"/>
          </w:rPr>
          <w:t xml:space="preserve">), and Trial Number (Trial 1 vs. Trial 2) as the within-participants fixed effects, and participant as the random effect. </w:t>
        </w:r>
        <w:r>
          <w:rPr>
            <w:rFonts w:ascii="Times New Roman" w:hAnsi="Times New Roman" w:cs="Times New Roman"/>
            <w:sz w:val="24"/>
            <w:szCs w:val="24"/>
          </w:rPr>
          <w:t xml:space="preserve">This analysis yielded several experimental-effects and two-way interactions, which were qualified by </w:t>
        </w:r>
      </w:ins>
      <w:ins w:id="139" w:author="Benton, Deon" w:date="2023-07-12T11:38:00Z">
        <w:r w:rsidR="002C0961">
          <w:rPr>
            <w:rFonts w:ascii="Times New Roman" w:hAnsi="Times New Roman" w:cs="Times New Roman"/>
            <w:sz w:val="24"/>
            <w:szCs w:val="24"/>
          </w:rPr>
          <w:t>a single</w:t>
        </w:r>
      </w:ins>
      <w:ins w:id="140" w:author="Benton, Deon" w:date="2023-07-12T10:50:00Z">
        <w:r>
          <w:rPr>
            <w:rFonts w:ascii="Times New Roman" w:hAnsi="Times New Roman" w:cs="Times New Roman"/>
            <w:sz w:val="24"/>
            <w:szCs w:val="24"/>
          </w:rPr>
          <w:t xml:space="preserve"> three-way interaction</w:t>
        </w:r>
      </w:ins>
      <w:ins w:id="141" w:author="Benton, Deon" w:date="2023-07-12T11:38:00Z">
        <w:r w:rsidR="002C0961">
          <w:rPr>
            <w:rFonts w:ascii="Times New Roman" w:hAnsi="Times New Roman" w:cs="Times New Roman"/>
            <w:sz w:val="24"/>
            <w:szCs w:val="24"/>
          </w:rPr>
          <w:t xml:space="preserve"> between </w:t>
        </w:r>
      </w:ins>
      <w:ins w:id="142" w:author="Benton, Deon" w:date="2023-07-12T10:50:00Z">
        <w:r>
          <w:rPr>
            <w:rFonts w:ascii="Times New Roman" w:hAnsi="Times New Roman" w:cs="Times New Roman"/>
            <w:sz w:val="24"/>
            <w:szCs w:val="24"/>
          </w:rPr>
          <w:t xml:space="preserve">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ins>
      <w:ins w:id="143" w:author="Benton, Deon" w:date="2023-07-12T11:39:00Z">
        <w:r w:rsidR="002C0961">
          <w:rPr>
            <w:rFonts w:ascii="Times New Roman" w:hAnsi="Times New Roman" w:cs="Times New Roman"/>
            <w:sz w:val="24"/>
            <w:szCs w:val="24"/>
          </w:rPr>
          <w:t>185.38</w:t>
        </w:r>
      </w:ins>
      <w:ins w:id="144" w:author="Benton, Deon" w:date="2023-07-12T10:50:00Z">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ins>
    </w:p>
    <w:p w14:paraId="19B5ED0E" w14:textId="10A93FD4" w:rsidR="003069F8" w:rsidDel="003069F8" w:rsidRDefault="0085454E" w:rsidP="003069F8">
      <w:pPr>
        <w:keepNext/>
        <w:spacing w:line="240" w:lineRule="auto"/>
        <w:contextualSpacing/>
        <w:rPr>
          <w:del w:id="145" w:author="Benton, Deon" w:date="2023-07-12T10:54:00Z"/>
        </w:rPr>
        <w:pPrChange w:id="146" w:author="Benton, Deon" w:date="2023-07-12T10:54:00Z">
          <w:pPr>
            <w:keepNext/>
            <w:spacing w:line="480" w:lineRule="auto"/>
            <w:contextualSpacing/>
          </w:pPr>
        </w:pPrChange>
      </w:pPr>
      <w:r>
        <w:rPr>
          <w:noProof/>
        </w:rPr>
        <w:lastRenderedPageBreak/>
        <w:drawing>
          <wp:inline distT="0" distB="0" distL="0" distR="0" wp14:anchorId="48026096" wp14:editId="2A245C34">
            <wp:extent cx="4553712" cy="3072384"/>
            <wp:effectExtent l="0" t="0" r="0" b="0"/>
            <wp:docPr id="2" name="Picture 2" descr="A graph of different sizes of b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A graph of different sizes of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53712" cy="3072384"/>
                    </a:xfrm>
                    <a:prstGeom prst="rect">
                      <a:avLst/>
                    </a:prstGeom>
                  </pic:spPr>
                </pic:pic>
              </a:graphicData>
            </a:graphic>
          </wp:inline>
        </w:drawing>
      </w:r>
    </w:p>
    <w:p w14:paraId="5E396712" w14:textId="082B3088" w:rsidR="003069F8" w:rsidRDefault="003069F8" w:rsidP="003069F8">
      <w:pPr>
        <w:keepNext/>
        <w:spacing w:line="240" w:lineRule="auto"/>
        <w:contextualSpacing/>
        <w:rPr>
          <w:ins w:id="147" w:author="Benton, Deon" w:date="2023-07-12T10:55:00Z"/>
          <w:rFonts w:ascii="Times New Roman" w:hAnsi="Times New Roman" w:cs="Times New Roman"/>
          <w:sz w:val="20"/>
          <w:szCs w:val="20"/>
        </w:rPr>
      </w:pPr>
      <w:r w:rsidRPr="003069F8">
        <w:rPr>
          <w:rFonts w:ascii="Times New Roman" w:hAnsi="Times New Roman" w:cs="Times New Roman"/>
          <w:sz w:val="20"/>
          <w:szCs w:val="20"/>
          <w:rPrChange w:id="148" w:author="Benton, Deon" w:date="2023-07-12T10:55:00Z">
            <w:rPr/>
          </w:rPrChange>
        </w:rPr>
        <w:t xml:space="preserve">Figure </w:t>
      </w:r>
      <w:del w:id="149" w:author="Benton, Deon" w:date="2023-07-12T10:55:00Z">
        <w:r w:rsidRPr="003069F8" w:rsidDel="003069F8">
          <w:rPr>
            <w:rFonts w:ascii="Times New Roman" w:hAnsi="Times New Roman" w:cs="Times New Roman"/>
            <w:sz w:val="20"/>
            <w:szCs w:val="20"/>
            <w:rPrChange w:id="150" w:author="Benton, Deon" w:date="2023-07-12T10:55:00Z">
              <w:rPr/>
            </w:rPrChange>
          </w:rPr>
          <w:fldChar w:fldCharType="begin"/>
        </w:r>
        <w:r w:rsidRPr="003069F8" w:rsidDel="003069F8">
          <w:rPr>
            <w:rFonts w:ascii="Times New Roman" w:hAnsi="Times New Roman" w:cs="Times New Roman"/>
            <w:sz w:val="20"/>
            <w:szCs w:val="20"/>
            <w:rPrChange w:id="151" w:author="Benton, Deon" w:date="2023-07-12T10:55:00Z">
              <w:rPr/>
            </w:rPrChange>
          </w:rPr>
          <w:delInstrText xml:space="preserve"> SEQ Figure \* ARABIC </w:delInstrText>
        </w:r>
        <w:r w:rsidRPr="003069F8" w:rsidDel="003069F8">
          <w:rPr>
            <w:rFonts w:ascii="Times New Roman" w:hAnsi="Times New Roman" w:cs="Times New Roman"/>
            <w:sz w:val="20"/>
            <w:szCs w:val="20"/>
            <w:rPrChange w:id="152" w:author="Benton, Deon" w:date="2023-07-12T10:55:00Z">
              <w:rPr/>
            </w:rPrChange>
          </w:rPr>
          <w:fldChar w:fldCharType="separate"/>
        </w:r>
        <w:r w:rsidRPr="003069F8" w:rsidDel="003069F8">
          <w:rPr>
            <w:rFonts w:ascii="Times New Roman" w:hAnsi="Times New Roman" w:cs="Times New Roman"/>
            <w:noProof/>
            <w:sz w:val="20"/>
            <w:szCs w:val="20"/>
            <w:rPrChange w:id="153" w:author="Benton, Deon" w:date="2023-07-12T10:55:00Z">
              <w:rPr>
                <w:noProof/>
              </w:rPr>
            </w:rPrChange>
          </w:rPr>
          <w:delText>1</w:delText>
        </w:r>
        <w:r w:rsidRPr="003069F8" w:rsidDel="003069F8">
          <w:rPr>
            <w:rFonts w:ascii="Times New Roman" w:hAnsi="Times New Roman" w:cs="Times New Roman"/>
            <w:sz w:val="20"/>
            <w:szCs w:val="20"/>
            <w:rPrChange w:id="154" w:author="Benton, Deon" w:date="2023-07-12T10:55:00Z">
              <w:rPr/>
            </w:rPrChange>
          </w:rPr>
          <w:fldChar w:fldCharType="end"/>
        </w:r>
      </w:del>
      <w:ins w:id="155" w:author="Benton, Deon" w:date="2023-07-12T10:55:00Z">
        <w:r>
          <w:rPr>
            <w:rFonts w:ascii="Times New Roman" w:hAnsi="Times New Roman" w:cs="Times New Roman"/>
            <w:sz w:val="20"/>
            <w:szCs w:val="20"/>
          </w:rPr>
          <w:t>3</w:t>
        </w:r>
      </w:ins>
      <w:r w:rsidRPr="003069F8">
        <w:rPr>
          <w:rFonts w:ascii="Times New Roman" w:hAnsi="Times New Roman" w:cs="Times New Roman"/>
          <w:sz w:val="20"/>
          <w:szCs w:val="20"/>
          <w:rPrChange w:id="156" w:author="Benton, Deon" w:date="2023-07-12T10:55:00Z">
            <w:rPr/>
          </w:rPrChange>
        </w:rPr>
        <w:t xml:space="preserve">. </w:t>
      </w:r>
      <w:r w:rsidRPr="003069F8">
        <w:rPr>
          <w:rFonts w:ascii="Times New Roman" w:hAnsi="Times New Roman" w:cs="Times New Roman"/>
          <w:sz w:val="20"/>
          <w:szCs w:val="20"/>
          <w:rPrChange w:id="157" w:author="Benton, Deon" w:date="2023-07-12T10:55:00Z">
            <w:rPr/>
          </w:rPrChange>
        </w:rPr>
        <w:t>Participants’ mean responses to whether each object was a blicket across the conditions and trial types. Bars show standard error.</w:t>
      </w:r>
    </w:p>
    <w:p w14:paraId="2AEF67AC" w14:textId="77777777" w:rsidR="003069F8" w:rsidRPr="003069F8" w:rsidRDefault="003069F8" w:rsidP="003069F8">
      <w:pPr>
        <w:keepNext/>
        <w:spacing w:line="240" w:lineRule="auto"/>
        <w:contextualSpacing/>
        <w:rPr>
          <w:rFonts w:ascii="Times New Roman" w:hAnsi="Times New Roman" w:cs="Times New Roman"/>
          <w:sz w:val="20"/>
          <w:szCs w:val="20"/>
          <w:rPrChange w:id="158" w:author="Benton, Deon" w:date="2023-07-12T10:55:00Z">
            <w:rPr>
              <w:sz w:val="24"/>
              <w:szCs w:val="24"/>
            </w:rPr>
          </w:rPrChange>
        </w:rPr>
        <w:pPrChange w:id="159" w:author="Benton, Deon" w:date="2023-07-12T10:54:00Z">
          <w:pPr>
            <w:pStyle w:val="Caption"/>
          </w:pPr>
        </w:pPrChange>
      </w:pPr>
    </w:p>
    <w:p w14:paraId="2A5C34E6" w14:textId="4A38AE2D" w:rsidR="00AF6F5E" w:rsidRDefault="007A1F38" w:rsidP="00AF6F5E">
      <w:pPr>
        <w:spacing w:line="480" w:lineRule="auto"/>
        <w:ind w:firstLine="720"/>
        <w:contextualSpacing/>
        <w:rPr>
          <w:ins w:id="160" w:author="Benton, Deon" w:date="2023-07-12T10:50:00Z"/>
          <w:rFonts w:ascii="Times New Roman" w:hAnsi="Times New Roman" w:cs="Times New Roman"/>
          <w:sz w:val="24"/>
          <w:szCs w:val="24"/>
        </w:rPr>
      </w:pPr>
      <w:ins w:id="161" w:author="Benton, Deon" w:date="2023-07-12T11:40:00Z">
        <w:r>
          <w:rPr>
            <w:rFonts w:ascii="Times New Roman" w:hAnsi="Times New Roman" w:cs="Times New Roman"/>
            <w:sz w:val="24"/>
            <w:szCs w:val="24"/>
          </w:rPr>
          <w:t>To examine the three-way interaction between Condition, Trial Type, and Object</w:t>
        </w:r>
      </w:ins>
      <w:ins w:id="162" w:author="Benton, Deon" w:date="2023-07-12T10:50:00Z">
        <w:r w:rsidR="00AF6F5E">
          <w:rPr>
            <w:rFonts w:ascii="Times New Roman" w:hAnsi="Times New Roman" w:cs="Times New Roman"/>
            <w:sz w:val="24"/>
            <w:szCs w:val="24"/>
          </w:rPr>
          <w:t xml:space="preserve">, we constructed a set of one-way linear mixed-effects models for the experimental and control trials within the backwards blocking and indirect screening-off conditions. </w:t>
        </w:r>
      </w:ins>
      <w:ins w:id="163" w:author="Benton, Deon" w:date="2023-07-12T11:41:00Z">
        <w:r>
          <w:rPr>
            <w:rFonts w:ascii="Times New Roman" w:hAnsi="Times New Roman" w:cs="Times New Roman"/>
            <w:sz w:val="24"/>
            <w:szCs w:val="24"/>
          </w:rPr>
          <w:t>Object was treated as the single</w:t>
        </w:r>
      </w:ins>
      <w:ins w:id="164" w:author="Benton, Deon" w:date="2023-07-12T10:50:00Z">
        <w:r w:rsidR="00AF6F5E">
          <w:rPr>
            <w:rFonts w:ascii="Times New Roman" w:hAnsi="Times New Roman" w:cs="Times New Roman"/>
            <w:sz w:val="24"/>
            <w:szCs w:val="24"/>
          </w:rPr>
          <w:t xml:space="preserve"> within-participants fixed effect in these follow-up analyses</w:t>
        </w:r>
      </w:ins>
      <w:ins w:id="165" w:author="Benton, Deon" w:date="2023-07-12T11:41:00Z">
        <w:r>
          <w:rPr>
            <w:rFonts w:ascii="Times New Roman" w:hAnsi="Times New Roman" w:cs="Times New Roman"/>
            <w:sz w:val="24"/>
            <w:szCs w:val="24"/>
          </w:rPr>
          <w:t>, and participants were again treated as a random effect</w:t>
        </w:r>
      </w:ins>
      <w:ins w:id="166" w:author="Benton, Deon" w:date="2023-07-12T10:50:00Z">
        <w:r w:rsidR="00AF6F5E">
          <w:rPr>
            <w:rFonts w:ascii="Times New Roman" w:hAnsi="Times New Roman" w:cs="Times New Roman"/>
            <w:sz w:val="24"/>
            <w:szCs w:val="24"/>
          </w:rPr>
          <w:t>. The one-way linear model for the control trials within the backwards blocking condition did not reveal a significant effect of Objects,</w:t>
        </w:r>
        <w:r w:rsidR="00AF6F5E" w:rsidRPr="004F069D">
          <w:rPr>
            <w:rFonts w:ascii="Times New Roman" w:hAnsi="Times New Roman" w:cs="Times New Roman"/>
            <w:i/>
            <w:iCs/>
            <w:sz w:val="24"/>
            <w:szCs w:val="24"/>
          </w:rPr>
          <w:t xml:space="preserve"> </w:t>
        </w:r>
        <w:r w:rsidR="00AF6F5E" w:rsidRPr="00914EB6">
          <w:rPr>
            <w:rFonts w:ascii="Times New Roman" w:hAnsi="Times New Roman" w:cs="Times New Roman"/>
            <w:iCs/>
            <w:sz w:val="24"/>
            <w:szCs w:val="24"/>
          </w:rPr>
          <w:t>χ</w:t>
        </w:r>
        <w:r w:rsidR="00AF6F5E" w:rsidRPr="00914EB6">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(3) = </w:t>
        </w:r>
      </w:ins>
      <w:ins w:id="167" w:author="Benton, Deon" w:date="2023-07-12T11:48:00Z">
        <w:r w:rsidR="008B1EB2">
          <w:rPr>
            <w:rFonts w:ascii="Times New Roman" w:hAnsi="Times New Roman" w:cs="Times New Roman"/>
            <w:sz w:val="24"/>
            <w:szCs w:val="24"/>
          </w:rPr>
          <w:t>4.55</w:t>
        </w:r>
      </w:ins>
      <w:ins w:id="168"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169" w:author="Benton, Deon" w:date="2023-07-12T11:48:00Z">
        <w:r w:rsidR="008B1EB2">
          <w:rPr>
            <w:rFonts w:ascii="Times New Roman" w:hAnsi="Times New Roman" w:cs="Times New Roman"/>
            <w:sz w:val="24"/>
            <w:szCs w:val="24"/>
          </w:rPr>
          <w:t>34</w:t>
        </w:r>
      </w:ins>
      <w:ins w:id="170" w:author="Benton, Deon" w:date="2023-07-12T10:50:00Z">
        <w:r w:rsidR="00AF6F5E">
          <w:rPr>
            <w:rFonts w:ascii="Times New Roman" w:hAnsi="Times New Roman" w:cs="Times New Roman"/>
            <w:sz w:val="24"/>
            <w:szCs w:val="24"/>
          </w:rPr>
          <w:t xml:space="preserve">. </w:t>
        </w:r>
      </w:ins>
      <w:ins w:id="171" w:author="Benton, Deon" w:date="2023-07-12T11:49:00Z">
        <w:r w:rsidR="008B1EB2">
          <w:rPr>
            <w:rFonts w:ascii="Times New Roman" w:hAnsi="Times New Roman" w:cs="Times New Roman"/>
            <w:sz w:val="24"/>
            <w:szCs w:val="24"/>
          </w:rPr>
          <w:t xml:space="preserve">Thus, as in Experiment 1, </w:t>
        </w:r>
      </w:ins>
      <w:ins w:id="172" w:author="Benton, Deon" w:date="2023-07-12T10:50:00Z">
        <w:r w:rsidR="00AF6F5E">
          <w:rPr>
            <w:rFonts w:ascii="Times New Roman" w:hAnsi="Times New Roman" w:cs="Times New Roman"/>
            <w:sz w:val="24"/>
            <w:szCs w:val="24"/>
          </w:rPr>
          <w:t xml:space="preserve">participants treated the objects similarly in the control trials of the backwards blocking condition. </w:t>
        </w:r>
      </w:ins>
      <w:ins w:id="173" w:author="Benton, Deon" w:date="2023-07-12T16:18:00Z">
        <w:r w:rsidR="00676B9D">
          <w:rPr>
            <w:rFonts w:ascii="Times New Roman" w:hAnsi="Times New Roman" w:cs="Times New Roman"/>
            <w:sz w:val="24"/>
            <w:szCs w:val="24"/>
          </w:rPr>
          <w:t>Also consistent with Experiment 1,</w:t>
        </w:r>
      </w:ins>
      <w:ins w:id="174" w:author="Benton, Deon" w:date="2023-07-12T10:50:00Z">
        <w:r w:rsidR="00AF6F5E">
          <w:rPr>
            <w:rFonts w:ascii="Times New Roman" w:hAnsi="Times New Roman" w:cs="Times New Roman"/>
            <w:sz w:val="24"/>
            <w:szCs w:val="24"/>
          </w:rPr>
          <w:t xml:space="preserve"> the second one-way linear model for the experimental trials within the backwards blocking condition revealed a significant effect of Objects, </w:t>
        </w:r>
        <w:r w:rsidR="00AF6F5E" w:rsidRPr="00C14E51">
          <w:rPr>
            <w:rFonts w:ascii="Times New Roman" w:hAnsi="Times New Roman" w:cs="Times New Roman"/>
            <w:iCs/>
            <w:sz w:val="24"/>
            <w:szCs w:val="24"/>
          </w:rPr>
          <w:t>χ</w:t>
        </w:r>
        <w:r w:rsidR="00AF6F5E" w:rsidRPr="00C14E51">
          <w:rPr>
            <w:rFonts w:ascii="Times New Roman" w:hAnsi="Times New Roman" w:cs="Times New Roman"/>
            <w:iCs/>
            <w:sz w:val="24"/>
            <w:szCs w:val="24"/>
            <w:vertAlign w:val="superscript"/>
          </w:rPr>
          <w:t>2</w:t>
        </w:r>
        <w:r w:rsidR="00AF6F5E">
          <w:rPr>
            <w:rFonts w:ascii="Times New Roman" w:hAnsi="Times New Roman" w:cs="Times New Roman"/>
            <w:sz w:val="24"/>
            <w:szCs w:val="24"/>
          </w:rPr>
          <w:t xml:space="preserve">(2) = </w:t>
        </w:r>
      </w:ins>
      <w:ins w:id="175" w:author="Benton, Deon" w:date="2023-07-12T16:19:00Z">
        <w:r w:rsidR="008B136C">
          <w:rPr>
            <w:rFonts w:ascii="Times New Roman" w:hAnsi="Times New Roman" w:cs="Times New Roman"/>
            <w:sz w:val="24"/>
            <w:szCs w:val="24"/>
          </w:rPr>
          <w:t>14.26</w:t>
        </w:r>
      </w:ins>
      <w:ins w:id="176"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&lt; .001. This experimental effect reflected the fact that participants considered object A to be more of a blicket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77" w:author="Benton, Deon" w:date="2023-07-12T16:21:00Z">
        <w:r w:rsidR="008B136C">
          <w:rPr>
            <w:rFonts w:ascii="Times New Roman" w:hAnsi="Times New Roman" w:cs="Times New Roman"/>
            <w:sz w:val="24"/>
            <w:szCs w:val="24"/>
          </w:rPr>
          <w:t>84</w:t>
        </w:r>
      </w:ins>
      <w:ins w:id="178"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79" w:author="Benton, Deon" w:date="2023-07-12T16:21:00Z">
        <w:r w:rsidR="00377579">
          <w:rPr>
            <w:rFonts w:ascii="Times New Roman" w:hAnsi="Times New Roman" w:cs="Times New Roman"/>
            <w:sz w:val="24"/>
            <w:szCs w:val="24"/>
          </w:rPr>
          <w:t>37</w:t>
        </w:r>
      </w:ins>
      <w:ins w:id="180"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than object </w:t>
        </w:r>
      </w:ins>
      <w:ins w:id="181" w:author="Benton, Deon" w:date="2023-07-12T16:20:00Z">
        <w:r w:rsidR="008B136C">
          <w:rPr>
            <w:rFonts w:ascii="Times New Roman" w:hAnsi="Times New Roman" w:cs="Times New Roman"/>
            <w:sz w:val="24"/>
            <w:szCs w:val="24"/>
          </w:rPr>
          <w:t>C</w:t>
        </w:r>
      </w:ins>
      <w:ins w:id="182"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w:t>
        </w:r>
      </w:ins>
      <w:ins w:id="183" w:author="Benton, Deon" w:date="2023-07-12T16:21:00Z">
        <w:r w:rsidR="00377579">
          <w:rPr>
            <w:rFonts w:ascii="Times New Roman" w:hAnsi="Times New Roman" w:cs="Times New Roman"/>
            <w:sz w:val="24"/>
            <w:szCs w:val="24"/>
          </w:rPr>
          <w:t>63</w:t>
        </w:r>
      </w:ins>
      <w:ins w:id="184"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185" w:author="Benton, Deon" w:date="2023-07-12T16:21:00Z">
        <w:r w:rsidR="00377579">
          <w:rPr>
            <w:rFonts w:ascii="Times New Roman" w:hAnsi="Times New Roman" w:cs="Times New Roman"/>
            <w:sz w:val="24"/>
            <w:szCs w:val="24"/>
          </w:rPr>
          <w:t>49</w:t>
        </w:r>
      </w:ins>
      <w:ins w:id="186" w:author="Benton, Deon" w:date="2023-07-12T10:50:00Z">
        <w:r w:rsidR="00AF6F5E" w:rsidRPr="001D3788">
          <w:rPr>
            <w:rFonts w:ascii="Times New Roman" w:hAnsi="Times New Roman" w:cs="Times New Roman"/>
            <w:sz w:val="24"/>
            <w:szCs w:val="24"/>
          </w:rPr>
          <w:t>)</w:t>
        </w:r>
        <w:r w:rsidR="00AF6F5E">
          <w:rPr>
            <w:rFonts w:ascii="Times New Roman" w:hAnsi="Times New Roman" w:cs="Times New Roman"/>
            <w:sz w:val="24"/>
            <w:szCs w:val="24"/>
          </w:rPr>
          <w:t xml:space="preserve">, </w:t>
        </w:r>
        <w:proofErr w:type="gramStart"/>
        <w:r w:rsidR="00AF6F5E">
          <w:rPr>
            <w:rFonts w:ascii="Times New Roman" w:hAnsi="Times New Roman" w:cs="Times New Roman"/>
            <w:i/>
            <w:iCs/>
            <w:sz w:val="24"/>
            <w:szCs w:val="24"/>
          </w:rPr>
          <w:t>t</w:t>
        </w:r>
        <w:r w:rsidR="00AF6F5E">
          <w:rPr>
            <w:rFonts w:ascii="Times New Roman" w:hAnsi="Times New Roman" w:cs="Times New Roman"/>
            <w:sz w:val="24"/>
            <w:szCs w:val="24"/>
          </w:rPr>
          <w:t>(</w:t>
        </w:r>
        <w:proofErr w:type="gramEnd"/>
        <w:r w:rsidR="00AF6F5E">
          <w:rPr>
            <w:rFonts w:ascii="Times New Roman" w:hAnsi="Times New Roman" w:cs="Times New Roman"/>
            <w:sz w:val="24"/>
            <w:szCs w:val="24"/>
          </w:rPr>
          <w:t>3</w:t>
        </w:r>
      </w:ins>
      <w:ins w:id="187" w:author="Benton, Deon" w:date="2023-07-12T16:24:00Z">
        <w:r w:rsidR="003E21B9">
          <w:rPr>
            <w:rFonts w:ascii="Times New Roman" w:hAnsi="Times New Roman" w:cs="Times New Roman"/>
            <w:sz w:val="24"/>
            <w:szCs w:val="24"/>
          </w:rPr>
          <w:t>1</w:t>
        </w:r>
      </w:ins>
      <w:ins w:id="188" w:author="Benton, Deon" w:date="2023-07-12T10:50:00Z">
        <w:r w:rsidR="00AF6F5E">
          <w:rPr>
            <w:rFonts w:ascii="Times New Roman" w:hAnsi="Times New Roman" w:cs="Times New Roman"/>
            <w:sz w:val="24"/>
            <w:szCs w:val="24"/>
          </w:rPr>
          <w:t xml:space="preserve">) = </w:t>
        </w:r>
      </w:ins>
      <w:ins w:id="189" w:author="Benton, Deon" w:date="2023-07-12T16:25:00Z">
        <w:r w:rsidR="003E21B9">
          <w:rPr>
            <w:rFonts w:ascii="Times New Roman" w:hAnsi="Times New Roman" w:cs="Times New Roman"/>
            <w:sz w:val="24"/>
            <w:szCs w:val="24"/>
          </w:rPr>
          <w:t>3.38</w:t>
        </w:r>
      </w:ins>
      <w:ins w:id="190"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p&lt;</w:t>
        </w:r>
        <w:r w:rsidR="00AF6F5E">
          <w:rPr>
            <w:rFonts w:ascii="Times New Roman" w:hAnsi="Times New Roman" w:cs="Times New Roman"/>
            <w:sz w:val="24"/>
            <w:szCs w:val="24"/>
          </w:rPr>
          <w:t xml:space="preserve"> .01</w:t>
        </w:r>
      </w:ins>
      <w:ins w:id="191" w:author="Benton, Deon" w:date="2023-07-12T16:25:00Z">
        <w:r w:rsidR="003E21B9">
          <w:rPr>
            <w:rFonts w:ascii="Times New Roman" w:hAnsi="Times New Roman" w:cs="Times New Roman"/>
            <w:sz w:val="24"/>
            <w:szCs w:val="24"/>
          </w:rPr>
          <w:t xml:space="preserve">. </w:t>
        </w:r>
      </w:ins>
      <w:ins w:id="192" w:author="Benton, Deon" w:date="2023-07-12T16:26:00Z">
        <w:r w:rsidR="003E21B9">
          <w:rPr>
            <w:rFonts w:ascii="Times New Roman" w:hAnsi="Times New Roman" w:cs="Times New Roman"/>
            <w:sz w:val="24"/>
            <w:szCs w:val="24"/>
          </w:rPr>
          <w:t xml:space="preserve">Participants treated the remaining combinations of objects equivalently. </w:t>
        </w:r>
      </w:ins>
    </w:p>
    <w:p w14:paraId="2E661866" w14:textId="683F7303" w:rsidR="00AF6F5E" w:rsidRDefault="002250F6" w:rsidP="00AF6F5E">
      <w:pPr>
        <w:spacing w:line="480" w:lineRule="auto"/>
        <w:ind w:firstLine="720"/>
        <w:contextualSpacing/>
        <w:rPr>
          <w:ins w:id="193" w:author="Benton, Deon" w:date="2023-07-12T10:50:00Z"/>
          <w:rFonts w:ascii="Times New Roman" w:hAnsi="Times New Roman" w:cs="Times New Roman"/>
          <w:sz w:val="24"/>
          <w:szCs w:val="24"/>
        </w:rPr>
      </w:pPr>
      <w:r>
        <w:rPr>
          <w:rFonts w:ascii="Times New Roman" w:hAnsi="Times New Roman" w:cs="Times New Roman"/>
          <w:sz w:val="24"/>
          <w:szCs w:val="24"/>
        </w:rPr>
        <w:lastRenderedPageBreak/>
        <w:t xml:space="preserve">As with Experiment 1, </w:t>
      </w:r>
      <w:ins w:id="194" w:author="Benton, Deon" w:date="2023-07-12T16:36:00Z">
        <w:r w:rsidR="00B45B88">
          <w:rPr>
            <w:rFonts w:ascii="Times New Roman" w:hAnsi="Times New Roman" w:cs="Times New Roman"/>
            <w:sz w:val="24"/>
            <w:szCs w:val="24"/>
          </w:rPr>
          <w:t>th</w:t>
        </w:r>
      </w:ins>
      <w:ins w:id="195" w:author="Benton, Deon" w:date="2023-07-12T10:50:00Z">
        <w:r w:rsidR="00AF6F5E">
          <w:rPr>
            <w:rFonts w:ascii="Times New Roman" w:hAnsi="Times New Roman" w:cs="Times New Roman"/>
            <w:sz w:val="24"/>
            <w:szCs w:val="24"/>
          </w:rPr>
          <w:t xml:space="preserve">e third and fourth one-way linear models for the experimental and control trials within the indirect screening-off condition both revealed a significant experimental effect of Objects, both </w:t>
        </w:r>
        <w:r w:rsidR="00AF6F5E" w:rsidRPr="00914EB6">
          <w:rPr>
            <w:rFonts w:ascii="Times New Roman" w:hAnsi="Times New Roman" w:cs="Times New Roman"/>
            <w:iCs/>
            <w:sz w:val="24"/>
            <w:szCs w:val="24"/>
          </w:rPr>
          <w:t>χ</w:t>
        </w:r>
        <w:r w:rsidR="00AF6F5E" w:rsidRPr="009A0920">
          <w:rPr>
            <w:rFonts w:ascii="Times New Roman" w:hAnsi="Times New Roman" w:cs="Times New Roman"/>
            <w:i/>
            <w:iCs/>
            <w:sz w:val="24"/>
            <w:szCs w:val="24"/>
            <w:vertAlign w:val="superscript"/>
          </w:rPr>
          <w:t>2</w:t>
        </w:r>
        <w:r w:rsidR="00AF6F5E">
          <w:rPr>
            <w:rFonts w:ascii="Times New Roman" w:hAnsi="Times New Roman" w:cs="Times New Roman"/>
            <w:iCs/>
            <w:sz w:val="24"/>
            <w:szCs w:val="24"/>
          </w:rPr>
          <w:t>-values</w:t>
        </w:r>
        <w:r w:rsidR="00AF6F5E" w:rsidRPr="005725C9">
          <w:rPr>
            <w:rFonts w:ascii="Times New Roman" w:hAnsi="Times New Roman" w:cs="Times New Roman"/>
            <w:sz w:val="24"/>
            <w:szCs w:val="24"/>
          </w:rPr>
          <w:t xml:space="preserve"> </w:t>
        </w:r>
        <w:r w:rsidR="00AF6F5E">
          <w:rPr>
            <w:rFonts w:ascii="Times New Roman" w:hAnsi="Times New Roman" w:cs="Times New Roman"/>
            <w:sz w:val="24"/>
            <w:szCs w:val="24"/>
          </w:rPr>
          <w:t xml:space="preserve">&gt; </w:t>
        </w:r>
      </w:ins>
      <w:ins w:id="196" w:author="Benton, Deon" w:date="2023-07-12T16:38:00Z">
        <w:r w:rsidR="00B45B88">
          <w:rPr>
            <w:rFonts w:ascii="Times New Roman" w:hAnsi="Times New Roman" w:cs="Times New Roman"/>
            <w:sz w:val="24"/>
            <w:szCs w:val="24"/>
          </w:rPr>
          <w:t>1100.90</w:t>
        </w:r>
      </w:ins>
      <w:ins w:id="197" w:author="Benton, Deon" w:date="2023-07-12T10:50:00Z">
        <w:r w:rsidR="00AF6F5E">
          <w:rPr>
            <w:rFonts w:ascii="Times New Roman" w:hAnsi="Times New Roman" w:cs="Times New Roman"/>
            <w:sz w:val="24"/>
            <w:szCs w:val="24"/>
          </w:rPr>
          <w:t xml:space="preserve">, both </w:t>
        </w:r>
        <w:r w:rsidR="00AF6F5E">
          <w:rPr>
            <w:rFonts w:ascii="Times New Roman" w:hAnsi="Times New Roman" w:cs="Times New Roman"/>
            <w:i/>
            <w:iCs/>
            <w:sz w:val="24"/>
            <w:szCs w:val="24"/>
          </w:rPr>
          <w:t>p</w:t>
        </w:r>
        <w:r w:rsidR="00AF6F5E">
          <w:rPr>
            <w:rFonts w:ascii="Times New Roman" w:hAnsi="Times New Roman" w:cs="Times New Roman"/>
            <w:iCs/>
            <w:sz w:val="24"/>
            <w:szCs w:val="24"/>
          </w:rPr>
          <w:t>-value</w:t>
        </w:r>
        <w:r w:rsidR="00AF6F5E">
          <w:rPr>
            <w:rFonts w:ascii="Times New Roman" w:hAnsi="Times New Roman" w:cs="Times New Roman"/>
            <w:sz w:val="24"/>
            <w:szCs w:val="24"/>
          </w:rPr>
          <w:t xml:space="preserve">s &lt; .001. </w:t>
        </w:r>
      </w:ins>
      <w:ins w:id="198" w:author="Benton, Deon" w:date="2023-07-12T16:38:00Z">
        <w:r w:rsidR="00B45B88">
          <w:rPr>
            <w:rFonts w:ascii="Times New Roman" w:hAnsi="Times New Roman" w:cs="Times New Roman"/>
            <w:sz w:val="24"/>
            <w:szCs w:val="24"/>
          </w:rPr>
          <w:t>During the indirect screening-off experimental trials, participants considered</w:t>
        </w:r>
      </w:ins>
      <w:ins w:id="199" w:author="Benton, Deon" w:date="2023-07-12T10:50:00Z">
        <w:r w:rsidR="00AF6F5E">
          <w:rPr>
            <w:rFonts w:ascii="Times New Roman" w:hAnsi="Times New Roman" w:cs="Times New Roman"/>
            <w:sz w:val="24"/>
            <w:szCs w:val="24"/>
          </w:rPr>
          <w:t xml:space="preserve"> object</w:t>
        </w:r>
      </w:ins>
      <w:ins w:id="200" w:author="Benton, Deon" w:date="2023-07-12T16:39:00Z">
        <w:r w:rsidR="0025781F">
          <w:rPr>
            <w:rFonts w:ascii="Times New Roman" w:hAnsi="Times New Roman" w:cs="Times New Roman"/>
            <w:sz w:val="24"/>
            <w:szCs w:val="24"/>
          </w:rPr>
          <w:t xml:space="preserve">s </w:t>
        </w:r>
      </w:ins>
      <w:ins w:id="201" w:author="Benton, Deon" w:date="2023-07-12T10:50:00Z">
        <w:r w:rsidR="00AF6F5E">
          <w:rPr>
            <w:rFonts w:ascii="Times New Roman" w:hAnsi="Times New Roman" w:cs="Times New Roman"/>
            <w:sz w:val="24"/>
            <w:szCs w:val="24"/>
          </w:rPr>
          <w:t>A (</w:t>
        </w:r>
        <w:r w:rsidR="00AF6F5E">
          <w:rPr>
            <w:rFonts w:ascii="Times New Roman" w:hAnsi="Times New Roman" w:cs="Times New Roman"/>
            <w:i/>
            <w:iCs/>
            <w:sz w:val="24"/>
            <w:szCs w:val="24"/>
          </w:rPr>
          <w:t xml:space="preserve">M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2" w:author="Benton, Deon" w:date="2023-07-12T16:40:00Z">
        <w:r w:rsidR="0025781F">
          <w:rPr>
            <w:rFonts w:ascii="Times New Roman" w:hAnsi="Times New Roman" w:cs="Times New Roman"/>
            <w:sz w:val="24"/>
            <w:szCs w:val="24"/>
          </w:rPr>
          <w:t>08</w:t>
        </w:r>
      </w:ins>
      <w:ins w:id="203" w:author="Benton, Deon" w:date="2023-07-12T10:50:00Z">
        <w:r w:rsidR="00AF6F5E">
          <w:rPr>
            <w:rFonts w:ascii="Times New Roman" w:hAnsi="Times New Roman" w:cs="Times New Roman"/>
            <w:sz w:val="24"/>
            <w:szCs w:val="24"/>
          </w:rPr>
          <w:t xml:space="preserve">, </w:t>
        </w:r>
        <w:r w:rsidR="00AF6F5E" w:rsidRPr="001D3788">
          <w:rPr>
            <w:rFonts w:ascii="Times New Roman" w:hAnsi="Times New Roman" w:cs="Times New Roman"/>
            <w:i/>
            <w:iCs/>
            <w:sz w:val="24"/>
            <w:szCs w:val="24"/>
          </w:rPr>
          <w:t>SD</w:t>
        </w:r>
        <w:r w:rsidR="00AF6F5E">
          <w:rPr>
            <w:rFonts w:ascii="Times New Roman" w:hAnsi="Times New Roman" w:cs="Times New Roman"/>
            <w:sz w:val="24"/>
            <w:szCs w:val="24"/>
          </w:rPr>
          <w:t xml:space="preserve"> </w:t>
        </w:r>
        <w:r w:rsidR="00AF6F5E" w:rsidRPr="001D3788">
          <w:rPr>
            <w:rFonts w:ascii="Times New Roman" w:hAnsi="Times New Roman" w:cs="Times New Roman"/>
            <w:sz w:val="24"/>
            <w:szCs w:val="24"/>
          </w:rPr>
          <w:t xml:space="preserve">= </w:t>
        </w:r>
        <w:r w:rsidR="00AF6F5E">
          <w:rPr>
            <w:rFonts w:ascii="Times New Roman" w:hAnsi="Times New Roman" w:cs="Times New Roman"/>
            <w:sz w:val="24"/>
            <w:szCs w:val="24"/>
          </w:rPr>
          <w:t>0.</w:t>
        </w:r>
      </w:ins>
      <w:ins w:id="204" w:author="Benton, Deon" w:date="2023-07-12T16:40:00Z">
        <w:r w:rsidR="0025781F">
          <w:rPr>
            <w:rFonts w:ascii="Times New Roman" w:hAnsi="Times New Roman" w:cs="Times New Roman"/>
            <w:sz w:val="24"/>
            <w:szCs w:val="24"/>
          </w:rPr>
          <w:t>27</w:t>
        </w:r>
      </w:ins>
      <w:ins w:id="205" w:author="Benton, Deon" w:date="2023-07-12T10:50:00Z">
        <w:r w:rsidR="00AF6F5E" w:rsidRPr="001D3788">
          <w:rPr>
            <w:rFonts w:ascii="Times New Roman" w:hAnsi="Times New Roman" w:cs="Times New Roman"/>
            <w:sz w:val="24"/>
            <w:szCs w:val="24"/>
          </w:rPr>
          <w:t>)</w:t>
        </w:r>
      </w:ins>
      <w:ins w:id="206" w:author="Benton, Deon" w:date="2023-07-12T16:39:00Z">
        <w:r w:rsidR="0025781F">
          <w:rPr>
            <w:rFonts w:ascii="Times New Roman" w:hAnsi="Times New Roman" w:cs="Times New Roman"/>
            <w:sz w:val="24"/>
            <w:szCs w:val="24"/>
          </w:rPr>
          <w:t xml:space="preserve"> and B </w:t>
        </w:r>
        <w:r w:rsidR="0025781F">
          <w:rPr>
            <w:rFonts w:ascii="Times New Roman" w:hAnsi="Times New Roman" w:cs="Times New Roman"/>
            <w:sz w:val="24"/>
            <w:szCs w:val="24"/>
          </w:rPr>
          <w:t>(</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7" w:author="Benton, Deon" w:date="2023-07-12T16:40:00Z">
        <w:r w:rsidR="0025781F">
          <w:rPr>
            <w:rFonts w:ascii="Times New Roman" w:hAnsi="Times New Roman" w:cs="Times New Roman"/>
            <w:sz w:val="24"/>
            <w:szCs w:val="24"/>
          </w:rPr>
          <w:t>05</w:t>
        </w:r>
      </w:ins>
      <w:ins w:id="208" w:author="Benton, Deon" w:date="2023-07-12T16:39:00Z">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ins>
      <w:ins w:id="209" w:author="Benton, Deon" w:date="2023-07-12T16:40:00Z">
        <w:r w:rsidR="0025781F">
          <w:rPr>
            <w:rFonts w:ascii="Times New Roman" w:hAnsi="Times New Roman" w:cs="Times New Roman"/>
            <w:sz w:val="24"/>
            <w:szCs w:val="24"/>
          </w:rPr>
          <w:t>21</w:t>
        </w:r>
      </w:ins>
      <w:ins w:id="210" w:author="Benton, Deon" w:date="2023-07-12T16:39:00Z">
        <w:r w:rsidR="0025781F" w:rsidRPr="001D3788">
          <w:rPr>
            <w:rFonts w:ascii="Times New Roman" w:hAnsi="Times New Roman" w:cs="Times New Roman"/>
            <w:sz w:val="24"/>
            <w:szCs w:val="24"/>
          </w:rPr>
          <w:t>)</w:t>
        </w:r>
        <w:r w:rsidR="0025781F">
          <w:rPr>
            <w:rFonts w:ascii="Times New Roman" w:hAnsi="Times New Roman" w:cs="Times New Roman"/>
            <w:sz w:val="24"/>
            <w:szCs w:val="24"/>
          </w:rPr>
          <w:t xml:space="preserve"> </w:t>
        </w:r>
      </w:ins>
      <w:ins w:id="211" w:author="Benton, Deon" w:date="2023-07-12T10:50:00Z">
        <w:r w:rsidR="00AF6F5E">
          <w:rPr>
            <w:rFonts w:ascii="Times New Roman" w:hAnsi="Times New Roman" w:cs="Times New Roman"/>
            <w:sz w:val="24"/>
            <w:szCs w:val="24"/>
          </w:rPr>
          <w:t xml:space="preserve">to be less likely to be blickets than </w:t>
        </w:r>
      </w:ins>
      <w:ins w:id="212" w:author="Benton, Deon" w:date="2023-07-12T16:41:00Z">
        <w:r w:rsidR="0025781F">
          <w:rPr>
            <w:rFonts w:ascii="Times New Roman" w:hAnsi="Times New Roman" w:cs="Times New Roman"/>
            <w:sz w:val="24"/>
            <w:szCs w:val="24"/>
          </w:rPr>
          <w:t xml:space="preserve">object C </w:t>
        </w:r>
        <w:r w:rsidR="0025781F">
          <w:rPr>
            <w:rFonts w:ascii="Times New Roman" w:hAnsi="Times New Roman" w:cs="Times New Roman"/>
            <w:sz w:val="24"/>
            <w:szCs w:val="24"/>
          </w:rPr>
          <w:t>(</w:t>
        </w:r>
        <w:r w:rsidR="0025781F">
          <w:rPr>
            <w:rFonts w:ascii="Times New Roman" w:hAnsi="Times New Roman" w:cs="Times New Roman"/>
            <w:i/>
            <w:iCs/>
            <w:sz w:val="24"/>
            <w:szCs w:val="24"/>
          </w:rPr>
          <w:t xml:space="preserve">M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98</w:t>
        </w:r>
        <w:r w:rsidR="0025781F">
          <w:rPr>
            <w:rFonts w:ascii="Times New Roman" w:hAnsi="Times New Roman" w:cs="Times New Roman"/>
            <w:sz w:val="24"/>
            <w:szCs w:val="24"/>
          </w:rPr>
          <w:t xml:space="preserve">, </w:t>
        </w:r>
        <w:r w:rsidR="0025781F" w:rsidRPr="001D3788">
          <w:rPr>
            <w:rFonts w:ascii="Times New Roman" w:hAnsi="Times New Roman" w:cs="Times New Roman"/>
            <w:i/>
            <w:iCs/>
            <w:sz w:val="24"/>
            <w:szCs w:val="24"/>
          </w:rPr>
          <w:t>SD</w:t>
        </w:r>
        <w:r w:rsidR="0025781F">
          <w:rPr>
            <w:rFonts w:ascii="Times New Roman" w:hAnsi="Times New Roman" w:cs="Times New Roman"/>
            <w:sz w:val="24"/>
            <w:szCs w:val="24"/>
          </w:rPr>
          <w:t xml:space="preserve"> </w:t>
        </w:r>
        <w:r w:rsidR="0025781F" w:rsidRPr="001D3788">
          <w:rPr>
            <w:rFonts w:ascii="Times New Roman" w:hAnsi="Times New Roman" w:cs="Times New Roman"/>
            <w:sz w:val="24"/>
            <w:szCs w:val="24"/>
          </w:rPr>
          <w:t xml:space="preserve">= </w:t>
        </w:r>
        <w:r w:rsidR="0025781F">
          <w:rPr>
            <w:rFonts w:ascii="Times New Roman" w:hAnsi="Times New Roman" w:cs="Times New Roman"/>
            <w:sz w:val="24"/>
            <w:szCs w:val="24"/>
          </w:rPr>
          <w:t>0.</w:t>
        </w:r>
        <w:r w:rsidR="00896B87">
          <w:rPr>
            <w:rFonts w:ascii="Times New Roman" w:hAnsi="Times New Roman" w:cs="Times New Roman"/>
            <w:sz w:val="24"/>
            <w:szCs w:val="24"/>
          </w:rPr>
          <w:t>13</w:t>
        </w:r>
        <w:r w:rsidR="0025781F" w:rsidRPr="001D3788">
          <w:rPr>
            <w:rFonts w:ascii="Times New Roman" w:hAnsi="Times New Roman" w:cs="Times New Roman"/>
            <w:sz w:val="24"/>
            <w:szCs w:val="24"/>
          </w:rPr>
          <w:t>)</w:t>
        </w:r>
      </w:ins>
      <w:ins w:id="213" w:author="Benton, Deon" w:date="2023-07-12T10:50:00Z">
        <w:r w:rsidR="00AF6F5E">
          <w:rPr>
            <w:rFonts w:ascii="Times New Roman" w:hAnsi="Times New Roman" w:cs="Times New Roman"/>
            <w:sz w:val="24"/>
            <w:szCs w:val="24"/>
          </w:rPr>
          <w:t xml:space="preserve">, </w:t>
        </w:r>
      </w:ins>
      <w:ins w:id="214" w:author="Benton, Deon" w:date="2023-07-12T16:41:00Z">
        <w:r w:rsidR="00896B87">
          <w:rPr>
            <w:rFonts w:ascii="Times New Roman" w:hAnsi="Times New Roman" w:cs="Times New Roman"/>
            <w:sz w:val="24"/>
            <w:szCs w:val="24"/>
          </w:rPr>
          <w:t>both</w:t>
        </w:r>
      </w:ins>
      <w:ins w:id="215"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t</w:t>
        </w:r>
        <w:r w:rsidR="00AF6F5E">
          <w:rPr>
            <w:rFonts w:ascii="Times New Roman" w:hAnsi="Times New Roman" w:cs="Times New Roman"/>
            <w:sz w:val="24"/>
            <w:szCs w:val="24"/>
          </w:rPr>
          <w:t>-values &gt; -</w:t>
        </w:r>
      </w:ins>
      <w:ins w:id="216" w:author="Benton, Deon" w:date="2023-07-12T16:42:00Z">
        <w:r w:rsidR="00896B87">
          <w:rPr>
            <w:rFonts w:ascii="Times New Roman" w:hAnsi="Times New Roman" w:cs="Times New Roman"/>
            <w:sz w:val="24"/>
            <w:szCs w:val="24"/>
          </w:rPr>
          <w:t>21.10</w:t>
        </w:r>
      </w:ins>
      <w:ins w:id="217" w:author="Benton, Deon" w:date="2023-07-12T10:50:00Z">
        <w:r w:rsidR="00AF6F5E">
          <w:rPr>
            <w:rFonts w:ascii="Times New Roman" w:hAnsi="Times New Roman" w:cs="Times New Roman"/>
            <w:sz w:val="24"/>
            <w:szCs w:val="24"/>
          </w:rPr>
          <w:t xml:space="preserve">, </w:t>
        </w:r>
      </w:ins>
      <w:ins w:id="218" w:author="Benton, Deon" w:date="2023-07-12T16:42:00Z">
        <w:r w:rsidR="00896B87">
          <w:rPr>
            <w:rFonts w:ascii="Times New Roman" w:hAnsi="Times New Roman" w:cs="Times New Roman"/>
            <w:sz w:val="24"/>
            <w:szCs w:val="24"/>
          </w:rPr>
          <w:t>both</w:t>
        </w:r>
      </w:ins>
      <w:ins w:id="219"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p</w:t>
        </w:r>
        <w:r w:rsidR="00AF6F5E">
          <w:rPr>
            <w:rFonts w:ascii="Times New Roman" w:hAnsi="Times New Roman" w:cs="Times New Roman"/>
            <w:sz w:val="24"/>
            <w:szCs w:val="24"/>
          </w:rPr>
          <w:t>-values &lt; .001. Participants treated object</w:t>
        </w:r>
      </w:ins>
      <w:ins w:id="220" w:author="Benton, Deon" w:date="2023-07-12T16:42:00Z">
        <w:r w:rsidR="00896B87">
          <w:rPr>
            <w:rFonts w:ascii="Times New Roman" w:hAnsi="Times New Roman" w:cs="Times New Roman"/>
            <w:sz w:val="24"/>
            <w:szCs w:val="24"/>
          </w:rPr>
          <w:t xml:space="preserve">s A And B equivalently, </w:t>
        </w:r>
      </w:ins>
      <w:proofErr w:type="gramStart"/>
      <w:ins w:id="221" w:author="Benton, Deon" w:date="2023-07-12T10:50:00Z">
        <w:r w:rsidR="00AF6F5E">
          <w:rPr>
            <w:rFonts w:ascii="Times New Roman" w:hAnsi="Times New Roman" w:cs="Times New Roman"/>
            <w:i/>
            <w:iCs/>
            <w:sz w:val="24"/>
            <w:szCs w:val="24"/>
          </w:rPr>
          <w:t>t</w:t>
        </w:r>
        <w:r w:rsidR="00AF6F5E">
          <w:rPr>
            <w:rFonts w:ascii="Times New Roman" w:hAnsi="Times New Roman" w:cs="Times New Roman"/>
            <w:sz w:val="24"/>
            <w:szCs w:val="24"/>
          </w:rPr>
          <w:t>(</w:t>
        </w:r>
        <w:proofErr w:type="gramEnd"/>
        <w:r w:rsidR="00AF6F5E">
          <w:rPr>
            <w:rFonts w:ascii="Times New Roman" w:hAnsi="Times New Roman" w:cs="Times New Roman"/>
            <w:sz w:val="24"/>
            <w:szCs w:val="24"/>
          </w:rPr>
          <w:t>3</w:t>
        </w:r>
      </w:ins>
      <w:ins w:id="222" w:author="Benton, Deon" w:date="2023-07-12T16:42:00Z">
        <w:r w:rsidR="00896B87">
          <w:rPr>
            <w:rFonts w:ascii="Times New Roman" w:hAnsi="Times New Roman" w:cs="Times New Roman"/>
            <w:sz w:val="24"/>
            <w:szCs w:val="24"/>
          </w:rPr>
          <w:t>1</w:t>
        </w:r>
      </w:ins>
      <w:ins w:id="223" w:author="Benton, Deon" w:date="2023-07-12T10:50:00Z">
        <w:r w:rsidR="00AF6F5E">
          <w:rPr>
            <w:rFonts w:ascii="Times New Roman" w:hAnsi="Times New Roman" w:cs="Times New Roman"/>
            <w:sz w:val="24"/>
            <w:szCs w:val="24"/>
          </w:rPr>
          <w:t xml:space="preserve">) = </w:t>
        </w:r>
      </w:ins>
      <w:ins w:id="224" w:author="Benton, Deon" w:date="2023-07-12T16:43:00Z">
        <w:r w:rsidR="00896B87">
          <w:rPr>
            <w:rFonts w:ascii="Times New Roman" w:hAnsi="Times New Roman" w:cs="Times New Roman"/>
            <w:sz w:val="24"/>
            <w:szCs w:val="24"/>
          </w:rPr>
          <w:t>1.43</w:t>
        </w:r>
      </w:ins>
      <w:ins w:id="225" w:author="Benton, Deon" w:date="2023-07-12T10:50:00Z">
        <w:r w:rsidR="00AF6F5E">
          <w:rPr>
            <w:rFonts w:ascii="Times New Roman" w:hAnsi="Times New Roman" w:cs="Times New Roman"/>
            <w:sz w:val="24"/>
            <w:szCs w:val="24"/>
          </w:rPr>
          <w:t xml:space="preserve">, </w:t>
        </w:r>
        <w:r w:rsidR="00AF6F5E">
          <w:rPr>
            <w:rFonts w:ascii="Times New Roman" w:hAnsi="Times New Roman" w:cs="Times New Roman"/>
            <w:i/>
            <w:iCs/>
            <w:sz w:val="24"/>
            <w:szCs w:val="24"/>
          </w:rPr>
          <w:t xml:space="preserve">p </w:t>
        </w:r>
        <w:r w:rsidR="00AF6F5E">
          <w:rPr>
            <w:rFonts w:ascii="Times New Roman" w:hAnsi="Times New Roman" w:cs="Times New Roman"/>
            <w:sz w:val="24"/>
            <w:szCs w:val="24"/>
          </w:rPr>
          <w:t>= .</w:t>
        </w:r>
      </w:ins>
      <w:ins w:id="226" w:author="Benton, Deon" w:date="2023-07-12T16:43:00Z">
        <w:r w:rsidR="00896B87">
          <w:rPr>
            <w:rFonts w:ascii="Times New Roman" w:hAnsi="Times New Roman" w:cs="Times New Roman"/>
            <w:sz w:val="24"/>
            <w:szCs w:val="24"/>
          </w:rPr>
          <w:t>16</w:t>
        </w:r>
        <w:r w:rsidR="0091355F">
          <w:rPr>
            <w:rFonts w:ascii="Times New Roman" w:hAnsi="Times New Roman" w:cs="Times New Roman"/>
            <w:sz w:val="24"/>
            <w:szCs w:val="24"/>
          </w:rPr>
          <w:t xml:space="preserve">. During the indirect screening-off control trials, participants considered objects D </w:t>
        </w:r>
      </w:ins>
      <w:ins w:id="227" w:author="Benton, Deon" w:date="2023-07-12T16:45:00Z">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r w:rsidR="0091355F">
          <w:rPr>
            <w:rFonts w:ascii="Times New Roman" w:hAnsi="Times New Roman" w:cs="Times New Roman"/>
            <w:sz w:val="24"/>
            <w:szCs w:val="24"/>
          </w:rPr>
          <w:t xml:space="preserve"> </w:t>
        </w:r>
      </w:ins>
      <w:ins w:id="228" w:author="Benton, Deon" w:date="2023-07-12T16:43:00Z">
        <w:r w:rsidR="0091355F">
          <w:rPr>
            <w:rFonts w:ascii="Times New Roman" w:hAnsi="Times New Roman" w:cs="Times New Roman"/>
            <w:sz w:val="24"/>
            <w:szCs w:val="24"/>
          </w:rPr>
          <w:t>and E</w:t>
        </w:r>
      </w:ins>
      <w:ins w:id="229"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 xml:space="preserve">0,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r w:rsidR="0091355F" w:rsidRPr="001D3788">
          <w:rPr>
            <w:rFonts w:ascii="Times New Roman" w:hAnsi="Times New Roman" w:cs="Times New Roman"/>
            <w:sz w:val="24"/>
            <w:szCs w:val="24"/>
          </w:rPr>
          <w:t>)</w:t>
        </w:r>
      </w:ins>
      <w:ins w:id="230" w:author="Benton, Deon" w:date="2023-07-12T16:43:00Z">
        <w:r w:rsidR="0091355F">
          <w:rPr>
            <w:rFonts w:ascii="Times New Roman" w:hAnsi="Times New Roman" w:cs="Times New Roman"/>
            <w:sz w:val="24"/>
            <w:szCs w:val="24"/>
          </w:rPr>
          <w:t xml:space="preserve"> to be less likely to be blickets than </w:t>
        </w:r>
      </w:ins>
      <w:ins w:id="231" w:author="Benton, Deon" w:date="2023-07-12T16:44:00Z">
        <w:r w:rsidR="0091355F">
          <w:rPr>
            <w:rFonts w:ascii="Times New Roman" w:hAnsi="Times New Roman" w:cs="Times New Roman"/>
            <w:sz w:val="24"/>
            <w:szCs w:val="24"/>
          </w:rPr>
          <w:t>object A</w:t>
        </w:r>
      </w:ins>
      <w:ins w:id="232"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3" w:author="Benton, Deon" w:date="2023-07-12T16:46:00Z">
        <w:r w:rsidR="009320D0">
          <w:rPr>
            <w:rFonts w:ascii="Times New Roman" w:hAnsi="Times New Roman" w:cs="Times New Roman"/>
            <w:sz w:val="24"/>
            <w:szCs w:val="24"/>
          </w:rPr>
          <w:t>98</w:t>
        </w:r>
      </w:ins>
      <w:ins w:id="234"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5" w:author="Benton, Deon" w:date="2023-07-12T16:46:00Z">
        <w:r w:rsidR="009320D0">
          <w:rPr>
            <w:rFonts w:ascii="Times New Roman" w:hAnsi="Times New Roman" w:cs="Times New Roman"/>
            <w:sz w:val="24"/>
            <w:szCs w:val="24"/>
          </w:rPr>
          <w:t>13</w:t>
        </w:r>
      </w:ins>
      <w:ins w:id="236" w:author="Benton, Deon" w:date="2023-07-12T16:45:00Z">
        <w:r w:rsidR="0091355F" w:rsidRPr="001D3788">
          <w:rPr>
            <w:rFonts w:ascii="Times New Roman" w:hAnsi="Times New Roman" w:cs="Times New Roman"/>
            <w:sz w:val="24"/>
            <w:szCs w:val="24"/>
          </w:rPr>
          <w:t>)</w:t>
        </w:r>
      </w:ins>
      <w:ins w:id="237" w:author="Benton, Deon" w:date="2023-07-12T16:44:00Z">
        <w:r w:rsidR="0091355F">
          <w:rPr>
            <w:rFonts w:ascii="Times New Roman" w:hAnsi="Times New Roman" w:cs="Times New Roman"/>
            <w:sz w:val="24"/>
            <w:szCs w:val="24"/>
          </w:rPr>
          <w:t>, object B</w:t>
        </w:r>
      </w:ins>
      <w:ins w:id="238"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39" w:author="Benton, Deon" w:date="2023-07-12T16:46:00Z">
        <w:r w:rsidR="009320D0">
          <w:rPr>
            <w:rFonts w:ascii="Times New Roman" w:hAnsi="Times New Roman" w:cs="Times New Roman"/>
            <w:sz w:val="24"/>
            <w:szCs w:val="24"/>
          </w:rPr>
          <w:t>95</w:t>
        </w:r>
      </w:ins>
      <w:ins w:id="240"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0.21</w:t>
        </w:r>
        <w:r w:rsidR="0091355F" w:rsidRPr="001D3788">
          <w:rPr>
            <w:rFonts w:ascii="Times New Roman" w:hAnsi="Times New Roman" w:cs="Times New Roman"/>
            <w:sz w:val="24"/>
            <w:szCs w:val="24"/>
          </w:rPr>
          <w:t>)</w:t>
        </w:r>
      </w:ins>
      <w:ins w:id="241" w:author="Benton, Deon" w:date="2023-07-12T16:44:00Z">
        <w:r w:rsidR="0091355F">
          <w:rPr>
            <w:rFonts w:ascii="Times New Roman" w:hAnsi="Times New Roman" w:cs="Times New Roman"/>
            <w:sz w:val="24"/>
            <w:szCs w:val="24"/>
          </w:rPr>
          <w:t>, and object C</w:t>
        </w:r>
      </w:ins>
      <w:ins w:id="242" w:author="Benton, Deon" w:date="2023-07-12T16:45:00Z">
        <w:r w:rsidR="0091355F">
          <w:rPr>
            <w:rFonts w:ascii="Times New Roman" w:hAnsi="Times New Roman" w:cs="Times New Roman"/>
            <w:sz w:val="24"/>
            <w:szCs w:val="24"/>
          </w:rPr>
          <w:t xml:space="preserve"> </w:t>
        </w:r>
        <w:r w:rsidR="0091355F">
          <w:rPr>
            <w:rFonts w:ascii="Times New Roman" w:hAnsi="Times New Roman" w:cs="Times New Roman"/>
            <w:sz w:val="24"/>
            <w:szCs w:val="24"/>
          </w:rPr>
          <w:t>(</w:t>
        </w:r>
        <w:r w:rsidR="0091355F">
          <w:rPr>
            <w:rFonts w:ascii="Times New Roman" w:hAnsi="Times New Roman" w:cs="Times New Roman"/>
            <w:i/>
            <w:iCs/>
            <w:sz w:val="24"/>
            <w:szCs w:val="24"/>
          </w:rPr>
          <w:t xml:space="preserve">M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3" w:author="Benton, Deon" w:date="2023-07-12T16:46:00Z">
        <w:r w:rsidR="009320D0">
          <w:rPr>
            <w:rFonts w:ascii="Times New Roman" w:hAnsi="Times New Roman" w:cs="Times New Roman"/>
            <w:sz w:val="24"/>
            <w:szCs w:val="24"/>
          </w:rPr>
          <w:t>97</w:t>
        </w:r>
      </w:ins>
      <w:ins w:id="244" w:author="Benton, Deon" w:date="2023-07-12T16:45:00Z">
        <w:r w:rsidR="0091355F">
          <w:rPr>
            <w:rFonts w:ascii="Times New Roman" w:hAnsi="Times New Roman" w:cs="Times New Roman"/>
            <w:sz w:val="24"/>
            <w:szCs w:val="24"/>
          </w:rPr>
          <w:t xml:space="preserve">, </w:t>
        </w:r>
        <w:r w:rsidR="0091355F" w:rsidRPr="001D3788">
          <w:rPr>
            <w:rFonts w:ascii="Times New Roman" w:hAnsi="Times New Roman" w:cs="Times New Roman"/>
            <w:i/>
            <w:iCs/>
            <w:sz w:val="24"/>
            <w:szCs w:val="24"/>
          </w:rPr>
          <w:t>SD</w:t>
        </w:r>
        <w:r w:rsidR="0091355F">
          <w:rPr>
            <w:rFonts w:ascii="Times New Roman" w:hAnsi="Times New Roman" w:cs="Times New Roman"/>
            <w:sz w:val="24"/>
            <w:szCs w:val="24"/>
          </w:rPr>
          <w:t xml:space="preserve"> </w:t>
        </w:r>
        <w:r w:rsidR="0091355F" w:rsidRPr="001D3788">
          <w:rPr>
            <w:rFonts w:ascii="Times New Roman" w:hAnsi="Times New Roman" w:cs="Times New Roman"/>
            <w:sz w:val="24"/>
            <w:szCs w:val="24"/>
          </w:rPr>
          <w:t xml:space="preserve">= </w:t>
        </w:r>
        <w:r w:rsidR="0091355F">
          <w:rPr>
            <w:rFonts w:ascii="Times New Roman" w:hAnsi="Times New Roman" w:cs="Times New Roman"/>
            <w:sz w:val="24"/>
            <w:szCs w:val="24"/>
          </w:rPr>
          <w:t>0.</w:t>
        </w:r>
      </w:ins>
      <w:ins w:id="245" w:author="Benton, Deon" w:date="2023-07-12T16:47:00Z">
        <w:r w:rsidR="009320D0">
          <w:rPr>
            <w:rFonts w:ascii="Times New Roman" w:hAnsi="Times New Roman" w:cs="Times New Roman"/>
            <w:sz w:val="24"/>
            <w:szCs w:val="24"/>
          </w:rPr>
          <w:t>18</w:t>
        </w:r>
      </w:ins>
      <w:ins w:id="246" w:author="Benton, Deon" w:date="2023-07-12T16:45:00Z">
        <w:r w:rsidR="0091355F" w:rsidRPr="001D3788">
          <w:rPr>
            <w:rFonts w:ascii="Times New Roman" w:hAnsi="Times New Roman" w:cs="Times New Roman"/>
            <w:sz w:val="24"/>
            <w:szCs w:val="24"/>
          </w:rPr>
          <w:t>)</w:t>
        </w:r>
      </w:ins>
      <w:ins w:id="247" w:author="Benton, Deon" w:date="2023-07-12T16:47:00Z">
        <w:r w:rsidR="009320D0">
          <w:rPr>
            <w:rFonts w:ascii="Times New Roman" w:hAnsi="Times New Roman" w:cs="Times New Roman"/>
            <w:sz w:val="24"/>
            <w:szCs w:val="24"/>
          </w:rPr>
          <w:t xml:space="preserve">, all t-values &gt; </w:t>
        </w:r>
      </w:ins>
      <w:ins w:id="248" w:author="Benton, Deon" w:date="2023-07-12T16:48:00Z">
        <w:r w:rsidR="00920D3A">
          <w:rPr>
            <w:rFonts w:ascii="Times New Roman" w:hAnsi="Times New Roman" w:cs="Times New Roman"/>
            <w:sz w:val="24"/>
            <w:szCs w:val="24"/>
          </w:rPr>
          <w:t>35.79</w:t>
        </w:r>
      </w:ins>
      <w:ins w:id="249" w:author="Benton, Deon" w:date="2023-07-12T16:47:00Z">
        <w:r w:rsidR="009320D0">
          <w:rPr>
            <w:rFonts w:ascii="Times New Roman" w:hAnsi="Times New Roman" w:cs="Times New Roman"/>
            <w:sz w:val="24"/>
            <w:szCs w:val="24"/>
          </w:rPr>
          <w:t>, all p-values &lt; .001</w:t>
        </w:r>
      </w:ins>
      <w:ins w:id="250" w:author="Benton, Deon" w:date="2023-07-12T16:44:00Z">
        <w:r w:rsidR="0091355F">
          <w:rPr>
            <w:rFonts w:ascii="Times New Roman" w:hAnsi="Times New Roman" w:cs="Times New Roman"/>
            <w:sz w:val="24"/>
            <w:szCs w:val="24"/>
          </w:rPr>
          <w:t xml:space="preserve">. </w:t>
        </w:r>
      </w:ins>
      <w:ins w:id="251" w:author="Benton, Deon" w:date="2023-07-12T16:48:00Z">
        <w:r w:rsidR="00920D3A">
          <w:rPr>
            <w:rFonts w:ascii="Times New Roman" w:hAnsi="Times New Roman" w:cs="Times New Roman"/>
            <w:sz w:val="24"/>
            <w:szCs w:val="24"/>
          </w:rPr>
          <w:t xml:space="preserve"> Participants treated objects A-C equivalently.</w:t>
        </w:r>
      </w:ins>
    </w:p>
    <w:p w14:paraId="1DC2C76A" w14:textId="77777777" w:rsidR="00AF6F5E" w:rsidRDefault="00AF6F5E" w:rsidP="00AF6F5E">
      <w:pPr>
        <w:spacing w:line="480" w:lineRule="auto"/>
        <w:ind w:firstLine="720"/>
        <w:contextualSpacing/>
        <w:rPr>
          <w:ins w:id="252" w:author="Benton, Deon" w:date="2023-07-12T10:50:00Z"/>
          <w:rFonts w:ascii="Times New Roman" w:hAnsi="Times New Roman" w:cs="Times New Roman"/>
          <w:sz w:val="24"/>
          <w:szCs w:val="24"/>
        </w:rPr>
      </w:pPr>
      <w:ins w:id="253" w:author="Benton, Deon" w:date="2023-07-12T10:50:00Z">
        <w:r>
          <w:rPr>
            <w:rFonts w:ascii="Times New Roman" w:hAnsi="Times New Roman" w:cs="Times New Roman"/>
            <w:b/>
            <w:bCs/>
            <w:sz w:val="24"/>
            <w:szCs w:val="24"/>
          </w:rPr>
          <w:t xml:space="preserve">Evidence of backwards blocking reasoning. </w:t>
        </w:r>
        <w:r>
          <w:rPr>
            <w:rFonts w:ascii="Times New Roman" w:hAnsi="Times New Roman" w:cs="Times New Roman"/>
            <w:sz w:val="24"/>
            <w:szCs w:val="24"/>
          </w:rPr>
          <w:t xml:space="preserve">To examine whether participants engaged in backwards blocking reasoning—operationalized as higher combined ratings of objects A-C in the control trials than of objects B and C in the experimental trials—data were entered into a two-way linear mixed-effects model with Trial Type and Object as the within-participants fixed effects and participants as the random effect. This analysis revealed only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21.97, </w:t>
        </w:r>
        <w:r>
          <w:rPr>
            <w:rFonts w:ascii="Times New Roman" w:hAnsi="Times New Roman" w:cs="Times New Roman"/>
            <w:i/>
            <w:iCs/>
            <w:sz w:val="24"/>
            <w:szCs w:val="24"/>
          </w:rPr>
          <w:t xml:space="preserve">p </w:t>
        </w:r>
        <w:r>
          <w:rPr>
            <w:rFonts w:ascii="Times New Roman" w:hAnsi="Times New Roman" w:cs="Times New Roman"/>
            <w:sz w:val="24"/>
            <w:szCs w:val="24"/>
          </w:rPr>
          <w:t>&lt; .001. This result indicated that participants did engage in backwards blocking reasoning: they provided higher combined ratings of objects A, B, and C in the backwards blocking control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0.80,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0.40</w:t>
        </w:r>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objects B and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0.58,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0.49</w:t>
        </w:r>
        <w:r w:rsidRPr="001D3788">
          <w:rPr>
            <w:rFonts w:ascii="Times New Roman" w:hAnsi="Times New Roman" w:cs="Times New Roman"/>
            <w:sz w:val="24"/>
            <w:szCs w:val="24"/>
          </w:rPr>
          <w:t>)</w:t>
        </w:r>
        <w:r>
          <w:rPr>
            <w:rFonts w:ascii="Times New Roman" w:hAnsi="Times New Roman" w:cs="Times New Roman"/>
            <w:sz w:val="24"/>
            <w:szCs w:val="24"/>
          </w:rPr>
          <w:t xml:space="preserve">. </w:t>
        </w:r>
      </w:ins>
    </w:p>
    <w:p w14:paraId="5468F67D" w14:textId="77777777" w:rsidR="00AF6F5E" w:rsidRDefault="00AF6F5E" w:rsidP="00AF6F5E">
      <w:pPr>
        <w:spacing w:line="480" w:lineRule="auto"/>
        <w:ind w:firstLine="720"/>
        <w:contextualSpacing/>
        <w:rPr>
          <w:ins w:id="254" w:author="Benton, Deon" w:date="2023-07-12T10:50:00Z"/>
          <w:rFonts w:ascii="Times New Roman" w:hAnsi="Times New Roman" w:cs="Times New Roman"/>
          <w:sz w:val="24"/>
          <w:szCs w:val="24"/>
        </w:rPr>
      </w:pPr>
      <w:ins w:id="255" w:author="Benton, Deon" w:date="2023-07-12T10:50:00Z">
        <w:r>
          <w:rPr>
            <w:rFonts w:ascii="Times New Roman" w:hAnsi="Times New Roman" w:cs="Times New Roman"/>
            <w:sz w:val="24"/>
            <w:szCs w:val="24"/>
          </w:rPr>
          <w:t xml:space="preserve">For completeness, we ran the same analysis as above, but this time for the indirect screening-off condition. This analysis also only revealed a main effect of Trial Type, </w:t>
        </w:r>
        <w:r w:rsidRPr="009A0920">
          <w:rPr>
            <w:rFonts w:ascii="Times New Roman" w:hAnsi="Times New Roman" w:cs="Times New Roman"/>
            <w:i/>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(1) = 4.42, </w:t>
        </w:r>
        <w:r>
          <w:rPr>
            <w:rFonts w:ascii="Times New Roman" w:hAnsi="Times New Roman" w:cs="Times New Roman"/>
            <w:i/>
            <w:iCs/>
            <w:sz w:val="24"/>
            <w:szCs w:val="24"/>
          </w:rPr>
          <w:t xml:space="preserve">p </w:t>
        </w:r>
        <w:r>
          <w:rPr>
            <w:rFonts w:ascii="Times New Roman" w:hAnsi="Times New Roman" w:cs="Times New Roman"/>
            <w:sz w:val="24"/>
            <w:szCs w:val="24"/>
          </w:rPr>
          <w:t xml:space="preserve">= .04. The results mirrored the results for the backwards blocking condition. Participants provided higher combined ratings of objects A, B, and C in the indirect screening-off control </w:t>
        </w:r>
        <w:r>
          <w:rPr>
            <w:rFonts w:ascii="Times New Roman" w:hAnsi="Times New Roman" w:cs="Times New Roman"/>
            <w:sz w:val="24"/>
            <w:szCs w:val="24"/>
          </w:rPr>
          <w:lastRenderedPageBreak/>
          <w:t>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0.84,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0.36</w:t>
        </w:r>
        <w:r w:rsidRPr="001D3788">
          <w:rPr>
            <w:rFonts w:ascii="Times New Roman" w:hAnsi="Times New Roman" w:cs="Times New Roman"/>
            <w:sz w:val="24"/>
            <w:szCs w:val="24"/>
          </w:rPr>
          <w:t>)</w:t>
        </w:r>
        <w:r>
          <w:rPr>
            <w:rFonts w:ascii="Times New Roman" w:hAnsi="Times New Roman" w:cs="Times New Roman"/>
            <w:sz w:val="24"/>
            <w:szCs w:val="24"/>
          </w:rPr>
          <w:t xml:space="preserve"> than the combined ratings of objects B and C in the backwards blocking experimental trials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 xml:space="preserve">0.77,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0.42</w:t>
        </w:r>
        <w:r w:rsidRPr="001D3788">
          <w:rPr>
            <w:rFonts w:ascii="Times New Roman" w:hAnsi="Times New Roman" w:cs="Times New Roman"/>
            <w:sz w:val="24"/>
            <w:szCs w:val="24"/>
          </w:rPr>
          <w:t>)</w:t>
        </w:r>
        <w:r>
          <w:rPr>
            <w:rFonts w:ascii="Times New Roman" w:hAnsi="Times New Roman" w:cs="Times New Roman"/>
            <w:sz w:val="24"/>
            <w:szCs w:val="24"/>
          </w:rPr>
          <w:t>. Similar to the results above for the backwards blocking condition, this result indicated that when the object that is shown in isolation was also shown in combination with other objects participants show stronger retrospective reevaluations.</w:t>
        </w:r>
      </w:ins>
    </w:p>
    <w:p w14:paraId="70EB6867" w14:textId="77777777" w:rsidR="00AF6F5E" w:rsidRPr="00ED5D37" w:rsidRDefault="00AF6F5E" w:rsidP="00AF6F5E">
      <w:pPr>
        <w:spacing w:line="480" w:lineRule="auto"/>
        <w:ind w:firstLine="720"/>
        <w:contextualSpacing/>
        <w:rPr>
          <w:ins w:id="256" w:author="Benton, Deon" w:date="2023-07-12T10:50:00Z"/>
          <w:rFonts w:ascii="Times New Roman" w:hAnsi="Times New Roman" w:cs="Times New Roman"/>
          <w:sz w:val="24"/>
          <w:szCs w:val="24"/>
          <w:u w:val="single"/>
        </w:rPr>
      </w:pPr>
    </w:p>
    <w:p w14:paraId="58C54AD5" w14:textId="77777777" w:rsidR="00AF6F5E" w:rsidRPr="00AF6F5E" w:rsidRDefault="00AF6F5E" w:rsidP="00D7013B">
      <w:pPr>
        <w:spacing w:line="480" w:lineRule="auto"/>
        <w:contextualSpacing/>
        <w:rPr>
          <w:ins w:id="257" w:author="Benton, Deon" w:date="2023-07-12T09:53:00Z"/>
          <w:rFonts w:ascii="Times New Roman" w:hAnsi="Times New Roman" w:cs="Times New Roman"/>
          <w:b/>
          <w:bCs/>
          <w:sz w:val="24"/>
          <w:szCs w:val="24"/>
          <w:rPrChange w:id="258" w:author="Benton, Deon" w:date="2023-07-12T10:50:00Z">
            <w:rPr>
              <w:ins w:id="259" w:author="Benton, Deon" w:date="2023-07-12T09:53:00Z"/>
              <w:rFonts w:ascii="Times New Roman" w:hAnsi="Times New Roman" w:cs="Times New Roman"/>
              <w:sz w:val="24"/>
              <w:szCs w:val="24"/>
            </w:rPr>
          </w:rPrChange>
        </w:rPr>
      </w:pPr>
    </w:p>
    <w:p w14:paraId="77C13CC0" w14:textId="77777777" w:rsidR="00D7013B" w:rsidRDefault="00D7013B" w:rsidP="00745CAD">
      <w:pPr>
        <w:spacing w:after="0" w:line="480" w:lineRule="auto"/>
        <w:ind w:firstLine="720"/>
        <w:rPr>
          <w:rFonts w:ascii="Times New Roman" w:eastAsia="Times New Roman" w:hAnsi="Times New Roman" w:cs="Times New Roman"/>
          <w:b/>
          <w:sz w:val="24"/>
          <w:szCs w:val="24"/>
        </w:rPr>
      </w:pP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36CC267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w:t>
      </w:r>
      <w:ins w:id="260" w:author="Sobel, David" w:date="2023-07-10T15:52:00Z">
        <w:r w:rsidR="005719AC">
          <w:rPr>
            <w:rFonts w:ascii="Times New Roman" w:hAnsi="Times New Roman" w:cs="Times New Roman"/>
            <w:sz w:val="24"/>
            <w:szCs w:val="24"/>
          </w:rPr>
          <w:t xml:space="preserve">, </w:t>
        </w:r>
      </w:ins>
      <w:ins w:id="261" w:author="Sobel, David" w:date="2023-07-10T15:53:00Z">
        <w:r w:rsidR="005719AC">
          <w:rPr>
            <w:rFonts w:ascii="Times New Roman" w:hAnsi="Times New Roman" w:cs="Times New Roman"/>
            <w:sz w:val="24"/>
            <w:szCs w:val="24"/>
          </w:rPr>
          <w:t>trained on a backpropagation algorithm</w:t>
        </w:r>
      </w:ins>
      <w:r>
        <w:rPr>
          <w:rFonts w:ascii="Times New Roman" w:hAnsi="Times New Roman" w:cs="Times New Roman"/>
          <w:sz w:val="24"/>
          <w:szCs w:val="24"/>
        </w:rPr>
        <w:t xml:space="preserve">.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proofErr w:type="spellStart"/>
      <w:r w:rsidRPr="00FB7D0A">
        <w:rPr>
          <w:rFonts w:ascii="Times New Roman" w:hAnsi="Times New Roman"/>
          <w:i/>
          <w:sz w:val="24"/>
        </w:rPr>
        <w:t>H</w:t>
      </w:r>
      <w:proofErr w:type="spellEnd"/>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O</w:t>
      </w:r>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D</w:t>
      </w:r>
      <w:proofErr w:type="spellEnd"/>
      <w:r w:rsidR="004066DF">
        <w:rPr>
          <w:rFonts w:ascii="Times New Roman" w:hAnsi="Times New Roman"/>
          <w:i/>
          <w:sz w:val="24"/>
        </w:rPr>
        <w:t xml:space="preserve"> </w:t>
      </w:r>
      <w:r w:rsidR="004066DF">
        <w:rPr>
          <w:rFonts w:ascii="Times New Roman" w:hAnsi="Times New Roman"/>
          <w:sz w:val="24"/>
        </w:rPr>
        <w:t xml:space="preserve">to </w:t>
      </w:r>
      <w:r w:rsidR="004066DF">
        <w:rPr>
          <w:rFonts w:ascii="Times New Roman" w:hAnsi="Times New Roman"/>
          <w:sz w:val="24"/>
        </w:rPr>
        <w:lastRenderedPageBreak/>
        <w:t xml:space="preserve">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lastRenderedPageBreak/>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1DA80B4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p w14:paraId="53E07032" w14:textId="3DD34F65" w:rsidR="00A573AC" w:rsidRPr="00DD2256" w:rsidRDefault="00767A11" w:rsidP="00DD225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the exception of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 xml:space="preserve">children should treat all objects as blickets except those that are shown </w:t>
      </w:r>
      <w:r w:rsidR="00E26EB6">
        <w:rPr>
          <w:rFonts w:ascii="Times New Roman" w:hAnsi="Times New Roman" w:cs="Times New Roman"/>
          <w:sz w:val="24"/>
          <w:szCs w:val="24"/>
        </w:rPr>
        <w:lastRenderedPageBreak/>
        <w:t>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w:t>
      </w:r>
      <w:r w:rsidR="007B160B">
        <w:rPr>
          <w:rFonts w:ascii="Times New Roman" w:hAnsi="Times New Roman" w:cs="Times New Roman"/>
          <w:sz w:val="24"/>
          <w:szCs w:val="24"/>
        </w:rPr>
        <w:t xml:space="preserve">when participants observe backwards blocking sequences, they </w:t>
      </w:r>
      <w:r w:rsidR="002203BC">
        <w:rPr>
          <w:rFonts w:ascii="Times New Roman" w:hAnsi="Times New Roman" w:cs="Times New Roman"/>
          <w:sz w:val="24"/>
          <w:szCs w:val="24"/>
        </w:rPr>
        <w:t xml:space="preserve">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8924EC">
        <w:rPr>
          <w:rFonts w:ascii="Times New Roman" w:hAnsi="Times New Roman" w:cs="Times New Roman"/>
          <w:sz w:val="24"/>
          <w:szCs w:val="24"/>
        </w:rPr>
        <w:t>experimental</w:t>
      </w:r>
      <w:r w:rsidR="00DE77ED">
        <w:rPr>
          <w:rFonts w:ascii="Times New Roman" w:hAnsi="Times New Roman" w:cs="Times New Roman"/>
          <w:sz w:val="24"/>
          <w:szCs w:val="24"/>
        </w:rPr>
        <w:t xml:space="preserve">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001FD3">
        <w:rPr>
          <w:rFonts w:ascii="Times New Roman" w:hAnsi="Times New Roman" w:cs="Times New Roman"/>
          <w:sz w:val="24"/>
          <w:szCs w:val="24"/>
        </w:rPr>
        <w:t>base rates</w:t>
      </w:r>
      <w:r w:rsidR="00DE77ED">
        <w:rPr>
          <w:rFonts w:ascii="Times New Roman" w:hAnsi="Times New Roman" w:cs="Times New Roman"/>
          <w:sz w:val="24"/>
          <w:szCs w:val="24"/>
        </w:rPr>
        <w:t>. In contrast, participants in the indirect screening-off condition should be</w:t>
      </w:r>
      <w:r w:rsidR="00B04ADC">
        <w:rPr>
          <w:rFonts w:ascii="Times New Roman" w:hAnsi="Times New Roman" w:cs="Times New Roman"/>
          <w:sz w:val="24"/>
          <w:szCs w:val="24"/>
        </w:rPr>
        <w:t xml:space="preserve"> </w:t>
      </w:r>
      <w:r w:rsidR="007B160B">
        <w:rPr>
          <w:rFonts w:ascii="Times New Roman" w:hAnsi="Times New Roman" w:cs="Times New Roman"/>
          <w:sz w:val="24"/>
          <w:szCs w:val="24"/>
        </w:rPr>
        <w:t xml:space="preserve">most </w:t>
      </w:r>
      <w:r w:rsidR="00B04AD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w:t>
      </w:r>
      <w:r w:rsidR="00FF7D30">
        <w:rPr>
          <w:rFonts w:ascii="Times New Roman" w:hAnsi="Times New Roman" w:cs="Times New Roman"/>
          <w:sz w:val="24"/>
          <w:szCs w:val="24"/>
        </w:rPr>
        <w:t>with diminishing differences as the base rate increases</w:t>
      </w:r>
      <w:r w:rsidR="00B465BC">
        <w:rPr>
          <w:rFonts w:ascii="Times New Roman" w:hAnsi="Times New Roman" w:cs="Times New Roman"/>
          <w:sz w:val="24"/>
          <w:szCs w:val="24"/>
        </w:rPr>
        <w:t>.</w:t>
      </w:r>
      <w:r w:rsidR="00C87776">
        <w:rPr>
          <w:rFonts w:ascii="Times New Roman" w:hAnsi="Times New Roman" w:cs="Times New Roman"/>
          <w:sz w:val="24"/>
          <w:szCs w:val="24"/>
        </w:rPr>
        <w:t xml:space="preserve"> </w:t>
      </w:r>
    </w:p>
    <w:p w14:paraId="0F64FB0A" w14:textId="1BBAF2AB"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w:t>
      </w:r>
      <w:ins w:id="262" w:author="Sobel, David" w:date="2023-07-10T16:10:00Z">
        <w:r w:rsidR="007A12D2">
          <w:rPr>
            <w:rFonts w:ascii="Times New Roman" w:hAnsi="Times New Roman" w:cs="Times New Roman"/>
            <w:sz w:val="24"/>
            <w:szCs w:val="24"/>
          </w:rPr>
          <w:t xml:space="preserve">set of </w:t>
        </w:r>
      </w:ins>
      <w:r w:rsidR="00A434C7">
        <w:rPr>
          <w:rFonts w:ascii="Times New Roman" w:hAnsi="Times New Roman" w:cs="Times New Roman"/>
          <w:sz w:val="24"/>
          <w:szCs w:val="24"/>
        </w:rPr>
        <w:t>two-layer connectionist model</w:t>
      </w:r>
      <w:ins w:id="263" w:author="Sobel, David" w:date="2023-07-10T16:10:00Z">
        <w:r w:rsidR="007A12D2">
          <w:rPr>
            <w:rFonts w:ascii="Times New Roman" w:hAnsi="Times New Roman" w:cs="Times New Roman"/>
            <w:sz w:val="24"/>
            <w:szCs w:val="24"/>
          </w:rPr>
          <w:t>s</w:t>
        </w:r>
      </w:ins>
      <w:r w:rsidR="00A434C7">
        <w:rPr>
          <w:rFonts w:ascii="Times New Roman" w:hAnsi="Times New Roman" w:cs="Times New Roman"/>
          <w:sz w:val="24"/>
          <w:szCs w:val="24"/>
        </w:rPr>
        <w:t>.</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w:t>
      </w:r>
      <w:del w:id="264" w:author="Sobel, David" w:date="2023-07-10T16:11:00Z">
        <w:r w:rsidR="00A434C7" w:rsidDel="007A12D2">
          <w:rPr>
            <w:rFonts w:ascii="Times New Roman" w:hAnsi="Times New Roman" w:cs="Times New Roman"/>
            <w:sz w:val="24"/>
            <w:szCs w:val="24"/>
          </w:rPr>
          <w:delText xml:space="preserve">The model used to simulate the </w:delText>
        </w:r>
        <w:r w:rsidR="00C70CBE" w:rsidDel="007A12D2">
          <w:rPr>
            <w:rFonts w:ascii="Times New Roman" w:hAnsi="Times New Roman" w:cs="Times New Roman"/>
            <w:sz w:val="24"/>
            <w:szCs w:val="24"/>
          </w:rPr>
          <w:delText xml:space="preserve">behavioral </w:delText>
        </w:r>
        <w:r w:rsidR="00A434C7" w:rsidDel="007A12D2">
          <w:rPr>
            <w:rFonts w:ascii="Times New Roman" w:hAnsi="Times New Roman" w:cs="Times New Roman"/>
            <w:sz w:val="24"/>
            <w:szCs w:val="24"/>
          </w:rPr>
          <w:delText xml:space="preserve">experiment consisted of an input layer and an output layer—there were no hidden layers in these </w:delText>
        </w:r>
        <w:commentRangeStart w:id="265"/>
        <w:r w:rsidR="00A434C7" w:rsidDel="007A12D2">
          <w:rPr>
            <w:rFonts w:ascii="Times New Roman" w:hAnsi="Times New Roman" w:cs="Times New Roman"/>
            <w:sz w:val="24"/>
            <w:szCs w:val="24"/>
          </w:rPr>
          <w:delText>models</w:delText>
        </w:r>
      </w:del>
      <w:commentRangeEnd w:id="265"/>
      <w:r w:rsidR="007A12D2">
        <w:rPr>
          <w:rStyle w:val="CommentReference"/>
        </w:rPr>
        <w:commentReference w:id="265"/>
      </w:r>
      <w:del w:id="266" w:author="Sobel, David" w:date="2023-07-10T16:11:00Z">
        <w:r w:rsidR="00A434C7" w:rsidDel="007A12D2">
          <w:rPr>
            <w:rFonts w:ascii="Times New Roman" w:hAnsi="Times New Roman" w:cs="Times New Roman"/>
            <w:sz w:val="24"/>
            <w:szCs w:val="24"/>
          </w:rPr>
          <w:delText xml:space="preserve">. </w:delText>
        </w:r>
      </w:del>
      <w:r w:rsidR="00F41BD4">
        <w:rPr>
          <w:rFonts w:ascii="Times New Roman" w:hAnsi="Times New Roman" w:cs="Times New Roman"/>
          <w:sz w:val="24"/>
          <w:szCs w:val="24"/>
        </w:rPr>
        <w:t xml:space="preserve">The rationale for building </w:t>
      </w:r>
      <w:ins w:id="267" w:author="Sobel, David" w:date="2023-07-10T16:11:00Z">
        <w:r w:rsidR="007A12D2">
          <w:rPr>
            <w:rFonts w:ascii="Times New Roman" w:hAnsi="Times New Roman" w:cs="Times New Roman"/>
            <w:sz w:val="24"/>
            <w:szCs w:val="24"/>
          </w:rPr>
          <w:t xml:space="preserve">only </w:t>
        </w:r>
      </w:ins>
      <w:r w:rsidR="00F41BD4">
        <w:rPr>
          <w:rFonts w:ascii="Times New Roman" w:hAnsi="Times New Roman" w:cs="Times New Roman"/>
          <w:sz w:val="24"/>
          <w:szCs w:val="24"/>
        </w:rPr>
        <w:t xml:space="preserve">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 (</w:t>
      </w:r>
      <w:ins w:id="268" w:author="Sobel, David" w:date="2023-07-10T15:53:00Z">
        <w:r w:rsidR="005719AC">
          <w:rPr>
            <w:rFonts w:ascii="Times New Roman" w:hAnsi="Times New Roman" w:cs="Times New Roman"/>
            <w:sz w:val="24"/>
            <w:szCs w:val="24"/>
          </w:rPr>
          <w:t>particular</w:t>
        </w:r>
      </w:ins>
      <w:ins w:id="269" w:author="Sobel, David" w:date="2023-07-10T16:11:00Z">
        <w:r w:rsidR="007A12D2">
          <w:rPr>
            <w:rFonts w:ascii="Times New Roman" w:hAnsi="Times New Roman" w:cs="Times New Roman"/>
            <w:sz w:val="24"/>
            <w:szCs w:val="24"/>
          </w:rPr>
          <w:t>ly</w:t>
        </w:r>
      </w:ins>
      <w:ins w:id="270" w:author="Sobel, David" w:date="2023-07-10T15:53:00Z">
        <w:r w:rsidR="005719AC">
          <w:rPr>
            <w:rFonts w:ascii="Times New Roman" w:hAnsi="Times New Roman" w:cs="Times New Roman"/>
            <w:sz w:val="24"/>
            <w:szCs w:val="24"/>
          </w:rPr>
          <w:t xml:space="preserve"> </w:t>
        </w:r>
      </w:ins>
      <w:r w:rsidR="00F41BD4">
        <w:rPr>
          <w:rFonts w:ascii="Times New Roman" w:hAnsi="Times New Roman" w:cs="Times New Roman"/>
          <w:sz w:val="24"/>
          <w:szCs w:val="24"/>
        </w:rPr>
        <w:t xml:space="preserve">the Delta </w:t>
      </w:r>
      <w:r w:rsidR="000742D2">
        <w:rPr>
          <w:rFonts w:ascii="Times New Roman" w:hAnsi="Times New Roman" w:cs="Times New Roman"/>
          <w:sz w:val="24"/>
          <w:szCs w:val="24"/>
        </w:rPr>
        <w:t xml:space="preserve">Rule, </w:t>
      </w:r>
      <w:proofErr w:type="spellStart"/>
      <w:r w:rsidR="000742D2">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 could be used to explain these data. The Delta rule is formally equivalent to the traditional Rescorla-Wagner model (</w:t>
      </w:r>
      <w:proofErr w:type="spellStart"/>
      <w:r w:rsidR="00F41BD4">
        <w:rPr>
          <w:rFonts w:ascii="Times New Roman" w:hAnsi="Times New Roman" w:cs="Times New Roman"/>
          <w:sz w:val="24"/>
          <w:szCs w:val="24"/>
        </w:rPr>
        <w:t>Danks</w:t>
      </w:r>
      <w:proofErr w:type="spellEnd"/>
      <w:r w:rsidR="00F41BD4">
        <w:rPr>
          <w:rFonts w:ascii="Times New Roman" w:hAnsi="Times New Roman" w:cs="Times New Roman"/>
          <w:sz w:val="24"/>
          <w:szCs w:val="24"/>
        </w:rPr>
        <w:t>, 2003</w:t>
      </w:r>
      <w:r w:rsidR="00F66959">
        <w:rPr>
          <w:rFonts w:ascii="Times New Roman" w:hAnsi="Times New Roman" w:cs="Times New Roman"/>
          <w:sz w:val="24"/>
          <w:szCs w:val="24"/>
        </w:rPr>
        <w:t>; Gluck &amp; Bower, 1988</w:t>
      </w:r>
      <w:r w:rsidR="00F41BD4">
        <w:rPr>
          <w:rFonts w:ascii="Times New Roman" w:hAnsi="Times New Roman" w:cs="Times New Roman"/>
          <w:sz w:val="24"/>
          <w:szCs w:val="24"/>
        </w:rPr>
        <w:t xml:space="preserve">). </w:t>
      </w:r>
      <w:commentRangeStart w:id="271"/>
      <w:r w:rsidR="00F41BD4">
        <w:rPr>
          <w:rFonts w:ascii="Times New Roman" w:hAnsi="Times New Roman" w:cs="Times New Roman"/>
          <w:sz w:val="24"/>
          <w:szCs w:val="24"/>
        </w:rPr>
        <w:t xml:space="preserve">This is an instantiation of an associative learning model that might better explain retrospective inferences as the number of potential causes increases.  </w:t>
      </w:r>
      <w:commentRangeEnd w:id="271"/>
      <w:r w:rsidR="00CB5BF4">
        <w:rPr>
          <w:rStyle w:val="CommentReference"/>
        </w:rPr>
        <w:commentReference w:id="271"/>
      </w:r>
      <w:del w:id="272" w:author="Sobel, David" w:date="2023-07-10T15:54:00Z">
        <w:r w:rsidR="00CD5B76" w:rsidDel="005719AC">
          <w:rPr>
            <w:rFonts w:ascii="Times New Roman" w:hAnsi="Times New Roman" w:cs="Times New Roman"/>
            <w:sz w:val="24"/>
            <w:szCs w:val="24"/>
          </w:rPr>
          <w:delText xml:space="preserve">If such a model </w:delText>
        </w:r>
        <w:r w:rsidR="008A0FCF" w:rsidDel="005719AC">
          <w:rPr>
            <w:rFonts w:ascii="Times New Roman" w:hAnsi="Times New Roman" w:cs="Times New Roman"/>
            <w:sz w:val="24"/>
            <w:szCs w:val="24"/>
          </w:rPr>
          <w:delText>can</w:delText>
        </w:r>
        <w:r w:rsidR="00AB68F0" w:rsidDel="005719AC">
          <w:rPr>
            <w:rFonts w:ascii="Times New Roman" w:hAnsi="Times New Roman" w:cs="Times New Roman"/>
            <w:sz w:val="24"/>
            <w:szCs w:val="24"/>
          </w:rPr>
          <w:delText xml:space="preserve"> capture the present behavioral data</w:delText>
        </w:r>
        <w:r w:rsidR="00CD5B76" w:rsidDel="005719AC">
          <w:rPr>
            <w:rFonts w:ascii="Times New Roman" w:hAnsi="Times New Roman" w:cs="Times New Roman"/>
            <w:sz w:val="24"/>
            <w:szCs w:val="24"/>
          </w:rPr>
          <w:delText>, then</w:delText>
        </w:r>
        <w:r w:rsidR="009C6B13" w:rsidDel="005719AC">
          <w:rPr>
            <w:rFonts w:ascii="Times New Roman" w:hAnsi="Times New Roman" w:cs="Times New Roman"/>
            <w:sz w:val="24"/>
            <w:szCs w:val="24"/>
          </w:rPr>
          <w:delText xml:space="preserve"> the</w:delText>
        </w:r>
        <w:r w:rsidR="00CD5B76" w:rsidDel="005719AC">
          <w:rPr>
            <w:rFonts w:ascii="Times New Roman" w:hAnsi="Times New Roman" w:cs="Times New Roman"/>
            <w:sz w:val="24"/>
            <w:szCs w:val="24"/>
          </w:rPr>
          <w:delText xml:space="preserve"> conclusion that the R</w:delText>
        </w:r>
        <w:r w:rsidR="0027741D" w:rsidDel="005719AC">
          <w:rPr>
            <w:rFonts w:ascii="Times New Roman" w:hAnsi="Times New Roman" w:cs="Times New Roman"/>
            <w:sz w:val="24"/>
            <w:szCs w:val="24"/>
          </w:rPr>
          <w:delText>escorla-Wagner</w:delText>
        </w:r>
        <w:r w:rsidR="00CD5B76" w:rsidDel="005719AC">
          <w:rPr>
            <w:rFonts w:ascii="Times New Roman" w:hAnsi="Times New Roman" w:cs="Times New Roman"/>
            <w:sz w:val="24"/>
            <w:szCs w:val="24"/>
          </w:rPr>
          <w:delText xml:space="preserve"> model is insufficient to explain children’s causal reasoning</w:delText>
        </w:r>
        <w:r w:rsidR="003F6471" w:rsidDel="005719AC">
          <w:rPr>
            <w:rFonts w:ascii="Times New Roman" w:hAnsi="Times New Roman" w:cs="Times New Roman"/>
            <w:sz w:val="24"/>
            <w:szCs w:val="24"/>
          </w:rPr>
          <w:delText xml:space="preserve"> (e.g., </w:delText>
        </w:r>
        <w:commentRangeStart w:id="273"/>
        <w:r w:rsidR="003F6471" w:rsidDel="005719AC">
          <w:rPr>
            <w:rFonts w:ascii="Times New Roman" w:hAnsi="Times New Roman" w:cs="Times New Roman"/>
            <w:sz w:val="24"/>
            <w:szCs w:val="24"/>
          </w:rPr>
          <w:delText xml:space="preserve">Sobel </w:delText>
        </w:r>
      </w:del>
      <w:commentRangeEnd w:id="273"/>
      <w:r w:rsidR="005719AC">
        <w:rPr>
          <w:rStyle w:val="CommentReference"/>
        </w:rPr>
        <w:commentReference w:id="273"/>
      </w:r>
      <w:del w:id="274" w:author="Sobel, David" w:date="2023-07-10T15:54:00Z">
        <w:r w:rsidR="003F6471" w:rsidDel="005719AC">
          <w:rPr>
            <w:rFonts w:ascii="Times New Roman" w:hAnsi="Times New Roman" w:cs="Times New Roman"/>
            <w:sz w:val="24"/>
            <w:szCs w:val="24"/>
          </w:rPr>
          <w:delText>et al., 2004)</w:delText>
        </w:r>
        <w:r w:rsidR="00CD5B76" w:rsidDel="005719AC">
          <w:rPr>
            <w:rFonts w:ascii="Times New Roman" w:hAnsi="Times New Roman" w:cs="Times New Roman"/>
            <w:sz w:val="24"/>
            <w:szCs w:val="24"/>
          </w:rPr>
          <w:delText xml:space="preserve"> may be premature</w:delText>
        </w:r>
        <w:r w:rsidR="00F177AA" w:rsidDel="005719AC">
          <w:rPr>
            <w:rFonts w:ascii="Times New Roman" w:hAnsi="Times New Roman" w:cs="Times New Roman"/>
            <w:sz w:val="24"/>
            <w:szCs w:val="24"/>
          </w:rPr>
          <w:delText xml:space="preserve"> (we return to this issue in the General Discussion)</w:delText>
        </w:r>
        <w:r w:rsidR="00CD5B76" w:rsidDel="005719AC">
          <w:rPr>
            <w:rFonts w:ascii="Times New Roman" w:hAnsi="Times New Roman" w:cs="Times New Roman"/>
            <w:sz w:val="24"/>
            <w:szCs w:val="24"/>
          </w:rPr>
          <w:delText xml:space="preserve">. </w:delText>
        </w:r>
      </w:del>
    </w:p>
    <w:p w14:paraId="17373A57" w14:textId="77777777" w:rsidR="0049592F" w:rsidRDefault="00A434C7" w:rsidP="000742D2">
      <w:pPr>
        <w:spacing w:line="480" w:lineRule="auto"/>
        <w:ind w:firstLine="720"/>
        <w:contextualSpacing/>
        <w:rPr>
          <w:ins w:id="275" w:author="Sobel, David" w:date="2023-07-10T16:16:00Z"/>
          <w:rFonts w:ascii="Times New Roman" w:hAnsi="Times New Roman" w:cs="Times New Roman"/>
          <w:sz w:val="24"/>
          <w:szCs w:val="24"/>
        </w:rPr>
      </w:pPr>
      <w:r>
        <w:rPr>
          <w:rFonts w:ascii="Times New Roman" w:hAnsi="Times New Roman" w:cs="Times New Roman"/>
          <w:sz w:val="24"/>
          <w:szCs w:val="24"/>
        </w:rPr>
        <w:t>The input layer for the model consisted of four units, and the output layer consisted of a single unit</w:t>
      </w:r>
      <w:ins w:id="276" w:author="Sobel, David" w:date="2023-07-10T16:12:00Z">
        <w:r w:rsidR="007A12D2">
          <w:rPr>
            <w:rFonts w:ascii="Times New Roman" w:hAnsi="Times New Roman" w:cs="Times New Roman"/>
            <w:sz w:val="24"/>
            <w:szCs w:val="24"/>
          </w:rPr>
          <w:t xml:space="preserve"> (corresponding to the four objects and activation of the machine).</w:t>
        </w:r>
      </w:ins>
      <w:del w:id="277" w:author="Sobel, David" w:date="2023-07-10T16:12:00Z">
        <w:r w:rsidDel="007A12D2">
          <w:rPr>
            <w:rFonts w:ascii="Times New Roman" w:hAnsi="Times New Roman" w:cs="Times New Roman"/>
            <w:sz w:val="24"/>
            <w:szCs w:val="24"/>
          </w:rPr>
          <w:delText>. Each input unit corresponded to each of the four possible objects used in the experiment.</w:delText>
        </w:r>
      </w:del>
      <w:r>
        <w:rPr>
          <w:rFonts w:ascii="Times New Roman" w:hAnsi="Times New Roman" w:cs="Times New Roman"/>
          <w:sz w:val="24"/>
          <w:szCs w:val="24"/>
        </w:rPr>
        <w:t xml:space="preserve"> </w:t>
      </w:r>
      <w:del w:id="278" w:author="Sobel, David" w:date="2023-07-10T16:13:00Z">
        <w:r w:rsidDel="007A12D2">
          <w:rPr>
            <w:rFonts w:ascii="Times New Roman" w:hAnsi="Times New Roman" w:cs="Times New Roman"/>
            <w:sz w:val="24"/>
            <w:szCs w:val="24"/>
          </w:rPr>
          <w:delText xml:space="preserve">Whenever </w:delText>
        </w:r>
      </w:del>
      <w:ins w:id="279" w:author="Sobel, David" w:date="2023-07-10T16:13:00Z">
        <w:r w:rsidR="007A12D2">
          <w:rPr>
            <w:rFonts w:ascii="Times New Roman" w:hAnsi="Times New Roman" w:cs="Times New Roman"/>
            <w:sz w:val="24"/>
            <w:szCs w:val="24"/>
          </w:rPr>
          <w:t xml:space="preserve">On a trial in </w:t>
        </w:r>
        <w:r w:rsidR="007A12D2">
          <w:rPr>
            <w:rFonts w:ascii="Times New Roman" w:hAnsi="Times New Roman" w:cs="Times New Roman"/>
            <w:sz w:val="24"/>
            <w:szCs w:val="24"/>
          </w:rPr>
          <w:lastRenderedPageBreak/>
          <w:t xml:space="preserve">which </w:t>
        </w:r>
      </w:ins>
      <w:r>
        <w:rPr>
          <w:rFonts w:ascii="Times New Roman" w:hAnsi="Times New Roman" w:cs="Times New Roman"/>
          <w:sz w:val="24"/>
          <w:szCs w:val="24"/>
        </w:rPr>
        <w:t xml:space="preserve">an object was </w:t>
      </w:r>
      <w:del w:id="280" w:author="Sobel, David" w:date="2023-07-10T16:13:00Z">
        <w:r w:rsidDel="007A12D2">
          <w:rPr>
            <w:rFonts w:ascii="Times New Roman" w:hAnsi="Times New Roman" w:cs="Times New Roman"/>
            <w:sz w:val="24"/>
            <w:szCs w:val="24"/>
          </w:rPr>
          <w:delText>present</w:delText>
        </w:r>
      </w:del>
      <w:ins w:id="281" w:author="Sobel, David" w:date="2023-07-10T16:13:00Z">
        <w:r w:rsidR="007A12D2">
          <w:rPr>
            <w:rFonts w:ascii="Times New Roman" w:hAnsi="Times New Roman" w:cs="Times New Roman"/>
            <w:sz w:val="24"/>
            <w:szCs w:val="24"/>
          </w:rPr>
          <w:t>placed on the machine</w:t>
        </w:r>
      </w:ins>
      <w:r>
        <w:rPr>
          <w:rFonts w:ascii="Times New Roman" w:hAnsi="Times New Roman" w:cs="Times New Roman"/>
          <w:sz w:val="24"/>
          <w:szCs w:val="24"/>
        </w:rPr>
        <w:t xml:space="preserve">, the activation value of its corresponding input unit was set to a value of </w:t>
      </w:r>
      <w:del w:id="282" w:author="Sobel, David" w:date="2023-07-10T16:14:00Z">
        <w:r w:rsidDel="007A12D2">
          <w:rPr>
            <w:rFonts w:ascii="Times New Roman" w:hAnsi="Times New Roman" w:cs="Times New Roman"/>
            <w:sz w:val="24"/>
            <w:szCs w:val="24"/>
          </w:rPr>
          <w:delText>“</w:delText>
        </w:r>
      </w:del>
      <w:r>
        <w:rPr>
          <w:rFonts w:ascii="Times New Roman" w:hAnsi="Times New Roman" w:cs="Times New Roman"/>
          <w:sz w:val="24"/>
          <w:szCs w:val="24"/>
        </w:rPr>
        <w:t>1</w:t>
      </w:r>
      <w:del w:id="283" w:author="Sobel, David" w:date="2023-07-10T16:14:00Z">
        <w:r w:rsidDel="007A12D2">
          <w:rPr>
            <w:rFonts w:ascii="Times New Roman" w:hAnsi="Times New Roman" w:cs="Times New Roman"/>
            <w:sz w:val="24"/>
            <w:szCs w:val="24"/>
          </w:rPr>
          <w:delText>”</w:delText>
        </w:r>
      </w:del>
      <w:ins w:id="284" w:author="Sobel, David" w:date="2023-07-10T16:14:00Z">
        <w:r w:rsidR="007A12D2">
          <w:rPr>
            <w:rFonts w:ascii="Times New Roman" w:hAnsi="Times New Roman" w:cs="Times New Roman"/>
            <w:sz w:val="24"/>
            <w:szCs w:val="24"/>
          </w:rPr>
          <w:t xml:space="preserve">; that value was o when the corresponding object was not placed on the machine. </w:t>
        </w:r>
      </w:ins>
      <w:del w:id="285" w:author="Sobel, David" w:date="2023-07-10T16:14:00Z">
        <w:r w:rsidDel="007A12D2">
          <w:rPr>
            <w:rFonts w:ascii="Times New Roman" w:hAnsi="Times New Roman" w:cs="Times New Roman"/>
            <w:sz w:val="24"/>
            <w:szCs w:val="24"/>
          </w:rPr>
          <w:delText>; the activation of these units was set to a value of “0” if the corresponding objects were not present</w:delText>
        </w:r>
        <w:r w:rsidR="00FC71C6" w:rsidDel="007A12D2">
          <w:rPr>
            <w:rFonts w:ascii="Times New Roman" w:hAnsi="Times New Roman" w:cs="Times New Roman"/>
            <w:sz w:val="24"/>
            <w:szCs w:val="24"/>
          </w:rPr>
          <w:delText>.</w:delText>
        </w:r>
      </w:del>
      <w:r w:rsidR="00FC71C6">
        <w:rPr>
          <w:rFonts w:ascii="Times New Roman" w:hAnsi="Times New Roman" w:cs="Times New Roman"/>
          <w:sz w:val="24"/>
          <w:szCs w:val="24"/>
        </w:rPr>
        <w:t xml:space="preserve">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xml:space="preserve">. </w:t>
      </w:r>
      <w:commentRangeStart w:id="286"/>
      <w:r>
        <w:rPr>
          <w:rFonts w:ascii="Times New Roman" w:hAnsi="Times New Roman" w:cs="Times New Roman"/>
          <w:sz w:val="24"/>
          <w:szCs w:val="24"/>
        </w:rPr>
        <w:t xml:space="preserve">If a predetermined blicket </w:t>
      </w:r>
      <w:commentRangeEnd w:id="286"/>
      <w:r w:rsidR="0049592F">
        <w:rPr>
          <w:rStyle w:val="CommentReference"/>
        </w:rPr>
        <w:commentReference w:id="286"/>
      </w:r>
      <w:r>
        <w:rPr>
          <w:rFonts w:ascii="Times New Roman" w:hAnsi="Times New Roman" w:cs="Times New Roman"/>
          <w:sz w:val="24"/>
          <w:szCs w:val="24"/>
        </w:rPr>
        <w:t xml:space="preserve">was presented at the input layer, then the model was trained to turn on the single output unit (i.e., to produce an activation of 1). This process corresponded to an object activating the blicket machine. </w:t>
      </w:r>
    </w:p>
    <w:p w14:paraId="7FA86CD1" w14:textId="1EB4C005"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to the sigmoid activation function (unlike the input units)</w:t>
      </w:r>
      <w:r w:rsidR="005D621A">
        <w:rPr>
          <w:rFonts w:ascii="Times New Roman" w:hAnsi="Times New Roman" w:cs="Times New Roman"/>
          <w:sz w:val="24"/>
          <w:szCs w:val="24"/>
        </w:rPr>
        <w:t xml:space="preserve">. Thus, if object A was presented to the </w:t>
      </w:r>
      <w:r w:rsidR="00C20A38">
        <w:rPr>
          <w:rFonts w:ascii="Times New Roman" w:hAnsi="Times New Roman" w:cs="Times New Roman"/>
          <w:sz w:val="24"/>
          <w:szCs w:val="24"/>
        </w:rPr>
        <w:t>model</w:t>
      </w:r>
      <w:r w:rsidR="005D621A">
        <w:rPr>
          <w:rFonts w:ascii="Times New Roman" w:hAnsi="Times New Roman" w:cs="Times New Roman"/>
          <w:sz w:val="24"/>
          <w:szCs w:val="24"/>
        </w:rPr>
        <w:t xml:space="preserve"> (i.e., its input unit was set to 1</w:t>
      </w:r>
      <w:r w:rsidR="003050B8">
        <w:rPr>
          <w:rFonts w:ascii="Times New Roman" w:hAnsi="Times New Roman" w:cs="Times New Roman"/>
          <w:sz w:val="24"/>
          <w:szCs w:val="24"/>
        </w:rPr>
        <w:t xml:space="preserve">) and </w:t>
      </w:r>
      <w:commentRangeStart w:id="287"/>
      <w:r w:rsidR="003050B8">
        <w:rPr>
          <w:rFonts w:ascii="Times New Roman" w:hAnsi="Times New Roman" w:cs="Times New Roman"/>
          <w:sz w:val="24"/>
          <w:szCs w:val="24"/>
        </w:rPr>
        <w:t xml:space="preserve">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produced an output activation of 0.</w:t>
      </w:r>
      <w:r w:rsidR="008A0FCF">
        <w:rPr>
          <w:rFonts w:ascii="Times New Roman" w:hAnsi="Times New Roman" w:cs="Times New Roman"/>
          <w:sz w:val="24"/>
          <w:szCs w:val="24"/>
        </w:rPr>
        <w:t>50</w:t>
      </w:r>
      <w:commentRangeEnd w:id="287"/>
      <w:r w:rsidR="00CB5BF4">
        <w:rPr>
          <w:rStyle w:val="CommentReference"/>
        </w:rPr>
        <w:commentReference w:id="287"/>
      </w:r>
      <w:r w:rsidR="003050B8">
        <w:rPr>
          <w:rFonts w:ascii="Times New Roman" w:hAnsi="Times New Roman" w:cs="Times New Roman"/>
          <w:sz w:val="24"/>
          <w:szCs w:val="24"/>
        </w:rPr>
        <w:t xml:space="preserve">, this indicated that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was uncertain about A’s causal status. </w:t>
      </w:r>
    </w:p>
    <w:p w14:paraId="7B637A32" w14:textId="3627016C" w:rsidR="00A434C7" w:rsidRPr="00ED68D0" w:rsidRDefault="00A434C7" w:rsidP="003B1080">
      <w:pPr>
        <w:keepNext/>
        <w:spacing w:line="240" w:lineRule="auto"/>
        <w:ind w:firstLine="720"/>
        <w:contextualSpacing/>
      </w:pPr>
      <w:commentRangeStart w:id="288"/>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commentRangeEnd w:id="288"/>
      <w:r w:rsidR="00CB5BF4">
        <w:rPr>
          <w:rStyle w:val="CommentReference"/>
        </w:rPr>
        <w:commentReference w:id="288"/>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9477A87" w14:textId="43F6379E" w:rsidR="00082E9D" w:rsidDel="007A12D2" w:rsidRDefault="00360E41" w:rsidP="00A434C7">
      <w:pPr>
        <w:spacing w:line="480" w:lineRule="auto"/>
        <w:ind w:firstLine="720"/>
        <w:contextualSpacing/>
        <w:rPr>
          <w:del w:id="289" w:author="Sobel, David" w:date="2023-07-10T16:07:00Z"/>
          <w:rFonts w:ascii="Times New Roman" w:hAnsi="Times New Roman" w:cs="Times New Roman"/>
          <w:sz w:val="24"/>
          <w:szCs w:val="24"/>
        </w:rPr>
      </w:pPr>
      <w:commentRangeStart w:id="290"/>
      <w:r>
        <w:rPr>
          <w:rFonts w:ascii="Times New Roman" w:hAnsi="Times New Roman" w:cs="Times New Roman"/>
          <w:sz w:val="24"/>
          <w:szCs w:val="24"/>
        </w:rPr>
        <w:lastRenderedPageBreak/>
        <w:t>The procedure for training the models was the same as that for children</w:t>
      </w:r>
      <w:r w:rsidR="00A434C7">
        <w:rPr>
          <w:rFonts w:ascii="Times New Roman" w:hAnsi="Times New Roman" w:cs="Times New Roman"/>
          <w:sz w:val="24"/>
          <w:szCs w:val="24"/>
        </w:rPr>
        <w:t xml:space="preserve">. For example, </w:t>
      </w:r>
      <w:r w:rsidR="00C20A38">
        <w:rPr>
          <w:rFonts w:ascii="Times New Roman" w:hAnsi="Times New Roman" w:cs="Times New Roman"/>
          <w:sz w:val="24"/>
          <w:szCs w:val="24"/>
        </w:rPr>
        <w:t>model</w:t>
      </w:r>
      <w:r w:rsidR="00A434C7">
        <w:rPr>
          <w:rFonts w:ascii="Times New Roman" w:hAnsi="Times New Roman" w:cs="Times New Roman"/>
          <w:sz w:val="24"/>
          <w:szCs w:val="24"/>
        </w:rPr>
        <w:t>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w:t>
      </w:r>
      <w:commentRangeStart w:id="291"/>
      <w:r w:rsidR="00C20A38">
        <w:rPr>
          <w:rFonts w:ascii="Times New Roman" w:hAnsi="Times New Roman" w:cs="Times New Roman"/>
          <w:sz w:val="24"/>
          <w:szCs w:val="24"/>
        </w:rPr>
        <w:t>model</w:t>
      </w:r>
      <w:r w:rsidR="00A434C7">
        <w:rPr>
          <w:rFonts w:ascii="Times New Roman" w:hAnsi="Times New Roman" w:cs="Times New Roman"/>
          <w:sz w:val="24"/>
          <w:szCs w:val="24"/>
        </w:rPr>
        <w:t>s experienced two of each kind of event within a given condition</w:t>
      </w:r>
      <w:commentRangeEnd w:id="291"/>
      <w:r w:rsidR="007A12D2">
        <w:rPr>
          <w:rStyle w:val="CommentReference"/>
        </w:rPr>
        <w:commentReference w:id="291"/>
      </w:r>
      <w:r w:rsidR="00A434C7">
        <w:rPr>
          <w:rFonts w:ascii="Times New Roman" w:hAnsi="Times New Roman" w:cs="Times New Roman"/>
          <w:sz w:val="24"/>
          <w:szCs w:val="24"/>
        </w:rPr>
        <w:t xml:space="preserve">. For example, during the two experimental trials for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A434C7">
        <w:rPr>
          <w:rFonts w:ascii="Times New Roman" w:hAnsi="Times New Roman" w:cs="Times New Roman"/>
          <w:sz w:val="24"/>
          <w:szCs w:val="24"/>
        </w:rPr>
        <w:t>’s task was to learn to activate the single output unit (i.e., to set the activation of the single output unit to 1).</w:t>
      </w:r>
      <w:r w:rsidR="00883DCB">
        <w:rPr>
          <w:rFonts w:ascii="Times New Roman" w:hAnsi="Times New Roman" w:cs="Times New Roman"/>
          <w:sz w:val="24"/>
          <w:szCs w:val="24"/>
        </w:rPr>
        <w:t xml:space="preserve"> </w:t>
      </w:r>
      <w:r w:rsidR="00EA46F5">
        <w:rPr>
          <w:rFonts w:ascii="Times New Roman" w:hAnsi="Times New Roman" w:cs="Times New Roman"/>
          <w:sz w:val="24"/>
          <w:szCs w:val="24"/>
        </w:rPr>
        <w:t>The way this worked in practice was the</w:t>
      </w:r>
      <w:r w:rsidR="003B472D">
        <w:rPr>
          <w:rFonts w:ascii="Times New Roman" w:hAnsi="Times New Roman" w:cs="Times New Roman"/>
          <w:sz w:val="24"/>
          <w:szCs w:val="24"/>
        </w:rPr>
        <w:t xml:space="preserve"> following</w:t>
      </w:r>
      <w:r w:rsidR="00B26BDB">
        <w:rPr>
          <w:rFonts w:ascii="Times New Roman" w:hAnsi="Times New Roman" w:cs="Times New Roman"/>
          <w:sz w:val="24"/>
          <w:szCs w:val="24"/>
        </w:rPr>
        <w:t>:</w:t>
      </w:r>
      <w:r w:rsidR="000742D2">
        <w:rPr>
          <w:rFonts w:ascii="Times New Roman" w:hAnsi="Times New Roman" w:cs="Times New Roman"/>
          <w:sz w:val="24"/>
          <w:szCs w:val="24"/>
        </w:rPr>
        <w:t xml:space="preserve"> </w:t>
      </w:r>
      <w:r w:rsidR="00E3293A">
        <w:rPr>
          <w:rFonts w:ascii="Times New Roman" w:hAnsi="Times New Roman" w:cs="Times New Roman"/>
          <w:sz w:val="24"/>
          <w:szCs w:val="24"/>
        </w:rPr>
        <w:t>I</w:t>
      </w:r>
      <w:r w:rsidR="000742D2">
        <w:rPr>
          <w:rFonts w:ascii="Times New Roman" w:hAnsi="Times New Roman" w:cs="Times New Roman"/>
          <w:sz w:val="24"/>
          <w:szCs w:val="24"/>
        </w:rPr>
        <w:t xml:space="preserve">f a blicket was presented to the model, the </w:t>
      </w:r>
      <w:r w:rsidR="00EA46F5">
        <w:rPr>
          <w:rFonts w:ascii="Times New Roman" w:hAnsi="Times New Roman" w:cs="Times New Roman"/>
          <w:sz w:val="24"/>
          <w:szCs w:val="24"/>
        </w:rPr>
        <w:t>input node that stood in for that object</w:t>
      </w:r>
      <w:r w:rsidR="000742D2">
        <w:rPr>
          <w:rFonts w:ascii="Times New Roman" w:hAnsi="Times New Roman" w:cs="Times New Roman"/>
          <w:sz w:val="24"/>
          <w:szCs w:val="24"/>
        </w:rPr>
        <w:t xml:space="preserve"> was set to 1, and the target for the single output unit was set to 0. </w:t>
      </w:r>
      <w:r w:rsidR="00B138DE">
        <w:rPr>
          <w:rFonts w:ascii="Times New Roman" w:hAnsi="Times New Roman" w:cs="Times New Roman"/>
          <w:sz w:val="24"/>
          <w:szCs w:val="24"/>
        </w:rPr>
        <w:t>Real-valued activity then propagated from the input layer directly to the output layer. Once at the output layer, the activation of the output node—which was a nonlinear (sigmoidal) function of the input to it—was compared to the target</w:t>
      </w:r>
      <w:r w:rsidR="00B26BDB">
        <w:rPr>
          <w:rFonts w:ascii="Times New Roman" w:hAnsi="Times New Roman" w:cs="Times New Roman"/>
          <w:sz w:val="24"/>
          <w:szCs w:val="24"/>
        </w:rPr>
        <w:t>.</w:t>
      </w:r>
      <w:r w:rsidR="00B138DE">
        <w:rPr>
          <w:rFonts w:ascii="Times New Roman" w:hAnsi="Times New Roman" w:cs="Times New Roman"/>
          <w:sz w:val="24"/>
          <w:szCs w:val="24"/>
        </w:rPr>
        <w:t xml:space="preserve"> </w:t>
      </w:r>
      <w:r w:rsidR="00B26BDB">
        <w:rPr>
          <w:rFonts w:ascii="Times New Roman" w:hAnsi="Times New Roman" w:cs="Times New Roman"/>
          <w:sz w:val="24"/>
          <w:szCs w:val="24"/>
        </w:rPr>
        <w:t>If there</w:t>
      </w:r>
      <w:r w:rsidR="00B138DE">
        <w:rPr>
          <w:rFonts w:ascii="Times New Roman" w:hAnsi="Times New Roman" w:cs="Times New Roman"/>
          <w:sz w:val="24"/>
          <w:szCs w:val="24"/>
        </w:rPr>
        <w:t xml:space="preserve"> was a difference</w:t>
      </w:r>
      <w:r w:rsidR="00B26BDB">
        <w:rPr>
          <w:rFonts w:ascii="Times New Roman" w:hAnsi="Times New Roman" w:cs="Times New Roman"/>
          <w:sz w:val="24"/>
          <w:szCs w:val="24"/>
        </w:rPr>
        <w:t xml:space="preserve"> between the observed and target output,</w:t>
      </w:r>
      <w:r w:rsidR="00B138DE">
        <w:rPr>
          <w:rFonts w:ascii="Times New Roman" w:hAnsi="Times New Roman" w:cs="Times New Roman"/>
          <w:sz w:val="24"/>
          <w:szCs w:val="24"/>
        </w:rPr>
        <w:t xml:space="preserve"> the</w:t>
      </w:r>
      <w:r w:rsidR="00B26BDB">
        <w:rPr>
          <w:rFonts w:ascii="Times New Roman" w:hAnsi="Times New Roman" w:cs="Times New Roman"/>
          <w:sz w:val="24"/>
          <w:szCs w:val="24"/>
        </w:rPr>
        <w:t xml:space="preserve"> input-to-output</w:t>
      </w:r>
      <w:r w:rsidR="00B138DE">
        <w:rPr>
          <w:rFonts w:ascii="Times New Roman" w:hAnsi="Times New Roman" w:cs="Times New Roman"/>
          <w:sz w:val="24"/>
          <w:szCs w:val="24"/>
        </w:rPr>
        <w:t xml:space="preserve"> weights were adjusted</w:t>
      </w:r>
      <w:r w:rsidR="00B26BDB">
        <w:rPr>
          <w:rFonts w:ascii="Times New Roman" w:hAnsi="Times New Roman" w:cs="Times New Roman"/>
          <w:sz w:val="24"/>
          <w:szCs w:val="24"/>
        </w:rPr>
        <w:t xml:space="preserve"> via</w:t>
      </w:r>
      <w:r w:rsidR="00B138DE">
        <w:rPr>
          <w:rFonts w:ascii="Times New Roman" w:hAnsi="Times New Roman" w:cs="Times New Roman"/>
          <w:sz w:val="24"/>
          <w:szCs w:val="24"/>
        </w:rPr>
        <w:t xml:space="preserve"> the Delta rule to reduce this difference. </w:t>
      </w:r>
      <w:commentRangeEnd w:id="290"/>
      <w:r w:rsidR="0049592F">
        <w:rPr>
          <w:rStyle w:val="CommentReference"/>
        </w:rPr>
        <w:commentReference w:id="290"/>
      </w:r>
      <w:commentRangeStart w:id="292"/>
      <w:r w:rsidR="00883DCB">
        <w:rPr>
          <w:rFonts w:ascii="Times New Roman" w:hAnsi="Times New Roman" w:cs="Times New Roman"/>
          <w:sz w:val="24"/>
          <w:szCs w:val="24"/>
        </w:rPr>
        <w:t xml:space="preserve">Similar to children, we trained 16 models </w:t>
      </w:r>
      <w:commentRangeEnd w:id="292"/>
      <w:r w:rsidR="007A12D2">
        <w:rPr>
          <w:rStyle w:val="CommentReference"/>
        </w:rPr>
        <w:commentReference w:id="292"/>
      </w:r>
      <w:r w:rsidR="00883DCB">
        <w:rPr>
          <w:rFonts w:ascii="Times New Roman" w:hAnsi="Times New Roman" w:cs="Times New Roman"/>
          <w:sz w:val="24"/>
          <w:szCs w:val="24"/>
        </w:rPr>
        <w:t>(i.e., ‘participants’) per condition, and like</w:t>
      </w:r>
      <w:r w:rsidR="00EA46F5">
        <w:rPr>
          <w:rFonts w:ascii="Times New Roman" w:hAnsi="Times New Roman" w:cs="Times New Roman"/>
          <w:sz w:val="24"/>
          <w:szCs w:val="24"/>
        </w:rPr>
        <w:t xml:space="preserve"> the</w:t>
      </w:r>
      <w:r w:rsidR="00883DCB">
        <w:rPr>
          <w:rFonts w:ascii="Times New Roman" w:hAnsi="Times New Roman" w:cs="Times New Roman"/>
          <w:sz w:val="24"/>
          <w:szCs w:val="24"/>
        </w:rPr>
        <w:t xml:space="preserve"> children</w:t>
      </w:r>
      <w:ins w:id="293" w:author="Sobel, David" w:date="2023-07-10T16:00:00Z">
        <w:r w:rsidR="007C3B4A">
          <w:rPr>
            <w:rFonts w:ascii="Times New Roman" w:hAnsi="Times New Roman" w:cs="Times New Roman"/>
            <w:sz w:val="24"/>
            <w:szCs w:val="24"/>
          </w:rPr>
          <w:t>,</w:t>
        </w:r>
      </w:ins>
      <w:r w:rsidR="00883DCB">
        <w:rPr>
          <w:rFonts w:ascii="Times New Roman" w:hAnsi="Times New Roman" w:cs="Times New Roman"/>
          <w:sz w:val="24"/>
          <w:szCs w:val="24"/>
        </w:rPr>
        <w:t xml:space="preserve"> each model received two trials.</w:t>
      </w:r>
      <w:r w:rsidR="00ED42FC">
        <w:rPr>
          <w:rFonts w:ascii="Times New Roman" w:hAnsi="Times New Roman" w:cs="Times New Roman"/>
          <w:sz w:val="24"/>
          <w:szCs w:val="24"/>
        </w:rPr>
        <w:t xml:space="preserve"> Each new </w:t>
      </w:r>
      <w:r w:rsidR="00CD23A6">
        <w:rPr>
          <w:rFonts w:ascii="Times New Roman" w:hAnsi="Times New Roman" w:cs="Times New Roman"/>
          <w:sz w:val="24"/>
          <w:szCs w:val="24"/>
        </w:rPr>
        <w:t>participant</w:t>
      </w:r>
      <w:r w:rsidR="00ED42FC">
        <w:rPr>
          <w:rFonts w:ascii="Times New Roman" w:hAnsi="Times New Roman" w:cs="Times New Roman"/>
          <w:sz w:val="24"/>
          <w:szCs w:val="24"/>
        </w:rPr>
        <w:t xml:space="preserve"> began with a </w:t>
      </w:r>
      <w:r w:rsidR="003112D2">
        <w:rPr>
          <w:rFonts w:ascii="Times New Roman" w:hAnsi="Times New Roman" w:cs="Times New Roman"/>
          <w:sz w:val="24"/>
          <w:szCs w:val="24"/>
        </w:rPr>
        <w:t>fresh</w:t>
      </w:r>
      <w:r w:rsidR="00ED42FC">
        <w:rPr>
          <w:rFonts w:ascii="Times New Roman" w:hAnsi="Times New Roman" w:cs="Times New Roman"/>
          <w:sz w:val="24"/>
          <w:szCs w:val="24"/>
        </w:rPr>
        <w:t xml:space="preserve"> set of small random weights</w:t>
      </w:r>
      <w:r w:rsidR="003112D2">
        <w:rPr>
          <w:rFonts w:ascii="Times New Roman" w:hAnsi="Times New Roman" w:cs="Times New Roman"/>
          <w:sz w:val="24"/>
          <w:szCs w:val="24"/>
        </w:rPr>
        <w:t xml:space="preserve"> </w:t>
      </w:r>
      <w:r w:rsidR="003112D2">
        <w:rPr>
          <w:rFonts w:ascii="Times New Roman" w:eastAsia="Times New Roman" w:hAnsi="Times New Roman" w:cs="Times New Roman"/>
          <w:sz w:val="24"/>
          <w:szCs w:val="24"/>
        </w:rPr>
        <w:t>(sampled uniformly between ±0.1)</w:t>
      </w:r>
      <w:r w:rsidR="00ED42FC">
        <w:rPr>
          <w:rFonts w:ascii="Times New Roman" w:hAnsi="Times New Roman" w:cs="Times New Roman"/>
          <w:sz w:val="24"/>
          <w:szCs w:val="24"/>
        </w:rPr>
        <w:t xml:space="preserve">. Data were aggregated over the responses of each </w:t>
      </w:r>
      <w:r w:rsidR="00C20A38">
        <w:rPr>
          <w:rFonts w:ascii="Times New Roman" w:hAnsi="Times New Roman" w:cs="Times New Roman"/>
          <w:sz w:val="24"/>
          <w:szCs w:val="24"/>
        </w:rPr>
        <w:t>model</w:t>
      </w:r>
      <w:r w:rsidR="00ED42FC">
        <w:rPr>
          <w:rFonts w:ascii="Times New Roman" w:hAnsi="Times New Roman" w:cs="Times New Roman"/>
          <w:sz w:val="24"/>
          <w:szCs w:val="24"/>
        </w:rPr>
        <w:t>, as was the case for the children.</w:t>
      </w:r>
      <w:r w:rsidR="00883DCB">
        <w:rPr>
          <w:rFonts w:ascii="Times New Roman" w:hAnsi="Times New Roman" w:cs="Times New Roman"/>
          <w:sz w:val="24"/>
          <w:szCs w:val="24"/>
        </w:rPr>
        <w:t xml:space="preserve"> </w:t>
      </w:r>
      <w:r w:rsidR="00A434C7">
        <w:rPr>
          <w:rFonts w:ascii="Times New Roman" w:hAnsi="Times New Roman" w:cs="Times New Roman"/>
          <w:sz w:val="24"/>
          <w:szCs w:val="24"/>
        </w:rPr>
        <w:t xml:space="preserve"> Turning on the first three input units simulated</w:t>
      </w:r>
      <w:r w:rsidR="00813516">
        <w:rPr>
          <w:rFonts w:ascii="Times New Roman" w:hAnsi="Times New Roman" w:cs="Times New Roman"/>
          <w:sz w:val="24"/>
          <w:szCs w:val="24"/>
        </w:rPr>
        <w:t xml:space="preserve"> </w:t>
      </w:r>
      <w:r w:rsidR="00A434C7">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events. </w:t>
      </w:r>
    </w:p>
    <w:p w14:paraId="61458B19" w14:textId="77777777" w:rsidR="007A12D2" w:rsidRDefault="00A434C7" w:rsidP="00A434C7">
      <w:pPr>
        <w:spacing w:line="480" w:lineRule="auto"/>
        <w:ind w:firstLine="720"/>
        <w:contextualSpacing/>
        <w:rPr>
          <w:ins w:id="294" w:author="Sobel, David" w:date="2023-07-10T16:07:00Z"/>
          <w:rFonts w:ascii="Times New Roman" w:hAnsi="Times New Roman" w:cs="Times New Roman"/>
          <w:sz w:val="24"/>
          <w:szCs w:val="24"/>
        </w:rPr>
      </w:pPr>
      <w:r>
        <w:rPr>
          <w:rFonts w:ascii="Times New Roman" w:hAnsi="Times New Roman" w:cs="Times New Roman"/>
          <w:sz w:val="24"/>
          <w:szCs w:val="24"/>
        </w:rPr>
        <w:t xml:space="preserve">During the </w:t>
      </w:r>
      <w:commentRangeStart w:id="295"/>
      <w:r>
        <w:rPr>
          <w:rFonts w:ascii="Times New Roman" w:hAnsi="Times New Roman" w:cs="Times New Roman"/>
          <w:sz w:val="24"/>
          <w:szCs w:val="24"/>
        </w:rPr>
        <w:t>subsequent</w:t>
      </w:r>
      <w:commentRangeEnd w:id="295"/>
      <w:r w:rsidR="007A12D2">
        <w:rPr>
          <w:rStyle w:val="CommentReference"/>
        </w:rPr>
        <w:commentReference w:id="295"/>
      </w:r>
      <w:r>
        <w:rPr>
          <w:rFonts w:ascii="Times New Roman" w:hAnsi="Times New Roman" w:cs="Times New Roman"/>
          <w:sz w:val="24"/>
          <w:szCs w:val="24"/>
        </w:rPr>
        <w:t xml:space="preserve"> A+ trials, only the first input unit was turned on, but again the </w:t>
      </w:r>
      <w:r w:rsidR="00C20A38">
        <w:rPr>
          <w:rFonts w:ascii="Times New Roman" w:hAnsi="Times New Roman" w:cs="Times New Roman"/>
          <w:sz w:val="24"/>
          <w:szCs w:val="24"/>
        </w:rPr>
        <w:t>model</w:t>
      </w:r>
      <w:r>
        <w:rPr>
          <w:rFonts w:ascii="Times New Roman" w:hAnsi="Times New Roman" w:cs="Times New Roman"/>
          <w:sz w:val="24"/>
          <w:szCs w:val="24"/>
        </w:rPr>
        <w:t xml:space="preserve">’s task was to activate the single output unit. </w:t>
      </w:r>
    </w:p>
    <w:p w14:paraId="3253BC23" w14:textId="77EDBA23"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del w:id="296" w:author="Sobel, David" w:date="2023-07-10T16:07:00Z">
        <w:r w:rsidR="00FA5F97" w:rsidDel="007A12D2">
          <w:rPr>
            <w:rFonts w:ascii="Times New Roman" w:hAnsi="Times New Roman" w:cs="Times New Roman"/>
            <w:sz w:val="24"/>
            <w:szCs w:val="24"/>
          </w:rPr>
          <w:delText xml:space="preserve">backwards blocking </w:delText>
        </w:r>
      </w:del>
      <w:r>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w:t>
      </w:r>
      <w:r>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w:t>
      </w:r>
      <w:del w:id="297" w:author="Sobel, David" w:date="2023-07-10T16:07:00Z">
        <w:r w:rsidR="008D5A7E" w:rsidDel="007A12D2">
          <w:rPr>
            <w:rFonts w:ascii="Times New Roman" w:hAnsi="Times New Roman" w:cs="Times New Roman"/>
            <w:sz w:val="24"/>
            <w:szCs w:val="24"/>
          </w:rPr>
          <w:delText>phase</w:delText>
        </w:r>
      </w:del>
      <w:ins w:id="298" w:author="Sobel, David" w:date="2023-07-10T16:07:00Z">
        <w:r w:rsidR="007A12D2">
          <w:rPr>
            <w:rFonts w:ascii="Times New Roman" w:hAnsi="Times New Roman" w:cs="Times New Roman"/>
            <w:sz w:val="24"/>
            <w:szCs w:val="24"/>
          </w:rPr>
          <w:t>trial</w:t>
        </w:r>
      </w:ins>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The ABC+ and A</w:t>
      </w:r>
      <w:r w:rsidR="00082E9D">
        <w:rPr>
          <w:rFonts w:ascii="Times New Roman" w:hAnsi="Times New Roman" w:cs="Times New Roman"/>
          <w:sz w:val="24"/>
          <w:szCs w:val="24"/>
        </w:rPr>
        <w:t xml:space="preserve">- </w:t>
      </w:r>
      <w:r w:rsidR="001A7B58">
        <w:rPr>
          <w:rFonts w:ascii="Times New Roman" w:hAnsi="Times New Roman" w:cs="Times New Roman"/>
          <w:sz w:val="24"/>
          <w:szCs w:val="24"/>
        </w:rPr>
        <w:t>phases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ensure that the model-fit results were not idiosyncratic to the precise number of training epochs</w:t>
      </w:r>
      <w:commentRangeStart w:id="299"/>
      <w:r w:rsidR="00CB2E9F">
        <w:rPr>
          <w:rFonts w:ascii="Times New Roman" w:hAnsi="Times New Roman" w:cs="Times New Roman"/>
          <w:sz w:val="24"/>
          <w:szCs w:val="24"/>
        </w:rPr>
        <w:t xml:space="preserve">. </w:t>
      </w:r>
      <w:r w:rsidR="00CB17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Pr>
          <w:rFonts w:ascii="Times New Roman" w:hAnsi="Times New Roman" w:cs="Times New Roman"/>
          <w:sz w:val="24"/>
          <w:szCs w:val="24"/>
        </w:rPr>
        <w:t xml:space="preserve"> in Figure </w:t>
      </w:r>
      <w:r w:rsidR="00F83C56">
        <w:rPr>
          <w:rFonts w:ascii="Times New Roman" w:hAnsi="Times New Roman" w:cs="Times New Roman"/>
          <w:sz w:val="24"/>
          <w:szCs w:val="24"/>
        </w:rPr>
        <w:t>5A</w:t>
      </w:r>
      <w:commentRangeEnd w:id="299"/>
      <w:r w:rsidR="0049592F">
        <w:rPr>
          <w:rStyle w:val="CommentReference"/>
        </w:rPr>
        <w:commentReference w:id="299"/>
      </w:r>
      <w:r w:rsidR="008652AC">
        <w:rPr>
          <w:rFonts w:ascii="Times New Roman" w:hAnsi="Times New Roman" w:cs="Times New Roman"/>
          <w:sz w:val="24"/>
          <w:szCs w:val="24"/>
        </w:rPr>
        <w:t>-D</w:t>
      </w:r>
      <w:r>
        <w:rPr>
          <w:rFonts w:ascii="Times New Roman" w:hAnsi="Times New Roman" w:cs="Times New Roman"/>
          <w:sz w:val="24"/>
          <w:szCs w:val="24"/>
        </w:rPr>
        <w:t>.</w:t>
      </w:r>
      <w:r w:rsidR="00225221">
        <w:rPr>
          <w:rFonts w:ascii="Times New Roman" w:hAnsi="Times New Roman" w:cs="Times New Roman"/>
          <w:sz w:val="24"/>
          <w:szCs w:val="24"/>
        </w:rPr>
        <w:t xml:space="preserve"> </w:t>
      </w:r>
      <w:r>
        <w:rPr>
          <w:rFonts w:ascii="Times New Roman" w:hAnsi="Times New Roman" w:cs="Times New Roman"/>
          <w:b/>
          <w:bCs/>
          <w:sz w:val="24"/>
          <w:szCs w:val="24"/>
        </w:rPr>
        <w:t xml:space="preserve">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5C0D50" w:rsidRPr="005704E3" w:rsidRDefault="005C0D50">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9E576" id="_x0000_t202" coordsize="21600,21600" o:spt="202" path="m,l,21600r21600,l21600,xe">
                      <v:stroke joinstyle="miter"/>
                      <v:path gradientshapeok="t" o:connecttype="rect"/>
                    </v:shapetype>
                    <v:shape id="Text Box 2" o:spid="_x0000_s1026"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Y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" stroked="f">
                      <v:textbox>
                        <w:txbxContent>
                          <w:p w14:paraId="2421F5A6" w14:textId="0A79FB5B" w:rsidR="005C0D50" w:rsidRPr="005704E3" w:rsidRDefault="005C0D50">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5C0D50" w:rsidRPr="005704E3" w:rsidRDefault="005C0D50"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27"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uTDQIAAPw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" stroked="f">
                      <v:textbox>
                        <w:txbxContent>
                          <w:p w14:paraId="4CE80DE4" w14:textId="451A6F34" w:rsidR="005C0D50" w:rsidRPr="005704E3" w:rsidRDefault="005C0D50"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5C0D50" w:rsidRPr="005704E3" w:rsidRDefault="005C0D50"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28"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xsDg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" stroked="f">
                      <v:textbox>
                        <w:txbxContent>
                          <w:p w14:paraId="6E3C7F72" w14:textId="77777777" w:rsidR="005C0D50" w:rsidRPr="005704E3" w:rsidRDefault="005C0D50"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29"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" stroked="f">
                      <v:textbox>
                        <w:txbxContent>
                          <w:p w14:paraId="41F8C642" w14:textId="77777777"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0"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WDDg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" stroked="f">
                      <v:textbox>
                        <w:txbxContent>
                          <w:p w14:paraId="438841A0" w14:textId="67D2129A" w:rsidR="005C0D50" w:rsidRPr="005704E3" w:rsidRDefault="005C0D50"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7903FB8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3E4941">
        <w:rPr>
          <w:rFonts w:ascii="Times New Roman" w:hAnsi="Times New Roman" w:cs="Times New Roman"/>
          <w:color w:val="000000" w:themeColor="text1"/>
          <w:sz w:val="20"/>
          <w:szCs w:val="20"/>
        </w:rPr>
        <w:t>5A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w:t>
      </w:r>
      <w:r w:rsidR="008924EC">
        <w:rPr>
          <w:rFonts w:ascii="Times New Roman" w:hAnsi="Times New Roman" w:cs="Times New Roman"/>
          <w:color w:val="000000" w:themeColor="text1"/>
          <w:sz w:val="20"/>
          <w:szCs w:val="20"/>
        </w:rPr>
        <w:t>experimental</w:t>
      </w:r>
      <w:r w:rsidRPr="00A67929">
        <w:rPr>
          <w:rFonts w:ascii="Times New Roman" w:hAnsi="Times New Roman" w:cs="Times New Roman"/>
          <w:color w:val="000000" w:themeColor="text1"/>
          <w:sz w:val="20"/>
          <w:szCs w:val="20"/>
        </w:rPr>
        <w:t xml:space="preserve">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394D7399" w:rsidR="00A434C7" w:rsidRDefault="00CE7495" w:rsidP="00A434C7">
      <w:pPr>
        <w:spacing w:line="480" w:lineRule="auto"/>
        <w:ind w:firstLine="720"/>
        <w:contextualSpacing/>
        <w:rPr>
          <w:ins w:id="300" w:author="Sobel, David" w:date="2023-07-10T16:22:00Z"/>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 xml:space="preserve">he connectionist model predicts that participants should treat the </w:t>
      </w:r>
      <w:r w:rsidR="0054065C">
        <w:rPr>
          <w:rFonts w:ascii="Times New Roman" w:hAnsi="Times New Roman" w:cs="Times New Roman"/>
          <w:sz w:val="24"/>
          <w:szCs w:val="24"/>
        </w:rPr>
        <w:t>objects that were only shown in groups</w:t>
      </w:r>
      <w:r w:rsidR="00EC7C8D">
        <w:rPr>
          <w:rFonts w:ascii="Times New Roman" w:hAnsi="Times New Roman" w:cs="Times New Roman"/>
          <w:sz w:val="24"/>
          <w:szCs w:val="24"/>
        </w:rPr>
        <w:t xml:space="preserve">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54065C">
        <w:rPr>
          <w:rFonts w:ascii="Times New Roman" w:hAnsi="Times New Roman" w:cs="Times New Roman"/>
          <w:sz w:val="24"/>
          <w:szCs w:val="24"/>
        </w:rPr>
        <w:t>objects that were only shown in groups</w:t>
      </w:r>
      <w:r w:rsidR="00447429">
        <w:rPr>
          <w:rFonts w:ascii="Times New Roman" w:hAnsi="Times New Roman" w:cs="Times New Roman"/>
          <w:sz w:val="24"/>
          <w:szCs w:val="24"/>
        </w:rPr>
        <w:t xml:space="preserve">.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w:t>
      </w:r>
      <w:r w:rsidR="0054065C">
        <w:rPr>
          <w:rFonts w:ascii="Times New Roman" w:hAnsi="Times New Roman" w:cs="Times New Roman"/>
          <w:sz w:val="24"/>
          <w:szCs w:val="24"/>
        </w:rPr>
        <w:t>objects that were only shown in groups</w:t>
      </w:r>
      <w:r w:rsidR="00390126">
        <w:rPr>
          <w:rFonts w:ascii="Times New Roman" w:hAnsi="Times New Roman" w:cs="Times New Roman"/>
          <w:sz w:val="24"/>
          <w:szCs w:val="24"/>
        </w:rPr>
        <w:t xml:space="preserve"> across the same trials. </w:t>
      </w:r>
    </w:p>
    <w:p w14:paraId="3F14BA24" w14:textId="77777777" w:rsidR="0049592F" w:rsidRPr="003E4941" w:rsidRDefault="0049592F" w:rsidP="0049592F">
      <w:pPr>
        <w:spacing w:line="480" w:lineRule="auto"/>
        <w:contextualSpacing/>
        <w:rPr>
          <w:moveTo w:id="301" w:author="Sobel, David" w:date="2023-07-10T16:22:00Z"/>
          <w:rFonts w:ascii="Times New Roman" w:hAnsi="Times New Roman" w:cs="Times New Roman"/>
          <w:sz w:val="24"/>
          <w:szCs w:val="24"/>
        </w:rPr>
      </w:pPr>
      <w:moveToRangeStart w:id="302" w:author="Sobel, David" w:date="2023-07-10T16:22:00Z" w:name="move139898552"/>
      <w:moveTo w:id="303" w:author="Sobel, David" w:date="2023-07-10T16:22:00Z">
        <w:r>
          <w:rPr>
            <w:rFonts w:ascii="Times New Roman" w:hAnsi="Times New Roman" w:cs="Times New Roman"/>
            <w:b/>
            <w:bCs/>
            <w:sz w:val="24"/>
            <w:szCs w:val="24"/>
          </w:rPr>
          <w:lastRenderedPageBreak/>
          <w:t>Qualitative and Quantitative Model fits</w:t>
        </w:r>
      </w:moveTo>
    </w:p>
    <w:moveToRangeEnd w:id="302"/>
    <w:p w14:paraId="7EEB8450" w14:textId="36B6D9C9" w:rsidR="003E4941" w:rsidRDefault="00806934" w:rsidP="003E494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DC47DD">
        <w:rPr>
          <w:rFonts w:ascii="Times New Roman" w:hAnsi="Times New Roman" w:cs="Times New Roman"/>
          <w:sz w:val="24"/>
          <w:szCs w:val="24"/>
        </w:rPr>
        <w:t xml:space="preserve"> </w:t>
      </w:r>
      <w:del w:id="304" w:author="Sobel, David" w:date="2023-07-10T16:20:00Z">
        <w:r w:rsidR="00DC47DD" w:rsidDel="0049592F">
          <w:rPr>
            <w:rFonts w:ascii="Times New Roman" w:hAnsi="Times New Roman" w:cs="Times New Roman"/>
            <w:sz w:val="24"/>
            <w:szCs w:val="24"/>
          </w:rPr>
          <w:delText xml:space="preserve">the </w:delText>
        </w:r>
      </w:del>
      <w:ins w:id="305" w:author="Sobel, David" w:date="2023-07-10T16:20:00Z">
        <w:r w:rsidR="0049592F">
          <w:rPr>
            <w:rFonts w:ascii="Times New Roman" w:hAnsi="Times New Roman" w:cs="Times New Roman"/>
            <w:sz w:val="24"/>
            <w:szCs w:val="24"/>
          </w:rPr>
          <w:t xml:space="preserve">The </w:t>
        </w:r>
      </w:ins>
      <w:r w:rsidR="00DC47DD">
        <w:rPr>
          <w:rFonts w:ascii="Times New Roman" w:hAnsi="Times New Roman" w:cs="Times New Roman"/>
          <w:sz w:val="24"/>
          <w:szCs w:val="24"/>
        </w:rPr>
        <w:t xml:space="preserve">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del w:id="306" w:author="Sobel, David" w:date="2023-07-10T16:23:00Z">
        <w:r w:rsidR="00DA4205" w:rsidDel="0049592F">
          <w:rPr>
            <w:rFonts w:ascii="Times New Roman" w:hAnsi="Times New Roman" w:cs="Times New Roman"/>
            <w:sz w:val="24"/>
            <w:szCs w:val="24"/>
          </w:rPr>
          <w:delText xml:space="preserve">distinct </w:delText>
        </w:r>
      </w:del>
      <w:ins w:id="307" w:author="Sobel, David" w:date="2023-07-10T16:23:00Z">
        <w:r w:rsidR="0049592F">
          <w:rPr>
            <w:rFonts w:ascii="Times New Roman" w:hAnsi="Times New Roman" w:cs="Times New Roman"/>
            <w:sz w:val="24"/>
            <w:szCs w:val="24"/>
          </w:rPr>
          <w:t xml:space="preserve">different </w:t>
        </w:r>
      </w:ins>
      <w:r w:rsidR="00DA4205">
        <w:rPr>
          <w:rFonts w:ascii="Times New Roman" w:hAnsi="Times New Roman" w:cs="Times New Roman"/>
          <w:sz w:val="24"/>
          <w:szCs w:val="24"/>
        </w:rPr>
        <w:t>predictions for how participants should respond to the objects across the various conditions</w:t>
      </w:r>
      <w:del w:id="308" w:author="Sobel, David" w:date="2023-07-10T16:20:00Z">
        <w:r w:rsidR="00DA4205" w:rsidDel="0049592F">
          <w:rPr>
            <w:rFonts w:ascii="Times New Roman" w:hAnsi="Times New Roman" w:cs="Times New Roman"/>
            <w:sz w:val="24"/>
            <w:szCs w:val="24"/>
          </w:rPr>
          <w:delText xml:space="preserve">, </w:delText>
        </w:r>
      </w:del>
      <w:ins w:id="309" w:author="Sobel, David" w:date="2023-07-10T16:20:00Z">
        <w:r w:rsidR="0049592F">
          <w:rPr>
            <w:rFonts w:ascii="Times New Roman" w:hAnsi="Times New Roman" w:cs="Times New Roman"/>
            <w:sz w:val="24"/>
            <w:szCs w:val="24"/>
          </w:rPr>
          <w:t xml:space="preserve"> and </w:t>
        </w:r>
      </w:ins>
      <w:r w:rsidR="00DA4205">
        <w:rPr>
          <w:rFonts w:ascii="Times New Roman" w:hAnsi="Times New Roman" w:cs="Times New Roman"/>
          <w:sz w:val="24"/>
          <w:szCs w:val="24"/>
        </w:rPr>
        <w:t>trials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w:t>
      </w:r>
      <w:del w:id="310" w:author="Sobel, David" w:date="2023-07-10T16:22:00Z">
        <w:r w:rsidR="00B4101F" w:rsidDel="0049592F">
          <w:rPr>
            <w:rFonts w:ascii="Times New Roman" w:hAnsi="Times New Roman" w:cs="Times New Roman"/>
            <w:sz w:val="24"/>
            <w:szCs w:val="24"/>
          </w:rPr>
          <w:delText xml:space="preserve">especially </w:delText>
        </w:r>
      </w:del>
      <w:r w:rsidR="00B4101F">
        <w:rPr>
          <w:rFonts w:ascii="Times New Roman" w:hAnsi="Times New Roman" w:cs="Times New Roman"/>
          <w:sz w:val="24"/>
          <w:szCs w:val="24"/>
        </w:rPr>
        <w:t xml:space="preserve">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w:t>
      </w:r>
      <w:commentRangeStart w:id="311"/>
      <w:r w:rsidR="00A434C7">
        <w:rPr>
          <w:rFonts w:ascii="Times New Roman" w:hAnsi="Times New Roman" w:cs="Times New Roman"/>
          <w:sz w:val="24"/>
          <w:szCs w:val="24"/>
        </w:rPr>
        <w:t xml:space="preserve">connectionist </w:t>
      </w:r>
      <w:commentRangeEnd w:id="311"/>
      <w:r w:rsidR="0049592F">
        <w:rPr>
          <w:rStyle w:val="CommentReference"/>
        </w:rPr>
        <w:commentReference w:id="311"/>
      </w:r>
      <w:r w:rsidR="00A434C7">
        <w:rPr>
          <w:rFonts w:ascii="Times New Roman" w:hAnsi="Times New Roman" w:cs="Times New Roman"/>
          <w:sz w:val="24"/>
          <w:szCs w:val="24"/>
        </w:rPr>
        <w:t xml:space="preserve">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w:t>
      </w:r>
      <w:r w:rsidR="005138FD">
        <w:rPr>
          <w:rFonts w:ascii="Times New Roman" w:hAnsi="Times New Roman" w:cs="Times New Roman"/>
          <w:sz w:val="24"/>
          <w:szCs w:val="24"/>
        </w:rPr>
        <w:t>treat object D differently than the other objects (which are treated equivalently)</w:t>
      </w:r>
      <w:r w:rsidR="00254906">
        <w:rPr>
          <w:rFonts w:ascii="Times New Roman" w:hAnsi="Times New Roman" w:cs="Times New Roman"/>
          <w:sz w:val="24"/>
          <w:szCs w:val="24"/>
        </w:rPr>
        <w:t xml:space="preserve">, </w:t>
      </w:r>
      <w:r w:rsidR="00E82EA4">
        <w:rPr>
          <w:rFonts w:ascii="Times New Roman" w:hAnsi="Times New Roman" w:cs="Times New Roman"/>
          <w:sz w:val="24"/>
          <w:szCs w:val="24"/>
        </w:rPr>
        <w:t>with diminishing differences as the base rate increases (until, at a base rate of 1, the model predicts that everything is a blicket)</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p w14:paraId="21D38FA4" w14:textId="4BD4AF14" w:rsidR="003E4941" w:rsidRPr="003E4941" w:rsidDel="0049592F" w:rsidRDefault="003E4941" w:rsidP="003E4941">
      <w:pPr>
        <w:spacing w:line="480" w:lineRule="auto"/>
        <w:contextualSpacing/>
        <w:rPr>
          <w:moveFrom w:id="312" w:author="Sobel, David" w:date="2023-07-10T16:22:00Z"/>
          <w:rFonts w:ascii="Times New Roman" w:hAnsi="Times New Roman" w:cs="Times New Roman"/>
          <w:sz w:val="24"/>
          <w:szCs w:val="24"/>
        </w:rPr>
      </w:pPr>
      <w:moveFromRangeStart w:id="313" w:author="Sobel, David" w:date="2023-07-10T16:22:00Z" w:name="move139898552"/>
      <w:moveFrom w:id="314" w:author="Sobel, David" w:date="2023-07-10T16:22:00Z">
        <w:r w:rsidDel="0049592F">
          <w:rPr>
            <w:rFonts w:ascii="Times New Roman" w:hAnsi="Times New Roman" w:cs="Times New Roman"/>
            <w:b/>
            <w:bCs/>
            <w:sz w:val="24"/>
            <w:szCs w:val="24"/>
          </w:rPr>
          <w:t>Qualitative and Quantitative Model fits</w:t>
        </w:r>
      </w:moveFrom>
    </w:p>
    <w:moveFromRangeEnd w:id="313"/>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315"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5C0D50">
        <w:tc>
          <w:tcPr>
            <w:tcW w:w="4230" w:type="dxa"/>
            <w:tcBorders>
              <w:top w:val="single" w:sz="4" w:space="0" w:color="auto"/>
              <w:left w:val="nil"/>
              <w:bottom w:val="single" w:sz="4" w:space="0" w:color="auto"/>
              <w:right w:val="nil"/>
            </w:tcBorders>
          </w:tcPr>
          <w:bookmarkEnd w:id="315"/>
          <w:p w14:paraId="1BBB3CE9"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5C0D50">
        <w:tc>
          <w:tcPr>
            <w:tcW w:w="4230" w:type="dxa"/>
            <w:tcBorders>
              <w:top w:val="nil"/>
              <w:left w:val="nil"/>
              <w:bottom w:val="nil"/>
              <w:right w:val="single" w:sz="4" w:space="0" w:color="auto"/>
            </w:tcBorders>
          </w:tcPr>
          <w:p w14:paraId="1DE816B9"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5C0D50">
        <w:tc>
          <w:tcPr>
            <w:tcW w:w="4230" w:type="dxa"/>
            <w:tcBorders>
              <w:top w:val="nil"/>
              <w:left w:val="nil"/>
              <w:bottom w:val="nil"/>
              <w:right w:val="single" w:sz="4" w:space="0" w:color="auto"/>
            </w:tcBorders>
          </w:tcPr>
          <w:p w14:paraId="7901D314"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5C0D50">
        <w:tc>
          <w:tcPr>
            <w:tcW w:w="4230" w:type="dxa"/>
            <w:tcBorders>
              <w:top w:val="nil"/>
              <w:left w:val="nil"/>
              <w:bottom w:val="nil"/>
              <w:right w:val="single" w:sz="4" w:space="0" w:color="auto"/>
            </w:tcBorders>
          </w:tcPr>
          <w:p w14:paraId="1110787E"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5C0D50">
        <w:tc>
          <w:tcPr>
            <w:tcW w:w="4230" w:type="dxa"/>
            <w:tcBorders>
              <w:top w:val="nil"/>
              <w:left w:val="nil"/>
              <w:bottom w:val="single" w:sz="4" w:space="0" w:color="auto"/>
              <w:right w:val="single" w:sz="4" w:space="0" w:color="auto"/>
            </w:tcBorders>
          </w:tcPr>
          <w:p w14:paraId="69FAC254"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5C0D50">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5C0D5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5C0D50">
        <w:tc>
          <w:tcPr>
            <w:tcW w:w="4230" w:type="dxa"/>
            <w:tcBorders>
              <w:top w:val="single" w:sz="4" w:space="0" w:color="auto"/>
              <w:left w:val="nil"/>
              <w:bottom w:val="nil"/>
              <w:right w:val="single" w:sz="4" w:space="0" w:color="auto"/>
            </w:tcBorders>
          </w:tcPr>
          <w:p w14:paraId="17EA72A6"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5C0D50">
        <w:tc>
          <w:tcPr>
            <w:tcW w:w="4230" w:type="dxa"/>
            <w:tcBorders>
              <w:top w:val="nil"/>
              <w:left w:val="nil"/>
              <w:bottom w:val="nil"/>
              <w:right w:val="single" w:sz="4" w:space="0" w:color="auto"/>
            </w:tcBorders>
          </w:tcPr>
          <w:p w14:paraId="6E50C758"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5C0D50">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5C0D50">
        <w:tc>
          <w:tcPr>
            <w:tcW w:w="4230" w:type="dxa"/>
            <w:tcBorders>
              <w:top w:val="nil"/>
              <w:left w:val="nil"/>
              <w:bottom w:val="nil"/>
              <w:right w:val="single" w:sz="4" w:space="0" w:color="auto"/>
            </w:tcBorders>
          </w:tcPr>
          <w:p w14:paraId="7BC7E0A1"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5C0D50">
        <w:tc>
          <w:tcPr>
            <w:tcW w:w="4230" w:type="dxa"/>
            <w:tcBorders>
              <w:top w:val="nil"/>
              <w:left w:val="nil"/>
              <w:bottom w:val="single" w:sz="4" w:space="0" w:color="auto"/>
              <w:right w:val="single" w:sz="4" w:space="0" w:color="auto"/>
            </w:tcBorders>
          </w:tcPr>
          <w:p w14:paraId="20B23055" w14:textId="77777777" w:rsidR="00292686" w:rsidRDefault="0029268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5C0D50">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5C0D50">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4EF747E9" w:rsidR="008F4799" w:rsidRDefault="00C66CB4" w:rsidP="00C66CB4">
      <w:pPr>
        <w:spacing w:line="480" w:lineRule="auto"/>
        <w:ind w:firstLine="720"/>
        <w:contextualSpacing/>
        <w:rPr>
          <w:rFonts w:ascii="Times New Roman" w:hAnsi="Times New Roman" w:cs="Times New Roman"/>
          <w:sz w:val="24"/>
          <w:szCs w:val="24"/>
        </w:rPr>
      </w:pPr>
      <w:del w:id="316" w:author="Sobel, David" w:date="2023-07-10T16:25:00Z">
        <w:r w:rsidDel="000E539B">
          <w:rPr>
            <w:rFonts w:ascii="Times New Roman" w:hAnsi="Times New Roman" w:cs="Times New Roman"/>
            <w:sz w:val="24"/>
            <w:szCs w:val="24"/>
          </w:rPr>
          <w:delText>It should be clear from the table above that</w:delText>
        </w:r>
      </w:del>
      <w:ins w:id="317" w:author="Sobel, David" w:date="2023-07-10T16:25:00Z">
        <w:r w:rsidR="000E539B">
          <w:rPr>
            <w:rFonts w:ascii="Times New Roman" w:hAnsi="Times New Roman" w:cs="Times New Roman"/>
            <w:sz w:val="24"/>
            <w:szCs w:val="24"/>
          </w:rPr>
          <w:t>T</w:t>
        </w:r>
      </w:ins>
      <w:del w:id="318" w:author="Sobel, David" w:date="2023-07-10T16:25:00Z">
        <w:r w:rsidDel="000E539B">
          <w:rPr>
            <w:rFonts w:ascii="Times New Roman" w:hAnsi="Times New Roman" w:cs="Times New Roman"/>
            <w:sz w:val="24"/>
            <w:szCs w:val="24"/>
          </w:rPr>
          <w:delText xml:space="preserve"> t</w:delText>
        </w:r>
      </w:del>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w:t>
      </w:r>
      <w:commentRangeStart w:id="319"/>
      <w:r w:rsidR="00B34759">
        <w:rPr>
          <w:rFonts w:ascii="Times New Roman" w:hAnsi="Times New Roman" w:cs="Times New Roman"/>
          <w:sz w:val="24"/>
          <w:szCs w:val="24"/>
        </w:rPr>
        <w:t>Table</w:t>
      </w:r>
      <w:commentRangeEnd w:id="319"/>
      <w:r w:rsidR="000E539B">
        <w:rPr>
          <w:rStyle w:val="CommentReference"/>
        </w:rPr>
        <w:commentReference w:id="319"/>
      </w:r>
      <w:r w:rsidR="00B34759">
        <w:rPr>
          <w:rFonts w:ascii="Times New Roman" w:hAnsi="Times New Roman" w:cs="Times New Roman"/>
          <w:sz w:val="24"/>
          <w:szCs w:val="24"/>
        </w:rPr>
        <w:t xml:space="preserv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5C0D50">
        <w:tc>
          <w:tcPr>
            <w:tcW w:w="4230" w:type="dxa"/>
            <w:tcBorders>
              <w:top w:val="single" w:sz="4" w:space="0" w:color="auto"/>
              <w:left w:val="nil"/>
              <w:bottom w:val="single" w:sz="4" w:space="0" w:color="auto"/>
              <w:right w:val="nil"/>
            </w:tcBorders>
          </w:tcPr>
          <w:p w14:paraId="773022C2"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5C0D50">
        <w:tc>
          <w:tcPr>
            <w:tcW w:w="4230" w:type="dxa"/>
            <w:tcBorders>
              <w:top w:val="nil"/>
              <w:left w:val="nil"/>
              <w:bottom w:val="nil"/>
              <w:right w:val="single" w:sz="4" w:space="0" w:color="auto"/>
            </w:tcBorders>
          </w:tcPr>
          <w:p w14:paraId="2E8A3E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5C0D50">
        <w:tc>
          <w:tcPr>
            <w:tcW w:w="4230" w:type="dxa"/>
            <w:tcBorders>
              <w:top w:val="nil"/>
              <w:left w:val="nil"/>
              <w:bottom w:val="nil"/>
              <w:right w:val="single" w:sz="4" w:space="0" w:color="auto"/>
            </w:tcBorders>
          </w:tcPr>
          <w:p w14:paraId="6C8C9D7C"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5C0D50">
        <w:tc>
          <w:tcPr>
            <w:tcW w:w="4230" w:type="dxa"/>
            <w:tcBorders>
              <w:top w:val="nil"/>
              <w:left w:val="nil"/>
              <w:bottom w:val="nil"/>
              <w:right w:val="single" w:sz="4" w:space="0" w:color="auto"/>
            </w:tcBorders>
          </w:tcPr>
          <w:p w14:paraId="0379C69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5C0D50">
        <w:tc>
          <w:tcPr>
            <w:tcW w:w="4230" w:type="dxa"/>
            <w:tcBorders>
              <w:top w:val="nil"/>
              <w:left w:val="nil"/>
              <w:bottom w:val="single" w:sz="4" w:space="0" w:color="auto"/>
              <w:right w:val="single" w:sz="4" w:space="0" w:color="auto"/>
            </w:tcBorders>
          </w:tcPr>
          <w:p w14:paraId="4AECE0D9"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5C0D5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5C0D50">
        <w:tc>
          <w:tcPr>
            <w:tcW w:w="4230" w:type="dxa"/>
            <w:tcBorders>
              <w:top w:val="single" w:sz="4" w:space="0" w:color="auto"/>
              <w:left w:val="nil"/>
              <w:bottom w:val="nil"/>
              <w:right w:val="single" w:sz="4" w:space="0" w:color="auto"/>
            </w:tcBorders>
          </w:tcPr>
          <w:p w14:paraId="764B586B"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5C0D50">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5C0D50">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5C0D50">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5C0D50">
        <w:tc>
          <w:tcPr>
            <w:tcW w:w="4230" w:type="dxa"/>
            <w:tcBorders>
              <w:top w:val="nil"/>
              <w:left w:val="nil"/>
              <w:bottom w:val="nil"/>
              <w:right w:val="single" w:sz="4" w:space="0" w:color="auto"/>
            </w:tcBorders>
          </w:tcPr>
          <w:p w14:paraId="5A10E49F"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5C0D50">
        <w:tc>
          <w:tcPr>
            <w:tcW w:w="4230" w:type="dxa"/>
            <w:tcBorders>
              <w:top w:val="nil"/>
              <w:left w:val="nil"/>
              <w:bottom w:val="single" w:sz="4" w:space="0" w:color="auto"/>
              <w:right w:val="single" w:sz="4" w:space="0" w:color="auto"/>
            </w:tcBorders>
          </w:tcPr>
          <w:p w14:paraId="1830F1A8" w14:textId="77777777" w:rsidR="004A2289" w:rsidRDefault="004A2289"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5C0D50">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5C0D50">
        <w:tc>
          <w:tcPr>
            <w:tcW w:w="4230" w:type="dxa"/>
            <w:tcBorders>
              <w:top w:val="single" w:sz="4" w:space="0" w:color="auto"/>
              <w:left w:val="nil"/>
              <w:bottom w:val="single" w:sz="4" w:space="0" w:color="auto"/>
              <w:right w:val="nil"/>
            </w:tcBorders>
          </w:tcPr>
          <w:p w14:paraId="0F22F04F"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5C0D50">
        <w:tc>
          <w:tcPr>
            <w:tcW w:w="4230" w:type="dxa"/>
            <w:tcBorders>
              <w:top w:val="nil"/>
              <w:left w:val="nil"/>
              <w:bottom w:val="nil"/>
              <w:right w:val="single" w:sz="4" w:space="0" w:color="auto"/>
            </w:tcBorders>
          </w:tcPr>
          <w:p w14:paraId="4768419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5C0D50">
        <w:tc>
          <w:tcPr>
            <w:tcW w:w="4230" w:type="dxa"/>
            <w:tcBorders>
              <w:top w:val="nil"/>
              <w:left w:val="nil"/>
              <w:bottom w:val="nil"/>
              <w:right w:val="single" w:sz="4" w:space="0" w:color="auto"/>
            </w:tcBorders>
          </w:tcPr>
          <w:p w14:paraId="0F45C54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5C0D50">
        <w:tc>
          <w:tcPr>
            <w:tcW w:w="4230" w:type="dxa"/>
            <w:tcBorders>
              <w:top w:val="nil"/>
              <w:left w:val="nil"/>
              <w:bottom w:val="nil"/>
              <w:right w:val="single" w:sz="4" w:space="0" w:color="auto"/>
            </w:tcBorders>
          </w:tcPr>
          <w:p w14:paraId="63C07F14"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5C0D50">
        <w:tc>
          <w:tcPr>
            <w:tcW w:w="4230" w:type="dxa"/>
            <w:tcBorders>
              <w:top w:val="nil"/>
              <w:left w:val="nil"/>
              <w:bottom w:val="single" w:sz="4" w:space="0" w:color="auto"/>
              <w:right w:val="single" w:sz="4" w:space="0" w:color="auto"/>
            </w:tcBorders>
          </w:tcPr>
          <w:p w14:paraId="5135312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5C0D50">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5C0D50">
        <w:tc>
          <w:tcPr>
            <w:tcW w:w="4230" w:type="dxa"/>
            <w:tcBorders>
              <w:top w:val="single" w:sz="4" w:space="0" w:color="auto"/>
              <w:left w:val="nil"/>
              <w:bottom w:val="nil"/>
              <w:right w:val="single" w:sz="4" w:space="0" w:color="auto"/>
            </w:tcBorders>
          </w:tcPr>
          <w:p w14:paraId="211C68B0"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5C0D50">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5C0D50">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5C0D50">
        <w:tc>
          <w:tcPr>
            <w:tcW w:w="4230" w:type="dxa"/>
            <w:tcBorders>
              <w:top w:val="nil"/>
              <w:left w:val="nil"/>
              <w:bottom w:val="nil"/>
              <w:right w:val="single" w:sz="4" w:space="0" w:color="auto"/>
            </w:tcBorders>
          </w:tcPr>
          <w:p w14:paraId="72D0BC88"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5C0D50">
        <w:tc>
          <w:tcPr>
            <w:tcW w:w="4230" w:type="dxa"/>
            <w:tcBorders>
              <w:top w:val="nil"/>
              <w:left w:val="nil"/>
              <w:bottom w:val="single" w:sz="4" w:space="0" w:color="auto"/>
              <w:right w:val="single" w:sz="4" w:space="0" w:color="auto"/>
            </w:tcBorders>
          </w:tcPr>
          <w:p w14:paraId="18F26E7C" w14:textId="77777777" w:rsidR="00EF08E6" w:rsidRDefault="00EF08E6"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5C0D50">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5C0D50">
        <w:tc>
          <w:tcPr>
            <w:tcW w:w="4230" w:type="dxa"/>
            <w:tcBorders>
              <w:top w:val="single" w:sz="4" w:space="0" w:color="auto"/>
              <w:left w:val="nil"/>
              <w:bottom w:val="single" w:sz="4" w:space="0" w:color="auto"/>
              <w:right w:val="nil"/>
            </w:tcBorders>
          </w:tcPr>
          <w:p w14:paraId="355813DA"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5C0D50">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5C0D50">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5C0D50">
        <w:tc>
          <w:tcPr>
            <w:tcW w:w="4230" w:type="dxa"/>
            <w:tcBorders>
              <w:top w:val="nil"/>
              <w:left w:val="nil"/>
              <w:bottom w:val="nil"/>
              <w:right w:val="single" w:sz="4" w:space="0" w:color="auto"/>
            </w:tcBorders>
          </w:tcPr>
          <w:p w14:paraId="42962439"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5C0D50">
        <w:tc>
          <w:tcPr>
            <w:tcW w:w="4230" w:type="dxa"/>
            <w:tcBorders>
              <w:top w:val="nil"/>
              <w:left w:val="nil"/>
              <w:bottom w:val="nil"/>
              <w:right w:val="single" w:sz="4" w:space="0" w:color="auto"/>
            </w:tcBorders>
          </w:tcPr>
          <w:p w14:paraId="7CE8FA55"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5C0D50">
        <w:tc>
          <w:tcPr>
            <w:tcW w:w="4230" w:type="dxa"/>
            <w:tcBorders>
              <w:top w:val="nil"/>
              <w:left w:val="nil"/>
              <w:bottom w:val="nil"/>
              <w:right w:val="single" w:sz="4" w:space="0" w:color="auto"/>
            </w:tcBorders>
          </w:tcPr>
          <w:p w14:paraId="42CE6AAC"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5C0D50">
        <w:tc>
          <w:tcPr>
            <w:tcW w:w="4230" w:type="dxa"/>
            <w:tcBorders>
              <w:top w:val="nil"/>
              <w:left w:val="nil"/>
              <w:bottom w:val="single" w:sz="4" w:space="0" w:color="auto"/>
              <w:right w:val="single" w:sz="4" w:space="0" w:color="auto"/>
            </w:tcBorders>
          </w:tcPr>
          <w:p w14:paraId="187A22D1"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5C0D50">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5C0D50">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5C0D50">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5C0D50">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5C0D50">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5C0D50">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5C0D50">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5C0D50">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5C0D50">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5C0D50">
        <w:tc>
          <w:tcPr>
            <w:tcW w:w="4230" w:type="dxa"/>
            <w:tcBorders>
              <w:top w:val="nil"/>
              <w:left w:val="nil"/>
              <w:bottom w:val="nil"/>
              <w:right w:val="single" w:sz="4" w:space="0" w:color="auto"/>
            </w:tcBorders>
          </w:tcPr>
          <w:p w14:paraId="1680710D"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5C0D50">
        <w:tc>
          <w:tcPr>
            <w:tcW w:w="4230" w:type="dxa"/>
            <w:tcBorders>
              <w:top w:val="nil"/>
              <w:left w:val="nil"/>
              <w:bottom w:val="single" w:sz="4" w:space="0" w:color="auto"/>
              <w:right w:val="single" w:sz="4" w:space="0" w:color="auto"/>
            </w:tcBorders>
          </w:tcPr>
          <w:p w14:paraId="3C90194B" w14:textId="77777777" w:rsidR="00151E77" w:rsidRDefault="00151E77"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5C0D50">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5C0D50">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5C0D50">
        <w:tc>
          <w:tcPr>
            <w:tcW w:w="4230" w:type="dxa"/>
            <w:tcBorders>
              <w:top w:val="single" w:sz="4" w:space="0" w:color="auto"/>
              <w:left w:val="nil"/>
              <w:bottom w:val="single" w:sz="4" w:space="0" w:color="auto"/>
              <w:right w:val="nil"/>
            </w:tcBorders>
          </w:tcPr>
          <w:p w14:paraId="01B6D02E"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5C0D50">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5C0D50">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5C0D50">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5C0D50">
        <w:tc>
          <w:tcPr>
            <w:tcW w:w="4230" w:type="dxa"/>
            <w:tcBorders>
              <w:top w:val="nil"/>
              <w:left w:val="nil"/>
              <w:bottom w:val="nil"/>
              <w:right w:val="single" w:sz="4" w:space="0" w:color="auto"/>
            </w:tcBorders>
          </w:tcPr>
          <w:p w14:paraId="1FD6BC64"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5C0D50">
        <w:tc>
          <w:tcPr>
            <w:tcW w:w="4230" w:type="dxa"/>
            <w:tcBorders>
              <w:top w:val="nil"/>
              <w:left w:val="nil"/>
              <w:bottom w:val="nil"/>
              <w:right w:val="single" w:sz="4" w:space="0" w:color="auto"/>
            </w:tcBorders>
          </w:tcPr>
          <w:p w14:paraId="157550F3"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5C0D50">
        <w:tc>
          <w:tcPr>
            <w:tcW w:w="4230" w:type="dxa"/>
            <w:tcBorders>
              <w:top w:val="nil"/>
              <w:left w:val="nil"/>
              <w:bottom w:val="nil"/>
              <w:right w:val="single" w:sz="4" w:space="0" w:color="auto"/>
            </w:tcBorders>
          </w:tcPr>
          <w:p w14:paraId="5E6B7D8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5C0D50">
        <w:tc>
          <w:tcPr>
            <w:tcW w:w="4230" w:type="dxa"/>
            <w:tcBorders>
              <w:top w:val="nil"/>
              <w:left w:val="nil"/>
              <w:bottom w:val="single" w:sz="4" w:space="0" w:color="auto"/>
              <w:right w:val="single" w:sz="4" w:space="0" w:color="auto"/>
            </w:tcBorders>
          </w:tcPr>
          <w:p w14:paraId="55EC949C"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5C0D50">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5C0D50">
        <w:tc>
          <w:tcPr>
            <w:tcW w:w="4230" w:type="dxa"/>
            <w:tcBorders>
              <w:top w:val="single" w:sz="4" w:space="0" w:color="auto"/>
              <w:left w:val="nil"/>
              <w:bottom w:val="nil"/>
              <w:right w:val="single" w:sz="4" w:space="0" w:color="auto"/>
            </w:tcBorders>
          </w:tcPr>
          <w:p w14:paraId="64F6BED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5C0D50">
        <w:tc>
          <w:tcPr>
            <w:tcW w:w="4230" w:type="dxa"/>
            <w:tcBorders>
              <w:top w:val="nil"/>
              <w:left w:val="nil"/>
              <w:bottom w:val="nil"/>
              <w:right w:val="single" w:sz="4" w:space="0" w:color="auto"/>
            </w:tcBorders>
          </w:tcPr>
          <w:p w14:paraId="66892CCD"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5C0D50">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5C0D50">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5C0D50">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5C0D50">
        <w:tc>
          <w:tcPr>
            <w:tcW w:w="4230" w:type="dxa"/>
            <w:tcBorders>
              <w:top w:val="nil"/>
              <w:left w:val="nil"/>
              <w:bottom w:val="nil"/>
              <w:right w:val="single" w:sz="4" w:space="0" w:color="auto"/>
            </w:tcBorders>
          </w:tcPr>
          <w:p w14:paraId="548C5648"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5C0D50">
        <w:tc>
          <w:tcPr>
            <w:tcW w:w="4230" w:type="dxa"/>
            <w:tcBorders>
              <w:top w:val="nil"/>
              <w:left w:val="nil"/>
              <w:bottom w:val="single" w:sz="4" w:space="0" w:color="auto"/>
              <w:right w:val="single" w:sz="4" w:space="0" w:color="auto"/>
            </w:tcBorders>
          </w:tcPr>
          <w:p w14:paraId="741221A2" w14:textId="77777777" w:rsidR="00E37E54" w:rsidRDefault="00E37E54" w:rsidP="005C0D5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5C0D50">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5C0D50">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5C0D5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5C0D5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commentRangeStart w:id="320"/>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w:t>
      </w:r>
      <w:r w:rsidR="0050078A">
        <w:rPr>
          <w:rFonts w:ascii="Times New Roman" w:hAnsi="Times New Roman" w:cs="Times New Roman"/>
          <w:sz w:val="24"/>
          <w:szCs w:val="24"/>
        </w:rPr>
        <w:lastRenderedPageBreak/>
        <w:t xml:space="preserve">performance. </w:t>
      </w:r>
      <w:r w:rsidR="0014416B">
        <w:rPr>
          <w:rFonts w:ascii="Times New Roman" w:hAnsi="Times New Roman" w:cs="Times New Roman"/>
          <w:sz w:val="24"/>
          <w:szCs w:val="24"/>
        </w:rPr>
        <w:t xml:space="preserve">Specifically, the best-fitting individual Bayesian model provided a better explanation of participants’ backwards blocking responses than did the best-fitting individual connectionist model. </w:t>
      </w:r>
      <w:commentRangeEnd w:id="320"/>
      <w:r w:rsidR="00B2561F">
        <w:rPr>
          <w:rStyle w:val="CommentReference"/>
        </w:rPr>
        <w:commentReference w:id="320"/>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commentRangeStart w:id="321"/>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is insufficient to explain how children (e.g., Sobel et al., 2004) and adults (Griffiths et al., 2011) reason causally.</w:t>
      </w:r>
      <w:commentRangeEnd w:id="321"/>
      <w:r w:rsidR="008B34BD">
        <w:rPr>
          <w:rStyle w:val="CommentReference"/>
        </w:rPr>
        <w:commentReference w:id="321"/>
      </w:r>
      <w:r w:rsidR="006152DB">
        <w:rPr>
          <w:rFonts w:ascii="Times New Roman" w:hAnsi="Times New Roman" w:cs="Times New Roman"/>
          <w:sz w:val="24"/>
          <w:szCs w:val="24"/>
        </w:rPr>
        <w:t xml:space="preserve">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commentRangeStart w:id="322"/>
      <w:r>
        <w:rPr>
          <w:rFonts w:ascii="Times New Roman" w:hAnsi="Times New Roman" w:cs="Times New Roman"/>
          <w:sz w:val="24"/>
          <w:szCs w:val="24"/>
        </w:rPr>
        <w:t xml:space="preserve">One may question whether the difference between a setting in which participants are asked to reason about two candidate causes and one in which they </w:t>
      </w:r>
      <w:commentRangeEnd w:id="322"/>
      <w:r w:rsidR="008B34BD">
        <w:rPr>
          <w:rStyle w:val="CommentReference"/>
        </w:rPr>
        <w:commentReference w:id="322"/>
      </w:r>
      <w:r>
        <w:rPr>
          <w:rFonts w:ascii="Times New Roman" w:hAnsi="Times New Roman" w:cs="Times New Roman"/>
          <w:sz w:val="24"/>
          <w:szCs w:val="24"/>
        </w:rPr>
        <w:t xml:space="preserve">are asked to reason about 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w:t>
      </w:r>
      <w:r w:rsidR="00254245" w:rsidRPr="00254245">
        <w:rPr>
          <w:rFonts w:ascii="Times New Roman" w:hAnsi="Times New Roman" w:cs="Times New Roman"/>
          <w:sz w:val="24"/>
          <w:szCs w:val="24"/>
        </w:rPr>
        <w:lastRenderedPageBreak/>
        <w:t>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w:t>
      </w:r>
      <w:commentRangeStart w:id="323"/>
      <w:r w:rsidR="00254245" w:rsidRPr="00254245">
        <w:rPr>
          <w:rFonts w:ascii="Times New Roman" w:hAnsi="Times New Roman" w:cs="Times New Roman"/>
          <w:sz w:val="24"/>
          <w:szCs w:val="24"/>
        </w:rPr>
        <w:t xml:space="preserve">only </w:t>
      </w:r>
      <w:commentRangeEnd w:id="323"/>
      <w:r w:rsidR="008B34BD">
        <w:rPr>
          <w:rStyle w:val="CommentReference"/>
        </w:rPr>
        <w:commentReference w:id="323"/>
      </w:r>
      <w:r w:rsidR="00254245" w:rsidRPr="00254245">
        <w:rPr>
          <w:rFonts w:ascii="Times New Roman" w:hAnsi="Times New Roman" w:cs="Times New Roman"/>
          <w:sz w:val="24"/>
          <w:szCs w:val="24"/>
        </w:rPr>
        <w:t xml:space="preserve">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w:t>
      </w:r>
      <w:proofErr w:type="spellStart"/>
      <w:r w:rsidR="00EE522E">
        <w:rPr>
          <w:rFonts w:ascii="Times New Roman" w:hAnsi="Times New Roman" w:cs="Times New Roman"/>
          <w:sz w:val="24"/>
          <w:szCs w:val="24"/>
        </w:rPr>
        <w:t>Bonawitz</w:t>
      </w:r>
      <w:proofErr w:type="spellEnd"/>
      <w:r w:rsidR="00EE522E">
        <w:rPr>
          <w:rFonts w:ascii="Times New Roman" w:hAnsi="Times New Roman" w:cs="Times New Roman"/>
          <w:sz w:val="24"/>
          <w:szCs w:val="24"/>
        </w:rPr>
        <w:t xml:space="preserve">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w:t>
      </w:r>
      <w:r w:rsidR="00003E78">
        <w:rPr>
          <w:rFonts w:ascii="Times New Roman" w:hAnsi="Times New Roman" w:cs="Times New Roman"/>
          <w:sz w:val="24"/>
          <w:szCs w:val="24"/>
        </w:rPr>
        <w:lastRenderedPageBreak/>
        <w:t>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w:t>
      </w:r>
      <w:commentRangeStart w:id="324"/>
      <w:r w:rsidR="001C0ADB">
        <w:rPr>
          <w:rFonts w:ascii="Times New Roman" w:hAnsi="Times New Roman" w:cs="Times New Roman"/>
          <w:sz w:val="24"/>
          <w:szCs w:val="24"/>
        </w:rPr>
        <w:t>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commentRangeEnd w:id="324"/>
      <w:r w:rsidR="00844C58">
        <w:rPr>
          <w:rStyle w:val="CommentReference"/>
        </w:rPr>
        <w:commentReference w:id="324"/>
      </w:r>
    </w:p>
    <w:p w14:paraId="234153DC" w14:textId="5C47FE8A" w:rsidR="00A7059F" w:rsidRDefault="00832C48" w:rsidP="00A7059F">
      <w:pPr>
        <w:spacing w:line="480" w:lineRule="auto"/>
        <w:ind w:firstLine="720"/>
        <w:contextualSpacing/>
        <w:rPr>
          <w:rFonts w:ascii="Times New Roman" w:hAnsi="Times New Roman" w:cs="Times New Roman"/>
          <w:sz w:val="24"/>
          <w:szCs w:val="24"/>
        </w:rPr>
      </w:pPr>
      <w:del w:id="325" w:author="Sobel, David" w:date="2023-07-10T16:44:00Z">
        <w:r w:rsidDel="008B34BD">
          <w:rPr>
            <w:rFonts w:ascii="Times New Roman" w:hAnsi="Times New Roman" w:cs="Times New Roman"/>
            <w:sz w:val="24"/>
            <w:szCs w:val="24"/>
          </w:rPr>
          <w:delText>It turns out that t</w:delText>
        </w:r>
      </w:del>
      <w:ins w:id="326" w:author="Sobel, David" w:date="2023-07-10T16:44:00Z">
        <w:r w:rsidR="008B34BD">
          <w:rPr>
            <w:rFonts w:ascii="Times New Roman" w:hAnsi="Times New Roman" w:cs="Times New Roman"/>
            <w:sz w:val="24"/>
            <w:szCs w:val="24"/>
          </w:rPr>
          <w:t>T</w:t>
        </w:r>
      </w:ins>
      <w:r>
        <w:rPr>
          <w:rFonts w:ascii="Times New Roman" w:hAnsi="Times New Roman" w:cs="Times New Roman"/>
          <w:sz w:val="24"/>
          <w:szCs w:val="24"/>
        </w:rPr>
        <w:t xml:space="preserve">here </w:t>
      </w:r>
      <w:commentRangeStart w:id="327"/>
      <w:r>
        <w:rPr>
          <w:rFonts w:ascii="Times New Roman" w:hAnsi="Times New Roman" w:cs="Times New Roman"/>
          <w:sz w:val="24"/>
          <w:szCs w:val="24"/>
        </w:rPr>
        <w:t xml:space="preserve">is </w:t>
      </w:r>
      <w:commentRangeEnd w:id="327"/>
      <w:r w:rsidR="008B34BD">
        <w:rPr>
          <w:rStyle w:val="CommentReference"/>
        </w:rPr>
        <w:commentReference w:id="327"/>
      </w:r>
      <w:r>
        <w:rPr>
          <w:rFonts w:ascii="Times New Roman" w:hAnsi="Times New Roman" w:cs="Times New Roman"/>
          <w:sz w:val="24"/>
          <w:szCs w:val="24"/>
        </w:rPr>
        <w:t xml:space="preserve">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w:t>
      </w:r>
      <w:r w:rsidR="00C84269" w:rsidRPr="00C84269">
        <w:rPr>
          <w:rFonts w:ascii="Times New Roman" w:hAnsi="Times New Roman" w:cs="Times New Roman"/>
          <w:sz w:val="24"/>
          <w:szCs w:val="24"/>
        </w:rPr>
        <w:lastRenderedPageBreak/>
        <w:t>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475BB824"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 xml:space="preserve">For example, if participants assumed that blickets were </w:t>
      </w:r>
      <w:commentRangeStart w:id="328"/>
      <w:r w:rsidR="007A088F">
        <w:rPr>
          <w:rFonts w:ascii="Times New Roman" w:hAnsi="Times New Roman" w:cs="Times New Roman"/>
          <w:sz w:val="24"/>
          <w:szCs w:val="24"/>
        </w:rPr>
        <w:t xml:space="preserve">common </w:t>
      </w:r>
      <w:commentRangeEnd w:id="328"/>
      <w:r w:rsidR="00844C58">
        <w:rPr>
          <w:rStyle w:val="CommentReference"/>
        </w:rPr>
        <w:commentReference w:id="328"/>
      </w:r>
      <w:r w:rsidR="007A088F">
        <w:rPr>
          <w:rFonts w:ascii="Times New Roman" w:hAnsi="Times New Roman" w:cs="Times New Roman"/>
          <w:sz w:val="24"/>
          <w:szCs w:val="24"/>
        </w:rPr>
        <w:t>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p>
    <w:p w14:paraId="55FF9108" w14:textId="1A629D28" w:rsidR="00DB39B4" w:rsidRDefault="00DB39B4" w:rsidP="00766DDB">
      <w:pPr>
        <w:spacing w:line="480" w:lineRule="auto"/>
        <w:ind w:firstLine="720"/>
        <w:contextualSpacing/>
        <w:rPr>
          <w:rFonts w:ascii="Times New Roman" w:hAnsi="Times New Roman" w:cs="Times New Roman"/>
          <w:sz w:val="24"/>
          <w:szCs w:val="24"/>
        </w:rPr>
      </w:pPr>
      <w:commentRangeStart w:id="329"/>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w:t>
      </w:r>
      <w:r w:rsidR="000C4A5D" w:rsidRPr="000C4A5D">
        <w:rPr>
          <w:rFonts w:ascii="Times New Roman" w:hAnsi="Times New Roman" w:cs="Times New Roman"/>
          <w:sz w:val="24"/>
          <w:szCs w:val="24"/>
        </w:rPr>
        <w:lastRenderedPageBreak/>
        <w:t>model's superior overall performance compared to the Bayesian model was due to overfitting to 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F6402">
        <w:rPr>
          <w:rFonts w:ascii="Times New Roman" w:hAnsi="Times New Roman" w:cs="Times New Roman"/>
          <w:sz w:val="24"/>
          <w:szCs w:val="24"/>
        </w:rPr>
        <w:t>largely consistently</w:t>
      </w:r>
      <w:r w:rsidR="00054FFB">
        <w:rPr>
          <w:rFonts w:ascii="Times New Roman" w:hAnsi="Times New Roman" w:cs="Times New Roman"/>
          <w:sz w:val="24"/>
          <w:szCs w:val="24"/>
        </w:rPr>
        <w:t xml:space="preserve">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commentRangeEnd w:id="329"/>
      <w:r w:rsidR="00844C58">
        <w:rPr>
          <w:rStyle w:val="CommentReference"/>
        </w:rPr>
        <w:commentReference w:id="329"/>
      </w:r>
    </w:p>
    <w:p w14:paraId="1C0895DA" w14:textId="01E9374B"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w:t>
      </w:r>
      <w:del w:id="330" w:author="Sobel, David" w:date="2023-07-10T17:07:00Z">
        <w:r w:rsidR="003C6571" w:rsidDel="00B33091">
          <w:rPr>
            <w:rFonts w:ascii="Times New Roman" w:hAnsi="Times New Roman" w:cs="Times New Roman"/>
            <w:sz w:val="24"/>
            <w:szCs w:val="24"/>
          </w:rPr>
          <w:delText xml:space="preserve">This </w:delText>
        </w:r>
      </w:del>
      <w:ins w:id="331" w:author="Sobel, David" w:date="2023-07-10T17:07:00Z">
        <w:r w:rsidR="00B33091">
          <w:rPr>
            <w:rFonts w:ascii="Times New Roman" w:hAnsi="Times New Roman" w:cs="Times New Roman"/>
            <w:sz w:val="24"/>
            <w:szCs w:val="24"/>
          </w:rPr>
          <w:t xml:space="preserve">Testing remotely on a computer screen </w:t>
        </w:r>
      </w:ins>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 xml:space="preserve">three and four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w:t>
      </w:r>
      <w:r w:rsidR="000950C3" w:rsidRPr="007A3FAE">
        <w:rPr>
          <w:rFonts w:ascii="Times New Roman" w:hAnsi="Times New Roman" w:cs="Times New Roman"/>
          <w:color w:val="000000" w:themeColor="text1"/>
          <w:sz w:val="24"/>
          <w:szCs w:val="24"/>
        </w:rPr>
        <w:lastRenderedPageBreak/>
        <w:t>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obel, David" w:date="2023-07-10T15:25:00Z" w:initials="SD">
    <w:p w14:paraId="058138E2" w14:textId="77777777" w:rsidR="005C0D50" w:rsidRDefault="005C0D50">
      <w:pPr>
        <w:pStyle w:val="CommentText"/>
      </w:pPr>
      <w:r>
        <w:rPr>
          <w:rStyle w:val="CommentReference"/>
        </w:rPr>
        <w:annotationRef/>
      </w:r>
      <w:r>
        <w:t xml:space="preserve">I don’t think this is describing the position correctly. </w:t>
      </w:r>
    </w:p>
    <w:p w14:paraId="66971678" w14:textId="77777777" w:rsidR="005C0D50" w:rsidRDefault="005C0D50">
      <w:pPr>
        <w:pStyle w:val="CommentText"/>
      </w:pPr>
    </w:p>
    <w:p w14:paraId="4B6F2A8B" w14:textId="77777777" w:rsidR="005C0D50" w:rsidRDefault="005C0D50">
      <w:pPr>
        <w:pStyle w:val="CommentText"/>
      </w:pPr>
      <w:r>
        <w:t>The position is that algorithms that rely on hypothesis space formation and updating via Bayes rule serve as a computational-level description of the way children make inferences.</w:t>
      </w:r>
    </w:p>
    <w:p w14:paraId="17D5CC08" w14:textId="77777777" w:rsidR="005C0D50" w:rsidRDefault="005C0D50">
      <w:pPr>
        <w:pStyle w:val="CommentText"/>
      </w:pPr>
    </w:p>
    <w:p w14:paraId="7FE8609B" w14:textId="77777777" w:rsidR="005C0D50" w:rsidRDefault="005C0D50">
      <w:pPr>
        <w:pStyle w:val="CommentText"/>
      </w:pPr>
      <w:r>
        <w:t>Note that this is different from what is written – saying “learners use…” implies that it’s an algorithmic-level description.</w:t>
      </w:r>
    </w:p>
    <w:p w14:paraId="73922CD6" w14:textId="77777777" w:rsidR="005C0D50" w:rsidRDefault="005C0D50">
      <w:pPr>
        <w:pStyle w:val="CommentText"/>
      </w:pPr>
    </w:p>
    <w:p w14:paraId="2EB27A19" w14:textId="27B18048" w:rsidR="005C0D50" w:rsidRDefault="005C0D50">
      <w:pPr>
        <w:pStyle w:val="CommentText"/>
      </w:pPr>
      <w:r>
        <w:t xml:space="preserve">Only Bonawitz (and maybe Ullman) thinks this. </w:t>
      </w:r>
    </w:p>
    <w:p w14:paraId="5B34AED2" w14:textId="77777777" w:rsidR="005C0D50" w:rsidRDefault="005C0D50">
      <w:pPr>
        <w:pStyle w:val="CommentText"/>
      </w:pPr>
    </w:p>
    <w:p w14:paraId="54CC9D40" w14:textId="4DD40234" w:rsidR="005C0D50" w:rsidRDefault="005C0D50">
      <w:pPr>
        <w:pStyle w:val="CommentText"/>
      </w:pPr>
      <w:r>
        <w:t>And the rest of us think they’re wrong.</w:t>
      </w:r>
    </w:p>
  </w:comment>
  <w:comment w:id="5" w:author="Sobel, David" w:date="2023-07-10T15:30:00Z" w:initials="SD">
    <w:p w14:paraId="4CA6BF35" w14:textId="77777777" w:rsidR="005C0D50" w:rsidRDefault="005C0D50">
      <w:pPr>
        <w:pStyle w:val="CommentText"/>
      </w:pPr>
      <w:r>
        <w:rPr>
          <w:rStyle w:val="CommentReference"/>
        </w:rPr>
        <w:annotationRef/>
      </w:r>
      <w:r>
        <w:t>This is OK, but this isn’t making an algorithmic-level claim.</w:t>
      </w:r>
    </w:p>
    <w:p w14:paraId="59656E3D" w14:textId="6F3995F0" w:rsidR="005C0D50" w:rsidRDefault="005C0D50">
      <w:pPr>
        <w:pStyle w:val="CommentText"/>
      </w:pPr>
    </w:p>
  </w:comment>
  <w:comment w:id="6" w:author="Sobel, David" w:date="2023-07-10T15:30:00Z" w:initials="SD">
    <w:p w14:paraId="018A9A87" w14:textId="77777777" w:rsidR="005C0D50" w:rsidRDefault="005C0D50">
      <w:pPr>
        <w:pStyle w:val="CommentText"/>
      </w:pPr>
      <w:r>
        <w:rPr>
          <w:rStyle w:val="CommentReference"/>
        </w:rPr>
        <w:annotationRef/>
      </w:r>
      <w:r>
        <w:t>Same</w:t>
      </w:r>
    </w:p>
    <w:p w14:paraId="0F3A0A75" w14:textId="10900E8B" w:rsidR="005C0D50" w:rsidRDefault="005C0D50">
      <w:pPr>
        <w:pStyle w:val="CommentText"/>
      </w:pPr>
    </w:p>
  </w:comment>
  <w:comment w:id="7" w:author="Sobel, David" w:date="2023-07-10T15:30:00Z" w:initials="SD">
    <w:p w14:paraId="2AB6D146" w14:textId="77777777" w:rsidR="005C0D50" w:rsidRDefault="005C0D50">
      <w:pPr>
        <w:pStyle w:val="CommentText"/>
      </w:pPr>
      <w:r>
        <w:rPr>
          <w:rStyle w:val="CommentReference"/>
        </w:rPr>
        <w:annotationRef/>
      </w:r>
      <w:r>
        <w:t xml:space="preserve">Yes, all of this is still computational-level. </w:t>
      </w:r>
    </w:p>
    <w:p w14:paraId="593089CD" w14:textId="77777777" w:rsidR="005C0D50" w:rsidRDefault="005C0D50">
      <w:pPr>
        <w:pStyle w:val="CommentText"/>
      </w:pPr>
    </w:p>
    <w:p w14:paraId="3D56F114" w14:textId="74CE2DE9" w:rsidR="005C0D50" w:rsidRDefault="005C0D50">
      <w:pPr>
        <w:pStyle w:val="CommentText"/>
      </w:pPr>
      <w:r>
        <w:t>Much like the fact that you are not arguing that the perceptron you build is the way children make inferences, advocates of Bayesianism are not arguing that children calculate Bayes in their heads.</w:t>
      </w:r>
    </w:p>
  </w:comment>
  <w:comment w:id="9" w:author="Sobel, David" w:date="2023-07-10T15:33:00Z" w:initials="SD">
    <w:p w14:paraId="0E174336" w14:textId="77777777" w:rsidR="005C0D50" w:rsidRDefault="005C0D50">
      <w:pPr>
        <w:pStyle w:val="CommentText"/>
      </w:pPr>
      <w:r>
        <w:rPr>
          <w:rStyle w:val="CommentReference"/>
        </w:rPr>
        <w:annotationRef/>
      </w:r>
      <w:r>
        <w:t>Here’s where I’m struggling. The findings have been interpreted as support for Bayesian because of the rare-common data (Exp 3 in Sobel et al; Sobel &amp; Munro; Griffiths et al</w:t>
      </w:r>
      <w:r w:rsidR="00265248">
        <w:t xml:space="preserve">) and a couple of other findings </w:t>
      </w:r>
      <w:r>
        <w:t>Bonawitz</w:t>
      </w:r>
      <w:r w:rsidR="00265248">
        <w:t>/Kemp/Ullman</w:t>
      </w:r>
      <w:r>
        <w:t xml:space="preserve"> </w:t>
      </w:r>
      <w:r w:rsidR="00265248">
        <w:t>papers). They aren’t interpreted as support for Bayes over Assoc because of the RW argument. For example, I think I acknowledged that in the discussion of Exp 2 of my paper, and it’s certainly acknowledged in the Gopnik et al. (2004) and Gopnik &amp; Wellman (2012) papers.</w:t>
      </w:r>
    </w:p>
    <w:p w14:paraId="421BBD26" w14:textId="77777777" w:rsidR="00265248" w:rsidRDefault="00265248">
      <w:pPr>
        <w:pStyle w:val="CommentText"/>
      </w:pPr>
    </w:p>
    <w:p w14:paraId="0D52D524" w14:textId="77777777" w:rsidR="00265248" w:rsidRDefault="00265248">
      <w:pPr>
        <w:pStyle w:val="CommentText"/>
      </w:pPr>
      <w:r>
        <w:t>Put another way, I think you’re writing two separate papers here. One is a critique of the Bayesian argument; the other is a paper that motivates a return to more associative mechanisms as descriptions of reasoning given information processing demands. The former is not a particularly strong motivation (and seems more consistent with these two paragraphs). The latter follows from the Griffiths paper, as well as some of my other work (mentioned in the paper that starts with Cohen’s work).</w:t>
      </w:r>
    </w:p>
    <w:p w14:paraId="2AAB75F2" w14:textId="77777777" w:rsidR="00265248" w:rsidRDefault="00265248">
      <w:pPr>
        <w:pStyle w:val="CommentText"/>
      </w:pPr>
    </w:p>
    <w:p w14:paraId="54E37230" w14:textId="6977E6E9" w:rsidR="00265248" w:rsidRDefault="00265248">
      <w:pPr>
        <w:pStyle w:val="CommentText"/>
      </w:pPr>
      <w:r>
        <w:t>I’d shorten these two paragraphs to clarify the argument.</w:t>
      </w:r>
    </w:p>
  </w:comment>
  <w:comment w:id="10" w:author="Sobel, David" w:date="2023-07-10T15:37:00Z" w:initials="SD">
    <w:p w14:paraId="2CC59E47" w14:textId="39382544" w:rsidR="00265248" w:rsidRDefault="00265248">
      <w:pPr>
        <w:pStyle w:val="CommentText"/>
      </w:pPr>
      <w:r>
        <w:rPr>
          <w:rStyle w:val="CommentReference"/>
        </w:rPr>
        <w:annotationRef/>
      </w:r>
      <w:r>
        <w:t>I don’t see how this sentence follows from the previous one. These seem to be separate ideas.</w:t>
      </w:r>
    </w:p>
  </w:comment>
  <w:comment w:id="11" w:author="Sobel, David" w:date="2023-07-10T15:42:00Z" w:initials="SD">
    <w:p w14:paraId="4BC38A7E" w14:textId="28733A89" w:rsidR="00265248" w:rsidRDefault="00265248">
      <w:pPr>
        <w:pStyle w:val="CommentText"/>
      </w:pPr>
      <w:r>
        <w:rPr>
          <w:rStyle w:val="CommentReference"/>
        </w:rPr>
        <w:annotationRef/>
      </w:r>
      <w:r>
        <w:t>But what’s second? The first facet is that it’s not clear what’s being reevaluated, but what’s the second facet?</w:t>
      </w:r>
    </w:p>
  </w:comment>
  <w:comment w:id="12" w:author="Sobel, David" w:date="2023-07-10T15:41:00Z" w:initials="SD">
    <w:p w14:paraId="6D1C4511" w14:textId="3E90957C" w:rsidR="00265248" w:rsidRDefault="00265248">
      <w:pPr>
        <w:pStyle w:val="CommentText"/>
      </w:pPr>
      <w:r>
        <w:rPr>
          <w:rStyle w:val="CommentReference"/>
        </w:rPr>
        <w:annotationRef/>
      </w:r>
      <w:r>
        <w:t>What’s going on in these two sentences? They seem to be saying the same thing and I’m not sure this is grammatical.</w:t>
      </w:r>
    </w:p>
  </w:comment>
  <w:comment w:id="16" w:author="Sobel, David" w:date="2023-07-10T15:43:00Z" w:initials="SD">
    <w:p w14:paraId="154FC058" w14:textId="7CB2863F" w:rsidR="00265248" w:rsidRDefault="00265248">
      <w:pPr>
        <w:pStyle w:val="CommentText"/>
      </w:pPr>
      <w:r>
        <w:rPr>
          <w:rStyle w:val="CommentReference"/>
        </w:rPr>
        <w:annotationRef/>
      </w:r>
      <w:r>
        <w:t>It feels to me like you need to be more explicit that this is an information processing demand.</w:t>
      </w:r>
    </w:p>
  </w:comment>
  <w:comment w:id="19" w:author="Sobel, David" w:date="2023-07-10T15:46:00Z" w:initials="SD">
    <w:p w14:paraId="4A877441" w14:textId="4F0F2DBD" w:rsidR="005719AC" w:rsidRDefault="005719AC" w:rsidP="005719AC">
      <w:pPr>
        <w:pStyle w:val="BodyTextIndent2"/>
        <w:tabs>
          <w:tab w:val="left" w:pos="0"/>
        </w:tabs>
        <w:contextualSpacing/>
        <w:rPr>
          <w:rFonts w:ascii="Times New Roman" w:hAnsi="Times New Roman"/>
          <w:sz w:val="24"/>
          <w:szCs w:val="24"/>
        </w:rPr>
      </w:pPr>
      <w:r>
        <w:rPr>
          <w:rStyle w:val="CommentReference"/>
        </w:rPr>
        <w:annotationRef/>
      </w:r>
      <w:r>
        <w:rPr>
          <w:rFonts w:ascii="Times New Roman" w:hAnsi="Times New Roman"/>
          <w:sz w:val="24"/>
          <w:szCs w:val="24"/>
        </w:rPr>
        <w:t>We present some unpublished data in this chapter. Kristen T. left the field, but you and she would have agreed about a lot.</w:t>
      </w:r>
    </w:p>
    <w:p w14:paraId="5F1CB2E7" w14:textId="77777777" w:rsidR="005719AC" w:rsidRDefault="005719AC" w:rsidP="005719AC">
      <w:pPr>
        <w:pStyle w:val="BodyTextIndent2"/>
        <w:tabs>
          <w:tab w:val="left" w:pos="0"/>
        </w:tabs>
        <w:contextualSpacing/>
        <w:rPr>
          <w:rFonts w:ascii="Times New Roman" w:hAnsi="Times New Roman"/>
          <w:sz w:val="24"/>
          <w:szCs w:val="24"/>
        </w:rPr>
      </w:pPr>
    </w:p>
    <w:p w14:paraId="78D2673E" w14:textId="4983C4AB" w:rsidR="005719AC" w:rsidRPr="0040676F" w:rsidRDefault="005719AC" w:rsidP="005719AC">
      <w:pPr>
        <w:pStyle w:val="BodyTextIndent2"/>
        <w:tabs>
          <w:tab w:val="left" w:pos="0"/>
        </w:tabs>
        <w:contextualSpacing/>
        <w:rPr>
          <w:rFonts w:ascii="Times New Roman" w:hAnsi="Times New Roman"/>
          <w:sz w:val="24"/>
          <w:szCs w:val="24"/>
          <w:shd w:val="clear" w:color="auto" w:fill="FFFFFF"/>
        </w:rPr>
      </w:pPr>
      <w:r w:rsidRPr="0040676F">
        <w:rPr>
          <w:rFonts w:ascii="Times New Roman" w:hAnsi="Times New Roman"/>
          <w:sz w:val="24"/>
          <w:szCs w:val="24"/>
        </w:rPr>
        <w:t xml:space="preserve">Sobel, D. M., Luchkina, E., &amp; Tummeltshammer, K. S. (2020) Mechanisms for evaluating others’ reliability when learning novel words. In J. Childers (Ed.), </w:t>
      </w:r>
      <w:r w:rsidRPr="0040676F">
        <w:rPr>
          <w:rFonts w:ascii="Times New Roman" w:hAnsi="Times New Roman"/>
          <w:i/>
          <w:sz w:val="24"/>
          <w:szCs w:val="24"/>
          <w:shd w:val="clear" w:color="auto" w:fill="FFFFFF"/>
        </w:rPr>
        <w:t xml:space="preserve">Learning Language and Concept Acquisition from Infancy through Childhood </w:t>
      </w:r>
      <w:r w:rsidRPr="0040676F">
        <w:rPr>
          <w:rFonts w:ascii="Times New Roman" w:hAnsi="Times New Roman"/>
          <w:sz w:val="24"/>
          <w:szCs w:val="24"/>
          <w:shd w:val="clear" w:color="auto" w:fill="FFFFFF"/>
        </w:rPr>
        <w:t>(pp. 179-198). Cham, Switzerland: Springer Nature Publishing.</w:t>
      </w:r>
    </w:p>
    <w:p w14:paraId="4BF21D05" w14:textId="22502CC6" w:rsidR="005719AC" w:rsidRDefault="005719AC">
      <w:pPr>
        <w:pStyle w:val="CommentText"/>
      </w:pPr>
    </w:p>
  </w:comment>
  <w:comment w:id="41" w:author="Sobel, David" w:date="2023-07-10T15:51:00Z" w:initials="SD">
    <w:p w14:paraId="31FADB4C" w14:textId="65DCC8F3" w:rsidR="005719AC" w:rsidRDefault="005719AC">
      <w:pPr>
        <w:pStyle w:val="CommentText"/>
      </w:pPr>
      <w:r>
        <w:rPr>
          <w:rStyle w:val="CommentReference"/>
        </w:rPr>
        <w:annotationRef/>
      </w:r>
      <w:r>
        <w:t>If you’re referring to Providence Children’s Museum, it is not a science museum (they would be upset if they were described that way).</w:t>
      </w:r>
    </w:p>
  </w:comment>
  <w:comment w:id="265" w:author="Sobel, David" w:date="2023-07-10T16:11:00Z" w:initials="SD">
    <w:p w14:paraId="0D515652" w14:textId="55293055" w:rsidR="007A12D2" w:rsidRDefault="007A12D2">
      <w:pPr>
        <w:pStyle w:val="CommentText"/>
      </w:pPr>
      <w:r>
        <w:rPr>
          <w:rStyle w:val="CommentReference"/>
        </w:rPr>
        <w:annotationRef/>
      </w:r>
      <w:r>
        <w:t>Repetitive with previous sentence.</w:t>
      </w:r>
    </w:p>
  </w:comment>
  <w:comment w:id="271" w:author="Sobel, David" w:date="2023-07-10T15:55:00Z" w:initials="SD">
    <w:p w14:paraId="53B78DBB" w14:textId="2454F825" w:rsidR="00CB5BF4" w:rsidRDefault="00CB5BF4">
      <w:pPr>
        <w:pStyle w:val="CommentText"/>
      </w:pPr>
      <w:r>
        <w:rPr>
          <w:rStyle w:val="CommentReference"/>
        </w:rPr>
        <w:annotationRef/>
      </w:r>
      <w:r>
        <w:t>I think we have to set this argument up earlier.</w:t>
      </w:r>
      <w:r w:rsidR="007A12D2">
        <w:t xml:space="preserve"> I would not include it here. I would remove, and then not integrate with the next paragraph.</w:t>
      </w:r>
    </w:p>
  </w:comment>
  <w:comment w:id="273" w:author="Sobel, David" w:date="2023-07-10T15:54:00Z" w:initials="SD">
    <w:p w14:paraId="7C86752E" w14:textId="00784016" w:rsidR="00CB5BF4" w:rsidRDefault="005719AC">
      <w:pPr>
        <w:pStyle w:val="CommentText"/>
      </w:pPr>
      <w:r>
        <w:rPr>
          <w:rStyle w:val="CommentReference"/>
        </w:rPr>
        <w:annotationRef/>
      </w:r>
      <w:r>
        <w:t>Nope. Just never going to accept this sentence</w:t>
      </w:r>
      <w:r w:rsidR="007A12D2">
        <w:t xml:space="preserve"> as written</w:t>
      </w:r>
      <w:r w:rsidR="00CB5BF4">
        <w:t xml:space="preserve">. </w:t>
      </w:r>
    </w:p>
    <w:p w14:paraId="38E722C2" w14:textId="77777777" w:rsidR="00CB5BF4" w:rsidRDefault="00CB5BF4">
      <w:pPr>
        <w:pStyle w:val="CommentText"/>
      </w:pPr>
    </w:p>
    <w:p w14:paraId="644D1DD9" w14:textId="168B6AFF" w:rsidR="00CB5BF4" w:rsidRDefault="00CB5BF4">
      <w:pPr>
        <w:pStyle w:val="CommentText"/>
      </w:pPr>
      <w:r>
        <w:t xml:space="preserve">Here, we are describing a model. NOT making hypotheses. It’s not only that I don’t agree with the assertion, but this is the wrong place for this sentence. I thought the point was to set up the argument </w:t>
      </w:r>
      <w:r w:rsidR="007A12D2">
        <w:t>in the introduction</w:t>
      </w:r>
      <w:r>
        <w:t xml:space="preserve"> that as information processing demands became higher, Associative  models would be more descriptive.</w:t>
      </w:r>
    </w:p>
  </w:comment>
  <w:comment w:id="286" w:author="Sobel, David" w:date="2023-07-10T16:16:00Z" w:initials="SD">
    <w:p w14:paraId="6D6D8C8E" w14:textId="77777777" w:rsidR="0049592F" w:rsidRDefault="0049592F">
      <w:pPr>
        <w:pStyle w:val="CommentText"/>
      </w:pPr>
      <w:r>
        <w:rPr>
          <w:rStyle w:val="CommentReference"/>
        </w:rPr>
        <w:annotationRef/>
      </w:r>
      <w:r>
        <w:t>This is confusing. What’s a “predetermined blicket”?</w:t>
      </w:r>
    </w:p>
    <w:p w14:paraId="4A40484F" w14:textId="77777777" w:rsidR="0049592F" w:rsidRDefault="0049592F">
      <w:pPr>
        <w:pStyle w:val="CommentText"/>
      </w:pPr>
    </w:p>
    <w:p w14:paraId="18C6FD8A" w14:textId="45A92FB1" w:rsidR="0049592F" w:rsidRDefault="0049592F">
      <w:pPr>
        <w:pStyle w:val="CommentText"/>
      </w:pPr>
      <w:r>
        <w:t xml:space="preserve">Isn’t it more precise to say: If the machine activated on the trial, given the set of objects placed on it, then the model was trained to activate the single output unit (i.e., to produce a value of 1). If the machine did not activate, then the model was trained not to activate (i.e., to produce a value of 0).  </w:t>
      </w:r>
    </w:p>
    <w:p w14:paraId="0A7C56AD" w14:textId="77777777" w:rsidR="0049592F" w:rsidRDefault="0049592F">
      <w:pPr>
        <w:pStyle w:val="CommentText"/>
      </w:pPr>
    </w:p>
    <w:p w14:paraId="3CC5C9C3" w14:textId="24F94943" w:rsidR="0049592F" w:rsidRDefault="0049592F">
      <w:pPr>
        <w:pStyle w:val="CommentText"/>
      </w:pPr>
      <w:r>
        <w:t xml:space="preserve">input </w:t>
      </w:r>
    </w:p>
  </w:comment>
  <w:comment w:id="287" w:author="Sobel, David" w:date="2023-07-10T15:58:00Z" w:initials="SD">
    <w:p w14:paraId="57258680" w14:textId="3FB01897" w:rsidR="00CB5BF4" w:rsidRDefault="00CB5BF4">
      <w:pPr>
        <w:pStyle w:val="CommentText"/>
      </w:pPr>
      <w:r>
        <w:rPr>
          <w:rStyle w:val="CommentReference"/>
        </w:rPr>
        <w:annotationRef/>
      </w:r>
      <w:r>
        <w:t>This is weird to me, because it’s obviously not that the nodes only can take these values. If the output’s activation is anything but 0 or 1, then it’s uncertain. But the degree of uncertainty is different.</w:t>
      </w:r>
      <w:r w:rsidR="007C3B4A">
        <w:t xml:space="preserve"> </w:t>
      </w:r>
    </w:p>
  </w:comment>
  <w:comment w:id="288" w:author="Sobel, David" w:date="2023-07-10T15:57:00Z" w:initials="SD">
    <w:p w14:paraId="3F3D13BD" w14:textId="61716B12" w:rsidR="00CB5BF4" w:rsidRDefault="00CB5BF4">
      <w:pPr>
        <w:pStyle w:val="CommentText"/>
      </w:pPr>
      <w:r>
        <w:rPr>
          <w:rStyle w:val="CommentReference"/>
        </w:rPr>
        <w:annotationRef/>
      </w:r>
      <w:r>
        <w:t>Shouldn’t it say “Blicket Machine Activates” (Blicket Machine can mean anything)</w:t>
      </w:r>
    </w:p>
  </w:comment>
  <w:comment w:id="291" w:author="Sobel, David" w:date="2023-07-10T16:09:00Z" w:initials="SD">
    <w:p w14:paraId="52E41668" w14:textId="77777777" w:rsidR="007A12D2" w:rsidRDefault="007A12D2">
      <w:pPr>
        <w:pStyle w:val="CommentText"/>
      </w:pPr>
      <w:r>
        <w:rPr>
          <w:rStyle w:val="CommentReference"/>
        </w:rPr>
        <w:annotationRef/>
      </w:r>
      <w:r>
        <w:t>So, this is not exactly true because the models were trained over epochs.</w:t>
      </w:r>
    </w:p>
    <w:p w14:paraId="1279A517" w14:textId="77777777" w:rsidR="007A12D2" w:rsidRDefault="007A12D2">
      <w:pPr>
        <w:pStyle w:val="CommentText"/>
      </w:pPr>
    </w:p>
    <w:p w14:paraId="760ABB7C" w14:textId="133C7C4F" w:rsidR="007A12D2" w:rsidRDefault="007A12D2">
      <w:pPr>
        <w:pStyle w:val="CommentText"/>
      </w:pPr>
    </w:p>
  </w:comment>
  <w:comment w:id="290" w:author="Sobel, David" w:date="2023-07-10T16:18:00Z" w:initials="SD">
    <w:p w14:paraId="06976163" w14:textId="2C17EE25" w:rsidR="0049592F" w:rsidRDefault="0049592F">
      <w:pPr>
        <w:pStyle w:val="CommentText"/>
      </w:pPr>
      <w:r>
        <w:rPr>
          <w:rStyle w:val="CommentReference"/>
        </w:rPr>
        <w:annotationRef/>
      </w:r>
      <w:r>
        <w:t>This seems repetitive with the last few sentences of the previous paragraph (Except maybe the very last sentence of what I’ve highlighted).</w:t>
      </w:r>
    </w:p>
  </w:comment>
  <w:comment w:id="292" w:author="Sobel, David" w:date="2023-07-10T16:10:00Z" w:initials="SD">
    <w:p w14:paraId="302717A7" w14:textId="77777777" w:rsidR="007A12D2" w:rsidRDefault="007A12D2">
      <w:pPr>
        <w:pStyle w:val="CommentText"/>
      </w:pPr>
      <w:r>
        <w:rPr>
          <w:rStyle w:val="CommentReference"/>
        </w:rPr>
        <w:annotationRef/>
      </w:r>
      <w:r>
        <w:t>This needs to come earlier.</w:t>
      </w:r>
    </w:p>
    <w:p w14:paraId="215604FE" w14:textId="6EEA5E0D" w:rsidR="007A12D2" w:rsidRDefault="007A12D2">
      <w:pPr>
        <w:pStyle w:val="CommentText"/>
      </w:pPr>
    </w:p>
  </w:comment>
  <w:comment w:id="295" w:author="Sobel, David" w:date="2023-07-10T16:07:00Z" w:initials="SD">
    <w:p w14:paraId="57C073B3" w14:textId="5D774137" w:rsidR="007A12D2" w:rsidRDefault="007A12D2">
      <w:pPr>
        <w:pStyle w:val="CommentText"/>
      </w:pPr>
      <w:r>
        <w:rPr>
          <w:rStyle w:val="CommentReference"/>
        </w:rPr>
        <w:annotationRef/>
      </w:r>
      <w:r>
        <w:t>I’m not sure I understand your paragraph break here.</w:t>
      </w:r>
    </w:p>
  </w:comment>
  <w:comment w:id="299" w:author="Sobel, David" w:date="2023-07-10T16:21:00Z" w:initials="SD">
    <w:p w14:paraId="124F1C75" w14:textId="4371BE83" w:rsidR="0049592F" w:rsidRDefault="0049592F">
      <w:pPr>
        <w:pStyle w:val="CommentText"/>
      </w:pPr>
      <w:r>
        <w:rPr>
          <w:rStyle w:val="CommentReference"/>
        </w:rPr>
        <w:annotationRef/>
      </w:r>
      <w:r>
        <w:t>But this is not shown for the Bayesian model</w:t>
      </w:r>
    </w:p>
  </w:comment>
  <w:comment w:id="311" w:author="Sobel, David" w:date="2023-07-10T16:24:00Z" w:initials="SD">
    <w:p w14:paraId="1FCDD368" w14:textId="786914E8" w:rsidR="0049592F" w:rsidRDefault="0049592F">
      <w:pPr>
        <w:pStyle w:val="CommentText"/>
      </w:pPr>
      <w:r>
        <w:rPr>
          <w:rStyle w:val="CommentReference"/>
        </w:rPr>
        <w:annotationRef/>
      </w:r>
      <w:r>
        <w:t>Can we bookend this with what we have written on p. 7? That is, shouldn’t we go back to what’s on p. 7 and compare those qualitative predictions to those of the models?</w:t>
      </w:r>
    </w:p>
  </w:comment>
  <w:comment w:id="319" w:author="Sobel, David" w:date="2023-07-10T16:27:00Z" w:initials="SD">
    <w:p w14:paraId="0A273CD7" w14:textId="77777777" w:rsidR="00B2561F" w:rsidRDefault="000E539B">
      <w:pPr>
        <w:pStyle w:val="CommentText"/>
      </w:pPr>
      <w:r>
        <w:rPr>
          <w:rStyle w:val="CommentReference"/>
        </w:rPr>
        <w:annotationRef/>
      </w:r>
      <w:r>
        <w:t xml:space="preserve">Honestly, I think we’re spending way too much space on these models fits, and I’m not sure we have really set up why we’re doing this. The basic idea, as I understand it, is that the model fits better for one over the other, but that model doesn’t always make the </w:t>
      </w:r>
      <w:r w:rsidR="00B2561F">
        <w:t>appropriate</w:t>
      </w:r>
      <w:r>
        <w:t xml:space="preserve"> qualitative predictions</w:t>
      </w:r>
      <w:r w:rsidR="00B2561F">
        <w:t>.</w:t>
      </w:r>
    </w:p>
    <w:p w14:paraId="59EC3B3D" w14:textId="77777777" w:rsidR="00B2561F" w:rsidRDefault="00B2561F">
      <w:pPr>
        <w:pStyle w:val="CommentText"/>
      </w:pPr>
    </w:p>
    <w:p w14:paraId="7F8EA4D6" w14:textId="39EB4993" w:rsidR="00B2561F" w:rsidRDefault="00B2561F">
      <w:pPr>
        <w:pStyle w:val="CommentText"/>
      </w:pPr>
      <w:r>
        <w:t>It really does feel like this can be shortened to make the point. The connectionist model does slightly better overall, even if it doesn’t make the specific BB prediction.</w:t>
      </w:r>
    </w:p>
  </w:comment>
  <w:comment w:id="320" w:author="Sobel, David" w:date="2023-07-10T16:42:00Z" w:initials="SD">
    <w:p w14:paraId="1272693E" w14:textId="2C73CD7D" w:rsidR="00B2561F" w:rsidRDefault="00B2561F">
      <w:pPr>
        <w:pStyle w:val="CommentText"/>
      </w:pPr>
      <w:r>
        <w:rPr>
          <w:rStyle w:val="CommentReference"/>
        </w:rPr>
        <w:annotationRef/>
      </w:r>
      <w:r>
        <w:t>This could be shortened. I’m not going to edit as much because if we want to set up the assoc/Bayes difference earlier, then I think some of this needs to be rewritten. Let’s talk after you read/edit the intro.</w:t>
      </w:r>
    </w:p>
  </w:comment>
  <w:comment w:id="321" w:author="Sobel, David" w:date="2023-07-10T16:43:00Z" w:initials="SD">
    <w:p w14:paraId="7BB58CBE" w14:textId="7DAB7CD2" w:rsidR="008B34BD" w:rsidRDefault="008B34BD">
      <w:pPr>
        <w:pStyle w:val="CommentText"/>
      </w:pPr>
      <w:r>
        <w:rPr>
          <w:rStyle w:val="CommentReference"/>
        </w:rPr>
        <w:annotationRef/>
      </w:r>
      <w:r>
        <w:t>Yeah. I’m just going to keep objecting to sentences like this one, because you’re leaving out large chunks of argument in these papers.</w:t>
      </w:r>
    </w:p>
  </w:comment>
  <w:comment w:id="322" w:author="Sobel, David" w:date="2023-07-10T16:45:00Z" w:initials="SD">
    <w:p w14:paraId="7B518E78" w14:textId="7D0B7484" w:rsidR="008B34BD" w:rsidRDefault="008B34BD">
      <w:pPr>
        <w:pStyle w:val="CommentText"/>
      </w:pPr>
      <w:r>
        <w:rPr>
          <w:rStyle w:val="CommentReference"/>
        </w:rPr>
        <w:annotationRef/>
      </w:r>
      <w:r>
        <w:t xml:space="preserve">I see the argument that you’re making, but this could easily be read as insulting, and I don’t think you mean to be. Reword. </w:t>
      </w:r>
    </w:p>
    <w:p w14:paraId="3B81F8BE" w14:textId="0430768E" w:rsidR="008B34BD" w:rsidRDefault="008B34BD">
      <w:pPr>
        <w:pStyle w:val="CommentText"/>
      </w:pPr>
    </w:p>
    <w:p w14:paraId="5240DDC8" w14:textId="1D45E6F2" w:rsidR="008B34BD" w:rsidRDefault="008B34BD">
      <w:pPr>
        <w:pStyle w:val="CommentText"/>
      </w:pPr>
      <w:r>
        <w:t xml:space="preserve">In general, there’s an exegesis I want to do, which is to eliminate all of the unnecessary conversational verbiage. I’ve been doing some of this as I go, but I could probably eliminate 500 more words if I really took a buzz saw to this. </w:t>
      </w:r>
      <w:r w:rsidR="00844C58">
        <w:t>S</w:t>
      </w:r>
      <w:r>
        <w:t xml:space="preserve">entences that start “One may question” and “Such skepticism” </w:t>
      </w:r>
      <w:r w:rsidR="00844C58">
        <w:t>are perfect examples where you use 12 words when 7 will do (or 5 sentences to make a point you could make in 3).</w:t>
      </w:r>
    </w:p>
    <w:p w14:paraId="099E5015" w14:textId="77777777" w:rsidR="008B34BD" w:rsidRDefault="008B34BD">
      <w:pPr>
        <w:pStyle w:val="CommentText"/>
      </w:pPr>
    </w:p>
    <w:p w14:paraId="3278C055" w14:textId="02D39240" w:rsidR="008B34BD" w:rsidRDefault="008B34BD">
      <w:pPr>
        <w:pStyle w:val="CommentText"/>
      </w:pPr>
    </w:p>
  </w:comment>
  <w:comment w:id="323" w:author="Sobel, David" w:date="2023-07-10T16:45:00Z" w:initials="SD">
    <w:p w14:paraId="35A7BE75" w14:textId="4FF5A251" w:rsidR="008B34BD" w:rsidRDefault="008B34BD">
      <w:pPr>
        <w:pStyle w:val="CommentText"/>
      </w:pPr>
      <w:r>
        <w:rPr>
          <w:rStyle w:val="CommentReference"/>
        </w:rPr>
        <w:annotationRef/>
      </w:r>
      <w:r>
        <w:t>So, this line of argumentation really follows from the idea that the same model fit on my 2004 data shows Bayesian &gt; Association (which it presumably does, but we don’t show that here)</w:t>
      </w:r>
    </w:p>
  </w:comment>
  <w:comment w:id="324" w:author="Sobel, David" w:date="2023-07-10T16:51:00Z" w:initials="SD">
    <w:p w14:paraId="1DB98132" w14:textId="0FEC10D5" w:rsidR="00844C58" w:rsidRDefault="00844C58">
      <w:pPr>
        <w:pStyle w:val="CommentText"/>
      </w:pPr>
      <w:r>
        <w:rPr>
          <w:rStyle w:val="CommentReference"/>
        </w:rPr>
        <w:annotationRef/>
      </w:r>
      <w:r>
        <w:t>But you have no idea that children are actually doing this. This strikes me as a confluence of computational and algorithmic level modeling. Surely you don’t believe that we just have perceptrons in our heads?</w:t>
      </w:r>
    </w:p>
  </w:comment>
  <w:comment w:id="327" w:author="Sobel, David" w:date="2023-07-10T16:44:00Z" w:initials="SD">
    <w:p w14:paraId="50FCD923" w14:textId="6CCAA84F" w:rsidR="008B34BD" w:rsidRDefault="008B34BD">
      <w:pPr>
        <w:pStyle w:val="CommentText"/>
      </w:pPr>
      <w:r>
        <w:rPr>
          <w:rStyle w:val="CommentReference"/>
        </w:rPr>
        <w:annotationRef/>
      </w:r>
      <w:r>
        <w:t>Right, lots of this stuff needs to go into the intro</w:t>
      </w:r>
    </w:p>
  </w:comment>
  <w:comment w:id="328" w:author="Sobel, David" w:date="2023-07-10T16:53:00Z" w:initials="SD">
    <w:p w14:paraId="305D43A3" w14:textId="77777777" w:rsidR="00844C58" w:rsidRDefault="00844C58">
      <w:pPr>
        <w:pStyle w:val="CommentText"/>
      </w:pPr>
      <w:r>
        <w:rPr>
          <w:rStyle w:val="CommentReference"/>
        </w:rPr>
        <w:annotationRef/>
      </w:r>
      <w:r>
        <w:t>I think the better case is when blickets are rare.</w:t>
      </w:r>
    </w:p>
    <w:p w14:paraId="4CA700DE" w14:textId="77777777" w:rsidR="00844C58" w:rsidRDefault="00844C58">
      <w:pPr>
        <w:pStyle w:val="CommentText"/>
      </w:pPr>
    </w:p>
    <w:p w14:paraId="6E4E7A8A" w14:textId="73FFF002" w:rsidR="00844C58" w:rsidRDefault="00844C58">
      <w:pPr>
        <w:pStyle w:val="CommentText"/>
      </w:pPr>
      <w:r>
        <w:t xml:space="preserve">I don’t understand why you’re ignoring the cases where this was manipulated. </w:t>
      </w:r>
    </w:p>
  </w:comment>
  <w:comment w:id="329" w:author="Sobel, David" w:date="2023-07-10T16:53:00Z" w:initials="SD">
    <w:p w14:paraId="3CA78279" w14:textId="398B6E0D" w:rsidR="00844C58" w:rsidRDefault="00844C58">
      <w:pPr>
        <w:pStyle w:val="CommentText"/>
      </w:pPr>
      <w:r>
        <w:rPr>
          <w:rStyle w:val="CommentReference"/>
        </w:rPr>
        <w:annotationRef/>
      </w:r>
      <w:r>
        <w:t xml:space="preserve">I’m not sure I understand </w:t>
      </w:r>
      <w:r w:rsidR="00B33091">
        <w:t>why you’re spending a paragraph on this argument. I don’t think this is a point to focus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C9D40" w15:done="0"/>
  <w15:commentEx w15:paraId="59656E3D" w15:done="0"/>
  <w15:commentEx w15:paraId="0F3A0A75" w15:done="0"/>
  <w15:commentEx w15:paraId="3D56F114" w15:done="0"/>
  <w15:commentEx w15:paraId="54E37230" w15:done="0"/>
  <w15:commentEx w15:paraId="2CC59E47" w15:done="0"/>
  <w15:commentEx w15:paraId="4BC38A7E" w15:done="0"/>
  <w15:commentEx w15:paraId="6D1C4511" w15:done="0"/>
  <w15:commentEx w15:paraId="154FC058" w15:done="0"/>
  <w15:commentEx w15:paraId="4BF21D05" w15:done="0"/>
  <w15:commentEx w15:paraId="31FADB4C" w15:done="0"/>
  <w15:commentEx w15:paraId="0D515652" w15:done="0"/>
  <w15:commentEx w15:paraId="53B78DBB" w15:done="0"/>
  <w15:commentEx w15:paraId="644D1DD9" w15:done="0"/>
  <w15:commentEx w15:paraId="3CC5C9C3" w15:done="0"/>
  <w15:commentEx w15:paraId="57258680" w15:done="0"/>
  <w15:commentEx w15:paraId="3F3D13BD" w15:done="0"/>
  <w15:commentEx w15:paraId="760ABB7C" w15:done="0"/>
  <w15:commentEx w15:paraId="06976163" w15:done="0"/>
  <w15:commentEx w15:paraId="215604FE" w15:done="0"/>
  <w15:commentEx w15:paraId="57C073B3" w15:done="0"/>
  <w15:commentEx w15:paraId="124F1C75" w15:done="0"/>
  <w15:commentEx w15:paraId="1FCDD368" w15:done="0"/>
  <w15:commentEx w15:paraId="7F8EA4D6" w15:done="0"/>
  <w15:commentEx w15:paraId="1272693E" w15:done="0"/>
  <w15:commentEx w15:paraId="7BB58CBE" w15:done="0"/>
  <w15:commentEx w15:paraId="3278C055" w15:done="0"/>
  <w15:commentEx w15:paraId="35A7BE75" w15:done="0"/>
  <w15:commentEx w15:paraId="1DB98132" w15:done="0"/>
  <w15:commentEx w15:paraId="50FCD923" w15:done="0"/>
  <w15:commentEx w15:paraId="6E4E7A8A" w15:done="0"/>
  <w15:commentEx w15:paraId="3CA78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C9D40" w16cid:durableId="2856A172"/>
  <w16cid:commentId w16cid:paraId="59656E3D" w16cid:durableId="2856A27B"/>
  <w16cid:commentId w16cid:paraId="0F3A0A75" w16cid:durableId="2856A292"/>
  <w16cid:commentId w16cid:paraId="3D56F114" w16cid:durableId="2856A2A5"/>
  <w16cid:commentId w16cid:paraId="54E37230" w16cid:durableId="2856A355"/>
  <w16cid:commentId w16cid:paraId="2CC59E47" w16cid:durableId="2856A455"/>
  <w16cid:commentId w16cid:paraId="4BC38A7E" w16cid:durableId="2856A56E"/>
  <w16cid:commentId w16cid:paraId="6D1C4511" w16cid:durableId="2856A541"/>
  <w16cid:commentId w16cid:paraId="154FC058" w16cid:durableId="2856A5AF"/>
  <w16cid:commentId w16cid:paraId="4BF21D05" w16cid:durableId="2856A63E"/>
  <w16cid:commentId w16cid:paraId="31FADB4C" w16cid:durableId="2856A79A"/>
  <w16cid:commentId w16cid:paraId="0D515652" w16cid:durableId="2856AC24"/>
  <w16cid:commentId w16cid:paraId="53B78DBB" w16cid:durableId="2856A861"/>
  <w16cid:commentId w16cid:paraId="644D1DD9" w16cid:durableId="2856A82E"/>
  <w16cid:commentId w16cid:paraId="3CC5C9C3" w16cid:durableId="2856AD4E"/>
  <w16cid:commentId w16cid:paraId="57258680" w16cid:durableId="2856A913"/>
  <w16cid:commentId w16cid:paraId="3F3D13BD" w16cid:durableId="2856A8F5"/>
  <w16cid:commentId w16cid:paraId="760ABB7C" w16cid:durableId="2856ABB6"/>
  <w16cid:commentId w16cid:paraId="06976163" w16cid:durableId="2856ADBE"/>
  <w16cid:commentId w16cid:paraId="215604FE" w16cid:durableId="2856AC05"/>
  <w16cid:commentId w16cid:paraId="57C073B3" w16cid:durableId="2856AB30"/>
  <w16cid:commentId w16cid:paraId="124F1C75" w16cid:durableId="2856AE8D"/>
  <w16cid:commentId w16cid:paraId="1FCDD368" w16cid:durableId="2856AF22"/>
  <w16cid:commentId w16cid:paraId="7F8EA4D6" w16cid:durableId="2856AFE6"/>
  <w16cid:commentId w16cid:paraId="1272693E" w16cid:durableId="2856B369"/>
  <w16cid:commentId w16cid:paraId="7BB58CBE" w16cid:durableId="2856B3B4"/>
  <w16cid:commentId w16cid:paraId="3278C055" w16cid:durableId="2856B41B"/>
  <w16cid:commentId w16cid:paraId="35A7BE75" w16cid:durableId="2856B417"/>
  <w16cid:commentId w16cid:paraId="1DB98132" w16cid:durableId="2856B5AA"/>
  <w16cid:commentId w16cid:paraId="50FCD923" w16cid:durableId="2856B3F5"/>
  <w16cid:commentId w16cid:paraId="6E4E7A8A" w16cid:durableId="2856B5F0"/>
  <w16cid:commentId w16cid:paraId="3CA78279" w16cid:durableId="2856B6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7B25A" w14:textId="77777777" w:rsidR="00A66971" w:rsidRDefault="00A66971" w:rsidP="00323E12">
      <w:pPr>
        <w:spacing w:after="0" w:line="240" w:lineRule="auto"/>
      </w:pPr>
      <w:r>
        <w:separator/>
      </w:r>
    </w:p>
  </w:endnote>
  <w:endnote w:type="continuationSeparator" w:id="0">
    <w:p w14:paraId="4A9C7DB5" w14:textId="77777777" w:rsidR="00A66971" w:rsidRDefault="00A66971"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FE611" w14:textId="77777777" w:rsidR="00A66971" w:rsidRDefault="00A66971" w:rsidP="00323E12">
      <w:pPr>
        <w:spacing w:after="0" w:line="240" w:lineRule="auto"/>
      </w:pPr>
      <w:r>
        <w:separator/>
      </w:r>
    </w:p>
  </w:footnote>
  <w:footnote w:type="continuationSeparator" w:id="0">
    <w:p w14:paraId="1B9E9903" w14:textId="77777777" w:rsidR="00A66971" w:rsidRDefault="00A66971" w:rsidP="00323E12">
      <w:pPr>
        <w:spacing w:after="0" w:line="240" w:lineRule="auto"/>
      </w:pPr>
      <w:r>
        <w:continuationSeparator/>
      </w:r>
    </w:p>
  </w:footnote>
  <w:footnote w:id="1">
    <w:p w14:paraId="255758FA" w14:textId="518E51C1" w:rsidR="005C0D50" w:rsidRDefault="005C0D50">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5C0D50" w:rsidRPr="00FC0507" w:rsidRDefault="005C0D50">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5C0D50" w:rsidRPr="006C7A00" w:rsidRDefault="005C0D5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728784">
    <w:abstractNumId w:val="1"/>
  </w:num>
  <w:num w:numId="2" w16cid:durableId="6559616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el, David">
    <w15:presenceInfo w15:providerId="AD" w15:userId="S-1-5-21-117609710-602162358-682003330-23509"/>
  </w15:person>
  <w15:person w15:author="Benton, Deon">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0ED"/>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6DCC"/>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4FF0"/>
    <w:rsid w:val="000E539B"/>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402"/>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0F6"/>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657"/>
    <w:rsid w:val="00235940"/>
    <w:rsid w:val="00235950"/>
    <w:rsid w:val="00236461"/>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56D"/>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81F"/>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248"/>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961"/>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9F8"/>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E83"/>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579"/>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3F7F"/>
    <w:rsid w:val="003C421C"/>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1B9"/>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097"/>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92F"/>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358"/>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0B87"/>
    <w:rsid w:val="00531338"/>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2B1"/>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19AC"/>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70A"/>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50"/>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38D"/>
    <w:rsid w:val="0064557E"/>
    <w:rsid w:val="00645A78"/>
    <w:rsid w:val="006460A7"/>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4C6E"/>
    <w:rsid w:val="00654FB7"/>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6B9D"/>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7B2"/>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4C"/>
    <w:rsid w:val="0070539B"/>
    <w:rsid w:val="00706505"/>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B78"/>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2D2"/>
    <w:rsid w:val="007A166B"/>
    <w:rsid w:val="007A179E"/>
    <w:rsid w:val="007A18BB"/>
    <w:rsid w:val="007A1F38"/>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3B4A"/>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5872"/>
    <w:rsid w:val="007F659B"/>
    <w:rsid w:val="007F69A7"/>
    <w:rsid w:val="007F7031"/>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C58"/>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54E"/>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B87"/>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7A0"/>
    <w:rsid w:val="008A7BF5"/>
    <w:rsid w:val="008A7C32"/>
    <w:rsid w:val="008A7D20"/>
    <w:rsid w:val="008B07A2"/>
    <w:rsid w:val="008B106C"/>
    <w:rsid w:val="008B136C"/>
    <w:rsid w:val="008B1CFA"/>
    <w:rsid w:val="008B1CFB"/>
    <w:rsid w:val="008B1EB2"/>
    <w:rsid w:val="008B2255"/>
    <w:rsid w:val="008B2512"/>
    <w:rsid w:val="008B2740"/>
    <w:rsid w:val="008B2922"/>
    <w:rsid w:val="008B2E0E"/>
    <w:rsid w:val="008B34BD"/>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55F"/>
    <w:rsid w:val="00913987"/>
    <w:rsid w:val="009139A7"/>
    <w:rsid w:val="00913CDF"/>
    <w:rsid w:val="00913D52"/>
    <w:rsid w:val="00913E8D"/>
    <w:rsid w:val="00914005"/>
    <w:rsid w:val="00914043"/>
    <w:rsid w:val="009141C6"/>
    <w:rsid w:val="0091428A"/>
    <w:rsid w:val="00914EB6"/>
    <w:rsid w:val="0091531A"/>
    <w:rsid w:val="009154D4"/>
    <w:rsid w:val="00915AEC"/>
    <w:rsid w:val="00916252"/>
    <w:rsid w:val="00916963"/>
    <w:rsid w:val="009178E3"/>
    <w:rsid w:val="00917DE4"/>
    <w:rsid w:val="00920082"/>
    <w:rsid w:val="00920669"/>
    <w:rsid w:val="0092074D"/>
    <w:rsid w:val="0092077D"/>
    <w:rsid w:val="009209A1"/>
    <w:rsid w:val="00920C31"/>
    <w:rsid w:val="00920CF6"/>
    <w:rsid w:val="00920D3A"/>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20D0"/>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03C"/>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6971"/>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5F5"/>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6F5E"/>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488"/>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3F2"/>
    <w:rsid w:val="00B2341A"/>
    <w:rsid w:val="00B23666"/>
    <w:rsid w:val="00B23A14"/>
    <w:rsid w:val="00B242B0"/>
    <w:rsid w:val="00B2451E"/>
    <w:rsid w:val="00B24721"/>
    <w:rsid w:val="00B251AA"/>
    <w:rsid w:val="00B2561F"/>
    <w:rsid w:val="00B25951"/>
    <w:rsid w:val="00B25C06"/>
    <w:rsid w:val="00B25D95"/>
    <w:rsid w:val="00B26745"/>
    <w:rsid w:val="00B26BDB"/>
    <w:rsid w:val="00B301FD"/>
    <w:rsid w:val="00B30CA6"/>
    <w:rsid w:val="00B31293"/>
    <w:rsid w:val="00B31F09"/>
    <w:rsid w:val="00B31F5C"/>
    <w:rsid w:val="00B322B3"/>
    <w:rsid w:val="00B32B5E"/>
    <w:rsid w:val="00B33091"/>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B88"/>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A73DE"/>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0A38"/>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4FF7"/>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162"/>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5BF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1E71"/>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B4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A98"/>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13B"/>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1A6"/>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02F"/>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31DE"/>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0FED"/>
    <w:rsid w:val="00EE1B56"/>
    <w:rsid w:val="00EE2B5A"/>
    <w:rsid w:val="00EE2C24"/>
    <w:rsid w:val="00EE303F"/>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 w:type="paragraph" w:styleId="BodyTextIndent2">
    <w:name w:val="Body Text Indent 2"/>
    <w:basedOn w:val="Normal"/>
    <w:link w:val="BodyTextIndent2Char"/>
    <w:uiPriority w:val="99"/>
    <w:semiHidden/>
    <w:unhideWhenUsed/>
    <w:rsid w:val="005719AC"/>
    <w:pPr>
      <w:spacing w:after="120" w:line="480" w:lineRule="auto"/>
      <w:ind w:left="360"/>
    </w:pPr>
  </w:style>
  <w:style w:type="character" w:customStyle="1" w:styleId="BodyTextIndent2Char">
    <w:name w:val="Body Text Indent 2 Char"/>
    <w:basedOn w:val="DefaultParagraphFont"/>
    <w:link w:val="BodyTextIndent2"/>
    <w:uiPriority w:val="99"/>
    <w:semiHidden/>
    <w:rsid w:val="00571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9002">
      <w:bodyDiv w:val="1"/>
      <w:marLeft w:val="0"/>
      <w:marRight w:val="0"/>
      <w:marTop w:val="0"/>
      <w:marBottom w:val="0"/>
      <w:divBdr>
        <w:top w:val="none" w:sz="0" w:space="0" w:color="auto"/>
        <w:left w:val="none" w:sz="0" w:space="0" w:color="auto"/>
        <w:bottom w:val="none" w:sz="0" w:space="0" w:color="auto"/>
        <w:right w:val="none" w:sz="0" w:space="0" w:color="auto"/>
      </w:divBdr>
    </w:div>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264DA-995B-4150-BB8C-60A60897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47</Pages>
  <Words>11566</Words>
  <Characters>65931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17</cp:revision>
  <cp:lastPrinted>2019-03-04T23:20:00Z</cp:lastPrinted>
  <dcterms:created xsi:type="dcterms:W3CDTF">2023-07-12T14:52:00Z</dcterms:created>
  <dcterms:modified xsi:type="dcterms:W3CDTF">2023-07-12T21:54:00Z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