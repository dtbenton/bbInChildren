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w:t>
      </w:r>
      <w:proofErr w:type="spellStart"/>
      <w:r w:rsidR="0068204A">
        <w:rPr>
          <w:rFonts w:ascii="Times New Roman" w:hAnsi="Times New Roman" w:cs="Times New Roman"/>
          <w:sz w:val="24"/>
          <w:szCs w:val="24"/>
        </w:rPr>
        <w:t>Rakison</w:t>
      </w:r>
      <w:proofErr w:type="spellEnd"/>
      <w:r w:rsidR="0068204A">
        <w:rPr>
          <w:rFonts w:ascii="Times New Roman" w:hAnsi="Times New Roman" w:cs="Times New Roman"/>
          <w:sz w:val="24"/>
          <w:szCs w:val="24"/>
        </w:rPr>
        <w:t xml:space="preserve">,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37706F4B"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veritable models of human causal reasoning certain classes of associative learning models such as the traditional Rescorla-Wagner</w:t>
        </w:r>
      </w:ins>
      <w:ins w:id="28" w:author="Benton, Deon [2]" w:date="2023-03-21T10:52:00Z">
        <w:r w:rsidR="00050A48">
          <w:rPr>
            <w:rFonts w:ascii="Times New Roman" w:hAnsi="Times New Roman" w:cs="Times New Roman"/>
            <w:sz w:val="24"/>
            <w:szCs w:val="24"/>
          </w:rPr>
          <w:t xml:space="preserve"> (RW)</w:t>
        </w:r>
      </w:ins>
      <w:ins w:id="29" w:author="Benton, Deon [2]" w:date="2023-03-21T10:51:00Z">
        <w:r w:rsidR="00050A48">
          <w:rPr>
            <w:rFonts w:ascii="Times New Roman" w:hAnsi="Times New Roman" w:cs="Times New Roman"/>
            <w:sz w:val="24"/>
            <w:szCs w:val="24"/>
          </w:rPr>
          <w:t xml:space="preserve"> model</w:t>
        </w:r>
      </w:ins>
      <w:ins w:id="30" w:author="Benton, Deon [2]" w:date="2023-03-21T10:49:00Z">
        <w:r w:rsidR="0054259B">
          <w:rPr>
            <w:rFonts w:ascii="Times New Roman" w:hAnsi="Times New Roman" w:cs="Times New Roman"/>
            <w:sz w:val="24"/>
            <w:szCs w:val="24"/>
          </w:rPr>
          <w:t xml:space="preserve"> mean that</w:t>
        </w:r>
      </w:ins>
      <w:ins w:id="31"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2"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3" w:author="Benton, Deon [2]" w:date="2023-03-21T10:50:00Z">
        <w:r w:rsidR="0054259B">
          <w:rPr>
            <w:rFonts w:ascii="Times New Roman" w:hAnsi="Times New Roman" w:cs="Times New Roman"/>
            <w:sz w:val="24"/>
            <w:szCs w:val="24"/>
          </w:rPr>
          <w:t xml:space="preserve">. </w:t>
        </w:r>
      </w:ins>
      <w:ins w:id="34" w:author="Benton, Deon" w:date="2023-03-20T21:16:00Z">
        <w:r w:rsidR="00A06280">
          <w:rPr>
            <w:rFonts w:ascii="Times New Roman" w:hAnsi="Times New Roman" w:cs="Times New Roman"/>
            <w:sz w:val="24"/>
            <w:szCs w:val="24"/>
          </w:rPr>
          <w:t xml:space="preserve">This model has been criticized </w:t>
        </w:r>
        <w:del w:id="35" w:author="Benton, Deon [2]" w:date="2023-03-21T10:52:00Z">
          <w:r w:rsidR="00A06280" w:rsidDel="00050A48">
            <w:rPr>
              <w:rFonts w:ascii="Times New Roman" w:hAnsi="Times New Roman" w:cs="Times New Roman"/>
              <w:sz w:val="24"/>
              <w:szCs w:val="24"/>
            </w:rPr>
            <w:delText>becasue</w:delText>
          </w:r>
        </w:del>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w:t>
      </w:r>
      <w:r w:rsidR="00E968B3" w:rsidRPr="00E968B3">
        <w:rPr>
          <w:rFonts w:ascii="Times New Roman" w:hAnsi="Times New Roman" w:cs="Times New Roman"/>
          <w:sz w:val="24"/>
          <w:szCs w:val="24"/>
        </w:rPr>
        <w:lastRenderedPageBreak/>
        <w:t xml:space="preserve">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Beckers,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4545845A"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57" w:author="Benton, Deon [2]" w:date="2023-03-21T11:07:00Z">
        <w:r w:rsidR="00442725">
          <w:rPr>
            <w:rFonts w:ascii="Times New Roman" w:hAnsi="Times New Roman" w:cs="Times New Roman"/>
            <w:sz w:val="24"/>
            <w:szCs w:val="24"/>
          </w:rPr>
          <w:t>the goal of the broader research community</w:t>
        </w:r>
      </w:ins>
      <w:r w:rsidR="0020372A">
        <w:rPr>
          <w:rFonts w:ascii="Times New Roman" w:hAnsi="Times New Roman" w:cs="Times New Roman"/>
          <w:sz w:val="24"/>
          <w:szCs w:val="24"/>
        </w:rPr>
        <w:t xml:space="preserve"> is</w:t>
      </w:r>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58"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or four objects can really tell us more about the cognitive mechanisms that underlay 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w:t>
      </w:r>
      <w:r w:rsidR="00AC0CD1">
        <w:rPr>
          <w:rFonts w:ascii="Times New Roman" w:hAnsi="Times New Roman" w:cs="Times New Roman"/>
          <w:sz w:val="24"/>
          <w:szCs w:val="24"/>
        </w:rPr>
        <w:lastRenderedPageBreak/>
        <w:t xml:space="preserve">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w:t>
      </w:r>
      <w:r w:rsidR="002B4228">
        <w:rPr>
          <w:rFonts w:ascii="Times New Roman" w:hAnsi="Times New Roman" w:cs="Times New Roman"/>
          <w:sz w:val="24"/>
          <w:szCs w:val="24"/>
        </w:rPr>
        <w:t xml:space="preserve"> in the four-potential-cause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73EC681D" w:rsidR="00ED7C6E" w:rsidRDefault="0058711F" w:rsidP="00D549F6">
      <w:pPr>
        <w:spacing w:line="480" w:lineRule="auto"/>
        <w:ind w:firstLine="720"/>
        <w:contextualSpacing/>
        <w:rPr>
          <w:ins w:id="59"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BB performance adheres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r w:rsidR="00661FDE">
        <w:rPr>
          <w:rFonts w:ascii="Times New Roman" w:hAnsi="Times New Roman" w:cs="Times New Roman"/>
          <w:sz w:val="24"/>
          <w:szCs w:val="24"/>
        </w:rPr>
        <w:t xml:space="preserve"> associative processes cannot explain human causal reasoning</w:t>
      </w:r>
      <w:r w:rsidR="008A7BF5">
        <w:rPr>
          <w:rFonts w:ascii="Times New Roman" w:hAnsi="Times New Roman" w:cs="Times New Roman"/>
          <w:sz w:val="24"/>
          <w:szCs w:val="24"/>
        </w:rPr>
        <w:t xml:space="preserve"> </w:t>
      </w:r>
      <w:r w:rsidR="00661FDE">
        <w:rPr>
          <w:rFonts w:ascii="Times New Roman" w:hAnsi="Times New Roman" w:cs="Times New Roman"/>
          <w:sz w:val="24"/>
          <w:szCs w:val="24"/>
        </w:rPr>
        <w:t xml:space="preserve">may be </w:t>
      </w:r>
      <w:r w:rsidR="006F6D93">
        <w:rPr>
          <w:rFonts w:ascii="Times New Roman" w:hAnsi="Times New Roman" w:cs="Times New Roman"/>
          <w:sz w:val="24"/>
          <w:szCs w:val="24"/>
        </w:rPr>
        <w:t>premature</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4F631DD1" w14:textId="0351BF44" w:rsidR="00A06280" w:rsidRDefault="005146A8" w:rsidP="00D549F6">
      <w:pPr>
        <w:spacing w:line="480" w:lineRule="auto"/>
        <w:ind w:firstLine="720"/>
        <w:contextualSpacing/>
        <w:rPr>
          <w:rFonts w:ascii="Times New Roman" w:hAnsi="Times New Roman" w:cs="Times New Roman"/>
          <w:sz w:val="24"/>
          <w:szCs w:val="24"/>
        </w:rPr>
      </w:pPr>
      <w:ins w:id="60" w:author="Benton, Deon [2]" w:date="2023-03-21T11:11:00Z">
        <w:r>
          <w:rPr>
            <w:rFonts w:ascii="Times New Roman" w:hAnsi="Times New Roman" w:cs="Times New Roman"/>
            <w:sz w:val="24"/>
            <w:szCs w:val="24"/>
          </w:rPr>
          <w:t xml:space="preserve">There is </w:t>
        </w:r>
      </w:ins>
      <w:ins w:id="61" w:author="Benton, Deon [2]" w:date="2023-03-21T11:22:00Z">
        <w:r w:rsidR="00F62BBE">
          <w:rPr>
            <w:rFonts w:ascii="Times New Roman" w:hAnsi="Times New Roman" w:cs="Times New Roman"/>
            <w:sz w:val="24"/>
            <w:szCs w:val="24"/>
          </w:rPr>
          <w:t>one final</w:t>
        </w:r>
      </w:ins>
      <w:ins w:id="62" w:author="Benton, Deon" w:date="2023-03-20T21:17:00Z">
        <w:r w:rsidR="00A06280">
          <w:rPr>
            <w:rFonts w:ascii="Times New Roman" w:hAnsi="Times New Roman" w:cs="Times New Roman"/>
            <w:sz w:val="24"/>
            <w:szCs w:val="24"/>
          </w:rPr>
          <w:t xml:space="preserve"> reason to exercise caution</w:t>
        </w:r>
      </w:ins>
      <w:ins w:id="63" w:author="Benton, Deon [2]" w:date="2023-03-21T11:09:00Z">
        <w:r w:rsidR="00442725">
          <w:rPr>
            <w:rFonts w:ascii="Times New Roman" w:hAnsi="Times New Roman" w:cs="Times New Roman"/>
            <w:sz w:val="24"/>
            <w:szCs w:val="24"/>
          </w:rPr>
          <w:t xml:space="preserve"> before accepting the claim that </w:t>
        </w:r>
      </w:ins>
      <w:ins w:id="64" w:author="Benton, Deon [2]" w:date="2023-03-21T11:10:00Z">
        <w:r>
          <w:rPr>
            <w:rFonts w:ascii="Times New Roman" w:hAnsi="Times New Roman" w:cs="Times New Roman"/>
            <w:sz w:val="24"/>
            <w:szCs w:val="24"/>
          </w:rPr>
          <w:t>Bayesian</w:t>
        </w:r>
      </w:ins>
      <w:ins w:id="65" w:author="Benton, Deon [2]" w:date="2023-03-21T11:09:00Z">
        <w:r w:rsidR="00442725">
          <w:rPr>
            <w:rFonts w:ascii="Times New Roman" w:hAnsi="Times New Roman" w:cs="Times New Roman"/>
            <w:sz w:val="24"/>
            <w:szCs w:val="24"/>
          </w:rPr>
          <w:t xml:space="preserve"> inference rather than </w:t>
        </w:r>
      </w:ins>
      <w:ins w:id="66" w:author="Benton, Deon [2]" w:date="2023-03-21T11:10:00Z">
        <w:r>
          <w:rPr>
            <w:rFonts w:ascii="Times New Roman" w:hAnsi="Times New Roman" w:cs="Times New Roman"/>
            <w:sz w:val="24"/>
            <w:szCs w:val="24"/>
          </w:rPr>
          <w:t>associative</w:t>
        </w:r>
      </w:ins>
      <w:ins w:id="67" w:author="Benton, Deon [2]" w:date="2023-03-21T11:09:00Z">
        <w:r w:rsidR="00442725">
          <w:rPr>
            <w:rFonts w:ascii="Times New Roman" w:hAnsi="Times New Roman" w:cs="Times New Roman"/>
            <w:sz w:val="24"/>
            <w:szCs w:val="24"/>
          </w:rPr>
          <w:t xml:space="preserve"> learning</w:t>
        </w:r>
      </w:ins>
      <w:ins w:id="68" w:author="Benton, Deon [2]" w:date="2023-03-21T11:10:00Z">
        <w:r>
          <w:rPr>
            <w:rFonts w:ascii="Times New Roman" w:hAnsi="Times New Roman" w:cs="Times New Roman"/>
            <w:sz w:val="24"/>
            <w:szCs w:val="24"/>
          </w:rPr>
          <w:t xml:space="preserve"> based on the RW model</w:t>
        </w:r>
      </w:ins>
      <w:ins w:id="69" w:author="Benton, Deon [2]" w:date="2023-03-21T11:09:00Z">
        <w:r w:rsidR="00442725">
          <w:rPr>
            <w:rFonts w:ascii="Times New Roman" w:hAnsi="Times New Roman" w:cs="Times New Roman"/>
            <w:sz w:val="24"/>
            <w:szCs w:val="24"/>
          </w:rPr>
          <w:t xml:space="preserve"> subserves how human children reason</w:t>
        </w:r>
      </w:ins>
      <w:ins w:id="70" w:author="Benton, Deon [2]" w:date="2023-03-21T11:11:00Z">
        <w:r>
          <w:rPr>
            <w:rFonts w:ascii="Times New Roman" w:hAnsi="Times New Roman" w:cs="Times New Roman"/>
            <w:sz w:val="24"/>
            <w:szCs w:val="24"/>
          </w:rPr>
          <w:t>. This concerns the fact that</w:t>
        </w:r>
      </w:ins>
      <w:ins w:id="71" w:author="Benton, Deon [2]" w:date="2023-03-21T11:09:00Z">
        <w:r w:rsidR="00442725">
          <w:rPr>
            <w:rFonts w:ascii="Times New Roman" w:hAnsi="Times New Roman" w:cs="Times New Roman"/>
            <w:sz w:val="24"/>
            <w:szCs w:val="24"/>
          </w:rPr>
          <w:t xml:space="preserve"> </w:t>
        </w:r>
      </w:ins>
      <w:ins w:id="72" w:author="Benton, Deon" w:date="2023-03-20T21:17:00Z">
        <w:r w:rsidR="00A06280">
          <w:rPr>
            <w:rFonts w:ascii="Times New Roman" w:hAnsi="Times New Roman" w:cs="Times New Roman"/>
            <w:sz w:val="24"/>
            <w:szCs w:val="24"/>
          </w:rPr>
          <w:t>t</w:t>
        </w:r>
      </w:ins>
      <w:ins w:id="73" w:author="Benton, Deon" w:date="2023-03-20T21:18:00Z">
        <w:r w:rsidR="00A06280">
          <w:rPr>
            <w:rFonts w:ascii="Times New Roman" w:hAnsi="Times New Roman" w:cs="Times New Roman"/>
            <w:sz w:val="24"/>
            <w:szCs w:val="24"/>
          </w:rPr>
          <w:t xml:space="preserve">here </w:t>
        </w:r>
      </w:ins>
      <w:ins w:id="74" w:author="Benton, Deon" w:date="2023-03-20T21:28:00Z">
        <w:r w:rsidR="00C85AB4">
          <w:rPr>
            <w:rFonts w:ascii="Times New Roman" w:hAnsi="Times New Roman" w:cs="Times New Roman"/>
            <w:sz w:val="24"/>
            <w:szCs w:val="24"/>
          </w:rPr>
          <w:t xml:space="preserve">may </w:t>
        </w:r>
      </w:ins>
      <w:ins w:id="75" w:author="Benton, Deon [2]" w:date="2023-03-21T11:11:00Z">
        <w:r>
          <w:rPr>
            <w:rFonts w:ascii="Times New Roman" w:hAnsi="Times New Roman" w:cs="Times New Roman"/>
            <w:sz w:val="24"/>
            <w:szCs w:val="24"/>
          </w:rPr>
          <w:t>be</w:t>
        </w:r>
      </w:ins>
      <w:ins w:id="76" w:author="Benton, Deon" w:date="2023-03-20T21:18:00Z">
        <w:r w:rsidR="00A06280">
          <w:rPr>
            <w:rFonts w:ascii="Times New Roman" w:hAnsi="Times New Roman" w:cs="Times New Roman"/>
            <w:sz w:val="24"/>
            <w:szCs w:val="24"/>
          </w:rPr>
          <w:t xml:space="preserve"> other</w:t>
        </w:r>
      </w:ins>
      <w:ins w:id="77" w:author="Benton, Deon [2]" w:date="2023-03-21T11:10:00Z">
        <w:r>
          <w:rPr>
            <w:rFonts w:ascii="Times New Roman" w:hAnsi="Times New Roman" w:cs="Times New Roman"/>
            <w:sz w:val="24"/>
            <w:szCs w:val="24"/>
          </w:rPr>
          <w:t xml:space="preserve">, as-yet unexplored </w:t>
        </w:r>
      </w:ins>
      <w:ins w:id="78" w:author="Benton, Deon" w:date="2023-03-20T21:18:00Z">
        <w:del w:id="79" w:author="Benton, Deon [2]" w:date="2023-03-21T11:10:00Z">
          <w:r w:rsidR="00A06280" w:rsidDel="005146A8">
            <w:rPr>
              <w:rFonts w:ascii="Times New Roman" w:hAnsi="Times New Roman" w:cs="Times New Roman"/>
              <w:sz w:val="24"/>
              <w:szCs w:val="24"/>
            </w:rPr>
            <w:delText xml:space="preserve"> </w:delText>
          </w:r>
        </w:del>
        <w:r w:rsidR="00A06280">
          <w:rPr>
            <w:rFonts w:ascii="Times New Roman" w:hAnsi="Times New Roman" w:cs="Times New Roman"/>
            <w:sz w:val="24"/>
            <w:szCs w:val="24"/>
          </w:rPr>
          <w:t xml:space="preserve">associative </w:t>
        </w:r>
      </w:ins>
      <w:ins w:id="80" w:author="Benton, Deon [2]" w:date="2023-03-21T11:10:00Z">
        <w:r>
          <w:rPr>
            <w:rFonts w:ascii="Times New Roman" w:hAnsi="Times New Roman" w:cs="Times New Roman"/>
            <w:sz w:val="24"/>
            <w:szCs w:val="24"/>
          </w:rPr>
          <w:t>processes</w:t>
        </w:r>
      </w:ins>
      <w:ins w:id="81" w:author="Benton, Deon" w:date="2023-03-20T21:24:00Z">
        <w:del w:id="82" w:author="Benton, Deon [2]" w:date="2023-03-21T11:09:00Z">
          <w:r w:rsidR="00BE0936" w:rsidDel="005146A8">
            <w:rPr>
              <w:rFonts w:ascii="Times New Roman" w:hAnsi="Times New Roman" w:cs="Times New Roman"/>
              <w:sz w:val="24"/>
              <w:szCs w:val="24"/>
            </w:rPr>
            <w:delText xml:space="preserve"> </w:delText>
          </w:r>
        </w:del>
      </w:ins>
      <w:ins w:id="83" w:author="Benton, Deon [2]" w:date="2023-03-21T11:13:00Z">
        <w:r w:rsidR="00205B0B">
          <w:rPr>
            <w:rFonts w:ascii="Times New Roman" w:hAnsi="Times New Roman" w:cs="Times New Roman"/>
            <w:sz w:val="24"/>
            <w:szCs w:val="24"/>
          </w:rPr>
          <w:t xml:space="preserve"> </w:t>
        </w:r>
      </w:ins>
      <w:ins w:id="84" w:author="Benton, Deon" w:date="2023-03-20T21:18:00Z">
        <w:r w:rsidR="00A06280">
          <w:rPr>
            <w:rFonts w:ascii="Times New Roman" w:hAnsi="Times New Roman" w:cs="Times New Roman"/>
            <w:sz w:val="24"/>
            <w:szCs w:val="24"/>
          </w:rPr>
          <w:t>that can explain how children process BB events</w:t>
        </w:r>
      </w:ins>
      <w:ins w:id="85" w:author="Benton, Deon [2]" w:date="2023-03-21T11:13:00Z">
        <w:r w:rsidR="00205B0B">
          <w:rPr>
            <w:rFonts w:ascii="Times New Roman" w:hAnsi="Times New Roman" w:cs="Times New Roman"/>
            <w:sz w:val="24"/>
            <w:szCs w:val="24"/>
          </w:rPr>
          <w:t>, especially BB events</w:t>
        </w:r>
      </w:ins>
      <w:ins w:id="86" w:author="Benton, Deon [2]" w:date="2023-03-21T11:12:00Z">
        <w:r w:rsidR="008F75F3">
          <w:rPr>
            <w:rFonts w:ascii="Times New Roman" w:hAnsi="Times New Roman" w:cs="Times New Roman"/>
            <w:sz w:val="24"/>
            <w:szCs w:val="24"/>
          </w:rPr>
          <w:t xml:space="preserve"> that involve multiple potential causes</w:t>
        </w:r>
      </w:ins>
      <w:ins w:id="87" w:author="Benton, Deon" w:date="2023-03-20T21:18:00Z">
        <w:r w:rsidR="00A06280">
          <w:rPr>
            <w:rFonts w:ascii="Times New Roman" w:hAnsi="Times New Roman" w:cs="Times New Roman"/>
            <w:sz w:val="24"/>
            <w:szCs w:val="24"/>
          </w:rPr>
          <w:t xml:space="preserve">. </w:t>
        </w:r>
      </w:ins>
      <w:ins w:id="88" w:author="detbenton1991@gmail.com" w:date="2023-03-22T23:22:00Z">
        <w:r w:rsidR="0060203D">
          <w:rPr>
            <w:rFonts w:ascii="Times New Roman" w:hAnsi="Times New Roman" w:cs="Times New Roman"/>
            <w:sz w:val="24"/>
            <w:szCs w:val="24"/>
          </w:rPr>
          <w:t>For example, on</w:t>
        </w:r>
      </w:ins>
      <w:ins w:id="89" w:author="detbenton1991@gmail.com" w:date="2023-03-22T23:23:00Z">
        <w:r w:rsidR="0060203D">
          <w:rPr>
            <w:rFonts w:ascii="Times New Roman" w:hAnsi="Times New Roman" w:cs="Times New Roman"/>
            <w:sz w:val="24"/>
            <w:szCs w:val="24"/>
          </w:rPr>
          <w:t xml:space="preserve">e class of models that could account for how children process BB events is connectionist </w:t>
        </w:r>
        <w:r w:rsidR="004E6DA8">
          <w:rPr>
            <w:rFonts w:ascii="Times New Roman" w:hAnsi="Times New Roman" w:cs="Times New Roman"/>
            <w:sz w:val="24"/>
            <w:szCs w:val="24"/>
          </w:rPr>
          <w:t xml:space="preserve">artificial neural networks. </w:t>
        </w:r>
      </w:ins>
      <w:ins w:id="90" w:author="Benton, Deon" w:date="2023-03-20T21:21:00Z">
        <w:r w:rsidR="00BE0936">
          <w:rPr>
            <w:rFonts w:ascii="Times New Roman" w:hAnsi="Times New Roman" w:cs="Times New Roman"/>
            <w:sz w:val="24"/>
            <w:szCs w:val="24"/>
          </w:rPr>
          <w:t>One such alte</w:t>
        </w:r>
      </w:ins>
      <w:ins w:id="91" w:author="Benton, Deon" w:date="2023-03-20T21:22:00Z">
        <w:r w:rsidR="00BE0936">
          <w:rPr>
            <w:rFonts w:ascii="Times New Roman" w:hAnsi="Times New Roman" w:cs="Times New Roman"/>
            <w:sz w:val="24"/>
            <w:szCs w:val="24"/>
          </w:rPr>
          <w:t xml:space="preserve">rnative mechanism </w:t>
        </w:r>
      </w:ins>
      <w:ins w:id="92" w:author="Benton, Deon" w:date="2023-03-20T21:24:00Z">
        <w:r w:rsidR="00BE0936">
          <w:rPr>
            <w:rFonts w:ascii="Times New Roman" w:hAnsi="Times New Roman" w:cs="Times New Roman"/>
            <w:sz w:val="24"/>
            <w:szCs w:val="24"/>
          </w:rPr>
          <w:t xml:space="preserve">that we consider here </w:t>
        </w:r>
      </w:ins>
      <w:ins w:id="93" w:author="Benton, Deon" w:date="2023-03-20T21:22:00Z">
        <w:r w:rsidR="00BE0936">
          <w:rPr>
            <w:rFonts w:ascii="Times New Roman" w:hAnsi="Times New Roman" w:cs="Times New Roman"/>
            <w:sz w:val="24"/>
            <w:szCs w:val="24"/>
          </w:rPr>
          <w:t>is</w:t>
        </w:r>
      </w:ins>
      <w:ins w:id="94" w:author="Benton, Deon" w:date="2023-03-20T21:18:00Z">
        <w:r w:rsidR="00A06280">
          <w:rPr>
            <w:rFonts w:ascii="Times New Roman" w:hAnsi="Times New Roman" w:cs="Times New Roman"/>
            <w:sz w:val="24"/>
            <w:szCs w:val="24"/>
          </w:rPr>
          <w:t xml:space="preserve"> a </w:t>
        </w:r>
      </w:ins>
      <w:ins w:id="95" w:author="Benton, Deon" w:date="2023-03-20T21:28:00Z">
        <w:r w:rsidR="00C85AB4">
          <w:rPr>
            <w:rFonts w:ascii="Times New Roman" w:hAnsi="Times New Roman" w:cs="Times New Roman"/>
            <w:sz w:val="24"/>
            <w:szCs w:val="24"/>
          </w:rPr>
          <w:t xml:space="preserve">simple </w:t>
        </w:r>
      </w:ins>
      <w:ins w:id="96" w:author="Benton, Deon [2]" w:date="2023-03-21T11:15:00Z">
        <w:r w:rsidR="006B6D52">
          <w:rPr>
            <w:rFonts w:ascii="Times New Roman" w:hAnsi="Times New Roman" w:cs="Times New Roman"/>
            <w:sz w:val="24"/>
            <w:szCs w:val="24"/>
          </w:rPr>
          <w:t>associative based</w:t>
        </w:r>
      </w:ins>
      <w:ins w:id="97" w:author="Benton, Deon" w:date="2023-03-20T21:18:00Z">
        <w:r w:rsidR="00A06280">
          <w:rPr>
            <w:rFonts w:ascii="Times New Roman" w:hAnsi="Times New Roman" w:cs="Times New Roman"/>
            <w:sz w:val="24"/>
            <w:szCs w:val="24"/>
          </w:rPr>
          <w:t xml:space="preserve"> “counting” mechanism.</w:t>
        </w:r>
      </w:ins>
      <w:ins w:id="98" w:author="Benton, Deon" w:date="2023-03-20T21:22:00Z">
        <w:r w:rsidR="00BE0936">
          <w:rPr>
            <w:rFonts w:ascii="Times New Roman" w:hAnsi="Times New Roman" w:cs="Times New Roman"/>
            <w:sz w:val="24"/>
            <w:szCs w:val="24"/>
          </w:rPr>
          <w:t xml:space="preserve"> Children who rely on this cognitive mechanism will choose as the cause </w:t>
        </w:r>
      </w:ins>
      <w:ins w:id="99" w:author="Benton, Deon" w:date="2023-03-20T21:23:00Z">
        <w:r w:rsidR="00BE0936">
          <w:rPr>
            <w:rFonts w:ascii="Times New Roman" w:hAnsi="Times New Roman" w:cs="Times New Roman"/>
            <w:sz w:val="24"/>
            <w:szCs w:val="24"/>
          </w:rPr>
          <w:t xml:space="preserve">an object that </w:t>
        </w:r>
      </w:ins>
      <w:ins w:id="100" w:author="Benton, Deon [2]" w:date="2023-03-21T11:14:00Z">
        <w:r w:rsidR="00CC1A4E">
          <w:rPr>
            <w:rFonts w:ascii="Times New Roman" w:hAnsi="Times New Roman" w:cs="Times New Roman"/>
            <w:sz w:val="24"/>
            <w:szCs w:val="24"/>
          </w:rPr>
          <w:t>has been paired with the machine’s activation most often</w:t>
        </w:r>
      </w:ins>
      <w:ins w:id="101" w:author="Benton, Deon" w:date="2023-03-20T21:23:00Z">
        <w:r w:rsidR="00BE0936">
          <w:rPr>
            <w:rFonts w:ascii="Times New Roman" w:hAnsi="Times New Roman" w:cs="Times New Roman"/>
            <w:sz w:val="24"/>
            <w:szCs w:val="24"/>
          </w:rPr>
          <w:t xml:space="preserve">. </w:t>
        </w:r>
      </w:ins>
      <w:ins w:id="102" w:author="Benton, Deon" w:date="2023-03-20T21:19:00Z">
        <w:r w:rsidR="00A06280">
          <w:rPr>
            <w:rFonts w:ascii="Times New Roman" w:hAnsi="Times New Roman" w:cs="Times New Roman"/>
            <w:sz w:val="24"/>
            <w:szCs w:val="24"/>
          </w:rPr>
          <w:t xml:space="preserve">As we </w:t>
        </w:r>
      </w:ins>
      <w:ins w:id="103" w:author="Benton, Deon [2]" w:date="2023-03-21T11:15:00Z">
        <w:r w:rsidR="006B6D52">
          <w:rPr>
            <w:rFonts w:ascii="Times New Roman" w:hAnsi="Times New Roman" w:cs="Times New Roman"/>
            <w:sz w:val="24"/>
            <w:szCs w:val="24"/>
          </w:rPr>
          <w:t>discuss below.</w:t>
        </w:r>
      </w:ins>
      <w:ins w:id="104" w:author="Benton, Deon" w:date="2023-03-20T21:19:00Z">
        <w:r w:rsidR="00A06280">
          <w:rPr>
            <w:rFonts w:ascii="Times New Roman" w:hAnsi="Times New Roman" w:cs="Times New Roman"/>
            <w:sz w:val="24"/>
            <w:szCs w:val="24"/>
          </w:rPr>
          <w:t xml:space="preserve"> this simple associative </w:t>
        </w:r>
      </w:ins>
      <w:ins w:id="105" w:author="Benton, Deon [2]" w:date="2023-03-21T11:15:00Z">
        <w:r w:rsidR="006B6D52">
          <w:rPr>
            <w:rFonts w:ascii="Times New Roman" w:hAnsi="Times New Roman" w:cs="Times New Roman"/>
            <w:sz w:val="24"/>
            <w:szCs w:val="24"/>
          </w:rPr>
          <w:t xml:space="preserve">mechanism </w:t>
        </w:r>
      </w:ins>
      <w:ins w:id="106" w:author="Benton, Deon [2]" w:date="2023-03-21T11:16:00Z">
        <w:r w:rsidR="006B6D52">
          <w:rPr>
            <w:rFonts w:ascii="Times New Roman" w:hAnsi="Times New Roman" w:cs="Times New Roman"/>
            <w:sz w:val="24"/>
            <w:szCs w:val="24"/>
          </w:rPr>
          <w:t xml:space="preserve">provides </w:t>
        </w:r>
      </w:ins>
      <w:ins w:id="107" w:author="Benton, Deon" w:date="2023-03-20T21:19:00Z">
        <w:r w:rsidR="00A06280">
          <w:rPr>
            <w:rFonts w:ascii="Times New Roman" w:hAnsi="Times New Roman" w:cs="Times New Roman"/>
            <w:sz w:val="24"/>
            <w:szCs w:val="24"/>
          </w:rPr>
          <w:t xml:space="preserve">a better </w:t>
        </w:r>
        <w:r w:rsidR="00A06280">
          <w:rPr>
            <w:rFonts w:ascii="Times New Roman" w:hAnsi="Times New Roman" w:cs="Times New Roman"/>
            <w:sz w:val="24"/>
            <w:szCs w:val="24"/>
          </w:rPr>
          <w:lastRenderedPageBreak/>
          <w:t xml:space="preserve">account of how children process </w:t>
        </w:r>
      </w:ins>
      <w:ins w:id="108" w:author="Benton, Deon [2]" w:date="2023-03-21T11:16:00Z">
        <w:r w:rsidR="006B6D52">
          <w:rPr>
            <w:rFonts w:ascii="Times New Roman" w:hAnsi="Times New Roman" w:cs="Times New Roman"/>
            <w:sz w:val="24"/>
            <w:szCs w:val="24"/>
          </w:rPr>
          <w:t>BB events with multiple objects</w:t>
        </w:r>
      </w:ins>
      <w:ins w:id="109" w:author="Benton, Deon" w:date="2023-03-20T21:19:00Z">
        <w:r w:rsidR="00A06280">
          <w:rPr>
            <w:rFonts w:ascii="Times New Roman" w:hAnsi="Times New Roman" w:cs="Times New Roman"/>
            <w:sz w:val="24"/>
            <w:szCs w:val="24"/>
          </w:rPr>
          <w:t xml:space="preserve"> than a simple Bayesian-inference mechanism.</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51831112"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r w:rsidR="00294685">
        <w:rPr>
          <w:rFonts w:ascii="Times New Roman" w:hAnsi="Times New Roman" w:cs="Times New Roman"/>
          <w:sz w:val="24"/>
          <w:szCs w:val="24"/>
        </w:rPr>
        <w:t xml:space="preserve">a key goal </w:t>
      </w:r>
      <w:r w:rsidR="00187D6A">
        <w:rPr>
          <w:rFonts w:ascii="Times New Roman" w:hAnsi="Times New Roman" w:cs="Times New Roman"/>
          <w:sz w:val="24"/>
          <w:szCs w:val="24"/>
        </w:rPr>
        <w:t xml:space="preserve">of the current study </w:t>
      </w:r>
      <w:r w:rsidR="00294685">
        <w:rPr>
          <w:rFonts w:ascii="Times New Roman" w:hAnsi="Times New Roman" w:cs="Times New Roman"/>
          <w:sz w:val="24"/>
          <w:szCs w:val="24"/>
        </w:rPr>
        <w:t>was to elucidate how</w:t>
      </w:r>
      <w:r w:rsidR="00AA0505">
        <w:rPr>
          <w:rFonts w:ascii="Times New Roman" w:hAnsi="Times New Roman" w:cs="Times New Roman"/>
          <w:sz w:val="24"/>
          <w:szCs w:val="24"/>
        </w:rPr>
        <w:t xml:space="preserve"> or by what cognitive mechanism</w:t>
      </w:r>
      <w:r w:rsidR="00294685">
        <w:rPr>
          <w:rFonts w:ascii="Times New Roman" w:hAnsi="Times New Roman" w:cs="Times New Roman"/>
          <w:sz w:val="24"/>
          <w:szCs w:val="24"/>
        </w:rPr>
        <w:t xml:space="preserve"> children reasoned about the present causal events</w:t>
      </w:r>
      <w:r w:rsidRPr="008D56B6">
        <w:rPr>
          <w:rFonts w:ascii="Times New Roman" w:hAnsi="Times New Roman" w:cs="Times New Roman"/>
          <w:sz w:val="24"/>
          <w:szCs w:val="24"/>
        </w:rPr>
        <w:t xml:space="preserve">, </w:t>
      </w:r>
      <w:r w:rsidR="00C1021C">
        <w:rPr>
          <w:rFonts w:ascii="Times New Roman" w:hAnsi="Times New Roman" w:cs="Times New Roman"/>
          <w:sz w:val="24"/>
          <w:szCs w:val="24"/>
        </w:rPr>
        <w:t>a critical first step was to</w:t>
      </w:r>
      <w:r w:rsidRPr="008D56B6">
        <w:rPr>
          <w:rFonts w:ascii="Times New Roman" w:hAnsi="Times New Roman" w:cs="Times New Roman"/>
          <w:sz w:val="24"/>
          <w:szCs w:val="24"/>
        </w:rPr>
        <w:t xml:space="preserve"> </w:t>
      </w:r>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r w:rsidR="00294685">
        <w:rPr>
          <w:rFonts w:ascii="Times New Roman" w:hAnsi="Times New Roman" w:cs="Times New Roman"/>
          <w:sz w:val="24"/>
          <w:szCs w:val="24"/>
        </w:rPr>
        <w:t xml:space="preserve">the predictions of </w:t>
      </w:r>
      <w:r w:rsidR="003D3C51">
        <w:rPr>
          <w:rFonts w:ascii="Times New Roman" w:hAnsi="Times New Roman" w:cs="Times New Roman"/>
          <w:sz w:val="24"/>
          <w:szCs w:val="24"/>
        </w:rPr>
        <w:t>a simple Bayesian model</w:t>
      </w:r>
      <w:r w:rsidR="00C1021C">
        <w:rPr>
          <w:rFonts w:ascii="Times New Roman" w:hAnsi="Times New Roman" w:cs="Times New Roman"/>
          <w:sz w:val="24"/>
          <w:szCs w:val="24"/>
        </w:rPr>
        <w:t>. We also wanted to introduce, discuss, and derive the predictions of</w:t>
      </w:r>
      <w:r w:rsidR="006F6D93">
        <w:rPr>
          <w:rFonts w:ascii="Times New Roman" w:hAnsi="Times New Roman" w:cs="Times New Roman"/>
          <w:sz w:val="24"/>
          <w:szCs w:val="24"/>
        </w:rPr>
        <w:t xml:space="preserve"> an </w:t>
      </w:r>
      <w:r w:rsidR="00C1021C">
        <w:rPr>
          <w:rFonts w:ascii="Times New Roman" w:hAnsi="Times New Roman" w:cs="Times New Roman"/>
          <w:sz w:val="24"/>
          <w:szCs w:val="24"/>
        </w:rPr>
        <w:t>associative-learning mechanism</w:t>
      </w:r>
      <w:r w:rsidR="006F6D93">
        <w:rPr>
          <w:rFonts w:ascii="Times New Roman" w:hAnsi="Times New Roman" w:cs="Times New Roman"/>
          <w:sz w:val="24"/>
          <w:szCs w:val="24"/>
        </w:rPr>
        <w:t xml:space="preserve"> that is</w:t>
      </w:r>
      <w:r w:rsidR="003D3C51">
        <w:rPr>
          <w:rFonts w:ascii="Times New Roman" w:hAnsi="Times New Roman" w:cs="Times New Roman"/>
          <w:sz w:val="24"/>
          <w:szCs w:val="24"/>
        </w:rPr>
        <w:t xml:space="preserve"> </w:t>
      </w:r>
      <w:r w:rsidR="006F6D93">
        <w:rPr>
          <w:rFonts w:ascii="Times New Roman" w:hAnsi="Times New Roman" w:cs="Times New Roman"/>
          <w:sz w:val="24"/>
          <w:szCs w:val="24"/>
        </w:rPr>
        <w:t xml:space="preserve">based </w:t>
      </w:r>
      <w:r w:rsidR="003D3C51">
        <w:rPr>
          <w:rFonts w:ascii="Times New Roman" w:hAnsi="Times New Roman" w:cs="Times New Roman"/>
          <w:sz w:val="24"/>
          <w:szCs w:val="24"/>
        </w:rPr>
        <w:t>on a simple counting strategy</w:t>
      </w:r>
      <w:r w:rsidR="006F6D93">
        <w:rPr>
          <w:rFonts w:ascii="Times New Roman" w:hAnsi="Times New Roman" w:cs="Times New Roman"/>
          <w:sz w:val="24"/>
          <w:szCs w:val="24"/>
        </w:rPr>
        <w:t xml:space="preserve"> (see below)</w:t>
      </w:r>
      <w:r w:rsidR="0054189C">
        <w:rPr>
          <w:rFonts w:ascii="Times New Roman" w:hAnsi="Times New Roman" w:cs="Times New Roman"/>
          <w:sz w:val="24"/>
          <w:szCs w:val="24"/>
        </w:rPr>
        <w:t>. T</w:t>
      </w:r>
      <w:r w:rsidR="00BD5E87">
        <w:rPr>
          <w:rFonts w:ascii="Times New Roman" w:hAnsi="Times New Roman" w:cs="Times New Roman"/>
          <w:sz w:val="24"/>
          <w:szCs w:val="24"/>
        </w:rPr>
        <w:t>o our knowledge, this is the first time that such a</w:t>
      </w:r>
      <w:r w:rsidR="0054189C">
        <w:rPr>
          <w:rFonts w:ascii="Times New Roman" w:hAnsi="Times New Roman" w:cs="Times New Roman"/>
          <w:sz w:val="24"/>
          <w:szCs w:val="24"/>
        </w:rPr>
        <w:t xml:space="preserve">n associative mechanism </w:t>
      </w:r>
      <w:r w:rsidR="00BD5E87">
        <w:rPr>
          <w:rFonts w:ascii="Times New Roman" w:hAnsi="Times New Roman" w:cs="Times New Roman"/>
          <w:sz w:val="24"/>
          <w:szCs w:val="24"/>
        </w:rPr>
        <w:t>(</w:t>
      </w:r>
      <w:r w:rsidR="0054189C">
        <w:rPr>
          <w:rFonts w:ascii="Times New Roman" w:hAnsi="Times New Roman" w:cs="Times New Roman"/>
          <w:sz w:val="24"/>
          <w:szCs w:val="24"/>
        </w:rPr>
        <w:t>see below</w:t>
      </w:r>
      <w:r w:rsidR="00BD5E87">
        <w:rPr>
          <w:rFonts w:ascii="Times New Roman" w:hAnsi="Times New Roman" w:cs="Times New Roman"/>
          <w:sz w:val="24"/>
          <w:szCs w:val="24"/>
        </w:rPr>
        <w:t xml:space="preserve">) has been offered to </w:t>
      </w:r>
      <w:r w:rsidR="00AB4CBD">
        <w:rPr>
          <w:rFonts w:ascii="Times New Roman" w:hAnsi="Times New Roman" w:cs="Times New Roman"/>
          <w:sz w:val="24"/>
          <w:szCs w:val="24"/>
        </w:rPr>
        <w:t>account for children’s BB performance</w:t>
      </w:r>
      <w:ins w:id="110" w:author="Benton, Deon [2]" w:date="2023-03-21T11:19:00Z">
        <w:r w:rsidR="004B015D">
          <w:rPr>
            <w:rFonts w:ascii="Times New Roman" w:hAnsi="Times New Roman" w:cs="Times New Roman"/>
            <w:sz w:val="24"/>
            <w:szCs w:val="24"/>
          </w:rPr>
          <w:t>, but this is partly because this is the first study to examine BB reasoning in the context of multiple potential causes</w:t>
        </w:r>
      </w:ins>
      <w:r w:rsidR="00AB4CBD">
        <w:rPr>
          <w:rFonts w:ascii="Times New Roman" w:hAnsi="Times New Roman" w:cs="Times New Roman"/>
          <w:sz w:val="24"/>
          <w:szCs w:val="24"/>
        </w:rPr>
        <w:t>.</w:t>
      </w:r>
      <w:r w:rsidR="00603D9A">
        <w:rPr>
          <w:rFonts w:ascii="Times New Roman" w:hAnsi="Times New Roman" w:cs="Times New Roman"/>
          <w:sz w:val="24"/>
          <w:szCs w:val="24"/>
        </w:rPr>
        <w:t xml:space="preserve">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4904DB4F" w14:textId="399635E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111"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112"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113"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114"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4F250EE1"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D60BFD">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lastRenderedPageBreak/>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752DC123"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115" w:author="Benton, Deon [2]" w:date="2023-03-21T11:24:00Z">
        <w:r w:rsidR="008E7FA9">
          <w:rPr>
            <w:rFonts w:ascii="Times New Roman" w:hAnsi="Times New Roman" w:cs="Times New Roman"/>
            <w:sz w:val="24"/>
            <w:szCs w:val="24"/>
          </w:rPr>
          <w:t xml:space="preserve"> in Table 1</w:t>
        </w:r>
      </w:ins>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w:t>
      </w:r>
      <w:r w:rsidR="00DA6763">
        <w:rPr>
          <w:rFonts w:ascii="Times New Roman" w:hAnsi="Times New Roman" w:cs="Times New Roman"/>
          <w:sz w:val="24"/>
          <w:szCs w:val="24"/>
        </w:rPr>
        <w:t xml:space="preserve">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ins w:id="116" w:author="Benton, Deon [2]" w:date="2023-03-21T11:25:00Z">
        <w:r w:rsidR="008E7FA9">
          <w:rPr>
            <w:rFonts w:ascii="Times New Roman" w:hAnsi="Times New Roman" w:cs="Times New Roman"/>
            <w:sz w:val="24"/>
            <w:szCs w:val="24"/>
          </w:rPr>
          <w:t xml:space="preserve"> categorize as blickets objects B and C at the same rate</w:t>
        </w:r>
      </w:ins>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w:t>
      </w:r>
      <w:ins w:id="117" w:author="Benton, Deon [2]" w:date="2023-03-21T11:26:00Z">
        <w:r w:rsidR="00A0090D">
          <w:rPr>
            <w:rFonts w:ascii="Times New Roman" w:hAnsi="Times New Roman" w:cs="Times New Roman"/>
            <w:sz w:val="24"/>
            <w:szCs w:val="24"/>
          </w:rPr>
          <w:t xml:space="preserve">model’s predictions for the ISO experimental and control trials is </w:t>
        </w:r>
      </w:ins>
      <w:r w:rsidR="008E2D7D">
        <w:rPr>
          <w:rFonts w:ascii="Times New Roman" w:hAnsi="Times New Roman" w:cs="Times New Roman"/>
          <w:sz w:val="24"/>
          <w:szCs w:val="24"/>
        </w:rPr>
        <w:t>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19773BDB"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this model predicts that</w:t>
      </w:r>
      <w:r w:rsidR="00E059B8">
        <w:rPr>
          <w:rFonts w:ascii="Times New Roman" w:hAnsi="Times New Roman" w:cs="Times New Roman"/>
          <w:i/>
          <w:iCs/>
          <w:sz w:val="24"/>
          <w:szCs w:val="24"/>
        </w:rPr>
        <w:t>,</w:t>
      </w:r>
      <w:r w:rsidR="00E059B8">
        <w:rPr>
          <w:rFonts w:ascii="Times New Roman" w:hAnsi="Times New Roman" w:cs="Times New Roman"/>
          <w:sz w:val="24"/>
          <w:szCs w:val="24"/>
        </w:rPr>
        <w:t xml:space="preserve"> following the AB+ A- ISO experimental event participants should be maximally confident that object A is not a blicket but should treat objects B and C equivalently. In contrast, the model predicts that following the ABC+ D- ISO 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w:t>
      </w:r>
      <w:r w:rsidR="000C3C42">
        <w:rPr>
          <w:rFonts w:ascii="Times New Roman" w:hAnsi="Times New Roman" w:cs="Times New Roman"/>
          <w:sz w:val="24"/>
          <w:szCs w:val="24"/>
        </w:rPr>
        <w:lastRenderedPageBreak/>
        <w:t xml:space="preserve">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0B6BDC5A" w14:textId="7A0F0D4A" w:rsidR="00914043" w:rsidRDefault="007805D5" w:rsidP="00DC3FB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Associative learning: a simple “counting” cognitive mechanism. </w:t>
      </w:r>
      <w:ins w:id="118" w:author="Benton, Deon [2]" w:date="2023-03-21T11:29:00Z">
        <w:r w:rsidR="004520A9">
          <w:rPr>
            <w:rFonts w:ascii="Times New Roman" w:hAnsi="Times New Roman" w:cs="Times New Roman"/>
            <w:sz w:val="24"/>
            <w:szCs w:val="24"/>
          </w:rPr>
          <w:t xml:space="preserve">An </w:t>
        </w:r>
      </w:ins>
      <w:r w:rsidR="008D38AF">
        <w:rPr>
          <w:rFonts w:ascii="Times New Roman" w:hAnsi="Times New Roman" w:cs="Times New Roman"/>
          <w:sz w:val="24"/>
          <w:szCs w:val="24"/>
        </w:rPr>
        <w:t>alternative</w:t>
      </w:r>
      <w:r>
        <w:rPr>
          <w:rFonts w:ascii="Times New Roman" w:hAnsi="Times New Roman" w:cs="Times New Roman"/>
          <w:sz w:val="24"/>
          <w:szCs w:val="24"/>
        </w:rPr>
        <w:t xml:space="preserve"> cognitive mechanism that children may rely on </w:t>
      </w:r>
      <w:r w:rsidR="008D38AF">
        <w:rPr>
          <w:rFonts w:ascii="Times New Roman" w:hAnsi="Times New Roman" w:cs="Times New Roman"/>
          <w:sz w:val="24"/>
          <w:szCs w:val="24"/>
        </w:rPr>
        <w:t xml:space="preserve">is </w:t>
      </w:r>
      <w:ins w:id="119" w:author="Benton, Deon [2]" w:date="2023-03-21T11:29:00Z">
        <w:r w:rsidR="004520A9">
          <w:rPr>
            <w:rFonts w:ascii="Times New Roman" w:hAnsi="Times New Roman" w:cs="Times New Roman"/>
            <w:sz w:val="24"/>
            <w:szCs w:val="24"/>
          </w:rPr>
          <w:t>a</w:t>
        </w:r>
      </w:ins>
      <w:r>
        <w:rPr>
          <w:rFonts w:ascii="Times New Roman" w:hAnsi="Times New Roman" w:cs="Times New Roman"/>
          <w:sz w:val="24"/>
          <w:szCs w:val="24"/>
        </w:rPr>
        <w:t xml:space="preserve"> simple associative</w:t>
      </w:r>
      <w:ins w:id="120" w:author="Benton, Deon [2]" w:date="2023-03-21T11:30:00Z">
        <w:r w:rsidR="004520A9">
          <w:rPr>
            <w:rFonts w:ascii="Times New Roman" w:hAnsi="Times New Roman" w:cs="Times New Roman"/>
            <w:sz w:val="24"/>
            <w:szCs w:val="24"/>
          </w:rPr>
          <w:t xml:space="preserve"> based</w:t>
        </w:r>
      </w:ins>
      <w:r>
        <w:rPr>
          <w:rFonts w:ascii="Times New Roman" w:hAnsi="Times New Roman" w:cs="Times New Roman"/>
          <w:sz w:val="24"/>
          <w:szCs w:val="24"/>
        </w:rPr>
        <w:t xml:space="preserve"> “counting” strategy</w:t>
      </w:r>
      <w:r w:rsidR="008D38AF">
        <w:rPr>
          <w:rFonts w:ascii="Times New Roman" w:hAnsi="Times New Roman" w:cs="Times New Roman"/>
          <w:sz w:val="24"/>
          <w:szCs w:val="24"/>
        </w:rPr>
        <w:t xml:space="preserve">. </w:t>
      </w:r>
      <w:ins w:id="121" w:author="Benton, Deon [2]" w:date="2023-03-21T11:30:00Z">
        <w:r w:rsidR="00C24FAA">
          <w:rPr>
            <w:rFonts w:ascii="Times New Roman" w:hAnsi="Times New Roman" w:cs="Times New Roman"/>
            <w:sz w:val="24"/>
            <w:szCs w:val="24"/>
          </w:rPr>
          <w:t>We argue that this kind of mechanism is</w:t>
        </w:r>
      </w:ins>
      <w:r w:rsidR="003E19ED">
        <w:rPr>
          <w:rFonts w:ascii="Times New Roman" w:hAnsi="Times New Roman" w:cs="Times New Roman"/>
          <w:sz w:val="24"/>
          <w:szCs w:val="24"/>
        </w:rPr>
        <w:t xml:space="preserve"> sensitive to</w:t>
      </w:r>
      <w:r w:rsidR="00C96179">
        <w:rPr>
          <w:rFonts w:ascii="Times New Roman" w:hAnsi="Times New Roman" w:cs="Times New Roman"/>
          <w:sz w:val="24"/>
          <w:szCs w:val="24"/>
        </w:rPr>
        <w:t xml:space="preserve"> </w:t>
      </w:r>
      <w:ins w:id="122" w:author="Benton, Deon [2]" w:date="2023-03-21T11:30:00Z">
        <w:r w:rsidR="00C24FAA">
          <w:rPr>
            <w:rFonts w:ascii="Times New Roman" w:hAnsi="Times New Roman" w:cs="Times New Roman"/>
            <w:sz w:val="24"/>
            <w:szCs w:val="24"/>
          </w:rPr>
          <w:t xml:space="preserve">the </w:t>
        </w:r>
      </w:ins>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w:t>
      </w:r>
      <w:ins w:id="123" w:author="Benton, Deon [2]" w:date="2023-03-21T11:30:00Z">
        <w:r w:rsidR="00C24FAA">
          <w:rPr>
            <w:rFonts w:ascii="Times New Roman" w:hAnsi="Times New Roman" w:cs="Times New Roman"/>
            <w:sz w:val="24"/>
            <w:szCs w:val="24"/>
          </w:rPr>
          <w:t xml:space="preserve">shown </w:t>
        </w:r>
      </w:ins>
      <w:r w:rsidR="00C96179">
        <w:rPr>
          <w:rFonts w:ascii="Times New Roman" w:hAnsi="Times New Roman" w:cs="Times New Roman"/>
          <w:sz w:val="24"/>
          <w:szCs w:val="24"/>
        </w:rPr>
        <w: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Pr>
          <w:rFonts w:ascii="Times New Roman" w:hAnsi="Times New Roman" w:cs="Times New Roman"/>
          <w:sz w:val="24"/>
          <w:szCs w:val="24"/>
        </w:rPr>
        <w:t xml:space="preserve">, consider the ABC+ D+ BB control trial. </w:t>
      </w:r>
      <w:ins w:id="124" w:author="Benton, Deon [2]" w:date="2023-03-21T11:31:00Z">
        <w:r w:rsidR="00C24FAA">
          <w:rPr>
            <w:rFonts w:ascii="Times New Roman" w:hAnsi="Times New Roman" w:cs="Times New Roman"/>
            <w:sz w:val="24"/>
            <w:szCs w:val="24"/>
          </w:rPr>
          <w:t>In contrast to the simple Bayesian model</w:t>
        </w:r>
      </w:ins>
      <w:r w:rsidR="00572DC7">
        <w:rPr>
          <w:rFonts w:ascii="Times New Roman" w:hAnsi="Times New Roman" w:cs="Times New Roman"/>
          <w:sz w:val="24"/>
          <w:szCs w:val="24"/>
        </w:rPr>
        <w:t>,</w:t>
      </w:r>
      <w:ins w:id="125" w:author="Benton, Deon [2]" w:date="2023-03-21T11:31:00Z">
        <w:r w:rsidR="00C24FAA">
          <w:rPr>
            <w:rFonts w:ascii="Times New Roman" w:hAnsi="Times New Roman" w:cs="Times New Roman"/>
            <w:sz w:val="24"/>
            <w:szCs w:val="24"/>
          </w:rPr>
          <w:t xml:space="preserve"> this mechanism predicts that</w:t>
        </w:r>
      </w:ins>
      <w:r w:rsidR="00657E2C">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all four objects would have been paired with the machine’s activation an equal number of times</w:t>
      </w:r>
      <w:ins w:id="126" w:author="Benton, Deon [2]" w:date="2023-03-21T11:32:00Z">
        <w:r w:rsidR="00C24FAA">
          <w:rPr>
            <w:rFonts w:ascii="Times New Roman" w:hAnsi="Times New Roman" w:cs="Times New Roman"/>
            <w:sz w:val="24"/>
            <w:szCs w:val="24"/>
          </w:rPr>
          <w:t>:</w:t>
        </w:r>
      </w:ins>
      <w:r w:rsidR="009855B6">
        <w:rPr>
          <w:rFonts w:ascii="Times New Roman" w:hAnsi="Times New Roman" w:cs="Times New Roman"/>
          <w:sz w:val="24"/>
          <w:szCs w:val="24"/>
        </w:rPr>
        <w:t xml:space="preserve"> object A</w:t>
      </w:r>
      <w:ins w:id="127" w:author="Benton, Deon [2]" w:date="2023-03-21T11:32:00Z">
        <w:r w:rsidR="00090FAB">
          <w:rPr>
            <w:rFonts w:ascii="Times New Roman" w:hAnsi="Times New Roman" w:cs="Times New Roman"/>
            <w:sz w:val="24"/>
            <w:szCs w:val="24"/>
          </w:rPr>
          <w:t>-D</w:t>
        </w:r>
      </w:ins>
      <w:r w:rsidR="009855B6">
        <w:rPr>
          <w:rFonts w:ascii="Times New Roman" w:hAnsi="Times New Roman" w:cs="Times New Roman"/>
          <w:sz w:val="24"/>
          <w:szCs w:val="24"/>
        </w:rPr>
        <w:t xml:space="preserve"> would have been seen with the machine’s activation exactly once.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r w:rsidR="00FB6BA3">
        <w:rPr>
          <w:rFonts w:ascii="Times New Roman" w:hAnsi="Times New Roman" w:cs="Times New Roman"/>
          <w:b w:val="0"/>
          <w:bCs w:val="0"/>
          <w:color w:val="auto"/>
          <w:sz w:val="20"/>
          <w:szCs w:val="20"/>
        </w:rPr>
        <w:t xml:space="preserve"> </w:t>
      </w:r>
      <w:r w:rsidR="0045583C">
        <w:rPr>
          <w:rFonts w:ascii="Times New Roman" w:hAnsi="Times New Roman" w:cs="Times New Roman"/>
          <w:b w:val="0"/>
          <w:bCs w:val="0"/>
          <w:color w:val="auto"/>
          <w:sz w:val="20"/>
          <w:szCs w:val="20"/>
        </w:rPr>
        <w:t xml:space="preserve">A 0 indicates that the number of times that a particular object was paired with the machine’s activation was exactly cancelled out by the number of times that it was paired with the machine’s inactivation. </w:t>
      </w:r>
      <w:r w:rsidR="00FB6BA3">
        <w:rPr>
          <w:rFonts w:ascii="Times New Roman" w:hAnsi="Times New Roman" w:cs="Times New Roman"/>
          <w:b w:val="0"/>
          <w:bCs w:val="0"/>
          <w:color w:val="auto"/>
          <w:sz w:val="20"/>
          <w:szCs w:val="20"/>
        </w:rPr>
        <w:t>A +1 indicates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 xml:space="preserve">a particular object was paired with the machine’s activation twice. Learners are said preferentially </w:t>
      </w:r>
      <w:proofErr w:type="spellStart"/>
      <w:r w:rsidR="0045583C">
        <w:rPr>
          <w:rFonts w:ascii="Times New Roman" w:hAnsi="Times New Roman" w:cs="Times New Roman"/>
          <w:b w:val="0"/>
          <w:bCs w:val="0"/>
          <w:color w:val="auto"/>
          <w:sz w:val="20"/>
          <w:szCs w:val="20"/>
        </w:rPr>
        <w:t>tos</w:t>
      </w:r>
      <w:proofErr w:type="spellEnd"/>
      <w:r w:rsidR="0045583C">
        <w:rPr>
          <w:rFonts w:ascii="Times New Roman" w:hAnsi="Times New Roman" w:cs="Times New Roman"/>
          <w:b w:val="0"/>
          <w:bCs w:val="0"/>
          <w:color w:val="auto"/>
          <w:sz w:val="20"/>
          <w:szCs w:val="20"/>
        </w:rPr>
        <w:t xml:space="preserve"> choose objects with larger values.</w:t>
      </w:r>
    </w:p>
    <w:p w14:paraId="0586C9F3" w14:textId="090C6226" w:rsidR="00D51EE7" w:rsidRDefault="00A65DCB"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the table above</w:t>
      </w:r>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r w:rsidR="00F058AA">
        <w:rPr>
          <w:rFonts w:ascii="Times New Roman" w:hAnsi="Times New Roman" w:cs="Times New Roman"/>
          <w:sz w:val="24"/>
          <w:szCs w:val="24"/>
        </w:rPr>
        <w:t>.</w:t>
      </w:r>
      <w:r w:rsidR="005C5A63">
        <w:rPr>
          <w:rFonts w:ascii="Times New Roman" w:hAnsi="Times New Roman" w:cs="Times New Roman"/>
          <w:sz w:val="24"/>
          <w:szCs w:val="24"/>
        </w:rPr>
        <w:t xml:space="preserve"> </w:t>
      </w:r>
      <w:r w:rsidR="00F058AA">
        <w:rPr>
          <w:rFonts w:ascii="Times New Roman" w:hAnsi="Times New Roman" w:cs="Times New Roman"/>
          <w:sz w:val="24"/>
          <w:szCs w:val="24"/>
        </w:rPr>
        <w:t>I</w:t>
      </w:r>
      <w:r>
        <w:rPr>
          <w:rFonts w:ascii="Times New Roman" w:hAnsi="Times New Roman" w:cs="Times New Roman"/>
          <w:sz w:val="24"/>
          <w:szCs w:val="24"/>
        </w:rPr>
        <w:t xml:space="preserve">n contrast, </w:t>
      </w:r>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w:t>
      </w:r>
      <w:ins w:id="128" w:author="Benton, Deon [2]" w:date="2023-03-21T11:36:00Z">
        <w:r w:rsidR="00557A23">
          <w:rPr>
            <w:rFonts w:ascii="Times New Roman" w:hAnsi="Times New Roman" w:cs="Times New Roman"/>
            <w:sz w:val="24"/>
            <w:szCs w:val="24"/>
          </w:rPr>
          <w:t xml:space="preserve"> </w:t>
        </w:r>
      </w:ins>
      <w:del w:id="129" w:author="Benton, Deon [2]" w:date="2023-03-21T11:37:00Z">
        <w:r w:rsidR="00DA6ED4" w:rsidDel="00557A23">
          <w:rPr>
            <w:rFonts w:ascii="Times New Roman" w:hAnsi="Times New Roman" w:cs="Times New Roman"/>
            <w:sz w:val="24"/>
            <w:szCs w:val="24"/>
          </w:rPr>
          <w:delText xml:space="preserve"> </w:delText>
        </w:r>
      </w:del>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130"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131"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132" w:author="Benton, Deon [2]" w:date="2023-03-21T11:41:00Z">
        <w:r w:rsidR="00D87DB9">
          <w:rPr>
            <w:rFonts w:ascii="Times New Roman" w:hAnsi="Times New Roman" w:cs="Times New Roman"/>
            <w:sz w:val="24"/>
            <w:szCs w:val="24"/>
          </w:rPr>
          <w:t>—</w:t>
        </w:r>
        <w:r w:rsidR="00D87DB9">
          <w:rPr>
            <w:rFonts w:ascii="Times New Roman" w:hAnsi="Times New Roman" w:cs="Times New Roman"/>
            <w:sz w:val="24"/>
            <w:szCs w:val="24"/>
          </w:rPr>
          <w:lastRenderedPageBreak/>
          <w:t xml:space="preserve">that is, a Bayesian-inference mechanism or an associative based counting </w:t>
        </w:r>
      </w:ins>
      <w:ins w:id="133"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134"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55CD9CE0"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135"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136"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137"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138"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139"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140"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141"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142"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143"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w:t>
      </w:r>
      <w:r>
        <w:rPr>
          <w:rFonts w:ascii="Times New Roman" w:hAnsi="Times New Roman" w:cs="Times New Roman"/>
          <w:sz w:val="24"/>
          <w:szCs w:val="24"/>
        </w:rPr>
        <w:lastRenderedPageBreak/>
        <w:t>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76CCC2D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144"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145"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del w:id="146" w:author="Benton, Deon [2]" w:date="2023-03-21T11:51:00Z">
        <w:r w:rsidDel="006D231A">
          <w:rPr>
            <w:rFonts w:ascii="Times New Roman" w:hAnsi="Times New Roman" w:cs="Times New Roman"/>
            <w:sz w:val="24"/>
            <w:szCs w:val="24"/>
          </w:rPr>
          <w:delText>could reason about blicket objects</w:delText>
        </w:r>
      </w:del>
      <w:ins w:id="147"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1D90342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D60BFD">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148"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 xml:space="preserve">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149"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150"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151"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68FCBE93"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lastRenderedPageBreak/>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D60BFD" w:rsidRPr="00DC4702">
        <w:rPr>
          <w:rFonts w:ascii="Times New Roman" w:hAnsi="Times New Roman" w:cs="Times New Roman"/>
          <w:noProof/>
          <w:sz w:val="20"/>
          <w:szCs w:val="20"/>
        </w:rPr>
        <w:t>3</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152" w:author="Benton, Deon [2]" w:date="2023-03-21T13:18:00Z">
        <w:r w:rsidR="00CB32D0">
          <w:rPr>
            <w:rFonts w:ascii="Times New Roman" w:hAnsi="Times New Roman" w:cs="Times New Roman"/>
            <w:sz w:val="20"/>
            <w:szCs w:val="20"/>
          </w:rPr>
          <w:t>“</w:t>
        </w:r>
      </w:ins>
      <w:proofErr w:type="spellStart"/>
      <w:r w:rsidR="00067247" w:rsidRPr="00DC4702">
        <w:rPr>
          <w:rFonts w:ascii="Times New Roman" w:hAnsi="Times New Roman" w:cs="Times New Roman"/>
          <w:sz w:val="20"/>
          <w:szCs w:val="20"/>
        </w:rPr>
        <w:t>eventType</w:t>
      </w:r>
      <w:proofErr w:type="spellEnd"/>
      <w:ins w:id="153"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42834ED3" w14:textId="12A7ED3B" w:rsidR="006044F4" w:rsidRDefault="00B07901" w:rsidP="003B2169">
      <w:pPr>
        <w:spacing w:line="480" w:lineRule="auto"/>
        <w:contextualSpacing/>
        <w:rPr>
          <w:rFonts w:ascii="Times New Roman" w:hAnsi="Times New Roman" w:cs="Times New Roman"/>
          <w:sz w:val="24"/>
          <w:szCs w:val="24"/>
        </w:rPr>
        <w:pPrChange w:id="154" w:author="detbenton1991@gmail.com" w:date="2023-03-22T22:20:00Z">
          <w:pPr>
            <w:spacing w:line="480" w:lineRule="auto"/>
            <w:ind w:firstLine="720"/>
            <w:contextualSpacing/>
          </w:pPr>
        </w:pPrChange>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65B85F82" w:rsidR="001E7455" w:rsidRPr="00414F15" w:rsidRDefault="001E7455" w:rsidP="006F5E6F">
      <w:pPr>
        <w:spacing w:line="480" w:lineRule="auto"/>
        <w:ind w:firstLine="720"/>
        <w:contextualSpacing/>
        <w:rPr>
          <w:ins w:id="155" w:author="Benton, Deon [2]" w:date="2023-03-21T14:27:00Z"/>
          <w:rFonts w:ascii="Times New Roman" w:hAnsi="Times New Roman" w:cs="Times New Roman"/>
          <w:sz w:val="24"/>
          <w:szCs w:val="24"/>
        </w:rPr>
      </w:pPr>
      <w:ins w:id="156"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157" w:author="detbenton1991@gmail.com" w:date="2023-03-22T21:26:00Z">
        <w:r w:rsidR="007636C2">
          <w:rPr>
            <w:rFonts w:ascii="Times New Roman" w:hAnsi="Times New Roman" w:cs="Times New Roman"/>
            <w:sz w:val="24"/>
            <w:szCs w:val="24"/>
          </w:rPr>
          <w:t xml:space="preserve">, </w:t>
        </w:r>
      </w:ins>
      <w:ins w:id="158" w:author="Benton, Deon [2]" w:date="2023-03-21T14:27:00Z">
        <w:r>
          <w:rPr>
            <w:rFonts w:ascii="Times New Roman" w:hAnsi="Times New Roman" w:cs="Times New Roman"/>
            <w:sz w:val="24"/>
            <w:szCs w:val="24"/>
          </w:rPr>
          <w:t>data for the redundant causes within the BB experimental and control conditions were entered into a t</w:t>
        </w:r>
      </w:ins>
      <w:ins w:id="159" w:author="detbenton1991@gmail.com" w:date="2023-03-22T22:20:00Z">
        <w:r w:rsidR="00415CC9">
          <w:rPr>
            <w:rFonts w:ascii="Times New Roman" w:hAnsi="Times New Roman" w:cs="Times New Roman"/>
            <w:sz w:val="24"/>
            <w:szCs w:val="24"/>
          </w:rPr>
          <w:t>hree</w:t>
        </w:r>
      </w:ins>
      <w:ins w:id="160" w:author="Benton, Deon [2]" w:date="2023-03-21T14:27:00Z">
        <w:del w:id="161" w:author="detbenton1991@gmail.com" w:date="2023-03-22T22:20:00Z">
          <w:r w:rsidDel="00415CC9">
            <w:rPr>
              <w:rFonts w:ascii="Times New Roman" w:hAnsi="Times New Roman" w:cs="Times New Roman"/>
              <w:sz w:val="24"/>
              <w:szCs w:val="24"/>
            </w:rPr>
            <w:delText>wo</w:delText>
          </w:r>
        </w:del>
        <w:r>
          <w:rPr>
            <w:rFonts w:ascii="Times New Roman" w:hAnsi="Times New Roman" w:cs="Times New Roman"/>
            <w:sz w:val="24"/>
            <w:szCs w:val="24"/>
          </w:rPr>
          <w:t xml:space="preserve">-way linear model with </w:t>
        </w:r>
      </w:ins>
      <w:ins w:id="162" w:author="detbenton1991@gmail.com" w:date="2023-03-22T22:20:00Z">
        <w:r w:rsidR="00931815">
          <w:rPr>
            <w:rFonts w:ascii="Times New Roman" w:hAnsi="Times New Roman" w:cs="Times New Roman"/>
            <w:sz w:val="24"/>
            <w:szCs w:val="24"/>
          </w:rPr>
          <w:t>Age (5</w:t>
        </w:r>
      </w:ins>
      <w:ins w:id="163" w:author="detbenton1991@gmail.com" w:date="2023-03-22T22:21:00Z">
        <w:r w:rsidR="00931815">
          <w:rPr>
            <w:rFonts w:ascii="Times New Roman" w:hAnsi="Times New Roman" w:cs="Times New Roman"/>
            <w:sz w:val="24"/>
            <w:szCs w:val="24"/>
          </w:rPr>
          <w:t xml:space="preserve">-year-olds vs. 6-year-olds) as the between-subjects factor and </w:t>
        </w:r>
      </w:ins>
      <w:ins w:id="164" w:author="Benton, Deon [2]" w:date="2023-03-21T14:27:00Z">
        <w:r>
          <w:rPr>
            <w:rFonts w:ascii="Times New Roman" w:hAnsi="Times New Roman" w:cs="Times New Roman"/>
            <w:sz w:val="24"/>
            <w:szCs w:val="24"/>
          </w:rPr>
          <w:t>Objects (A, B, and C) and Trial Type (main vs. control) as the within-subjects factors.</w:t>
        </w:r>
      </w:ins>
      <w:ins w:id="165" w:author="detbenton1991@gmail.com" w:date="2023-03-22T21:29:00Z">
        <w:r w:rsidR="007508D8">
          <w:rPr>
            <w:rFonts w:ascii="Times New Roman" w:hAnsi="Times New Roman" w:cs="Times New Roman"/>
            <w:sz w:val="24"/>
            <w:szCs w:val="24"/>
          </w:rPr>
          <w:t xml:space="preserve"> Evidence of</w:t>
        </w:r>
      </w:ins>
      <w:ins w:id="166" w:author="Benton, Deon [2]" w:date="2023-03-21T14:27:00Z">
        <w:r>
          <w:rPr>
            <w:rFonts w:ascii="Times New Roman" w:hAnsi="Times New Roman" w:cs="Times New Roman"/>
            <w:sz w:val="24"/>
            <w:szCs w:val="24"/>
          </w:rPr>
          <w:t xml:space="preserve"> </w:t>
        </w:r>
      </w:ins>
      <w:ins w:id="167" w:author="detbenton1991@gmail.com" w:date="2023-03-22T21:26:00Z">
        <w:r w:rsidR="007636C2">
          <w:rPr>
            <w:rFonts w:ascii="Times New Roman" w:hAnsi="Times New Roman" w:cs="Times New Roman"/>
            <w:sz w:val="24"/>
            <w:szCs w:val="24"/>
          </w:rPr>
          <w:t xml:space="preserve">BB reasoning </w:t>
        </w:r>
      </w:ins>
      <w:ins w:id="168" w:author="detbenton1991@gmail.com" w:date="2023-03-22T21:29:00Z">
        <w:r w:rsidR="007508D8">
          <w:rPr>
            <w:rFonts w:ascii="Times New Roman" w:hAnsi="Times New Roman" w:cs="Times New Roman"/>
            <w:sz w:val="24"/>
            <w:szCs w:val="24"/>
          </w:rPr>
          <w:t>based on</w:t>
        </w:r>
      </w:ins>
      <w:ins w:id="169" w:author="detbenton1991@gmail.com" w:date="2023-03-22T21:26:00Z">
        <w:r w:rsidR="007636C2">
          <w:rPr>
            <w:rFonts w:ascii="Times New Roman" w:hAnsi="Times New Roman" w:cs="Times New Roman"/>
            <w:sz w:val="24"/>
            <w:szCs w:val="24"/>
          </w:rPr>
          <w:t xml:space="preserve"> this </w:t>
        </w:r>
        <w:r w:rsidR="007636C2">
          <w:rPr>
            <w:rFonts w:ascii="Times New Roman" w:hAnsi="Times New Roman" w:cs="Times New Roman"/>
            <w:sz w:val="24"/>
            <w:szCs w:val="24"/>
          </w:rPr>
          <w:lastRenderedPageBreak/>
          <w:t xml:space="preserve">operationalization would be a </w:t>
        </w:r>
      </w:ins>
      <w:ins w:id="170" w:author="detbenton1991@gmail.com" w:date="2023-03-22T21:27:00Z">
        <w:r w:rsidR="007636C2">
          <w:rPr>
            <w:rFonts w:ascii="Times New Roman" w:hAnsi="Times New Roman" w:cs="Times New Roman"/>
            <w:sz w:val="24"/>
            <w:szCs w:val="24"/>
          </w:rPr>
          <w:t>main effect of</w:t>
        </w:r>
      </w:ins>
      <w:ins w:id="171" w:author="detbenton1991@gmail.com" w:date="2023-03-22T21:28:00Z">
        <w:r w:rsidR="0092077D">
          <w:rPr>
            <w:rFonts w:ascii="Times New Roman" w:hAnsi="Times New Roman" w:cs="Times New Roman"/>
            <w:sz w:val="24"/>
            <w:szCs w:val="24"/>
          </w:rPr>
          <w:t xml:space="preserve"> Trial Type. </w:t>
        </w:r>
      </w:ins>
      <w:ins w:id="172" w:author="Benton, Deon [2]" w:date="2023-03-21T14:27:00Z">
        <w:r>
          <w:rPr>
            <w:rFonts w:ascii="Times New Roman" w:hAnsi="Times New Roman" w:cs="Times New Roman"/>
            <w:sz w:val="24"/>
            <w:szCs w:val="24"/>
          </w:rPr>
          <w:t>This</w:t>
        </w:r>
      </w:ins>
      <w:ins w:id="173" w:author="detbenton1991@gmail.com" w:date="2023-03-22T21:32:00Z">
        <w:r w:rsidR="00835D38">
          <w:rPr>
            <w:rFonts w:ascii="Times New Roman" w:hAnsi="Times New Roman" w:cs="Times New Roman"/>
            <w:sz w:val="24"/>
            <w:szCs w:val="24"/>
          </w:rPr>
          <w:t xml:space="preserve"> is what we found</w:t>
        </w:r>
      </w:ins>
      <w:ins w:id="174"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F</w:t>
        </w:r>
        <w:r>
          <w:rPr>
            <w:rFonts w:ascii="Times New Roman" w:hAnsi="Times New Roman" w:cs="Times New Roman"/>
            <w:sz w:val="24"/>
            <w:szCs w:val="24"/>
          </w:rPr>
          <w:t>(1, 1</w:t>
        </w:r>
      </w:ins>
      <w:ins w:id="175" w:author="detbenton1991@gmail.com" w:date="2023-03-22T22:59:00Z">
        <w:r w:rsidR="00F66A7D">
          <w:rPr>
            <w:rFonts w:ascii="Times New Roman" w:hAnsi="Times New Roman" w:cs="Times New Roman"/>
            <w:sz w:val="24"/>
            <w:szCs w:val="24"/>
          </w:rPr>
          <w:t>39</w:t>
        </w:r>
      </w:ins>
      <w:ins w:id="176" w:author="Benton, Deon [2]" w:date="2023-03-21T14:27:00Z">
        <w:r>
          <w:rPr>
            <w:rFonts w:ascii="Times New Roman" w:hAnsi="Times New Roman" w:cs="Times New Roman"/>
            <w:sz w:val="24"/>
            <w:szCs w:val="24"/>
          </w:rPr>
          <w:t xml:space="preserve">) = </w:t>
        </w:r>
      </w:ins>
      <w:ins w:id="177" w:author="Benton, Deon [2]" w:date="2023-03-21T14:31:00Z">
        <w:r w:rsidR="00861082">
          <w:rPr>
            <w:rFonts w:ascii="Times New Roman" w:hAnsi="Times New Roman" w:cs="Times New Roman"/>
            <w:sz w:val="24"/>
            <w:szCs w:val="24"/>
          </w:rPr>
          <w:t>5.</w:t>
        </w:r>
      </w:ins>
      <w:ins w:id="178" w:author="detbenton1991@gmail.com" w:date="2023-03-22T22:58:00Z">
        <w:r w:rsidR="00D93E1C">
          <w:rPr>
            <w:rFonts w:ascii="Times New Roman" w:hAnsi="Times New Roman" w:cs="Times New Roman"/>
            <w:sz w:val="24"/>
            <w:szCs w:val="24"/>
          </w:rPr>
          <w:t>2</w:t>
        </w:r>
      </w:ins>
      <w:ins w:id="179" w:author="detbenton1991@gmail.com" w:date="2023-03-22T22:59:00Z">
        <w:r w:rsidR="00D93E1C">
          <w:rPr>
            <w:rFonts w:ascii="Times New Roman" w:hAnsi="Times New Roman" w:cs="Times New Roman"/>
            <w:sz w:val="24"/>
            <w:szCs w:val="24"/>
          </w:rPr>
          <w:t>8</w:t>
        </w:r>
      </w:ins>
      <w:ins w:id="180"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.0</w:t>
        </w:r>
      </w:ins>
      <w:ins w:id="181" w:author="Benton, Deon [2]" w:date="2023-03-21T14:32:00Z">
        <w:r w:rsidR="00861082">
          <w:rPr>
            <w:rFonts w:ascii="Times New Roman" w:hAnsi="Times New Roman" w:cs="Times New Roman"/>
            <w:sz w:val="24"/>
            <w:szCs w:val="24"/>
          </w:rPr>
          <w:t>2</w:t>
        </w:r>
      </w:ins>
      <w:ins w:id="182" w:author="detbenton1991@gmail.com" w:date="2023-03-22T21:36:00Z">
        <w:r w:rsidR="00C1101A">
          <w:rPr>
            <w:rFonts w:ascii="Times New Roman" w:hAnsi="Times New Roman" w:cs="Times New Roman"/>
            <w:sz w:val="24"/>
            <w:szCs w:val="24"/>
          </w:rPr>
          <w:t>. This result</w:t>
        </w:r>
      </w:ins>
      <w:ins w:id="183" w:author="Benton, Deon [2]" w:date="2023-03-21T14:27:00Z">
        <w:r>
          <w:rPr>
            <w:rFonts w:ascii="Times New Roman" w:hAnsi="Times New Roman" w:cs="Times New Roman"/>
            <w:sz w:val="24"/>
            <w:szCs w:val="24"/>
          </w:rPr>
          <w:t xml:space="preserve"> reflected the fact that participants were more likely to respond that a</w:t>
        </w:r>
      </w:ins>
      <w:ins w:id="184" w:author="detbenton1991@gmail.com" w:date="2023-03-22T21:36:00Z">
        <w:r w:rsidR="004757BA">
          <w:rPr>
            <w:rFonts w:ascii="Times New Roman" w:hAnsi="Times New Roman" w:cs="Times New Roman"/>
            <w:sz w:val="24"/>
            <w:szCs w:val="24"/>
          </w:rPr>
          <w:t xml:space="preserve"> redundant</w:t>
        </w:r>
      </w:ins>
      <w:ins w:id="185"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186" w:author="Benton, Deon [2]" w:date="2023-03-21T14:33:00Z">
        <w:r w:rsidR="00D4693D">
          <w:rPr>
            <w:rFonts w:ascii="Times New Roman" w:hAnsi="Times New Roman" w:cs="Times New Roman"/>
            <w:sz w:val="24"/>
            <w:szCs w:val="24"/>
          </w:rPr>
          <w:t>7</w:t>
        </w:r>
      </w:ins>
      <w:ins w:id="187"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ins>
      <w:ins w:id="188" w:author="Benton, Deon [2]" w:date="2023-03-21T14:37:00Z">
        <w:r w:rsidR="0024677D">
          <w:rPr>
            <w:rFonts w:ascii="Times New Roman" w:hAnsi="Times New Roman" w:cs="Times New Roman"/>
            <w:sz w:val="24"/>
            <w:szCs w:val="24"/>
          </w:rPr>
          <w:t xml:space="preserve"> </w:t>
        </w:r>
      </w:ins>
      <w:ins w:id="189" w:author="detbenton1991@gmail.com" w:date="2023-03-22T21:36:00Z">
        <w:r w:rsidR="004757BA">
          <w:rPr>
            <w:rFonts w:ascii="Times New Roman" w:hAnsi="Times New Roman" w:cs="Times New Roman"/>
            <w:sz w:val="24"/>
            <w:szCs w:val="24"/>
          </w:rPr>
          <w:t xml:space="preserve">Follow-up planned comparisons </w:t>
        </w:r>
      </w:ins>
      <w:ins w:id="190"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191" w:author="Benton, Deon [2]" w:date="2023-03-21T14:52:00Z">
        <w:r w:rsidR="006F6320">
          <w:rPr>
            <w:rFonts w:ascii="Times New Roman" w:hAnsi="Times New Roman" w:cs="Times New Roman"/>
            <w:sz w:val="24"/>
            <w:szCs w:val="24"/>
          </w:rPr>
          <w:t>during the BB main trials</w:t>
        </w:r>
      </w:ins>
      <w:ins w:id="192" w:author="Benton, Deon [2]" w:date="2023-03-21T14:47:00Z">
        <w:r w:rsidR="00DC3D77">
          <w:rPr>
            <w:rFonts w:ascii="Times New Roman" w:hAnsi="Times New Roman" w:cs="Times New Roman"/>
            <w:sz w:val="24"/>
            <w:szCs w:val="24"/>
          </w:rPr>
          <w:t xml:space="preserve"> </w:t>
        </w:r>
      </w:ins>
      <w:ins w:id="193"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194" w:author="Benton, Deon [2]" w:date="2023-03-21T14:49:00Z">
        <w:r w:rsidR="00414F15">
          <w:rPr>
            <w:rFonts w:ascii="Times New Roman" w:hAnsi="Times New Roman" w:cs="Times New Roman"/>
            <w:sz w:val="24"/>
            <w:szCs w:val="24"/>
          </w:rPr>
          <w:t xml:space="preserve">) compared to object A </w:t>
        </w:r>
      </w:ins>
      <w:ins w:id="195" w:author="Benton, Deon [2]" w:date="2023-03-21T14:52:00Z">
        <w:r w:rsidR="006F6320">
          <w:rPr>
            <w:rFonts w:ascii="Times New Roman" w:hAnsi="Times New Roman" w:cs="Times New Roman"/>
            <w:sz w:val="24"/>
            <w:szCs w:val="24"/>
          </w:rPr>
          <w:t>during the</w:t>
        </w:r>
      </w:ins>
      <w:ins w:id="196" w:author="Benton, Deon [2]" w:date="2023-03-21T14:49:00Z">
        <w:r w:rsidR="00414F15">
          <w:rPr>
            <w:rFonts w:ascii="Times New Roman" w:hAnsi="Times New Roman" w:cs="Times New Roman"/>
            <w:sz w:val="24"/>
            <w:szCs w:val="24"/>
          </w:rPr>
          <w:t xml:space="preserve"> BB control </w:t>
        </w:r>
      </w:ins>
      <w:ins w:id="197" w:author="detbenton1991@gmail.com" w:date="2023-03-22T21:37:00Z">
        <w:r w:rsidR="00961FC9">
          <w:rPr>
            <w:rFonts w:ascii="Times New Roman" w:hAnsi="Times New Roman" w:cs="Times New Roman"/>
            <w:sz w:val="24"/>
            <w:szCs w:val="24"/>
          </w:rPr>
          <w:t>trials</w:t>
        </w:r>
      </w:ins>
      <w:ins w:id="198"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199" w:author="Benton, Deon [2]" w:date="2023-03-21T14:52:00Z">
        <w:r w:rsidR="006F6320">
          <w:rPr>
            <w:rFonts w:ascii="Times New Roman" w:hAnsi="Times New Roman" w:cs="Times New Roman"/>
            <w:sz w:val="24"/>
            <w:szCs w:val="24"/>
          </w:rPr>
          <w:t>. Moreover, participants were</w:t>
        </w:r>
      </w:ins>
      <w:ins w:id="200" w:author="Benton, Deon [2]" w:date="2023-03-21T14:51:00Z">
        <w:r w:rsidR="006F6320">
          <w:rPr>
            <w:rFonts w:ascii="Times New Roman" w:hAnsi="Times New Roman" w:cs="Times New Roman"/>
            <w:sz w:val="24"/>
            <w:szCs w:val="24"/>
          </w:rPr>
          <w:t xml:space="preserve"> </w:t>
        </w:r>
      </w:ins>
      <w:ins w:id="201" w:author="Benton, Deon [2]" w:date="2023-03-21T14:50:00Z">
        <w:r w:rsidR="00414F15">
          <w:rPr>
            <w:rFonts w:ascii="Times New Roman" w:hAnsi="Times New Roman" w:cs="Times New Roman"/>
            <w:sz w:val="24"/>
            <w:szCs w:val="24"/>
          </w:rPr>
          <w:t xml:space="preserve">less likely to respond that object B was a blicket </w:t>
        </w:r>
      </w:ins>
      <w:ins w:id="202" w:author="Benton, Deon [2]" w:date="2023-03-21T14:52:00Z">
        <w:r w:rsidR="006F6320">
          <w:rPr>
            <w:rFonts w:ascii="Times New Roman" w:hAnsi="Times New Roman" w:cs="Times New Roman"/>
            <w:sz w:val="24"/>
            <w:szCs w:val="24"/>
          </w:rPr>
          <w:t>during the BB main trials</w:t>
        </w:r>
      </w:ins>
      <w:ins w:id="203" w:author="Benton, Deon [2]" w:date="2023-03-21T14:50:00Z">
        <w:r w:rsidR="00414F15">
          <w:rPr>
            <w:rFonts w:ascii="Times New Roman" w:hAnsi="Times New Roman" w:cs="Times New Roman"/>
            <w:sz w:val="24"/>
            <w:szCs w:val="24"/>
          </w:rPr>
          <w:t xml:space="preserve"> compared to </w:t>
        </w:r>
      </w:ins>
      <w:ins w:id="204" w:author="Benton, Deon [2]" w:date="2023-03-21T14:52:00Z">
        <w:r w:rsidR="006F6320">
          <w:rPr>
            <w:rFonts w:ascii="Times New Roman" w:hAnsi="Times New Roman" w:cs="Times New Roman"/>
            <w:sz w:val="24"/>
            <w:szCs w:val="24"/>
          </w:rPr>
          <w:t xml:space="preserve">object B </w:t>
        </w:r>
      </w:ins>
      <w:ins w:id="205"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206" w:author="Benton, Deon [2]" w:date="2023-03-21T14:54:00Z">
        <w:r w:rsidR="00F7293D">
          <w:rPr>
            <w:rFonts w:ascii="Times New Roman" w:hAnsi="Times New Roman" w:cs="Times New Roman"/>
            <w:sz w:val="24"/>
            <w:szCs w:val="24"/>
          </w:rPr>
          <w:t>58</w:t>
        </w:r>
      </w:ins>
      <w:ins w:id="207"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208"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209" w:author="detbenton1991@gmail.com" w:date="2023-03-22T21:38:00Z">
          <w:r w:rsidR="006F5E6F" w:rsidDel="008D4077">
            <w:rPr>
              <w:rFonts w:ascii="Times New Roman" w:hAnsi="Times New Roman" w:cs="Times New Roman"/>
              <w:sz w:val="24"/>
              <w:szCs w:val="24"/>
            </w:rPr>
            <w:delText>.</w:delText>
          </w:r>
        </w:del>
      </w:ins>
      <w:ins w:id="210" w:author="Benton, Deon [2]" w:date="2023-03-21T14:53:00Z">
        <w:r w:rsidR="00F7293D">
          <w:rPr>
            <w:rFonts w:ascii="Times New Roman" w:hAnsi="Times New Roman" w:cs="Times New Roman"/>
            <w:sz w:val="24"/>
            <w:szCs w:val="24"/>
          </w:rPr>
          <w:t xml:space="preserve">. </w:t>
        </w:r>
      </w:ins>
      <w:ins w:id="211" w:author="Benton, Deon [2]" w:date="2023-03-21T14:54:00Z">
        <w:r w:rsidR="00F7293D">
          <w:rPr>
            <w:rFonts w:ascii="Times New Roman" w:hAnsi="Times New Roman" w:cs="Times New Roman"/>
            <w:sz w:val="24"/>
            <w:szCs w:val="24"/>
          </w:rPr>
          <w:t>Finally, participants were less likely to consider</w:t>
        </w:r>
      </w:ins>
      <w:ins w:id="212" w:author="Benton, Deon [2]" w:date="2023-03-21T14:55:00Z">
        <w:r w:rsidR="006F5E6F">
          <w:rPr>
            <w:rFonts w:ascii="Times New Roman" w:hAnsi="Times New Roman" w:cs="Times New Roman"/>
            <w:sz w:val="24"/>
            <w:szCs w:val="24"/>
          </w:rPr>
          <w:t xml:space="preserve"> object B</w:t>
        </w:r>
      </w:ins>
      <w:ins w:id="213" w:author="Benton, Deon [2]" w:date="2023-03-21T14:56:00Z">
        <w:r w:rsidR="006F5E6F">
          <w:rPr>
            <w:rFonts w:ascii="Times New Roman" w:hAnsi="Times New Roman" w:cs="Times New Roman"/>
            <w:sz w:val="24"/>
            <w:szCs w:val="24"/>
          </w:rPr>
          <w:t xml:space="preserve"> t</w:t>
        </w:r>
      </w:ins>
      <w:ins w:id="214" w:author="Benton, Deon [2]" w:date="2023-03-21T14:57:00Z">
        <w:r w:rsidR="006F5E6F">
          <w:rPr>
            <w:rFonts w:ascii="Times New Roman" w:hAnsi="Times New Roman" w:cs="Times New Roman"/>
            <w:sz w:val="24"/>
            <w:szCs w:val="24"/>
          </w:rPr>
          <w:t>o be</w:t>
        </w:r>
      </w:ins>
      <w:ins w:id="215" w:author="Benton, Deon [2]" w:date="2023-03-21T14:55:00Z">
        <w:r w:rsidR="006F5E6F">
          <w:rPr>
            <w:rFonts w:ascii="Times New Roman" w:hAnsi="Times New Roman" w:cs="Times New Roman"/>
            <w:sz w:val="24"/>
            <w:szCs w:val="24"/>
          </w:rPr>
          <w:t xml:space="preserve"> a blicket during the BB main trial</w:t>
        </w:r>
      </w:ins>
      <w:ins w:id="216" w:author="detbenton1991@gmail.com" w:date="2023-03-22T21:38:00Z">
        <w:r w:rsidR="008D4077">
          <w:rPr>
            <w:rFonts w:ascii="Times New Roman" w:hAnsi="Times New Roman" w:cs="Times New Roman"/>
            <w:sz w:val="24"/>
            <w:szCs w:val="24"/>
          </w:rPr>
          <w:t>s</w:t>
        </w:r>
      </w:ins>
      <w:ins w:id="217" w:author="Benton, Deon [2]" w:date="2023-03-21T14:55:00Z">
        <w:r w:rsidR="006F5E6F">
          <w:rPr>
            <w:rFonts w:ascii="Times New Roman" w:hAnsi="Times New Roman" w:cs="Times New Roman"/>
            <w:sz w:val="24"/>
            <w:szCs w:val="24"/>
          </w:rPr>
          <w:t xml:space="preserve"> compared to object C during the BB</w:t>
        </w:r>
      </w:ins>
      <w:ins w:id="218"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219" w:author="Benton, Deon [2]" w:date="2023-03-21T14:57:00Z">
        <w:r w:rsidR="00157A66">
          <w:rPr>
            <w:rFonts w:ascii="Times New Roman" w:hAnsi="Times New Roman" w:cs="Times New Roman"/>
            <w:sz w:val="24"/>
            <w:szCs w:val="24"/>
          </w:rPr>
          <w:t>61</w:t>
        </w:r>
      </w:ins>
      <w:ins w:id="220"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221" w:author="Benton, Deon [2]" w:date="2023-03-21T14:58:00Z">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222" w:author="Benton, Deon [2]" w:date="2023-03-21T14:56:00Z">
        <w:r w:rsidR="006F5E6F">
          <w:rPr>
            <w:rFonts w:ascii="Times New Roman" w:hAnsi="Times New Roman" w:cs="Times New Roman"/>
            <w:sz w:val="24"/>
            <w:szCs w:val="24"/>
          </w:rPr>
          <w:t xml:space="preserve"> </w:t>
        </w:r>
      </w:ins>
      <w:ins w:id="223" w:author="Benton, Deon [2]" w:date="2023-03-21T15:00:00Z">
        <w:r w:rsidR="00AA0D13">
          <w:rPr>
            <w:rFonts w:ascii="Times New Roman" w:hAnsi="Times New Roman" w:cs="Times New Roman"/>
            <w:sz w:val="24"/>
            <w:szCs w:val="24"/>
          </w:rPr>
          <w:t>No other differences reached statistical significance.</w:t>
        </w:r>
      </w:ins>
      <w:ins w:id="224" w:author="Benton, Deon [2]" w:date="2023-03-21T15:01:00Z">
        <w:r w:rsidR="00AA0D13">
          <w:rPr>
            <w:rFonts w:ascii="Times New Roman" w:hAnsi="Times New Roman" w:cs="Times New Roman"/>
            <w:sz w:val="24"/>
            <w:szCs w:val="24"/>
          </w:rPr>
          <w:t xml:space="preserve"> </w:t>
        </w:r>
      </w:ins>
      <w:ins w:id="225" w:author="detbenton1991@gmail.com" w:date="2023-03-22T21:42:00Z">
        <w:r w:rsidR="00B72441">
          <w:rPr>
            <w:rFonts w:ascii="Times New Roman" w:hAnsi="Times New Roman" w:cs="Times New Roman"/>
            <w:sz w:val="24"/>
            <w:szCs w:val="24"/>
          </w:rPr>
          <w:t xml:space="preserve">Given that participants did not treat object </w:t>
        </w:r>
      </w:ins>
      <w:ins w:id="226"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227" w:author="detbenton1991@gmail.com" w:date="2023-03-22T22:04:00Z">
        <w:r w:rsidR="00BB01A3">
          <w:rPr>
            <w:rFonts w:ascii="Times New Roman" w:hAnsi="Times New Roman" w:cs="Times New Roman"/>
            <w:sz w:val="24"/>
            <w:szCs w:val="24"/>
          </w:rPr>
          <w:t xml:space="preserve">than objects A, B, and C during the control trials, these data </w:t>
        </w:r>
        <w:r w:rsidR="008F75BC">
          <w:rPr>
            <w:rFonts w:ascii="Times New Roman" w:hAnsi="Times New Roman" w:cs="Times New Roman"/>
            <w:sz w:val="24"/>
            <w:szCs w:val="24"/>
          </w:rPr>
          <w:t xml:space="preserve">only provide </w:t>
        </w:r>
        <w:r w:rsidR="008F75BC" w:rsidRPr="008F75BC">
          <w:rPr>
            <w:rFonts w:ascii="Times New Roman" w:hAnsi="Times New Roman" w:cs="Times New Roman"/>
            <w:i/>
            <w:iCs/>
            <w:sz w:val="24"/>
            <w:szCs w:val="24"/>
            <w:rPrChange w:id="228" w:author="detbenton1991@gmail.com" w:date="2023-03-22T22:04:00Z">
              <w:rPr>
                <w:rFonts w:ascii="Times New Roman" w:hAnsi="Times New Roman" w:cs="Times New Roman"/>
                <w:sz w:val="24"/>
                <w:szCs w:val="24"/>
              </w:rPr>
            </w:rPrChange>
          </w:rPr>
          <w:t>some</w:t>
        </w:r>
        <w:r w:rsidR="008F75BC">
          <w:rPr>
            <w:rFonts w:ascii="Times New Roman" w:hAnsi="Times New Roman" w:cs="Times New Roman"/>
            <w:sz w:val="24"/>
            <w:szCs w:val="24"/>
          </w:rPr>
          <w:t xml:space="preserve"> evidence of BB reasoning based on the new operationalization. </w:t>
        </w:r>
      </w:ins>
      <w:ins w:id="229"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40E0D21E"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230"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ins w:id="231"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232"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233" w:author="Benton, Deon [2]" w:date="2023-03-21T15:05:00Z">
        <w:r w:rsidR="00C57920">
          <w:rPr>
            <w:rFonts w:ascii="Times New Roman" w:hAnsi="Times New Roman" w:cs="Times New Roman"/>
            <w:sz w:val="24"/>
            <w:szCs w:val="24"/>
          </w:rPr>
          <w:t xml:space="preserve"> re</w:t>
        </w:r>
      </w:ins>
      <w:ins w:id="234" w:author="Benton, Deon [2]" w:date="2023-03-21T15:07:00Z">
        <w:r w:rsidR="006A7A49">
          <w:rPr>
            <w:rFonts w:ascii="Times New Roman" w:hAnsi="Times New Roman" w:cs="Times New Roman"/>
            <w:sz w:val="24"/>
            <w:szCs w:val="24"/>
          </w:rPr>
          <w:t>d</w:t>
        </w:r>
      </w:ins>
      <w:ins w:id="235"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236"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237" w:author="Benton, Deon [2]" w:date="2023-03-21T15:07:00Z">
        <w:r w:rsidR="00FE5223" w:rsidDel="006A7A49">
          <w:rPr>
            <w:rFonts w:ascii="Times New Roman" w:hAnsi="Times New Roman" w:cs="Times New Roman"/>
            <w:sz w:val="24"/>
            <w:szCs w:val="24"/>
          </w:rPr>
          <w:delText>59</w:delText>
        </w:r>
      </w:del>
      <w:ins w:id="238"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239" w:author="detbenton1991@gmail.com" w:date="2023-03-22T22:16:00Z">
        <w:r w:rsidR="007B7BC6">
          <w:rPr>
            <w:rFonts w:ascii="Times New Roman" w:hAnsi="Times New Roman" w:cs="Times New Roman"/>
            <w:sz w:val="24"/>
            <w:szCs w:val="24"/>
          </w:rPr>
          <w:t xml:space="preserve">, </w:t>
        </w:r>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 xml:space="preserve">(1, </w:t>
        </w:r>
        <w:r w:rsidR="007B7BC6">
          <w:rPr>
            <w:rFonts w:ascii="Times New Roman" w:hAnsi="Times New Roman" w:cs="Times New Roman"/>
            <w:sz w:val="24"/>
            <w:szCs w:val="24"/>
          </w:rPr>
          <w:lastRenderedPageBreak/>
          <w:t xml:space="preserve">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240" w:author="detbenton1991@gmail.com" w:date="2023-03-22T22:18:00Z">
        <w:r w:rsidR="004A36D8">
          <w:rPr>
            <w:rFonts w:ascii="Times New Roman" w:hAnsi="Times New Roman" w:cs="Times New Roman"/>
            <w:sz w:val="24"/>
            <w:szCs w:val="24"/>
          </w:rPr>
          <w:t xml:space="preserve">. </w:t>
        </w:r>
      </w:ins>
      <w:ins w:id="241" w:author="detbenton1991@gmail.com" w:date="2023-03-22T22:15:00Z">
        <w:r w:rsidR="00842128">
          <w:rPr>
            <w:rFonts w:ascii="Times New Roman" w:hAnsi="Times New Roman" w:cs="Times New Roman"/>
            <w:sz w:val="24"/>
            <w:szCs w:val="24"/>
          </w:rPr>
          <w:t xml:space="preserve">Thus, there was stronger evidence for BB reasoning based on an old </w:t>
        </w:r>
      </w:ins>
      <w:ins w:id="242" w:author="detbenton1991@gmail.com" w:date="2023-03-22T22:16:00Z">
        <w:r w:rsidR="008109BB">
          <w:rPr>
            <w:rFonts w:ascii="Times New Roman" w:hAnsi="Times New Roman" w:cs="Times New Roman"/>
            <w:sz w:val="24"/>
            <w:szCs w:val="24"/>
          </w:rPr>
          <w:t>operationalization</w:t>
        </w:r>
      </w:ins>
      <w:ins w:id="243"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2BD1A7EE"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w:t>
      </w:r>
      <w:del w:id="244" w:author="Benton, Deon [2]" w:date="2023-03-21T13:45:00Z">
        <w:r w:rsidDel="00E41CB1">
          <w:rPr>
            <w:rFonts w:ascii="Times New Roman" w:hAnsi="Times New Roman" w:cs="Times New Roman"/>
            <w:sz w:val="24"/>
            <w:szCs w:val="24"/>
          </w:rPr>
          <w:delText xml:space="preserve">aim </w:delText>
        </w:r>
      </w:del>
      <w:ins w:id="245"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 xml:space="preserve">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del w:id="246" w:author="Benton, Deon [2]" w:date="2023-03-21T13:45:00Z">
        <w:r w:rsidDel="00E41CB1">
          <w:rPr>
            <w:rFonts w:ascii="Times New Roman" w:hAnsi="Times New Roman" w:cs="Times New Roman"/>
            <w:sz w:val="24"/>
            <w:szCs w:val="24"/>
          </w:rPr>
          <w:delText>when asked to reason about 3 objects</w:delText>
        </w:r>
      </w:del>
      <w:ins w:id="247"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w:t>
      </w:r>
      <w:proofErr w:type="spellStart"/>
      <w:r w:rsidR="00F02B62">
        <w:rPr>
          <w:rFonts w:ascii="Times New Roman" w:hAnsi="Times New Roman" w:cs="Times New Roman"/>
          <w:sz w:val="24"/>
          <w:szCs w:val="24"/>
        </w:rPr>
        <w:t>inn</w:t>
      </w:r>
      <w:proofErr w:type="spellEnd"/>
      <w:r w:rsidR="00F02B62">
        <w:rPr>
          <w:rFonts w:ascii="Times New Roman" w:hAnsi="Times New Roman" w:cs="Times New Roman"/>
          <w:sz w:val="24"/>
          <w:szCs w:val="24"/>
        </w:rPr>
        <w:t xml:space="preserve">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lastRenderedPageBreak/>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w:t>
      </w:r>
      <w:r w:rsidR="007A088F">
        <w:rPr>
          <w:rFonts w:ascii="Times New Roman" w:hAnsi="Times New Roman" w:cs="Times New Roman"/>
          <w:sz w:val="24"/>
          <w:szCs w:val="24"/>
        </w:rPr>
        <w:lastRenderedPageBreak/>
        <w:t xml:space="preserve">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w:t>
      </w:r>
      <w:r w:rsidR="00482295">
        <w:rPr>
          <w:rFonts w:ascii="Times New Roman" w:hAnsi="Times New Roman" w:cs="Times New Roman"/>
          <w:color w:val="000000" w:themeColor="text1"/>
          <w:sz w:val="24"/>
          <w:szCs w:val="24"/>
        </w:rPr>
        <w:lastRenderedPageBreak/>
        <w:t>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9BF8" w14:textId="77777777" w:rsidR="001B2E6F" w:rsidRDefault="001B2E6F" w:rsidP="00323E12">
      <w:pPr>
        <w:spacing w:after="0" w:line="240" w:lineRule="auto"/>
      </w:pPr>
      <w:r>
        <w:separator/>
      </w:r>
    </w:p>
  </w:endnote>
  <w:endnote w:type="continuationSeparator" w:id="0">
    <w:p w14:paraId="018E1EBC" w14:textId="77777777" w:rsidR="001B2E6F" w:rsidRDefault="001B2E6F"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E82F" w14:textId="77777777" w:rsidR="001B2E6F" w:rsidRDefault="001B2E6F" w:rsidP="00323E12">
      <w:pPr>
        <w:spacing w:after="0" w:line="240" w:lineRule="auto"/>
      </w:pPr>
      <w:r>
        <w:separator/>
      </w:r>
    </w:p>
  </w:footnote>
  <w:footnote w:type="continuationSeparator" w:id="0">
    <w:p w14:paraId="067BFED0" w14:textId="77777777" w:rsidR="001B2E6F" w:rsidRDefault="001B2E6F"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2CC"/>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76F"/>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B0B"/>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60B"/>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0642"/>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0FD9"/>
    <w:rsid w:val="003710AF"/>
    <w:rsid w:val="00371A0F"/>
    <w:rsid w:val="00371A5D"/>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B8E"/>
    <w:rsid w:val="00414F15"/>
    <w:rsid w:val="00415322"/>
    <w:rsid w:val="00415951"/>
    <w:rsid w:val="00415CC9"/>
    <w:rsid w:val="00416B93"/>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9E4"/>
    <w:rsid w:val="00436D0C"/>
    <w:rsid w:val="004377BE"/>
    <w:rsid w:val="00437BA6"/>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3782"/>
    <w:rsid w:val="004641C7"/>
    <w:rsid w:val="0046494E"/>
    <w:rsid w:val="004651FC"/>
    <w:rsid w:val="00465419"/>
    <w:rsid w:val="004658FE"/>
    <w:rsid w:val="00465C76"/>
    <w:rsid w:val="00466235"/>
    <w:rsid w:val="00466246"/>
    <w:rsid w:val="00466FA2"/>
    <w:rsid w:val="004672AD"/>
    <w:rsid w:val="0046739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3CB"/>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3ED"/>
    <w:rsid w:val="007505F8"/>
    <w:rsid w:val="007508D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1FD3"/>
    <w:rsid w:val="007A23AE"/>
    <w:rsid w:val="007A3076"/>
    <w:rsid w:val="007A32F6"/>
    <w:rsid w:val="007A35B6"/>
    <w:rsid w:val="007A36BD"/>
    <w:rsid w:val="007A3FAE"/>
    <w:rsid w:val="007A447D"/>
    <w:rsid w:val="007A451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55E1"/>
    <w:rsid w:val="007D60E2"/>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5D38"/>
    <w:rsid w:val="008375DC"/>
    <w:rsid w:val="00840722"/>
    <w:rsid w:val="0084096B"/>
    <w:rsid w:val="00840D81"/>
    <w:rsid w:val="00841D50"/>
    <w:rsid w:val="00842128"/>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15"/>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EEA"/>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145"/>
    <w:rsid w:val="00A23231"/>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50E"/>
    <w:rsid w:val="00A63EEF"/>
    <w:rsid w:val="00A63F32"/>
    <w:rsid w:val="00A63FEC"/>
    <w:rsid w:val="00A64614"/>
    <w:rsid w:val="00A6593E"/>
    <w:rsid w:val="00A65D6B"/>
    <w:rsid w:val="00A65DB7"/>
    <w:rsid w:val="00A65DCB"/>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1AC0"/>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CBD"/>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3D7"/>
    <w:rsid w:val="00C5792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1A4E"/>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4E4"/>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2D0C"/>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87DB9"/>
    <w:rsid w:val="00D9048E"/>
    <w:rsid w:val="00D907FE"/>
    <w:rsid w:val="00D90C7D"/>
    <w:rsid w:val="00D91288"/>
    <w:rsid w:val="00D914D4"/>
    <w:rsid w:val="00D938BE"/>
    <w:rsid w:val="00D93B29"/>
    <w:rsid w:val="00D93E1C"/>
    <w:rsid w:val="00D93E97"/>
    <w:rsid w:val="00D9446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28E"/>
    <w:rsid w:val="00EA3AA3"/>
    <w:rsid w:val="00EA5B5B"/>
    <w:rsid w:val="00EA5CFD"/>
    <w:rsid w:val="00EA5D34"/>
    <w:rsid w:val="00EA6431"/>
    <w:rsid w:val="00EA7655"/>
    <w:rsid w:val="00EB041C"/>
    <w:rsid w:val="00EB096E"/>
    <w:rsid w:val="00EB0F59"/>
    <w:rsid w:val="00EB1452"/>
    <w:rsid w:val="00EB18A4"/>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B93"/>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BBE"/>
    <w:rsid w:val="00F62D4B"/>
    <w:rsid w:val="00F62F94"/>
    <w:rsid w:val="00F63016"/>
    <w:rsid w:val="00F63070"/>
    <w:rsid w:val="00F63F96"/>
    <w:rsid w:val="00F646DF"/>
    <w:rsid w:val="00F65279"/>
    <w:rsid w:val="00F654CB"/>
    <w:rsid w:val="00F66022"/>
    <w:rsid w:val="00F6615D"/>
    <w:rsid w:val="00F66181"/>
    <w:rsid w:val="00F66A7D"/>
    <w:rsid w:val="00F71B48"/>
    <w:rsid w:val="00F726B7"/>
    <w:rsid w:val="00F7293D"/>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23C"/>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27</Pages>
  <Words>6600</Words>
  <Characters>37621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detbenton1991@gmail.com</cp:lastModifiedBy>
  <cp:revision>40</cp:revision>
  <cp:lastPrinted>2019-03-04T23:20:00Z</cp:lastPrinted>
  <dcterms:created xsi:type="dcterms:W3CDTF">2023-03-23T02:26:00Z</dcterms:created>
  <dcterms:modified xsi:type="dcterms:W3CDTF">2023-03-23T04:23:00Z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