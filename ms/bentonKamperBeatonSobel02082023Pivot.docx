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420F4DBA" w:rsidR="00114C47" w:rsidRPr="001E2FC1"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proofErr w:type="spellStart"/>
      <w:r w:rsidRPr="001C5E18">
        <w:rPr>
          <w:rFonts w:ascii="Times New Roman" w:hAnsi="Times New Roman" w:cs="Times New Roman"/>
          <w:sz w:val="24"/>
          <w:szCs w:val="24"/>
        </w:rPr>
        <w:t>Couvillon</w:t>
      </w:r>
      <w:proofErr w:type="spellEnd"/>
      <w:r w:rsidRPr="001C5E18">
        <w:rPr>
          <w:rFonts w:ascii="Times New Roman" w:hAnsi="Times New Roman" w:cs="Times New Roman"/>
          <w:sz w:val="24"/>
          <w:szCs w:val="24"/>
        </w:rPr>
        <w:t xml:space="preserve">, &amp; </w:t>
      </w:r>
      <w:proofErr w:type="spellStart"/>
      <w:r w:rsidRPr="001C5E18">
        <w:rPr>
          <w:rFonts w:ascii="Times New Roman" w:hAnsi="Times New Roman" w:cs="Times New Roman"/>
          <w:sz w:val="24"/>
          <w:szCs w:val="24"/>
        </w:rPr>
        <w:t>Bitterman</w:t>
      </w:r>
      <w:proofErr w:type="spellEnd"/>
      <w:r w:rsidRPr="001C5E18">
        <w:rPr>
          <w:rFonts w:ascii="Times New Roman" w:hAnsi="Times New Roman" w:cs="Times New Roman"/>
          <w:sz w:val="24"/>
          <w:szCs w:val="24"/>
        </w:rPr>
        <w:t>,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 xml:space="preserve">Meltzoff, </w:t>
      </w:r>
      <w:proofErr w:type="spellStart"/>
      <w:r w:rsidR="00EC5E48" w:rsidRPr="00B26745">
        <w:rPr>
          <w:rFonts w:ascii="Times New Roman" w:hAnsi="Times New Roman" w:cs="Times New Roman"/>
          <w:sz w:val="24"/>
          <w:szCs w:val="24"/>
        </w:rPr>
        <w:t>Waismeyer</w:t>
      </w:r>
      <w:proofErr w:type="spellEnd"/>
      <w:r w:rsidR="00EC5E48" w:rsidRPr="00B26745">
        <w:rPr>
          <w:rFonts w:ascii="Times New Roman" w:hAnsi="Times New Roman" w:cs="Times New Roman"/>
          <w:sz w:val="24"/>
          <w:szCs w:val="24"/>
        </w:rPr>
        <w:t>,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w:t>
      </w:r>
      <w:proofErr w:type="spellStart"/>
      <w:r w:rsidR="00DF301C">
        <w:rPr>
          <w:rFonts w:ascii="Times New Roman" w:hAnsi="Times New Roman" w:cs="Times New Roman"/>
          <w:sz w:val="24"/>
          <w:szCs w:val="24"/>
        </w:rPr>
        <w:t>Houwer</w:t>
      </w:r>
      <w:proofErr w:type="spellEnd"/>
      <w:r w:rsidR="00DF301C">
        <w:rPr>
          <w:rFonts w:ascii="Times New Roman" w:hAnsi="Times New Roman" w:cs="Times New Roman"/>
          <w:sz w:val="24"/>
          <w:szCs w:val="24"/>
        </w:rPr>
        <w:t xml:space="preserve">, </w:t>
      </w:r>
      <w:proofErr w:type="spellStart"/>
      <w:r w:rsidR="00DF301C">
        <w:rPr>
          <w:rFonts w:ascii="Times New Roman" w:hAnsi="Times New Roman" w:cs="Times New Roman"/>
          <w:sz w:val="24"/>
          <w:szCs w:val="24"/>
        </w:rPr>
        <w:t>Beckers</w:t>
      </w:r>
      <w:proofErr w:type="spellEnd"/>
      <w:r w:rsidR="00DF301C">
        <w:rPr>
          <w:rFonts w:ascii="Times New Roman" w:hAnsi="Times New Roman" w:cs="Times New Roman"/>
          <w:sz w:val="24"/>
          <w:szCs w:val="24"/>
        </w:rPr>
        <w:t xml:space="preserve">, &amp; </w:t>
      </w:r>
      <w:proofErr w:type="spellStart"/>
      <w:r w:rsidR="00DF301C">
        <w:rPr>
          <w:rFonts w:ascii="Times New Roman" w:hAnsi="Times New Roman" w:cs="Times New Roman"/>
          <w:sz w:val="24"/>
          <w:szCs w:val="24"/>
        </w:rPr>
        <w:t>Glautier</w:t>
      </w:r>
      <w:proofErr w:type="spellEnd"/>
      <w:r w:rsidR="00DF301C">
        <w:rPr>
          <w:rFonts w:ascii="Times New Roman" w:hAnsi="Times New Roman" w:cs="Times New Roman"/>
          <w:sz w:val="24"/>
          <w:szCs w:val="24"/>
        </w:rPr>
        <w:t xml:space="preserve">, 2002; Larkin, Aitken, &amp; Dickinson, 1998; Griffiths et al., 2011; </w:t>
      </w:r>
      <w:proofErr w:type="spellStart"/>
      <w:r w:rsidR="00DF301C">
        <w:rPr>
          <w:rFonts w:ascii="Times New Roman" w:hAnsi="Times New Roman" w:cs="Times New Roman"/>
          <w:sz w:val="24"/>
          <w:szCs w:val="24"/>
        </w:rPr>
        <w:t>Kruschke</w:t>
      </w:r>
      <w:proofErr w:type="spellEnd"/>
      <w:r w:rsidR="00DF301C">
        <w:rPr>
          <w:rFonts w:ascii="Times New Roman" w:hAnsi="Times New Roman" w:cs="Times New Roman"/>
          <w:sz w:val="24"/>
          <w:szCs w:val="24"/>
        </w:rPr>
        <w:t xml:space="preserve"> &amp; Blair, 2000; Lovibond et al., 2003; Shanks, 1985; Van </w:t>
      </w:r>
      <w:proofErr w:type="spellStart"/>
      <w:r w:rsidR="00DF301C">
        <w:rPr>
          <w:rFonts w:ascii="Times New Roman" w:hAnsi="Times New Roman" w:cs="Times New Roman"/>
          <w:sz w:val="24"/>
          <w:szCs w:val="24"/>
        </w:rPr>
        <w:t>Hamme</w:t>
      </w:r>
      <w:proofErr w:type="spellEnd"/>
      <w:r w:rsidR="00DF301C">
        <w:rPr>
          <w:rFonts w:ascii="Times New Roman" w:hAnsi="Times New Roman" w:cs="Times New Roman"/>
          <w:sz w:val="24"/>
          <w:szCs w:val="24"/>
        </w:rPr>
        <w:t xml:space="preserv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691EC0E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del w:id="0" w:author="Benton, Deon" w:date="2023-01-27T17:29:00Z">
        <w:r w:rsidR="002222F2" w:rsidDel="000B6892">
          <w:rPr>
            <w:rFonts w:ascii="Times New Roman" w:hAnsi="Times New Roman" w:cs="Times New Roman"/>
            <w:sz w:val="24"/>
            <w:szCs w:val="24"/>
          </w:rPr>
          <w:delText>children</w:delText>
        </w:r>
      </w:del>
      <w:r w:rsidR="002222F2">
        <w:rPr>
          <w:rFonts w:ascii="Times New Roman" w:hAnsi="Times New Roman" w:cs="Times New Roman"/>
          <w:sz w:val="24"/>
          <w:szCs w:val="24"/>
        </w:rPr>
        <w:t xml:space="preserve"> an</w:t>
      </w:r>
      <w:r w:rsidR="00DC414B">
        <w:rPr>
          <w:rFonts w:ascii="Times New Roman" w:hAnsi="Times New Roman" w:cs="Times New Roman"/>
          <w:sz w:val="24"/>
          <w:szCs w:val="24"/>
        </w:rPr>
        <w:t xml:space="preserve"> associative-learning mechanism or a Bayesian-inference mechanism</w:t>
      </w:r>
      <w:ins w:id="1" w:author="Benton, Deon" w:date="2023-01-27T17:29:00Z">
        <w:r w:rsidR="000B6892">
          <w:rPr>
            <w:rFonts w:ascii="Times New Roman" w:hAnsi="Times New Roman" w:cs="Times New Roman"/>
            <w:sz w:val="24"/>
            <w:szCs w:val="24"/>
          </w:rPr>
          <w:t xml:space="preserve"> underlies </w:t>
        </w:r>
      </w:ins>
      <w:ins w:id="2" w:author="Benton, Deon" w:date="2023-01-27T17:30:00Z">
        <w:r w:rsidR="000B6892">
          <w:rPr>
            <w:rFonts w:ascii="Times New Roman" w:hAnsi="Times New Roman" w:cs="Times New Roman"/>
            <w:sz w:val="24"/>
            <w:szCs w:val="24"/>
          </w:rPr>
          <w:t>causal reasoning in children</w:t>
        </w:r>
      </w:ins>
      <w:del w:id="3" w:author="Benton, Deon" w:date="2023-01-27T17:30:00Z">
        <w:r w:rsidR="00DC414B" w:rsidDel="000B6892">
          <w:rPr>
            <w:rFonts w:ascii="Times New Roman" w:hAnsi="Times New Roman" w:cs="Times New Roman"/>
            <w:sz w:val="24"/>
            <w:szCs w:val="24"/>
          </w:rPr>
          <w:delText xml:space="preserve"> </w:delText>
        </w:r>
        <w:r w:rsidR="002222F2" w:rsidDel="000B6892">
          <w:rPr>
            <w:rFonts w:ascii="Times New Roman" w:hAnsi="Times New Roman" w:cs="Times New Roman"/>
            <w:sz w:val="24"/>
            <w:szCs w:val="24"/>
          </w:rPr>
          <w:delText>to reason about causal events</w:delText>
        </w:r>
      </w:del>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 xml:space="preserve">asked to reason about three (or </w:t>
      </w:r>
      <w:r w:rsidR="00290BA2">
        <w:rPr>
          <w:rFonts w:ascii="Times New Roman" w:hAnsi="Times New Roman" w:cs="Times New Roman"/>
          <w:sz w:val="24"/>
          <w:szCs w:val="24"/>
        </w:rPr>
        <w:lastRenderedPageBreak/>
        <w:t>more) objects</w:t>
      </w:r>
      <w:r w:rsidR="0083241F">
        <w:rPr>
          <w:rFonts w:ascii="Times New Roman" w:hAnsi="Times New Roman" w:cs="Times New Roman"/>
          <w:sz w:val="24"/>
          <w:szCs w:val="24"/>
        </w:rPr>
        <w:t>—they may resort to 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w:t>
      </w:r>
      <w:proofErr w:type="spellStart"/>
      <w:r w:rsidR="00E40A49">
        <w:rPr>
          <w:rFonts w:ascii="Times New Roman" w:hAnsi="Times New Roman" w:cs="Times New Roman"/>
          <w:sz w:val="24"/>
          <w:szCs w:val="24"/>
        </w:rPr>
        <w:t>Cashon</w:t>
      </w:r>
      <w:proofErr w:type="spellEnd"/>
      <w:r w:rsidR="00E40A49">
        <w:rPr>
          <w:rFonts w:ascii="Times New Roman" w:hAnsi="Times New Roman" w:cs="Times New Roman"/>
          <w:sz w:val="24"/>
          <w:szCs w:val="24"/>
        </w:rPr>
        <w:t xml:space="preserve">, 2001; </w:t>
      </w:r>
      <w:r w:rsidR="000B0306">
        <w:rPr>
          <w:rFonts w:ascii="Times New Roman" w:hAnsi="Times New Roman" w:cs="Times New Roman"/>
          <w:sz w:val="24"/>
          <w:szCs w:val="24"/>
        </w:rPr>
        <w:t xml:space="preserve">Cohen, </w:t>
      </w:r>
      <w:proofErr w:type="spellStart"/>
      <w:r w:rsidR="000B0306">
        <w:rPr>
          <w:rFonts w:ascii="Times New Roman" w:hAnsi="Times New Roman" w:cs="Times New Roman"/>
          <w:sz w:val="24"/>
          <w:szCs w:val="24"/>
        </w:rPr>
        <w:t>Chaput</w:t>
      </w:r>
      <w:proofErr w:type="spellEnd"/>
      <w:r w:rsidR="000B0306">
        <w:rPr>
          <w:rFonts w:ascii="Times New Roman" w:hAnsi="Times New Roman" w:cs="Times New Roman"/>
          <w:sz w:val="24"/>
          <w:szCs w:val="24"/>
        </w:rPr>
        <w:t xml:space="preserve">, &amp; </w:t>
      </w:r>
      <w:proofErr w:type="spellStart"/>
      <w:r w:rsidR="000B0306">
        <w:rPr>
          <w:rFonts w:ascii="Times New Roman" w:hAnsi="Times New Roman" w:cs="Times New Roman"/>
          <w:sz w:val="24"/>
          <w:szCs w:val="24"/>
        </w:rPr>
        <w:t>Cashon</w:t>
      </w:r>
      <w:proofErr w:type="spellEnd"/>
      <w:r w:rsidR="000B0306">
        <w:rPr>
          <w:rFonts w:ascii="Times New Roman" w:hAnsi="Times New Roman" w:cs="Times New Roman"/>
          <w:sz w:val="24"/>
          <w:szCs w:val="24"/>
        </w:rPr>
        <w:t>,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77777777"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r w:rsidR="000C43B4">
        <w:rPr>
          <w:rFonts w:ascii="Times New Roman" w:hAnsi="Times New Roman" w:cs="Times New Roman"/>
          <w:sz w:val="24"/>
          <w:szCs w:val="24"/>
        </w:rPr>
        <w:t xml:space="preserve"> is</w:t>
      </w:r>
      <w:r w:rsidR="008A7BF5">
        <w:rPr>
          <w:rFonts w:ascii="Times New Roman" w:hAnsi="Times New Roman" w:cs="Times New Roman"/>
          <w:sz w:val="24"/>
          <w:szCs w:val="24"/>
        </w:rPr>
        <w:t xml:space="preserve"> an inadequate model of </w:t>
      </w:r>
      <w:r w:rsidR="004B280C">
        <w:rPr>
          <w:rFonts w:ascii="Times New Roman" w:hAnsi="Times New Roman" w:cs="Times New Roman"/>
          <w:sz w:val="24"/>
          <w:szCs w:val="24"/>
        </w:rPr>
        <w:t>human causal reasoning</w:t>
      </w:r>
      <w:r w:rsidR="000C43B4">
        <w:rPr>
          <w:rFonts w:ascii="Times New Roman" w:hAnsi="Times New Roman" w:cs="Times New Roman"/>
          <w:sz w:val="24"/>
          <w:szCs w:val="24"/>
        </w:rPr>
        <w:t>.</w:t>
      </w:r>
      <w:r w:rsidR="000F4519">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t>
      </w:r>
      <w:r w:rsidR="00D82685">
        <w:rPr>
          <w:rFonts w:ascii="Times New Roman" w:hAnsi="Times New Roman" w:cs="Times New Roman"/>
          <w:sz w:val="24"/>
          <w:szCs w:val="24"/>
        </w:rPr>
        <w:lastRenderedPageBreak/>
        <w:t>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w:t>
      </w:r>
      <w:r>
        <w:rPr>
          <w:rFonts w:ascii="Times New Roman" w:hAnsi="Times New Roman" w:cs="Times New Roman"/>
          <w:sz w:val="24"/>
          <w:szCs w:val="24"/>
        </w:rPr>
        <w:lastRenderedPageBreak/>
        <w:t xml:space="preserve">machine activate—and thus represent blickets—and which objects do not make the machine 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4"/>
      <w:r>
        <w:rPr>
          <w:rFonts w:ascii="Times New Roman" w:hAnsi="Times New Roman" w:cs="Times New Roman"/>
          <w:sz w:val="24"/>
          <w:szCs w:val="24"/>
        </w:rPr>
        <w:t>experiment</w:t>
      </w:r>
      <w:commentRangeEnd w:id="4"/>
      <w:r>
        <w:rPr>
          <w:rStyle w:val="CommentReference"/>
        </w:rPr>
        <w:commentReference w:id="4"/>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t>
      </w:r>
      <w:r>
        <w:rPr>
          <w:rFonts w:ascii="Times New Roman" w:hAnsi="Times New Roman" w:cs="Times New Roman"/>
          <w:sz w:val="24"/>
          <w:szCs w:val="24"/>
        </w:rPr>
        <w:lastRenderedPageBreak/>
        <w:t xml:space="preserve">which were located side-by-side and above the machine. Object A then descended until it 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w:t>
      </w:r>
      <w:proofErr w:type="spellStart"/>
      <w:r>
        <w:rPr>
          <w:rFonts w:ascii="Times New Roman" w:hAnsi="Times New Roman" w:cs="Times New Roman"/>
          <w:sz w:val="24"/>
          <w:szCs w:val="24"/>
        </w:rPr>
        <w:t>Glymour</w:t>
      </w:r>
      <w:proofErr w:type="spellEnd"/>
      <w:r>
        <w:rPr>
          <w:rFonts w:ascii="Times New Roman" w:hAnsi="Times New Roman" w:cs="Times New Roman"/>
          <w:sz w:val="24"/>
          <w:szCs w:val="24"/>
        </w:rPr>
        <w:t xml:space="preserve">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7777777" w:rsidR="009D6EC2" w:rsidRDefault="009D6EC2" w:rsidP="009D6E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7D73D1A3" w14:textId="62E2BFBB" w:rsidR="00845313" w:rsidRDefault="009D6EC2" w:rsidP="00845313">
      <w:pPr>
        <w:spacing w:line="480" w:lineRule="auto"/>
        <w:contextualSpacing/>
        <w:rPr>
          <w:ins w:id="5" w:author="Benton, Deon" w:date="2023-01-26T15:51:00Z"/>
          <w:rFonts w:ascii="Times New Roman" w:hAnsi="Times New Roman" w:cs="Times New Roman"/>
          <w:b/>
          <w:bCs/>
          <w:sz w:val="24"/>
          <w:szCs w:val="24"/>
        </w:rPr>
      </w:pPr>
      <w:r>
        <w:rPr>
          <w:rFonts w:ascii="Times New Roman" w:hAnsi="Times New Roman" w:cs="Times New Roman"/>
          <w:b/>
          <w:bCs/>
          <w:sz w:val="24"/>
          <w:szCs w:val="24"/>
        </w:rPr>
        <w:t>[</w:t>
      </w:r>
      <w:proofErr w:type="gramStart"/>
      <w:r>
        <w:rPr>
          <w:rFonts w:ascii="Times New Roman" w:hAnsi="Times New Roman" w:cs="Times New Roman"/>
          <w:b/>
          <w:bCs/>
          <w:sz w:val="24"/>
          <w:szCs w:val="24"/>
        </w:rPr>
        <w:t>Add  Exp.</w:t>
      </w:r>
      <w:proofErr w:type="gramEnd"/>
      <w:r>
        <w:rPr>
          <w:rFonts w:ascii="Times New Roman" w:hAnsi="Times New Roman" w:cs="Times New Roman"/>
          <w:b/>
          <w:bCs/>
          <w:sz w:val="24"/>
          <w:szCs w:val="24"/>
        </w:rPr>
        <w:t xml:space="preserve"> 1 results here]</w:t>
      </w:r>
    </w:p>
    <w:p w14:paraId="2FE24BC4" w14:textId="59F39F8D" w:rsidR="00C65512" w:rsidRDefault="00C65512" w:rsidP="00C65512">
      <w:pPr>
        <w:spacing w:line="480" w:lineRule="auto"/>
        <w:contextualSpacing/>
        <w:jc w:val="center"/>
        <w:rPr>
          <w:ins w:id="6" w:author="Benton, Deon" w:date="2023-01-26T15:51:00Z"/>
          <w:rFonts w:ascii="Times New Roman" w:hAnsi="Times New Roman" w:cs="Times New Roman"/>
          <w:b/>
          <w:bCs/>
          <w:sz w:val="24"/>
          <w:szCs w:val="24"/>
        </w:rPr>
      </w:pPr>
      <w:ins w:id="7"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8"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5A823A4B" w14:textId="71524000" w:rsidR="001B6C60"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w:t>
      </w:r>
      <w:r w:rsidR="00DD691C">
        <w:rPr>
          <w:rFonts w:ascii="Times New Roman" w:hAnsi="Times New Roman" w:cs="Times New Roman"/>
          <w:sz w:val="24"/>
          <w:szCs w:val="24"/>
        </w:rPr>
        <w:t xml:space="preserve"> </w:t>
      </w:r>
      <w:r w:rsidR="00983D34">
        <w:rPr>
          <w:rFonts w:ascii="Times New Roman" w:hAnsi="Times New Roman" w:cs="Times New Roman"/>
          <w:sz w:val="24"/>
          <w:szCs w:val="24"/>
        </w:rPr>
        <w:t xml:space="preserve">All </w:t>
      </w:r>
      <w:r w:rsidR="00983D34">
        <w:rPr>
          <w:rFonts w:ascii="Times New Roman" w:hAnsi="Times New Roman" w:cs="Times New Roman"/>
          <w:i/>
          <w:iCs/>
          <w:sz w:val="24"/>
          <w:szCs w:val="24"/>
        </w:rPr>
        <w:t xml:space="preserve">p </w:t>
      </w:r>
      <w:r w:rsidR="00983D34">
        <w:rPr>
          <w:rFonts w:ascii="Times New Roman" w:hAnsi="Times New Roman" w:cs="Times New Roman"/>
          <w:sz w:val="24"/>
          <w:szCs w:val="24"/>
        </w:rPr>
        <w:t>values were supplemented with Bayes Factors</w:t>
      </w:r>
      <w:r w:rsidR="00B50254">
        <w:rPr>
          <w:rFonts w:ascii="Times New Roman" w:hAnsi="Times New Roman" w:cs="Times New Roman"/>
          <w:sz w:val="24"/>
          <w:szCs w:val="24"/>
        </w:rPr>
        <w:t>.</w:t>
      </w:r>
      <w:r w:rsidR="00983D34">
        <w:rPr>
          <w:rFonts w:ascii="Times New Roman" w:hAnsi="Times New Roman" w:cs="Times New Roman"/>
          <w:sz w:val="24"/>
          <w:szCs w:val="24"/>
        </w:rPr>
        <w:t xml:space="preserve"> </w:t>
      </w:r>
      <w:r w:rsidR="00983D34">
        <w:rPr>
          <w:rFonts w:ascii="Times New Roman" w:hAnsi="Times New Roman" w:cs="Times New Roman"/>
          <w:i/>
          <w:iCs/>
          <w:sz w:val="24"/>
          <w:szCs w:val="24"/>
        </w:rPr>
        <w:t>BF</w:t>
      </w:r>
      <w:r w:rsidR="00B50254">
        <w:rPr>
          <w:rFonts w:ascii="Times New Roman" w:hAnsi="Times New Roman" w:cs="Times New Roman"/>
          <w:sz w:val="24"/>
          <w:szCs w:val="24"/>
          <w:vertAlign w:val="subscript"/>
        </w:rPr>
        <w:t>H1</w:t>
      </w:r>
      <w:r w:rsidR="00983D34">
        <w:rPr>
          <w:rFonts w:ascii="Times New Roman" w:hAnsi="Times New Roman" w:cs="Times New Roman"/>
          <w:sz w:val="24"/>
          <w:szCs w:val="24"/>
        </w:rPr>
        <w:t xml:space="preserve"> </w:t>
      </w:r>
      <w:r w:rsidR="00B50254">
        <w:rPr>
          <w:rFonts w:ascii="Times New Roman" w:hAnsi="Times New Roman" w:cs="Times New Roman"/>
          <w:sz w:val="24"/>
          <w:szCs w:val="24"/>
        </w:rPr>
        <w:t>quantifies</w:t>
      </w:r>
      <w:r w:rsidR="00983D34">
        <w:rPr>
          <w:rFonts w:ascii="Times New Roman" w:hAnsi="Times New Roman" w:cs="Times New Roman"/>
          <w:sz w:val="24"/>
          <w:szCs w:val="24"/>
        </w:rPr>
        <w:t xml:space="preserve"> support for the alternative hypothesis compared with the null hypothesis.</w:t>
      </w:r>
      <w:r w:rsidR="00B50254">
        <w:rPr>
          <w:rFonts w:ascii="Times New Roman" w:hAnsi="Times New Roman" w:cs="Times New Roman"/>
          <w:sz w:val="24"/>
          <w:szCs w:val="24"/>
        </w:rPr>
        <w:t xml:space="preserve"> </w:t>
      </w:r>
      <w:r w:rsidR="00862B9C" w:rsidRPr="00862B9C">
        <w:rPr>
          <w:rFonts w:ascii="Times New Roman" w:hAnsi="Times New Roman" w:cs="Times New Roman"/>
          <w:i/>
          <w:iCs/>
          <w:sz w:val="24"/>
          <w:szCs w:val="24"/>
        </w:rPr>
        <w:t>BF</w:t>
      </w:r>
      <w:r w:rsidR="00862B9C" w:rsidRPr="00862B9C">
        <w:rPr>
          <w:rFonts w:ascii="Times New Roman" w:hAnsi="Times New Roman" w:cs="Times New Roman"/>
          <w:sz w:val="24"/>
          <w:szCs w:val="24"/>
        </w:rPr>
        <w:t>s close to 1 indicate equal support for</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both hypotheses, whereas</w:t>
      </w:r>
      <w:r w:rsidR="00862B9C">
        <w:rPr>
          <w:rFonts w:ascii="Times New Roman" w:hAnsi="Times New Roman" w:cs="Times New Roman"/>
          <w:sz w:val="24"/>
          <w:szCs w:val="24"/>
        </w:rPr>
        <w:t xml:space="preserve"> </w:t>
      </w:r>
      <w:r w:rsidR="00862B9C" w:rsidRPr="008E478E">
        <w:rPr>
          <w:rFonts w:ascii="Times New Roman" w:hAnsi="Times New Roman" w:cs="Times New Roman"/>
          <w:i/>
          <w:iCs/>
          <w:sz w:val="24"/>
          <w:szCs w:val="24"/>
        </w:rPr>
        <w:t>BF</w:t>
      </w:r>
      <w:r w:rsidR="00B50254" w:rsidRPr="00B50254">
        <w:rPr>
          <w:rFonts w:ascii="Times New Roman" w:hAnsi="Times New Roman" w:cs="Times New Roman"/>
          <w:i/>
          <w:iCs/>
          <w:sz w:val="24"/>
          <w:szCs w:val="24"/>
          <w:vertAlign w:val="subscript"/>
        </w:rPr>
        <w:t>H0</w:t>
      </w:r>
      <w:r w:rsidR="00B50254">
        <w:rPr>
          <w:rFonts w:ascii="Times New Roman" w:hAnsi="Times New Roman" w:cs="Times New Roman"/>
          <w:sz w:val="24"/>
          <w:szCs w:val="24"/>
        </w:rPr>
        <w:t>s</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3 and &lt; 10 indicate moderate and strong evidence for the alternative</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hypothesis, respectively (Lee &amp; Wagenmakers, 2014).</w:t>
      </w:r>
      <w:r w:rsidR="008E478E">
        <w:rPr>
          <w:rFonts w:ascii="Times New Roman" w:hAnsi="Times New Roman" w:cs="Times New Roman"/>
          <w:sz w:val="24"/>
          <w:szCs w:val="24"/>
        </w:rPr>
        <w:t xml:space="preserve"> </w:t>
      </w:r>
      <w:r w:rsidR="009363DA">
        <w:rPr>
          <w:rFonts w:ascii="Times New Roman" w:hAnsi="Times New Roman" w:cs="Times New Roman"/>
          <w:sz w:val="24"/>
          <w:szCs w:val="24"/>
        </w:rPr>
        <w:t>Separate logistic mixed-effects models were fit to participants’ responses for the 5- and 6-year-olds</w:t>
      </w:r>
      <w:r w:rsidR="00270CCA">
        <w:rPr>
          <w:rFonts w:ascii="Times New Roman" w:hAnsi="Times New Roman" w:cs="Times New Roman"/>
          <w:sz w:val="24"/>
          <w:szCs w:val="24"/>
        </w:rPr>
        <w:t xml:space="preserve"> as well as for the BB and ISO conditions</w:t>
      </w:r>
      <w:r w:rsidR="009363DA">
        <w:rPr>
          <w:rFonts w:ascii="Times New Roman" w:hAnsi="Times New Roman" w:cs="Times New Roman"/>
          <w:sz w:val="24"/>
          <w:szCs w:val="24"/>
        </w:rPr>
        <w:t>, with participant as the random-effect factor</w:t>
      </w:r>
      <w:r w:rsidR="00270CCA">
        <w:rPr>
          <w:rFonts w:ascii="Times New Roman" w:hAnsi="Times New Roman" w:cs="Times New Roman"/>
          <w:sz w:val="24"/>
          <w:szCs w:val="24"/>
        </w:rPr>
        <w:t xml:space="preserve"> in all models</w:t>
      </w:r>
      <w:r w:rsidR="009363DA">
        <w:rPr>
          <w:rFonts w:ascii="Times New Roman" w:hAnsi="Times New Roman" w:cs="Times New Roman"/>
          <w:sz w:val="24"/>
          <w:szCs w:val="24"/>
        </w:rPr>
        <w:t xml:space="preserve">. </w:t>
      </w:r>
    </w:p>
    <w:p w14:paraId="2B56A016" w14:textId="09A3FDFB" w:rsidR="00B07901" w:rsidRDefault="001B6C6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5-year-olds. </w:t>
      </w:r>
      <w:r w:rsidR="002F1D45">
        <w:rPr>
          <w:rFonts w:ascii="Times New Roman" w:hAnsi="Times New Roman" w:cs="Times New Roman"/>
          <w:sz w:val="24"/>
          <w:szCs w:val="24"/>
        </w:rPr>
        <w:t xml:space="preserve">Given that there was no effect of </w:t>
      </w:r>
      <w:r>
        <w:rPr>
          <w:rFonts w:ascii="Times New Roman" w:hAnsi="Times New Roman" w:cs="Times New Roman"/>
          <w:sz w:val="24"/>
          <w:szCs w:val="24"/>
        </w:rPr>
        <w:t>5-year-olds</w:t>
      </w:r>
      <w:r w:rsidR="002F1D45">
        <w:rPr>
          <w:rFonts w:ascii="Times New Roman" w:hAnsi="Times New Roman" w:cs="Times New Roman"/>
          <w:sz w:val="24"/>
          <w:szCs w:val="24"/>
        </w:rPr>
        <w:t xml:space="preserve">’ pretest performance on their choices for any of the objects, we collapsed across this variable.  </w:t>
      </w:r>
      <w:r w:rsidR="004D7C8C">
        <w:rPr>
          <w:rFonts w:ascii="Times New Roman" w:hAnsi="Times New Roman" w:cs="Times New Roman"/>
          <w:sz w:val="24"/>
          <w:szCs w:val="24"/>
        </w:rPr>
        <w:t>The analysis revealed that the 6-year-olds, like the 5-year-olds, were equally likely to indicate that object A was a blicket during the BB experimental trials (126 “yes” responses out of 148 total responses) compared to object D during the BB control trials (55 out of 73)</w:t>
      </w:r>
      <w:r w:rsidR="006A5542">
        <w:rPr>
          <w:rFonts w:ascii="Times New Roman" w:hAnsi="Times New Roman" w:cs="Times New Roman"/>
          <w:sz w:val="24"/>
          <w:szCs w:val="24"/>
        </w:rPr>
        <w:t xml:space="preserve">, </w:t>
      </w:r>
      <w:r w:rsidR="00582AC2">
        <w:rPr>
          <w:rFonts w:ascii="Times New Roman" w:hAnsi="Times New Roman" w:cs="Times New Roman"/>
          <w:sz w:val="24"/>
          <w:szCs w:val="24"/>
        </w:rPr>
        <w:t>odds ratio</w:t>
      </w:r>
      <w:r w:rsidR="0042504E">
        <w:rPr>
          <w:rFonts w:ascii="Times New Roman" w:hAnsi="Times New Roman" w:cs="Times New Roman"/>
          <w:sz w:val="24"/>
          <w:szCs w:val="24"/>
        </w:rPr>
        <w:t xml:space="preserve"> (OR)</w:t>
      </w:r>
      <w:r w:rsidR="00582AC2">
        <w:rPr>
          <w:rFonts w:ascii="Times New Roman" w:hAnsi="Times New Roman" w:cs="Times New Roman"/>
          <w:sz w:val="24"/>
          <w:szCs w:val="24"/>
        </w:rPr>
        <w:t xml:space="preserve"> = </w:t>
      </w:r>
      <w:r w:rsidR="004D7C8C">
        <w:rPr>
          <w:rFonts w:ascii="Times New Roman" w:hAnsi="Times New Roman" w:cs="Times New Roman"/>
          <w:sz w:val="24"/>
          <w:szCs w:val="24"/>
        </w:rPr>
        <w:t>0.59</w:t>
      </w:r>
      <w:r w:rsidR="00582AC2">
        <w:rPr>
          <w:rFonts w:ascii="Times New Roman" w:hAnsi="Times New Roman" w:cs="Times New Roman"/>
          <w:sz w:val="24"/>
          <w:szCs w:val="24"/>
        </w:rPr>
        <w:t xml:space="preserve">, </w:t>
      </w:r>
      <w:r w:rsidR="00582AC2">
        <w:rPr>
          <w:rFonts w:ascii="Times New Roman" w:hAnsi="Times New Roman" w:cs="Times New Roman"/>
          <w:i/>
          <w:iCs/>
          <w:sz w:val="24"/>
          <w:szCs w:val="24"/>
        </w:rPr>
        <w:t xml:space="preserve">p </w:t>
      </w:r>
      <w:r w:rsidR="00582AC2">
        <w:rPr>
          <w:rFonts w:ascii="Times New Roman" w:hAnsi="Times New Roman" w:cs="Times New Roman"/>
          <w:sz w:val="24"/>
          <w:szCs w:val="24"/>
        </w:rPr>
        <w:t>= .2</w:t>
      </w:r>
      <w:r w:rsidR="004D7C8C">
        <w:rPr>
          <w:rFonts w:ascii="Times New Roman" w:hAnsi="Times New Roman" w:cs="Times New Roman"/>
          <w:sz w:val="24"/>
          <w:szCs w:val="24"/>
        </w:rPr>
        <w:t>6</w:t>
      </w:r>
      <w:r w:rsidR="00582AC2">
        <w:rPr>
          <w:rFonts w:ascii="Times New Roman" w:hAnsi="Times New Roman" w:cs="Times New Roman"/>
          <w:sz w:val="24"/>
          <w:szCs w:val="24"/>
        </w:rPr>
        <w:t xml:space="preserve">, </w:t>
      </w:r>
      <w:r w:rsidR="00426F5C">
        <w:rPr>
          <w:rFonts w:ascii="Times New Roman" w:hAnsi="Times New Roman" w:cs="Times New Roman"/>
          <w:i/>
          <w:iCs/>
          <w:sz w:val="24"/>
          <w:szCs w:val="24"/>
        </w:rPr>
        <w:t>BF</w:t>
      </w:r>
      <w:r w:rsidR="00426F5C">
        <w:rPr>
          <w:rFonts w:ascii="Times New Roman" w:hAnsi="Times New Roman" w:cs="Times New Roman"/>
          <w:sz w:val="24"/>
          <w:szCs w:val="24"/>
          <w:vertAlign w:val="subscript"/>
        </w:rPr>
        <w:t>H</w:t>
      </w:r>
      <w:r w:rsidR="006D4435">
        <w:rPr>
          <w:rFonts w:ascii="Times New Roman" w:hAnsi="Times New Roman" w:cs="Times New Roman"/>
          <w:sz w:val="24"/>
          <w:szCs w:val="24"/>
          <w:vertAlign w:val="subscript"/>
        </w:rPr>
        <w:t>1</w:t>
      </w:r>
      <w:r w:rsidR="00582AC2">
        <w:rPr>
          <w:rFonts w:ascii="Times New Roman" w:hAnsi="Times New Roman" w:cs="Times New Roman"/>
          <w:i/>
          <w:iCs/>
          <w:sz w:val="24"/>
          <w:szCs w:val="24"/>
        </w:rPr>
        <w:t xml:space="preserve"> </w:t>
      </w:r>
      <w:r w:rsidR="00582AC2">
        <w:rPr>
          <w:rFonts w:ascii="Times New Roman" w:hAnsi="Times New Roman" w:cs="Times New Roman"/>
          <w:sz w:val="24"/>
          <w:szCs w:val="24"/>
        </w:rPr>
        <w:t>=</w:t>
      </w:r>
      <w:r w:rsidR="00B50254">
        <w:rPr>
          <w:rFonts w:ascii="Times New Roman" w:hAnsi="Times New Roman" w:cs="Times New Roman"/>
          <w:sz w:val="24"/>
          <w:szCs w:val="24"/>
        </w:rPr>
        <w:t xml:space="preserve"> </w:t>
      </w:r>
      <w:ins w:id="9" w:author="Benton, Deon" w:date="2023-01-26T17:05:00Z">
        <w:r w:rsidR="00F57533">
          <w:rPr>
            <w:rFonts w:ascii="Times New Roman" w:hAnsi="Times New Roman" w:cs="Times New Roman"/>
            <w:sz w:val="24"/>
            <w:szCs w:val="24"/>
          </w:rPr>
          <w:t>0</w:t>
        </w:r>
      </w:ins>
      <w:r w:rsidR="00B50254">
        <w:rPr>
          <w:rFonts w:ascii="Times New Roman" w:hAnsi="Times New Roman" w:cs="Times New Roman"/>
          <w:sz w:val="24"/>
          <w:szCs w:val="24"/>
        </w:rPr>
        <w:t>.</w:t>
      </w:r>
      <w:r w:rsidR="00B80CA3">
        <w:rPr>
          <w:rFonts w:ascii="Times New Roman" w:hAnsi="Times New Roman" w:cs="Times New Roman"/>
          <w:sz w:val="24"/>
          <w:szCs w:val="24"/>
        </w:rPr>
        <w:t>14</w:t>
      </w:r>
      <w:r w:rsidR="00223A2F">
        <w:rPr>
          <w:rFonts w:ascii="Times New Roman" w:hAnsi="Times New Roman" w:cs="Times New Roman"/>
          <w:sz w:val="24"/>
          <w:szCs w:val="24"/>
        </w:rPr>
        <w:t>, b</w:t>
      </w:r>
      <w:r w:rsidR="00223A2F" w:rsidRPr="00DC1151">
        <w:rPr>
          <w:rFonts w:ascii="Times New Roman" w:hAnsi="Times New Roman" w:cs="Times New Roman"/>
          <w:sz w:val="24"/>
          <w:szCs w:val="24"/>
        </w:rPr>
        <w:t xml:space="preserve">ootstrapped 95% </w:t>
      </w:r>
      <w:proofErr w:type="gramStart"/>
      <w:r w:rsidR="00223A2F" w:rsidRPr="00DC1151">
        <w:rPr>
          <w:rFonts w:ascii="Times New Roman" w:hAnsi="Times New Roman" w:cs="Times New Roman"/>
          <w:sz w:val="24"/>
          <w:szCs w:val="24"/>
        </w:rPr>
        <w:t>CI[</w:t>
      </w:r>
      <w:proofErr w:type="gramEnd"/>
      <w:r w:rsidR="004F3B87">
        <w:rPr>
          <w:rFonts w:ascii="Times New Roman" w:hAnsi="Times New Roman" w:cs="Times New Roman"/>
          <w:sz w:val="24"/>
          <w:szCs w:val="24"/>
        </w:rPr>
        <w:t>-</w:t>
      </w:r>
      <w:r w:rsidR="00DD13A5">
        <w:rPr>
          <w:rFonts w:ascii="Times New Roman" w:hAnsi="Times New Roman" w:cs="Times New Roman"/>
          <w:sz w:val="24"/>
          <w:szCs w:val="24"/>
        </w:rPr>
        <w:t>2.29</w:t>
      </w:r>
      <w:r w:rsidR="00223A2F" w:rsidRPr="00DC1151">
        <w:rPr>
          <w:rFonts w:ascii="Times New Roman" w:hAnsi="Times New Roman" w:cs="Times New Roman"/>
          <w:sz w:val="24"/>
          <w:szCs w:val="24"/>
        </w:rPr>
        <w:t xml:space="preserve">, </w:t>
      </w:r>
      <w:r w:rsidR="00DD13A5">
        <w:rPr>
          <w:rFonts w:ascii="Times New Roman" w:hAnsi="Times New Roman" w:cs="Times New Roman"/>
          <w:sz w:val="24"/>
          <w:szCs w:val="24"/>
        </w:rPr>
        <w:t>3.49</w:t>
      </w:r>
      <w:r w:rsidR="00223A2F" w:rsidRPr="00DC1151">
        <w:rPr>
          <w:rFonts w:ascii="Times New Roman" w:hAnsi="Times New Roman" w:cs="Times New Roman"/>
          <w:sz w:val="24"/>
          <w:szCs w:val="24"/>
        </w:rPr>
        <w:t>]</w:t>
      </w:r>
      <w:r w:rsidR="00223A2F">
        <w:rPr>
          <w:rFonts w:ascii="Times New Roman" w:hAnsi="Times New Roman" w:cs="Times New Roman"/>
          <w:sz w:val="24"/>
          <w:szCs w:val="24"/>
        </w:rPr>
        <w:t xml:space="preserve">. </w:t>
      </w:r>
      <w:r w:rsidR="00223A2F" w:rsidRPr="00DC1151">
        <w:rPr>
          <w:rFonts w:ascii="Times New Roman" w:hAnsi="Times New Roman" w:cs="Times New Roman"/>
          <w:sz w:val="24"/>
          <w:szCs w:val="24"/>
        </w:rPr>
        <w:t xml:space="preserve"> </w:t>
      </w:r>
      <w:r w:rsidR="0042504E">
        <w:rPr>
          <w:rFonts w:ascii="Times New Roman" w:hAnsi="Times New Roman" w:cs="Times New Roman"/>
          <w:sz w:val="24"/>
          <w:szCs w:val="24"/>
        </w:rPr>
        <w:t>Likewise, participants were as likely to say that objects B and C were blickets during the BB experimental trials compared to the BB control trials, both ORs</w:t>
      </w:r>
      <w:r w:rsidR="000D62AC">
        <w:rPr>
          <w:rFonts w:ascii="Times New Roman" w:hAnsi="Times New Roman" w:cs="Times New Roman"/>
          <w:sz w:val="24"/>
          <w:szCs w:val="24"/>
        </w:rPr>
        <w:t xml:space="preserve"> &lt; .73, both </w:t>
      </w:r>
      <w:r w:rsidR="000D62AC">
        <w:rPr>
          <w:rFonts w:ascii="Times New Roman" w:hAnsi="Times New Roman" w:cs="Times New Roman"/>
          <w:i/>
          <w:iCs/>
          <w:sz w:val="24"/>
          <w:szCs w:val="24"/>
        </w:rPr>
        <w:t>p</w:t>
      </w:r>
      <w:r w:rsidR="000D62AC">
        <w:rPr>
          <w:rFonts w:ascii="Times New Roman" w:hAnsi="Times New Roman" w:cs="Times New Roman"/>
          <w:sz w:val="24"/>
          <w:szCs w:val="24"/>
        </w:rPr>
        <w:t xml:space="preserve">’s &gt; .20, both </w:t>
      </w:r>
      <w:r w:rsidR="000D62AC">
        <w:rPr>
          <w:rFonts w:ascii="Times New Roman" w:hAnsi="Times New Roman" w:cs="Times New Roman"/>
          <w:i/>
          <w:iCs/>
          <w:sz w:val="24"/>
          <w:szCs w:val="24"/>
        </w:rPr>
        <w:t>BF</w:t>
      </w:r>
      <w:r w:rsidR="000D62AC">
        <w:rPr>
          <w:rFonts w:ascii="Times New Roman" w:hAnsi="Times New Roman" w:cs="Times New Roman"/>
          <w:sz w:val="24"/>
          <w:szCs w:val="24"/>
          <w:vertAlign w:val="subscript"/>
        </w:rPr>
        <w:t>H1</w:t>
      </w:r>
      <w:r w:rsidR="000D62AC">
        <w:rPr>
          <w:rFonts w:ascii="Times New Roman" w:hAnsi="Times New Roman" w:cs="Times New Roman"/>
          <w:sz w:val="24"/>
          <w:szCs w:val="24"/>
        </w:rPr>
        <w:t xml:space="preserve">’s = </w:t>
      </w:r>
      <w:ins w:id="10" w:author="Benton, Deon" w:date="2023-01-26T17:05:00Z">
        <w:r w:rsidR="00F57533">
          <w:rPr>
            <w:rFonts w:ascii="Times New Roman" w:hAnsi="Times New Roman" w:cs="Times New Roman"/>
            <w:sz w:val="24"/>
            <w:szCs w:val="24"/>
          </w:rPr>
          <w:t>0</w:t>
        </w:r>
      </w:ins>
      <w:r w:rsidR="00AA0953">
        <w:rPr>
          <w:rFonts w:ascii="Times New Roman" w:hAnsi="Times New Roman" w:cs="Times New Roman"/>
          <w:sz w:val="24"/>
          <w:szCs w:val="24"/>
        </w:rPr>
        <w:t>.25.</w:t>
      </w:r>
      <w:r w:rsidR="00E27C21">
        <w:rPr>
          <w:rFonts w:ascii="Times New Roman" w:hAnsi="Times New Roman" w:cs="Times New Roman"/>
          <w:sz w:val="24"/>
          <w:szCs w:val="24"/>
        </w:rPr>
        <w:t xml:space="preserve"> Crucially, this </w:t>
      </w:r>
      <w:r w:rsidR="00F07D83">
        <w:rPr>
          <w:rFonts w:ascii="Times New Roman" w:hAnsi="Times New Roman" w:cs="Times New Roman"/>
          <w:sz w:val="24"/>
          <w:szCs w:val="24"/>
        </w:rPr>
        <w:t xml:space="preserve">was not the result of a decision </w:t>
      </w:r>
      <w:r w:rsidR="009766D1">
        <w:rPr>
          <w:rFonts w:ascii="Times New Roman" w:hAnsi="Times New Roman" w:cs="Times New Roman"/>
          <w:sz w:val="24"/>
          <w:szCs w:val="24"/>
        </w:rPr>
        <w:t>by participants</w:t>
      </w:r>
      <w:r w:rsidR="00F07D83">
        <w:rPr>
          <w:rFonts w:ascii="Times New Roman" w:hAnsi="Times New Roman" w:cs="Times New Roman"/>
          <w:sz w:val="24"/>
          <w:szCs w:val="24"/>
        </w:rPr>
        <w:t xml:space="preserve"> to</w:t>
      </w:r>
      <w:r w:rsidR="00E27C21">
        <w:rPr>
          <w:rFonts w:ascii="Times New Roman" w:hAnsi="Times New Roman" w:cs="Times New Roman"/>
          <w:sz w:val="24"/>
          <w:szCs w:val="24"/>
        </w:rPr>
        <w:t xml:space="preserve"> respond equally to </w:t>
      </w:r>
      <w:r w:rsidR="00136255">
        <w:rPr>
          <w:rFonts w:ascii="Times New Roman" w:hAnsi="Times New Roman" w:cs="Times New Roman"/>
          <w:sz w:val="24"/>
          <w:szCs w:val="24"/>
        </w:rPr>
        <w:t>all</w:t>
      </w:r>
      <w:r w:rsidR="00E27C21">
        <w:rPr>
          <w:rFonts w:ascii="Times New Roman" w:hAnsi="Times New Roman" w:cs="Times New Roman"/>
          <w:sz w:val="24"/>
          <w:szCs w:val="24"/>
        </w:rPr>
        <w:t xml:space="preserve"> objects across the BB and ISO experimental and control conditions. </w:t>
      </w:r>
      <w:r w:rsidR="00AD73AE">
        <w:rPr>
          <w:rFonts w:ascii="Times New Roman" w:hAnsi="Times New Roman" w:cs="Times New Roman"/>
          <w:sz w:val="24"/>
          <w:szCs w:val="24"/>
        </w:rPr>
        <w:t xml:space="preserve">In fact, </w:t>
      </w:r>
      <w:r w:rsidR="00E27C21">
        <w:rPr>
          <w:rFonts w:ascii="Times New Roman" w:hAnsi="Times New Roman" w:cs="Times New Roman"/>
          <w:sz w:val="24"/>
          <w:szCs w:val="24"/>
        </w:rPr>
        <w:t xml:space="preserve">participants were much </w:t>
      </w:r>
      <w:r w:rsidR="00F24287">
        <w:rPr>
          <w:rFonts w:ascii="Times New Roman" w:hAnsi="Times New Roman" w:cs="Times New Roman"/>
          <w:sz w:val="24"/>
          <w:szCs w:val="24"/>
        </w:rPr>
        <w:t>less likely</w:t>
      </w:r>
      <w:r w:rsidR="00E27C21">
        <w:rPr>
          <w:rFonts w:ascii="Times New Roman" w:hAnsi="Times New Roman" w:cs="Times New Roman"/>
          <w:sz w:val="24"/>
          <w:szCs w:val="24"/>
        </w:rPr>
        <w:t xml:space="preserve"> to </w:t>
      </w:r>
      <w:r w:rsidR="00136255">
        <w:rPr>
          <w:rFonts w:ascii="Times New Roman" w:hAnsi="Times New Roman" w:cs="Times New Roman"/>
          <w:sz w:val="24"/>
          <w:szCs w:val="24"/>
        </w:rPr>
        <w:t>respond that</w:t>
      </w:r>
      <w:r w:rsidR="00E27C21">
        <w:rPr>
          <w:rFonts w:ascii="Times New Roman" w:hAnsi="Times New Roman" w:cs="Times New Roman"/>
          <w:sz w:val="24"/>
          <w:szCs w:val="24"/>
        </w:rPr>
        <w:t xml:space="preserve"> object A was a blicket in the </w:t>
      </w:r>
      <w:r w:rsidR="00F24287">
        <w:rPr>
          <w:rFonts w:ascii="Times New Roman" w:hAnsi="Times New Roman" w:cs="Times New Roman"/>
          <w:sz w:val="24"/>
          <w:szCs w:val="24"/>
        </w:rPr>
        <w:t>ISO</w:t>
      </w:r>
      <w:r w:rsidR="00B65F39">
        <w:rPr>
          <w:rFonts w:ascii="Times New Roman" w:hAnsi="Times New Roman" w:cs="Times New Roman"/>
          <w:sz w:val="24"/>
          <w:szCs w:val="24"/>
        </w:rPr>
        <w:t xml:space="preserve"> experimental condition</w:t>
      </w:r>
      <w:r w:rsidR="00E405CC">
        <w:rPr>
          <w:rFonts w:ascii="Times New Roman" w:hAnsi="Times New Roman" w:cs="Times New Roman"/>
          <w:sz w:val="24"/>
          <w:szCs w:val="24"/>
        </w:rPr>
        <w:t xml:space="preserve"> (3 out of 10)</w:t>
      </w:r>
      <w:r w:rsidR="007C240B">
        <w:rPr>
          <w:rFonts w:ascii="Times New Roman" w:hAnsi="Times New Roman" w:cs="Times New Roman"/>
          <w:sz w:val="24"/>
          <w:szCs w:val="24"/>
        </w:rPr>
        <w:t xml:space="preserve"> </w:t>
      </w:r>
      <w:r w:rsidR="00B65F39">
        <w:rPr>
          <w:rFonts w:ascii="Times New Roman" w:hAnsi="Times New Roman" w:cs="Times New Roman"/>
          <w:sz w:val="24"/>
          <w:szCs w:val="24"/>
        </w:rPr>
        <w:t xml:space="preserve">than in the </w:t>
      </w:r>
      <w:r w:rsidR="00F24287">
        <w:rPr>
          <w:rFonts w:ascii="Times New Roman" w:hAnsi="Times New Roman" w:cs="Times New Roman"/>
          <w:sz w:val="24"/>
          <w:szCs w:val="24"/>
        </w:rPr>
        <w:t>BB</w:t>
      </w:r>
      <w:r w:rsidR="00AD73AE">
        <w:rPr>
          <w:rFonts w:ascii="Times New Roman" w:hAnsi="Times New Roman" w:cs="Times New Roman"/>
          <w:sz w:val="24"/>
          <w:szCs w:val="24"/>
        </w:rPr>
        <w:t xml:space="preserve"> experimental</w:t>
      </w:r>
      <w:r w:rsidR="00B65F39">
        <w:rPr>
          <w:rFonts w:ascii="Times New Roman" w:hAnsi="Times New Roman" w:cs="Times New Roman"/>
          <w:sz w:val="24"/>
          <w:szCs w:val="24"/>
        </w:rPr>
        <w:t xml:space="preserve"> condition</w:t>
      </w:r>
      <w:r w:rsidR="00E405CC">
        <w:rPr>
          <w:rFonts w:ascii="Times New Roman" w:hAnsi="Times New Roman" w:cs="Times New Roman"/>
          <w:sz w:val="24"/>
          <w:szCs w:val="24"/>
        </w:rPr>
        <w:t xml:space="preserve"> (58 out of 64)</w:t>
      </w:r>
      <w:r w:rsidR="00AD73AE">
        <w:rPr>
          <w:rFonts w:ascii="Times New Roman" w:hAnsi="Times New Roman" w:cs="Times New Roman"/>
          <w:sz w:val="24"/>
          <w:szCs w:val="24"/>
        </w:rPr>
        <w:t xml:space="preserve">, </w:t>
      </w:r>
      <w:r w:rsidR="00F24287">
        <w:rPr>
          <w:rFonts w:ascii="Times New Roman" w:hAnsi="Times New Roman" w:cs="Times New Roman"/>
          <w:sz w:val="24"/>
          <w:szCs w:val="24"/>
        </w:rPr>
        <w:t>OR = .0</w:t>
      </w:r>
      <w:r w:rsidR="00060546">
        <w:rPr>
          <w:rFonts w:ascii="Times New Roman" w:hAnsi="Times New Roman" w:cs="Times New Roman"/>
          <w:sz w:val="24"/>
          <w:szCs w:val="24"/>
        </w:rPr>
        <w:t>4</w:t>
      </w:r>
      <w:r w:rsidR="00F24287">
        <w:rPr>
          <w:rFonts w:ascii="Times New Roman" w:hAnsi="Times New Roman" w:cs="Times New Roman"/>
          <w:sz w:val="24"/>
          <w:szCs w:val="24"/>
        </w:rPr>
        <w:t xml:space="preserve">, </w:t>
      </w:r>
      <w:r w:rsidR="00F24287">
        <w:rPr>
          <w:rFonts w:ascii="Times New Roman" w:hAnsi="Times New Roman" w:cs="Times New Roman"/>
          <w:i/>
          <w:iCs/>
          <w:sz w:val="24"/>
          <w:szCs w:val="24"/>
        </w:rPr>
        <w:t xml:space="preserve">p </w:t>
      </w:r>
      <w:r w:rsidR="00F24287">
        <w:rPr>
          <w:rFonts w:ascii="Times New Roman" w:hAnsi="Times New Roman" w:cs="Times New Roman"/>
          <w:sz w:val="24"/>
          <w:szCs w:val="24"/>
        </w:rPr>
        <w:t xml:space="preserve">&lt; .0001, </w:t>
      </w:r>
      <w:r w:rsidR="00F24287">
        <w:rPr>
          <w:rFonts w:ascii="Times New Roman" w:hAnsi="Times New Roman" w:cs="Times New Roman"/>
          <w:i/>
          <w:iCs/>
          <w:sz w:val="24"/>
          <w:szCs w:val="24"/>
        </w:rPr>
        <w:t>BF</w:t>
      </w:r>
      <w:r w:rsidR="00F24287">
        <w:rPr>
          <w:rFonts w:ascii="Times New Roman" w:hAnsi="Times New Roman" w:cs="Times New Roman"/>
          <w:sz w:val="24"/>
          <w:szCs w:val="24"/>
          <w:vertAlign w:val="subscript"/>
        </w:rPr>
        <w:t>H1</w:t>
      </w:r>
      <w:r w:rsidR="00F24287">
        <w:rPr>
          <w:rFonts w:ascii="Times New Roman" w:hAnsi="Times New Roman" w:cs="Times New Roman"/>
          <w:i/>
          <w:iCs/>
          <w:sz w:val="24"/>
          <w:szCs w:val="24"/>
        </w:rPr>
        <w:t xml:space="preserve"> </w:t>
      </w:r>
      <w:r w:rsidR="00F24287">
        <w:rPr>
          <w:rFonts w:ascii="Times New Roman" w:hAnsi="Times New Roman" w:cs="Times New Roman"/>
          <w:sz w:val="24"/>
          <w:szCs w:val="24"/>
        </w:rPr>
        <w:t xml:space="preserve">= </w:t>
      </w:r>
      <w:r w:rsidR="00060546">
        <w:rPr>
          <w:rFonts w:ascii="Times New Roman" w:hAnsi="Times New Roman" w:cs="Times New Roman"/>
          <w:sz w:val="24"/>
          <w:szCs w:val="24"/>
        </w:rPr>
        <w:t>502.82</w:t>
      </w:r>
      <w:r w:rsidR="00136255">
        <w:rPr>
          <w:rFonts w:ascii="Times New Roman" w:hAnsi="Times New Roman" w:cs="Times New Roman"/>
          <w:sz w:val="24"/>
          <w:szCs w:val="24"/>
        </w:rPr>
        <w:t xml:space="preserve">. </w:t>
      </w:r>
      <w:r w:rsidR="00060546">
        <w:rPr>
          <w:rFonts w:ascii="Times New Roman" w:hAnsi="Times New Roman" w:cs="Times New Roman"/>
          <w:sz w:val="24"/>
          <w:szCs w:val="24"/>
        </w:rPr>
        <w:t>Similarly, participants were much less likely to respond that object A was a blicket in the ISO control condition (3 out of 10) than in the BB control condition (5</w:t>
      </w:r>
      <w:r w:rsidR="001D5422">
        <w:rPr>
          <w:rFonts w:ascii="Times New Roman" w:hAnsi="Times New Roman" w:cs="Times New Roman"/>
          <w:sz w:val="24"/>
          <w:szCs w:val="24"/>
        </w:rPr>
        <w:t>2</w:t>
      </w:r>
      <w:r w:rsidR="00060546">
        <w:rPr>
          <w:rFonts w:ascii="Times New Roman" w:hAnsi="Times New Roman" w:cs="Times New Roman"/>
          <w:sz w:val="24"/>
          <w:szCs w:val="24"/>
        </w:rPr>
        <w:t xml:space="preserve"> out of 6</w:t>
      </w:r>
      <w:r w:rsidR="001D5422">
        <w:rPr>
          <w:rFonts w:ascii="Times New Roman" w:hAnsi="Times New Roman" w:cs="Times New Roman"/>
          <w:sz w:val="24"/>
          <w:szCs w:val="24"/>
        </w:rPr>
        <w:t>3</w:t>
      </w:r>
      <w:r w:rsidR="00060546">
        <w:rPr>
          <w:rFonts w:ascii="Times New Roman" w:hAnsi="Times New Roman" w:cs="Times New Roman"/>
          <w:sz w:val="24"/>
          <w:szCs w:val="24"/>
        </w:rPr>
        <w:t>), OR = .0</w:t>
      </w:r>
      <w:r w:rsidR="008E42C6">
        <w:rPr>
          <w:rFonts w:ascii="Times New Roman" w:hAnsi="Times New Roman" w:cs="Times New Roman"/>
          <w:sz w:val="24"/>
          <w:szCs w:val="24"/>
        </w:rPr>
        <w:t>9</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 xml:space="preserve">p </w:t>
      </w:r>
      <w:r w:rsidR="00060546">
        <w:rPr>
          <w:rFonts w:ascii="Times New Roman" w:hAnsi="Times New Roman" w:cs="Times New Roman"/>
          <w:sz w:val="24"/>
          <w:szCs w:val="24"/>
        </w:rPr>
        <w:t>&lt; .00</w:t>
      </w:r>
      <w:r w:rsidR="008E42C6">
        <w:rPr>
          <w:rFonts w:ascii="Times New Roman" w:hAnsi="Times New Roman" w:cs="Times New Roman"/>
          <w:sz w:val="24"/>
          <w:szCs w:val="24"/>
        </w:rPr>
        <w:t>5</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BF</w:t>
      </w:r>
      <w:r w:rsidR="00060546">
        <w:rPr>
          <w:rFonts w:ascii="Times New Roman" w:hAnsi="Times New Roman" w:cs="Times New Roman"/>
          <w:sz w:val="24"/>
          <w:szCs w:val="24"/>
          <w:vertAlign w:val="subscript"/>
        </w:rPr>
        <w:t>H1</w:t>
      </w:r>
      <w:r w:rsidR="00060546">
        <w:rPr>
          <w:rFonts w:ascii="Times New Roman" w:hAnsi="Times New Roman" w:cs="Times New Roman"/>
          <w:i/>
          <w:iCs/>
          <w:sz w:val="24"/>
          <w:szCs w:val="24"/>
        </w:rPr>
        <w:t xml:space="preserve"> </w:t>
      </w:r>
      <w:r w:rsidR="00060546">
        <w:rPr>
          <w:rFonts w:ascii="Times New Roman" w:hAnsi="Times New Roman" w:cs="Times New Roman"/>
          <w:sz w:val="24"/>
          <w:szCs w:val="24"/>
        </w:rPr>
        <w:t xml:space="preserve">= </w:t>
      </w:r>
      <w:r w:rsidR="008E42C6">
        <w:rPr>
          <w:rFonts w:ascii="Times New Roman" w:hAnsi="Times New Roman" w:cs="Times New Roman"/>
          <w:sz w:val="24"/>
          <w:szCs w:val="24"/>
        </w:rPr>
        <w:t>28.32.</w:t>
      </w:r>
      <w:r w:rsidR="00060546">
        <w:rPr>
          <w:rFonts w:ascii="Times New Roman" w:hAnsi="Times New Roman" w:cs="Times New Roman"/>
          <w:sz w:val="24"/>
          <w:szCs w:val="24"/>
        </w:rPr>
        <w:t xml:space="preserve"> </w:t>
      </w:r>
      <w:r w:rsidR="00D55EB1">
        <w:rPr>
          <w:rFonts w:ascii="Times New Roman" w:hAnsi="Times New Roman" w:cs="Times New Roman"/>
          <w:sz w:val="24"/>
          <w:szCs w:val="24"/>
        </w:rPr>
        <w:t>This</w:t>
      </w:r>
      <w:r w:rsidR="00B07E10">
        <w:rPr>
          <w:rFonts w:ascii="Times New Roman" w:hAnsi="Times New Roman" w:cs="Times New Roman"/>
          <w:sz w:val="24"/>
          <w:szCs w:val="24"/>
        </w:rPr>
        <w:t xml:space="preserve"> is a result that would be expected if children were sensitive to objects’ causal status.</w:t>
      </w:r>
      <w:r w:rsidR="00D55EB1">
        <w:rPr>
          <w:rFonts w:ascii="Times New Roman" w:hAnsi="Times New Roman" w:cs="Times New Roman"/>
          <w:sz w:val="24"/>
          <w:szCs w:val="24"/>
        </w:rPr>
        <w:t xml:space="preserve"> </w:t>
      </w:r>
      <w:r w:rsidR="002C1AD9">
        <w:rPr>
          <w:rFonts w:ascii="Times New Roman" w:hAnsi="Times New Roman" w:cs="Times New Roman"/>
          <w:sz w:val="24"/>
          <w:szCs w:val="24"/>
        </w:rPr>
        <w:t>[ADD THE DATA FOR THE ISO CONDITION. NOTE THAT THE R SCRIPT IS READY TO BE USED]</w:t>
      </w:r>
    </w:p>
    <w:p w14:paraId="10E0FCB0" w14:textId="06D2E1D9" w:rsidR="00F61120" w:rsidRDefault="00F6112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Pr>
          <w:rFonts w:ascii="Times New Roman" w:hAnsi="Times New Roman" w:cs="Times New Roman"/>
          <w:sz w:val="24"/>
          <w:szCs w:val="24"/>
        </w:rPr>
        <w:t>Similar to the analysis</w:t>
      </w:r>
      <w:r w:rsidR="00DB1FD4">
        <w:rPr>
          <w:rFonts w:ascii="Times New Roman" w:hAnsi="Times New Roman" w:cs="Times New Roman"/>
          <w:sz w:val="24"/>
          <w:szCs w:val="24"/>
        </w:rPr>
        <w:t xml:space="preserve"> above</w:t>
      </w:r>
      <w:r>
        <w:rPr>
          <w:rFonts w:ascii="Times New Roman" w:hAnsi="Times New Roman" w:cs="Times New Roman"/>
          <w:sz w:val="24"/>
          <w:szCs w:val="24"/>
        </w:rPr>
        <w:t xml:space="preserve"> with the 5-year-olds, </w:t>
      </w:r>
      <w:r w:rsidR="00DB1FD4">
        <w:rPr>
          <w:rFonts w:ascii="Times New Roman" w:hAnsi="Times New Roman" w:cs="Times New Roman"/>
          <w:sz w:val="24"/>
          <w:szCs w:val="24"/>
        </w:rPr>
        <w:t>we</w:t>
      </w:r>
      <w:r>
        <w:rPr>
          <w:rFonts w:ascii="Times New Roman" w:hAnsi="Times New Roman" w:cs="Times New Roman"/>
          <w:sz w:val="24"/>
          <w:szCs w:val="24"/>
        </w:rPr>
        <w:t xml:space="preserve"> examined whether there was an effect of 6-year-olds’ pretest performance on their choices for any of the objects revealed</w:t>
      </w:r>
      <w:r w:rsidR="00DB1FD4">
        <w:rPr>
          <w:rFonts w:ascii="Times New Roman" w:hAnsi="Times New Roman" w:cs="Times New Roman"/>
          <w:sz w:val="24"/>
          <w:szCs w:val="24"/>
        </w:rPr>
        <w:t>. This analysis revealed</w:t>
      </w:r>
      <w:r>
        <w:rPr>
          <w:rFonts w:ascii="Times New Roman" w:hAnsi="Times New Roman" w:cs="Times New Roman"/>
          <w:sz w:val="24"/>
          <w:szCs w:val="24"/>
        </w:rPr>
        <w:t xml:space="preserve"> no such effect. Thus, we collapsed across this variable</w:t>
      </w:r>
      <w:r w:rsidR="00DF7DF4">
        <w:rPr>
          <w:rFonts w:ascii="Times New Roman" w:hAnsi="Times New Roman" w:cs="Times New Roman"/>
          <w:sz w:val="24"/>
          <w:szCs w:val="24"/>
        </w:rPr>
        <w:t xml:space="preserve"> for the 6-year-olds</w:t>
      </w:r>
      <w:r>
        <w:rPr>
          <w:rFonts w:ascii="Times New Roman" w:hAnsi="Times New Roman" w:cs="Times New Roman"/>
          <w:sz w:val="24"/>
          <w:szCs w:val="24"/>
        </w:rPr>
        <w:t xml:space="preserve">.  </w:t>
      </w:r>
      <w:r w:rsidR="007D60E2">
        <w:rPr>
          <w:rFonts w:ascii="Times New Roman" w:hAnsi="Times New Roman" w:cs="Times New Roman"/>
          <w:sz w:val="24"/>
          <w:szCs w:val="24"/>
        </w:rPr>
        <w:t xml:space="preserve">The analysis revealed that the 6-year-olds, like the 5-year-olds, were equally likely to </w:t>
      </w:r>
      <w:r w:rsidR="00DE4095">
        <w:rPr>
          <w:rFonts w:ascii="Times New Roman" w:hAnsi="Times New Roman" w:cs="Times New Roman"/>
          <w:sz w:val="24"/>
          <w:szCs w:val="24"/>
        </w:rPr>
        <w:t>indicate</w:t>
      </w:r>
      <w:r w:rsidR="007D60E2">
        <w:rPr>
          <w:rFonts w:ascii="Times New Roman" w:hAnsi="Times New Roman" w:cs="Times New Roman"/>
          <w:sz w:val="24"/>
          <w:szCs w:val="24"/>
        </w:rPr>
        <w:t xml:space="preserve"> that object A was a blicket during the BB experimental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134</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192</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compared to </w:t>
      </w:r>
      <w:r w:rsidR="00711E4F">
        <w:rPr>
          <w:rFonts w:ascii="Times New Roman" w:hAnsi="Times New Roman" w:cs="Times New Roman"/>
          <w:sz w:val="24"/>
          <w:szCs w:val="24"/>
        </w:rPr>
        <w:t>object D during</w:t>
      </w:r>
      <w:r w:rsidR="00556157">
        <w:rPr>
          <w:rFonts w:ascii="Times New Roman" w:hAnsi="Times New Roman" w:cs="Times New Roman"/>
          <w:sz w:val="24"/>
          <w:szCs w:val="24"/>
        </w:rPr>
        <w:t xml:space="preserve"> the</w:t>
      </w:r>
      <w:r w:rsidR="007D60E2">
        <w:rPr>
          <w:rFonts w:ascii="Times New Roman" w:hAnsi="Times New Roman" w:cs="Times New Roman"/>
          <w:sz w:val="24"/>
          <w:szCs w:val="24"/>
        </w:rPr>
        <w:t xml:space="preserve"> BB control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57</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98</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OR = </w:t>
      </w:r>
      <w:r w:rsidR="00834531">
        <w:rPr>
          <w:rFonts w:ascii="Times New Roman" w:hAnsi="Times New Roman" w:cs="Times New Roman"/>
          <w:sz w:val="24"/>
          <w:szCs w:val="24"/>
        </w:rPr>
        <w:t>.</w:t>
      </w:r>
      <w:r w:rsidR="007A166B">
        <w:rPr>
          <w:rFonts w:ascii="Times New Roman" w:hAnsi="Times New Roman" w:cs="Times New Roman"/>
          <w:sz w:val="24"/>
          <w:szCs w:val="24"/>
        </w:rPr>
        <w:t>54</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 xml:space="preserve">p </w:t>
      </w:r>
      <w:r w:rsidR="007D60E2">
        <w:rPr>
          <w:rFonts w:ascii="Times New Roman" w:hAnsi="Times New Roman" w:cs="Times New Roman"/>
          <w:sz w:val="24"/>
          <w:szCs w:val="24"/>
        </w:rPr>
        <w:t>= .</w:t>
      </w:r>
      <w:r w:rsidR="00834531">
        <w:rPr>
          <w:rFonts w:ascii="Times New Roman" w:hAnsi="Times New Roman" w:cs="Times New Roman"/>
          <w:sz w:val="24"/>
          <w:szCs w:val="24"/>
        </w:rPr>
        <w:t>1</w:t>
      </w:r>
      <w:r w:rsidR="007A166B">
        <w:rPr>
          <w:rFonts w:ascii="Times New Roman" w:hAnsi="Times New Roman" w:cs="Times New Roman"/>
          <w:sz w:val="24"/>
          <w:szCs w:val="24"/>
        </w:rPr>
        <w:t>5</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BF</w:t>
      </w:r>
      <w:r w:rsidR="007D60E2">
        <w:rPr>
          <w:rFonts w:ascii="Times New Roman" w:hAnsi="Times New Roman" w:cs="Times New Roman"/>
          <w:sz w:val="24"/>
          <w:szCs w:val="24"/>
          <w:vertAlign w:val="subscript"/>
        </w:rPr>
        <w:t>H1</w:t>
      </w:r>
      <w:r w:rsidR="007D60E2">
        <w:rPr>
          <w:rFonts w:ascii="Times New Roman" w:hAnsi="Times New Roman" w:cs="Times New Roman"/>
          <w:i/>
          <w:iCs/>
          <w:sz w:val="24"/>
          <w:szCs w:val="24"/>
        </w:rPr>
        <w:t xml:space="preserve"> </w:t>
      </w:r>
      <w:r w:rsidR="007D60E2">
        <w:rPr>
          <w:rFonts w:ascii="Times New Roman" w:hAnsi="Times New Roman" w:cs="Times New Roman"/>
          <w:sz w:val="24"/>
          <w:szCs w:val="24"/>
        </w:rPr>
        <w:t xml:space="preserve">= </w:t>
      </w:r>
      <w:ins w:id="11" w:author="Benton, Deon" w:date="2023-01-26T17:05:00Z">
        <w:r w:rsidR="00F57533">
          <w:rPr>
            <w:rFonts w:ascii="Times New Roman" w:hAnsi="Times New Roman" w:cs="Times New Roman"/>
            <w:sz w:val="24"/>
            <w:szCs w:val="24"/>
          </w:rPr>
          <w:t>0</w:t>
        </w:r>
      </w:ins>
      <w:r w:rsidR="007D60E2">
        <w:rPr>
          <w:rFonts w:ascii="Times New Roman" w:hAnsi="Times New Roman" w:cs="Times New Roman"/>
          <w:sz w:val="24"/>
          <w:szCs w:val="24"/>
        </w:rPr>
        <w:t>.</w:t>
      </w:r>
      <w:r w:rsidR="001332E0">
        <w:rPr>
          <w:rFonts w:ascii="Times New Roman" w:hAnsi="Times New Roman" w:cs="Times New Roman"/>
          <w:sz w:val="24"/>
          <w:szCs w:val="24"/>
        </w:rPr>
        <w:t>24</w:t>
      </w:r>
      <w:r w:rsidR="007D60E2">
        <w:rPr>
          <w:rFonts w:ascii="Times New Roman" w:hAnsi="Times New Roman" w:cs="Times New Roman"/>
          <w:sz w:val="24"/>
          <w:szCs w:val="24"/>
        </w:rPr>
        <w:t>, b</w:t>
      </w:r>
      <w:r w:rsidR="007D60E2" w:rsidRPr="00DC1151">
        <w:rPr>
          <w:rFonts w:ascii="Times New Roman" w:hAnsi="Times New Roman" w:cs="Times New Roman"/>
          <w:sz w:val="24"/>
          <w:szCs w:val="24"/>
        </w:rPr>
        <w:t xml:space="preserve">ootstrapped 95% </w:t>
      </w:r>
      <w:proofErr w:type="gramStart"/>
      <w:r w:rsidR="007D60E2" w:rsidRPr="00DC1151">
        <w:rPr>
          <w:rFonts w:ascii="Times New Roman" w:hAnsi="Times New Roman" w:cs="Times New Roman"/>
          <w:sz w:val="24"/>
          <w:szCs w:val="24"/>
        </w:rPr>
        <w:t>CI[</w:t>
      </w:r>
      <w:proofErr w:type="gramEnd"/>
      <w:r w:rsidR="007D60E2">
        <w:rPr>
          <w:rFonts w:ascii="Times New Roman" w:hAnsi="Times New Roman" w:cs="Times New Roman"/>
          <w:sz w:val="24"/>
          <w:szCs w:val="24"/>
        </w:rPr>
        <w:t>-</w:t>
      </w:r>
      <w:r w:rsidR="00732D5A">
        <w:rPr>
          <w:rFonts w:ascii="Times New Roman" w:hAnsi="Times New Roman" w:cs="Times New Roman"/>
          <w:sz w:val="24"/>
          <w:szCs w:val="24"/>
        </w:rPr>
        <w:t>1.</w:t>
      </w:r>
      <w:r w:rsidR="001332E0">
        <w:rPr>
          <w:rFonts w:ascii="Times New Roman" w:hAnsi="Times New Roman" w:cs="Times New Roman"/>
          <w:sz w:val="24"/>
          <w:szCs w:val="24"/>
        </w:rPr>
        <w:t>79</w:t>
      </w:r>
      <w:r w:rsidR="007D60E2" w:rsidRPr="00DC1151">
        <w:rPr>
          <w:rFonts w:ascii="Times New Roman" w:hAnsi="Times New Roman" w:cs="Times New Roman"/>
          <w:sz w:val="24"/>
          <w:szCs w:val="24"/>
        </w:rPr>
        <w:t xml:space="preserve">, </w:t>
      </w:r>
      <w:r w:rsidR="001332E0">
        <w:rPr>
          <w:rFonts w:ascii="Times New Roman" w:hAnsi="Times New Roman" w:cs="Times New Roman"/>
          <w:sz w:val="24"/>
          <w:szCs w:val="24"/>
        </w:rPr>
        <w:t>2.87</w:t>
      </w:r>
      <w:r w:rsidR="007D60E2" w:rsidRPr="00DC1151">
        <w:rPr>
          <w:rFonts w:ascii="Times New Roman" w:hAnsi="Times New Roman" w:cs="Times New Roman"/>
          <w:sz w:val="24"/>
          <w:szCs w:val="24"/>
        </w:rPr>
        <w:t>]</w:t>
      </w:r>
      <w:r w:rsidR="007D60E2">
        <w:rPr>
          <w:rFonts w:ascii="Times New Roman" w:hAnsi="Times New Roman" w:cs="Times New Roman"/>
          <w:sz w:val="24"/>
          <w:szCs w:val="24"/>
        </w:rPr>
        <w:t>.</w:t>
      </w:r>
      <w:r w:rsidR="00404AD5">
        <w:rPr>
          <w:rFonts w:ascii="Times New Roman" w:hAnsi="Times New Roman" w:cs="Times New Roman"/>
          <w:sz w:val="24"/>
          <w:szCs w:val="24"/>
        </w:rPr>
        <w:t xml:space="preserve"> Likewise, participants were as likely to say that objects B and </w:t>
      </w:r>
      <w:r w:rsidR="00404AD5">
        <w:rPr>
          <w:rFonts w:ascii="Times New Roman" w:hAnsi="Times New Roman" w:cs="Times New Roman"/>
          <w:sz w:val="24"/>
          <w:szCs w:val="24"/>
        </w:rPr>
        <w:lastRenderedPageBreak/>
        <w:t>C were blickets during the BB experimental trials compared to the BB control trials, both ORs &lt; .6</w:t>
      </w:r>
      <w:r w:rsidR="001C7863">
        <w:rPr>
          <w:rFonts w:ascii="Times New Roman" w:hAnsi="Times New Roman" w:cs="Times New Roman"/>
          <w:sz w:val="24"/>
          <w:szCs w:val="24"/>
        </w:rPr>
        <w:t>7</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p</w:t>
      </w:r>
      <w:r w:rsidR="00404AD5">
        <w:rPr>
          <w:rFonts w:ascii="Times New Roman" w:hAnsi="Times New Roman" w:cs="Times New Roman"/>
          <w:sz w:val="24"/>
          <w:szCs w:val="24"/>
        </w:rPr>
        <w:t>’s &gt; .0</w:t>
      </w:r>
      <w:r w:rsidR="001C7863">
        <w:rPr>
          <w:rFonts w:ascii="Times New Roman" w:hAnsi="Times New Roman" w:cs="Times New Roman"/>
          <w:sz w:val="24"/>
          <w:szCs w:val="24"/>
        </w:rPr>
        <w:t>6</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BF</w:t>
      </w:r>
      <w:r w:rsidR="00404AD5">
        <w:rPr>
          <w:rFonts w:ascii="Times New Roman" w:hAnsi="Times New Roman" w:cs="Times New Roman"/>
          <w:sz w:val="24"/>
          <w:szCs w:val="24"/>
          <w:vertAlign w:val="subscript"/>
        </w:rPr>
        <w:t>H1</w:t>
      </w:r>
      <w:r w:rsidR="00404AD5">
        <w:rPr>
          <w:rFonts w:ascii="Times New Roman" w:hAnsi="Times New Roman" w:cs="Times New Roman"/>
          <w:sz w:val="24"/>
          <w:szCs w:val="24"/>
        </w:rPr>
        <w:t xml:space="preserve">’s </w:t>
      </w:r>
      <w:r w:rsidR="009272B0">
        <w:rPr>
          <w:rFonts w:ascii="Times New Roman" w:hAnsi="Times New Roman" w:cs="Times New Roman"/>
          <w:sz w:val="24"/>
          <w:szCs w:val="24"/>
        </w:rPr>
        <w:t>&lt;</w:t>
      </w:r>
      <w:r w:rsidR="00404AD5">
        <w:rPr>
          <w:rFonts w:ascii="Times New Roman" w:hAnsi="Times New Roman" w:cs="Times New Roman"/>
          <w:sz w:val="24"/>
          <w:szCs w:val="24"/>
        </w:rPr>
        <w:t xml:space="preserve"> </w:t>
      </w:r>
      <w:ins w:id="12" w:author="Benton, Deon" w:date="2023-01-26T17:05:00Z">
        <w:r w:rsidR="00F57533">
          <w:rPr>
            <w:rFonts w:ascii="Times New Roman" w:hAnsi="Times New Roman" w:cs="Times New Roman"/>
            <w:sz w:val="24"/>
            <w:szCs w:val="24"/>
          </w:rPr>
          <w:t>0</w:t>
        </w:r>
      </w:ins>
      <w:r w:rsidR="00404AD5">
        <w:rPr>
          <w:rFonts w:ascii="Times New Roman" w:hAnsi="Times New Roman" w:cs="Times New Roman"/>
          <w:sz w:val="24"/>
          <w:szCs w:val="24"/>
        </w:rPr>
        <w:t>.</w:t>
      </w:r>
      <w:r w:rsidR="001C7863">
        <w:rPr>
          <w:rFonts w:ascii="Times New Roman" w:hAnsi="Times New Roman" w:cs="Times New Roman"/>
          <w:sz w:val="24"/>
          <w:szCs w:val="24"/>
        </w:rPr>
        <w:t>62</w:t>
      </w:r>
      <w:r w:rsidR="00404AD5">
        <w:rPr>
          <w:rFonts w:ascii="Times New Roman" w:hAnsi="Times New Roman" w:cs="Times New Roman"/>
          <w:sz w:val="24"/>
          <w:szCs w:val="24"/>
        </w:rPr>
        <w:t>.</w:t>
      </w:r>
      <w:r w:rsidR="000C059D">
        <w:rPr>
          <w:rFonts w:ascii="Times New Roman" w:hAnsi="Times New Roman" w:cs="Times New Roman"/>
          <w:sz w:val="24"/>
          <w:szCs w:val="24"/>
        </w:rPr>
        <w:t xml:space="preserve"> Importantly, and similar to the analysis </w:t>
      </w:r>
      <w:r w:rsidR="001C7863">
        <w:rPr>
          <w:rFonts w:ascii="Times New Roman" w:hAnsi="Times New Roman" w:cs="Times New Roman"/>
          <w:sz w:val="24"/>
          <w:szCs w:val="24"/>
        </w:rPr>
        <w:t>above</w:t>
      </w:r>
      <w:r w:rsidR="000C059D">
        <w:rPr>
          <w:rFonts w:ascii="Times New Roman" w:hAnsi="Times New Roman" w:cs="Times New Roman"/>
          <w:sz w:val="24"/>
          <w:szCs w:val="24"/>
        </w:rPr>
        <w:t xml:space="preserve">, the 6-year-olds were sensitive the causal status of the objects. This is because </w:t>
      </w:r>
      <w:r w:rsidR="00544184">
        <w:rPr>
          <w:rFonts w:ascii="Times New Roman" w:hAnsi="Times New Roman" w:cs="Times New Roman"/>
          <w:sz w:val="24"/>
          <w:szCs w:val="24"/>
        </w:rPr>
        <w:t>they were much less likely to respond that object A was a blicket in the ISO experimental condition</w:t>
      </w:r>
      <w:r w:rsidR="002959F5">
        <w:rPr>
          <w:rFonts w:ascii="Times New Roman" w:hAnsi="Times New Roman" w:cs="Times New Roman"/>
          <w:sz w:val="24"/>
          <w:szCs w:val="24"/>
        </w:rPr>
        <w:t xml:space="preserve"> (</w:t>
      </w:r>
      <w:r w:rsidR="000B3EA5">
        <w:rPr>
          <w:rFonts w:ascii="Times New Roman" w:hAnsi="Times New Roman" w:cs="Times New Roman"/>
          <w:sz w:val="24"/>
          <w:szCs w:val="24"/>
        </w:rPr>
        <w:t>14</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50</w:t>
      </w:r>
      <w:r w:rsidR="008131C4">
        <w:rPr>
          <w:rFonts w:ascii="Times New Roman" w:hAnsi="Times New Roman" w:cs="Times New Roman"/>
          <w:sz w:val="24"/>
          <w:szCs w:val="24"/>
        </w:rPr>
        <w:t>)</w:t>
      </w:r>
      <w:r w:rsidR="00544184">
        <w:rPr>
          <w:rFonts w:ascii="Times New Roman" w:hAnsi="Times New Roman" w:cs="Times New Roman"/>
          <w:sz w:val="24"/>
          <w:szCs w:val="24"/>
        </w:rPr>
        <w:t xml:space="preserve"> than in the BB experimental condition</w:t>
      </w:r>
      <w:r w:rsidR="008131C4">
        <w:rPr>
          <w:rFonts w:ascii="Times New Roman" w:hAnsi="Times New Roman" w:cs="Times New Roman"/>
          <w:sz w:val="24"/>
          <w:szCs w:val="24"/>
        </w:rPr>
        <w:t xml:space="preserve"> (</w:t>
      </w:r>
      <w:r w:rsidR="000B3EA5">
        <w:rPr>
          <w:rFonts w:ascii="Times New Roman" w:hAnsi="Times New Roman" w:cs="Times New Roman"/>
          <w:sz w:val="24"/>
          <w:szCs w:val="24"/>
        </w:rPr>
        <w:t>40</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48</w:t>
      </w:r>
      <w:r w:rsidR="008131C4">
        <w:rPr>
          <w:rFonts w:ascii="Times New Roman" w:hAnsi="Times New Roman" w:cs="Times New Roman"/>
          <w:sz w:val="24"/>
          <w:szCs w:val="24"/>
        </w:rPr>
        <w:t>)</w:t>
      </w:r>
      <w:r w:rsidR="00544184">
        <w:rPr>
          <w:rFonts w:ascii="Times New Roman" w:hAnsi="Times New Roman" w:cs="Times New Roman"/>
          <w:sz w:val="24"/>
          <w:szCs w:val="24"/>
        </w:rPr>
        <w:t>, OR = .0</w:t>
      </w:r>
      <w:r w:rsidR="00D075BD">
        <w:rPr>
          <w:rFonts w:ascii="Times New Roman" w:hAnsi="Times New Roman" w:cs="Times New Roman"/>
          <w:sz w:val="24"/>
          <w:szCs w:val="24"/>
        </w:rPr>
        <w:t>8</w:t>
      </w:r>
      <w:r w:rsidR="00544184">
        <w:rPr>
          <w:rFonts w:ascii="Times New Roman" w:hAnsi="Times New Roman" w:cs="Times New Roman"/>
          <w:sz w:val="24"/>
          <w:szCs w:val="24"/>
        </w:rPr>
        <w:t xml:space="preserve">, </w:t>
      </w:r>
      <w:r w:rsidR="00544184">
        <w:rPr>
          <w:rFonts w:ascii="Times New Roman" w:hAnsi="Times New Roman" w:cs="Times New Roman"/>
          <w:i/>
          <w:iCs/>
          <w:sz w:val="24"/>
          <w:szCs w:val="24"/>
        </w:rPr>
        <w:t xml:space="preserve">p </w:t>
      </w:r>
      <w:r w:rsidR="00544184">
        <w:rPr>
          <w:rFonts w:ascii="Times New Roman" w:hAnsi="Times New Roman" w:cs="Times New Roman"/>
          <w:sz w:val="24"/>
          <w:szCs w:val="24"/>
        </w:rPr>
        <w:t xml:space="preserve">&lt; .0001, </w:t>
      </w:r>
      <w:r w:rsidR="00544184">
        <w:rPr>
          <w:rFonts w:ascii="Times New Roman" w:hAnsi="Times New Roman" w:cs="Times New Roman"/>
          <w:i/>
          <w:iCs/>
          <w:sz w:val="24"/>
          <w:szCs w:val="24"/>
        </w:rPr>
        <w:t>BF</w:t>
      </w:r>
      <w:r w:rsidR="00544184">
        <w:rPr>
          <w:rFonts w:ascii="Times New Roman" w:hAnsi="Times New Roman" w:cs="Times New Roman"/>
          <w:sz w:val="24"/>
          <w:szCs w:val="24"/>
          <w:vertAlign w:val="subscript"/>
        </w:rPr>
        <w:t>H1</w:t>
      </w:r>
      <w:r w:rsidR="00544184">
        <w:rPr>
          <w:rFonts w:ascii="Times New Roman" w:hAnsi="Times New Roman" w:cs="Times New Roman"/>
          <w:i/>
          <w:iCs/>
          <w:sz w:val="24"/>
          <w:szCs w:val="24"/>
        </w:rPr>
        <w:t xml:space="preserve"> </w:t>
      </w:r>
      <w:r w:rsidR="009C3D67">
        <w:rPr>
          <w:rFonts w:ascii="Times New Roman" w:hAnsi="Times New Roman" w:cs="Times New Roman"/>
          <w:sz w:val="24"/>
          <w:szCs w:val="24"/>
        </w:rPr>
        <w:t>&gt; 10000</w:t>
      </w:r>
      <w:r w:rsidR="00544184">
        <w:rPr>
          <w:rFonts w:ascii="Times New Roman" w:hAnsi="Times New Roman" w:cs="Times New Roman"/>
          <w:sz w:val="24"/>
          <w:szCs w:val="24"/>
        </w:rPr>
        <w:t>.</w:t>
      </w:r>
      <w:r w:rsidR="002959F5">
        <w:rPr>
          <w:rFonts w:ascii="Times New Roman" w:hAnsi="Times New Roman" w:cs="Times New Roman"/>
          <w:sz w:val="24"/>
          <w:szCs w:val="24"/>
        </w:rPr>
        <w:t xml:space="preserve"> Similarly, participants were much less likely to say that object D was a blicket in the ISO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22</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50</w:t>
      </w:r>
      <w:r w:rsidR="0085059E">
        <w:rPr>
          <w:rFonts w:ascii="Times New Roman" w:hAnsi="Times New Roman" w:cs="Times New Roman"/>
          <w:sz w:val="24"/>
          <w:szCs w:val="24"/>
        </w:rPr>
        <w:t>)</w:t>
      </w:r>
      <w:r w:rsidR="002959F5">
        <w:rPr>
          <w:rFonts w:ascii="Times New Roman" w:hAnsi="Times New Roman" w:cs="Times New Roman"/>
          <w:sz w:val="24"/>
          <w:szCs w:val="24"/>
        </w:rPr>
        <w:t xml:space="preserve"> compared to the BB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35</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48</w:t>
      </w:r>
      <w:r w:rsidR="0085059E">
        <w:rPr>
          <w:rFonts w:ascii="Times New Roman" w:hAnsi="Times New Roman" w:cs="Times New Roman"/>
          <w:sz w:val="24"/>
          <w:szCs w:val="24"/>
        </w:rPr>
        <w:t>), OR = .</w:t>
      </w:r>
      <w:r w:rsidR="00C43C45">
        <w:rPr>
          <w:rFonts w:ascii="Times New Roman" w:hAnsi="Times New Roman" w:cs="Times New Roman"/>
          <w:sz w:val="24"/>
          <w:szCs w:val="24"/>
        </w:rPr>
        <w:t>2</w:t>
      </w:r>
      <w:r w:rsidR="00F14005">
        <w:rPr>
          <w:rFonts w:ascii="Times New Roman" w:hAnsi="Times New Roman" w:cs="Times New Roman"/>
          <w:sz w:val="24"/>
          <w:szCs w:val="24"/>
        </w:rPr>
        <w:t>9</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 xml:space="preserve">p </w:t>
      </w:r>
      <w:r w:rsidR="0085059E">
        <w:rPr>
          <w:rFonts w:ascii="Times New Roman" w:hAnsi="Times New Roman" w:cs="Times New Roman"/>
          <w:sz w:val="24"/>
          <w:szCs w:val="24"/>
        </w:rPr>
        <w:t>&lt; .00</w:t>
      </w:r>
      <w:r w:rsidR="00F14005">
        <w:rPr>
          <w:rFonts w:ascii="Times New Roman" w:hAnsi="Times New Roman" w:cs="Times New Roman"/>
          <w:sz w:val="24"/>
          <w:szCs w:val="24"/>
        </w:rPr>
        <w:t>5</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BF</w:t>
      </w:r>
      <w:r w:rsidR="0085059E">
        <w:rPr>
          <w:rFonts w:ascii="Times New Roman" w:hAnsi="Times New Roman" w:cs="Times New Roman"/>
          <w:sz w:val="24"/>
          <w:szCs w:val="24"/>
          <w:vertAlign w:val="subscript"/>
        </w:rPr>
        <w:t>H1</w:t>
      </w:r>
      <w:r w:rsidR="0085059E">
        <w:rPr>
          <w:rFonts w:ascii="Times New Roman" w:hAnsi="Times New Roman" w:cs="Times New Roman"/>
          <w:i/>
          <w:iCs/>
          <w:sz w:val="24"/>
          <w:szCs w:val="24"/>
        </w:rPr>
        <w:t xml:space="preserve"> </w:t>
      </w:r>
      <w:r w:rsidR="00C43C45">
        <w:rPr>
          <w:rFonts w:ascii="Times New Roman" w:hAnsi="Times New Roman" w:cs="Times New Roman"/>
          <w:sz w:val="24"/>
          <w:szCs w:val="24"/>
        </w:rPr>
        <w:t xml:space="preserve">= </w:t>
      </w:r>
      <w:r w:rsidR="00AB03FA">
        <w:rPr>
          <w:rFonts w:ascii="Times New Roman" w:hAnsi="Times New Roman" w:cs="Times New Roman"/>
          <w:sz w:val="24"/>
          <w:szCs w:val="24"/>
        </w:rPr>
        <w:t>7.33</w:t>
      </w:r>
      <w:r w:rsidR="00C43C45">
        <w:rPr>
          <w:rFonts w:ascii="Times New Roman" w:hAnsi="Times New Roman" w:cs="Times New Roman"/>
          <w:sz w:val="24"/>
          <w:szCs w:val="24"/>
        </w:rPr>
        <w:t>.</w:t>
      </w:r>
    </w:p>
    <w:p w14:paraId="787DF14D" w14:textId="28327D3A" w:rsidR="00D040A6" w:rsidRDefault="00D040A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participants’ responses in the ISO condition, </w:t>
      </w:r>
      <w:r w:rsidR="00856195">
        <w:rPr>
          <w:rFonts w:ascii="Times New Roman" w:hAnsi="Times New Roman" w:cs="Times New Roman"/>
          <w:sz w:val="24"/>
          <w:szCs w:val="24"/>
        </w:rPr>
        <w:t>they were equally likely to indicate that object A was a blicket during the ISO experimental trials (</w:t>
      </w:r>
      <w:r w:rsidR="004E685F">
        <w:rPr>
          <w:rFonts w:ascii="Times New Roman" w:hAnsi="Times New Roman" w:cs="Times New Roman"/>
          <w:sz w:val="24"/>
          <w:szCs w:val="24"/>
        </w:rPr>
        <w:t>54 out of 92</w:t>
      </w:r>
      <w:r w:rsidR="00856195">
        <w:rPr>
          <w:rFonts w:ascii="Times New Roman" w:hAnsi="Times New Roman" w:cs="Times New Roman"/>
          <w:sz w:val="24"/>
          <w:szCs w:val="24"/>
        </w:rPr>
        <w:t>) compared to object D during the ISO control trials (</w:t>
      </w:r>
      <w:r w:rsidR="004E685F">
        <w:rPr>
          <w:rFonts w:ascii="Times New Roman" w:hAnsi="Times New Roman" w:cs="Times New Roman"/>
          <w:sz w:val="24"/>
          <w:szCs w:val="24"/>
        </w:rPr>
        <w:t xml:space="preserve">22 </w:t>
      </w:r>
      <w:r w:rsidR="00856195">
        <w:rPr>
          <w:rFonts w:ascii="Times New Roman" w:hAnsi="Times New Roman" w:cs="Times New Roman"/>
          <w:sz w:val="24"/>
          <w:szCs w:val="24"/>
        </w:rPr>
        <w:t xml:space="preserve">out of </w:t>
      </w:r>
      <w:r w:rsidR="004E685F">
        <w:rPr>
          <w:rFonts w:ascii="Times New Roman" w:hAnsi="Times New Roman" w:cs="Times New Roman"/>
          <w:sz w:val="24"/>
          <w:szCs w:val="24"/>
        </w:rPr>
        <w:t>28</w:t>
      </w:r>
      <w:r w:rsidR="00856195">
        <w:rPr>
          <w:rFonts w:ascii="Times New Roman" w:hAnsi="Times New Roman" w:cs="Times New Roman"/>
          <w:sz w:val="24"/>
          <w:szCs w:val="24"/>
        </w:rPr>
        <w:t>), OR = .</w:t>
      </w:r>
      <w:r w:rsidR="004A09A5">
        <w:rPr>
          <w:rFonts w:ascii="Times New Roman" w:hAnsi="Times New Roman" w:cs="Times New Roman"/>
          <w:sz w:val="24"/>
          <w:szCs w:val="24"/>
        </w:rPr>
        <w:t>58</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 xml:space="preserve">p </w:t>
      </w:r>
      <w:r w:rsidR="00856195">
        <w:rPr>
          <w:rFonts w:ascii="Times New Roman" w:hAnsi="Times New Roman" w:cs="Times New Roman"/>
          <w:sz w:val="24"/>
          <w:szCs w:val="24"/>
        </w:rPr>
        <w:t>= .1</w:t>
      </w:r>
      <w:r w:rsidR="004A09A5">
        <w:rPr>
          <w:rFonts w:ascii="Times New Roman" w:hAnsi="Times New Roman" w:cs="Times New Roman"/>
          <w:sz w:val="24"/>
          <w:szCs w:val="24"/>
        </w:rPr>
        <w:t>2</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BF</w:t>
      </w:r>
      <w:r w:rsidR="00856195">
        <w:rPr>
          <w:rFonts w:ascii="Times New Roman" w:hAnsi="Times New Roman" w:cs="Times New Roman"/>
          <w:sz w:val="24"/>
          <w:szCs w:val="24"/>
          <w:vertAlign w:val="subscript"/>
        </w:rPr>
        <w:t>H1</w:t>
      </w:r>
      <w:r w:rsidR="00856195">
        <w:rPr>
          <w:rFonts w:ascii="Times New Roman" w:hAnsi="Times New Roman" w:cs="Times New Roman"/>
          <w:i/>
          <w:iCs/>
          <w:sz w:val="24"/>
          <w:szCs w:val="24"/>
        </w:rPr>
        <w:t xml:space="preserve"> </w:t>
      </w:r>
      <w:r w:rsidR="00856195">
        <w:rPr>
          <w:rFonts w:ascii="Times New Roman" w:hAnsi="Times New Roman" w:cs="Times New Roman"/>
          <w:sz w:val="24"/>
          <w:szCs w:val="24"/>
        </w:rPr>
        <w:t xml:space="preserve">= </w:t>
      </w:r>
      <w:ins w:id="13" w:author="Benton, Deon" w:date="2023-01-26T17:05:00Z">
        <w:r w:rsidR="00F57533">
          <w:rPr>
            <w:rFonts w:ascii="Times New Roman" w:hAnsi="Times New Roman" w:cs="Times New Roman"/>
            <w:sz w:val="24"/>
            <w:szCs w:val="24"/>
          </w:rPr>
          <w:t>0</w:t>
        </w:r>
      </w:ins>
      <w:r w:rsidR="00856195">
        <w:rPr>
          <w:rFonts w:ascii="Times New Roman" w:hAnsi="Times New Roman" w:cs="Times New Roman"/>
          <w:sz w:val="24"/>
          <w:szCs w:val="24"/>
        </w:rPr>
        <w:t>.</w:t>
      </w:r>
      <w:r w:rsidR="004A09A5">
        <w:rPr>
          <w:rFonts w:ascii="Times New Roman" w:hAnsi="Times New Roman" w:cs="Times New Roman"/>
          <w:sz w:val="24"/>
          <w:szCs w:val="24"/>
        </w:rPr>
        <w:t>28</w:t>
      </w:r>
      <w:r w:rsidR="00856195">
        <w:rPr>
          <w:rFonts w:ascii="Times New Roman" w:hAnsi="Times New Roman" w:cs="Times New Roman"/>
          <w:sz w:val="24"/>
          <w:szCs w:val="24"/>
        </w:rPr>
        <w:t>, b</w:t>
      </w:r>
      <w:r w:rsidR="00856195" w:rsidRPr="00DC1151">
        <w:rPr>
          <w:rFonts w:ascii="Times New Roman" w:hAnsi="Times New Roman" w:cs="Times New Roman"/>
          <w:sz w:val="24"/>
          <w:szCs w:val="24"/>
        </w:rPr>
        <w:t xml:space="preserve">ootstrapped 95% </w:t>
      </w:r>
      <w:proofErr w:type="gramStart"/>
      <w:r w:rsidR="00856195" w:rsidRPr="00DC1151">
        <w:rPr>
          <w:rFonts w:ascii="Times New Roman" w:hAnsi="Times New Roman" w:cs="Times New Roman"/>
          <w:sz w:val="24"/>
          <w:szCs w:val="24"/>
        </w:rPr>
        <w:t>CI[</w:t>
      </w:r>
      <w:proofErr w:type="gramEnd"/>
      <w:r w:rsidR="00856195">
        <w:rPr>
          <w:rFonts w:ascii="Times New Roman" w:hAnsi="Times New Roman" w:cs="Times New Roman"/>
          <w:sz w:val="24"/>
          <w:szCs w:val="24"/>
        </w:rPr>
        <w:t>-</w:t>
      </w:r>
      <w:r w:rsidR="004A09A5">
        <w:rPr>
          <w:rFonts w:ascii="Times New Roman" w:hAnsi="Times New Roman" w:cs="Times New Roman"/>
          <w:sz w:val="24"/>
          <w:szCs w:val="24"/>
        </w:rPr>
        <w:t>0.47</w:t>
      </w:r>
      <w:r w:rsidR="00856195" w:rsidRPr="00DC1151">
        <w:rPr>
          <w:rFonts w:ascii="Times New Roman" w:hAnsi="Times New Roman" w:cs="Times New Roman"/>
          <w:sz w:val="24"/>
          <w:szCs w:val="24"/>
        </w:rPr>
        <w:t xml:space="preserve">, </w:t>
      </w:r>
      <w:r w:rsidR="004A09A5">
        <w:rPr>
          <w:rFonts w:ascii="Times New Roman" w:hAnsi="Times New Roman" w:cs="Times New Roman"/>
          <w:sz w:val="24"/>
          <w:szCs w:val="24"/>
        </w:rPr>
        <w:t>1.62</w:t>
      </w:r>
      <w:r w:rsidR="00856195" w:rsidRPr="00DC1151">
        <w:rPr>
          <w:rFonts w:ascii="Times New Roman" w:hAnsi="Times New Roman" w:cs="Times New Roman"/>
          <w:sz w:val="24"/>
          <w:szCs w:val="24"/>
        </w:rPr>
        <w:t>]</w:t>
      </w:r>
      <w:r w:rsidR="00856195">
        <w:rPr>
          <w:rFonts w:ascii="Times New Roman" w:hAnsi="Times New Roman" w:cs="Times New Roman"/>
          <w:sz w:val="24"/>
          <w:szCs w:val="24"/>
        </w:rPr>
        <w:t>.</w:t>
      </w:r>
      <w:r w:rsidR="007D72EE">
        <w:rPr>
          <w:rFonts w:ascii="Times New Roman" w:hAnsi="Times New Roman" w:cs="Times New Roman"/>
          <w:sz w:val="24"/>
          <w:szCs w:val="24"/>
        </w:rPr>
        <w:t xml:space="preserve"> Likewise, participants were as likely to say that objects B and C were blickets during the </w:t>
      </w:r>
      <w:r w:rsidR="004B6C9F">
        <w:rPr>
          <w:rFonts w:ascii="Times New Roman" w:hAnsi="Times New Roman" w:cs="Times New Roman"/>
          <w:sz w:val="24"/>
          <w:szCs w:val="24"/>
        </w:rPr>
        <w:t>ISO</w:t>
      </w:r>
      <w:r w:rsidR="007D72EE">
        <w:rPr>
          <w:rFonts w:ascii="Times New Roman" w:hAnsi="Times New Roman" w:cs="Times New Roman"/>
          <w:sz w:val="24"/>
          <w:szCs w:val="24"/>
        </w:rPr>
        <w:t xml:space="preserve"> experimental trials compared to the </w:t>
      </w:r>
      <w:r w:rsidR="004B6C9F">
        <w:rPr>
          <w:rFonts w:ascii="Times New Roman" w:hAnsi="Times New Roman" w:cs="Times New Roman"/>
          <w:sz w:val="24"/>
          <w:szCs w:val="24"/>
        </w:rPr>
        <w:t>IS</w:t>
      </w:r>
      <w:r w:rsidR="002F7375">
        <w:rPr>
          <w:rFonts w:ascii="Times New Roman" w:hAnsi="Times New Roman" w:cs="Times New Roman"/>
          <w:sz w:val="24"/>
          <w:szCs w:val="24"/>
        </w:rPr>
        <w:t>O</w:t>
      </w:r>
      <w:r w:rsidR="007D72EE">
        <w:rPr>
          <w:rFonts w:ascii="Times New Roman" w:hAnsi="Times New Roman" w:cs="Times New Roman"/>
          <w:sz w:val="24"/>
          <w:szCs w:val="24"/>
        </w:rPr>
        <w:t xml:space="preserve"> control trials, both ORs &lt; </w:t>
      </w:r>
      <w:r w:rsidR="00387EDD">
        <w:rPr>
          <w:rFonts w:ascii="Times New Roman" w:hAnsi="Times New Roman" w:cs="Times New Roman"/>
          <w:sz w:val="24"/>
          <w:szCs w:val="24"/>
        </w:rPr>
        <w:t>2.19</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p</w:t>
      </w:r>
      <w:r w:rsidR="007D72EE">
        <w:rPr>
          <w:rFonts w:ascii="Times New Roman" w:hAnsi="Times New Roman" w:cs="Times New Roman"/>
          <w:sz w:val="24"/>
          <w:szCs w:val="24"/>
        </w:rPr>
        <w:t>’s &gt; .</w:t>
      </w:r>
      <w:r w:rsidR="00AF51C6">
        <w:rPr>
          <w:rFonts w:ascii="Times New Roman" w:hAnsi="Times New Roman" w:cs="Times New Roman"/>
          <w:sz w:val="24"/>
          <w:szCs w:val="24"/>
        </w:rPr>
        <w:t>23</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BF</w:t>
      </w:r>
      <w:r w:rsidR="007D72EE">
        <w:rPr>
          <w:rFonts w:ascii="Times New Roman" w:hAnsi="Times New Roman" w:cs="Times New Roman"/>
          <w:sz w:val="24"/>
          <w:szCs w:val="24"/>
          <w:vertAlign w:val="subscript"/>
        </w:rPr>
        <w:t>H1</w:t>
      </w:r>
      <w:r w:rsidR="007D72EE">
        <w:rPr>
          <w:rFonts w:ascii="Times New Roman" w:hAnsi="Times New Roman" w:cs="Times New Roman"/>
          <w:sz w:val="24"/>
          <w:szCs w:val="24"/>
        </w:rPr>
        <w:t xml:space="preserve">’s &lt; </w:t>
      </w:r>
      <w:ins w:id="14" w:author="Benton, Deon" w:date="2023-01-26T17:05:00Z">
        <w:r w:rsidR="00F57533">
          <w:rPr>
            <w:rFonts w:ascii="Times New Roman" w:hAnsi="Times New Roman" w:cs="Times New Roman"/>
            <w:sz w:val="24"/>
            <w:szCs w:val="24"/>
          </w:rPr>
          <w:t>0</w:t>
        </w:r>
      </w:ins>
      <w:r w:rsidR="007D72EE">
        <w:rPr>
          <w:rFonts w:ascii="Times New Roman" w:hAnsi="Times New Roman" w:cs="Times New Roman"/>
          <w:sz w:val="24"/>
          <w:szCs w:val="24"/>
        </w:rPr>
        <w:t>.</w:t>
      </w:r>
      <w:r w:rsidR="00CF203D">
        <w:rPr>
          <w:rFonts w:ascii="Times New Roman" w:hAnsi="Times New Roman" w:cs="Times New Roman"/>
          <w:sz w:val="24"/>
          <w:szCs w:val="24"/>
        </w:rPr>
        <w:t>2</w:t>
      </w:r>
      <w:r w:rsidR="007D72EE">
        <w:rPr>
          <w:rFonts w:ascii="Times New Roman" w:hAnsi="Times New Roman" w:cs="Times New Roman"/>
          <w:sz w:val="24"/>
          <w:szCs w:val="24"/>
        </w:rPr>
        <w:t>2.</w:t>
      </w:r>
      <w:r w:rsidR="00824FE0">
        <w:rPr>
          <w:rFonts w:ascii="Times New Roman" w:hAnsi="Times New Roman" w:cs="Times New Roman"/>
          <w:sz w:val="24"/>
          <w:szCs w:val="24"/>
        </w:rPr>
        <w:t xml:space="preserve"> As we indicated toward the end of the analyses for children in the BB condition,</w:t>
      </w:r>
      <w:r w:rsidR="002E3587">
        <w:rPr>
          <w:rFonts w:ascii="Times New Roman" w:hAnsi="Times New Roman" w:cs="Times New Roman"/>
          <w:sz w:val="24"/>
          <w:szCs w:val="24"/>
        </w:rPr>
        <w:t xml:space="preserve"> these results were not due to participants deciding to respond equally to</w:t>
      </w:r>
      <w:r w:rsidR="00CE2020">
        <w:rPr>
          <w:rFonts w:ascii="Times New Roman" w:hAnsi="Times New Roman" w:cs="Times New Roman"/>
          <w:sz w:val="24"/>
          <w:szCs w:val="24"/>
        </w:rPr>
        <w:t xml:space="preserve"> the objects</w:t>
      </w:r>
      <w:r w:rsidR="002E3587">
        <w:rPr>
          <w:rFonts w:ascii="Times New Roman" w:hAnsi="Times New Roman" w:cs="Times New Roman"/>
          <w:sz w:val="24"/>
          <w:szCs w:val="24"/>
        </w:rPr>
        <w:t>.</w:t>
      </w:r>
      <w:r w:rsidR="00824FE0">
        <w:rPr>
          <w:rFonts w:ascii="Times New Roman" w:hAnsi="Times New Roman" w:cs="Times New Roman"/>
          <w:sz w:val="24"/>
          <w:szCs w:val="24"/>
        </w:rPr>
        <w:t xml:space="preserve"> This is because, as that analysis revealed, children treated object A differ</w:t>
      </w:r>
      <w:r w:rsidR="0057541C">
        <w:rPr>
          <w:rFonts w:ascii="Times New Roman" w:hAnsi="Times New Roman" w:cs="Times New Roman"/>
          <w:sz w:val="24"/>
          <w:szCs w:val="24"/>
        </w:rPr>
        <w:t xml:space="preserve">ently between the ISO and BB experimental and control trials. </w:t>
      </w:r>
    </w:p>
    <w:p w14:paraId="6C75EA32" w14:textId="6034E64D" w:rsidR="00A54A2C" w:rsidRPr="003159D5" w:rsidRDefault="00A54A2C" w:rsidP="003159D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participants’ treatment of redundant causes across the BB and ISO condition</w:t>
      </w:r>
    </w:p>
    <w:p w14:paraId="3346FD97" w14:textId="4ECB05C4" w:rsidR="00B2341A" w:rsidRDefault="00920082" w:rsidP="0092008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341A">
        <w:rPr>
          <w:rFonts w:ascii="Times New Roman" w:hAnsi="Times New Roman" w:cs="Times New Roman"/>
          <w:b/>
          <w:bCs/>
          <w:sz w:val="24"/>
          <w:szCs w:val="24"/>
        </w:rPr>
        <w:t>5-year-olds.</w:t>
      </w:r>
      <w:r w:rsidR="00FF214E">
        <w:rPr>
          <w:rFonts w:ascii="Times New Roman" w:hAnsi="Times New Roman" w:cs="Times New Roman"/>
          <w:b/>
          <w:bCs/>
          <w:sz w:val="24"/>
          <w:szCs w:val="24"/>
        </w:rPr>
        <w:t xml:space="preserve"> </w:t>
      </w:r>
      <w:r w:rsidR="00FF214E">
        <w:rPr>
          <w:rFonts w:ascii="Times New Roman" w:hAnsi="Times New Roman" w:cs="Times New Roman"/>
          <w:sz w:val="24"/>
          <w:szCs w:val="24"/>
        </w:rPr>
        <w:t>Given that previous research operationalized BB reasoning</w:t>
      </w:r>
      <w:ins w:id="15" w:author="Benton, Deon" w:date="2023-01-27T15:01:00Z">
        <w:r w:rsidR="00284724">
          <w:rPr>
            <w:rFonts w:ascii="Times New Roman" w:hAnsi="Times New Roman" w:cs="Times New Roman"/>
            <w:sz w:val="24"/>
            <w:szCs w:val="24"/>
          </w:rPr>
          <w:t xml:space="preserve"> </w:t>
        </w:r>
      </w:ins>
      <w:ins w:id="16" w:author="Benton, Deon" w:date="2023-01-27T15:02:00Z">
        <w:r w:rsidR="00284724">
          <w:rPr>
            <w:rFonts w:ascii="Times New Roman" w:hAnsi="Times New Roman" w:cs="Times New Roman"/>
            <w:sz w:val="24"/>
            <w:szCs w:val="24"/>
          </w:rPr>
          <w:t>in terms of the</w:t>
        </w:r>
      </w:ins>
      <w:r w:rsidR="00FF214E">
        <w:rPr>
          <w:rFonts w:ascii="Times New Roman" w:hAnsi="Times New Roman" w:cs="Times New Roman"/>
          <w:sz w:val="24"/>
          <w:szCs w:val="24"/>
        </w:rPr>
        <w:t xml:space="preserve"> </w:t>
      </w:r>
      <w:del w:id="17" w:author="Benton, Deon" w:date="2023-01-27T15:02:00Z">
        <w:r w:rsidR="00FF214E" w:rsidDel="00284724">
          <w:rPr>
            <w:rFonts w:ascii="Times New Roman" w:hAnsi="Times New Roman" w:cs="Times New Roman"/>
            <w:sz w:val="24"/>
            <w:szCs w:val="24"/>
          </w:rPr>
          <w:delText xml:space="preserve">as the </w:delText>
        </w:r>
      </w:del>
      <w:r w:rsidR="00FF214E">
        <w:rPr>
          <w:rFonts w:ascii="Times New Roman" w:hAnsi="Times New Roman" w:cs="Times New Roman"/>
          <w:sz w:val="24"/>
          <w:szCs w:val="24"/>
        </w:rPr>
        <w:t xml:space="preserve">difference in treatment of the redundant cause, object B, across the BB and ISO conditions, it was important to replicate that analysis here by comparing participants’ treatment of the redundant causes in this experiment (i.e., objects B and C, which were never shown alone on the machine) across the BB and ISO experimental and control conditions. It will be recalled </w:t>
      </w:r>
      <w:r w:rsidR="00FF214E">
        <w:rPr>
          <w:rFonts w:ascii="Times New Roman" w:hAnsi="Times New Roman" w:cs="Times New Roman"/>
          <w:sz w:val="24"/>
          <w:szCs w:val="24"/>
        </w:rPr>
        <w:lastRenderedPageBreak/>
        <w:t>that previous research indicated that participants did treat object B differently across the BB and ISO conditions (e.g., Sobel et al., 2004). Specifically, 4-year-olds were more likely to indicate that object B was a blicket in the ISO condition compared to the BB condition, and this finding was taken as evidence against the traditional RW model (which predicts equal treatment of object B across the conditions).</w:t>
      </w:r>
      <w:r w:rsidR="00D754AF">
        <w:rPr>
          <w:rFonts w:ascii="Times New Roman" w:hAnsi="Times New Roman" w:cs="Times New Roman"/>
          <w:sz w:val="24"/>
          <w:szCs w:val="24"/>
        </w:rPr>
        <w:t xml:space="preserve"> The analyses indicated that </w:t>
      </w:r>
      <w:r w:rsidR="001E675A">
        <w:rPr>
          <w:rFonts w:ascii="Times New Roman" w:hAnsi="Times New Roman" w:cs="Times New Roman"/>
          <w:sz w:val="24"/>
          <w:szCs w:val="24"/>
        </w:rPr>
        <w:t>participants treated objects B and C equivalently across the BB and ISO experimental and control conditions,</w:t>
      </w:r>
      <w:r w:rsidR="00D754AF">
        <w:rPr>
          <w:rFonts w:ascii="Times New Roman" w:hAnsi="Times New Roman" w:cs="Times New Roman"/>
          <w:sz w:val="24"/>
          <w:szCs w:val="24"/>
        </w:rPr>
        <w:t xml:space="preserve"> </w:t>
      </w:r>
      <w:r w:rsidR="001E675A">
        <w:rPr>
          <w:rFonts w:ascii="Times New Roman" w:hAnsi="Times New Roman" w:cs="Times New Roman"/>
          <w:sz w:val="24"/>
          <w:szCs w:val="24"/>
        </w:rPr>
        <w:t xml:space="preserve">all </w:t>
      </w:r>
      <w:r w:rsidR="00D754AF">
        <w:rPr>
          <w:rFonts w:ascii="Times New Roman" w:hAnsi="Times New Roman" w:cs="Times New Roman"/>
          <w:i/>
          <w:iCs/>
          <w:sz w:val="24"/>
          <w:szCs w:val="24"/>
        </w:rPr>
        <w:t>p</w:t>
      </w:r>
      <w:r w:rsidR="00D754AF">
        <w:rPr>
          <w:rFonts w:ascii="Times New Roman" w:hAnsi="Times New Roman" w:cs="Times New Roman"/>
          <w:sz w:val="24"/>
          <w:szCs w:val="24"/>
        </w:rPr>
        <w:t>’s &gt; .</w:t>
      </w:r>
      <w:r w:rsidR="00430702">
        <w:rPr>
          <w:rFonts w:ascii="Times New Roman" w:hAnsi="Times New Roman" w:cs="Times New Roman"/>
          <w:sz w:val="24"/>
          <w:szCs w:val="24"/>
        </w:rPr>
        <w:t>17</w:t>
      </w:r>
      <w:r w:rsidR="00D754AF">
        <w:rPr>
          <w:rFonts w:ascii="Times New Roman" w:hAnsi="Times New Roman" w:cs="Times New Roman"/>
          <w:sz w:val="24"/>
          <w:szCs w:val="24"/>
        </w:rPr>
        <w:t xml:space="preserve">, </w:t>
      </w:r>
      <w:r w:rsidR="00430702">
        <w:rPr>
          <w:rFonts w:ascii="Times New Roman" w:hAnsi="Times New Roman" w:cs="Times New Roman"/>
          <w:sz w:val="24"/>
          <w:szCs w:val="24"/>
        </w:rPr>
        <w:t>all</w:t>
      </w:r>
      <w:r w:rsidR="00D754AF">
        <w:rPr>
          <w:rFonts w:ascii="Times New Roman" w:hAnsi="Times New Roman" w:cs="Times New Roman"/>
          <w:sz w:val="24"/>
          <w:szCs w:val="24"/>
        </w:rPr>
        <w:t xml:space="preserve"> </w:t>
      </w:r>
      <w:r w:rsidR="00D754AF">
        <w:rPr>
          <w:rFonts w:ascii="Times New Roman" w:hAnsi="Times New Roman" w:cs="Times New Roman"/>
          <w:i/>
          <w:iCs/>
          <w:sz w:val="24"/>
          <w:szCs w:val="24"/>
        </w:rPr>
        <w:t>BF</w:t>
      </w:r>
      <w:r w:rsidR="00D754AF">
        <w:rPr>
          <w:rFonts w:ascii="Times New Roman" w:hAnsi="Times New Roman" w:cs="Times New Roman"/>
          <w:sz w:val="24"/>
          <w:szCs w:val="24"/>
          <w:vertAlign w:val="subscript"/>
        </w:rPr>
        <w:t>H1</w:t>
      </w:r>
      <w:r w:rsidR="00D754AF">
        <w:rPr>
          <w:rFonts w:ascii="Times New Roman" w:hAnsi="Times New Roman" w:cs="Times New Roman"/>
          <w:sz w:val="24"/>
          <w:szCs w:val="24"/>
        </w:rPr>
        <w:t>’s &lt; 0.</w:t>
      </w:r>
      <w:r w:rsidR="00940EBA">
        <w:rPr>
          <w:rFonts w:ascii="Times New Roman" w:hAnsi="Times New Roman" w:cs="Times New Roman"/>
          <w:sz w:val="24"/>
          <w:szCs w:val="24"/>
        </w:rPr>
        <w:t>29</w:t>
      </w:r>
      <w:r w:rsidR="00D754AF">
        <w:rPr>
          <w:rFonts w:ascii="Times New Roman" w:hAnsi="Times New Roman" w:cs="Times New Roman"/>
          <w:sz w:val="24"/>
          <w:szCs w:val="24"/>
        </w:rPr>
        <w:t>.</w:t>
      </w:r>
    </w:p>
    <w:p w14:paraId="537BF220" w14:textId="6A259DA8" w:rsidR="00B202F0" w:rsidRDefault="00C476DA" w:rsidP="00D72911">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sidR="0043342C">
        <w:rPr>
          <w:rFonts w:ascii="Times New Roman" w:hAnsi="Times New Roman" w:cs="Times New Roman"/>
          <w:sz w:val="24"/>
          <w:szCs w:val="24"/>
        </w:rPr>
        <w:t>The analys</w:t>
      </w:r>
      <w:r w:rsidR="00203408">
        <w:rPr>
          <w:rFonts w:ascii="Times New Roman" w:hAnsi="Times New Roman" w:cs="Times New Roman"/>
          <w:sz w:val="24"/>
          <w:szCs w:val="24"/>
        </w:rPr>
        <w:t>es for the 6-year-olds</w:t>
      </w:r>
      <w:r w:rsidR="0043342C">
        <w:rPr>
          <w:rFonts w:ascii="Times New Roman" w:hAnsi="Times New Roman" w:cs="Times New Roman"/>
          <w:sz w:val="24"/>
          <w:szCs w:val="24"/>
        </w:rPr>
        <w:t xml:space="preserve"> indicated that </w:t>
      </w:r>
      <w:r w:rsidR="009C4330">
        <w:rPr>
          <w:rFonts w:ascii="Times New Roman" w:hAnsi="Times New Roman" w:cs="Times New Roman"/>
          <w:sz w:val="24"/>
          <w:szCs w:val="24"/>
        </w:rPr>
        <w:t xml:space="preserve">although participants were more likely to indicate that object C was a blicket in the ISO experimental condition (40 out of 44) compared to the BB experimental condition (29 out of 45), OR = 5.75, </w:t>
      </w:r>
      <w:r w:rsidR="009C4330">
        <w:rPr>
          <w:rFonts w:ascii="Times New Roman" w:hAnsi="Times New Roman" w:cs="Times New Roman"/>
          <w:i/>
          <w:iCs/>
          <w:sz w:val="24"/>
          <w:szCs w:val="24"/>
        </w:rPr>
        <w:t xml:space="preserve">p </w:t>
      </w:r>
      <w:r w:rsidR="009C4330">
        <w:rPr>
          <w:rFonts w:ascii="Times New Roman" w:hAnsi="Times New Roman" w:cs="Times New Roman"/>
          <w:sz w:val="24"/>
          <w:szCs w:val="24"/>
        </w:rPr>
        <w:t xml:space="preserve">&lt; .01, </w:t>
      </w:r>
      <w:r w:rsidR="009C4330">
        <w:rPr>
          <w:rFonts w:ascii="Times New Roman" w:hAnsi="Times New Roman" w:cs="Times New Roman"/>
          <w:i/>
          <w:iCs/>
          <w:sz w:val="24"/>
          <w:szCs w:val="24"/>
        </w:rPr>
        <w:t>BF</w:t>
      </w:r>
      <w:r w:rsidR="009C4330">
        <w:rPr>
          <w:rFonts w:ascii="Times New Roman" w:hAnsi="Times New Roman" w:cs="Times New Roman"/>
          <w:sz w:val="24"/>
          <w:szCs w:val="24"/>
          <w:vertAlign w:val="subscript"/>
        </w:rPr>
        <w:t>H1</w:t>
      </w:r>
      <w:r w:rsidR="009C4330">
        <w:rPr>
          <w:rFonts w:ascii="Times New Roman" w:hAnsi="Times New Roman" w:cs="Times New Roman"/>
          <w:i/>
          <w:iCs/>
          <w:sz w:val="24"/>
          <w:szCs w:val="24"/>
        </w:rPr>
        <w:t xml:space="preserve"> </w:t>
      </w:r>
      <w:r w:rsidR="009C4330">
        <w:rPr>
          <w:rFonts w:ascii="Times New Roman" w:hAnsi="Times New Roman" w:cs="Times New Roman"/>
          <w:sz w:val="24"/>
          <w:szCs w:val="24"/>
        </w:rPr>
        <w:t>= 16.53, b</w:t>
      </w:r>
      <w:r w:rsidR="009C4330" w:rsidRPr="00DC1151">
        <w:rPr>
          <w:rFonts w:ascii="Times New Roman" w:hAnsi="Times New Roman" w:cs="Times New Roman"/>
          <w:sz w:val="24"/>
          <w:szCs w:val="24"/>
        </w:rPr>
        <w:t>ootstrapped 95% CI[</w:t>
      </w:r>
      <w:r w:rsidR="009C4330">
        <w:rPr>
          <w:rFonts w:ascii="Times New Roman" w:hAnsi="Times New Roman" w:cs="Times New Roman"/>
          <w:sz w:val="24"/>
          <w:szCs w:val="24"/>
        </w:rPr>
        <w:t>2.02</w:t>
      </w:r>
      <w:r w:rsidR="009C4330" w:rsidRPr="00DC1151">
        <w:rPr>
          <w:rFonts w:ascii="Times New Roman" w:hAnsi="Times New Roman" w:cs="Times New Roman"/>
          <w:sz w:val="24"/>
          <w:szCs w:val="24"/>
        </w:rPr>
        <w:t xml:space="preserve">, </w:t>
      </w:r>
      <w:r w:rsidR="009C4330">
        <w:rPr>
          <w:rFonts w:ascii="Times New Roman" w:hAnsi="Times New Roman" w:cs="Times New Roman"/>
          <w:sz w:val="24"/>
          <w:szCs w:val="24"/>
        </w:rPr>
        <w:t>9.48</w:t>
      </w:r>
      <w:r w:rsidR="009C4330" w:rsidRPr="00DC1151">
        <w:rPr>
          <w:rFonts w:ascii="Times New Roman" w:hAnsi="Times New Roman" w:cs="Times New Roman"/>
          <w:sz w:val="24"/>
          <w:szCs w:val="24"/>
        </w:rPr>
        <w:t>]</w:t>
      </w:r>
      <w:r w:rsidR="009C4330">
        <w:rPr>
          <w:rFonts w:ascii="Times New Roman" w:hAnsi="Times New Roman" w:cs="Times New Roman"/>
          <w:sz w:val="24"/>
          <w:szCs w:val="24"/>
        </w:rPr>
        <w:t xml:space="preserve">, </w:t>
      </w:r>
      <w:r w:rsidR="001A3739">
        <w:rPr>
          <w:rFonts w:ascii="Times New Roman" w:hAnsi="Times New Roman" w:cs="Times New Roman"/>
          <w:sz w:val="24"/>
          <w:szCs w:val="24"/>
        </w:rPr>
        <w:t xml:space="preserve">participants </w:t>
      </w:r>
      <w:r w:rsidR="0043342C">
        <w:rPr>
          <w:rFonts w:ascii="Times New Roman" w:hAnsi="Times New Roman" w:cs="Times New Roman"/>
          <w:sz w:val="24"/>
          <w:szCs w:val="24"/>
        </w:rPr>
        <w:t>treated object B similarly between the BB and ISO experimental</w:t>
      </w:r>
      <w:r w:rsidR="00571716">
        <w:rPr>
          <w:rFonts w:ascii="Times New Roman" w:hAnsi="Times New Roman" w:cs="Times New Roman"/>
          <w:sz w:val="24"/>
          <w:szCs w:val="24"/>
        </w:rPr>
        <w:t xml:space="preserve"> and control</w:t>
      </w:r>
      <w:r w:rsidR="0043342C">
        <w:rPr>
          <w:rFonts w:ascii="Times New Roman" w:hAnsi="Times New Roman" w:cs="Times New Roman"/>
          <w:sz w:val="24"/>
          <w:szCs w:val="24"/>
        </w:rPr>
        <w:t xml:space="preserve"> trials, both OR </w:t>
      </w:r>
      <w:r w:rsidR="00E206AE">
        <w:rPr>
          <w:rFonts w:ascii="Times New Roman" w:hAnsi="Times New Roman" w:cs="Times New Roman"/>
          <w:sz w:val="24"/>
          <w:szCs w:val="24"/>
        </w:rPr>
        <w:t>= 1.05</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p</w:t>
      </w:r>
      <w:r w:rsidR="0043342C">
        <w:rPr>
          <w:rFonts w:ascii="Times New Roman" w:hAnsi="Times New Roman" w:cs="Times New Roman"/>
          <w:sz w:val="24"/>
          <w:szCs w:val="24"/>
        </w:rPr>
        <w:t>’s &gt; .</w:t>
      </w:r>
      <w:r w:rsidR="00E206AE">
        <w:rPr>
          <w:rFonts w:ascii="Times New Roman" w:hAnsi="Times New Roman" w:cs="Times New Roman"/>
          <w:sz w:val="24"/>
          <w:szCs w:val="24"/>
        </w:rPr>
        <w:t>91</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BF</w:t>
      </w:r>
      <w:r w:rsidR="0043342C">
        <w:rPr>
          <w:rFonts w:ascii="Times New Roman" w:hAnsi="Times New Roman" w:cs="Times New Roman"/>
          <w:sz w:val="24"/>
          <w:szCs w:val="24"/>
          <w:vertAlign w:val="subscript"/>
        </w:rPr>
        <w:t>H1</w:t>
      </w:r>
      <w:r w:rsidR="0043342C">
        <w:rPr>
          <w:rFonts w:ascii="Times New Roman" w:hAnsi="Times New Roman" w:cs="Times New Roman"/>
          <w:sz w:val="24"/>
          <w:szCs w:val="24"/>
        </w:rPr>
        <w:t xml:space="preserve">’s &lt; </w:t>
      </w:r>
      <w:r w:rsidR="00F57533">
        <w:rPr>
          <w:rFonts w:ascii="Times New Roman" w:hAnsi="Times New Roman" w:cs="Times New Roman"/>
          <w:sz w:val="24"/>
          <w:szCs w:val="24"/>
        </w:rPr>
        <w:t>0</w:t>
      </w:r>
      <w:r w:rsidR="0043342C">
        <w:rPr>
          <w:rFonts w:ascii="Times New Roman" w:hAnsi="Times New Roman" w:cs="Times New Roman"/>
          <w:sz w:val="24"/>
          <w:szCs w:val="24"/>
        </w:rPr>
        <w:t>.</w:t>
      </w:r>
      <w:r w:rsidR="00E206AE">
        <w:rPr>
          <w:rFonts w:ascii="Times New Roman" w:hAnsi="Times New Roman" w:cs="Times New Roman"/>
          <w:sz w:val="24"/>
          <w:szCs w:val="24"/>
        </w:rPr>
        <w:t>10.</w:t>
      </w:r>
    </w:p>
    <w:p w14:paraId="1A5640DF" w14:textId="77777777" w:rsidR="003159D5" w:rsidRDefault="003159D5" w:rsidP="003159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6E6971C9" w14:textId="362C805C" w:rsidR="003159D5" w:rsidRDefault="007D0E43"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results of Experiment 2 revealed that neither the 5-year-olds nor the 6-year-olds showed evidence of BB</w:t>
      </w:r>
      <w:r w:rsidR="005C3F53">
        <w:rPr>
          <w:rFonts w:ascii="Times New Roman" w:hAnsi="Times New Roman" w:cs="Times New Roman"/>
          <w:sz w:val="24"/>
          <w:szCs w:val="24"/>
        </w:rPr>
        <w:t xml:space="preserve"> reasoning</w:t>
      </w:r>
      <w:r>
        <w:rPr>
          <w:rFonts w:ascii="Times New Roman" w:hAnsi="Times New Roman" w:cs="Times New Roman"/>
          <w:sz w:val="24"/>
          <w:szCs w:val="24"/>
        </w:rPr>
        <w:t xml:space="preserve"> under either an old operationalization of BB reasoning</w:t>
      </w:r>
      <w:r w:rsidR="00614B49">
        <w:rPr>
          <w:rFonts w:ascii="Times New Roman" w:hAnsi="Times New Roman" w:cs="Times New Roman"/>
          <w:sz w:val="24"/>
          <w:szCs w:val="24"/>
        </w:rPr>
        <w:t xml:space="preserve"> (e.g., Sobel et al., 2004)</w:t>
      </w:r>
      <w:r>
        <w:rPr>
          <w:rFonts w:ascii="Times New Roman" w:hAnsi="Times New Roman" w:cs="Times New Roman"/>
          <w:sz w:val="24"/>
          <w:szCs w:val="24"/>
        </w:rPr>
        <w:t xml:space="preserve"> or under </w:t>
      </w:r>
      <w:r w:rsidR="005C3F53">
        <w:rPr>
          <w:rFonts w:ascii="Times New Roman" w:hAnsi="Times New Roman" w:cs="Times New Roman"/>
          <w:sz w:val="24"/>
          <w:szCs w:val="24"/>
        </w:rPr>
        <w:t>the</w:t>
      </w:r>
      <w:r>
        <w:rPr>
          <w:rFonts w:ascii="Times New Roman" w:hAnsi="Times New Roman" w:cs="Times New Roman"/>
          <w:sz w:val="24"/>
          <w:szCs w:val="24"/>
        </w:rPr>
        <w:t xml:space="preserve"> new operationalization of it. Specifically,</w:t>
      </w:r>
      <w:r w:rsidR="00614B49">
        <w:rPr>
          <w:rFonts w:ascii="Times New Roman" w:hAnsi="Times New Roman" w:cs="Times New Roman"/>
          <w:sz w:val="24"/>
          <w:szCs w:val="24"/>
        </w:rPr>
        <w:t xml:space="preserve"> in terms of the new operationalization,</w:t>
      </w:r>
      <w:r>
        <w:rPr>
          <w:rFonts w:ascii="Times New Roman" w:hAnsi="Times New Roman" w:cs="Times New Roman"/>
          <w:sz w:val="24"/>
          <w:szCs w:val="24"/>
        </w:rPr>
        <w:t xml:space="preserve"> participants treated objects</w:t>
      </w:r>
      <w:r w:rsidR="009B783E">
        <w:rPr>
          <w:rFonts w:ascii="Times New Roman" w:hAnsi="Times New Roman" w:cs="Times New Roman"/>
          <w:sz w:val="24"/>
          <w:szCs w:val="24"/>
        </w:rPr>
        <w:t xml:space="preserve"> B and C equivalently</w:t>
      </w:r>
      <w:r w:rsidR="00614B49">
        <w:rPr>
          <w:rFonts w:ascii="Times New Roman" w:hAnsi="Times New Roman" w:cs="Times New Roman"/>
          <w:sz w:val="24"/>
          <w:szCs w:val="24"/>
        </w:rPr>
        <w:t xml:space="preserve"> between the BB experimental and control conditions. Likewise, in terms of the old operationalization of BB reasoning, participants mostly treated objects B and C equivalently between the BB and ISO </w:t>
      </w:r>
      <w:r w:rsidR="0029172A">
        <w:rPr>
          <w:rFonts w:ascii="Times New Roman" w:hAnsi="Times New Roman" w:cs="Times New Roman"/>
          <w:sz w:val="24"/>
          <w:szCs w:val="24"/>
        </w:rPr>
        <w:t>experimental and control conditions</w:t>
      </w:r>
      <w:r w:rsidR="003159D5">
        <w:rPr>
          <w:rFonts w:ascii="Times New Roman" w:hAnsi="Times New Roman" w:cs="Times New Roman"/>
          <w:sz w:val="24"/>
          <w:szCs w:val="24"/>
        </w:rPr>
        <w:t>. Taken together, these results</w:t>
      </w:r>
      <w:r w:rsidR="00C02CDF">
        <w:rPr>
          <w:rFonts w:ascii="Times New Roman" w:hAnsi="Times New Roman" w:cs="Times New Roman"/>
          <w:sz w:val="24"/>
          <w:szCs w:val="24"/>
        </w:rPr>
        <w:t xml:space="preserve"> suggest that when participants are asked to reason about three objects—which corresponds to a hypothesis space that consist</w:t>
      </w:r>
      <w:r w:rsidR="00D51F62">
        <w:rPr>
          <w:rFonts w:ascii="Times New Roman" w:hAnsi="Times New Roman" w:cs="Times New Roman"/>
          <w:sz w:val="24"/>
          <w:szCs w:val="24"/>
        </w:rPr>
        <w:t>s</w:t>
      </w:r>
      <w:r w:rsidR="00C02CDF">
        <w:rPr>
          <w:rFonts w:ascii="Times New Roman" w:hAnsi="Times New Roman" w:cs="Times New Roman"/>
          <w:sz w:val="24"/>
          <w:szCs w:val="24"/>
        </w:rPr>
        <w:t xml:space="preserve"> of 8 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656919">
        <w:rPr>
          <w:rFonts w:ascii="Times New Roman" w:hAnsi="Times New Roman" w:cs="Times New Roman"/>
          <w:sz w:val="24"/>
          <w:szCs w:val="24"/>
        </w:rPr>
        <w:t>they do not engage in BB reasoning. Crucially, these findings are inconsistent with a Bayesian-inference account</w:t>
      </w:r>
      <w:r w:rsidR="00F104E9">
        <w:rPr>
          <w:rFonts w:ascii="Times New Roman" w:hAnsi="Times New Roman" w:cs="Times New Roman"/>
          <w:sz w:val="24"/>
          <w:szCs w:val="24"/>
        </w:rPr>
        <w:t>. It will be recalled that this perspective</w:t>
      </w:r>
      <w:r w:rsidR="00656919">
        <w:rPr>
          <w:rFonts w:ascii="Times New Roman" w:hAnsi="Times New Roman" w:cs="Times New Roman"/>
          <w:sz w:val="24"/>
          <w:szCs w:val="24"/>
        </w:rPr>
        <w:t xml:space="preserve"> </w:t>
      </w:r>
      <w:r w:rsidR="00656919">
        <w:rPr>
          <w:rFonts w:ascii="Times New Roman" w:hAnsi="Times New Roman" w:cs="Times New Roman"/>
          <w:sz w:val="24"/>
          <w:szCs w:val="24"/>
        </w:rPr>
        <w:lastRenderedPageBreak/>
        <w:t>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 xml:space="preserve">of the number of </w:t>
      </w:r>
      <w:proofErr w:type="gramStart"/>
      <w:r w:rsidR="005C3F53">
        <w:rPr>
          <w:rFonts w:ascii="Times New Roman" w:hAnsi="Times New Roman" w:cs="Times New Roman"/>
          <w:sz w:val="24"/>
          <w:szCs w:val="24"/>
        </w:rPr>
        <w:t>candidate</w:t>
      </w:r>
      <w:proofErr w:type="gramEnd"/>
      <w:r w:rsidR="005C3F53">
        <w:rPr>
          <w:rFonts w:ascii="Times New Roman" w:hAnsi="Times New Roman" w:cs="Times New Roman"/>
          <w:sz w:val="24"/>
          <w:szCs w:val="24"/>
        </w:rPr>
        <w:t xml:space="preserve"> causes</w:t>
      </w:r>
      <w:r w:rsidR="00F104E9">
        <w:rPr>
          <w:rFonts w:ascii="Times New Roman" w:hAnsi="Times New Roman" w:cs="Times New Roman"/>
          <w:sz w:val="24"/>
          <w:szCs w:val="24"/>
        </w:rPr>
        <w:t xml:space="preserve"> about which they </w:t>
      </w:r>
      <w:proofErr w:type="spellStart"/>
      <w:r w:rsidR="00F104E9">
        <w:rPr>
          <w:rFonts w:ascii="Times New Roman" w:hAnsi="Times New Roman" w:cs="Times New Roman"/>
          <w:sz w:val="24"/>
          <w:szCs w:val="24"/>
        </w:rPr>
        <w:t>area</w:t>
      </w:r>
      <w:proofErr w:type="spellEnd"/>
      <w:r w:rsidR="00F104E9">
        <w:rPr>
          <w:rFonts w:ascii="Times New Roman" w:hAnsi="Times New Roman" w:cs="Times New Roman"/>
          <w:sz w:val="24"/>
          <w:szCs w:val="24"/>
        </w:rPr>
        <w:t xml:space="preserve"> 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64450E47" w14:textId="6BAF640D" w:rsidR="003C7E97" w:rsidRDefault="00BC6E28" w:rsidP="00257CA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final question </w:t>
      </w:r>
      <w:r w:rsidR="000F176F">
        <w:rPr>
          <w:rFonts w:ascii="Times New Roman" w:hAnsi="Times New Roman" w:cs="Times New Roman"/>
          <w:sz w:val="24"/>
          <w:szCs w:val="24"/>
        </w:rPr>
        <w:t>that remains unaddressed concerns</w:t>
      </w:r>
      <w:r>
        <w:rPr>
          <w:rFonts w:ascii="Times New Roman" w:hAnsi="Times New Roman" w:cs="Times New Roman"/>
          <w:sz w:val="24"/>
          <w:szCs w:val="24"/>
        </w:rPr>
        <w:t xml:space="preserve"> </w:t>
      </w:r>
      <w:r w:rsidR="000F176F">
        <w:rPr>
          <w:rFonts w:ascii="Times New Roman" w:hAnsi="Times New Roman" w:cs="Times New Roman"/>
          <w:sz w:val="24"/>
          <w:szCs w:val="24"/>
        </w:rPr>
        <w:t>whether</w:t>
      </w:r>
      <w:r>
        <w:rPr>
          <w:rFonts w:ascii="Times New Roman" w:hAnsi="Times New Roman" w:cs="Times New Roman"/>
          <w:sz w:val="24"/>
          <w:szCs w:val="24"/>
        </w:rPr>
        <w:t xml:space="preserve"> children’s performance in the BB and ISO conditions presented here match the predictions of the traditional RW model? To this point, we have assumed that participants’ performance </w:t>
      </w:r>
      <w:r w:rsidR="00257CA0">
        <w:rPr>
          <w:rFonts w:ascii="Times New Roman" w:hAnsi="Times New Roman" w:cs="Times New Roman"/>
          <w:sz w:val="24"/>
          <w:szCs w:val="24"/>
        </w:rPr>
        <w:t>in Experiments 1 and 2 can be explained by the traditional RW model</w:t>
      </w:r>
      <w:r>
        <w:rPr>
          <w:rFonts w:ascii="Times New Roman" w:hAnsi="Times New Roman" w:cs="Times New Roman"/>
          <w:sz w:val="24"/>
          <w:szCs w:val="24"/>
        </w:rPr>
        <w:t>, but</w:t>
      </w:r>
      <w:r w:rsidR="00257CA0">
        <w:rPr>
          <w:rFonts w:ascii="Times New Roman" w:hAnsi="Times New Roman" w:cs="Times New Roman"/>
          <w:sz w:val="24"/>
          <w:szCs w:val="24"/>
        </w:rPr>
        <w:t xml:space="preserve"> it remains unknown whether a computer simulation—which implements</w:t>
      </w:r>
      <w:r w:rsidR="00817BFD">
        <w:rPr>
          <w:rFonts w:ascii="Times New Roman" w:hAnsi="Times New Roman" w:cs="Times New Roman"/>
          <w:sz w:val="24"/>
          <w:szCs w:val="24"/>
        </w:rPr>
        <w:t xml:space="preserve"> a formally-equivalent version of</w:t>
      </w:r>
      <w:r w:rsidR="00257CA0">
        <w:rPr>
          <w:rFonts w:ascii="Times New Roman" w:hAnsi="Times New Roman" w:cs="Times New Roman"/>
          <w:sz w:val="24"/>
          <w:szCs w:val="24"/>
        </w:rPr>
        <w:t xml:space="preserve"> the traditional RW model—corroborates this conclusion. </w:t>
      </w:r>
      <w:r>
        <w:rPr>
          <w:rFonts w:ascii="Times New Roman" w:hAnsi="Times New Roman" w:cs="Times New Roman"/>
          <w:sz w:val="24"/>
          <w:szCs w:val="24"/>
        </w:rPr>
        <w:t xml:space="preserve"> </w:t>
      </w:r>
      <w:r w:rsidR="00257CA0">
        <w:rPr>
          <w:rFonts w:ascii="Times New Roman" w:hAnsi="Times New Roman" w:cs="Times New Roman"/>
          <w:sz w:val="24"/>
          <w:szCs w:val="24"/>
        </w:rPr>
        <w:t>Thus</w:t>
      </w:r>
      <w:r w:rsidR="00141D44">
        <w:rPr>
          <w:rFonts w:ascii="Times New Roman" w:hAnsi="Times New Roman" w:cs="Times New Roman"/>
          <w:sz w:val="24"/>
          <w:szCs w:val="24"/>
        </w:rPr>
        <w:t>,</w:t>
      </w:r>
      <w:r w:rsidR="00257CA0">
        <w:rPr>
          <w:rFonts w:ascii="Times New Roman" w:hAnsi="Times New Roman" w:cs="Times New Roman"/>
          <w:sz w:val="24"/>
          <w:szCs w:val="24"/>
        </w:rPr>
        <w:t xml:space="preserve"> the goal of Experiment 3</w:t>
      </w:r>
      <w:r w:rsidR="00141D44">
        <w:rPr>
          <w:rFonts w:ascii="Times New Roman" w:hAnsi="Times New Roman" w:cs="Times New Roman"/>
          <w:sz w:val="24"/>
          <w:szCs w:val="24"/>
        </w:rPr>
        <w:t xml:space="preserve"> </w:t>
      </w:r>
      <w:r w:rsidR="00817BFD">
        <w:rPr>
          <w:rFonts w:ascii="Times New Roman" w:hAnsi="Times New Roman" w:cs="Times New Roman"/>
          <w:sz w:val="24"/>
          <w:szCs w:val="24"/>
        </w:rPr>
        <w:t>was</w:t>
      </w:r>
      <w:r w:rsidR="00141D44">
        <w:rPr>
          <w:rFonts w:ascii="Times New Roman" w:hAnsi="Times New Roman" w:cs="Times New Roman"/>
          <w:sz w:val="24"/>
          <w:szCs w:val="24"/>
        </w:rPr>
        <w:t xml:space="preserve"> to confirm </w:t>
      </w:r>
      <w:r w:rsidR="00F06A80">
        <w:rPr>
          <w:rFonts w:ascii="Times New Roman" w:hAnsi="Times New Roman" w:cs="Times New Roman"/>
          <w:sz w:val="24"/>
          <w:szCs w:val="24"/>
        </w:rPr>
        <w:t>that a</w:t>
      </w:r>
      <w:r w:rsidR="00141D44">
        <w:rPr>
          <w:rFonts w:ascii="Times New Roman" w:hAnsi="Times New Roman" w:cs="Times New Roman"/>
          <w:sz w:val="24"/>
          <w:szCs w:val="24"/>
        </w:rPr>
        <w:t xml:space="preserve"> </w:t>
      </w:r>
      <w:r w:rsidR="00704CF8">
        <w:rPr>
          <w:rFonts w:ascii="Times New Roman" w:hAnsi="Times New Roman" w:cs="Times New Roman"/>
          <w:sz w:val="24"/>
          <w:szCs w:val="24"/>
        </w:rPr>
        <w:t xml:space="preserve">simple </w:t>
      </w:r>
      <w:r w:rsidR="00141D44">
        <w:rPr>
          <w:rFonts w:ascii="Times New Roman" w:hAnsi="Times New Roman" w:cs="Times New Roman"/>
          <w:sz w:val="24"/>
          <w:szCs w:val="24"/>
        </w:rPr>
        <w:t>computational (connectionist) model that is trained with a</w:t>
      </w:r>
      <w:r w:rsidR="00704CF8">
        <w:rPr>
          <w:rFonts w:ascii="Times New Roman" w:hAnsi="Times New Roman" w:cs="Times New Roman"/>
          <w:sz w:val="24"/>
          <w:szCs w:val="24"/>
        </w:rPr>
        <w:t xml:space="preserve"> learning</w:t>
      </w:r>
      <w:r w:rsidR="00141D44">
        <w:rPr>
          <w:rFonts w:ascii="Times New Roman" w:hAnsi="Times New Roman" w:cs="Times New Roman"/>
          <w:sz w:val="24"/>
          <w:szCs w:val="24"/>
        </w:rPr>
        <w:t xml:space="preserve"> rule that is formally equivalent to the traditional RW model can account for the present data. </w:t>
      </w:r>
    </w:p>
    <w:p w14:paraId="6FD75DE8" w14:textId="1BD23703" w:rsidR="00E8419C" w:rsidRDefault="00ED33E0" w:rsidP="00E8419C">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Experiment 3: A computer simulation</w:t>
      </w:r>
    </w:p>
    <w:p w14:paraId="577411A5" w14:textId="38ACAAAB" w:rsidR="00427CDA" w:rsidRDefault="00CD3E2E" w:rsidP="00427CDA">
      <w:pPr>
        <w:spacing w:line="480" w:lineRule="auto"/>
        <w:ind w:firstLine="720"/>
        <w:contextualSpacing/>
        <w:rPr>
          <w:rFonts w:ascii="Times New Roman" w:hAnsi="Times New Roman" w:cs="Times New Roman"/>
          <w:sz w:val="24"/>
          <w:szCs w:val="24"/>
        </w:rPr>
      </w:pPr>
      <w:ins w:id="18" w:author="Benton, Deon" w:date="2023-02-08T13:48:00Z">
        <w:r>
          <w:rPr>
            <w:rFonts w:ascii="Times New Roman" w:hAnsi="Times New Roman" w:cs="Times New Roman"/>
            <w:sz w:val="24"/>
            <w:szCs w:val="24"/>
          </w:rPr>
          <w:t>Given that we have assumed—rather than have shown through computer simulation or formal analysis</w:t>
        </w:r>
      </w:ins>
      <w:ins w:id="19" w:author="Benton, Deon" w:date="2023-02-08T13:49:00Z">
        <w:r>
          <w:rPr>
            <w:rFonts w:ascii="Times New Roman" w:hAnsi="Times New Roman" w:cs="Times New Roman"/>
            <w:sz w:val="24"/>
            <w:szCs w:val="24"/>
          </w:rPr>
          <w:t>—</w:t>
        </w:r>
      </w:ins>
      <w:ins w:id="20" w:author="Benton, Deon" w:date="2023-02-08T13:48:00Z">
        <w:r>
          <w:rPr>
            <w:rFonts w:ascii="Times New Roman" w:hAnsi="Times New Roman" w:cs="Times New Roman"/>
            <w:sz w:val="24"/>
            <w:szCs w:val="24"/>
          </w:rPr>
          <w:t>that participants’ performance</w:t>
        </w:r>
      </w:ins>
      <w:ins w:id="21" w:author="Benton, Deon" w:date="2023-02-08T13:49:00Z">
        <w:r>
          <w:rPr>
            <w:rFonts w:ascii="Times New Roman" w:hAnsi="Times New Roman" w:cs="Times New Roman"/>
            <w:sz w:val="24"/>
            <w:szCs w:val="24"/>
          </w:rPr>
          <w:t xml:space="preserve"> in the present task aligns with the predictions of the traditional RW model,</w:t>
        </w:r>
      </w:ins>
      <w:ins w:id="22" w:author="Benton, Deon" w:date="2023-02-08T13:48:00Z">
        <w:r>
          <w:rPr>
            <w:rFonts w:ascii="Times New Roman" w:hAnsi="Times New Roman" w:cs="Times New Roman"/>
            <w:sz w:val="24"/>
            <w:szCs w:val="24"/>
          </w:rPr>
          <w:t xml:space="preserve"> </w:t>
        </w:r>
      </w:ins>
      <w:del w:id="23" w:author="Benton, Deon" w:date="2023-02-08T13:49:00Z">
        <w:r w:rsidR="00427CDA" w:rsidDel="00CD3E2E">
          <w:rPr>
            <w:rFonts w:ascii="Times New Roman" w:hAnsi="Times New Roman" w:cs="Times New Roman"/>
            <w:sz w:val="24"/>
            <w:szCs w:val="24"/>
          </w:rPr>
          <w:delText xml:space="preserve">The goal of </w:delText>
        </w:r>
        <w:r w:rsidR="005772AD" w:rsidDel="00CD3E2E">
          <w:rPr>
            <w:rFonts w:ascii="Times New Roman" w:hAnsi="Times New Roman" w:cs="Times New Roman"/>
            <w:sz w:val="24"/>
            <w:szCs w:val="24"/>
          </w:rPr>
          <w:delText>Experiment 3</w:delText>
        </w:r>
      </w:del>
      <w:ins w:id="24" w:author="Benton, Deon" w:date="2023-02-08T13:49:00Z">
        <w:r>
          <w:rPr>
            <w:rFonts w:ascii="Times New Roman" w:hAnsi="Times New Roman" w:cs="Times New Roman"/>
            <w:sz w:val="24"/>
            <w:szCs w:val="24"/>
          </w:rPr>
          <w:t>the goal of Experiment 3</w:t>
        </w:r>
      </w:ins>
      <w:r w:rsidR="00427CDA">
        <w:rPr>
          <w:rFonts w:ascii="Times New Roman" w:hAnsi="Times New Roman" w:cs="Times New Roman"/>
          <w:sz w:val="24"/>
          <w:szCs w:val="24"/>
        </w:rPr>
        <w:t xml:space="preserve"> was to determine </w:t>
      </w:r>
      <w:del w:id="25" w:author="Benton, Deon" w:date="2023-02-08T13:48:00Z">
        <w:r w:rsidR="00427CDA" w:rsidDel="00CD3E2E">
          <w:rPr>
            <w:rFonts w:ascii="Times New Roman" w:hAnsi="Times New Roman" w:cs="Times New Roman"/>
            <w:sz w:val="24"/>
            <w:szCs w:val="24"/>
          </w:rPr>
          <w:lastRenderedPageBreak/>
          <w:delText>whether a</w:delText>
        </w:r>
      </w:del>
      <w:ins w:id="26" w:author="Benton, Deon" w:date="2023-02-08T13:48:00Z">
        <w:r>
          <w:rPr>
            <w:rFonts w:ascii="Times New Roman" w:hAnsi="Times New Roman" w:cs="Times New Roman"/>
            <w:sz w:val="24"/>
            <w:szCs w:val="24"/>
          </w:rPr>
          <w:t>what predictions a</w:t>
        </w:r>
      </w:ins>
      <w:r w:rsidR="00427CDA">
        <w:rPr>
          <w:rFonts w:ascii="Times New Roman" w:hAnsi="Times New Roman" w:cs="Times New Roman"/>
          <w:sz w:val="24"/>
          <w:szCs w:val="24"/>
        </w:rPr>
        <w:t xml:space="preserve"> </w:t>
      </w:r>
      <w:r w:rsidR="005772AD">
        <w:rPr>
          <w:rFonts w:ascii="Times New Roman" w:hAnsi="Times New Roman" w:cs="Times New Roman"/>
          <w:sz w:val="24"/>
          <w:szCs w:val="24"/>
        </w:rPr>
        <w:t>computational (connectionist) model</w:t>
      </w:r>
      <w:r w:rsidR="00427CDA">
        <w:rPr>
          <w:rFonts w:ascii="Times New Roman" w:hAnsi="Times New Roman" w:cs="Times New Roman"/>
          <w:sz w:val="24"/>
          <w:szCs w:val="24"/>
        </w:rPr>
        <w:t>—trained with the Delta rule</w:t>
      </w:r>
      <w:ins w:id="27" w:author="Benton, Deon" w:date="2023-01-31T11:34:00Z">
        <w:r w:rsidR="00BA1A59">
          <w:rPr>
            <w:rFonts w:ascii="Times New Roman" w:hAnsi="Times New Roman" w:cs="Times New Roman"/>
            <w:sz w:val="24"/>
            <w:szCs w:val="24"/>
          </w:rPr>
          <w:t xml:space="preserve"> (</w:t>
        </w:r>
        <w:proofErr w:type="spellStart"/>
        <w:r w:rsidR="00BA1A59">
          <w:rPr>
            <w:rFonts w:ascii="Times New Roman" w:hAnsi="Times New Roman" w:cs="Times New Roman"/>
            <w:sz w:val="24"/>
            <w:szCs w:val="24"/>
          </w:rPr>
          <w:t>Widrow</w:t>
        </w:r>
        <w:proofErr w:type="spellEnd"/>
        <w:r w:rsidR="00BA1A59">
          <w:rPr>
            <w:rFonts w:ascii="Times New Roman" w:hAnsi="Times New Roman" w:cs="Times New Roman"/>
            <w:sz w:val="24"/>
            <w:szCs w:val="24"/>
          </w:rPr>
          <w:t xml:space="preserve"> &amp; Hoff, 1960)</w:t>
        </w:r>
      </w:ins>
      <w:r w:rsidR="00427CDA">
        <w:rPr>
          <w:rFonts w:ascii="Times New Roman" w:hAnsi="Times New Roman" w:cs="Times New Roman"/>
          <w:sz w:val="24"/>
          <w:szCs w:val="24"/>
        </w:rPr>
        <w:t>, which is formally equivalent to the traditional RW model</w:t>
      </w:r>
      <w:r w:rsidR="00B51A5F">
        <w:rPr>
          <w:rFonts w:ascii="Times New Roman" w:hAnsi="Times New Roman" w:cs="Times New Roman"/>
          <w:sz w:val="24"/>
          <w:szCs w:val="24"/>
        </w:rPr>
        <w:t xml:space="preserve"> under some conditions (e.g., </w:t>
      </w:r>
      <w:proofErr w:type="spellStart"/>
      <w:r w:rsidR="00B51A5F">
        <w:rPr>
          <w:rFonts w:ascii="Times New Roman" w:hAnsi="Times New Roman" w:cs="Times New Roman"/>
          <w:sz w:val="24"/>
          <w:szCs w:val="24"/>
        </w:rPr>
        <w:t>Danks</w:t>
      </w:r>
      <w:proofErr w:type="spellEnd"/>
      <w:r w:rsidR="00B51A5F">
        <w:rPr>
          <w:rFonts w:ascii="Times New Roman" w:hAnsi="Times New Roman" w:cs="Times New Roman"/>
          <w:sz w:val="24"/>
          <w:szCs w:val="24"/>
        </w:rPr>
        <w:t>, 2003)</w:t>
      </w:r>
      <w:r w:rsidR="00427CDA">
        <w:rPr>
          <w:rFonts w:ascii="Times New Roman" w:hAnsi="Times New Roman" w:cs="Times New Roman"/>
          <w:sz w:val="24"/>
          <w:szCs w:val="24"/>
        </w:rPr>
        <w:t>—</w:t>
      </w:r>
      <w:del w:id="28" w:author="Benton, Deon" w:date="2023-02-08T13:48:00Z">
        <w:r w:rsidR="00427CDA" w:rsidDel="00CD3E2E">
          <w:rPr>
            <w:rFonts w:ascii="Times New Roman" w:hAnsi="Times New Roman" w:cs="Times New Roman"/>
            <w:sz w:val="24"/>
            <w:szCs w:val="24"/>
          </w:rPr>
          <w:delText xml:space="preserve">can account for the present data. </w:delText>
        </w:r>
      </w:del>
      <w:ins w:id="29" w:author="Benton, Deon" w:date="2023-02-08T13:48:00Z">
        <w:r>
          <w:rPr>
            <w:rFonts w:ascii="Times New Roman" w:hAnsi="Times New Roman" w:cs="Times New Roman"/>
            <w:sz w:val="24"/>
            <w:szCs w:val="24"/>
          </w:rPr>
          <w:t>makes</w:t>
        </w:r>
      </w:ins>
    </w:p>
    <w:p w14:paraId="019BA677" w14:textId="72AB378B" w:rsidR="00DC6AA4" w:rsidRDefault="00DC6AA4" w:rsidP="00DC6AA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Network architecture</w:t>
      </w:r>
      <w:ins w:id="30" w:author="Benton, Deon" w:date="2023-01-31T11:58:00Z">
        <w:r w:rsidR="00524AA9">
          <w:rPr>
            <w:rFonts w:ascii="Times New Roman" w:hAnsi="Times New Roman" w:cs="Times New Roman"/>
            <w:b/>
            <w:sz w:val="24"/>
            <w:szCs w:val="24"/>
          </w:rPr>
          <w:t xml:space="preserve"> and design</w:t>
        </w:r>
      </w:ins>
      <w:r>
        <w:rPr>
          <w:rFonts w:ascii="Times New Roman" w:hAnsi="Times New Roman" w:cs="Times New Roman"/>
          <w:b/>
          <w:sz w:val="24"/>
          <w:szCs w:val="24"/>
        </w:rPr>
        <w:t xml:space="preserve">. </w:t>
      </w:r>
      <w:r w:rsidRPr="00B31978">
        <w:rPr>
          <w:rFonts w:ascii="Times New Roman" w:hAnsi="Times New Roman" w:cs="Times New Roman"/>
          <w:sz w:val="24"/>
          <w:szCs w:val="24"/>
        </w:rPr>
        <w:t>We used a</w:t>
      </w:r>
      <w:ins w:id="31" w:author="Benton, Deon" w:date="2023-01-31T11:46:00Z">
        <w:r w:rsidR="000761EA">
          <w:rPr>
            <w:rFonts w:ascii="Times New Roman" w:hAnsi="Times New Roman" w:cs="Times New Roman"/>
            <w:sz w:val="24"/>
            <w:szCs w:val="24"/>
          </w:rPr>
          <w:t xml:space="preserve"> simple</w:t>
        </w:r>
      </w:ins>
      <w:ins w:id="32" w:author="Benton, Deon" w:date="2023-02-01T09:15:00Z">
        <w:r w:rsidR="001857C4">
          <w:rPr>
            <w:rFonts w:ascii="Times New Roman" w:hAnsi="Times New Roman" w:cs="Times New Roman"/>
            <w:sz w:val="24"/>
            <w:szCs w:val="24"/>
          </w:rPr>
          <w:t>,</w:t>
        </w:r>
      </w:ins>
      <w:r w:rsidRPr="00B31978">
        <w:rPr>
          <w:rFonts w:ascii="Times New Roman" w:hAnsi="Times New Roman" w:cs="Times New Roman"/>
          <w:sz w:val="24"/>
          <w:szCs w:val="24"/>
        </w:rPr>
        <w:t xml:space="preserve"> </w:t>
      </w:r>
      <w:ins w:id="33" w:author="Benton, Deon" w:date="2023-01-31T11:44:00Z">
        <w:r>
          <w:rPr>
            <w:rFonts w:ascii="Times New Roman" w:hAnsi="Times New Roman" w:cs="Times New Roman"/>
            <w:sz w:val="24"/>
            <w:szCs w:val="24"/>
          </w:rPr>
          <w:t>two-layer</w:t>
        </w:r>
      </w:ins>
      <w:r w:rsidRPr="00B31978">
        <w:rPr>
          <w:rFonts w:ascii="Times New Roman" w:hAnsi="Times New Roman" w:cs="Times New Roman"/>
          <w:sz w:val="24"/>
          <w:szCs w:val="24"/>
        </w:rPr>
        <w:t xml:space="preserve"> </w:t>
      </w:r>
      <w:ins w:id="34" w:author="Benton, Deon" w:date="2023-01-31T11:44:00Z">
        <w:r>
          <w:rPr>
            <w:rFonts w:ascii="Times New Roman" w:hAnsi="Times New Roman" w:cs="Times New Roman"/>
            <w:sz w:val="24"/>
            <w:szCs w:val="24"/>
          </w:rPr>
          <w:t>neural-network model</w:t>
        </w:r>
      </w:ins>
      <w:r>
        <w:rPr>
          <w:rFonts w:ascii="Times New Roman" w:hAnsi="Times New Roman" w:cs="Times New Roman"/>
          <w:sz w:val="24"/>
          <w:szCs w:val="24"/>
        </w:rPr>
        <w:t xml:space="preserve"> </w:t>
      </w:r>
      <w:r w:rsidRPr="00B31978">
        <w:rPr>
          <w:rFonts w:ascii="Times New Roman" w:hAnsi="Times New Roman" w:cs="Times New Roman"/>
          <w:sz w:val="24"/>
          <w:szCs w:val="24"/>
        </w:rPr>
        <w:t xml:space="preserve">that was trained using </w:t>
      </w:r>
      <w:ins w:id="35" w:author="Benton, Deon" w:date="2023-01-31T11:44:00Z">
        <w:r>
          <w:rPr>
            <w:rFonts w:ascii="Times New Roman" w:hAnsi="Times New Roman" w:cs="Times New Roman"/>
            <w:sz w:val="24"/>
            <w:szCs w:val="24"/>
          </w:rPr>
          <w:t>the Delta rule</w:t>
        </w:r>
      </w:ins>
      <w:r w:rsidRPr="00B31978">
        <w:rPr>
          <w:rFonts w:ascii="Times New Roman" w:hAnsi="Times New Roman" w:cs="Times New Roman"/>
          <w:sz w:val="24"/>
          <w:szCs w:val="24"/>
        </w:rPr>
        <w:t>. The learning</w:t>
      </w:r>
      <w:r>
        <w:rPr>
          <w:rFonts w:ascii="Times New Roman" w:hAnsi="Times New Roman" w:cs="Times New Roman"/>
          <w:sz w:val="24"/>
          <w:szCs w:val="24"/>
        </w:rPr>
        <w:t xml:space="preserve"> rate</w:t>
      </w:r>
      <w:ins w:id="36" w:author="Benton, Deon" w:date="2023-01-31T11:45:00Z">
        <w:r>
          <w:rPr>
            <w:rFonts w:ascii="Times New Roman" w:hAnsi="Times New Roman" w:cs="Times New Roman"/>
            <w:sz w:val="24"/>
            <w:szCs w:val="24"/>
          </w:rPr>
          <w:t xml:space="preserve"> and momentum</w:t>
        </w:r>
      </w:ins>
      <w:r>
        <w:rPr>
          <w:rFonts w:ascii="Times New Roman" w:hAnsi="Times New Roman" w:cs="Times New Roman"/>
          <w:sz w:val="24"/>
          <w:szCs w:val="24"/>
        </w:rPr>
        <w:t>, respectively,</w:t>
      </w:r>
      <w:r w:rsidRPr="00B31978">
        <w:rPr>
          <w:rFonts w:ascii="Times New Roman" w:hAnsi="Times New Roman" w:cs="Times New Roman"/>
          <w:sz w:val="24"/>
          <w:szCs w:val="24"/>
        </w:rPr>
        <w:t xml:space="preserve"> were set</w:t>
      </w:r>
      <w:r>
        <w:rPr>
          <w:rFonts w:ascii="Times New Roman" w:hAnsi="Times New Roman" w:cs="Times New Roman"/>
          <w:sz w:val="24"/>
          <w:szCs w:val="24"/>
        </w:rPr>
        <w:t xml:space="preserve"> </w:t>
      </w:r>
      <w:r w:rsidRPr="00B31978">
        <w:rPr>
          <w:rFonts w:ascii="Times New Roman" w:hAnsi="Times New Roman" w:cs="Times New Roman"/>
          <w:sz w:val="24"/>
          <w:szCs w:val="24"/>
        </w:rPr>
        <w:t xml:space="preserve">to </w:t>
      </w:r>
      <w:ins w:id="37" w:author="Benton, Deon" w:date="2023-01-31T11:45:00Z">
        <w:r>
          <w:rPr>
            <w:rFonts w:ascii="Times New Roman" w:hAnsi="Times New Roman" w:cs="Times New Roman"/>
            <w:sz w:val="24"/>
            <w:szCs w:val="24"/>
          </w:rPr>
          <w:t>0.05 and 0.9</w:t>
        </w:r>
      </w:ins>
      <w:r w:rsidRPr="00B31978">
        <w:rPr>
          <w:rFonts w:ascii="Times New Roman" w:hAnsi="Times New Roman" w:cs="Times New Roman"/>
          <w:sz w:val="24"/>
          <w:szCs w:val="24"/>
        </w:rPr>
        <w:t xml:space="preserve">. </w:t>
      </w:r>
      <w:ins w:id="38" w:author="Benton, Deon" w:date="2023-01-31T11:47:00Z">
        <w:r w:rsidR="005E1C39">
          <w:rPr>
            <w:rFonts w:ascii="Times New Roman" w:hAnsi="Times New Roman" w:cs="Times New Roman"/>
            <w:sz w:val="24"/>
            <w:szCs w:val="24"/>
          </w:rPr>
          <w:t>Thirty-two</w:t>
        </w:r>
        <w:r w:rsidR="005E1C39" w:rsidRPr="00B31978">
          <w:rPr>
            <w:rFonts w:ascii="Times New Roman" w:hAnsi="Times New Roman" w:cs="Times New Roman"/>
            <w:sz w:val="24"/>
            <w:szCs w:val="24"/>
          </w:rPr>
          <w:t xml:space="preserve"> </w:t>
        </w:r>
      </w:ins>
      <w:r w:rsidRPr="00B31978">
        <w:rPr>
          <w:rFonts w:ascii="Times New Roman" w:hAnsi="Times New Roman" w:cs="Times New Roman"/>
          <w:sz w:val="24"/>
          <w:szCs w:val="24"/>
        </w:rPr>
        <w:t>networks</w:t>
      </w:r>
      <w:r>
        <w:rPr>
          <w:rFonts w:ascii="Times New Roman" w:hAnsi="Times New Roman" w:cs="Times New Roman"/>
          <w:sz w:val="24"/>
          <w:szCs w:val="24"/>
        </w:rPr>
        <w:t>—</w:t>
      </w:r>
      <w:r w:rsidRPr="00B31978">
        <w:rPr>
          <w:rFonts w:ascii="Times New Roman" w:hAnsi="Times New Roman" w:cs="Times New Roman"/>
          <w:sz w:val="24"/>
          <w:szCs w:val="24"/>
        </w:rPr>
        <w:t>each initialized with small</w:t>
      </w:r>
      <w:r>
        <w:rPr>
          <w:rFonts w:ascii="Times New Roman" w:hAnsi="Times New Roman" w:cs="Times New Roman"/>
          <w:sz w:val="24"/>
          <w:szCs w:val="24"/>
        </w:rPr>
        <w:t xml:space="preserve"> (distribution range = </w:t>
      </w:r>
      <w:r w:rsidRPr="003170A8">
        <w:rPr>
          <w:rFonts w:ascii="Times New Roman" w:hAnsi="Times New Roman" w:cs="Times New Roman"/>
          <w:sz w:val="24"/>
          <w:szCs w:val="24"/>
        </w:rPr>
        <w:t xml:space="preserve">+/- </w:t>
      </w:r>
      <w:ins w:id="39" w:author="Benton, Deon" w:date="2023-01-31T11:46:00Z">
        <w:r w:rsidR="000761EA">
          <w:rPr>
            <w:rFonts w:ascii="Times New Roman" w:hAnsi="Times New Roman" w:cs="Times New Roman"/>
            <w:sz w:val="24"/>
            <w:szCs w:val="24"/>
          </w:rPr>
          <w:t>0.0005</w:t>
        </w:r>
      </w:ins>
      <w:r>
        <w:rPr>
          <w:rFonts w:ascii="Times New Roman" w:hAnsi="Times New Roman" w:cs="Times New Roman"/>
          <w:sz w:val="24"/>
          <w:szCs w:val="24"/>
        </w:rPr>
        <w:t>)</w:t>
      </w:r>
      <w:r w:rsidRPr="00B31978">
        <w:rPr>
          <w:rFonts w:ascii="Times New Roman" w:hAnsi="Times New Roman" w:cs="Times New Roman"/>
          <w:sz w:val="24"/>
          <w:szCs w:val="24"/>
        </w:rPr>
        <w:t xml:space="preserve"> random weights</w:t>
      </w:r>
      <w:r>
        <w:rPr>
          <w:rFonts w:ascii="Times New Roman" w:hAnsi="Times New Roman" w:cs="Times New Roman"/>
          <w:sz w:val="24"/>
          <w:szCs w:val="24"/>
        </w:rPr>
        <w:t>—</w:t>
      </w:r>
      <w:r w:rsidRPr="00B31978">
        <w:rPr>
          <w:rFonts w:ascii="Times New Roman" w:hAnsi="Times New Roman" w:cs="Times New Roman"/>
          <w:sz w:val="24"/>
          <w:szCs w:val="24"/>
        </w:rPr>
        <w:t>were run</w:t>
      </w:r>
      <w:ins w:id="40" w:author="Benton, Deon" w:date="2023-01-31T11:46:00Z">
        <w:r w:rsidR="000761EA">
          <w:rPr>
            <w:rFonts w:ascii="Times New Roman" w:hAnsi="Times New Roman" w:cs="Times New Roman"/>
            <w:sz w:val="24"/>
            <w:szCs w:val="24"/>
          </w:rPr>
          <w:t xml:space="preserve"> in each of 4 conditions</w:t>
        </w:r>
      </w:ins>
      <w:ins w:id="41" w:author="Benton, Deon" w:date="2023-01-31T11:48:00Z">
        <w:r w:rsidR="00AE1CAB">
          <w:rPr>
            <w:rFonts w:ascii="Times New Roman" w:hAnsi="Times New Roman" w:cs="Times New Roman"/>
            <w:sz w:val="24"/>
            <w:szCs w:val="24"/>
          </w:rPr>
          <w:t xml:space="preserve"> for the BB condition (</w:t>
        </w:r>
        <w:proofErr w:type="spellStart"/>
        <w:r w:rsidR="00AE1CAB" w:rsidRPr="00AE1CAB">
          <w:rPr>
            <w:rFonts w:ascii="Times New Roman" w:hAnsi="Times New Roman" w:cs="Times New Roman"/>
            <w:i/>
            <w:iCs/>
            <w:sz w:val="24"/>
            <w:szCs w:val="24"/>
          </w:rPr>
          <w:t>N</w:t>
        </w:r>
        <w:r w:rsidR="00AE1CAB">
          <w:rPr>
            <w:rFonts w:ascii="Times New Roman" w:hAnsi="Times New Roman" w:cs="Times New Roman"/>
            <w:sz w:val="24"/>
            <w:szCs w:val="24"/>
            <w:vertAlign w:val="subscript"/>
          </w:rPr>
          <w:t>total</w:t>
        </w:r>
        <w:proofErr w:type="spellEnd"/>
        <w:r w:rsidR="00AE1CAB">
          <w:rPr>
            <w:rFonts w:ascii="Times New Roman" w:hAnsi="Times New Roman" w:cs="Times New Roman"/>
            <w:sz w:val="24"/>
            <w:szCs w:val="24"/>
          </w:rPr>
          <w:t xml:space="preserve"> =</w:t>
        </w:r>
      </w:ins>
      <w:ins w:id="42" w:author="Benton, Deon" w:date="2023-01-31T11:49:00Z">
        <w:r w:rsidR="00AE1CAB">
          <w:rPr>
            <w:rFonts w:ascii="Times New Roman" w:hAnsi="Times New Roman" w:cs="Times New Roman"/>
            <w:sz w:val="24"/>
            <w:szCs w:val="24"/>
          </w:rPr>
          <w:t xml:space="preserve"> 128) and for the ISO condition (</w:t>
        </w:r>
        <w:proofErr w:type="spellStart"/>
        <w:r w:rsidR="00AE1CAB" w:rsidRPr="00AE1CAB">
          <w:rPr>
            <w:rFonts w:ascii="Times New Roman" w:hAnsi="Times New Roman" w:cs="Times New Roman"/>
            <w:i/>
            <w:iCs/>
            <w:sz w:val="24"/>
            <w:szCs w:val="24"/>
          </w:rPr>
          <w:t>N</w:t>
        </w:r>
        <w:r w:rsidR="00AE1CAB">
          <w:rPr>
            <w:rFonts w:ascii="Times New Roman" w:hAnsi="Times New Roman" w:cs="Times New Roman"/>
            <w:sz w:val="24"/>
            <w:szCs w:val="24"/>
            <w:vertAlign w:val="subscript"/>
          </w:rPr>
          <w:t>total</w:t>
        </w:r>
        <w:proofErr w:type="spellEnd"/>
        <w:r w:rsidR="00AE1CAB">
          <w:rPr>
            <w:rFonts w:ascii="Times New Roman" w:hAnsi="Times New Roman" w:cs="Times New Roman"/>
            <w:sz w:val="24"/>
            <w:szCs w:val="24"/>
          </w:rPr>
          <w:t xml:space="preserve"> = 128). </w:t>
        </w:r>
      </w:ins>
      <w:r w:rsidRPr="00B31978">
        <w:rPr>
          <w:rFonts w:ascii="Times New Roman" w:hAnsi="Times New Roman" w:cs="Times New Roman"/>
          <w:sz w:val="24"/>
          <w:szCs w:val="24"/>
        </w:rPr>
        <w:t xml:space="preserve"> </w:t>
      </w:r>
      <w:ins w:id="43" w:author="Benton, Deon" w:date="2023-01-31T11:54:00Z">
        <w:r w:rsidR="006A61BA">
          <w:rPr>
            <w:rFonts w:ascii="Times New Roman" w:hAnsi="Times New Roman" w:cs="Times New Roman"/>
            <w:sz w:val="24"/>
            <w:szCs w:val="24"/>
          </w:rPr>
          <w:t>Each condition consisted of 4 events</w:t>
        </w:r>
      </w:ins>
      <w:ins w:id="44" w:author="Benton, Deon" w:date="2023-01-31T11:55:00Z">
        <w:r w:rsidR="006A61BA">
          <w:rPr>
            <w:rFonts w:ascii="Times New Roman" w:hAnsi="Times New Roman" w:cs="Times New Roman"/>
            <w:sz w:val="24"/>
            <w:szCs w:val="24"/>
          </w:rPr>
          <w:t xml:space="preserve">. For networks assigned to the ISO condition, these events were: ISO experimental, ISO control, ISO experimental, and ISO control. For networks assigned to the BB condition, these events were: BB experimental, BB control, BB experimental, and BB control. </w:t>
        </w:r>
      </w:ins>
      <w:ins w:id="45" w:author="Benton, Deon" w:date="2023-01-31T11:56:00Z">
        <w:r w:rsidR="006A61BA">
          <w:rPr>
            <w:rFonts w:ascii="Times New Roman" w:hAnsi="Times New Roman" w:cs="Times New Roman"/>
            <w:sz w:val="24"/>
            <w:szCs w:val="24"/>
          </w:rPr>
          <w:t xml:space="preserve">The four conditions allowed the order in which </w:t>
        </w:r>
        <w:r w:rsidR="00672C5F">
          <w:rPr>
            <w:rFonts w:ascii="Times New Roman" w:hAnsi="Times New Roman" w:cs="Times New Roman"/>
            <w:sz w:val="24"/>
            <w:szCs w:val="24"/>
          </w:rPr>
          <w:t xml:space="preserve">the events were shown to be fully counterbalanced </w:t>
        </w:r>
      </w:ins>
      <w:ins w:id="46" w:author="Benton, Deon" w:date="2023-01-31T11:57:00Z">
        <w:r w:rsidR="00672C5F">
          <w:rPr>
            <w:rFonts w:ascii="Times New Roman" w:hAnsi="Times New Roman" w:cs="Times New Roman"/>
            <w:sz w:val="24"/>
            <w:szCs w:val="24"/>
          </w:rPr>
          <w:t xml:space="preserve">via a </w:t>
        </w:r>
      </w:ins>
      <w:ins w:id="47" w:author="Benton, Deon" w:date="2023-01-31T11:52:00Z">
        <w:r w:rsidR="00CD0F86">
          <w:rPr>
            <w:rFonts w:ascii="Times New Roman" w:hAnsi="Times New Roman" w:cs="Times New Roman"/>
            <w:sz w:val="24"/>
            <w:szCs w:val="24"/>
          </w:rPr>
          <w:t>Latin square.</w:t>
        </w:r>
      </w:ins>
      <w:ins w:id="48" w:author="Benton, Deon" w:date="2023-01-31T11:57:00Z">
        <w:r w:rsidR="00672C5F">
          <w:rPr>
            <w:rFonts w:ascii="Times New Roman" w:hAnsi="Times New Roman" w:cs="Times New Roman"/>
            <w:sz w:val="24"/>
            <w:szCs w:val="24"/>
          </w:rPr>
          <w:t xml:space="preserve"> </w:t>
        </w:r>
      </w:ins>
      <w:ins w:id="49" w:author="Benton, Deon" w:date="2023-01-31T11:58:00Z">
        <w:r w:rsidR="00524AA9">
          <w:rPr>
            <w:rFonts w:ascii="Times New Roman" w:hAnsi="Times New Roman" w:cs="Times New Roman"/>
            <w:sz w:val="24"/>
            <w:szCs w:val="24"/>
          </w:rPr>
          <w:t>Networks were shown t</w:t>
        </w:r>
      </w:ins>
      <w:ins w:id="50" w:author="Benton, Deon" w:date="2023-01-31T11:57:00Z">
        <w:r w:rsidR="00672C5F">
          <w:rPr>
            <w:rFonts w:ascii="Times New Roman" w:hAnsi="Times New Roman" w:cs="Times New Roman"/>
            <w:sz w:val="24"/>
            <w:szCs w:val="24"/>
          </w:rPr>
          <w:t xml:space="preserve">wo of each event to </w:t>
        </w:r>
      </w:ins>
      <w:ins w:id="51" w:author="Benton, Deon" w:date="2023-01-31T11:58:00Z">
        <w:r w:rsidR="00524AA9">
          <w:rPr>
            <w:rFonts w:ascii="Times New Roman" w:hAnsi="Times New Roman" w:cs="Times New Roman"/>
            <w:sz w:val="24"/>
            <w:szCs w:val="24"/>
          </w:rPr>
          <w:t>mirror</w:t>
        </w:r>
      </w:ins>
      <w:ins w:id="52" w:author="Benton, Deon" w:date="2023-01-31T11:57:00Z">
        <w:r w:rsidR="00672C5F">
          <w:rPr>
            <w:rFonts w:ascii="Times New Roman" w:hAnsi="Times New Roman" w:cs="Times New Roman"/>
            <w:sz w:val="24"/>
            <w:szCs w:val="24"/>
          </w:rPr>
          <w:t xml:space="preserve"> the fact that participants were shown two of each event.</w:t>
        </w:r>
      </w:ins>
    </w:p>
    <w:p w14:paraId="4B4DC446" w14:textId="201DC218" w:rsidR="00DC6AA4" w:rsidRDefault="00DC6AA4" w:rsidP="00DC6AA4">
      <w:pPr>
        <w:spacing w:line="480" w:lineRule="auto"/>
        <w:ind w:firstLine="720"/>
        <w:contextualSpacing/>
        <w:rPr>
          <w:rFonts w:ascii="Times New Roman" w:hAnsi="Times New Roman" w:cs="Times New Roman"/>
          <w:sz w:val="24"/>
          <w:szCs w:val="24"/>
        </w:rPr>
      </w:pPr>
      <w:r w:rsidRPr="009B6B48">
        <w:rPr>
          <w:rFonts w:ascii="Times New Roman" w:hAnsi="Times New Roman" w:cs="Times New Roman"/>
          <w:sz w:val="24"/>
          <w:szCs w:val="24"/>
        </w:rPr>
        <w:t xml:space="preserve">The input </w:t>
      </w:r>
      <w:r>
        <w:rPr>
          <w:rFonts w:ascii="Times New Roman" w:hAnsi="Times New Roman" w:cs="Times New Roman"/>
          <w:sz w:val="24"/>
          <w:szCs w:val="24"/>
        </w:rPr>
        <w:t xml:space="preserve">to the network </w:t>
      </w:r>
      <w:r w:rsidRPr="009B6B48">
        <w:rPr>
          <w:rFonts w:ascii="Times New Roman" w:hAnsi="Times New Roman" w:cs="Times New Roman"/>
          <w:sz w:val="24"/>
          <w:szCs w:val="24"/>
        </w:rPr>
        <w:t xml:space="preserve">consisted of </w:t>
      </w:r>
      <w:ins w:id="53" w:author="Benton, Deon" w:date="2023-01-31T11:50:00Z">
        <w:r w:rsidR="00D50FE4">
          <w:rPr>
            <w:rFonts w:ascii="Times New Roman" w:hAnsi="Times New Roman" w:cs="Times New Roman"/>
            <w:sz w:val="24"/>
            <w:szCs w:val="24"/>
          </w:rPr>
          <w:t xml:space="preserve">4 units, which corresponded to each of 4 possible objects (i.e., objects A-D). </w:t>
        </w:r>
      </w:ins>
      <w:ins w:id="54" w:author="Benton, Deon" w:date="2023-01-31T11:59:00Z">
        <w:r w:rsidR="00255E10">
          <w:rPr>
            <w:rFonts w:ascii="Times New Roman" w:hAnsi="Times New Roman" w:cs="Times New Roman"/>
            <w:sz w:val="24"/>
            <w:szCs w:val="24"/>
          </w:rPr>
          <w:t xml:space="preserve">This meant that </w:t>
        </w:r>
      </w:ins>
      <w:ins w:id="55" w:author="Benton, Deon" w:date="2023-01-31T12:07:00Z">
        <w:r w:rsidR="00173E70">
          <w:rPr>
            <w:rFonts w:ascii="Times New Roman" w:hAnsi="Times New Roman" w:cs="Times New Roman"/>
            <w:sz w:val="24"/>
            <w:szCs w:val="24"/>
          </w:rPr>
          <w:t>each object was</w:t>
        </w:r>
      </w:ins>
      <w:ins w:id="56" w:author="Benton, Deon" w:date="2023-01-31T11:50:00Z">
        <w:r w:rsidR="00D50FE4">
          <w:rPr>
            <w:rFonts w:ascii="Times New Roman" w:hAnsi="Times New Roman" w:cs="Times New Roman"/>
            <w:sz w:val="24"/>
            <w:szCs w:val="24"/>
          </w:rPr>
          <w:t xml:space="preserve"> represented</w:t>
        </w:r>
      </w:ins>
      <w:ins w:id="57" w:author="Benton, Deon" w:date="2023-01-31T11:59:00Z">
        <w:r w:rsidR="00A60453">
          <w:rPr>
            <w:rFonts w:ascii="Times New Roman" w:hAnsi="Times New Roman" w:cs="Times New Roman"/>
            <w:sz w:val="24"/>
            <w:szCs w:val="24"/>
          </w:rPr>
          <w:t xml:space="preserve"> locally in terms of a single unit</w:t>
        </w:r>
      </w:ins>
      <w:ins w:id="58" w:author="Benton, Deon" w:date="2023-01-31T11:50:00Z">
        <w:r w:rsidR="00D50FE4">
          <w:rPr>
            <w:rFonts w:ascii="Times New Roman" w:hAnsi="Times New Roman" w:cs="Times New Roman"/>
            <w:sz w:val="24"/>
            <w:szCs w:val="24"/>
          </w:rPr>
          <w:t xml:space="preserve">. If the object was present, its activation was set to “1”. </w:t>
        </w:r>
      </w:ins>
      <w:ins w:id="59" w:author="Benton, Deon" w:date="2023-01-31T11:59:00Z">
        <w:r w:rsidR="001E19C5">
          <w:rPr>
            <w:rFonts w:ascii="Times New Roman" w:hAnsi="Times New Roman" w:cs="Times New Roman"/>
            <w:sz w:val="24"/>
            <w:szCs w:val="24"/>
          </w:rPr>
          <w:t>However</w:t>
        </w:r>
      </w:ins>
      <w:ins w:id="60" w:author="Benton, Deon" w:date="2023-01-31T11:50:00Z">
        <w:r w:rsidR="00D50FE4">
          <w:rPr>
            <w:rFonts w:ascii="Times New Roman" w:hAnsi="Times New Roman" w:cs="Times New Roman"/>
            <w:sz w:val="24"/>
            <w:szCs w:val="24"/>
          </w:rPr>
          <w:t xml:space="preserve">, if the </w:t>
        </w:r>
      </w:ins>
      <w:ins w:id="61" w:author="Benton, Deon" w:date="2023-01-31T11:51:00Z">
        <w:r w:rsidR="00D50FE4">
          <w:rPr>
            <w:rFonts w:ascii="Times New Roman" w:hAnsi="Times New Roman" w:cs="Times New Roman"/>
            <w:sz w:val="24"/>
            <w:szCs w:val="24"/>
          </w:rPr>
          <w:t>object was absent, its activation was set to “0”.</w:t>
        </w:r>
        <w:r w:rsidR="006464BF">
          <w:rPr>
            <w:rFonts w:ascii="Times New Roman" w:hAnsi="Times New Roman" w:cs="Times New Roman"/>
            <w:sz w:val="24"/>
            <w:szCs w:val="24"/>
          </w:rPr>
          <w:t xml:space="preserve"> </w:t>
        </w:r>
      </w:ins>
      <w:ins w:id="62" w:author="Benton, Deon" w:date="2023-01-31T12:01:00Z">
        <w:r w:rsidR="008B3823">
          <w:rPr>
            <w:rFonts w:ascii="Times New Roman" w:hAnsi="Times New Roman" w:cs="Times New Roman"/>
            <w:sz w:val="24"/>
            <w:szCs w:val="24"/>
          </w:rPr>
          <w:t>The input units were connected to an output layer that consisted of a single unit. This unit</w:t>
        </w:r>
      </w:ins>
      <w:r w:rsidRPr="009B6B48">
        <w:rPr>
          <w:rFonts w:ascii="Times New Roman" w:hAnsi="Times New Roman" w:cs="Times New Roman"/>
          <w:sz w:val="24"/>
          <w:szCs w:val="24"/>
        </w:rPr>
        <w:t xml:space="preserve"> took on a</w:t>
      </w:r>
      <w:r>
        <w:rPr>
          <w:rFonts w:ascii="Times New Roman" w:hAnsi="Times New Roman" w:cs="Times New Roman"/>
          <w:sz w:val="24"/>
          <w:szCs w:val="24"/>
        </w:rPr>
        <w:t xml:space="preserve"> value of</w:t>
      </w:r>
      <w:r w:rsidRPr="009B6B48">
        <w:rPr>
          <w:rFonts w:ascii="Times New Roman" w:hAnsi="Times New Roman" w:cs="Times New Roman"/>
          <w:sz w:val="24"/>
          <w:szCs w:val="24"/>
        </w:rPr>
        <w:t xml:space="preserve"> 1 whenever</w:t>
      </w:r>
      <w:ins w:id="63" w:author="Benton, Deon" w:date="2023-01-31T12:02:00Z">
        <w:r w:rsidR="008B3823">
          <w:rPr>
            <w:rFonts w:ascii="Times New Roman" w:hAnsi="Times New Roman" w:cs="Times New Roman"/>
            <w:sz w:val="24"/>
            <w:szCs w:val="24"/>
          </w:rPr>
          <w:t xml:space="preserve"> some combination of objects activated</w:t>
        </w:r>
      </w:ins>
      <w:r w:rsidRPr="009B6B48">
        <w:rPr>
          <w:rFonts w:ascii="Times New Roman" w:hAnsi="Times New Roman" w:cs="Times New Roman"/>
          <w:sz w:val="24"/>
          <w:szCs w:val="24"/>
        </w:rPr>
        <w:t xml:space="preserve"> </w:t>
      </w:r>
      <w:ins w:id="64" w:author="Benton, Deon" w:date="2023-01-31T12:02:00Z">
        <w:r w:rsidR="008B3823">
          <w:rPr>
            <w:rFonts w:ascii="Times New Roman" w:hAnsi="Times New Roman" w:cs="Times New Roman"/>
            <w:sz w:val="24"/>
            <w:szCs w:val="24"/>
          </w:rPr>
          <w:t>the blicket machine activated</w:t>
        </w:r>
      </w:ins>
      <w:r w:rsidRPr="009B6B48">
        <w:rPr>
          <w:rFonts w:ascii="Times New Roman" w:hAnsi="Times New Roman" w:cs="Times New Roman"/>
          <w:sz w:val="24"/>
          <w:szCs w:val="24"/>
        </w:rPr>
        <w:t xml:space="preserve"> and a value of 0 </w:t>
      </w:r>
      <w:ins w:id="65" w:author="Benton, Deon" w:date="2023-01-31T12:02:00Z">
        <w:r w:rsidR="008B3823">
          <w:rPr>
            <w:rFonts w:ascii="Times New Roman" w:hAnsi="Times New Roman" w:cs="Times New Roman"/>
            <w:sz w:val="24"/>
            <w:szCs w:val="24"/>
          </w:rPr>
          <w:t>whenever some combination of objects failed to activate the machine</w:t>
        </w:r>
      </w:ins>
      <w:r w:rsidRPr="009B6B48">
        <w:rPr>
          <w:rFonts w:ascii="Times New Roman" w:hAnsi="Times New Roman" w:cs="Times New Roman"/>
          <w:sz w:val="24"/>
          <w:szCs w:val="24"/>
        </w:rPr>
        <w:t>.</w:t>
      </w:r>
    </w:p>
    <w:p w14:paraId="016F9ABE" w14:textId="4350100D" w:rsidR="00DC6AA4" w:rsidRDefault="00DC6AA4" w:rsidP="00DC6AA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Training.</w:t>
      </w:r>
      <w:r>
        <w:rPr>
          <w:rFonts w:ascii="Times New Roman" w:hAnsi="Times New Roman" w:cs="Times New Roman"/>
          <w:sz w:val="24"/>
          <w:szCs w:val="24"/>
        </w:rPr>
        <w:t xml:space="preserve"> Individual networks were</w:t>
      </w:r>
      <w:r w:rsidRPr="000A3D88">
        <w:rPr>
          <w:rFonts w:ascii="Times New Roman" w:hAnsi="Times New Roman" w:cs="Times New Roman"/>
          <w:sz w:val="24"/>
          <w:szCs w:val="24"/>
        </w:rPr>
        <w:t xml:space="preserve"> simulated by initializing a fresh set of small</w:t>
      </w:r>
      <w:del w:id="66" w:author="Benton, Deon" w:date="2023-01-31T12:24:00Z">
        <w:r w:rsidRPr="000A3D88" w:rsidDel="00D11EB1">
          <w:rPr>
            <w:rFonts w:ascii="Times New Roman" w:hAnsi="Times New Roman" w:cs="Times New Roman"/>
            <w:sz w:val="24"/>
            <w:szCs w:val="24"/>
          </w:rPr>
          <w:delText>,</w:delText>
        </w:r>
      </w:del>
      <w:r w:rsidRPr="000A3D88">
        <w:rPr>
          <w:rFonts w:ascii="Times New Roman" w:hAnsi="Times New Roman" w:cs="Times New Roman"/>
          <w:sz w:val="24"/>
          <w:szCs w:val="24"/>
        </w:rPr>
        <w:t xml:space="preserve"> random weights. </w:t>
      </w:r>
      <w:ins w:id="67" w:author="Benton, Deon" w:date="2023-01-31T12:24:00Z">
        <w:r w:rsidR="00D11EB1">
          <w:rPr>
            <w:rFonts w:ascii="Times New Roman" w:hAnsi="Times New Roman" w:cs="Times New Roman"/>
            <w:sz w:val="24"/>
            <w:szCs w:val="24"/>
          </w:rPr>
          <w:t xml:space="preserve">The events on which networks were </w:t>
        </w:r>
      </w:ins>
      <w:ins w:id="68" w:author="Benton, Deon" w:date="2023-01-31T12:26:00Z">
        <w:r w:rsidR="00C64232">
          <w:rPr>
            <w:rFonts w:ascii="Times New Roman" w:hAnsi="Times New Roman" w:cs="Times New Roman"/>
            <w:sz w:val="24"/>
            <w:szCs w:val="24"/>
          </w:rPr>
          <w:t>trained were</w:t>
        </w:r>
      </w:ins>
      <w:ins w:id="69" w:author="Benton, Deon" w:date="2023-01-31T12:24:00Z">
        <w:r w:rsidR="00D11EB1">
          <w:rPr>
            <w:rFonts w:ascii="Times New Roman" w:hAnsi="Times New Roman" w:cs="Times New Roman"/>
            <w:sz w:val="24"/>
            <w:szCs w:val="24"/>
          </w:rPr>
          <w:t xml:space="preserve"> designed to mirror those on which children were trained. For example, during the BB experimental trial, networks were first </w:t>
        </w:r>
        <w:r w:rsidR="00D11EB1">
          <w:rPr>
            <w:rFonts w:ascii="Times New Roman" w:hAnsi="Times New Roman" w:cs="Times New Roman"/>
            <w:sz w:val="24"/>
            <w:szCs w:val="24"/>
          </w:rPr>
          <w:lastRenderedPageBreak/>
          <w:t xml:space="preserve">presented with </w:t>
        </w:r>
      </w:ins>
      <w:ins w:id="70" w:author="Benton, Deon" w:date="2023-01-31T12:25:00Z">
        <w:r w:rsidR="00D11EB1">
          <w:rPr>
            <w:rFonts w:ascii="Times New Roman" w:hAnsi="Times New Roman" w:cs="Times New Roman"/>
            <w:sz w:val="24"/>
            <w:szCs w:val="24"/>
          </w:rPr>
          <w:t>three objects—objects A, B, and C—and the network’s task was to learn to “turn on” the single output</w:t>
        </w:r>
      </w:ins>
      <w:ins w:id="71" w:author="Benton, Deon" w:date="2023-01-31T12:26:00Z">
        <w:r w:rsidR="00D11EB1">
          <w:rPr>
            <w:rFonts w:ascii="Times New Roman" w:hAnsi="Times New Roman" w:cs="Times New Roman"/>
            <w:sz w:val="24"/>
            <w:szCs w:val="24"/>
          </w:rPr>
          <w:t xml:space="preserve"> unit. </w:t>
        </w:r>
      </w:ins>
      <w:ins w:id="72" w:author="Benton, Deon" w:date="2023-01-31T12:28:00Z">
        <w:r w:rsidR="00E90D7B">
          <w:rPr>
            <w:rFonts w:ascii="Times New Roman" w:hAnsi="Times New Roman" w:cs="Times New Roman"/>
            <w:sz w:val="24"/>
            <w:szCs w:val="24"/>
          </w:rPr>
          <w:t xml:space="preserve">This corresponded to the ABC+ </w:t>
        </w:r>
      </w:ins>
      <w:ins w:id="73" w:author="Benton, Deon" w:date="2023-01-31T12:29:00Z">
        <w:r w:rsidR="00E90D7B">
          <w:rPr>
            <w:rFonts w:ascii="Times New Roman" w:hAnsi="Times New Roman" w:cs="Times New Roman"/>
            <w:sz w:val="24"/>
            <w:szCs w:val="24"/>
          </w:rPr>
          <w:t xml:space="preserve">portion of the BB experimental trial. Following this </w:t>
        </w:r>
      </w:ins>
      <w:ins w:id="74" w:author="Benton, Deon" w:date="2023-01-31T12:33:00Z">
        <w:r w:rsidR="00D15BBE">
          <w:rPr>
            <w:rFonts w:ascii="Times New Roman" w:hAnsi="Times New Roman" w:cs="Times New Roman"/>
            <w:sz w:val="24"/>
            <w:szCs w:val="24"/>
          </w:rPr>
          <w:t xml:space="preserve">portion or </w:t>
        </w:r>
      </w:ins>
      <w:ins w:id="75" w:author="Benton, Deon" w:date="2023-01-31T12:29:00Z">
        <w:r w:rsidR="00E90D7B">
          <w:rPr>
            <w:rFonts w:ascii="Times New Roman" w:hAnsi="Times New Roman" w:cs="Times New Roman"/>
            <w:sz w:val="24"/>
            <w:szCs w:val="24"/>
          </w:rPr>
          <w:t xml:space="preserve">phase, the same networks were presented with object A by itself—that is, the value </w:t>
        </w:r>
      </w:ins>
      <w:ins w:id="76" w:author="Benton, Deon" w:date="2023-01-31T12:30:00Z">
        <w:r w:rsidR="00E90D7B">
          <w:rPr>
            <w:rFonts w:ascii="Times New Roman" w:hAnsi="Times New Roman" w:cs="Times New Roman"/>
            <w:sz w:val="24"/>
            <w:szCs w:val="24"/>
          </w:rPr>
          <w:t>of the unit that represented object A was set to 1, whereas the value of the units that represented the other objects was set to 0—</w:t>
        </w:r>
        <w:r w:rsidR="009D2335">
          <w:rPr>
            <w:rFonts w:ascii="Times New Roman" w:hAnsi="Times New Roman" w:cs="Times New Roman"/>
            <w:sz w:val="24"/>
            <w:szCs w:val="24"/>
          </w:rPr>
          <w:t xml:space="preserve">and the network’s job was to learn to turn on the single output unit. This corresponded to the A+ portion of the BB experimental trial. </w:t>
        </w:r>
      </w:ins>
      <w:ins w:id="77" w:author="Benton, Deon" w:date="2023-01-31T12:31:00Z">
        <w:r w:rsidR="009D2335">
          <w:rPr>
            <w:rFonts w:ascii="Times New Roman" w:hAnsi="Times New Roman" w:cs="Times New Roman"/>
            <w:sz w:val="24"/>
            <w:szCs w:val="24"/>
          </w:rPr>
          <w:t xml:space="preserve">The event with which </w:t>
        </w:r>
      </w:ins>
      <w:ins w:id="78" w:author="Benton, Deon" w:date="2023-01-31T12:32:00Z">
        <w:r w:rsidR="009D2335">
          <w:rPr>
            <w:rFonts w:ascii="Times New Roman" w:hAnsi="Times New Roman" w:cs="Times New Roman"/>
            <w:sz w:val="24"/>
            <w:szCs w:val="24"/>
          </w:rPr>
          <w:t>networks was</w:t>
        </w:r>
      </w:ins>
      <w:ins w:id="79" w:author="Benton, Deon" w:date="2023-01-31T12:31:00Z">
        <w:r w:rsidR="009D2335">
          <w:rPr>
            <w:rFonts w:ascii="Times New Roman" w:hAnsi="Times New Roman" w:cs="Times New Roman"/>
            <w:sz w:val="24"/>
            <w:szCs w:val="24"/>
          </w:rPr>
          <w:t xml:space="preserve"> presented next was determined by the condition to which </w:t>
        </w:r>
      </w:ins>
      <w:ins w:id="80" w:author="Benton, Deon" w:date="2023-01-31T12:32:00Z">
        <w:r w:rsidR="009D2335">
          <w:rPr>
            <w:rFonts w:ascii="Times New Roman" w:hAnsi="Times New Roman" w:cs="Times New Roman"/>
            <w:sz w:val="24"/>
            <w:szCs w:val="24"/>
          </w:rPr>
          <w:t>they were assigned</w:t>
        </w:r>
      </w:ins>
      <w:ins w:id="81" w:author="Benton, Deon" w:date="2023-01-31T12:31:00Z">
        <w:r w:rsidR="009D2335">
          <w:rPr>
            <w:rFonts w:ascii="Times New Roman" w:hAnsi="Times New Roman" w:cs="Times New Roman"/>
            <w:sz w:val="24"/>
            <w:szCs w:val="24"/>
          </w:rPr>
          <w:t xml:space="preserve"> (see above).</w:t>
        </w:r>
      </w:ins>
      <w:ins w:id="82" w:author="Benton, Deon" w:date="2023-01-31T12:34:00Z">
        <w:r w:rsidR="00FB6716">
          <w:rPr>
            <w:rFonts w:ascii="Times New Roman" w:hAnsi="Times New Roman" w:cs="Times New Roman"/>
            <w:sz w:val="24"/>
            <w:szCs w:val="24"/>
          </w:rPr>
          <w:t xml:space="preserve"> The compound and elemental portions of</w:t>
        </w:r>
      </w:ins>
      <w:ins w:id="83" w:author="Benton, Deon" w:date="2023-01-31T12:35:00Z">
        <w:r w:rsidR="00FB6716">
          <w:rPr>
            <w:rFonts w:ascii="Times New Roman" w:hAnsi="Times New Roman" w:cs="Times New Roman"/>
            <w:sz w:val="24"/>
            <w:szCs w:val="24"/>
          </w:rPr>
          <w:t xml:space="preserve"> each trial were presented for 30 epochs each (for a total of 60 epochs for a “complete” trial). Thus,</w:t>
        </w:r>
      </w:ins>
      <w:ins w:id="84" w:author="Benton, Deon" w:date="2023-01-31T12:36:00Z">
        <w:r w:rsidR="00FB6716">
          <w:rPr>
            <w:rFonts w:ascii="Times New Roman" w:hAnsi="Times New Roman" w:cs="Times New Roman"/>
            <w:sz w:val="24"/>
            <w:szCs w:val="24"/>
          </w:rPr>
          <w:t xml:space="preserve"> training lasted 240 </w:t>
        </w:r>
      </w:ins>
      <w:ins w:id="85" w:author="Benton, Deon" w:date="2023-01-31T12:44:00Z">
        <w:r w:rsidR="003E136B">
          <w:rPr>
            <w:rFonts w:ascii="Times New Roman" w:hAnsi="Times New Roman" w:cs="Times New Roman"/>
            <w:sz w:val="24"/>
            <w:szCs w:val="24"/>
          </w:rPr>
          <w:t xml:space="preserve">(i.e., 60×4) </w:t>
        </w:r>
      </w:ins>
      <w:ins w:id="86" w:author="Benton, Deon" w:date="2023-01-31T12:36:00Z">
        <w:r w:rsidR="00FB6716">
          <w:rPr>
            <w:rFonts w:ascii="Times New Roman" w:hAnsi="Times New Roman" w:cs="Times New Roman"/>
            <w:sz w:val="24"/>
            <w:szCs w:val="24"/>
          </w:rPr>
          <w:t>epochs</w:t>
        </w:r>
      </w:ins>
      <w:ins w:id="87" w:author="Benton, Deon" w:date="2023-01-31T12:44:00Z">
        <w:r w:rsidR="003E136B">
          <w:rPr>
            <w:rFonts w:ascii="Times New Roman" w:hAnsi="Times New Roman" w:cs="Times New Roman"/>
            <w:sz w:val="24"/>
            <w:szCs w:val="24"/>
          </w:rPr>
          <w:t xml:space="preserve"> </w:t>
        </w:r>
      </w:ins>
      <w:ins w:id="88" w:author="Benton, Deon" w:date="2023-01-31T12:43:00Z">
        <w:r w:rsidR="00303877">
          <w:rPr>
            <w:rFonts w:ascii="Times New Roman" w:hAnsi="Times New Roman" w:cs="Times New Roman"/>
            <w:sz w:val="24"/>
            <w:szCs w:val="24"/>
          </w:rPr>
          <w:t>for each network or subject</w:t>
        </w:r>
      </w:ins>
      <w:ins w:id="89" w:author="Benton, Deon" w:date="2023-01-31T12:36:00Z">
        <w:r w:rsidR="00FB6716">
          <w:rPr>
            <w:rFonts w:ascii="Times New Roman" w:hAnsi="Times New Roman" w:cs="Times New Roman"/>
            <w:sz w:val="24"/>
            <w:szCs w:val="24"/>
          </w:rPr>
          <w:t>.</w:t>
        </w:r>
      </w:ins>
      <w:ins w:id="90" w:author="Benton, Deon" w:date="2023-01-31T12:35:00Z">
        <w:r w:rsidR="00FB6716">
          <w:rPr>
            <w:rFonts w:ascii="Times New Roman" w:hAnsi="Times New Roman" w:cs="Times New Roman"/>
            <w:sz w:val="24"/>
            <w:szCs w:val="24"/>
          </w:rPr>
          <w:t xml:space="preserve"> </w:t>
        </w:r>
      </w:ins>
    </w:p>
    <w:p w14:paraId="67488CE6" w14:textId="7FF43113" w:rsidR="00DC6AA4" w:rsidRDefault="00DC6AA4" w:rsidP="00DC6AA4">
      <w:pPr>
        <w:spacing w:line="480" w:lineRule="auto"/>
        <w:ind w:firstLine="720"/>
        <w:contextualSpacing/>
        <w:rPr>
          <w:rFonts w:ascii="Times New Roman" w:hAnsi="Times New Roman" w:cs="Times New Roman"/>
          <w:sz w:val="24"/>
          <w:szCs w:val="24"/>
        </w:rPr>
      </w:pPr>
      <w:r w:rsidRPr="000A3D88">
        <w:rPr>
          <w:rFonts w:ascii="Times New Roman" w:hAnsi="Times New Roman" w:cs="Times New Roman"/>
          <w:b/>
          <w:sz w:val="24"/>
          <w:szCs w:val="24"/>
        </w:rPr>
        <w:t>Testing.</w:t>
      </w:r>
      <w:r>
        <w:rPr>
          <w:rFonts w:ascii="Times New Roman" w:hAnsi="Times New Roman" w:cs="Times New Roman"/>
          <w:sz w:val="24"/>
          <w:szCs w:val="24"/>
        </w:rPr>
        <w:t xml:space="preserve"> </w:t>
      </w:r>
      <w:ins w:id="91" w:author="Benton, Deon" w:date="2023-01-31T12:45:00Z">
        <w:r w:rsidR="00776BC6">
          <w:rPr>
            <w:rFonts w:ascii="Times New Roman" w:hAnsi="Times New Roman" w:cs="Times New Roman"/>
            <w:sz w:val="24"/>
            <w:szCs w:val="24"/>
          </w:rPr>
          <w:t>To simulate the fact that children were asked whether each object was a blicket, a</w:t>
        </w:r>
      </w:ins>
      <w:ins w:id="92" w:author="Benton, Deon" w:date="2023-01-31T12:44:00Z">
        <w:r w:rsidR="00776BC6">
          <w:rPr>
            <w:rFonts w:ascii="Times New Roman" w:hAnsi="Times New Roman" w:cs="Times New Roman"/>
            <w:sz w:val="24"/>
            <w:szCs w:val="24"/>
          </w:rPr>
          <w:t>t test networks were presented with each object</w:t>
        </w:r>
      </w:ins>
      <w:ins w:id="93" w:author="Benton, Deon" w:date="2023-01-31T12:45:00Z">
        <w:r w:rsidR="00776BC6">
          <w:rPr>
            <w:rFonts w:ascii="Times New Roman" w:hAnsi="Times New Roman" w:cs="Times New Roman"/>
            <w:sz w:val="24"/>
            <w:szCs w:val="24"/>
          </w:rPr>
          <w:t xml:space="preserve">, and we recorded </w:t>
        </w:r>
      </w:ins>
      <w:ins w:id="94" w:author="Benton, Deon" w:date="2023-01-31T12:46:00Z">
        <w:r w:rsidR="00776BC6">
          <w:rPr>
            <w:rFonts w:ascii="Times New Roman" w:hAnsi="Times New Roman" w:cs="Times New Roman"/>
            <w:sz w:val="24"/>
            <w:szCs w:val="24"/>
          </w:rPr>
          <w:t>how active the single output unit became for each object. Thus, if the network</w:t>
        </w:r>
        <w:r w:rsidR="00625941">
          <w:rPr>
            <w:rFonts w:ascii="Times New Roman" w:hAnsi="Times New Roman" w:cs="Times New Roman"/>
            <w:sz w:val="24"/>
            <w:szCs w:val="24"/>
          </w:rPr>
          <w:t xml:space="preserve"> considered object A, but not object B, to be a blicket, then the activation of the out</w:t>
        </w:r>
      </w:ins>
      <w:ins w:id="95" w:author="Benton, Deon" w:date="2023-01-31T12:47:00Z">
        <w:r w:rsidR="00625941">
          <w:rPr>
            <w:rFonts w:ascii="Times New Roman" w:hAnsi="Times New Roman" w:cs="Times New Roman"/>
            <w:sz w:val="24"/>
            <w:szCs w:val="24"/>
          </w:rPr>
          <w:t xml:space="preserve">put unit should be greater when A is presented compared to when B is presented. </w:t>
        </w:r>
      </w:ins>
    </w:p>
    <w:p w14:paraId="560B9997" w14:textId="504ABC4C" w:rsidR="00675E1A" w:rsidRPr="00675E1A" w:rsidRDefault="00675E1A"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694D13C8" w14:textId="68B52725" w:rsidR="00675E1A" w:rsidRDefault="00675E1A" w:rsidP="00DC6AA4">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X shows networks’ mean </w:t>
      </w:r>
      <w:r w:rsidR="00647ED2">
        <w:rPr>
          <w:rFonts w:ascii="Times New Roman" w:eastAsia="Times New Roman" w:hAnsi="Times New Roman" w:cs="Times New Roman"/>
          <w:sz w:val="24"/>
          <w:szCs w:val="24"/>
        </w:rPr>
        <w:t>responses to each of the four objects</w:t>
      </w:r>
      <w:r>
        <w:rPr>
          <w:rFonts w:ascii="Times New Roman" w:eastAsia="Times New Roman" w:hAnsi="Times New Roman" w:cs="Times New Roman"/>
          <w:sz w:val="24"/>
          <w:szCs w:val="24"/>
        </w:rPr>
        <w:t xml:space="preserve">.  Data were entered into a </w:t>
      </w:r>
      <w:r w:rsidR="00647ED2">
        <w:rPr>
          <w:rFonts w:ascii="Times New Roman" w:eastAsia="Times New Roman" w:hAnsi="Times New Roman" w:cs="Times New Roman"/>
          <w:sz w:val="24"/>
          <w:szCs w:val="24"/>
        </w:rPr>
        <w:t>2</w:t>
      </w:r>
      <w:r w:rsidR="00ED4FB9">
        <w:rPr>
          <w:rFonts w:ascii="Times New Roman" w:eastAsia="Times New Roman" w:hAnsi="Times New Roman" w:cs="Times New Roman"/>
          <w:sz w:val="24"/>
          <w:szCs w:val="24"/>
        </w:rPr>
        <w:t xml:space="preserve"> (trial type: Experimental vs. Control)</w:t>
      </w:r>
      <w:r w:rsidR="00647ED2">
        <w:rPr>
          <w:rFonts w:ascii="Times New Roman" w:eastAsia="Times New Roman" w:hAnsi="Times New Roman" w:cs="Times New Roman"/>
          <w:sz w:val="24"/>
          <w:szCs w:val="24"/>
        </w:rPr>
        <w:t xml:space="preserve"> × 2</w:t>
      </w:r>
      <w:r w:rsidR="00ED4FB9">
        <w:rPr>
          <w:rFonts w:ascii="Times New Roman" w:eastAsia="Times New Roman" w:hAnsi="Times New Roman" w:cs="Times New Roman"/>
          <w:sz w:val="24"/>
          <w:szCs w:val="24"/>
        </w:rPr>
        <w:t xml:space="preserve"> (condition: BB vs. ISO)</w:t>
      </w:r>
      <w:r w:rsidR="00647ED2">
        <w:rPr>
          <w:rFonts w:ascii="Times New Roman" w:eastAsia="Times New Roman" w:hAnsi="Times New Roman" w:cs="Times New Roman"/>
          <w:sz w:val="24"/>
          <w:szCs w:val="24"/>
        </w:rPr>
        <w:t xml:space="preserve"> × 4</w:t>
      </w:r>
      <w:r w:rsidR="0065696A">
        <w:rPr>
          <w:rFonts w:ascii="Times New Roman" w:eastAsia="Times New Roman" w:hAnsi="Times New Roman" w:cs="Times New Roman"/>
          <w:sz w:val="24"/>
          <w:szCs w:val="24"/>
        </w:rPr>
        <w:t xml:space="preserve"> </w:t>
      </w:r>
      <w:r w:rsidR="00ED4FB9">
        <w:rPr>
          <w:rFonts w:ascii="Times New Roman" w:eastAsia="Times New Roman" w:hAnsi="Times New Roman" w:cs="Times New Roman"/>
          <w:sz w:val="24"/>
          <w:szCs w:val="24"/>
        </w:rPr>
        <w:t xml:space="preserve">(objects: A-D) </w:t>
      </w:r>
      <w:r w:rsidR="0065696A">
        <w:rPr>
          <w:rFonts w:ascii="Times New Roman" w:eastAsia="Times New Roman" w:hAnsi="Times New Roman" w:cs="Times New Roman"/>
          <w:sz w:val="24"/>
          <w:szCs w:val="24"/>
        </w:rPr>
        <w:t xml:space="preserve">mixed ANOVA </w:t>
      </w:r>
      <w:r w:rsidR="00ED4FB9">
        <w:rPr>
          <w:rFonts w:ascii="Times New Roman" w:eastAsia="Times New Roman" w:hAnsi="Times New Roman" w:cs="Times New Roman"/>
          <w:sz w:val="24"/>
          <w:szCs w:val="24"/>
        </w:rPr>
        <w:t>with trial type and objects as the within-</w:t>
      </w:r>
      <w:proofErr w:type="gramStart"/>
      <w:r w:rsidR="00ED4FB9">
        <w:rPr>
          <w:rFonts w:ascii="Times New Roman" w:eastAsia="Times New Roman" w:hAnsi="Times New Roman" w:cs="Times New Roman"/>
          <w:sz w:val="24"/>
          <w:szCs w:val="24"/>
        </w:rPr>
        <w:t>subjects</w:t>
      </w:r>
      <w:proofErr w:type="gramEnd"/>
      <w:r w:rsidR="00ED4FB9">
        <w:rPr>
          <w:rFonts w:ascii="Times New Roman" w:eastAsia="Times New Roman" w:hAnsi="Times New Roman" w:cs="Times New Roman"/>
          <w:sz w:val="24"/>
          <w:szCs w:val="24"/>
        </w:rPr>
        <w:t xml:space="preserve"> factors and condition as the between-subjects factor. This analysis revealed </w:t>
      </w:r>
      <w:r w:rsidR="0091147A">
        <w:rPr>
          <w:rFonts w:ascii="Times New Roman" w:eastAsia="Times New Roman" w:hAnsi="Times New Roman" w:cs="Times New Roman"/>
          <w:sz w:val="24"/>
          <w:szCs w:val="24"/>
        </w:rPr>
        <w:t xml:space="preserve">main effects of trial type, condition, and objects, which was qualified by a three-way interaction </w:t>
      </w:r>
      <w:r w:rsidR="00D3636D">
        <w:rPr>
          <w:rFonts w:ascii="Times New Roman" w:eastAsia="Times New Roman" w:hAnsi="Times New Roman" w:cs="Times New Roman"/>
          <w:sz w:val="24"/>
          <w:szCs w:val="24"/>
        </w:rPr>
        <w:t>among these</w:t>
      </w:r>
      <w:r w:rsidR="0091147A">
        <w:rPr>
          <w:rFonts w:ascii="Times New Roman" w:eastAsia="Times New Roman" w:hAnsi="Times New Roman" w:cs="Times New Roman"/>
          <w:sz w:val="24"/>
          <w:szCs w:val="24"/>
        </w:rPr>
        <w:t xml:space="preserve"> factors.</w:t>
      </w:r>
      <w:r w:rsidR="008621F3">
        <w:rPr>
          <w:rFonts w:ascii="Times New Roman" w:eastAsia="Times New Roman" w:hAnsi="Times New Roman" w:cs="Times New Roman"/>
          <w:sz w:val="24"/>
          <w:szCs w:val="24"/>
        </w:rPr>
        <w:t xml:space="preserve"> Follow-up analyses were designed to mirror those in Experiments 1 and 2.</w:t>
      </w:r>
      <w:r w:rsidR="009869DF">
        <w:rPr>
          <w:rFonts w:ascii="Times New Roman" w:eastAsia="Times New Roman" w:hAnsi="Times New Roman" w:cs="Times New Roman"/>
          <w:sz w:val="24"/>
          <w:szCs w:val="24"/>
        </w:rPr>
        <w:t xml:space="preserve"> In terms of the BB condition, t</w:t>
      </w:r>
      <w:r w:rsidR="00431F9D">
        <w:rPr>
          <w:rFonts w:ascii="Times New Roman" w:eastAsia="Times New Roman" w:hAnsi="Times New Roman" w:cs="Times New Roman"/>
          <w:sz w:val="24"/>
          <w:szCs w:val="24"/>
        </w:rPr>
        <w:t xml:space="preserve">hese analyses indicated that </w:t>
      </w:r>
      <w:r w:rsidR="00E75121">
        <w:rPr>
          <w:rFonts w:ascii="Times New Roman" w:eastAsia="Times New Roman" w:hAnsi="Times New Roman" w:cs="Times New Roman"/>
          <w:sz w:val="24"/>
          <w:szCs w:val="24"/>
        </w:rPr>
        <w:t xml:space="preserve">networks </w:t>
      </w:r>
      <w:r w:rsidR="00431F9D">
        <w:rPr>
          <w:rFonts w:ascii="Times New Roman" w:eastAsia="Times New Roman" w:hAnsi="Times New Roman" w:cs="Times New Roman"/>
          <w:sz w:val="24"/>
          <w:szCs w:val="24"/>
        </w:rPr>
        <w:t>were as likely to consider objects B</w:t>
      </w:r>
      <w:r w:rsidR="00CE4E61">
        <w:rPr>
          <w:rFonts w:ascii="Times New Roman" w:eastAsia="Times New Roman" w:hAnsi="Times New Roman" w:cs="Times New Roman"/>
          <w:sz w:val="24"/>
          <w:szCs w:val="24"/>
        </w:rPr>
        <w:t xml:space="preserve"> (</w:t>
      </w:r>
      <w:r w:rsidR="00CE4E61">
        <w:rPr>
          <w:rFonts w:ascii="Times New Roman" w:eastAsia="Times New Roman" w:hAnsi="Times New Roman" w:cs="Times New Roman"/>
          <w:i/>
          <w:iCs/>
          <w:sz w:val="24"/>
          <w:szCs w:val="24"/>
        </w:rPr>
        <w:t xml:space="preserve">M </w:t>
      </w:r>
      <w:r w:rsidR="00CE4E61">
        <w:rPr>
          <w:rFonts w:ascii="Times New Roman" w:eastAsia="Times New Roman" w:hAnsi="Times New Roman" w:cs="Times New Roman"/>
          <w:sz w:val="24"/>
          <w:szCs w:val="24"/>
        </w:rPr>
        <w:t xml:space="preserve">= .74, </w:t>
      </w:r>
      <w:r w:rsidR="00CE4E61">
        <w:rPr>
          <w:rFonts w:ascii="Times New Roman" w:eastAsia="Times New Roman" w:hAnsi="Times New Roman" w:cs="Times New Roman"/>
          <w:i/>
          <w:iCs/>
          <w:sz w:val="24"/>
          <w:szCs w:val="24"/>
        </w:rPr>
        <w:t xml:space="preserve">SD </w:t>
      </w:r>
      <w:r w:rsidR="00CE4E61">
        <w:rPr>
          <w:rFonts w:ascii="Times New Roman" w:eastAsia="Times New Roman" w:hAnsi="Times New Roman" w:cs="Times New Roman"/>
          <w:sz w:val="24"/>
          <w:szCs w:val="24"/>
        </w:rPr>
        <w:t>= 0.09)</w:t>
      </w:r>
      <w:r w:rsidR="00431F9D">
        <w:rPr>
          <w:rFonts w:ascii="Times New Roman" w:eastAsia="Times New Roman" w:hAnsi="Times New Roman" w:cs="Times New Roman"/>
          <w:sz w:val="24"/>
          <w:szCs w:val="24"/>
        </w:rPr>
        <w:t xml:space="preserve"> and C</w:t>
      </w:r>
      <w:r w:rsidR="00E26731">
        <w:rPr>
          <w:rFonts w:ascii="Times New Roman" w:eastAsia="Times New Roman" w:hAnsi="Times New Roman" w:cs="Times New Roman"/>
          <w:sz w:val="24"/>
          <w:szCs w:val="24"/>
        </w:rPr>
        <w:t xml:space="preserve"> (</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lastRenderedPageBreak/>
        <w:t xml:space="preserve">SD </w:t>
      </w:r>
      <w:r w:rsidR="00E26731">
        <w:rPr>
          <w:rFonts w:ascii="Times New Roman" w:eastAsia="Times New Roman" w:hAnsi="Times New Roman" w:cs="Times New Roman"/>
          <w:sz w:val="24"/>
          <w:szCs w:val="24"/>
        </w:rPr>
        <w:t xml:space="preserve">= 0.09) </w:t>
      </w:r>
      <w:r w:rsidR="00431F9D">
        <w:rPr>
          <w:rFonts w:ascii="Times New Roman" w:eastAsia="Times New Roman" w:hAnsi="Times New Roman" w:cs="Times New Roman"/>
          <w:sz w:val="24"/>
          <w:szCs w:val="24"/>
        </w:rPr>
        <w:t xml:space="preserve"> to be blickets during the BB experimental trials</w:t>
      </w:r>
      <w:r w:rsidR="00AE794D">
        <w:rPr>
          <w:rFonts w:ascii="Times New Roman" w:eastAsia="Times New Roman" w:hAnsi="Times New Roman" w:cs="Times New Roman"/>
          <w:sz w:val="24"/>
          <w:szCs w:val="24"/>
        </w:rPr>
        <w:t xml:space="preserve"> as they were to consider B </w:t>
      </w:r>
      <w:r w:rsidR="00E26731">
        <w:rPr>
          <w:rFonts w:ascii="Times New Roman" w:eastAsia="Times New Roman" w:hAnsi="Times New Roman" w:cs="Times New Roman"/>
          <w:sz w:val="24"/>
          <w:szCs w:val="24"/>
        </w:rPr>
        <w:t>(</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t xml:space="preserve">SD </w:t>
      </w:r>
      <w:r w:rsidR="00E26731">
        <w:rPr>
          <w:rFonts w:ascii="Times New Roman" w:eastAsia="Times New Roman" w:hAnsi="Times New Roman" w:cs="Times New Roman"/>
          <w:sz w:val="24"/>
          <w:szCs w:val="24"/>
        </w:rPr>
        <w:t xml:space="preserve">= 0.09)  </w:t>
      </w:r>
      <w:r w:rsidR="00AE794D">
        <w:rPr>
          <w:rFonts w:ascii="Times New Roman" w:eastAsia="Times New Roman" w:hAnsi="Times New Roman" w:cs="Times New Roman"/>
          <w:sz w:val="24"/>
          <w:szCs w:val="24"/>
        </w:rPr>
        <w:t>and C</w:t>
      </w:r>
      <w:r w:rsidR="00E26731">
        <w:rPr>
          <w:rFonts w:ascii="Times New Roman" w:eastAsia="Times New Roman" w:hAnsi="Times New Roman" w:cs="Times New Roman"/>
          <w:sz w:val="24"/>
          <w:szCs w:val="24"/>
        </w:rPr>
        <w:t xml:space="preserve"> (</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t xml:space="preserve">SD </w:t>
      </w:r>
      <w:r w:rsidR="00E26731">
        <w:rPr>
          <w:rFonts w:ascii="Times New Roman" w:eastAsia="Times New Roman" w:hAnsi="Times New Roman" w:cs="Times New Roman"/>
          <w:sz w:val="24"/>
          <w:szCs w:val="24"/>
        </w:rPr>
        <w:t xml:space="preserve">= 0.09) </w:t>
      </w:r>
      <w:r w:rsidR="00AE794D">
        <w:rPr>
          <w:rFonts w:ascii="Times New Roman" w:eastAsia="Times New Roman" w:hAnsi="Times New Roman" w:cs="Times New Roman"/>
          <w:sz w:val="24"/>
          <w:szCs w:val="24"/>
        </w:rPr>
        <w:t xml:space="preserve"> during the</w:t>
      </w:r>
      <w:r w:rsidR="00431F9D">
        <w:rPr>
          <w:rFonts w:ascii="Times New Roman" w:eastAsia="Times New Roman" w:hAnsi="Times New Roman" w:cs="Times New Roman"/>
          <w:sz w:val="24"/>
          <w:szCs w:val="24"/>
        </w:rPr>
        <w:t xml:space="preserve"> BB control trials, </w:t>
      </w:r>
      <w:r w:rsidR="00790447">
        <w:rPr>
          <w:rFonts w:ascii="Times New Roman" w:eastAsia="Times New Roman" w:hAnsi="Times New Roman" w:cs="Times New Roman"/>
          <w:sz w:val="24"/>
          <w:szCs w:val="24"/>
        </w:rPr>
        <w:t xml:space="preserve">both </w:t>
      </w:r>
      <w:r w:rsidR="00790447" w:rsidRPr="00790447">
        <w:rPr>
          <w:rFonts w:ascii="Times New Roman" w:eastAsia="Times New Roman" w:hAnsi="Times New Roman" w:cs="Times New Roman"/>
          <w:i/>
          <w:iCs/>
          <w:sz w:val="24"/>
          <w:szCs w:val="24"/>
        </w:rPr>
        <w:t>t</w:t>
      </w:r>
      <w:r w:rsidR="00790447">
        <w:rPr>
          <w:rFonts w:ascii="Times New Roman" w:eastAsia="Times New Roman" w:hAnsi="Times New Roman" w:cs="Times New Roman"/>
          <w:sz w:val="24"/>
          <w:szCs w:val="24"/>
        </w:rPr>
        <w:t xml:space="preserve">’s </w:t>
      </w:r>
      <w:r w:rsidR="008463D2">
        <w:rPr>
          <w:rFonts w:ascii="Times New Roman" w:eastAsia="Times New Roman" w:hAnsi="Times New Roman" w:cs="Times New Roman"/>
          <w:sz w:val="24"/>
          <w:szCs w:val="24"/>
        </w:rPr>
        <w:t xml:space="preserve">&lt; </w:t>
      </w:r>
      <w:r w:rsidR="00AE053A">
        <w:rPr>
          <w:rFonts w:ascii="Times New Roman" w:eastAsia="Times New Roman" w:hAnsi="Times New Roman" w:cs="Times New Roman"/>
          <w:sz w:val="24"/>
          <w:szCs w:val="24"/>
        </w:rPr>
        <w:t>0</w:t>
      </w:r>
      <w:r w:rsidR="008463D2">
        <w:rPr>
          <w:rFonts w:ascii="Times New Roman" w:eastAsia="Times New Roman" w:hAnsi="Times New Roman" w:cs="Times New Roman"/>
          <w:sz w:val="24"/>
          <w:szCs w:val="24"/>
        </w:rPr>
        <w:t xml:space="preserve">.90, both </w:t>
      </w:r>
      <w:r w:rsidR="008463D2">
        <w:rPr>
          <w:rFonts w:ascii="Times New Roman" w:eastAsia="Times New Roman" w:hAnsi="Times New Roman" w:cs="Times New Roman"/>
          <w:i/>
          <w:iCs/>
          <w:sz w:val="24"/>
          <w:szCs w:val="24"/>
        </w:rPr>
        <w:t>p</w:t>
      </w:r>
      <w:r w:rsidR="008463D2">
        <w:rPr>
          <w:rFonts w:ascii="Times New Roman" w:eastAsia="Times New Roman" w:hAnsi="Times New Roman" w:cs="Times New Roman"/>
          <w:sz w:val="24"/>
          <w:szCs w:val="24"/>
        </w:rPr>
        <w:t>’s &gt; .37</w:t>
      </w:r>
      <w:r w:rsidR="0078545E">
        <w:rPr>
          <w:rFonts w:ascii="Times New Roman" w:eastAsia="Times New Roman" w:hAnsi="Times New Roman" w:cs="Times New Roman"/>
          <w:sz w:val="24"/>
          <w:szCs w:val="24"/>
        </w:rPr>
        <w:t>.</w:t>
      </w:r>
      <w:r w:rsidR="005A087A">
        <w:rPr>
          <w:rFonts w:ascii="Times New Roman" w:eastAsia="Times New Roman" w:hAnsi="Times New Roman" w:cs="Times New Roman"/>
          <w:sz w:val="24"/>
          <w:szCs w:val="24"/>
        </w:rPr>
        <w:t xml:space="preserve"> Likewise, networks </w:t>
      </w:r>
      <w:r w:rsidR="009869DF">
        <w:rPr>
          <w:rFonts w:ascii="Times New Roman" w:eastAsia="Times New Roman" w:hAnsi="Times New Roman" w:cs="Times New Roman"/>
          <w:sz w:val="24"/>
          <w:szCs w:val="24"/>
        </w:rPr>
        <w:t>treated object A</w:t>
      </w:r>
      <w:r w:rsidR="00953ED2">
        <w:rPr>
          <w:rFonts w:ascii="Times New Roman" w:eastAsia="Times New Roman" w:hAnsi="Times New Roman" w:cs="Times New Roman"/>
          <w:sz w:val="24"/>
          <w:szCs w:val="24"/>
        </w:rPr>
        <w:t xml:space="preserve"> (</w:t>
      </w:r>
      <w:r w:rsidR="00953ED2">
        <w:rPr>
          <w:rFonts w:ascii="Times New Roman" w:eastAsia="Times New Roman" w:hAnsi="Times New Roman" w:cs="Times New Roman"/>
          <w:i/>
          <w:iCs/>
          <w:sz w:val="24"/>
          <w:szCs w:val="24"/>
        </w:rPr>
        <w:t xml:space="preserve">M </w:t>
      </w:r>
      <w:r w:rsidR="00953ED2">
        <w:rPr>
          <w:rFonts w:ascii="Times New Roman" w:eastAsia="Times New Roman" w:hAnsi="Times New Roman" w:cs="Times New Roman"/>
          <w:sz w:val="24"/>
          <w:szCs w:val="24"/>
        </w:rPr>
        <w:t xml:space="preserve">= .74, </w:t>
      </w:r>
      <w:r w:rsidR="00953ED2">
        <w:rPr>
          <w:rFonts w:ascii="Times New Roman" w:eastAsia="Times New Roman" w:hAnsi="Times New Roman" w:cs="Times New Roman"/>
          <w:i/>
          <w:iCs/>
          <w:sz w:val="24"/>
          <w:szCs w:val="24"/>
        </w:rPr>
        <w:t xml:space="preserve">SD </w:t>
      </w:r>
      <w:r w:rsidR="00953ED2">
        <w:rPr>
          <w:rFonts w:ascii="Times New Roman" w:eastAsia="Times New Roman" w:hAnsi="Times New Roman" w:cs="Times New Roman"/>
          <w:sz w:val="24"/>
          <w:szCs w:val="24"/>
        </w:rPr>
        <w:t>= 0.09)</w:t>
      </w:r>
      <w:r w:rsidR="009869DF">
        <w:rPr>
          <w:rFonts w:ascii="Times New Roman" w:eastAsia="Times New Roman" w:hAnsi="Times New Roman" w:cs="Times New Roman"/>
          <w:sz w:val="24"/>
          <w:szCs w:val="24"/>
        </w:rPr>
        <w:t xml:space="preserve"> in the BB control condition equally with objects B and C in the BB experimental condition</w:t>
      </w:r>
      <w:r w:rsidR="004C5EDB">
        <w:rPr>
          <w:rFonts w:ascii="Times New Roman" w:eastAsia="Times New Roman" w:hAnsi="Times New Roman" w:cs="Times New Roman"/>
          <w:sz w:val="24"/>
          <w:szCs w:val="24"/>
        </w:rPr>
        <w:t xml:space="preserve">, both </w:t>
      </w:r>
      <w:r w:rsidR="004C5EDB" w:rsidRPr="00790447">
        <w:rPr>
          <w:rFonts w:ascii="Times New Roman" w:eastAsia="Times New Roman" w:hAnsi="Times New Roman" w:cs="Times New Roman"/>
          <w:i/>
          <w:iCs/>
          <w:sz w:val="24"/>
          <w:szCs w:val="24"/>
        </w:rPr>
        <w:t>t</w:t>
      </w:r>
      <w:r w:rsidR="004C5EDB">
        <w:rPr>
          <w:rFonts w:ascii="Times New Roman" w:eastAsia="Times New Roman" w:hAnsi="Times New Roman" w:cs="Times New Roman"/>
          <w:sz w:val="24"/>
          <w:szCs w:val="24"/>
        </w:rPr>
        <w:t xml:space="preserve">’s </w:t>
      </w:r>
      <w:r w:rsidR="00A726FB">
        <w:rPr>
          <w:rFonts w:ascii="Times New Roman" w:eastAsia="Times New Roman" w:hAnsi="Times New Roman" w:cs="Times New Roman"/>
          <w:sz w:val="24"/>
          <w:szCs w:val="24"/>
        </w:rPr>
        <w:t>&lt;</w:t>
      </w:r>
      <w:r w:rsidR="004C5EDB">
        <w:rPr>
          <w:rFonts w:ascii="Times New Roman" w:eastAsia="Times New Roman" w:hAnsi="Times New Roman" w:cs="Times New Roman"/>
          <w:sz w:val="24"/>
          <w:szCs w:val="24"/>
        </w:rPr>
        <w:t xml:space="preserve"> </w:t>
      </w:r>
      <w:r w:rsidR="00AE053A">
        <w:rPr>
          <w:rFonts w:ascii="Times New Roman" w:eastAsia="Times New Roman" w:hAnsi="Times New Roman" w:cs="Times New Roman"/>
          <w:sz w:val="24"/>
          <w:szCs w:val="24"/>
        </w:rPr>
        <w:t>0</w:t>
      </w:r>
      <w:r w:rsidR="004C5EDB">
        <w:rPr>
          <w:rFonts w:ascii="Times New Roman" w:eastAsia="Times New Roman" w:hAnsi="Times New Roman" w:cs="Times New Roman"/>
          <w:sz w:val="24"/>
          <w:szCs w:val="24"/>
        </w:rPr>
        <w:t xml:space="preserve">.04, both </w:t>
      </w:r>
      <w:r w:rsidR="004C5EDB">
        <w:rPr>
          <w:rFonts w:ascii="Times New Roman" w:eastAsia="Times New Roman" w:hAnsi="Times New Roman" w:cs="Times New Roman"/>
          <w:i/>
          <w:iCs/>
          <w:sz w:val="24"/>
          <w:szCs w:val="24"/>
        </w:rPr>
        <w:t>p</w:t>
      </w:r>
      <w:r w:rsidR="004C5EDB">
        <w:rPr>
          <w:rFonts w:ascii="Times New Roman" w:eastAsia="Times New Roman" w:hAnsi="Times New Roman" w:cs="Times New Roman"/>
          <w:sz w:val="24"/>
          <w:szCs w:val="24"/>
        </w:rPr>
        <w:t>’s &gt; .97</w:t>
      </w:r>
      <w:r w:rsidR="009869DF">
        <w:rPr>
          <w:rFonts w:ascii="Times New Roman" w:eastAsia="Times New Roman" w:hAnsi="Times New Roman" w:cs="Times New Roman"/>
          <w:sz w:val="24"/>
          <w:szCs w:val="24"/>
        </w:rPr>
        <w:t>.</w:t>
      </w:r>
      <w:r w:rsidR="00055AE6">
        <w:rPr>
          <w:rFonts w:ascii="Times New Roman" w:eastAsia="Times New Roman" w:hAnsi="Times New Roman" w:cs="Times New Roman"/>
          <w:sz w:val="24"/>
          <w:szCs w:val="24"/>
        </w:rPr>
        <w:t xml:space="preserve"> </w:t>
      </w:r>
      <w:r w:rsidR="00953ED2">
        <w:rPr>
          <w:rFonts w:ascii="Times New Roman" w:eastAsia="Times New Roman" w:hAnsi="Times New Roman" w:cs="Times New Roman"/>
          <w:sz w:val="24"/>
          <w:szCs w:val="24"/>
        </w:rPr>
        <w:t xml:space="preserve">Crucially, networks were more confident that object A </w:t>
      </w:r>
      <w:r w:rsidR="00FE2217">
        <w:rPr>
          <w:rFonts w:ascii="Times New Roman" w:eastAsia="Times New Roman" w:hAnsi="Times New Roman" w:cs="Times New Roman"/>
          <w:sz w:val="24"/>
          <w:szCs w:val="24"/>
        </w:rPr>
        <w:t>(</w:t>
      </w:r>
      <w:proofErr w:type="gramStart"/>
      <w:r w:rsidR="00FE2217">
        <w:rPr>
          <w:rFonts w:ascii="Times New Roman" w:eastAsia="Times New Roman" w:hAnsi="Times New Roman" w:cs="Times New Roman"/>
          <w:i/>
          <w:iCs/>
          <w:sz w:val="24"/>
          <w:szCs w:val="24"/>
        </w:rPr>
        <w:t xml:space="preserve">M </w:t>
      </w:r>
      <w:r w:rsidR="00FE2217">
        <w:rPr>
          <w:rFonts w:ascii="Times New Roman" w:eastAsia="Times New Roman" w:hAnsi="Times New Roman" w:cs="Times New Roman"/>
          <w:sz w:val="24"/>
          <w:szCs w:val="24"/>
        </w:rPr>
        <w:t xml:space="preserve"> =</w:t>
      </w:r>
      <w:proofErr w:type="gramEnd"/>
      <w:r w:rsidR="00FE2217">
        <w:rPr>
          <w:rFonts w:ascii="Times New Roman" w:eastAsia="Times New Roman" w:hAnsi="Times New Roman" w:cs="Times New Roman"/>
          <w:sz w:val="24"/>
          <w:szCs w:val="24"/>
        </w:rPr>
        <w:t xml:space="preserve"> .87, </w:t>
      </w:r>
      <w:r w:rsidR="00FE2217">
        <w:rPr>
          <w:rFonts w:ascii="Times New Roman" w:eastAsia="Times New Roman" w:hAnsi="Times New Roman" w:cs="Times New Roman"/>
          <w:i/>
          <w:iCs/>
          <w:sz w:val="24"/>
          <w:szCs w:val="24"/>
        </w:rPr>
        <w:t xml:space="preserve">SD </w:t>
      </w:r>
      <w:r w:rsidR="00FE2217">
        <w:rPr>
          <w:rFonts w:ascii="Times New Roman" w:eastAsia="Times New Roman" w:hAnsi="Times New Roman" w:cs="Times New Roman"/>
          <w:sz w:val="24"/>
          <w:szCs w:val="24"/>
        </w:rPr>
        <w:t xml:space="preserve">= </w:t>
      </w:r>
      <w:r w:rsidR="003A65D6">
        <w:rPr>
          <w:rFonts w:ascii="Times New Roman" w:eastAsia="Times New Roman" w:hAnsi="Times New Roman" w:cs="Times New Roman"/>
          <w:sz w:val="24"/>
          <w:szCs w:val="24"/>
        </w:rPr>
        <w:t xml:space="preserve">0.02) </w:t>
      </w:r>
      <w:r w:rsidR="00953ED2">
        <w:rPr>
          <w:rFonts w:ascii="Times New Roman" w:eastAsia="Times New Roman" w:hAnsi="Times New Roman" w:cs="Times New Roman"/>
          <w:sz w:val="24"/>
          <w:szCs w:val="24"/>
        </w:rPr>
        <w:t>in the BB experimental condition was a blicket than object</w:t>
      </w:r>
      <w:r w:rsidR="004A4FB0">
        <w:rPr>
          <w:rFonts w:ascii="Times New Roman" w:eastAsia="Times New Roman" w:hAnsi="Times New Roman" w:cs="Times New Roman"/>
          <w:sz w:val="24"/>
          <w:szCs w:val="24"/>
        </w:rPr>
        <w:t>s B or C,</w:t>
      </w:r>
      <w:r w:rsidR="009D7A8D">
        <w:rPr>
          <w:rFonts w:ascii="Times New Roman" w:eastAsia="Times New Roman" w:hAnsi="Times New Roman" w:cs="Times New Roman"/>
          <w:sz w:val="24"/>
          <w:szCs w:val="24"/>
        </w:rPr>
        <w:t xml:space="preserve"> </w:t>
      </w:r>
      <w:r w:rsidR="001C17F9">
        <w:rPr>
          <w:rFonts w:ascii="Times New Roman" w:eastAsia="Times New Roman" w:hAnsi="Times New Roman" w:cs="Times New Roman"/>
          <w:sz w:val="24"/>
          <w:szCs w:val="24"/>
        </w:rPr>
        <w:t xml:space="preserve">both </w:t>
      </w:r>
      <w:r w:rsidR="001C17F9" w:rsidRPr="00790447">
        <w:rPr>
          <w:rFonts w:ascii="Times New Roman" w:eastAsia="Times New Roman" w:hAnsi="Times New Roman" w:cs="Times New Roman"/>
          <w:i/>
          <w:iCs/>
          <w:sz w:val="24"/>
          <w:szCs w:val="24"/>
        </w:rPr>
        <w:t>t</w:t>
      </w:r>
      <w:r w:rsidR="001C17F9">
        <w:rPr>
          <w:rFonts w:ascii="Times New Roman" w:eastAsia="Times New Roman" w:hAnsi="Times New Roman" w:cs="Times New Roman"/>
          <w:sz w:val="24"/>
          <w:szCs w:val="24"/>
        </w:rPr>
        <w:t xml:space="preserve">’s &gt; </w:t>
      </w:r>
      <w:r w:rsidR="00A726FB">
        <w:rPr>
          <w:rFonts w:ascii="Times New Roman" w:eastAsia="Times New Roman" w:hAnsi="Times New Roman" w:cs="Times New Roman"/>
          <w:sz w:val="24"/>
          <w:szCs w:val="24"/>
        </w:rPr>
        <w:t>19.87</w:t>
      </w:r>
      <w:r w:rsidR="001C17F9">
        <w:rPr>
          <w:rFonts w:ascii="Times New Roman" w:eastAsia="Times New Roman" w:hAnsi="Times New Roman" w:cs="Times New Roman"/>
          <w:sz w:val="24"/>
          <w:szCs w:val="24"/>
        </w:rPr>
        <w:t xml:space="preserve">, both </w:t>
      </w:r>
      <w:r w:rsidR="001C17F9">
        <w:rPr>
          <w:rFonts w:ascii="Times New Roman" w:eastAsia="Times New Roman" w:hAnsi="Times New Roman" w:cs="Times New Roman"/>
          <w:i/>
          <w:iCs/>
          <w:sz w:val="24"/>
          <w:szCs w:val="24"/>
        </w:rPr>
        <w:t>p</w:t>
      </w:r>
      <w:r w:rsidR="001C17F9">
        <w:rPr>
          <w:rFonts w:ascii="Times New Roman" w:eastAsia="Times New Roman" w:hAnsi="Times New Roman" w:cs="Times New Roman"/>
          <w:sz w:val="24"/>
          <w:szCs w:val="24"/>
        </w:rPr>
        <w:t>’s &gt; .</w:t>
      </w:r>
      <w:r w:rsidR="00A726FB">
        <w:rPr>
          <w:rFonts w:ascii="Times New Roman" w:eastAsia="Times New Roman" w:hAnsi="Times New Roman" w:cs="Times New Roman"/>
          <w:sz w:val="24"/>
          <w:szCs w:val="24"/>
        </w:rPr>
        <w:t>00001. Similarly, networks were more confident that object D</w:t>
      </w:r>
      <w:r w:rsidR="00F10CBB">
        <w:rPr>
          <w:rFonts w:ascii="Times New Roman" w:eastAsia="Times New Roman" w:hAnsi="Times New Roman" w:cs="Times New Roman"/>
          <w:sz w:val="24"/>
          <w:szCs w:val="24"/>
        </w:rPr>
        <w:t xml:space="preserve"> (</w:t>
      </w:r>
      <w:r w:rsidR="00F10CBB">
        <w:rPr>
          <w:rFonts w:ascii="Times New Roman" w:eastAsia="Times New Roman" w:hAnsi="Times New Roman" w:cs="Times New Roman"/>
          <w:i/>
          <w:iCs/>
          <w:sz w:val="24"/>
          <w:szCs w:val="24"/>
        </w:rPr>
        <w:t xml:space="preserve">M </w:t>
      </w:r>
      <w:r w:rsidR="00F10CBB">
        <w:rPr>
          <w:rFonts w:ascii="Times New Roman" w:eastAsia="Times New Roman" w:hAnsi="Times New Roman" w:cs="Times New Roman"/>
          <w:sz w:val="24"/>
          <w:szCs w:val="24"/>
        </w:rPr>
        <w:t xml:space="preserve">= .85, </w:t>
      </w:r>
      <w:r w:rsidR="00F10CBB">
        <w:rPr>
          <w:rFonts w:ascii="Times New Roman" w:eastAsia="Times New Roman" w:hAnsi="Times New Roman" w:cs="Times New Roman"/>
          <w:i/>
          <w:iCs/>
          <w:sz w:val="24"/>
          <w:szCs w:val="24"/>
        </w:rPr>
        <w:t xml:space="preserve">SD </w:t>
      </w:r>
      <w:r w:rsidR="00F10CBB">
        <w:rPr>
          <w:rFonts w:ascii="Times New Roman" w:eastAsia="Times New Roman" w:hAnsi="Times New Roman" w:cs="Times New Roman"/>
          <w:sz w:val="24"/>
          <w:szCs w:val="24"/>
        </w:rPr>
        <w:t>= 0.008)</w:t>
      </w:r>
      <w:r w:rsidR="00A726FB">
        <w:rPr>
          <w:rFonts w:ascii="Times New Roman" w:eastAsia="Times New Roman" w:hAnsi="Times New Roman" w:cs="Times New Roman"/>
          <w:sz w:val="24"/>
          <w:szCs w:val="24"/>
        </w:rPr>
        <w:t xml:space="preserve"> in the BB control condition was a blicket than objects</w:t>
      </w:r>
      <w:r w:rsidR="00B0437B">
        <w:rPr>
          <w:rFonts w:ascii="Times New Roman" w:eastAsia="Times New Roman" w:hAnsi="Times New Roman" w:cs="Times New Roman"/>
          <w:sz w:val="24"/>
          <w:szCs w:val="24"/>
        </w:rPr>
        <w:t xml:space="preserve"> A,</w:t>
      </w:r>
      <w:r w:rsidR="00A726FB">
        <w:rPr>
          <w:rFonts w:ascii="Times New Roman" w:eastAsia="Times New Roman" w:hAnsi="Times New Roman" w:cs="Times New Roman"/>
          <w:sz w:val="24"/>
          <w:szCs w:val="24"/>
        </w:rPr>
        <w:t xml:space="preserve"> B</w:t>
      </w:r>
      <w:r w:rsidR="00B0437B">
        <w:rPr>
          <w:rFonts w:ascii="Times New Roman" w:eastAsia="Times New Roman" w:hAnsi="Times New Roman" w:cs="Times New Roman"/>
          <w:sz w:val="24"/>
          <w:szCs w:val="24"/>
        </w:rPr>
        <w:t>,</w:t>
      </w:r>
      <w:r w:rsidR="00A726FB">
        <w:rPr>
          <w:rFonts w:ascii="Times New Roman" w:eastAsia="Times New Roman" w:hAnsi="Times New Roman" w:cs="Times New Roman"/>
          <w:sz w:val="24"/>
          <w:szCs w:val="24"/>
        </w:rPr>
        <w:t xml:space="preserve"> or C, </w:t>
      </w:r>
      <w:r w:rsidR="00B0437B">
        <w:rPr>
          <w:rFonts w:ascii="Times New Roman" w:eastAsia="Times New Roman" w:hAnsi="Times New Roman" w:cs="Times New Roman"/>
          <w:sz w:val="24"/>
          <w:szCs w:val="24"/>
        </w:rPr>
        <w:t>all</w:t>
      </w:r>
      <w:r w:rsidR="00A726FB">
        <w:rPr>
          <w:rFonts w:ascii="Times New Roman" w:eastAsia="Times New Roman" w:hAnsi="Times New Roman" w:cs="Times New Roman"/>
          <w:sz w:val="24"/>
          <w:szCs w:val="24"/>
        </w:rPr>
        <w:t xml:space="preserve"> </w:t>
      </w:r>
      <w:r w:rsidR="00A726FB" w:rsidRPr="00790447">
        <w:rPr>
          <w:rFonts w:ascii="Times New Roman" w:eastAsia="Times New Roman" w:hAnsi="Times New Roman" w:cs="Times New Roman"/>
          <w:i/>
          <w:iCs/>
          <w:sz w:val="24"/>
          <w:szCs w:val="24"/>
        </w:rPr>
        <w:t>t</w:t>
      </w:r>
      <w:r w:rsidR="00A726FB">
        <w:rPr>
          <w:rFonts w:ascii="Times New Roman" w:eastAsia="Times New Roman" w:hAnsi="Times New Roman" w:cs="Times New Roman"/>
          <w:sz w:val="24"/>
          <w:szCs w:val="24"/>
        </w:rPr>
        <w:t xml:space="preserve">’s </w:t>
      </w:r>
      <w:r w:rsidR="00F10CBB">
        <w:rPr>
          <w:rFonts w:ascii="Times New Roman" w:eastAsia="Times New Roman" w:hAnsi="Times New Roman" w:cs="Times New Roman"/>
          <w:sz w:val="24"/>
          <w:szCs w:val="24"/>
        </w:rPr>
        <w:t>&lt;</w:t>
      </w:r>
      <w:r w:rsidR="00A726FB">
        <w:rPr>
          <w:rFonts w:ascii="Times New Roman" w:eastAsia="Times New Roman" w:hAnsi="Times New Roman" w:cs="Times New Roman"/>
          <w:sz w:val="24"/>
          <w:szCs w:val="24"/>
        </w:rPr>
        <w:t xml:space="preserve"> </w:t>
      </w:r>
      <w:r w:rsidR="00F10CBB">
        <w:rPr>
          <w:rFonts w:ascii="Times New Roman" w:eastAsia="Times New Roman" w:hAnsi="Times New Roman" w:cs="Times New Roman"/>
          <w:sz w:val="24"/>
          <w:szCs w:val="24"/>
        </w:rPr>
        <w:t>18.47</w:t>
      </w:r>
      <w:r w:rsidR="00A726FB">
        <w:rPr>
          <w:rFonts w:ascii="Times New Roman" w:eastAsia="Times New Roman" w:hAnsi="Times New Roman" w:cs="Times New Roman"/>
          <w:sz w:val="24"/>
          <w:szCs w:val="24"/>
        </w:rPr>
        <w:t xml:space="preserve">, </w:t>
      </w:r>
      <w:r w:rsidR="00B0437B">
        <w:rPr>
          <w:rFonts w:ascii="Times New Roman" w:eastAsia="Times New Roman" w:hAnsi="Times New Roman" w:cs="Times New Roman"/>
          <w:sz w:val="24"/>
          <w:szCs w:val="24"/>
        </w:rPr>
        <w:t>all</w:t>
      </w:r>
      <w:r w:rsidR="00A726FB">
        <w:rPr>
          <w:rFonts w:ascii="Times New Roman" w:eastAsia="Times New Roman" w:hAnsi="Times New Roman" w:cs="Times New Roman"/>
          <w:sz w:val="24"/>
          <w:szCs w:val="24"/>
        </w:rPr>
        <w:t xml:space="preserve"> </w:t>
      </w:r>
      <w:r w:rsidR="00A726FB">
        <w:rPr>
          <w:rFonts w:ascii="Times New Roman" w:eastAsia="Times New Roman" w:hAnsi="Times New Roman" w:cs="Times New Roman"/>
          <w:i/>
          <w:iCs/>
          <w:sz w:val="24"/>
          <w:szCs w:val="24"/>
        </w:rPr>
        <w:t>p</w:t>
      </w:r>
      <w:r w:rsidR="00A726FB">
        <w:rPr>
          <w:rFonts w:ascii="Times New Roman" w:eastAsia="Times New Roman" w:hAnsi="Times New Roman" w:cs="Times New Roman"/>
          <w:sz w:val="24"/>
          <w:szCs w:val="24"/>
        </w:rPr>
        <w:t>’s &gt; .00001</w:t>
      </w:r>
      <w:r w:rsidR="00F10CBB">
        <w:rPr>
          <w:rFonts w:ascii="Times New Roman" w:eastAsia="Times New Roman" w:hAnsi="Times New Roman" w:cs="Times New Roman"/>
          <w:sz w:val="24"/>
          <w:szCs w:val="24"/>
        </w:rPr>
        <w:t>.</w:t>
      </w:r>
    </w:p>
    <w:p w14:paraId="3569A6F8" w14:textId="2FA73498" w:rsidR="00516FC1" w:rsidRDefault="00716931" w:rsidP="00516FC1">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the ISO condition, these analyses indicated that </w:t>
      </w:r>
      <w:r w:rsidR="00406973">
        <w:rPr>
          <w:rFonts w:ascii="Times New Roman" w:eastAsia="Times New Roman" w:hAnsi="Times New Roman" w:cs="Times New Roman"/>
          <w:sz w:val="24"/>
          <w:szCs w:val="24"/>
        </w:rPr>
        <w:t>networks were as likely to consider objects B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910547">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and C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AE053A">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to be blickets during the ISO experimental trials as they were to consider B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AE053A">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and C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xml:space="preserve">= .74,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xml:space="preserve">= 0.09)  during the ISO control trials, both </w:t>
      </w:r>
      <w:r w:rsidR="00406973" w:rsidRPr="00790447">
        <w:rPr>
          <w:rFonts w:ascii="Times New Roman" w:eastAsia="Times New Roman" w:hAnsi="Times New Roman" w:cs="Times New Roman"/>
          <w:i/>
          <w:iCs/>
          <w:sz w:val="24"/>
          <w:szCs w:val="24"/>
        </w:rPr>
        <w:t>t</w:t>
      </w:r>
      <w:r w:rsidR="00406973">
        <w:rPr>
          <w:rFonts w:ascii="Times New Roman" w:eastAsia="Times New Roman" w:hAnsi="Times New Roman" w:cs="Times New Roman"/>
          <w:sz w:val="24"/>
          <w:szCs w:val="24"/>
        </w:rPr>
        <w:t xml:space="preserve">’s &lt; </w:t>
      </w:r>
      <w:r w:rsidR="00AE053A">
        <w:rPr>
          <w:rFonts w:ascii="Times New Roman" w:eastAsia="Times New Roman" w:hAnsi="Times New Roman" w:cs="Times New Roman"/>
          <w:sz w:val="24"/>
          <w:szCs w:val="24"/>
        </w:rPr>
        <w:t>0</w:t>
      </w:r>
      <w:r w:rsidR="00406973">
        <w:rPr>
          <w:rFonts w:ascii="Times New Roman" w:eastAsia="Times New Roman" w:hAnsi="Times New Roman" w:cs="Times New Roman"/>
          <w:sz w:val="24"/>
          <w:szCs w:val="24"/>
        </w:rPr>
        <w:t>.</w:t>
      </w:r>
      <w:r w:rsidR="00AE053A">
        <w:rPr>
          <w:rFonts w:ascii="Times New Roman" w:eastAsia="Times New Roman" w:hAnsi="Times New Roman" w:cs="Times New Roman"/>
          <w:sz w:val="24"/>
          <w:szCs w:val="24"/>
        </w:rPr>
        <w:t>67</w:t>
      </w:r>
      <w:r w:rsidR="00406973">
        <w:rPr>
          <w:rFonts w:ascii="Times New Roman" w:eastAsia="Times New Roman" w:hAnsi="Times New Roman" w:cs="Times New Roman"/>
          <w:sz w:val="24"/>
          <w:szCs w:val="24"/>
        </w:rPr>
        <w:t xml:space="preserve">, both </w:t>
      </w:r>
      <w:r w:rsidR="00406973">
        <w:rPr>
          <w:rFonts w:ascii="Times New Roman" w:eastAsia="Times New Roman" w:hAnsi="Times New Roman" w:cs="Times New Roman"/>
          <w:i/>
          <w:iCs/>
          <w:sz w:val="24"/>
          <w:szCs w:val="24"/>
        </w:rPr>
        <w:t>p</w:t>
      </w:r>
      <w:r w:rsidR="00406973">
        <w:rPr>
          <w:rFonts w:ascii="Times New Roman" w:eastAsia="Times New Roman" w:hAnsi="Times New Roman" w:cs="Times New Roman"/>
          <w:sz w:val="24"/>
          <w:szCs w:val="24"/>
        </w:rPr>
        <w:t>’s &gt; .</w:t>
      </w:r>
      <w:r w:rsidR="00AE053A">
        <w:rPr>
          <w:rFonts w:ascii="Times New Roman" w:eastAsia="Times New Roman" w:hAnsi="Times New Roman" w:cs="Times New Roman"/>
          <w:sz w:val="24"/>
          <w:szCs w:val="24"/>
        </w:rPr>
        <w:t>50</w:t>
      </w:r>
      <w:r w:rsidR="00406973">
        <w:rPr>
          <w:rFonts w:ascii="Times New Roman" w:eastAsia="Times New Roman" w:hAnsi="Times New Roman" w:cs="Times New Roman"/>
          <w:sz w:val="24"/>
          <w:szCs w:val="24"/>
        </w:rPr>
        <w:t>.</w:t>
      </w:r>
      <w:r w:rsidR="0073638C">
        <w:rPr>
          <w:rFonts w:ascii="Times New Roman" w:eastAsia="Times New Roman" w:hAnsi="Times New Roman" w:cs="Times New Roman"/>
          <w:sz w:val="24"/>
          <w:szCs w:val="24"/>
        </w:rPr>
        <w:t xml:space="preserve"> Likewise, networks treated object A (</w:t>
      </w:r>
      <w:r w:rsidR="0073638C">
        <w:rPr>
          <w:rFonts w:ascii="Times New Roman" w:eastAsia="Times New Roman" w:hAnsi="Times New Roman" w:cs="Times New Roman"/>
          <w:i/>
          <w:iCs/>
          <w:sz w:val="24"/>
          <w:szCs w:val="24"/>
        </w:rPr>
        <w:t xml:space="preserve">M </w:t>
      </w:r>
      <w:r w:rsidR="0073638C">
        <w:rPr>
          <w:rFonts w:ascii="Times New Roman" w:eastAsia="Times New Roman" w:hAnsi="Times New Roman" w:cs="Times New Roman"/>
          <w:sz w:val="24"/>
          <w:szCs w:val="24"/>
        </w:rPr>
        <w:t>= .7</w:t>
      </w:r>
      <w:r w:rsidR="00516675">
        <w:rPr>
          <w:rFonts w:ascii="Times New Roman" w:eastAsia="Times New Roman" w:hAnsi="Times New Roman" w:cs="Times New Roman"/>
          <w:sz w:val="24"/>
          <w:szCs w:val="24"/>
        </w:rPr>
        <w:t>5</w:t>
      </w:r>
      <w:r w:rsidR="0073638C">
        <w:rPr>
          <w:rFonts w:ascii="Times New Roman" w:eastAsia="Times New Roman" w:hAnsi="Times New Roman" w:cs="Times New Roman"/>
          <w:sz w:val="24"/>
          <w:szCs w:val="24"/>
        </w:rPr>
        <w:t xml:space="preserve">, </w:t>
      </w:r>
      <w:r w:rsidR="0073638C">
        <w:rPr>
          <w:rFonts w:ascii="Times New Roman" w:eastAsia="Times New Roman" w:hAnsi="Times New Roman" w:cs="Times New Roman"/>
          <w:i/>
          <w:iCs/>
          <w:sz w:val="24"/>
          <w:szCs w:val="24"/>
        </w:rPr>
        <w:t xml:space="preserve">SD </w:t>
      </w:r>
      <w:r w:rsidR="0073638C">
        <w:rPr>
          <w:rFonts w:ascii="Times New Roman" w:eastAsia="Times New Roman" w:hAnsi="Times New Roman" w:cs="Times New Roman"/>
          <w:sz w:val="24"/>
          <w:szCs w:val="24"/>
        </w:rPr>
        <w:t xml:space="preserve">= 0.09) in the BB control condition equally with objects B and C in the BB experimental condition, both </w:t>
      </w:r>
      <w:r w:rsidR="0073638C" w:rsidRPr="00790447">
        <w:rPr>
          <w:rFonts w:ascii="Times New Roman" w:eastAsia="Times New Roman" w:hAnsi="Times New Roman" w:cs="Times New Roman"/>
          <w:i/>
          <w:iCs/>
          <w:sz w:val="24"/>
          <w:szCs w:val="24"/>
        </w:rPr>
        <w:t>t</w:t>
      </w:r>
      <w:r w:rsidR="0073638C">
        <w:rPr>
          <w:rFonts w:ascii="Times New Roman" w:eastAsia="Times New Roman" w:hAnsi="Times New Roman" w:cs="Times New Roman"/>
          <w:sz w:val="24"/>
          <w:szCs w:val="24"/>
        </w:rPr>
        <w:t>’s &lt; 0.</w:t>
      </w:r>
      <w:r w:rsidR="00516675">
        <w:rPr>
          <w:rFonts w:ascii="Times New Roman" w:eastAsia="Times New Roman" w:hAnsi="Times New Roman" w:cs="Times New Roman"/>
          <w:sz w:val="24"/>
          <w:szCs w:val="24"/>
        </w:rPr>
        <w:t>49</w:t>
      </w:r>
      <w:r w:rsidR="0073638C">
        <w:rPr>
          <w:rFonts w:ascii="Times New Roman" w:eastAsia="Times New Roman" w:hAnsi="Times New Roman" w:cs="Times New Roman"/>
          <w:sz w:val="24"/>
          <w:szCs w:val="24"/>
        </w:rPr>
        <w:t xml:space="preserve">, both </w:t>
      </w:r>
      <w:r w:rsidR="0073638C">
        <w:rPr>
          <w:rFonts w:ascii="Times New Roman" w:eastAsia="Times New Roman" w:hAnsi="Times New Roman" w:cs="Times New Roman"/>
          <w:i/>
          <w:iCs/>
          <w:sz w:val="24"/>
          <w:szCs w:val="24"/>
        </w:rPr>
        <w:t>p</w:t>
      </w:r>
      <w:r w:rsidR="0073638C">
        <w:rPr>
          <w:rFonts w:ascii="Times New Roman" w:eastAsia="Times New Roman" w:hAnsi="Times New Roman" w:cs="Times New Roman"/>
          <w:sz w:val="24"/>
          <w:szCs w:val="24"/>
        </w:rPr>
        <w:t>’s &gt; .</w:t>
      </w:r>
      <w:r w:rsidR="00516675">
        <w:rPr>
          <w:rFonts w:ascii="Times New Roman" w:eastAsia="Times New Roman" w:hAnsi="Times New Roman" w:cs="Times New Roman"/>
          <w:sz w:val="24"/>
          <w:szCs w:val="24"/>
        </w:rPr>
        <w:t>62</w:t>
      </w:r>
      <w:r w:rsidR="0073638C">
        <w:rPr>
          <w:rFonts w:ascii="Times New Roman" w:eastAsia="Times New Roman" w:hAnsi="Times New Roman" w:cs="Times New Roman"/>
          <w:sz w:val="24"/>
          <w:szCs w:val="24"/>
        </w:rPr>
        <w:t>.</w:t>
      </w:r>
      <w:r w:rsidR="00516FC1">
        <w:rPr>
          <w:rFonts w:ascii="Times New Roman" w:eastAsia="Times New Roman" w:hAnsi="Times New Roman" w:cs="Times New Roman"/>
          <w:sz w:val="24"/>
          <w:szCs w:val="24"/>
        </w:rPr>
        <w:t xml:space="preserve"> Importantly, networks were more confident that object</w:t>
      </w:r>
      <w:r w:rsidR="008A5633">
        <w:rPr>
          <w:rFonts w:ascii="Times New Roman" w:eastAsia="Times New Roman" w:hAnsi="Times New Roman" w:cs="Times New Roman"/>
          <w:sz w:val="24"/>
          <w:szCs w:val="24"/>
        </w:rPr>
        <w:t>s B and C</w:t>
      </w:r>
      <w:r w:rsidR="001D6A07">
        <w:rPr>
          <w:rFonts w:ascii="Times New Roman" w:eastAsia="Times New Roman" w:hAnsi="Times New Roman" w:cs="Times New Roman"/>
          <w:sz w:val="24"/>
          <w:szCs w:val="24"/>
        </w:rPr>
        <w:t xml:space="preserve"> in the ISO experimental conditions</w:t>
      </w:r>
      <w:r w:rsidR="008A5633">
        <w:rPr>
          <w:rFonts w:ascii="Times New Roman" w:eastAsia="Times New Roman" w:hAnsi="Times New Roman" w:cs="Times New Roman"/>
          <w:sz w:val="24"/>
          <w:szCs w:val="24"/>
        </w:rPr>
        <w:t xml:space="preserve"> were blickets compared to object</w:t>
      </w:r>
      <w:r w:rsidR="00516FC1">
        <w:rPr>
          <w:rFonts w:ascii="Times New Roman" w:eastAsia="Times New Roman" w:hAnsi="Times New Roman" w:cs="Times New Roman"/>
          <w:sz w:val="24"/>
          <w:szCs w:val="24"/>
        </w:rPr>
        <w:t xml:space="preserve"> A (</w:t>
      </w:r>
      <w:proofErr w:type="gramStart"/>
      <w:r w:rsidR="00516FC1">
        <w:rPr>
          <w:rFonts w:ascii="Times New Roman" w:eastAsia="Times New Roman" w:hAnsi="Times New Roman" w:cs="Times New Roman"/>
          <w:i/>
          <w:iCs/>
          <w:sz w:val="24"/>
          <w:szCs w:val="24"/>
        </w:rPr>
        <w:t xml:space="preserve">M </w:t>
      </w:r>
      <w:r w:rsidR="00516FC1">
        <w:rPr>
          <w:rFonts w:ascii="Times New Roman" w:eastAsia="Times New Roman" w:hAnsi="Times New Roman" w:cs="Times New Roman"/>
          <w:sz w:val="24"/>
          <w:szCs w:val="24"/>
        </w:rPr>
        <w:t xml:space="preserve"> =</w:t>
      </w:r>
      <w:proofErr w:type="gramEnd"/>
      <w:r w:rsidR="00516FC1">
        <w:rPr>
          <w:rFonts w:ascii="Times New Roman" w:eastAsia="Times New Roman" w:hAnsi="Times New Roman" w:cs="Times New Roman"/>
          <w:sz w:val="24"/>
          <w:szCs w:val="24"/>
        </w:rPr>
        <w:t xml:space="preserve"> .</w:t>
      </w:r>
      <w:r w:rsidR="008A5633">
        <w:rPr>
          <w:rFonts w:ascii="Times New Roman" w:eastAsia="Times New Roman" w:hAnsi="Times New Roman" w:cs="Times New Roman"/>
          <w:sz w:val="24"/>
          <w:szCs w:val="24"/>
        </w:rPr>
        <w:t>21</w:t>
      </w:r>
      <w:r w:rsidR="00516FC1">
        <w:rPr>
          <w:rFonts w:ascii="Times New Roman" w:eastAsia="Times New Roman" w:hAnsi="Times New Roman" w:cs="Times New Roman"/>
          <w:sz w:val="24"/>
          <w:szCs w:val="24"/>
        </w:rPr>
        <w:t xml:space="preserve">, </w:t>
      </w:r>
      <w:r w:rsidR="00516FC1">
        <w:rPr>
          <w:rFonts w:ascii="Times New Roman" w:eastAsia="Times New Roman" w:hAnsi="Times New Roman" w:cs="Times New Roman"/>
          <w:i/>
          <w:iCs/>
          <w:sz w:val="24"/>
          <w:szCs w:val="24"/>
        </w:rPr>
        <w:t xml:space="preserve">SD </w:t>
      </w:r>
      <w:r w:rsidR="00516FC1">
        <w:rPr>
          <w:rFonts w:ascii="Times New Roman" w:eastAsia="Times New Roman" w:hAnsi="Times New Roman" w:cs="Times New Roman"/>
          <w:sz w:val="24"/>
          <w:szCs w:val="24"/>
        </w:rPr>
        <w:t>= 0.</w:t>
      </w:r>
      <w:r w:rsidR="008A5633">
        <w:rPr>
          <w:rFonts w:ascii="Times New Roman" w:eastAsia="Times New Roman" w:hAnsi="Times New Roman" w:cs="Times New Roman"/>
          <w:sz w:val="24"/>
          <w:szCs w:val="24"/>
        </w:rPr>
        <w:t>06</w:t>
      </w:r>
      <w:r w:rsidR="00516FC1">
        <w:rPr>
          <w:rFonts w:ascii="Times New Roman" w:eastAsia="Times New Roman" w:hAnsi="Times New Roman" w:cs="Times New Roman"/>
          <w:sz w:val="24"/>
          <w:szCs w:val="24"/>
        </w:rPr>
        <w:t xml:space="preserve">), both </w:t>
      </w:r>
      <w:r w:rsidR="00516FC1" w:rsidRPr="00790447">
        <w:rPr>
          <w:rFonts w:ascii="Times New Roman" w:eastAsia="Times New Roman" w:hAnsi="Times New Roman" w:cs="Times New Roman"/>
          <w:i/>
          <w:iCs/>
          <w:sz w:val="24"/>
          <w:szCs w:val="24"/>
        </w:rPr>
        <w:t>t</w:t>
      </w:r>
      <w:r w:rsidR="00516FC1">
        <w:rPr>
          <w:rFonts w:ascii="Times New Roman" w:eastAsia="Times New Roman" w:hAnsi="Times New Roman" w:cs="Times New Roman"/>
          <w:sz w:val="24"/>
          <w:szCs w:val="24"/>
        </w:rPr>
        <w:t xml:space="preserve">’s &gt; </w:t>
      </w:r>
      <w:r w:rsidR="008A5633">
        <w:rPr>
          <w:rFonts w:ascii="Times New Roman" w:eastAsia="Times New Roman" w:hAnsi="Times New Roman" w:cs="Times New Roman"/>
          <w:sz w:val="24"/>
          <w:szCs w:val="24"/>
        </w:rPr>
        <w:t>-66.95</w:t>
      </w:r>
      <w:r w:rsidR="00516FC1">
        <w:rPr>
          <w:rFonts w:ascii="Times New Roman" w:eastAsia="Times New Roman" w:hAnsi="Times New Roman" w:cs="Times New Roman"/>
          <w:sz w:val="24"/>
          <w:szCs w:val="24"/>
        </w:rPr>
        <w:t xml:space="preserve">, both </w:t>
      </w:r>
      <w:r w:rsidR="00516FC1">
        <w:rPr>
          <w:rFonts w:ascii="Times New Roman" w:eastAsia="Times New Roman" w:hAnsi="Times New Roman" w:cs="Times New Roman"/>
          <w:i/>
          <w:iCs/>
          <w:sz w:val="24"/>
          <w:szCs w:val="24"/>
        </w:rPr>
        <w:t>p</w:t>
      </w:r>
      <w:r w:rsidR="00516FC1">
        <w:rPr>
          <w:rFonts w:ascii="Times New Roman" w:eastAsia="Times New Roman" w:hAnsi="Times New Roman" w:cs="Times New Roman"/>
          <w:sz w:val="24"/>
          <w:szCs w:val="24"/>
        </w:rPr>
        <w:t xml:space="preserve">’s &gt; .00001. </w:t>
      </w:r>
      <w:r w:rsidR="008A5633">
        <w:rPr>
          <w:rFonts w:ascii="Times New Roman" w:eastAsia="Times New Roman" w:hAnsi="Times New Roman" w:cs="Times New Roman"/>
          <w:sz w:val="24"/>
          <w:szCs w:val="24"/>
        </w:rPr>
        <w:t>In the same vein,</w:t>
      </w:r>
      <w:r w:rsidR="00516FC1">
        <w:rPr>
          <w:rFonts w:ascii="Times New Roman" w:eastAsia="Times New Roman" w:hAnsi="Times New Roman" w:cs="Times New Roman"/>
          <w:sz w:val="24"/>
          <w:szCs w:val="24"/>
        </w:rPr>
        <w:t xml:space="preserve"> networks were more confident that</w:t>
      </w:r>
      <w:r w:rsidR="00FF67DF">
        <w:rPr>
          <w:rFonts w:ascii="Times New Roman" w:eastAsia="Times New Roman" w:hAnsi="Times New Roman" w:cs="Times New Roman"/>
          <w:sz w:val="24"/>
          <w:szCs w:val="24"/>
        </w:rPr>
        <w:t xml:space="preserve"> objects A, B, C were blickets in the ISO control condition compared </w:t>
      </w:r>
      <w:proofErr w:type="gramStart"/>
      <w:r w:rsidR="00FF67DF">
        <w:rPr>
          <w:rFonts w:ascii="Times New Roman" w:eastAsia="Times New Roman" w:hAnsi="Times New Roman" w:cs="Times New Roman"/>
          <w:sz w:val="24"/>
          <w:szCs w:val="24"/>
        </w:rPr>
        <w:t xml:space="preserve">to </w:t>
      </w:r>
      <w:r w:rsidR="00516FC1">
        <w:rPr>
          <w:rFonts w:ascii="Times New Roman" w:eastAsia="Times New Roman" w:hAnsi="Times New Roman" w:cs="Times New Roman"/>
          <w:sz w:val="24"/>
          <w:szCs w:val="24"/>
        </w:rPr>
        <w:t xml:space="preserve"> object</w:t>
      </w:r>
      <w:proofErr w:type="gramEnd"/>
      <w:r w:rsidR="00516FC1">
        <w:rPr>
          <w:rFonts w:ascii="Times New Roman" w:eastAsia="Times New Roman" w:hAnsi="Times New Roman" w:cs="Times New Roman"/>
          <w:sz w:val="24"/>
          <w:szCs w:val="24"/>
        </w:rPr>
        <w:t xml:space="preserve"> D (</w:t>
      </w:r>
      <w:r w:rsidR="00516FC1">
        <w:rPr>
          <w:rFonts w:ascii="Times New Roman" w:eastAsia="Times New Roman" w:hAnsi="Times New Roman" w:cs="Times New Roman"/>
          <w:i/>
          <w:iCs/>
          <w:sz w:val="24"/>
          <w:szCs w:val="24"/>
        </w:rPr>
        <w:t xml:space="preserve">M </w:t>
      </w:r>
      <w:r w:rsidR="00516FC1">
        <w:rPr>
          <w:rFonts w:ascii="Times New Roman" w:eastAsia="Times New Roman" w:hAnsi="Times New Roman" w:cs="Times New Roman"/>
          <w:sz w:val="24"/>
          <w:szCs w:val="24"/>
        </w:rPr>
        <w:t>= .</w:t>
      </w:r>
      <w:r w:rsidR="00FF67DF">
        <w:rPr>
          <w:rFonts w:ascii="Times New Roman" w:eastAsia="Times New Roman" w:hAnsi="Times New Roman" w:cs="Times New Roman"/>
          <w:sz w:val="24"/>
          <w:szCs w:val="24"/>
        </w:rPr>
        <w:t>15</w:t>
      </w:r>
      <w:r w:rsidR="00516FC1">
        <w:rPr>
          <w:rFonts w:ascii="Times New Roman" w:eastAsia="Times New Roman" w:hAnsi="Times New Roman" w:cs="Times New Roman"/>
          <w:sz w:val="24"/>
          <w:szCs w:val="24"/>
        </w:rPr>
        <w:t xml:space="preserve">, </w:t>
      </w:r>
      <w:r w:rsidR="00516FC1">
        <w:rPr>
          <w:rFonts w:ascii="Times New Roman" w:eastAsia="Times New Roman" w:hAnsi="Times New Roman" w:cs="Times New Roman"/>
          <w:i/>
          <w:iCs/>
          <w:sz w:val="24"/>
          <w:szCs w:val="24"/>
        </w:rPr>
        <w:t xml:space="preserve">SD </w:t>
      </w:r>
      <w:r w:rsidR="00516FC1">
        <w:rPr>
          <w:rFonts w:ascii="Times New Roman" w:eastAsia="Times New Roman" w:hAnsi="Times New Roman" w:cs="Times New Roman"/>
          <w:sz w:val="24"/>
          <w:szCs w:val="24"/>
        </w:rPr>
        <w:t xml:space="preserve">= 0.008) in the BB control condition was a blicket than objects A, B, or C, all </w:t>
      </w:r>
      <w:r w:rsidR="00516FC1" w:rsidRPr="00790447">
        <w:rPr>
          <w:rFonts w:ascii="Times New Roman" w:eastAsia="Times New Roman" w:hAnsi="Times New Roman" w:cs="Times New Roman"/>
          <w:i/>
          <w:iCs/>
          <w:sz w:val="24"/>
          <w:szCs w:val="24"/>
        </w:rPr>
        <w:t>t</w:t>
      </w:r>
      <w:r w:rsidR="00516FC1">
        <w:rPr>
          <w:rFonts w:ascii="Times New Roman" w:eastAsia="Times New Roman" w:hAnsi="Times New Roman" w:cs="Times New Roman"/>
          <w:sz w:val="24"/>
          <w:szCs w:val="24"/>
        </w:rPr>
        <w:t xml:space="preserve">’s &lt; </w:t>
      </w:r>
      <w:r w:rsidR="00FF67DF">
        <w:rPr>
          <w:rFonts w:ascii="Times New Roman" w:eastAsia="Times New Roman" w:hAnsi="Times New Roman" w:cs="Times New Roman"/>
          <w:sz w:val="24"/>
          <w:szCs w:val="24"/>
        </w:rPr>
        <w:t>-100</w:t>
      </w:r>
      <w:r w:rsidR="00516FC1">
        <w:rPr>
          <w:rFonts w:ascii="Times New Roman" w:eastAsia="Times New Roman" w:hAnsi="Times New Roman" w:cs="Times New Roman"/>
          <w:sz w:val="24"/>
          <w:szCs w:val="24"/>
        </w:rPr>
        <w:t xml:space="preserve">, all </w:t>
      </w:r>
      <w:r w:rsidR="00516FC1">
        <w:rPr>
          <w:rFonts w:ascii="Times New Roman" w:eastAsia="Times New Roman" w:hAnsi="Times New Roman" w:cs="Times New Roman"/>
          <w:i/>
          <w:iCs/>
          <w:sz w:val="24"/>
          <w:szCs w:val="24"/>
        </w:rPr>
        <w:t>p</w:t>
      </w:r>
      <w:r w:rsidR="00516FC1">
        <w:rPr>
          <w:rFonts w:ascii="Times New Roman" w:eastAsia="Times New Roman" w:hAnsi="Times New Roman" w:cs="Times New Roman"/>
          <w:sz w:val="24"/>
          <w:szCs w:val="24"/>
        </w:rPr>
        <w:t>’s &gt; .00001.</w:t>
      </w:r>
    </w:p>
    <w:p w14:paraId="6567DBEA" w14:textId="2FC1C16D" w:rsidR="001C7C80" w:rsidRDefault="007A36BD" w:rsidP="001C7C80">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set of analyses examined whether there</w:t>
      </w:r>
      <w:r w:rsidR="00116702">
        <w:rPr>
          <w:rFonts w:ascii="Times New Roman" w:eastAsia="Times New Roman" w:hAnsi="Times New Roman" w:cs="Times New Roman"/>
          <w:sz w:val="24"/>
          <w:szCs w:val="24"/>
        </w:rPr>
        <w:t xml:space="preserve"> was any evidence for BB reasoning under the older operationalization of it. </w:t>
      </w:r>
      <w:r w:rsidR="003E72AA">
        <w:rPr>
          <w:rFonts w:ascii="Times New Roman" w:eastAsia="Times New Roman" w:hAnsi="Times New Roman" w:cs="Times New Roman"/>
          <w:sz w:val="24"/>
          <w:szCs w:val="24"/>
        </w:rPr>
        <w:t>I</w:t>
      </w:r>
      <w:r w:rsidR="009E0F86">
        <w:rPr>
          <w:rFonts w:ascii="Times New Roman" w:eastAsia="Times New Roman" w:hAnsi="Times New Roman" w:cs="Times New Roman"/>
          <w:sz w:val="24"/>
          <w:szCs w:val="24"/>
        </w:rPr>
        <w:t>n terms of object B</w:t>
      </w:r>
      <w:r w:rsidR="003E72AA">
        <w:rPr>
          <w:rFonts w:ascii="Times New Roman" w:eastAsia="Times New Roman" w:hAnsi="Times New Roman" w:cs="Times New Roman"/>
          <w:sz w:val="24"/>
          <w:szCs w:val="24"/>
        </w:rPr>
        <w:t xml:space="preserve">, networks treated object B equivalently between the BB and ISO experimental conditions, </w:t>
      </w:r>
      <w:proofErr w:type="gramStart"/>
      <w:r w:rsidR="003E72AA">
        <w:rPr>
          <w:rFonts w:ascii="Times New Roman" w:eastAsia="Times New Roman" w:hAnsi="Times New Roman" w:cs="Times New Roman"/>
          <w:i/>
          <w:iCs/>
          <w:sz w:val="24"/>
          <w:szCs w:val="24"/>
        </w:rPr>
        <w:t>t</w:t>
      </w:r>
      <w:r w:rsidR="003E72AA">
        <w:rPr>
          <w:rFonts w:ascii="Times New Roman" w:eastAsia="Times New Roman" w:hAnsi="Times New Roman" w:cs="Times New Roman"/>
          <w:sz w:val="24"/>
          <w:szCs w:val="24"/>
        </w:rPr>
        <w:t>(</w:t>
      </w:r>
      <w:proofErr w:type="gramEnd"/>
      <w:r w:rsidR="003E72AA">
        <w:rPr>
          <w:rFonts w:ascii="Times New Roman" w:eastAsia="Times New Roman" w:hAnsi="Times New Roman" w:cs="Times New Roman"/>
          <w:sz w:val="24"/>
          <w:szCs w:val="24"/>
        </w:rPr>
        <w:t xml:space="preserve">255) = 0.62, </w:t>
      </w:r>
      <w:r w:rsidR="003E72AA">
        <w:rPr>
          <w:rFonts w:ascii="Times New Roman" w:eastAsia="Times New Roman" w:hAnsi="Times New Roman" w:cs="Times New Roman"/>
          <w:i/>
          <w:iCs/>
          <w:sz w:val="24"/>
          <w:szCs w:val="24"/>
        </w:rPr>
        <w:t xml:space="preserve">p </w:t>
      </w:r>
      <w:r w:rsidR="003E72AA">
        <w:rPr>
          <w:rFonts w:ascii="Times New Roman" w:eastAsia="Times New Roman" w:hAnsi="Times New Roman" w:cs="Times New Roman"/>
          <w:sz w:val="24"/>
          <w:szCs w:val="24"/>
        </w:rPr>
        <w:t xml:space="preserve">= .53. Likewise, networks treated object B equivalently between the BB and ISO control conditions, </w:t>
      </w:r>
      <w:proofErr w:type="gramStart"/>
      <w:r w:rsidR="009E0F86">
        <w:rPr>
          <w:rFonts w:ascii="Times New Roman" w:eastAsia="Times New Roman" w:hAnsi="Times New Roman" w:cs="Times New Roman"/>
          <w:i/>
          <w:iCs/>
          <w:sz w:val="24"/>
          <w:szCs w:val="24"/>
        </w:rPr>
        <w:t>t</w:t>
      </w:r>
      <w:r w:rsidR="009E0F86">
        <w:rPr>
          <w:rFonts w:ascii="Times New Roman" w:eastAsia="Times New Roman" w:hAnsi="Times New Roman" w:cs="Times New Roman"/>
          <w:sz w:val="24"/>
          <w:szCs w:val="24"/>
        </w:rPr>
        <w:t>(</w:t>
      </w:r>
      <w:proofErr w:type="gramEnd"/>
      <w:r w:rsidR="009E0F86">
        <w:rPr>
          <w:rFonts w:ascii="Times New Roman" w:eastAsia="Times New Roman" w:hAnsi="Times New Roman" w:cs="Times New Roman"/>
          <w:sz w:val="24"/>
          <w:szCs w:val="24"/>
        </w:rPr>
        <w:t>255) = -</w:t>
      </w:r>
      <w:r w:rsidR="009E0F86">
        <w:rPr>
          <w:rFonts w:ascii="Times New Roman" w:eastAsia="Times New Roman" w:hAnsi="Times New Roman" w:cs="Times New Roman"/>
          <w:sz w:val="24"/>
          <w:szCs w:val="24"/>
        </w:rPr>
        <w:lastRenderedPageBreak/>
        <w:t xml:space="preserve">0.10, </w:t>
      </w:r>
      <w:r w:rsidR="009E0F86">
        <w:rPr>
          <w:rFonts w:ascii="Times New Roman" w:eastAsia="Times New Roman" w:hAnsi="Times New Roman" w:cs="Times New Roman"/>
          <w:i/>
          <w:iCs/>
          <w:sz w:val="24"/>
          <w:szCs w:val="24"/>
        </w:rPr>
        <w:t xml:space="preserve">p </w:t>
      </w:r>
      <w:r w:rsidR="009E0F86">
        <w:rPr>
          <w:rFonts w:ascii="Times New Roman" w:eastAsia="Times New Roman" w:hAnsi="Times New Roman" w:cs="Times New Roman"/>
          <w:sz w:val="24"/>
          <w:szCs w:val="24"/>
        </w:rPr>
        <w:t>= .92.</w:t>
      </w:r>
      <w:r w:rsidR="001C7C80">
        <w:rPr>
          <w:rFonts w:ascii="Times New Roman" w:eastAsia="Times New Roman" w:hAnsi="Times New Roman" w:cs="Times New Roman"/>
          <w:sz w:val="24"/>
          <w:szCs w:val="24"/>
        </w:rPr>
        <w:t xml:space="preserve"> In terms of object C, networks treated object </w:t>
      </w:r>
      <w:r w:rsidR="006F7EE6">
        <w:rPr>
          <w:rFonts w:ascii="Times New Roman" w:eastAsia="Times New Roman" w:hAnsi="Times New Roman" w:cs="Times New Roman"/>
          <w:sz w:val="24"/>
          <w:szCs w:val="24"/>
        </w:rPr>
        <w:t>C</w:t>
      </w:r>
      <w:r w:rsidR="001C7C80">
        <w:rPr>
          <w:rFonts w:ascii="Times New Roman" w:eastAsia="Times New Roman" w:hAnsi="Times New Roman" w:cs="Times New Roman"/>
          <w:sz w:val="24"/>
          <w:szCs w:val="24"/>
        </w:rPr>
        <w:t xml:space="preserve"> equivalently between the BB and ISO experimental conditions, </w:t>
      </w:r>
      <w:proofErr w:type="gramStart"/>
      <w:r w:rsidR="001C7C80">
        <w:rPr>
          <w:rFonts w:ascii="Times New Roman" w:eastAsia="Times New Roman" w:hAnsi="Times New Roman" w:cs="Times New Roman"/>
          <w:i/>
          <w:iCs/>
          <w:sz w:val="24"/>
          <w:szCs w:val="24"/>
        </w:rPr>
        <w:t>t</w:t>
      </w:r>
      <w:r w:rsidR="001C7C80">
        <w:rPr>
          <w:rFonts w:ascii="Times New Roman" w:eastAsia="Times New Roman" w:hAnsi="Times New Roman" w:cs="Times New Roman"/>
          <w:sz w:val="24"/>
          <w:szCs w:val="24"/>
        </w:rPr>
        <w:t>(</w:t>
      </w:r>
      <w:proofErr w:type="gramEnd"/>
      <w:r w:rsidR="001C7C80">
        <w:rPr>
          <w:rFonts w:ascii="Times New Roman" w:eastAsia="Times New Roman" w:hAnsi="Times New Roman" w:cs="Times New Roman"/>
          <w:sz w:val="24"/>
          <w:szCs w:val="24"/>
        </w:rPr>
        <w:t>255) = 0.</w:t>
      </w:r>
      <w:r w:rsidR="006F7EE6">
        <w:rPr>
          <w:rFonts w:ascii="Times New Roman" w:eastAsia="Times New Roman" w:hAnsi="Times New Roman" w:cs="Times New Roman"/>
          <w:sz w:val="24"/>
          <w:szCs w:val="24"/>
        </w:rPr>
        <w:t>18</w:t>
      </w:r>
      <w:r w:rsidR="001C7C80">
        <w:rPr>
          <w:rFonts w:ascii="Times New Roman" w:eastAsia="Times New Roman" w:hAnsi="Times New Roman" w:cs="Times New Roman"/>
          <w:sz w:val="24"/>
          <w:szCs w:val="24"/>
        </w:rPr>
        <w:t xml:space="preserve">, </w:t>
      </w:r>
      <w:r w:rsidR="001C7C80">
        <w:rPr>
          <w:rFonts w:ascii="Times New Roman" w:eastAsia="Times New Roman" w:hAnsi="Times New Roman" w:cs="Times New Roman"/>
          <w:i/>
          <w:iCs/>
          <w:sz w:val="24"/>
          <w:szCs w:val="24"/>
        </w:rPr>
        <w:t xml:space="preserve">p </w:t>
      </w:r>
      <w:r w:rsidR="001C7C80">
        <w:rPr>
          <w:rFonts w:ascii="Times New Roman" w:eastAsia="Times New Roman" w:hAnsi="Times New Roman" w:cs="Times New Roman"/>
          <w:sz w:val="24"/>
          <w:szCs w:val="24"/>
        </w:rPr>
        <w:t>= .</w:t>
      </w:r>
      <w:r w:rsidR="006F7EE6">
        <w:rPr>
          <w:rFonts w:ascii="Times New Roman" w:eastAsia="Times New Roman" w:hAnsi="Times New Roman" w:cs="Times New Roman"/>
          <w:sz w:val="24"/>
          <w:szCs w:val="24"/>
        </w:rPr>
        <w:t>85</w:t>
      </w:r>
      <w:r w:rsidR="001C7C80">
        <w:rPr>
          <w:rFonts w:ascii="Times New Roman" w:eastAsia="Times New Roman" w:hAnsi="Times New Roman" w:cs="Times New Roman"/>
          <w:sz w:val="24"/>
          <w:szCs w:val="24"/>
        </w:rPr>
        <w:t xml:space="preserve">. Likewise, networks treated object </w:t>
      </w:r>
      <w:r w:rsidR="006F7EE6">
        <w:rPr>
          <w:rFonts w:ascii="Times New Roman" w:eastAsia="Times New Roman" w:hAnsi="Times New Roman" w:cs="Times New Roman"/>
          <w:sz w:val="24"/>
          <w:szCs w:val="24"/>
        </w:rPr>
        <w:t>C</w:t>
      </w:r>
      <w:r w:rsidR="001C7C80">
        <w:rPr>
          <w:rFonts w:ascii="Times New Roman" w:eastAsia="Times New Roman" w:hAnsi="Times New Roman" w:cs="Times New Roman"/>
          <w:sz w:val="24"/>
          <w:szCs w:val="24"/>
        </w:rPr>
        <w:t xml:space="preserve"> equivalently between the BB and ISO control conditions, </w:t>
      </w:r>
      <w:proofErr w:type="gramStart"/>
      <w:r w:rsidR="001C7C80">
        <w:rPr>
          <w:rFonts w:ascii="Times New Roman" w:eastAsia="Times New Roman" w:hAnsi="Times New Roman" w:cs="Times New Roman"/>
          <w:i/>
          <w:iCs/>
          <w:sz w:val="24"/>
          <w:szCs w:val="24"/>
        </w:rPr>
        <w:t>t</w:t>
      </w:r>
      <w:r w:rsidR="001C7C80">
        <w:rPr>
          <w:rFonts w:ascii="Times New Roman" w:eastAsia="Times New Roman" w:hAnsi="Times New Roman" w:cs="Times New Roman"/>
          <w:sz w:val="24"/>
          <w:szCs w:val="24"/>
        </w:rPr>
        <w:t>(</w:t>
      </w:r>
      <w:proofErr w:type="gramEnd"/>
      <w:r w:rsidR="001C7C80">
        <w:rPr>
          <w:rFonts w:ascii="Times New Roman" w:eastAsia="Times New Roman" w:hAnsi="Times New Roman" w:cs="Times New Roman"/>
          <w:sz w:val="24"/>
          <w:szCs w:val="24"/>
        </w:rPr>
        <w:t xml:space="preserve">255) = </w:t>
      </w:r>
      <w:r w:rsidR="002D0FF8">
        <w:rPr>
          <w:rFonts w:ascii="Times New Roman" w:eastAsia="Times New Roman" w:hAnsi="Times New Roman" w:cs="Times New Roman"/>
          <w:sz w:val="24"/>
          <w:szCs w:val="24"/>
        </w:rPr>
        <w:t>0.34</w:t>
      </w:r>
      <w:r w:rsidR="001C7C80">
        <w:rPr>
          <w:rFonts w:ascii="Times New Roman" w:eastAsia="Times New Roman" w:hAnsi="Times New Roman" w:cs="Times New Roman"/>
          <w:sz w:val="24"/>
          <w:szCs w:val="24"/>
        </w:rPr>
        <w:t xml:space="preserve">, </w:t>
      </w:r>
      <w:r w:rsidR="001C7C80">
        <w:rPr>
          <w:rFonts w:ascii="Times New Roman" w:eastAsia="Times New Roman" w:hAnsi="Times New Roman" w:cs="Times New Roman"/>
          <w:i/>
          <w:iCs/>
          <w:sz w:val="24"/>
          <w:szCs w:val="24"/>
        </w:rPr>
        <w:t xml:space="preserve">p </w:t>
      </w:r>
      <w:r w:rsidR="001C7C80">
        <w:rPr>
          <w:rFonts w:ascii="Times New Roman" w:eastAsia="Times New Roman" w:hAnsi="Times New Roman" w:cs="Times New Roman"/>
          <w:sz w:val="24"/>
          <w:szCs w:val="24"/>
        </w:rPr>
        <w:t>= .</w:t>
      </w:r>
      <w:r w:rsidR="002D0FF8">
        <w:rPr>
          <w:rFonts w:ascii="Times New Roman" w:eastAsia="Times New Roman" w:hAnsi="Times New Roman" w:cs="Times New Roman"/>
          <w:sz w:val="24"/>
          <w:szCs w:val="24"/>
        </w:rPr>
        <w:t>73</w:t>
      </w:r>
      <w:r w:rsidR="001C7C80">
        <w:rPr>
          <w:rFonts w:ascii="Times New Roman" w:eastAsia="Times New Roman" w:hAnsi="Times New Roman" w:cs="Times New Roman"/>
          <w:sz w:val="24"/>
          <w:szCs w:val="24"/>
        </w:rPr>
        <w:t>.</w:t>
      </w:r>
      <w:r w:rsidR="00C56442">
        <w:rPr>
          <w:rFonts w:ascii="Times New Roman" w:eastAsia="Times New Roman" w:hAnsi="Times New Roman" w:cs="Times New Roman"/>
          <w:sz w:val="24"/>
          <w:szCs w:val="24"/>
        </w:rPr>
        <w:t xml:space="preserve"> Thus, similar to the results from Experiments 1 and 2, there was no evidence that networks should BB reasoning either under the new operationalization of BB reasoning or under the old operationalization of BB reasoning. </w:t>
      </w:r>
    </w:p>
    <w:p w14:paraId="372644DF" w14:textId="5124D73A" w:rsidR="00356198" w:rsidRPr="00356198" w:rsidRDefault="00356198" w:rsidP="00356198">
      <w:pPr>
        <w:spacing w:line="480" w:lineRule="auto"/>
        <w:ind w:firstLine="720"/>
        <w:contextualSpacing/>
        <w:jc w:val="center"/>
        <w:rPr>
          <w:rFonts w:ascii="Times New Roman" w:eastAsia="Times New Roman" w:hAnsi="Times New Roman" w:cs="Times New Roman"/>
          <w:b/>
          <w:bCs/>
          <w:sz w:val="24"/>
          <w:szCs w:val="24"/>
        </w:rPr>
      </w:pPr>
      <w:r w:rsidRPr="00356198">
        <w:rPr>
          <w:rFonts w:ascii="Times New Roman" w:eastAsia="Times New Roman" w:hAnsi="Times New Roman" w:cs="Times New Roman"/>
          <w:b/>
          <w:bCs/>
          <w:sz w:val="24"/>
          <w:szCs w:val="24"/>
        </w:rPr>
        <w:t>Discussion</w:t>
      </w:r>
    </w:p>
    <w:p w14:paraId="3C99801D" w14:textId="75710338" w:rsidR="007A36BD" w:rsidRPr="003E72AA" w:rsidRDefault="00356198" w:rsidP="00516FC1">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Experiment 3 was to determine whether a computational (connectionist) model trained with the Delta rule—</w:t>
      </w:r>
      <w:r w:rsidR="008D4F2F">
        <w:rPr>
          <w:rFonts w:ascii="Times New Roman" w:eastAsia="Times New Roman" w:hAnsi="Times New Roman" w:cs="Times New Roman"/>
          <w:sz w:val="24"/>
          <w:szCs w:val="24"/>
        </w:rPr>
        <w:t xml:space="preserve">which, under some conditions, is equivalent to the traditional RW model—could account for participants’ responses in Experiments 1 and 2. </w:t>
      </w:r>
      <w:r w:rsidR="00EB630C">
        <w:rPr>
          <w:rFonts w:ascii="Times New Roman" w:eastAsia="Times New Roman" w:hAnsi="Times New Roman" w:cs="Times New Roman"/>
          <w:sz w:val="24"/>
          <w:szCs w:val="24"/>
        </w:rPr>
        <w:t xml:space="preserve">The results of the model indicated that participants’ treatment of the various objects could be explained by the traditional RW model. This suggests that an associative-learning mechanism is sufficient to explain children’s performance in a task that assesses BB reasoning. </w:t>
      </w:r>
      <w:proofErr w:type="gramStart"/>
      <w:r w:rsidR="00A232BD">
        <w:rPr>
          <w:rFonts w:ascii="Times New Roman" w:eastAsia="Times New Roman" w:hAnsi="Times New Roman" w:cs="Times New Roman"/>
          <w:sz w:val="24"/>
          <w:szCs w:val="24"/>
        </w:rPr>
        <w:t>This results</w:t>
      </w:r>
      <w:proofErr w:type="gramEnd"/>
      <w:r w:rsidR="00A232BD">
        <w:rPr>
          <w:rFonts w:ascii="Times New Roman" w:eastAsia="Times New Roman" w:hAnsi="Times New Roman" w:cs="Times New Roman"/>
          <w:sz w:val="24"/>
          <w:szCs w:val="24"/>
        </w:rPr>
        <w:t xml:space="preserve"> is inconsistent with the notion that children’s causal reasoning in a task in which they are asked to reason about multiple objects is subserved by a Bayesian-inference mechanism.</w:t>
      </w:r>
    </w:p>
    <w:p w14:paraId="088CFAE0" w14:textId="3137559B" w:rsidR="00716931" w:rsidRDefault="00716931" w:rsidP="00DC6AA4">
      <w:pPr>
        <w:spacing w:line="480" w:lineRule="auto"/>
        <w:ind w:firstLine="720"/>
        <w:contextualSpacing/>
        <w:rPr>
          <w:rFonts w:ascii="Times New Roman" w:hAnsi="Times New Roman" w:cs="Times New Roman"/>
          <w:sz w:val="24"/>
          <w:szCs w:val="24"/>
        </w:rPr>
      </w:pP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5076EA88" w14:textId="77777777" w:rsidR="003F72C8" w:rsidRDefault="008324BA" w:rsidP="0089771F">
      <w:pPr>
        <w:spacing w:line="480" w:lineRule="auto"/>
        <w:ind w:firstLine="720"/>
        <w:contextualSpacing/>
        <w:rPr>
          <w:ins w:id="96" w:author="Benton, Deon" w:date="2023-01-27T15:45:00Z"/>
          <w:rFonts w:ascii="Times New Roman" w:hAnsi="Times New Roman" w:cs="Times New Roman"/>
          <w:sz w:val="24"/>
          <w:szCs w:val="24"/>
        </w:rPr>
      </w:pPr>
      <w:ins w:id="97" w:author="Benton, Deon" w:date="2023-01-27T15:19:00Z">
        <w:r>
          <w:rPr>
            <w:rFonts w:ascii="Times New Roman" w:hAnsi="Times New Roman" w:cs="Times New Roman"/>
            <w:sz w:val="24"/>
            <w:szCs w:val="24"/>
          </w:rPr>
          <w:t xml:space="preserve">This study had two broad aims. The first aim was to examine whether </w:t>
        </w:r>
      </w:ins>
      <w:ins w:id="98" w:author="Benton, Deon" w:date="2023-01-27T15:20:00Z">
        <w:r>
          <w:rPr>
            <w:rFonts w:ascii="Times New Roman" w:hAnsi="Times New Roman" w:cs="Times New Roman"/>
            <w:sz w:val="24"/>
            <w:szCs w:val="24"/>
          </w:rPr>
          <w:t xml:space="preserve">4-, 5-, and 6-year-olds would engage in BB reasoning when asked to reason about 3 objects. Previous research on BB reasoning </w:t>
        </w:r>
      </w:ins>
      <w:ins w:id="99" w:author="Benton, Deon" w:date="2023-01-27T15:22:00Z">
        <w:r w:rsidR="006A4392">
          <w:rPr>
            <w:rFonts w:ascii="Times New Roman" w:hAnsi="Times New Roman" w:cs="Times New Roman"/>
            <w:sz w:val="24"/>
            <w:szCs w:val="24"/>
          </w:rPr>
          <w:t>in human children involved asking children to reason about just</w:t>
        </w:r>
      </w:ins>
      <w:ins w:id="100" w:author="Benton, Deon" w:date="2023-01-27T15:20:00Z">
        <w:r w:rsidR="006A4392">
          <w:rPr>
            <w:rFonts w:ascii="Times New Roman" w:hAnsi="Times New Roman" w:cs="Times New Roman"/>
            <w:sz w:val="24"/>
            <w:szCs w:val="24"/>
          </w:rPr>
          <w:t xml:space="preserve"> two </w:t>
        </w:r>
      </w:ins>
      <w:ins w:id="101" w:author="Benton, Deon" w:date="2023-01-27T15:22:00Z">
        <w:r w:rsidR="006A4392">
          <w:rPr>
            <w:rFonts w:ascii="Times New Roman" w:hAnsi="Times New Roman" w:cs="Times New Roman"/>
            <w:sz w:val="24"/>
            <w:szCs w:val="24"/>
          </w:rPr>
          <w:t>candidate causes</w:t>
        </w:r>
      </w:ins>
      <w:ins w:id="102" w:author="Benton, Deon" w:date="2023-01-27T15:20:00Z">
        <w:r w:rsidR="006A4392">
          <w:rPr>
            <w:rFonts w:ascii="Times New Roman" w:hAnsi="Times New Roman" w:cs="Times New Roman"/>
            <w:sz w:val="24"/>
            <w:szCs w:val="24"/>
          </w:rPr>
          <w:t xml:space="preserve"> (e.g., </w:t>
        </w:r>
      </w:ins>
      <w:proofErr w:type="spellStart"/>
      <w:ins w:id="103" w:author="Benton, Deon" w:date="2023-01-27T15:21:00Z">
        <w:r w:rsidR="006A4392">
          <w:rPr>
            <w:rFonts w:ascii="Times New Roman" w:hAnsi="Times New Roman" w:cs="Times New Roman"/>
            <w:sz w:val="24"/>
            <w:szCs w:val="24"/>
          </w:rPr>
          <w:t>Beckers</w:t>
        </w:r>
        <w:proofErr w:type="spellEnd"/>
        <w:r w:rsidR="006A4392">
          <w:rPr>
            <w:rFonts w:ascii="Times New Roman" w:hAnsi="Times New Roman" w:cs="Times New Roman"/>
            <w:sz w:val="24"/>
            <w:szCs w:val="24"/>
          </w:rPr>
          <w:t xml:space="preserve"> et al., 2009; </w:t>
        </w:r>
      </w:ins>
      <w:ins w:id="104" w:author="Benton, Deon" w:date="2023-01-27T15:22:00Z">
        <w:r w:rsidR="006A4392">
          <w:rPr>
            <w:rFonts w:ascii="Times New Roman" w:hAnsi="Times New Roman" w:cs="Times New Roman"/>
            <w:sz w:val="24"/>
            <w:szCs w:val="24"/>
          </w:rPr>
          <w:t xml:space="preserve">Griffiths et al., 2011; </w:t>
        </w:r>
      </w:ins>
      <w:ins w:id="105" w:author="Benton, Deon" w:date="2023-01-27T15:23:00Z">
        <w:r w:rsidR="004709C1">
          <w:rPr>
            <w:rFonts w:ascii="Times New Roman" w:hAnsi="Times New Roman" w:cs="Times New Roman"/>
            <w:sz w:val="24"/>
            <w:szCs w:val="24"/>
          </w:rPr>
          <w:t xml:space="preserve">McCormack et al., 2013; </w:t>
        </w:r>
      </w:ins>
      <w:ins w:id="106" w:author="Benton, Deon" w:date="2023-01-27T15:20:00Z">
        <w:r w:rsidR="006A4392">
          <w:rPr>
            <w:rFonts w:ascii="Times New Roman" w:hAnsi="Times New Roman" w:cs="Times New Roman"/>
            <w:sz w:val="24"/>
            <w:szCs w:val="24"/>
          </w:rPr>
          <w:t>Sobel et al., 2004</w:t>
        </w:r>
      </w:ins>
      <w:ins w:id="107" w:author="Benton, Deon" w:date="2023-01-27T15:23:00Z">
        <w:r w:rsidR="004709C1">
          <w:rPr>
            <w:rFonts w:ascii="Times New Roman" w:hAnsi="Times New Roman" w:cs="Times New Roman"/>
            <w:sz w:val="24"/>
            <w:szCs w:val="24"/>
          </w:rPr>
          <w:t>). The second broad aim was to determine how children reason about multiplate candidate causes</w:t>
        </w:r>
      </w:ins>
      <w:ins w:id="108" w:author="Benton, Deon" w:date="2023-01-27T15:20:00Z">
        <w:r w:rsidR="006A4392">
          <w:rPr>
            <w:rFonts w:ascii="Times New Roman" w:hAnsi="Times New Roman" w:cs="Times New Roman"/>
            <w:sz w:val="24"/>
            <w:szCs w:val="24"/>
          </w:rPr>
          <w:t>;</w:t>
        </w:r>
      </w:ins>
      <w:ins w:id="109" w:author="Benton, Deon" w:date="2023-01-27T15:23:00Z">
        <w:r w:rsidR="004709C1">
          <w:rPr>
            <w:rFonts w:ascii="Times New Roman" w:hAnsi="Times New Roman" w:cs="Times New Roman"/>
            <w:sz w:val="24"/>
            <w:szCs w:val="24"/>
          </w:rPr>
          <w:t xml:space="preserve"> that is, </w:t>
        </w:r>
      </w:ins>
      <w:ins w:id="110" w:author="Benton, Deon" w:date="2023-01-27T15:41:00Z">
        <w:r w:rsidR="00DD3EE0">
          <w:rPr>
            <w:rFonts w:ascii="Times New Roman" w:hAnsi="Times New Roman" w:cs="Times New Roman"/>
            <w:sz w:val="24"/>
            <w:szCs w:val="24"/>
          </w:rPr>
          <w:t>we wanted</w:t>
        </w:r>
      </w:ins>
      <w:r w:rsidR="00271093">
        <w:rPr>
          <w:rFonts w:ascii="Times New Roman" w:hAnsi="Times New Roman" w:cs="Times New Roman"/>
          <w:sz w:val="24"/>
          <w:szCs w:val="24"/>
        </w:rPr>
        <w:t xml:space="preserve"> </w:t>
      </w:r>
      <w:ins w:id="111" w:author="Benton, Deon" w:date="2023-01-27T15:25:00Z">
        <w:r w:rsidR="00271093">
          <w:rPr>
            <w:rFonts w:ascii="Times New Roman" w:hAnsi="Times New Roman" w:cs="Times New Roman"/>
            <w:sz w:val="24"/>
            <w:szCs w:val="24"/>
          </w:rPr>
          <w:t xml:space="preserve">to determine whether a Bayesian-inference mechanism or an </w:t>
        </w:r>
        <w:r w:rsidR="00271093">
          <w:rPr>
            <w:rFonts w:ascii="Times New Roman" w:hAnsi="Times New Roman" w:cs="Times New Roman"/>
            <w:sz w:val="24"/>
            <w:szCs w:val="24"/>
          </w:rPr>
          <w:lastRenderedPageBreak/>
          <w:t xml:space="preserve">associative-learning mechanism better explained how children reasoned about multiple </w:t>
        </w:r>
        <w:proofErr w:type="gramStart"/>
        <w:r w:rsidR="00271093">
          <w:rPr>
            <w:rFonts w:ascii="Times New Roman" w:hAnsi="Times New Roman" w:cs="Times New Roman"/>
            <w:sz w:val="24"/>
            <w:szCs w:val="24"/>
          </w:rPr>
          <w:t>candidate</w:t>
        </w:r>
        <w:proofErr w:type="gramEnd"/>
        <w:r w:rsidR="00271093">
          <w:rPr>
            <w:rFonts w:ascii="Times New Roman" w:hAnsi="Times New Roman" w:cs="Times New Roman"/>
            <w:sz w:val="24"/>
            <w:szCs w:val="24"/>
          </w:rPr>
          <w:t xml:space="preserve"> causes. </w:t>
        </w:r>
      </w:ins>
      <w:ins w:id="112" w:author="Benton, Deon" w:date="2023-01-27T15:41:00Z">
        <w:r w:rsidR="00DD3EE0">
          <w:rPr>
            <w:rFonts w:ascii="Times New Roman" w:hAnsi="Times New Roman" w:cs="Times New Roman"/>
            <w:sz w:val="24"/>
            <w:szCs w:val="24"/>
          </w:rPr>
          <w:t xml:space="preserve">Children were introduced to </w:t>
        </w:r>
      </w:ins>
      <w:ins w:id="113" w:author="Benton, Deon" w:date="2023-01-27T15:42:00Z">
        <w:r w:rsidR="00DD3EE0">
          <w:rPr>
            <w:rFonts w:ascii="Times New Roman" w:hAnsi="Times New Roman" w:cs="Times New Roman"/>
            <w:sz w:val="24"/>
            <w:szCs w:val="24"/>
          </w:rPr>
          <w:t>a virtual</w:t>
        </w:r>
      </w:ins>
      <w:ins w:id="114" w:author="Benton, Deon" w:date="2023-01-27T15:41:00Z">
        <w:r w:rsidR="00DD3EE0">
          <w:rPr>
            <w:rFonts w:ascii="Times New Roman" w:hAnsi="Times New Roman" w:cs="Times New Roman"/>
            <w:sz w:val="24"/>
            <w:szCs w:val="24"/>
          </w:rPr>
          <w:t xml:space="preserve"> blicket detector</w:t>
        </w:r>
      </w:ins>
      <w:ins w:id="115" w:author="Benton, Deon" w:date="2023-01-27T15:42:00Z">
        <w:r w:rsidR="00DD3EE0">
          <w:rPr>
            <w:rFonts w:ascii="Times New Roman" w:hAnsi="Times New Roman" w:cs="Times New Roman"/>
            <w:sz w:val="24"/>
            <w:szCs w:val="24"/>
          </w:rPr>
          <w:t xml:space="preserve"> machine, were told how the machine worked, and then were </w:t>
        </w:r>
      </w:ins>
      <w:ins w:id="116" w:author="Benton, Deon" w:date="2023-01-27T15:43:00Z">
        <w:r w:rsidR="00DD3EE0">
          <w:rPr>
            <w:rFonts w:ascii="Times New Roman" w:hAnsi="Times New Roman" w:cs="Times New Roman"/>
            <w:sz w:val="24"/>
            <w:szCs w:val="24"/>
          </w:rPr>
          <w:t>either given two BB experimental</w:t>
        </w:r>
        <w:r w:rsidR="004358A2">
          <w:rPr>
            <w:rFonts w:ascii="Times New Roman" w:hAnsi="Times New Roman" w:cs="Times New Roman"/>
            <w:sz w:val="24"/>
            <w:szCs w:val="24"/>
          </w:rPr>
          <w:t xml:space="preserve"> trials</w:t>
        </w:r>
        <w:r w:rsidR="00DD3EE0">
          <w:rPr>
            <w:rFonts w:ascii="Times New Roman" w:hAnsi="Times New Roman" w:cs="Times New Roman"/>
            <w:sz w:val="24"/>
            <w:szCs w:val="24"/>
          </w:rPr>
          <w:t xml:space="preserve"> and two BB control trials or</w:t>
        </w:r>
        <w:r w:rsidR="004358A2">
          <w:rPr>
            <w:rFonts w:ascii="Times New Roman" w:hAnsi="Times New Roman" w:cs="Times New Roman"/>
            <w:sz w:val="24"/>
            <w:szCs w:val="24"/>
          </w:rPr>
          <w:t xml:space="preserve"> two ISO experimental trials and two ISO control trials.</w:t>
        </w:r>
      </w:ins>
      <w:ins w:id="117" w:author="Benton, Deon" w:date="2023-01-27T15:44:00Z">
        <w:r w:rsidR="003F72C8">
          <w:rPr>
            <w:rFonts w:ascii="Times New Roman" w:hAnsi="Times New Roman" w:cs="Times New Roman"/>
            <w:sz w:val="24"/>
            <w:szCs w:val="24"/>
          </w:rPr>
          <w:t xml:space="preserve"> </w:t>
        </w:r>
      </w:ins>
    </w:p>
    <w:p w14:paraId="2D3F800A" w14:textId="482CE435" w:rsidR="00B202F0" w:rsidRDefault="00CB3DFE" w:rsidP="0089771F">
      <w:pPr>
        <w:spacing w:line="480" w:lineRule="auto"/>
        <w:ind w:firstLine="720"/>
        <w:contextualSpacing/>
        <w:rPr>
          <w:ins w:id="118" w:author="Benton, Deon" w:date="2023-01-27T17:11:00Z"/>
          <w:rFonts w:ascii="Times New Roman" w:hAnsi="Times New Roman" w:cs="Times New Roman"/>
          <w:sz w:val="24"/>
          <w:szCs w:val="24"/>
        </w:rPr>
      </w:pPr>
      <w:ins w:id="119" w:author="Benton, Deon" w:date="2023-01-27T17:10:00Z">
        <w:r>
          <w:rPr>
            <w:rFonts w:ascii="Times New Roman" w:hAnsi="Times New Roman" w:cs="Times New Roman"/>
            <w:sz w:val="24"/>
            <w:szCs w:val="24"/>
          </w:rPr>
          <w:t>Experiment 1 showed that</w:t>
        </w:r>
      </w:ins>
      <w:ins w:id="120" w:author="Benton, Deon" w:date="2023-01-27T15:45:00Z">
        <w:r w:rsidR="003F72C8">
          <w:rPr>
            <w:rFonts w:ascii="Times New Roman" w:hAnsi="Times New Roman" w:cs="Times New Roman"/>
            <w:sz w:val="24"/>
            <w:szCs w:val="24"/>
          </w:rPr>
          <w:t xml:space="preserve"> 4-year-olds did not engage in BB reasoning</w:t>
        </w:r>
      </w:ins>
      <w:ins w:id="121" w:author="Benton, Deon" w:date="2023-01-27T15:46:00Z">
        <w:r w:rsidR="002068F5">
          <w:rPr>
            <w:rFonts w:ascii="Times New Roman" w:hAnsi="Times New Roman" w:cs="Times New Roman"/>
            <w:sz w:val="24"/>
            <w:szCs w:val="24"/>
          </w:rPr>
          <w:t xml:space="preserve">, and this was true </w:t>
        </w:r>
      </w:ins>
      <w:ins w:id="122" w:author="Benton, Deon" w:date="2023-01-27T17:11:00Z">
        <w:r>
          <w:rPr>
            <w:rFonts w:ascii="Times New Roman" w:hAnsi="Times New Roman" w:cs="Times New Roman"/>
            <w:sz w:val="24"/>
            <w:szCs w:val="24"/>
          </w:rPr>
          <w:t>irrespective of how BB reasoning was operationalized</w:t>
        </w:r>
      </w:ins>
      <w:ins w:id="123" w:author="Benton, Deon" w:date="2023-01-27T15:46:00Z">
        <w:r w:rsidR="002068F5">
          <w:rPr>
            <w:rFonts w:ascii="Times New Roman" w:hAnsi="Times New Roman" w:cs="Times New Roman"/>
            <w:sz w:val="24"/>
            <w:szCs w:val="24"/>
          </w:rPr>
          <w:t xml:space="preserve">; that is, participants treated the redundant causes equivalently </w:t>
        </w:r>
      </w:ins>
      <w:ins w:id="124" w:author="Benton, Deon" w:date="2023-01-27T15:47:00Z">
        <w:r w:rsidR="002068F5">
          <w:rPr>
            <w:rFonts w:ascii="Times New Roman" w:hAnsi="Times New Roman" w:cs="Times New Roman"/>
            <w:sz w:val="24"/>
            <w:szCs w:val="24"/>
          </w:rPr>
          <w:t>regardless</w:t>
        </w:r>
      </w:ins>
      <w:ins w:id="125" w:author="Benton, Deon" w:date="2023-01-27T15:46:00Z">
        <w:r w:rsidR="002068F5">
          <w:rPr>
            <w:rFonts w:ascii="Times New Roman" w:hAnsi="Times New Roman" w:cs="Times New Roman"/>
            <w:sz w:val="24"/>
            <w:szCs w:val="24"/>
          </w:rPr>
          <w:t xml:space="preserve"> of whether the comparison </w:t>
        </w:r>
      </w:ins>
      <w:ins w:id="126" w:author="Benton, Deon" w:date="2023-01-27T17:11:00Z">
        <w:r w:rsidR="00876C71">
          <w:rPr>
            <w:rFonts w:ascii="Times New Roman" w:hAnsi="Times New Roman" w:cs="Times New Roman"/>
            <w:sz w:val="24"/>
            <w:szCs w:val="24"/>
          </w:rPr>
          <w:t>w</w:t>
        </w:r>
      </w:ins>
      <w:ins w:id="127" w:author="Benton, Deon" w:date="2023-01-27T15:46:00Z">
        <w:r w:rsidR="002068F5">
          <w:rPr>
            <w:rFonts w:ascii="Times New Roman" w:hAnsi="Times New Roman" w:cs="Times New Roman"/>
            <w:sz w:val="24"/>
            <w:szCs w:val="24"/>
          </w:rPr>
          <w:t xml:space="preserve">as between experimental and control trials </w:t>
        </w:r>
        <w:r w:rsidR="002068F5">
          <w:rPr>
            <w:rFonts w:ascii="Times New Roman" w:hAnsi="Times New Roman" w:cs="Times New Roman"/>
            <w:i/>
            <w:iCs/>
            <w:sz w:val="24"/>
            <w:szCs w:val="24"/>
          </w:rPr>
          <w:t xml:space="preserve">within </w:t>
        </w:r>
        <w:r w:rsidR="002068F5">
          <w:rPr>
            <w:rFonts w:ascii="Times New Roman" w:hAnsi="Times New Roman" w:cs="Times New Roman"/>
            <w:sz w:val="24"/>
            <w:szCs w:val="24"/>
          </w:rPr>
          <w:t>the BB condition or between</w:t>
        </w:r>
      </w:ins>
      <w:ins w:id="128" w:author="Benton, Deon" w:date="2023-01-27T15:47:00Z">
        <w:r w:rsidR="002068F5">
          <w:rPr>
            <w:rFonts w:ascii="Times New Roman" w:hAnsi="Times New Roman" w:cs="Times New Roman"/>
            <w:sz w:val="24"/>
            <w:szCs w:val="24"/>
          </w:rPr>
          <w:t xml:space="preserve"> the experimental or control trials </w:t>
        </w:r>
        <w:r w:rsidR="002068F5">
          <w:rPr>
            <w:rFonts w:ascii="Times New Roman" w:hAnsi="Times New Roman" w:cs="Times New Roman"/>
            <w:i/>
            <w:iCs/>
            <w:sz w:val="24"/>
            <w:szCs w:val="24"/>
          </w:rPr>
          <w:t xml:space="preserve">between </w:t>
        </w:r>
        <w:r w:rsidR="002068F5">
          <w:rPr>
            <w:rFonts w:ascii="Times New Roman" w:hAnsi="Times New Roman" w:cs="Times New Roman"/>
            <w:sz w:val="24"/>
            <w:szCs w:val="24"/>
          </w:rPr>
          <w:t>the BB and ISO conditions</w:t>
        </w:r>
      </w:ins>
      <w:ins w:id="129" w:author="Benton, Deon" w:date="2023-01-27T17:11:00Z">
        <w:r w:rsidR="00876C71">
          <w:rPr>
            <w:rFonts w:ascii="Times New Roman" w:hAnsi="Times New Roman" w:cs="Times New Roman"/>
            <w:sz w:val="24"/>
            <w:szCs w:val="24"/>
          </w:rPr>
          <w:t xml:space="preserve"> as was done in previous studies</w:t>
        </w:r>
      </w:ins>
      <w:ins w:id="130" w:author="Benton, Deon" w:date="2023-01-27T15:47:00Z">
        <w:r w:rsidR="002068F5">
          <w:rPr>
            <w:rFonts w:ascii="Times New Roman" w:hAnsi="Times New Roman" w:cs="Times New Roman"/>
            <w:sz w:val="24"/>
            <w:szCs w:val="24"/>
          </w:rPr>
          <w:t xml:space="preserve">. </w:t>
        </w:r>
      </w:ins>
      <w:ins w:id="131" w:author="Benton, Deon" w:date="2023-01-27T15:45:00Z">
        <w:r w:rsidR="003F72C8">
          <w:rPr>
            <w:rFonts w:ascii="Times New Roman" w:hAnsi="Times New Roman" w:cs="Times New Roman"/>
            <w:sz w:val="24"/>
            <w:szCs w:val="24"/>
          </w:rPr>
          <w:t xml:space="preserve"> </w:t>
        </w:r>
      </w:ins>
    </w:p>
    <w:p w14:paraId="7D3BA2B0" w14:textId="1909F291" w:rsidR="00D67FF2" w:rsidRDefault="00D67FF2" w:rsidP="0089771F">
      <w:pPr>
        <w:spacing w:line="480" w:lineRule="auto"/>
        <w:ind w:firstLine="720"/>
        <w:contextualSpacing/>
        <w:rPr>
          <w:ins w:id="132" w:author="Benton, Deon" w:date="2023-01-27T17:12:00Z"/>
          <w:rFonts w:ascii="Times New Roman" w:hAnsi="Times New Roman" w:cs="Times New Roman"/>
          <w:sz w:val="24"/>
          <w:szCs w:val="24"/>
        </w:rPr>
      </w:pPr>
      <w:ins w:id="133" w:author="Benton, Deon" w:date="2023-01-27T17:11:00Z">
        <w:r>
          <w:rPr>
            <w:rFonts w:ascii="Times New Roman" w:hAnsi="Times New Roman" w:cs="Times New Roman"/>
            <w:sz w:val="24"/>
            <w:szCs w:val="24"/>
          </w:rPr>
          <w:t>Open question</w:t>
        </w:r>
      </w:ins>
      <w:ins w:id="134" w:author="Benton, Deon" w:date="2023-01-27T17:12:00Z">
        <w:r>
          <w:rPr>
            <w:rFonts w:ascii="Times New Roman" w:hAnsi="Times New Roman" w:cs="Times New Roman"/>
            <w:sz w:val="24"/>
            <w:szCs w:val="24"/>
          </w:rPr>
          <w:t>s</w:t>
        </w:r>
      </w:ins>
    </w:p>
    <w:p w14:paraId="2DAB7560" w14:textId="1A89F2AF" w:rsidR="00D67FF2" w:rsidRDefault="00D67FF2" w:rsidP="0089771F">
      <w:pPr>
        <w:spacing w:line="480" w:lineRule="auto"/>
        <w:ind w:firstLine="720"/>
        <w:contextualSpacing/>
        <w:rPr>
          <w:rFonts w:ascii="Times New Roman" w:hAnsi="Times New Roman" w:cs="Times New Roman"/>
          <w:sz w:val="24"/>
          <w:szCs w:val="24"/>
        </w:rPr>
      </w:pPr>
      <w:ins w:id="135" w:author="Benton, Deon" w:date="2023-01-27T17:12:00Z">
        <w:r>
          <w:rPr>
            <w:rFonts w:ascii="Times New Roman" w:hAnsi="Times New Roman" w:cs="Times New Roman"/>
            <w:sz w:val="24"/>
            <w:szCs w:val="24"/>
          </w:rPr>
          <w:t>One open question that this study leaves unaddressed is what effect, if any, establishing the base rate of blickets would have on participants’ BB performance in this setting. For example, it is possible that</w:t>
        </w:r>
      </w:ins>
      <w:ins w:id="136" w:author="Benton, Deon" w:date="2023-01-27T17:13:00Z">
        <w:r>
          <w:rPr>
            <w:rFonts w:ascii="Times New Roman" w:hAnsi="Times New Roman" w:cs="Times New Roman"/>
            <w:sz w:val="24"/>
            <w:szCs w:val="24"/>
          </w:rPr>
          <w:t xml:space="preserve"> participants would engage in BB reasoning</w:t>
        </w:r>
      </w:ins>
      <w:ins w:id="137" w:author="Benton, Deon" w:date="2023-01-27T17:14:00Z">
        <w:r w:rsidR="00FC2473">
          <w:rPr>
            <w:rFonts w:ascii="Times New Roman" w:hAnsi="Times New Roman" w:cs="Times New Roman"/>
            <w:sz w:val="24"/>
            <w:szCs w:val="24"/>
          </w:rPr>
          <w:t>—and thus show evidence of the use of a Bayesian-inference mechanism—</w:t>
        </w:r>
      </w:ins>
      <w:ins w:id="138" w:author="Benton, Deon" w:date="2023-01-27T17:12:00Z">
        <w:r>
          <w:rPr>
            <w:rFonts w:ascii="Times New Roman" w:hAnsi="Times New Roman" w:cs="Times New Roman"/>
            <w:sz w:val="24"/>
            <w:szCs w:val="24"/>
          </w:rPr>
          <w:t xml:space="preserve">if </w:t>
        </w:r>
      </w:ins>
      <w:ins w:id="139" w:author="Benton, Deon" w:date="2023-01-27T17:13:00Z">
        <w:r>
          <w:rPr>
            <w:rFonts w:ascii="Times New Roman" w:hAnsi="Times New Roman" w:cs="Times New Roman"/>
            <w:sz w:val="24"/>
            <w:szCs w:val="24"/>
          </w:rPr>
          <w:t>the base rate of blickets is</w:t>
        </w:r>
      </w:ins>
      <w:ins w:id="140" w:author="Benton, Deon" w:date="2023-01-27T17:14:00Z">
        <w:r w:rsidR="00FC2473">
          <w:rPr>
            <w:rFonts w:ascii="Times New Roman" w:hAnsi="Times New Roman" w:cs="Times New Roman"/>
            <w:sz w:val="24"/>
            <w:szCs w:val="24"/>
          </w:rPr>
          <w:t xml:space="preserve"> established to be low.</w:t>
        </w:r>
      </w:ins>
      <w:ins w:id="141" w:author="Benton, Deon" w:date="2023-01-27T17:13:00Z">
        <w:r>
          <w:rPr>
            <w:rFonts w:ascii="Times New Roman" w:hAnsi="Times New Roman" w:cs="Times New Roman"/>
            <w:sz w:val="24"/>
            <w:szCs w:val="24"/>
          </w:rPr>
          <w:t xml:space="preserve"> </w:t>
        </w:r>
      </w:ins>
      <w:ins w:id="142"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143"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144" w:author="Benton, Deon" w:date="2023-01-27T17:16:00Z">
        <w:r w:rsidR="00720D1B">
          <w:rPr>
            <w:rFonts w:ascii="Times New Roman" w:hAnsi="Times New Roman" w:cs="Times New Roman"/>
            <w:sz w:val="24"/>
            <w:szCs w:val="24"/>
          </w:rPr>
          <w:t xml:space="preserve"> what base rate, if any, participants default to when base rate is not explicitly manipulated. Importantly, if participants continued not to engage in BB reasoning when base rates are manipulated—and specifically when the base rate of a blicket is established to be low</w:t>
        </w:r>
      </w:ins>
      <w:ins w:id="145" w:author="Benton, Deon" w:date="2023-01-27T17:17:00Z">
        <w:r w:rsidR="00720D1B">
          <w:rPr>
            <w:rFonts w:ascii="Times New Roman" w:hAnsi="Times New Roman" w:cs="Times New Roman"/>
            <w:sz w:val="24"/>
            <w:szCs w:val="24"/>
          </w:rPr>
          <w:t xml:space="preserve">—this would provide further support that an associative-learning mechanism underlies how human children reason about multiple </w:t>
        </w:r>
        <w:proofErr w:type="gramStart"/>
        <w:r w:rsidR="00720D1B">
          <w:rPr>
            <w:rFonts w:ascii="Times New Roman" w:hAnsi="Times New Roman" w:cs="Times New Roman"/>
            <w:sz w:val="24"/>
            <w:szCs w:val="24"/>
          </w:rPr>
          <w:t>candidate</w:t>
        </w:r>
        <w:proofErr w:type="gramEnd"/>
        <w:r w:rsidR="00720D1B">
          <w:rPr>
            <w:rFonts w:ascii="Times New Roman" w:hAnsi="Times New Roman" w:cs="Times New Roman"/>
            <w:sz w:val="24"/>
            <w:szCs w:val="24"/>
          </w:rPr>
          <w:t xml:space="preserve"> causes (beyond two).</w:t>
        </w:r>
      </w:ins>
      <w:ins w:id="146" w:author="Benton, Deon" w:date="2023-01-27T17:13:00Z">
        <w:r>
          <w:rPr>
            <w:rFonts w:ascii="Times New Roman" w:hAnsi="Times New Roman" w:cs="Times New Roman"/>
            <w:sz w:val="24"/>
            <w:szCs w:val="24"/>
          </w:rPr>
          <w:t xml:space="preserve"> </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912F6" w14:textId="77777777" w:rsidR="00A6679B" w:rsidRDefault="00A6679B" w:rsidP="00323E12">
      <w:pPr>
        <w:spacing w:after="0" w:line="240" w:lineRule="auto"/>
      </w:pPr>
      <w:r>
        <w:separator/>
      </w:r>
    </w:p>
  </w:endnote>
  <w:endnote w:type="continuationSeparator" w:id="0">
    <w:p w14:paraId="3744F208" w14:textId="77777777" w:rsidR="00A6679B" w:rsidRDefault="00A6679B"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81BDD" w14:textId="77777777" w:rsidR="00A6679B" w:rsidRDefault="00A6679B" w:rsidP="00323E12">
      <w:pPr>
        <w:spacing w:after="0" w:line="240" w:lineRule="auto"/>
      </w:pPr>
      <w:r>
        <w:separator/>
      </w:r>
    </w:p>
  </w:footnote>
  <w:footnote w:type="continuationSeparator" w:id="0">
    <w:p w14:paraId="063D64DE" w14:textId="77777777" w:rsidR="00A6679B" w:rsidRDefault="00A6679B"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1123"/>
    <w:rsid w:val="00011603"/>
    <w:rsid w:val="00011D20"/>
    <w:rsid w:val="00012871"/>
    <w:rsid w:val="000141C9"/>
    <w:rsid w:val="0001589F"/>
    <w:rsid w:val="00016078"/>
    <w:rsid w:val="00016189"/>
    <w:rsid w:val="000171E4"/>
    <w:rsid w:val="00020478"/>
    <w:rsid w:val="00020876"/>
    <w:rsid w:val="00020FD7"/>
    <w:rsid w:val="00022A76"/>
    <w:rsid w:val="00023956"/>
    <w:rsid w:val="00023B9D"/>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5AE6"/>
    <w:rsid w:val="00056507"/>
    <w:rsid w:val="00056DE7"/>
    <w:rsid w:val="00060546"/>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71E"/>
    <w:rsid w:val="000B1FB2"/>
    <w:rsid w:val="000B2057"/>
    <w:rsid w:val="000B359F"/>
    <w:rsid w:val="000B3804"/>
    <w:rsid w:val="000B3A47"/>
    <w:rsid w:val="000B3BEF"/>
    <w:rsid w:val="000B3EA5"/>
    <w:rsid w:val="000B4F77"/>
    <w:rsid w:val="000B53BF"/>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176F"/>
    <w:rsid w:val="000F423F"/>
    <w:rsid w:val="000F4519"/>
    <w:rsid w:val="000F46D6"/>
    <w:rsid w:val="000F4976"/>
    <w:rsid w:val="000F5CCE"/>
    <w:rsid w:val="000F5F2B"/>
    <w:rsid w:val="000F6103"/>
    <w:rsid w:val="000F6204"/>
    <w:rsid w:val="000F7187"/>
    <w:rsid w:val="00100B58"/>
    <w:rsid w:val="00101E9D"/>
    <w:rsid w:val="0010201B"/>
    <w:rsid w:val="0010410F"/>
    <w:rsid w:val="001048BB"/>
    <w:rsid w:val="0010498C"/>
    <w:rsid w:val="00104C57"/>
    <w:rsid w:val="0010541E"/>
    <w:rsid w:val="001061FF"/>
    <w:rsid w:val="00107780"/>
    <w:rsid w:val="00111358"/>
    <w:rsid w:val="00111DF2"/>
    <w:rsid w:val="00112917"/>
    <w:rsid w:val="001131F7"/>
    <w:rsid w:val="001132DB"/>
    <w:rsid w:val="00113AAD"/>
    <w:rsid w:val="00114A01"/>
    <w:rsid w:val="00114C47"/>
    <w:rsid w:val="00115193"/>
    <w:rsid w:val="00115569"/>
    <w:rsid w:val="001155B2"/>
    <w:rsid w:val="00115B08"/>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5AA"/>
    <w:rsid w:val="00182FD5"/>
    <w:rsid w:val="00184895"/>
    <w:rsid w:val="00184AAD"/>
    <w:rsid w:val="00184AC8"/>
    <w:rsid w:val="0018561C"/>
    <w:rsid w:val="001857C4"/>
    <w:rsid w:val="00186635"/>
    <w:rsid w:val="00186B40"/>
    <w:rsid w:val="001904A4"/>
    <w:rsid w:val="00191428"/>
    <w:rsid w:val="0019178F"/>
    <w:rsid w:val="00191CC9"/>
    <w:rsid w:val="00192238"/>
    <w:rsid w:val="0019265D"/>
    <w:rsid w:val="00192C62"/>
    <w:rsid w:val="00193CC6"/>
    <w:rsid w:val="00194910"/>
    <w:rsid w:val="001950C2"/>
    <w:rsid w:val="00195975"/>
    <w:rsid w:val="00196160"/>
    <w:rsid w:val="00196970"/>
    <w:rsid w:val="00196D68"/>
    <w:rsid w:val="001975C5"/>
    <w:rsid w:val="001975EA"/>
    <w:rsid w:val="00197B5D"/>
    <w:rsid w:val="00197DBA"/>
    <w:rsid w:val="001A00FA"/>
    <w:rsid w:val="001A0C23"/>
    <w:rsid w:val="001A2513"/>
    <w:rsid w:val="001A2652"/>
    <w:rsid w:val="001A3739"/>
    <w:rsid w:val="001A3893"/>
    <w:rsid w:val="001A3EC1"/>
    <w:rsid w:val="001A5C2B"/>
    <w:rsid w:val="001A65BE"/>
    <w:rsid w:val="001A6E65"/>
    <w:rsid w:val="001A7E4F"/>
    <w:rsid w:val="001B013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66A"/>
    <w:rsid w:val="001D4302"/>
    <w:rsid w:val="001D4475"/>
    <w:rsid w:val="001D452C"/>
    <w:rsid w:val="001D4C2C"/>
    <w:rsid w:val="001D5422"/>
    <w:rsid w:val="001D55E8"/>
    <w:rsid w:val="001D5A6A"/>
    <w:rsid w:val="001D6896"/>
    <w:rsid w:val="001D6A07"/>
    <w:rsid w:val="001D7813"/>
    <w:rsid w:val="001E0521"/>
    <w:rsid w:val="001E1117"/>
    <w:rsid w:val="001E19C5"/>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3408"/>
    <w:rsid w:val="00204425"/>
    <w:rsid w:val="00205258"/>
    <w:rsid w:val="00206231"/>
    <w:rsid w:val="002068F5"/>
    <w:rsid w:val="002074C2"/>
    <w:rsid w:val="00207C4F"/>
    <w:rsid w:val="00210BF5"/>
    <w:rsid w:val="0021145B"/>
    <w:rsid w:val="002117A8"/>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5E10"/>
    <w:rsid w:val="002564C0"/>
    <w:rsid w:val="00257CA0"/>
    <w:rsid w:val="00260188"/>
    <w:rsid w:val="0026097E"/>
    <w:rsid w:val="00260DDA"/>
    <w:rsid w:val="00260E33"/>
    <w:rsid w:val="00260F1C"/>
    <w:rsid w:val="00261E3F"/>
    <w:rsid w:val="00262791"/>
    <w:rsid w:val="00262DA4"/>
    <w:rsid w:val="00263269"/>
    <w:rsid w:val="002641C0"/>
    <w:rsid w:val="00265968"/>
    <w:rsid w:val="00265AD0"/>
    <w:rsid w:val="0026657F"/>
    <w:rsid w:val="002668E6"/>
    <w:rsid w:val="00266DBA"/>
    <w:rsid w:val="00267078"/>
    <w:rsid w:val="00267C03"/>
    <w:rsid w:val="00270774"/>
    <w:rsid w:val="00270CCA"/>
    <w:rsid w:val="00271093"/>
    <w:rsid w:val="00272044"/>
    <w:rsid w:val="0027293D"/>
    <w:rsid w:val="00273433"/>
    <w:rsid w:val="0027350B"/>
    <w:rsid w:val="00273F49"/>
    <w:rsid w:val="00274041"/>
    <w:rsid w:val="00274BE2"/>
    <w:rsid w:val="0027539B"/>
    <w:rsid w:val="002753F1"/>
    <w:rsid w:val="00275403"/>
    <w:rsid w:val="0027696A"/>
    <w:rsid w:val="00276EBE"/>
    <w:rsid w:val="00277E30"/>
    <w:rsid w:val="00277FB8"/>
    <w:rsid w:val="0028057C"/>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3877"/>
    <w:rsid w:val="003046E9"/>
    <w:rsid w:val="003049C4"/>
    <w:rsid w:val="003054FE"/>
    <w:rsid w:val="00305A75"/>
    <w:rsid w:val="0030622E"/>
    <w:rsid w:val="00306BD9"/>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7279"/>
    <w:rsid w:val="003374C4"/>
    <w:rsid w:val="003379CE"/>
    <w:rsid w:val="00340063"/>
    <w:rsid w:val="003405CA"/>
    <w:rsid w:val="00340AE2"/>
    <w:rsid w:val="0034109F"/>
    <w:rsid w:val="00341569"/>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198"/>
    <w:rsid w:val="00356791"/>
    <w:rsid w:val="003606B5"/>
    <w:rsid w:val="00360A0C"/>
    <w:rsid w:val="00361D02"/>
    <w:rsid w:val="00362083"/>
    <w:rsid w:val="0036255F"/>
    <w:rsid w:val="00362630"/>
    <w:rsid w:val="00363BDA"/>
    <w:rsid w:val="00363DBA"/>
    <w:rsid w:val="00363DFC"/>
    <w:rsid w:val="003640D1"/>
    <w:rsid w:val="003648E3"/>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032"/>
    <w:rsid w:val="0038013A"/>
    <w:rsid w:val="00380947"/>
    <w:rsid w:val="003811C8"/>
    <w:rsid w:val="00382D6D"/>
    <w:rsid w:val="003830F2"/>
    <w:rsid w:val="003833AD"/>
    <w:rsid w:val="00383DBD"/>
    <w:rsid w:val="00383E53"/>
    <w:rsid w:val="00383FE7"/>
    <w:rsid w:val="003846E4"/>
    <w:rsid w:val="0038548A"/>
    <w:rsid w:val="00385FE1"/>
    <w:rsid w:val="00387141"/>
    <w:rsid w:val="003871D1"/>
    <w:rsid w:val="00387A4B"/>
    <w:rsid w:val="00387EDD"/>
    <w:rsid w:val="00390CB9"/>
    <w:rsid w:val="00391591"/>
    <w:rsid w:val="00392C91"/>
    <w:rsid w:val="00394C20"/>
    <w:rsid w:val="0039554F"/>
    <w:rsid w:val="003A05CE"/>
    <w:rsid w:val="003A2CB4"/>
    <w:rsid w:val="003A5253"/>
    <w:rsid w:val="003A65D6"/>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C7E9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D7D7C"/>
    <w:rsid w:val="003E03D5"/>
    <w:rsid w:val="003E136B"/>
    <w:rsid w:val="003E24AC"/>
    <w:rsid w:val="003E2807"/>
    <w:rsid w:val="003E3CCB"/>
    <w:rsid w:val="003E6BAA"/>
    <w:rsid w:val="003E7163"/>
    <w:rsid w:val="003E72AA"/>
    <w:rsid w:val="003E74D3"/>
    <w:rsid w:val="003F07CB"/>
    <w:rsid w:val="003F0942"/>
    <w:rsid w:val="003F1A1C"/>
    <w:rsid w:val="003F3D63"/>
    <w:rsid w:val="003F3F83"/>
    <w:rsid w:val="003F474D"/>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296"/>
    <w:rsid w:val="004236BC"/>
    <w:rsid w:val="00424296"/>
    <w:rsid w:val="00424435"/>
    <w:rsid w:val="0042504E"/>
    <w:rsid w:val="0042568E"/>
    <w:rsid w:val="00425E16"/>
    <w:rsid w:val="00426193"/>
    <w:rsid w:val="00426D30"/>
    <w:rsid w:val="00426D62"/>
    <w:rsid w:val="00426EB6"/>
    <w:rsid w:val="00426F5C"/>
    <w:rsid w:val="00426FE1"/>
    <w:rsid w:val="00427BD6"/>
    <w:rsid w:val="00427CDA"/>
    <w:rsid w:val="00427D2B"/>
    <w:rsid w:val="004304B0"/>
    <w:rsid w:val="004305D0"/>
    <w:rsid w:val="00430608"/>
    <w:rsid w:val="0043070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7FE"/>
    <w:rsid w:val="00452DEA"/>
    <w:rsid w:val="00452FCF"/>
    <w:rsid w:val="00453119"/>
    <w:rsid w:val="00454041"/>
    <w:rsid w:val="00454763"/>
    <w:rsid w:val="00454AE4"/>
    <w:rsid w:val="00455F9F"/>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9C1"/>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72A"/>
    <w:rsid w:val="00496D23"/>
    <w:rsid w:val="00496FDB"/>
    <w:rsid w:val="00497488"/>
    <w:rsid w:val="00497E2A"/>
    <w:rsid w:val="004A09A5"/>
    <w:rsid w:val="004A0D58"/>
    <w:rsid w:val="004A1490"/>
    <w:rsid w:val="004A229F"/>
    <w:rsid w:val="004A2A94"/>
    <w:rsid w:val="004A2C25"/>
    <w:rsid w:val="004A42C7"/>
    <w:rsid w:val="004A4FB0"/>
    <w:rsid w:val="004A51C7"/>
    <w:rsid w:val="004A571F"/>
    <w:rsid w:val="004A6688"/>
    <w:rsid w:val="004A6814"/>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675"/>
    <w:rsid w:val="005167AB"/>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45A8"/>
    <w:rsid w:val="0053465B"/>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833"/>
    <w:rsid w:val="00572BC6"/>
    <w:rsid w:val="00572D95"/>
    <w:rsid w:val="00573CC2"/>
    <w:rsid w:val="00574D55"/>
    <w:rsid w:val="0057541C"/>
    <w:rsid w:val="005754E2"/>
    <w:rsid w:val="005766DD"/>
    <w:rsid w:val="00576771"/>
    <w:rsid w:val="00576A2E"/>
    <w:rsid w:val="00576EC4"/>
    <w:rsid w:val="005772AD"/>
    <w:rsid w:val="00577B26"/>
    <w:rsid w:val="005809AB"/>
    <w:rsid w:val="0058138F"/>
    <w:rsid w:val="00582237"/>
    <w:rsid w:val="0058250A"/>
    <w:rsid w:val="00582AC2"/>
    <w:rsid w:val="005836C9"/>
    <w:rsid w:val="00585EB2"/>
    <w:rsid w:val="00586D0C"/>
    <w:rsid w:val="00586E73"/>
    <w:rsid w:val="0058711F"/>
    <w:rsid w:val="00587E32"/>
    <w:rsid w:val="00587FBB"/>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611D"/>
    <w:rsid w:val="005F76F7"/>
    <w:rsid w:val="00600AD8"/>
    <w:rsid w:val="00600F78"/>
    <w:rsid w:val="00602D84"/>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2049"/>
    <w:rsid w:val="006221E2"/>
    <w:rsid w:val="006225E3"/>
    <w:rsid w:val="0062360C"/>
    <w:rsid w:val="00623F1C"/>
    <w:rsid w:val="00625941"/>
    <w:rsid w:val="00626040"/>
    <w:rsid w:val="006272FD"/>
    <w:rsid w:val="00627B0C"/>
    <w:rsid w:val="006303EE"/>
    <w:rsid w:val="006307B7"/>
    <w:rsid w:val="006326FD"/>
    <w:rsid w:val="00632CCA"/>
    <w:rsid w:val="006332FA"/>
    <w:rsid w:val="006334C7"/>
    <w:rsid w:val="00633620"/>
    <w:rsid w:val="00633AF0"/>
    <w:rsid w:val="00634CCD"/>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8B0"/>
    <w:rsid w:val="00652927"/>
    <w:rsid w:val="0065384C"/>
    <w:rsid w:val="00653AF1"/>
    <w:rsid w:val="00653D6C"/>
    <w:rsid w:val="006545A6"/>
    <w:rsid w:val="0065511E"/>
    <w:rsid w:val="0065581A"/>
    <w:rsid w:val="00655CBB"/>
    <w:rsid w:val="00656113"/>
    <w:rsid w:val="006562B3"/>
    <w:rsid w:val="00656919"/>
    <w:rsid w:val="0065696A"/>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8F5"/>
    <w:rsid w:val="00670CD5"/>
    <w:rsid w:val="00671342"/>
    <w:rsid w:val="00672A4D"/>
    <w:rsid w:val="00672C5F"/>
    <w:rsid w:val="006737DF"/>
    <w:rsid w:val="00673CA1"/>
    <w:rsid w:val="00673D12"/>
    <w:rsid w:val="00673F7F"/>
    <w:rsid w:val="0067454C"/>
    <w:rsid w:val="0067595B"/>
    <w:rsid w:val="00675E1A"/>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8AF"/>
    <w:rsid w:val="00693C1F"/>
    <w:rsid w:val="00693CEF"/>
    <w:rsid w:val="0069491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D99"/>
    <w:rsid w:val="006B2089"/>
    <w:rsid w:val="006B29BF"/>
    <w:rsid w:val="006B34DA"/>
    <w:rsid w:val="006B4EBB"/>
    <w:rsid w:val="006B53AA"/>
    <w:rsid w:val="006B615D"/>
    <w:rsid w:val="006B732C"/>
    <w:rsid w:val="006B74C6"/>
    <w:rsid w:val="006B7C8E"/>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5F82"/>
    <w:rsid w:val="006F6B68"/>
    <w:rsid w:val="006F6DEA"/>
    <w:rsid w:val="006F799C"/>
    <w:rsid w:val="006F7EE6"/>
    <w:rsid w:val="0070117A"/>
    <w:rsid w:val="00701BD8"/>
    <w:rsid w:val="00702B67"/>
    <w:rsid w:val="00702CCA"/>
    <w:rsid w:val="00702F19"/>
    <w:rsid w:val="00702F42"/>
    <w:rsid w:val="0070394E"/>
    <w:rsid w:val="00704CF8"/>
    <w:rsid w:val="0070539B"/>
    <w:rsid w:val="00706D07"/>
    <w:rsid w:val="0070700C"/>
    <w:rsid w:val="007107BB"/>
    <w:rsid w:val="00710F2F"/>
    <w:rsid w:val="00711E4F"/>
    <w:rsid w:val="007123DC"/>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7B1E"/>
    <w:rsid w:val="00737B8C"/>
    <w:rsid w:val="00737DB8"/>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A23"/>
    <w:rsid w:val="0078120F"/>
    <w:rsid w:val="00781670"/>
    <w:rsid w:val="00781FEB"/>
    <w:rsid w:val="007823B6"/>
    <w:rsid w:val="0078256C"/>
    <w:rsid w:val="00782582"/>
    <w:rsid w:val="00784480"/>
    <w:rsid w:val="00784CD8"/>
    <w:rsid w:val="00784D40"/>
    <w:rsid w:val="00784F9B"/>
    <w:rsid w:val="00785002"/>
    <w:rsid w:val="0078507C"/>
    <w:rsid w:val="00785126"/>
    <w:rsid w:val="0078545E"/>
    <w:rsid w:val="0078565B"/>
    <w:rsid w:val="00786585"/>
    <w:rsid w:val="007878B9"/>
    <w:rsid w:val="00787B74"/>
    <w:rsid w:val="00790447"/>
    <w:rsid w:val="0079051B"/>
    <w:rsid w:val="00790805"/>
    <w:rsid w:val="00790A38"/>
    <w:rsid w:val="00791497"/>
    <w:rsid w:val="00791769"/>
    <w:rsid w:val="007918CB"/>
    <w:rsid w:val="007919EF"/>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9D0"/>
    <w:rsid w:val="007E4DB5"/>
    <w:rsid w:val="007E4ECA"/>
    <w:rsid w:val="007E532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2501"/>
    <w:rsid w:val="00822DE4"/>
    <w:rsid w:val="00824FE0"/>
    <w:rsid w:val="00825229"/>
    <w:rsid w:val="00825C40"/>
    <w:rsid w:val="0082608F"/>
    <w:rsid w:val="00826F13"/>
    <w:rsid w:val="0082728D"/>
    <w:rsid w:val="00827CB0"/>
    <w:rsid w:val="00827F3E"/>
    <w:rsid w:val="00830CB2"/>
    <w:rsid w:val="00830F6F"/>
    <w:rsid w:val="00831385"/>
    <w:rsid w:val="008318FA"/>
    <w:rsid w:val="00831BA4"/>
    <w:rsid w:val="00831C51"/>
    <w:rsid w:val="0083241F"/>
    <w:rsid w:val="008324BA"/>
    <w:rsid w:val="00832A7A"/>
    <w:rsid w:val="00833D47"/>
    <w:rsid w:val="00834531"/>
    <w:rsid w:val="008359FE"/>
    <w:rsid w:val="008375DC"/>
    <w:rsid w:val="00840722"/>
    <w:rsid w:val="00841D50"/>
    <w:rsid w:val="008429FD"/>
    <w:rsid w:val="00843635"/>
    <w:rsid w:val="00843B9A"/>
    <w:rsid w:val="008449A5"/>
    <w:rsid w:val="00844F40"/>
    <w:rsid w:val="00845313"/>
    <w:rsid w:val="008456F7"/>
    <w:rsid w:val="008463D2"/>
    <w:rsid w:val="00847E0F"/>
    <w:rsid w:val="00847E80"/>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1F3"/>
    <w:rsid w:val="00862B9C"/>
    <w:rsid w:val="00862BBF"/>
    <w:rsid w:val="00862F5D"/>
    <w:rsid w:val="00862F7F"/>
    <w:rsid w:val="008632BC"/>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4A9"/>
    <w:rsid w:val="00883BBE"/>
    <w:rsid w:val="00885395"/>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70D4"/>
    <w:rsid w:val="008A7179"/>
    <w:rsid w:val="008A7BF5"/>
    <w:rsid w:val="008A7C32"/>
    <w:rsid w:val="008B07A2"/>
    <w:rsid w:val="008B106C"/>
    <w:rsid w:val="008B2255"/>
    <w:rsid w:val="008B2512"/>
    <w:rsid w:val="008B2740"/>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045"/>
    <w:rsid w:val="008D222E"/>
    <w:rsid w:val="008D2319"/>
    <w:rsid w:val="008D31F9"/>
    <w:rsid w:val="008D3876"/>
    <w:rsid w:val="008D4F2F"/>
    <w:rsid w:val="008D58A5"/>
    <w:rsid w:val="008D5C48"/>
    <w:rsid w:val="008D7398"/>
    <w:rsid w:val="008D743D"/>
    <w:rsid w:val="008E0B7F"/>
    <w:rsid w:val="008E3119"/>
    <w:rsid w:val="008E35B5"/>
    <w:rsid w:val="008E3817"/>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DA"/>
    <w:rsid w:val="009132B8"/>
    <w:rsid w:val="009132CD"/>
    <w:rsid w:val="00913CDF"/>
    <w:rsid w:val="00913E8D"/>
    <w:rsid w:val="00914005"/>
    <w:rsid w:val="0091428A"/>
    <w:rsid w:val="009154D4"/>
    <w:rsid w:val="00915AEC"/>
    <w:rsid w:val="00916252"/>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AAE"/>
    <w:rsid w:val="00925C66"/>
    <w:rsid w:val="009263FA"/>
    <w:rsid w:val="009272B0"/>
    <w:rsid w:val="00930FEC"/>
    <w:rsid w:val="009318BB"/>
    <w:rsid w:val="00931BB6"/>
    <w:rsid w:val="009333FA"/>
    <w:rsid w:val="00933CC7"/>
    <w:rsid w:val="009341B0"/>
    <w:rsid w:val="009345F9"/>
    <w:rsid w:val="009348D6"/>
    <w:rsid w:val="00934A32"/>
    <w:rsid w:val="0093598D"/>
    <w:rsid w:val="009363DA"/>
    <w:rsid w:val="009363F8"/>
    <w:rsid w:val="00936EED"/>
    <w:rsid w:val="0093767B"/>
    <w:rsid w:val="00937EEE"/>
    <w:rsid w:val="00937F23"/>
    <w:rsid w:val="00940E42"/>
    <w:rsid w:val="00940EBA"/>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3ED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66D1"/>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9D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695C"/>
    <w:rsid w:val="009D6EC2"/>
    <w:rsid w:val="009D70E9"/>
    <w:rsid w:val="009D7A8D"/>
    <w:rsid w:val="009D7AE7"/>
    <w:rsid w:val="009E0F86"/>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2BD"/>
    <w:rsid w:val="00A2384B"/>
    <w:rsid w:val="00A243F9"/>
    <w:rsid w:val="00A24F7C"/>
    <w:rsid w:val="00A258CF"/>
    <w:rsid w:val="00A26E81"/>
    <w:rsid w:val="00A27C50"/>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4614"/>
    <w:rsid w:val="00A6593E"/>
    <w:rsid w:val="00A65D6B"/>
    <w:rsid w:val="00A65DB7"/>
    <w:rsid w:val="00A66366"/>
    <w:rsid w:val="00A6679B"/>
    <w:rsid w:val="00A6759C"/>
    <w:rsid w:val="00A6769C"/>
    <w:rsid w:val="00A67820"/>
    <w:rsid w:val="00A70DD9"/>
    <w:rsid w:val="00A7121F"/>
    <w:rsid w:val="00A71EE2"/>
    <w:rsid w:val="00A726FB"/>
    <w:rsid w:val="00A72949"/>
    <w:rsid w:val="00A73E08"/>
    <w:rsid w:val="00A73E4B"/>
    <w:rsid w:val="00A75FCB"/>
    <w:rsid w:val="00A75FD0"/>
    <w:rsid w:val="00A76206"/>
    <w:rsid w:val="00A7679D"/>
    <w:rsid w:val="00A768F9"/>
    <w:rsid w:val="00A77BF8"/>
    <w:rsid w:val="00A804F2"/>
    <w:rsid w:val="00A80B26"/>
    <w:rsid w:val="00A814F1"/>
    <w:rsid w:val="00A81732"/>
    <w:rsid w:val="00A81850"/>
    <w:rsid w:val="00A81F69"/>
    <w:rsid w:val="00A832EC"/>
    <w:rsid w:val="00A84BB9"/>
    <w:rsid w:val="00A850DC"/>
    <w:rsid w:val="00A86830"/>
    <w:rsid w:val="00A86B65"/>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A6B"/>
    <w:rsid w:val="00AF14FD"/>
    <w:rsid w:val="00AF19DF"/>
    <w:rsid w:val="00AF1EB0"/>
    <w:rsid w:val="00AF29C0"/>
    <w:rsid w:val="00AF3557"/>
    <w:rsid w:val="00AF3F0E"/>
    <w:rsid w:val="00AF49C0"/>
    <w:rsid w:val="00AF51C6"/>
    <w:rsid w:val="00AF5994"/>
    <w:rsid w:val="00AF5AD2"/>
    <w:rsid w:val="00AF732D"/>
    <w:rsid w:val="00B007DF"/>
    <w:rsid w:val="00B00DB4"/>
    <w:rsid w:val="00B0197E"/>
    <w:rsid w:val="00B020E9"/>
    <w:rsid w:val="00B0276F"/>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3656"/>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1A5F"/>
    <w:rsid w:val="00B51FEF"/>
    <w:rsid w:val="00B5259D"/>
    <w:rsid w:val="00B542F6"/>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1A59"/>
    <w:rsid w:val="00BA2555"/>
    <w:rsid w:val="00BA2E08"/>
    <w:rsid w:val="00BA2EB7"/>
    <w:rsid w:val="00BA3154"/>
    <w:rsid w:val="00BA3B2F"/>
    <w:rsid w:val="00BA47C0"/>
    <w:rsid w:val="00BA5CB7"/>
    <w:rsid w:val="00BB0F2C"/>
    <w:rsid w:val="00BB1011"/>
    <w:rsid w:val="00BB1672"/>
    <w:rsid w:val="00BB2867"/>
    <w:rsid w:val="00BB2B8D"/>
    <w:rsid w:val="00BB30F8"/>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E28"/>
    <w:rsid w:val="00BC7608"/>
    <w:rsid w:val="00BC7BFF"/>
    <w:rsid w:val="00BC7C17"/>
    <w:rsid w:val="00BC7E79"/>
    <w:rsid w:val="00BC7F93"/>
    <w:rsid w:val="00BD02FB"/>
    <w:rsid w:val="00BD1D24"/>
    <w:rsid w:val="00BD2001"/>
    <w:rsid w:val="00BD28E2"/>
    <w:rsid w:val="00BD2D64"/>
    <w:rsid w:val="00BD437C"/>
    <w:rsid w:val="00BD4694"/>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5FDA"/>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6CB"/>
    <w:rsid w:val="00C610FB"/>
    <w:rsid w:val="00C638B9"/>
    <w:rsid w:val="00C64232"/>
    <w:rsid w:val="00C648C3"/>
    <w:rsid w:val="00C65512"/>
    <w:rsid w:val="00C66C20"/>
    <w:rsid w:val="00C66E5F"/>
    <w:rsid w:val="00C67C63"/>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97B80"/>
    <w:rsid w:val="00CA1576"/>
    <w:rsid w:val="00CA235F"/>
    <w:rsid w:val="00CA2A18"/>
    <w:rsid w:val="00CA2A2C"/>
    <w:rsid w:val="00CA3121"/>
    <w:rsid w:val="00CA3C36"/>
    <w:rsid w:val="00CA4EAE"/>
    <w:rsid w:val="00CA70B8"/>
    <w:rsid w:val="00CA71E4"/>
    <w:rsid w:val="00CA7AAA"/>
    <w:rsid w:val="00CA7B98"/>
    <w:rsid w:val="00CA7EA3"/>
    <w:rsid w:val="00CB11D1"/>
    <w:rsid w:val="00CB13AE"/>
    <w:rsid w:val="00CB3373"/>
    <w:rsid w:val="00CB38F6"/>
    <w:rsid w:val="00CB3DFE"/>
    <w:rsid w:val="00CB3E90"/>
    <w:rsid w:val="00CB409E"/>
    <w:rsid w:val="00CB4EC3"/>
    <w:rsid w:val="00CB57D4"/>
    <w:rsid w:val="00CB62FF"/>
    <w:rsid w:val="00CB66BB"/>
    <w:rsid w:val="00CB73D4"/>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0F86"/>
    <w:rsid w:val="00CD1685"/>
    <w:rsid w:val="00CD1B6A"/>
    <w:rsid w:val="00CD20AE"/>
    <w:rsid w:val="00CD2B63"/>
    <w:rsid w:val="00CD3942"/>
    <w:rsid w:val="00CD3E2E"/>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6FE"/>
    <w:rsid w:val="00CF6FB6"/>
    <w:rsid w:val="00CF73A7"/>
    <w:rsid w:val="00CF7B71"/>
    <w:rsid w:val="00D000AE"/>
    <w:rsid w:val="00D005F1"/>
    <w:rsid w:val="00D01F15"/>
    <w:rsid w:val="00D022A6"/>
    <w:rsid w:val="00D02631"/>
    <w:rsid w:val="00D02A73"/>
    <w:rsid w:val="00D03C85"/>
    <w:rsid w:val="00D040A6"/>
    <w:rsid w:val="00D0430E"/>
    <w:rsid w:val="00D04368"/>
    <w:rsid w:val="00D04E28"/>
    <w:rsid w:val="00D063E1"/>
    <w:rsid w:val="00D06929"/>
    <w:rsid w:val="00D07226"/>
    <w:rsid w:val="00D07308"/>
    <w:rsid w:val="00D075BD"/>
    <w:rsid w:val="00D10476"/>
    <w:rsid w:val="00D10E19"/>
    <w:rsid w:val="00D11020"/>
    <w:rsid w:val="00D11341"/>
    <w:rsid w:val="00D11796"/>
    <w:rsid w:val="00D11E65"/>
    <w:rsid w:val="00D11EB1"/>
    <w:rsid w:val="00D12A63"/>
    <w:rsid w:val="00D12B3A"/>
    <w:rsid w:val="00D1367D"/>
    <w:rsid w:val="00D13ACA"/>
    <w:rsid w:val="00D13ED8"/>
    <w:rsid w:val="00D15968"/>
    <w:rsid w:val="00D15BBE"/>
    <w:rsid w:val="00D15ECA"/>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FC5"/>
    <w:rsid w:val="00D476E0"/>
    <w:rsid w:val="00D50094"/>
    <w:rsid w:val="00D50848"/>
    <w:rsid w:val="00D50FE4"/>
    <w:rsid w:val="00D5174E"/>
    <w:rsid w:val="00D51F62"/>
    <w:rsid w:val="00D52E28"/>
    <w:rsid w:val="00D5411E"/>
    <w:rsid w:val="00D54E3B"/>
    <w:rsid w:val="00D54F6A"/>
    <w:rsid w:val="00D55EB1"/>
    <w:rsid w:val="00D57F26"/>
    <w:rsid w:val="00D6003E"/>
    <w:rsid w:val="00D60D60"/>
    <w:rsid w:val="00D60EFE"/>
    <w:rsid w:val="00D63614"/>
    <w:rsid w:val="00D63AD7"/>
    <w:rsid w:val="00D65490"/>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1FD4"/>
    <w:rsid w:val="00DB282D"/>
    <w:rsid w:val="00DB319B"/>
    <w:rsid w:val="00DB3642"/>
    <w:rsid w:val="00DB3867"/>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C3E"/>
    <w:rsid w:val="00DD3EE0"/>
    <w:rsid w:val="00DD3F0D"/>
    <w:rsid w:val="00DD43A5"/>
    <w:rsid w:val="00DD4785"/>
    <w:rsid w:val="00DD4838"/>
    <w:rsid w:val="00DD5D80"/>
    <w:rsid w:val="00DD5E91"/>
    <w:rsid w:val="00DD691C"/>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30113"/>
    <w:rsid w:val="00E30134"/>
    <w:rsid w:val="00E30D18"/>
    <w:rsid w:val="00E3186E"/>
    <w:rsid w:val="00E31C31"/>
    <w:rsid w:val="00E31FBB"/>
    <w:rsid w:val="00E327B9"/>
    <w:rsid w:val="00E33522"/>
    <w:rsid w:val="00E3355B"/>
    <w:rsid w:val="00E335C5"/>
    <w:rsid w:val="00E3462D"/>
    <w:rsid w:val="00E369AE"/>
    <w:rsid w:val="00E36D77"/>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5121"/>
    <w:rsid w:val="00E763A9"/>
    <w:rsid w:val="00E77266"/>
    <w:rsid w:val="00E774D1"/>
    <w:rsid w:val="00E77C61"/>
    <w:rsid w:val="00E8011E"/>
    <w:rsid w:val="00E801E4"/>
    <w:rsid w:val="00E80272"/>
    <w:rsid w:val="00E80E6E"/>
    <w:rsid w:val="00E815C8"/>
    <w:rsid w:val="00E81BC3"/>
    <w:rsid w:val="00E81F38"/>
    <w:rsid w:val="00E8216B"/>
    <w:rsid w:val="00E82E7F"/>
    <w:rsid w:val="00E835DD"/>
    <w:rsid w:val="00E8419C"/>
    <w:rsid w:val="00E8433B"/>
    <w:rsid w:val="00E8535B"/>
    <w:rsid w:val="00E85A9E"/>
    <w:rsid w:val="00E85CD9"/>
    <w:rsid w:val="00E85D85"/>
    <w:rsid w:val="00E861A2"/>
    <w:rsid w:val="00E86674"/>
    <w:rsid w:val="00E87E44"/>
    <w:rsid w:val="00E907AD"/>
    <w:rsid w:val="00E90A30"/>
    <w:rsid w:val="00E90D7B"/>
    <w:rsid w:val="00E91C6F"/>
    <w:rsid w:val="00E922B8"/>
    <w:rsid w:val="00E922F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30C"/>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3E0"/>
    <w:rsid w:val="00ED3830"/>
    <w:rsid w:val="00ED3ABA"/>
    <w:rsid w:val="00ED3F64"/>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6A80"/>
    <w:rsid w:val="00F07097"/>
    <w:rsid w:val="00F072C5"/>
    <w:rsid w:val="00F072F4"/>
    <w:rsid w:val="00F07D83"/>
    <w:rsid w:val="00F104E9"/>
    <w:rsid w:val="00F1068B"/>
    <w:rsid w:val="00F107F6"/>
    <w:rsid w:val="00F10CBB"/>
    <w:rsid w:val="00F127E1"/>
    <w:rsid w:val="00F12BF0"/>
    <w:rsid w:val="00F13149"/>
    <w:rsid w:val="00F13F0F"/>
    <w:rsid w:val="00F14005"/>
    <w:rsid w:val="00F14A21"/>
    <w:rsid w:val="00F15561"/>
    <w:rsid w:val="00F15615"/>
    <w:rsid w:val="00F15986"/>
    <w:rsid w:val="00F16776"/>
    <w:rsid w:val="00F17559"/>
    <w:rsid w:val="00F179F1"/>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A5A"/>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7533"/>
    <w:rsid w:val="00F57994"/>
    <w:rsid w:val="00F60AE4"/>
    <w:rsid w:val="00F60FD2"/>
    <w:rsid w:val="00F61120"/>
    <w:rsid w:val="00F61C4E"/>
    <w:rsid w:val="00F61FFD"/>
    <w:rsid w:val="00F63016"/>
    <w:rsid w:val="00F63070"/>
    <w:rsid w:val="00F646DF"/>
    <w:rsid w:val="00F65279"/>
    <w:rsid w:val="00F654CB"/>
    <w:rsid w:val="00F66022"/>
    <w:rsid w:val="00F726B7"/>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06A"/>
    <w:rsid w:val="00FA7785"/>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217"/>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7120</Words>
  <Characters>40587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cp:revision>
  <cp:lastPrinted>2019-03-04T23:20:00Z</cp:lastPrinted>
  <dcterms:created xsi:type="dcterms:W3CDTF">2023-02-08T19:49:00Z</dcterms:created>
  <dcterms:modified xsi:type="dcterms:W3CDTF">2023-02-08T19:49:00Z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