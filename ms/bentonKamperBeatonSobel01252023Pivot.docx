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420F4DBA" w:rsidR="00114C47" w:rsidRPr="001E2FC1"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60E50DA0"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children an</w:t>
      </w:r>
      <w:r w:rsidR="00DC414B">
        <w:rPr>
          <w:rFonts w:ascii="Times New Roman" w:hAnsi="Times New Roman" w:cs="Times New Roman"/>
          <w:sz w:val="24"/>
          <w:szCs w:val="24"/>
        </w:rPr>
        <w:t xml:space="preserve"> associative-learning mechanism or a Bayesian-inference mechanism </w:t>
      </w:r>
      <w:r w:rsidR="002222F2">
        <w:rPr>
          <w:rFonts w:ascii="Times New Roman" w:hAnsi="Times New Roman" w:cs="Times New Roman"/>
          <w:sz w:val="24"/>
          <w:szCs w:val="24"/>
        </w:rPr>
        <w:t>to reason about causal events</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w:t>
      </w:r>
      <w:r w:rsidR="0083241F">
        <w:rPr>
          <w:rFonts w:ascii="Times New Roman" w:hAnsi="Times New Roman" w:cs="Times New Roman"/>
          <w:sz w:val="24"/>
          <w:szCs w:val="24"/>
        </w:rPr>
        <w:lastRenderedPageBreak/>
        <w:t>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w:t>
      </w:r>
      <w:r w:rsidR="00773281">
        <w:rPr>
          <w:rFonts w:ascii="Times New Roman" w:hAnsi="Times New Roman" w:cs="Times New Roman"/>
          <w:sz w:val="24"/>
          <w:szCs w:val="24"/>
        </w:rPr>
        <w:lastRenderedPageBreak/>
        <w:t xml:space="preserve">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w:t>
      </w:r>
      <w:r>
        <w:rPr>
          <w:rFonts w:ascii="Times New Roman" w:hAnsi="Times New Roman" w:cs="Times New Roman"/>
          <w:sz w:val="24"/>
          <w:szCs w:val="24"/>
        </w:rPr>
        <w:lastRenderedPageBreak/>
        <w:t xml:space="preserve">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0"/>
      <w:r>
        <w:rPr>
          <w:rFonts w:ascii="Times New Roman" w:hAnsi="Times New Roman" w:cs="Times New Roman"/>
          <w:sz w:val="24"/>
          <w:szCs w:val="24"/>
        </w:rPr>
        <w:t>experiment</w:t>
      </w:r>
      <w:commentRangeEnd w:id="0"/>
      <w:r>
        <w:rPr>
          <w:rStyle w:val="CommentReference"/>
        </w:rPr>
        <w:commentReference w:id="0"/>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w:t>
      </w:r>
      <w:r>
        <w:rPr>
          <w:rFonts w:ascii="Times New Roman" w:hAnsi="Times New Roman" w:cs="Times New Roman"/>
          <w:sz w:val="24"/>
          <w:szCs w:val="24"/>
        </w:rPr>
        <w:lastRenderedPageBreak/>
        <w:t xml:space="preserve">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ABCD+</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ABCD+</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7777777"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7D73D1A3" w14:textId="62E2BFBB" w:rsidR="00845313" w:rsidRDefault="009D6EC2" w:rsidP="00845313">
      <w:pPr>
        <w:spacing w:line="480" w:lineRule="auto"/>
        <w:contextualSpacing/>
        <w:rPr>
          <w:ins w:id="1"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2" w:author="Benton, Deon" w:date="2023-01-26T15:51:00Z"/>
          <w:rFonts w:ascii="Times New Roman" w:hAnsi="Times New Roman" w:cs="Times New Roman"/>
          <w:b/>
          <w:bCs/>
          <w:sz w:val="24"/>
          <w:szCs w:val="24"/>
        </w:rPr>
      </w:pPr>
      <w:ins w:id="3"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4"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7F351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A823A4B" w14:textId="71524000"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w:t>
      </w:r>
      <w:r w:rsidR="00DD691C">
        <w:rPr>
          <w:rFonts w:ascii="Times New Roman" w:hAnsi="Times New Roman" w:cs="Times New Roman"/>
          <w:sz w:val="24"/>
          <w:szCs w:val="24"/>
        </w:rPr>
        <w:t xml:space="preserve"> </w:t>
      </w:r>
      <w:r w:rsidR="00983D34">
        <w:rPr>
          <w:rFonts w:ascii="Times New Roman" w:hAnsi="Times New Roman" w:cs="Times New Roman"/>
          <w:sz w:val="24"/>
          <w:szCs w:val="24"/>
        </w:rPr>
        <w:t xml:space="preserve">All </w:t>
      </w:r>
      <w:r w:rsidR="00983D34">
        <w:rPr>
          <w:rFonts w:ascii="Times New Roman" w:hAnsi="Times New Roman" w:cs="Times New Roman"/>
          <w:i/>
          <w:iCs/>
          <w:sz w:val="24"/>
          <w:szCs w:val="24"/>
        </w:rPr>
        <w:t xml:space="preserve">p </w:t>
      </w:r>
      <w:r w:rsidR="00983D34">
        <w:rPr>
          <w:rFonts w:ascii="Times New Roman" w:hAnsi="Times New Roman" w:cs="Times New Roman"/>
          <w:sz w:val="24"/>
          <w:szCs w:val="24"/>
        </w:rPr>
        <w:t>values were supplemented with Bayes Factors</w:t>
      </w:r>
      <w:r w:rsidR="00B50254">
        <w:rPr>
          <w:rFonts w:ascii="Times New Roman" w:hAnsi="Times New Roman" w:cs="Times New Roman"/>
          <w:sz w:val="24"/>
          <w:szCs w:val="24"/>
        </w:rPr>
        <w:t>.</w:t>
      </w:r>
      <w:r w:rsidR="00983D34">
        <w:rPr>
          <w:rFonts w:ascii="Times New Roman" w:hAnsi="Times New Roman" w:cs="Times New Roman"/>
          <w:sz w:val="24"/>
          <w:szCs w:val="24"/>
        </w:rPr>
        <w:t xml:space="preserve"> </w:t>
      </w:r>
      <w:r w:rsidR="00983D34">
        <w:rPr>
          <w:rFonts w:ascii="Times New Roman" w:hAnsi="Times New Roman" w:cs="Times New Roman"/>
          <w:i/>
          <w:iCs/>
          <w:sz w:val="24"/>
          <w:szCs w:val="24"/>
        </w:rPr>
        <w:t>BF</w:t>
      </w:r>
      <w:r w:rsidR="00B50254">
        <w:rPr>
          <w:rFonts w:ascii="Times New Roman" w:hAnsi="Times New Roman" w:cs="Times New Roman"/>
          <w:sz w:val="24"/>
          <w:szCs w:val="24"/>
          <w:vertAlign w:val="subscript"/>
        </w:rPr>
        <w:t>H1</w:t>
      </w:r>
      <w:r w:rsidR="00983D34">
        <w:rPr>
          <w:rFonts w:ascii="Times New Roman" w:hAnsi="Times New Roman" w:cs="Times New Roman"/>
          <w:sz w:val="24"/>
          <w:szCs w:val="24"/>
        </w:rPr>
        <w:t xml:space="preserve"> </w:t>
      </w:r>
      <w:r w:rsidR="00B50254">
        <w:rPr>
          <w:rFonts w:ascii="Times New Roman" w:hAnsi="Times New Roman" w:cs="Times New Roman"/>
          <w:sz w:val="24"/>
          <w:szCs w:val="24"/>
        </w:rPr>
        <w:t>quantifies</w:t>
      </w:r>
      <w:r w:rsidR="00983D34">
        <w:rPr>
          <w:rFonts w:ascii="Times New Roman" w:hAnsi="Times New Roman" w:cs="Times New Roman"/>
          <w:sz w:val="24"/>
          <w:szCs w:val="24"/>
        </w:rPr>
        <w:t xml:space="preserve"> support for the alternative hypothesis compared with the null hypothesis.</w:t>
      </w:r>
      <w:r w:rsidR="00B50254">
        <w:rPr>
          <w:rFonts w:ascii="Times New Roman" w:hAnsi="Times New Roman" w:cs="Times New Roman"/>
          <w:sz w:val="24"/>
          <w:szCs w:val="24"/>
        </w:rPr>
        <w:t xml:space="preserve"> </w:t>
      </w:r>
      <w:r w:rsidR="00862B9C" w:rsidRPr="00862B9C">
        <w:rPr>
          <w:rFonts w:ascii="Times New Roman" w:hAnsi="Times New Roman" w:cs="Times New Roman"/>
          <w:i/>
          <w:iCs/>
          <w:sz w:val="24"/>
          <w:szCs w:val="24"/>
        </w:rPr>
        <w:t>BF</w:t>
      </w:r>
      <w:r w:rsidR="00862B9C" w:rsidRPr="00862B9C">
        <w:rPr>
          <w:rFonts w:ascii="Times New Roman" w:hAnsi="Times New Roman" w:cs="Times New Roman"/>
          <w:sz w:val="24"/>
          <w:szCs w:val="24"/>
        </w:rPr>
        <w:t>s close to 1 indicate equal support for</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both hypotheses, whereas</w:t>
      </w:r>
      <w:r w:rsidR="00862B9C">
        <w:rPr>
          <w:rFonts w:ascii="Times New Roman" w:hAnsi="Times New Roman" w:cs="Times New Roman"/>
          <w:sz w:val="24"/>
          <w:szCs w:val="24"/>
        </w:rPr>
        <w:t xml:space="preserve"> </w:t>
      </w:r>
      <w:r w:rsidR="00862B9C" w:rsidRPr="008E478E">
        <w:rPr>
          <w:rFonts w:ascii="Times New Roman" w:hAnsi="Times New Roman" w:cs="Times New Roman"/>
          <w:i/>
          <w:iCs/>
          <w:sz w:val="24"/>
          <w:szCs w:val="24"/>
        </w:rPr>
        <w:t>BF</w:t>
      </w:r>
      <w:r w:rsidR="00B50254" w:rsidRPr="00B50254">
        <w:rPr>
          <w:rFonts w:ascii="Times New Roman" w:hAnsi="Times New Roman" w:cs="Times New Roman"/>
          <w:i/>
          <w:iCs/>
          <w:sz w:val="24"/>
          <w:szCs w:val="24"/>
          <w:vertAlign w:val="subscript"/>
        </w:rPr>
        <w:t>H0</w:t>
      </w:r>
      <w:r w:rsidR="00B50254">
        <w:rPr>
          <w:rFonts w:ascii="Times New Roman" w:hAnsi="Times New Roman" w:cs="Times New Roman"/>
          <w:sz w:val="24"/>
          <w:szCs w:val="24"/>
        </w:rPr>
        <w:t>s</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3 and &lt; 10 indicate moderate and strong evidence for the alternative</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hypothesis, respectively (Lee &amp; Wagenmakers, 2014).</w:t>
      </w:r>
      <w:r w:rsidR="008E478E">
        <w:rPr>
          <w:rFonts w:ascii="Times New Roman" w:hAnsi="Times New Roman" w:cs="Times New Roman"/>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B56A016" w14:textId="09A3FDFB" w:rsidR="00B07901" w:rsidRDefault="001B6C6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The analysis revealed that the 6-year-olds, like the 5-year-olds, were equally likely to indicate that object A was a blicket during the BB experimental trials (</w:t>
      </w:r>
      <w:r w:rsidR="004D7C8C">
        <w:rPr>
          <w:rFonts w:ascii="Times New Roman" w:hAnsi="Times New Roman" w:cs="Times New Roman"/>
          <w:sz w:val="24"/>
          <w:szCs w:val="24"/>
        </w:rPr>
        <w:t>126</w:t>
      </w:r>
      <w:r w:rsidR="004D7C8C">
        <w:rPr>
          <w:rFonts w:ascii="Times New Roman" w:hAnsi="Times New Roman" w:cs="Times New Roman"/>
          <w:sz w:val="24"/>
          <w:szCs w:val="24"/>
        </w:rPr>
        <w:t xml:space="preserve"> “yes” responses out of </w:t>
      </w:r>
      <w:r w:rsidR="004D7C8C">
        <w:rPr>
          <w:rFonts w:ascii="Times New Roman" w:hAnsi="Times New Roman" w:cs="Times New Roman"/>
          <w:sz w:val="24"/>
          <w:szCs w:val="24"/>
        </w:rPr>
        <w:t>148</w:t>
      </w:r>
      <w:r w:rsidR="004D7C8C">
        <w:rPr>
          <w:rFonts w:ascii="Times New Roman" w:hAnsi="Times New Roman" w:cs="Times New Roman"/>
          <w:sz w:val="24"/>
          <w:szCs w:val="24"/>
        </w:rPr>
        <w:t xml:space="preserve"> total responses) compared to object D during the BB control trials (</w:t>
      </w:r>
      <w:r w:rsidR="004D7C8C">
        <w:rPr>
          <w:rFonts w:ascii="Times New Roman" w:hAnsi="Times New Roman" w:cs="Times New Roman"/>
          <w:sz w:val="24"/>
          <w:szCs w:val="24"/>
        </w:rPr>
        <w:t>55</w:t>
      </w:r>
      <w:r w:rsidR="004D7C8C">
        <w:rPr>
          <w:rFonts w:ascii="Times New Roman" w:hAnsi="Times New Roman" w:cs="Times New Roman"/>
          <w:sz w:val="24"/>
          <w:szCs w:val="24"/>
        </w:rPr>
        <w:t xml:space="preserve"> out of 7</w:t>
      </w:r>
      <w:r w:rsidR="004D7C8C">
        <w:rPr>
          <w:rFonts w:ascii="Times New Roman" w:hAnsi="Times New Roman" w:cs="Times New Roman"/>
          <w:sz w:val="24"/>
          <w:szCs w:val="24"/>
        </w:rPr>
        <w:t>3</w:t>
      </w:r>
      <w:r w:rsidR="004D7C8C">
        <w:rPr>
          <w:rFonts w:ascii="Times New Roman" w:hAnsi="Times New Roman" w:cs="Times New Roman"/>
          <w:sz w:val="24"/>
          <w:szCs w:val="24"/>
        </w:rPr>
        <w:t>)</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5"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ootstrapped 95% CI[</w:t>
      </w:r>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6"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 xml:space="preserve">Similarly, </w:t>
      </w:r>
      <w:r w:rsidR="00060546">
        <w:rPr>
          <w:rFonts w:ascii="Times New Roman" w:hAnsi="Times New Roman" w:cs="Times New Roman"/>
          <w:sz w:val="24"/>
          <w:szCs w:val="24"/>
        </w:rPr>
        <w:t xml:space="preserve">participants were much less likely to respond that object A was a blicket in the ISO </w:t>
      </w:r>
      <w:r w:rsidR="00060546">
        <w:rPr>
          <w:rFonts w:ascii="Times New Roman" w:hAnsi="Times New Roman" w:cs="Times New Roman"/>
          <w:sz w:val="24"/>
          <w:szCs w:val="24"/>
        </w:rPr>
        <w:t xml:space="preserve">control </w:t>
      </w:r>
      <w:r w:rsidR="00060546">
        <w:rPr>
          <w:rFonts w:ascii="Times New Roman" w:hAnsi="Times New Roman" w:cs="Times New Roman"/>
          <w:sz w:val="24"/>
          <w:szCs w:val="24"/>
        </w:rPr>
        <w:t xml:space="preserve">condition (3 out of 10) than in the BB </w:t>
      </w:r>
      <w:r w:rsidR="00060546">
        <w:rPr>
          <w:rFonts w:ascii="Times New Roman" w:hAnsi="Times New Roman" w:cs="Times New Roman"/>
          <w:sz w:val="24"/>
          <w:szCs w:val="24"/>
        </w:rPr>
        <w:t>control</w:t>
      </w:r>
      <w:r w:rsidR="00060546">
        <w:rPr>
          <w:rFonts w:ascii="Times New Roman" w:hAnsi="Times New Roman" w:cs="Times New Roman"/>
          <w:sz w:val="24"/>
          <w:szCs w:val="24"/>
        </w:rPr>
        <w:t xml:space="preserve">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r w:rsidR="00060546">
        <w:rPr>
          <w:rFonts w:ascii="Times New Roman" w:hAnsi="Times New Roman" w:cs="Times New Roman"/>
          <w:sz w:val="24"/>
          <w:szCs w:val="24"/>
        </w:rPr>
        <w:t xml:space="preserve"> </w:t>
      </w:r>
      <w:r w:rsidR="00D55EB1">
        <w:rPr>
          <w:rFonts w:ascii="Times New Roman" w:hAnsi="Times New Roman" w:cs="Times New Roman"/>
          <w:sz w:val="24"/>
          <w:szCs w:val="24"/>
        </w:rPr>
        <w:t>This</w:t>
      </w:r>
      <w:r w:rsidR="00B07E10">
        <w:rPr>
          <w:rFonts w:ascii="Times New Roman" w:hAnsi="Times New Roman" w:cs="Times New Roman"/>
          <w:sz w:val="24"/>
          <w:szCs w:val="24"/>
        </w:rPr>
        <w:t xml:space="preserve"> is a result that would be expected if children were sensitive to objects’ causal status.</w:t>
      </w:r>
      <w:r w:rsidR="00D55EB1">
        <w:rPr>
          <w:rFonts w:ascii="Times New Roman" w:hAnsi="Times New Roman" w:cs="Times New Roman"/>
          <w:sz w:val="24"/>
          <w:szCs w:val="24"/>
        </w:rPr>
        <w:t xml:space="preserve"> </w:t>
      </w:r>
      <w:r w:rsidR="002C1AD9">
        <w:rPr>
          <w:rFonts w:ascii="Times New Roman" w:hAnsi="Times New Roman" w:cs="Times New Roman"/>
          <w:sz w:val="24"/>
          <w:szCs w:val="24"/>
        </w:rPr>
        <w:t>[ADD THE DATA FOR THE ISO CONDITION. NOTE THAT THE R SCRIPT IS READY TO BE USED]</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w:t>
      </w:r>
      <w:r w:rsidR="007D60E2">
        <w:rPr>
          <w:rFonts w:ascii="Times New Roman" w:hAnsi="Times New Roman" w:cs="Times New Roman"/>
          <w:sz w:val="24"/>
          <w:szCs w:val="24"/>
        </w:rPr>
        <w:t xml:space="preserve">the 6-year-olds, like the 5-year-olds, </w:t>
      </w:r>
      <w:r w:rsidR="007D60E2">
        <w:rPr>
          <w:rFonts w:ascii="Times New Roman" w:hAnsi="Times New Roman" w:cs="Times New Roman"/>
          <w:sz w:val="24"/>
          <w:szCs w:val="24"/>
        </w:rPr>
        <w:t xml:space="preserve">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7"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ootstrapped 95% CI[</w:t>
      </w:r>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w:t>
      </w:r>
      <w:r w:rsidR="00404AD5">
        <w:rPr>
          <w:rFonts w:ascii="Times New Roman" w:hAnsi="Times New Roman" w:cs="Times New Roman"/>
          <w:sz w:val="24"/>
          <w:szCs w:val="24"/>
        </w:rPr>
        <w:t xml:space="preserve">Likewise, participants were as likely to say that objects B and </w:t>
      </w:r>
      <w:r w:rsidR="00404AD5">
        <w:rPr>
          <w:rFonts w:ascii="Times New Roman" w:hAnsi="Times New Roman" w:cs="Times New Roman"/>
          <w:sz w:val="24"/>
          <w:szCs w:val="24"/>
        </w:rPr>
        <w:lastRenderedPageBreak/>
        <w:t>C were blickets during the BB experimental trials compared to the BB control trials, both ORs &lt; .</w:t>
      </w:r>
      <w:r w:rsidR="00404AD5">
        <w:rPr>
          <w:rFonts w:ascii="Times New Roman" w:hAnsi="Times New Roman" w:cs="Times New Roman"/>
          <w:sz w:val="24"/>
          <w:szCs w:val="24"/>
        </w:rPr>
        <w:t>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w:t>
      </w:r>
      <w:r w:rsidR="00404AD5">
        <w:rPr>
          <w:rFonts w:ascii="Times New Roman" w:hAnsi="Times New Roman" w:cs="Times New Roman"/>
          <w:sz w:val="24"/>
          <w:szCs w:val="24"/>
        </w:rPr>
        <w:t>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8"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 xml:space="preserve">they </w:t>
      </w:r>
      <w:r w:rsidR="00544184">
        <w:rPr>
          <w:rFonts w:ascii="Times New Roman" w:hAnsi="Times New Roman" w:cs="Times New Roman"/>
          <w:sz w:val="24"/>
          <w:szCs w:val="24"/>
        </w:rPr>
        <w:t>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xml:space="preserve">), </w:t>
      </w:r>
      <w:r w:rsidR="0085059E">
        <w:rPr>
          <w:rFonts w:ascii="Times New Roman" w:hAnsi="Times New Roman" w:cs="Times New Roman"/>
          <w:sz w:val="24"/>
          <w:szCs w:val="24"/>
        </w:rPr>
        <w:t>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28327D3A" w:rsidR="00D040A6" w:rsidRDefault="00D040A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 xml:space="preserve">they </w:t>
      </w:r>
      <w:r w:rsidR="00856195">
        <w:rPr>
          <w:rFonts w:ascii="Times New Roman" w:hAnsi="Times New Roman" w:cs="Times New Roman"/>
          <w:sz w:val="24"/>
          <w:szCs w:val="24"/>
        </w:rPr>
        <w:t xml:space="preserve">were equally likely to indicate that object A was a blicket during the </w:t>
      </w:r>
      <w:r w:rsidR="00856195">
        <w:rPr>
          <w:rFonts w:ascii="Times New Roman" w:hAnsi="Times New Roman" w:cs="Times New Roman"/>
          <w:sz w:val="24"/>
          <w:szCs w:val="24"/>
        </w:rPr>
        <w:t xml:space="preserve">ISO </w:t>
      </w:r>
      <w:r w:rsidR="00856195">
        <w:rPr>
          <w:rFonts w:ascii="Times New Roman" w:hAnsi="Times New Roman" w:cs="Times New Roman"/>
          <w:sz w:val="24"/>
          <w:szCs w:val="24"/>
        </w:rPr>
        <w:t>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xml:space="preserve">) compared to object D during the </w:t>
      </w:r>
      <w:r w:rsidR="00856195">
        <w:rPr>
          <w:rFonts w:ascii="Times New Roman" w:hAnsi="Times New Roman" w:cs="Times New Roman"/>
          <w:sz w:val="24"/>
          <w:szCs w:val="24"/>
        </w:rPr>
        <w:t xml:space="preserve">ISO </w:t>
      </w:r>
      <w:r w:rsidR="00856195">
        <w:rPr>
          <w:rFonts w:ascii="Times New Roman" w:hAnsi="Times New Roman" w:cs="Times New Roman"/>
          <w:sz w:val="24"/>
          <w:szCs w:val="24"/>
        </w:rPr>
        <w:t>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9"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ootstrapped 95% CI[</w:t>
      </w:r>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w:t>
      </w:r>
      <w:r w:rsidR="007D72EE">
        <w:rPr>
          <w:rFonts w:ascii="Times New Roman" w:hAnsi="Times New Roman" w:cs="Times New Roman"/>
          <w:sz w:val="24"/>
          <w:szCs w:val="24"/>
        </w:rPr>
        <w:t xml:space="preserve">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compared to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10"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w:t>
      </w:r>
      <w:r w:rsidR="002E3587">
        <w:rPr>
          <w:rFonts w:ascii="Times New Roman" w:hAnsi="Times New Roman" w:cs="Times New Roman"/>
          <w:sz w:val="24"/>
          <w:szCs w:val="24"/>
        </w:rPr>
        <w:t>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differ</w:t>
      </w:r>
      <w:r w:rsidR="0057541C">
        <w:rPr>
          <w:rFonts w:ascii="Times New Roman" w:hAnsi="Times New Roman" w:cs="Times New Roman"/>
          <w:sz w:val="24"/>
          <w:szCs w:val="24"/>
        </w:rPr>
        <w:t xml:space="preserve">ently between the ISO and BB experimental and control trials. </w:t>
      </w:r>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0ADE82DC"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w:t>
      </w:r>
      <w:r w:rsidR="00B2341A">
        <w:rPr>
          <w:rFonts w:ascii="Times New Roman" w:hAnsi="Times New Roman" w:cs="Times New Roman"/>
          <w:b/>
          <w:bCs/>
          <w:sz w:val="24"/>
          <w:szCs w:val="24"/>
        </w:rPr>
        <w:t>-year-olds.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 xml:space="preserve">Given that previous research operationalized BB reasoning as the 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that previous research </w:t>
      </w:r>
      <w:r w:rsidR="00FF214E">
        <w:rPr>
          <w:rFonts w:ascii="Times New Roman" w:hAnsi="Times New Roman" w:cs="Times New Roman"/>
          <w:sz w:val="24"/>
          <w:szCs w:val="24"/>
        </w:rPr>
        <w:lastRenderedPageBreak/>
        <w:t>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r w:rsidR="00D754AF">
        <w:rPr>
          <w:rFonts w:ascii="Times New Roman" w:hAnsi="Times New Roman" w:cs="Times New Roman"/>
          <w:sz w:val="24"/>
          <w:szCs w:val="24"/>
        </w:rPr>
        <w:t xml:space="preserve"> </w:t>
      </w:r>
      <w:r w:rsidR="00D754AF">
        <w:rPr>
          <w:rFonts w:ascii="Times New Roman" w:hAnsi="Times New Roman" w:cs="Times New Roman"/>
          <w:sz w:val="24"/>
          <w:szCs w:val="24"/>
        </w:rPr>
        <w:t xml:space="preserve">The analyses indicated that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6A259DA8"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t>
      </w:r>
      <w:r w:rsidR="009C4330">
        <w:rPr>
          <w:rFonts w:ascii="Times New Roman" w:hAnsi="Times New Roman" w:cs="Times New Roman"/>
          <w:sz w:val="24"/>
          <w:szCs w:val="24"/>
        </w:rPr>
        <w:t xml:space="preserve">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w:t>
      </w:r>
      <w:r w:rsidR="0043342C">
        <w:rPr>
          <w:rFonts w:ascii="Times New Roman" w:hAnsi="Times New Roman" w:cs="Times New Roman"/>
          <w:sz w:val="24"/>
          <w:szCs w:val="24"/>
        </w:rPr>
        <w:t xml:space="preserve">both OR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6E6971C9" w14:textId="1BA77B90" w:rsidR="003159D5" w:rsidRDefault="007D0E43"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results of Experiment 2 </w:t>
      </w:r>
      <w:ins w:id="11" w:author="Benton, Deon" w:date="2023-01-26T17:57:00Z">
        <w:r>
          <w:rPr>
            <w:rFonts w:ascii="Times New Roman" w:hAnsi="Times New Roman" w:cs="Times New Roman"/>
            <w:sz w:val="24"/>
            <w:szCs w:val="24"/>
          </w:rPr>
          <w:t xml:space="preserve">revealed that </w:t>
        </w:r>
      </w:ins>
      <w:ins w:id="12" w:author="Benton, Deon" w:date="2023-01-26T17:58:00Z">
        <w:r>
          <w:rPr>
            <w:rFonts w:ascii="Times New Roman" w:hAnsi="Times New Roman" w:cs="Times New Roman"/>
            <w:sz w:val="24"/>
            <w:szCs w:val="24"/>
          </w:rPr>
          <w:t>neither the 5-year-olds nor the 6-year-olds showed evidence of BB under either an old operationalization of BB reasoning</w:t>
        </w:r>
      </w:ins>
      <w:ins w:id="13" w:author="Benton, Deon" w:date="2023-01-26T18:12:00Z">
        <w:r w:rsidR="00614B49">
          <w:rPr>
            <w:rFonts w:ascii="Times New Roman" w:hAnsi="Times New Roman" w:cs="Times New Roman"/>
            <w:sz w:val="24"/>
            <w:szCs w:val="24"/>
          </w:rPr>
          <w:t xml:space="preserve"> (e.g., Sobel et al., 2004)</w:t>
        </w:r>
      </w:ins>
      <w:ins w:id="14" w:author="Benton, Deon" w:date="2023-01-26T17:58:00Z">
        <w:r>
          <w:rPr>
            <w:rFonts w:ascii="Times New Roman" w:hAnsi="Times New Roman" w:cs="Times New Roman"/>
            <w:sz w:val="24"/>
            <w:szCs w:val="24"/>
          </w:rPr>
          <w:t xml:space="preserve"> or under a new operationalization of it. Specifically,</w:t>
        </w:r>
      </w:ins>
      <w:ins w:id="15" w:author="Benton, Deon" w:date="2023-01-26T18:11:00Z">
        <w:r w:rsidR="00614B49">
          <w:rPr>
            <w:rFonts w:ascii="Times New Roman" w:hAnsi="Times New Roman" w:cs="Times New Roman"/>
            <w:sz w:val="24"/>
            <w:szCs w:val="24"/>
          </w:rPr>
          <w:t xml:space="preserve"> in terms of the new operationalization of BB reasoning,</w:t>
        </w:r>
      </w:ins>
      <w:ins w:id="16" w:author="Benton, Deon" w:date="2023-01-26T17:58:00Z">
        <w:r>
          <w:rPr>
            <w:rFonts w:ascii="Times New Roman" w:hAnsi="Times New Roman" w:cs="Times New Roman"/>
            <w:sz w:val="24"/>
            <w:szCs w:val="24"/>
          </w:rPr>
          <w:t xml:space="preserve"> participants treated objects</w:t>
        </w:r>
        <w:r w:rsidR="009B783E">
          <w:rPr>
            <w:rFonts w:ascii="Times New Roman" w:hAnsi="Times New Roman" w:cs="Times New Roman"/>
            <w:sz w:val="24"/>
            <w:szCs w:val="24"/>
          </w:rPr>
          <w:t xml:space="preserve"> B a</w:t>
        </w:r>
      </w:ins>
      <w:ins w:id="17" w:author="Benton, Deon" w:date="2023-01-26T17:59:00Z">
        <w:r w:rsidR="009B783E">
          <w:rPr>
            <w:rFonts w:ascii="Times New Roman" w:hAnsi="Times New Roman" w:cs="Times New Roman"/>
            <w:sz w:val="24"/>
            <w:szCs w:val="24"/>
          </w:rPr>
          <w:t>nd C equivalently</w:t>
        </w:r>
      </w:ins>
      <w:ins w:id="18" w:author="Benton, Deon" w:date="2023-01-26T18:11:00Z">
        <w:r w:rsidR="00614B49">
          <w:rPr>
            <w:rFonts w:ascii="Times New Roman" w:hAnsi="Times New Roman" w:cs="Times New Roman"/>
            <w:sz w:val="24"/>
            <w:szCs w:val="24"/>
          </w:rPr>
          <w:t xml:space="preserve"> between the BB experimental</w:t>
        </w:r>
      </w:ins>
      <w:ins w:id="19" w:author="Benton, Deon" w:date="2023-01-26T18:12:00Z">
        <w:r w:rsidR="00614B49">
          <w:rPr>
            <w:rFonts w:ascii="Times New Roman" w:hAnsi="Times New Roman" w:cs="Times New Roman"/>
            <w:sz w:val="24"/>
            <w:szCs w:val="24"/>
          </w:rPr>
          <w:t xml:space="preserve"> and control</w:t>
        </w:r>
      </w:ins>
      <w:ins w:id="20" w:author="Benton, Deon" w:date="2023-01-26T18:11:00Z">
        <w:r w:rsidR="00614B49">
          <w:rPr>
            <w:rFonts w:ascii="Times New Roman" w:hAnsi="Times New Roman" w:cs="Times New Roman"/>
            <w:sz w:val="24"/>
            <w:szCs w:val="24"/>
          </w:rPr>
          <w:t xml:space="preserve"> conditions. Likewise</w:t>
        </w:r>
      </w:ins>
      <w:ins w:id="21" w:author="Benton, Deon" w:date="2023-01-26T18:12:00Z">
        <w:r w:rsidR="00614B49">
          <w:rPr>
            <w:rFonts w:ascii="Times New Roman" w:hAnsi="Times New Roman" w:cs="Times New Roman"/>
            <w:sz w:val="24"/>
            <w:szCs w:val="24"/>
          </w:rPr>
          <w:t xml:space="preserve">, in terms of the old operationalization of BB reasoning, participants mostly treated objects B and C equivalently between the BB and ISO </w:t>
        </w:r>
      </w:ins>
      <w:ins w:id="22" w:author="Benton, Deon" w:date="2023-01-26T18:13:00Z">
        <w:r w:rsidR="0029172A">
          <w:rPr>
            <w:rFonts w:ascii="Times New Roman" w:hAnsi="Times New Roman" w:cs="Times New Roman"/>
            <w:sz w:val="24"/>
            <w:szCs w:val="24"/>
          </w:rPr>
          <w:t>experimental and control conditions</w:t>
        </w:r>
      </w:ins>
      <w:r w:rsidR="003159D5">
        <w:rPr>
          <w:rFonts w:ascii="Times New Roman" w:hAnsi="Times New Roman" w:cs="Times New Roman"/>
          <w:sz w:val="24"/>
          <w:szCs w:val="24"/>
        </w:rPr>
        <w:t>. Taken together, these results</w:t>
      </w:r>
      <w:ins w:id="23" w:author="Benton, Deon" w:date="2023-01-26T18:13:00Z">
        <w:r w:rsidR="00C02CDF">
          <w:rPr>
            <w:rFonts w:ascii="Times New Roman" w:hAnsi="Times New Roman" w:cs="Times New Roman"/>
            <w:sz w:val="24"/>
            <w:szCs w:val="24"/>
          </w:rPr>
          <w:t xml:space="preserve"> suggest</w:t>
        </w:r>
      </w:ins>
      <w:ins w:id="24" w:author="Benton, Deon" w:date="2023-01-26T18:14:00Z">
        <w:r w:rsidR="00C02CDF">
          <w:rPr>
            <w:rFonts w:ascii="Times New Roman" w:hAnsi="Times New Roman" w:cs="Times New Roman"/>
            <w:sz w:val="24"/>
            <w:szCs w:val="24"/>
          </w:rPr>
          <w:t xml:space="preserve"> that when participants are asked to reason about three objects—which corresponds to a hypothesis space that consist</w:t>
        </w:r>
      </w:ins>
      <w:ins w:id="25" w:author="Benton, Deon" w:date="2023-01-26T18:25:00Z">
        <w:r w:rsidR="00D51F62">
          <w:rPr>
            <w:rFonts w:ascii="Times New Roman" w:hAnsi="Times New Roman" w:cs="Times New Roman"/>
            <w:sz w:val="24"/>
            <w:szCs w:val="24"/>
          </w:rPr>
          <w:t>s</w:t>
        </w:r>
      </w:ins>
      <w:ins w:id="26" w:author="Benton, Deon" w:date="2023-01-26T18:14:00Z">
        <w:r w:rsidR="00C02CDF">
          <w:rPr>
            <w:rFonts w:ascii="Times New Roman" w:hAnsi="Times New Roman" w:cs="Times New Roman"/>
            <w:sz w:val="24"/>
            <w:szCs w:val="24"/>
          </w:rPr>
          <w:t xml:space="preserve"> of 8 candidate hypotheses—</w:t>
        </w:r>
      </w:ins>
      <w:ins w:id="27" w:author="Benton, Deon" w:date="2023-01-26T18:15:00Z">
        <w:r w:rsidR="00656919">
          <w:rPr>
            <w:rFonts w:ascii="Times New Roman" w:hAnsi="Times New Roman" w:cs="Times New Roman"/>
            <w:sz w:val="24"/>
            <w:szCs w:val="24"/>
          </w:rPr>
          <w:t>they do not engage in BB reasoning.</w:t>
        </w:r>
      </w:ins>
      <w:ins w:id="28" w:author="Benton, Deon" w:date="2023-01-26T18:16:00Z">
        <w:r w:rsidR="00656919">
          <w:rPr>
            <w:rFonts w:ascii="Times New Roman" w:hAnsi="Times New Roman" w:cs="Times New Roman"/>
            <w:sz w:val="24"/>
            <w:szCs w:val="24"/>
          </w:rPr>
          <w:t xml:space="preserve"> Crucially, these findings are inconsistent with a Bayesian-inference account—which predicts BB </w:t>
        </w:r>
      </w:ins>
      <w:ins w:id="29" w:author="Benton, Deon" w:date="2023-01-26T18:17:00Z">
        <w:r w:rsidR="00656919">
          <w:rPr>
            <w:rFonts w:ascii="Times New Roman" w:hAnsi="Times New Roman" w:cs="Times New Roman"/>
            <w:sz w:val="24"/>
            <w:szCs w:val="24"/>
          </w:rPr>
          <w:t xml:space="preserve">regardless of the number of objects about which human children are asked to reason—but they are consistent with the traditional RW </w:t>
        </w:r>
        <w:r w:rsidR="00656919">
          <w:rPr>
            <w:rFonts w:ascii="Times New Roman" w:hAnsi="Times New Roman" w:cs="Times New Roman"/>
            <w:sz w:val="24"/>
            <w:szCs w:val="24"/>
          </w:rPr>
          <w:lastRenderedPageBreak/>
          <w:t xml:space="preserve">model. This model, unlike the Bayesian-inference account, does predict that participants should treat the redundant objects—that is, the objects that are not presented alone on the </w:t>
        </w:r>
      </w:ins>
      <w:ins w:id="30" w:author="Benton, Deon" w:date="2023-01-26T18:18:00Z">
        <w:r w:rsidR="00656919">
          <w:rPr>
            <w:rFonts w:ascii="Times New Roman" w:hAnsi="Times New Roman" w:cs="Times New Roman"/>
            <w:sz w:val="24"/>
            <w:szCs w:val="24"/>
          </w:rPr>
          <w:t>machi</w:t>
        </w:r>
        <w:r w:rsidR="005B43E3">
          <w:rPr>
            <w:rFonts w:ascii="Times New Roman" w:hAnsi="Times New Roman" w:cs="Times New Roman"/>
            <w:sz w:val="24"/>
            <w:szCs w:val="24"/>
          </w:rPr>
          <w:t>ne—equi</w:t>
        </w:r>
      </w:ins>
      <w:ins w:id="31" w:author="Benton, Deon" w:date="2023-01-26T18:19:00Z">
        <w:r w:rsidR="005B43E3">
          <w:rPr>
            <w:rFonts w:ascii="Times New Roman" w:hAnsi="Times New Roman" w:cs="Times New Roman"/>
            <w:sz w:val="24"/>
            <w:szCs w:val="24"/>
          </w:rPr>
          <w:t xml:space="preserve">valently. Crucially, these findings </w:t>
        </w:r>
      </w:ins>
      <w:ins w:id="32" w:author="Benton, Deon" w:date="2023-01-26T18:20:00Z">
        <w:r w:rsidR="00F13149">
          <w:rPr>
            <w:rFonts w:ascii="Times New Roman" w:hAnsi="Times New Roman" w:cs="Times New Roman"/>
            <w:sz w:val="24"/>
            <w:szCs w:val="24"/>
          </w:rPr>
          <w:t>could not be explained by the fact that participants considered all objects to be blickets. This is because</w:t>
        </w:r>
      </w:ins>
      <w:ins w:id="33" w:author="Benton, Deon" w:date="2023-01-26T18:21:00Z">
        <w:r w:rsidR="00F13149">
          <w:rPr>
            <w:rFonts w:ascii="Times New Roman" w:hAnsi="Times New Roman" w:cs="Times New Roman"/>
            <w:sz w:val="24"/>
            <w:szCs w:val="24"/>
          </w:rPr>
          <w:t xml:space="preserve"> participants did treat some objects differently. </w:t>
        </w:r>
      </w:ins>
      <w:ins w:id="34" w:author="Benton, Deon" w:date="2023-01-26T18:23:00Z">
        <w:r w:rsidR="00742B8D">
          <w:rPr>
            <w:rFonts w:ascii="Times New Roman" w:hAnsi="Times New Roman" w:cs="Times New Roman"/>
            <w:sz w:val="24"/>
            <w:szCs w:val="24"/>
          </w:rPr>
          <w:t>Participants</w:t>
        </w:r>
      </w:ins>
      <w:ins w:id="35" w:author="Benton, Deon" w:date="2023-01-26T18:21:00Z">
        <w:r w:rsidR="00F13149">
          <w:rPr>
            <w:rFonts w:ascii="Times New Roman" w:hAnsi="Times New Roman" w:cs="Times New Roman"/>
            <w:sz w:val="24"/>
            <w:szCs w:val="24"/>
          </w:rPr>
          <w:t xml:space="preserve"> were more confident that object A was a blicket </w:t>
        </w:r>
      </w:ins>
      <w:ins w:id="36" w:author="Benton, Deon" w:date="2023-01-26T18:22:00Z">
        <w:r w:rsidR="002D105D">
          <w:rPr>
            <w:rFonts w:ascii="Times New Roman" w:hAnsi="Times New Roman" w:cs="Times New Roman"/>
            <w:sz w:val="24"/>
            <w:szCs w:val="24"/>
          </w:rPr>
          <w:t>during</w:t>
        </w:r>
      </w:ins>
      <w:ins w:id="37" w:author="Benton, Deon" w:date="2023-01-26T18:21:00Z">
        <w:r w:rsidR="00F13149">
          <w:rPr>
            <w:rFonts w:ascii="Times New Roman" w:hAnsi="Times New Roman" w:cs="Times New Roman"/>
            <w:sz w:val="24"/>
            <w:szCs w:val="24"/>
          </w:rPr>
          <w:t xml:space="preserve"> the BB experimental </w:t>
        </w:r>
      </w:ins>
      <w:ins w:id="38" w:author="Benton, Deon" w:date="2023-01-26T18:22:00Z">
        <w:r w:rsidR="002D105D">
          <w:rPr>
            <w:rFonts w:ascii="Times New Roman" w:hAnsi="Times New Roman" w:cs="Times New Roman"/>
            <w:sz w:val="24"/>
            <w:szCs w:val="24"/>
          </w:rPr>
          <w:t>trials</w:t>
        </w:r>
      </w:ins>
      <w:ins w:id="39" w:author="Benton, Deon" w:date="2023-01-26T18:21:00Z">
        <w:r w:rsidR="00F13149">
          <w:rPr>
            <w:rFonts w:ascii="Times New Roman" w:hAnsi="Times New Roman" w:cs="Times New Roman"/>
            <w:sz w:val="24"/>
            <w:szCs w:val="24"/>
          </w:rPr>
          <w:t xml:space="preserve"> than </w:t>
        </w:r>
      </w:ins>
      <w:ins w:id="40" w:author="Benton, Deon" w:date="2023-01-26T18:22:00Z">
        <w:r w:rsidR="002D105D">
          <w:rPr>
            <w:rFonts w:ascii="Times New Roman" w:hAnsi="Times New Roman" w:cs="Times New Roman"/>
            <w:sz w:val="24"/>
            <w:szCs w:val="24"/>
          </w:rPr>
          <w:t>during th</w:t>
        </w:r>
      </w:ins>
      <w:ins w:id="41" w:author="Benton, Deon" w:date="2023-01-26T18:21:00Z">
        <w:r w:rsidR="00F13149">
          <w:rPr>
            <w:rFonts w:ascii="Times New Roman" w:hAnsi="Times New Roman" w:cs="Times New Roman"/>
            <w:sz w:val="24"/>
            <w:szCs w:val="24"/>
          </w:rPr>
          <w:t xml:space="preserve">e ISO experimental </w:t>
        </w:r>
      </w:ins>
      <w:ins w:id="42" w:author="Benton, Deon" w:date="2023-01-26T18:22:00Z">
        <w:r w:rsidR="002D105D">
          <w:rPr>
            <w:rFonts w:ascii="Times New Roman" w:hAnsi="Times New Roman" w:cs="Times New Roman"/>
            <w:sz w:val="24"/>
            <w:szCs w:val="24"/>
          </w:rPr>
          <w:t>trials</w:t>
        </w:r>
      </w:ins>
      <w:ins w:id="43" w:author="Benton, Deon" w:date="2023-01-26T18:21:00Z">
        <w:r w:rsidR="00F13149">
          <w:rPr>
            <w:rFonts w:ascii="Times New Roman" w:hAnsi="Times New Roman" w:cs="Times New Roman"/>
            <w:sz w:val="24"/>
            <w:szCs w:val="24"/>
          </w:rPr>
          <w:t>.</w:t>
        </w:r>
      </w:ins>
      <w:ins w:id="44" w:author="Benton, Deon" w:date="2023-01-26T18:22:00Z">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compared to during the ISO control trials. </w:t>
        </w:r>
      </w:ins>
      <w:ins w:id="45" w:author="Benton, Deon" w:date="2023-01-26T18:15:00Z">
        <w:r w:rsidR="00656919">
          <w:rPr>
            <w:rFonts w:ascii="Times New Roman" w:hAnsi="Times New Roman" w:cs="Times New Roman"/>
            <w:sz w:val="24"/>
            <w:szCs w:val="24"/>
          </w:rPr>
          <w:t xml:space="preserve"> </w:t>
        </w:r>
      </w:ins>
    </w:p>
    <w:p w14:paraId="55049E73" w14:textId="77777777" w:rsidR="00B202F0" w:rsidRDefault="00B202F0" w:rsidP="007F351A">
      <w:pPr>
        <w:contextualSpacing/>
        <w:rPr>
          <w:rFonts w:ascii="Times New Roman" w:hAnsi="Times New Roman" w:cs="Times New Roman"/>
          <w:sz w:val="24"/>
          <w:szCs w:val="24"/>
        </w:rPr>
      </w:pPr>
    </w:p>
    <w:p w14:paraId="2D3F800A" w14:textId="77777777" w:rsidR="00B202F0" w:rsidRDefault="00B202F0" w:rsidP="007F351A">
      <w:pPr>
        <w:contextualSpacing/>
        <w:rPr>
          <w:rFonts w:ascii="Times New Roman" w:hAnsi="Times New Roman" w:cs="Times New Roman"/>
          <w:sz w:val="24"/>
          <w:szCs w:val="24"/>
        </w:rPr>
      </w:pPr>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DD0D" w14:textId="77777777" w:rsidR="00D10E19" w:rsidRDefault="00D10E19" w:rsidP="00323E12">
      <w:pPr>
        <w:spacing w:after="0" w:line="240" w:lineRule="auto"/>
      </w:pPr>
      <w:r>
        <w:separator/>
      </w:r>
    </w:p>
  </w:endnote>
  <w:endnote w:type="continuationSeparator" w:id="0">
    <w:p w14:paraId="7F4EB54C" w14:textId="77777777" w:rsidR="00D10E19" w:rsidRDefault="00D10E19"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08F44" w14:textId="77777777" w:rsidR="00D10E19" w:rsidRDefault="00D10E19" w:rsidP="00323E12">
      <w:pPr>
        <w:spacing w:after="0" w:line="240" w:lineRule="auto"/>
      </w:pPr>
      <w:r>
        <w:separator/>
      </w:r>
    </w:p>
  </w:footnote>
  <w:footnote w:type="continuationSeparator" w:id="0">
    <w:p w14:paraId="001A3D28" w14:textId="77777777" w:rsidR="00D10E19" w:rsidRDefault="00D10E19"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on, Rebecca M">
    <w15:presenceInfo w15:providerId="AD" w15:userId="S::rebecca.m.beaton@Vanderbilt.Edu::cf88b16a-b8f5-4929-9415-6378879e4d0b"/>
  </w15:person>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1FB2"/>
    <w:rsid w:val="000B2057"/>
    <w:rsid w:val="000B359F"/>
    <w:rsid w:val="000B3804"/>
    <w:rsid w:val="000B3A47"/>
    <w:rsid w:val="000B3BEF"/>
    <w:rsid w:val="000B3EA5"/>
    <w:rsid w:val="000B4F77"/>
    <w:rsid w:val="000B53BF"/>
    <w:rsid w:val="000B63A5"/>
    <w:rsid w:val="000B63E4"/>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423F"/>
    <w:rsid w:val="000F4519"/>
    <w:rsid w:val="000F46D6"/>
    <w:rsid w:val="000F4976"/>
    <w:rsid w:val="000F5CCE"/>
    <w:rsid w:val="000F5F2B"/>
    <w:rsid w:val="000F6103"/>
    <w:rsid w:val="000F6204"/>
    <w:rsid w:val="000F7187"/>
    <w:rsid w:val="00100B58"/>
    <w:rsid w:val="00101E9D"/>
    <w:rsid w:val="0010201B"/>
    <w:rsid w:val="0010410F"/>
    <w:rsid w:val="001048BB"/>
    <w:rsid w:val="0010498C"/>
    <w:rsid w:val="0010541E"/>
    <w:rsid w:val="001061FF"/>
    <w:rsid w:val="00107780"/>
    <w:rsid w:val="00111358"/>
    <w:rsid w:val="00111DF2"/>
    <w:rsid w:val="00112917"/>
    <w:rsid w:val="001131F7"/>
    <w:rsid w:val="001132DB"/>
    <w:rsid w:val="00113AAD"/>
    <w:rsid w:val="00114A01"/>
    <w:rsid w:val="00114C47"/>
    <w:rsid w:val="00115193"/>
    <w:rsid w:val="00115569"/>
    <w:rsid w:val="001155B2"/>
    <w:rsid w:val="00115B08"/>
    <w:rsid w:val="00115D5D"/>
    <w:rsid w:val="00116D4A"/>
    <w:rsid w:val="00117703"/>
    <w:rsid w:val="0012000F"/>
    <w:rsid w:val="0012012B"/>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6635"/>
    <w:rsid w:val="00186B40"/>
    <w:rsid w:val="001904A4"/>
    <w:rsid w:val="00191428"/>
    <w:rsid w:val="0019178F"/>
    <w:rsid w:val="00191CC9"/>
    <w:rsid w:val="00192238"/>
    <w:rsid w:val="0019265D"/>
    <w:rsid w:val="00192C62"/>
    <w:rsid w:val="00193CC6"/>
    <w:rsid w:val="00194910"/>
    <w:rsid w:val="001950C2"/>
    <w:rsid w:val="00195975"/>
    <w:rsid w:val="00196160"/>
    <w:rsid w:val="00196970"/>
    <w:rsid w:val="00196D68"/>
    <w:rsid w:val="001975C5"/>
    <w:rsid w:val="001975EA"/>
    <w:rsid w:val="00197B5D"/>
    <w:rsid w:val="00197DBA"/>
    <w:rsid w:val="001A00FA"/>
    <w:rsid w:val="001A0C23"/>
    <w:rsid w:val="001A2513"/>
    <w:rsid w:val="001A2652"/>
    <w:rsid w:val="001A3739"/>
    <w:rsid w:val="001A3893"/>
    <w:rsid w:val="001A3EC1"/>
    <w:rsid w:val="001A5C2B"/>
    <w:rsid w:val="001A65BE"/>
    <w:rsid w:val="001A6E65"/>
    <w:rsid w:val="001A7E4F"/>
    <w:rsid w:val="001B013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E31"/>
    <w:rsid w:val="001C28DA"/>
    <w:rsid w:val="001C2DD8"/>
    <w:rsid w:val="001C3009"/>
    <w:rsid w:val="001C4904"/>
    <w:rsid w:val="001C50F5"/>
    <w:rsid w:val="001C62CF"/>
    <w:rsid w:val="001C6CF3"/>
    <w:rsid w:val="001C7863"/>
    <w:rsid w:val="001C7B22"/>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7813"/>
    <w:rsid w:val="001E0521"/>
    <w:rsid w:val="001E1117"/>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64C0"/>
    <w:rsid w:val="00260188"/>
    <w:rsid w:val="0026097E"/>
    <w:rsid w:val="00260DDA"/>
    <w:rsid w:val="00260E33"/>
    <w:rsid w:val="00260F1C"/>
    <w:rsid w:val="00261E3F"/>
    <w:rsid w:val="00262791"/>
    <w:rsid w:val="00262DA4"/>
    <w:rsid w:val="00263269"/>
    <w:rsid w:val="002641C0"/>
    <w:rsid w:val="00265968"/>
    <w:rsid w:val="00265AD0"/>
    <w:rsid w:val="0026657F"/>
    <w:rsid w:val="002668E6"/>
    <w:rsid w:val="00266DBA"/>
    <w:rsid w:val="00267078"/>
    <w:rsid w:val="00267C03"/>
    <w:rsid w:val="00270774"/>
    <w:rsid w:val="00270CCA"/>
    <w:rsid w:val="00272044"/>
    <w:rsid w:val="0027293D"/>
    <w:rsid w:val="00273433"/>
    <w:rsid w:val="0027350B"/>
    <w:rsid w:val="00273F49"/>
    <w:rsid w:val="00274041"/>
    <w:rsid w:val="00274BE2"/>
    <w:rsid w:val="0027539B"/>
    <w:rsid w:val="002753F1"/>
    <w:rsid w:val="00275403"/>
    <w:rsid w:val="0027696A"/>
    <w:rsid w:val="00276EBE"/>
    <w:rsid w:val="00277E30"/>
    <w:rsid w:val="00277FB8"/>
    <w:rsid w:val="0028057C"/>
    <w:rsid w:val="0028071D"/>
    <w:rsid w:val="002809D2"/>
    <w:rsid w:val="0028135B"/>
    <w:rsid w:val="002824F1"/>
    <w:rsid w:val="00282584"/>
    <w:rsid w:val="002830A0"/>
    <w:rsid w:val="002833CB"/>
    <w:rsid w:val="00283BCE"/>
    <w:rsid w:val="002842C1"/>
    <w:rsid w:val="00284E27"/>
    <w:rsid w:val="00285156"/>
    <w:rsid w:val="002860E1"/>
    <w:rsid w:val="00286B03"/>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105D"/>
    <w:rsid w:val="002D15F1"/>
    <w:rsid w:val="002D2204"/>
    <w:rsid w:val="002D26BB"/>
    <w:rsid w:val="002D31CB"/>
    <w:rsid w:val="002D3737"/>
    <w:rsid w:val="002D3DD8"/>
    <w:rsid w:val="002D438C"/>
    <w:rsid w:val="002D531C"/>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032"/>
    <w:rsid w:val="0038013A"/>
    <w:rsid w:val="00380947"/>
    <w:rsid w:val="003811C8"/>
    <w:rsid w:val="00382D6D"/>
    <w:rsid w:val="003830F2"/>
    <w:rsid w:val="003833AD"/>
    <w:rsid w:val="00383DBD"/>
    <w:rsid w:val="00383E53"/>
    <w:rsid w:val="00383FE7"/>
    <w:rsid w:val="003846E4"/>
    <w:rsid w:val="0038548A"/>
    <w:rsid w:val="00385FE1"/>
    <w:rsid w:val="00387141"/>
    <w:rsid w:val="003871D1"/>
    <w:rsid w:val="00387A4B"/>
    <w:rsid w:val="00387EDD"/>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421C"/>
    <w:rsid w:val="003C4273"/>
    <w:rsid w:val="003C503E"/>
    <w:rsid w:val="003C6A32"/>
    <w:rsid w:val="003C6BE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D7D7C"/>
    <w:rsid w:val="003E03D5"/>
    <w:rsid w:val="003E24AC"/>
    <w:rsid w:val="003E2807"/>
    <w:rsid w:val="003E3CCB"/>
    <w:rsid w:val="003E6BAA"/>
    <w:rsid w:val="003E7163"/>
    <w:rsid w:val="003E74D3"/>
    <w:rsid w:val="003F07CB"/>
    <w:rsid w:val="003F0942"/>
    <w:rsid w:val="003F1A1C"/>
    <w:rsid w:val="003F3D63"/>
    <w:rsid w:val="003F3F83"/>
    <w:rsid w:val="003F474D"/>
    <w:rsid w:val="003F67CD"/>
    <w:rsid w:val="003F7497"/>
    <w:rsid w:val="003F7C64"/>
    <w:rsid w:val="0040083C"/>
    <w:rsid w:val="00404790"/>
    <w:rsid w:val="004048EB"/>
    <w:rsid w:val="00404AD5"/>
    <w:rsid w:val="00405C14"/>
    <w:rsid w:val="00405DBA"/>
    <w:rsid w:val="00405F1A"/>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296"/>
    <w:rsid w:val="004236BC"/>
    <w:rsid w:val="00424296"/>
    <w:rsid w:val="00424435"/>
    <w:rsid w:val="0042504E"/>
    <w:rsid w:val="0042568E"/>
    <w:rsid w:val="00425E16"/>
    <w:rsid w:val="00426193"/>
    <w:rsid w:val="00426D30"/>
    <w:rsid w:val="00426D62"/>
    <w:rsid w:val="00426EB6"/>
    <w:rsid w:val="00426F5C"/>
    <w:rsid w:val="00426FE1"/>
    <w:rsid w:val="00427BD6"/>
    <w:rsid w:val="004304B0"/>
    <w:rsid w:val="004305D0"/>
    <w:rsid w:val="00430608"/>
    <w:rsid w:val="00430702"/>
    <w:rsid w:val="0043128B"/>
    <w:rsid w:val="004314D3"/>
    <w:rsid w:val="0043342C"/>
    <w:rsid w:val="0043559C"/>
    <w:rsid w:val="0043585F"/>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42C7"/>
    <w:rsid w:val="004A51C7"/>
    <w:rsid w:val="004A571F"/>
    <w:rsid w:val="004A6688"/>
    <w:rsid w:val="004A6814"/>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710"/>
    <w:rsid w:val="00532AC6"/>
    <w:rsid w:val="00532E3C"/>
    <w:rsid w:val="00533B44"/>
    <w:rsid w:val="00533F63"/>
    <w:rsid w:val="005345A8"/>
    <w:rsid w:val="0053465B"/>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B26"/>
    <w:rsid w:val="005809AB"/>
    <w:rsid w:val="0058138F"/>
    <w:rsid w:val="00582237"/>
    <w:rsid w:val="0058250A"/>
    <w:rsid w:val="00582AC2"/>
    <w:rsid w:val="005836C9"/>
    <w:rsid w:val="00585EB2"/>
    <w:rsid w:val="00586D0C"/>
    <w:rsid w:val="00586E73"/>
    <w:rsid w:val="0058711F"/>
    <w:rsid w:val="00587E32"/>
    <w:rsid w:val="00587FBB"/>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2D84"/>
    <w:rsid w:val="00604706"/>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620"/>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6919"/>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0CD5"/>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788"/>
    <w:rsid w:val="006A4A32"/>
    <w:rsid w:val="006A4D97"/>
    <w:rsid w:val="006A5542"/>
    <w:rsid w:val="006A63E7"/>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0700C"/>
    <w:rsid w:val="007107BB"/>
    <w:rsid w:val="00710F2F"/>
    <w:rsid w:val="00711E4F"/>
    <w:rsid w:val="007123DC"/>
    <w:rsid w:val="00712E1B"/>
    <w:rsid w:val="007138E9"/>
    <w:rsid w:val="007138FF"/>
    <w:rsid w:val="007141EE"/>
    <w:rsid w:val="00714381"/>
    <w:rsid w:val="00714CDA"/>
    <w:rsid w:val="00714EE6"/>
    <w:rsid w:val="007152FE"/>
    <w:rsid w:val="00717DCB"/>
    <w:rsid w:val="00720AFD"/>
    <w:rsid w:val="00720BC6"/>
    <w:rsid w:val="007222B9"/>
    <w:rsid w:val="0072230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58B"/>
    <w:rsid w:val="007706EA"/>
    <w:rsid w:val="00770A3F"/>
    <w:rsid w:val="00771323"/>
    <w:rsid w:val="00771343"/>
    <w:rsid w:val="00771DD7"/>
    <w:rsid w:val="007730E6"/>
    <w:rsid w:val="00773281"/>
    <w:rsid w:val="0077335A"/>
    <w:rsid w:val="00775AAB"/>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166B"/>
    <w:rsid w:val="007A23AE"/>
    <w:rsid w:val="007A32F6"/>
    <w:rsid w:val="007A35B6"/>
    <w:rsid w:val="007A3FAE"/>
    <w:rsid w:val="007A447D"/>
    <w:rsid w:val="007A494E"/>
    <w:rsid w:val="007A4E09"/>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844"/>
    <w:rsid w:val="00822501"/>
    <w:rsid w:val="00822DE4"/>
    <w:rsid w:val="00824FE0"/>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A7A"/>
    <w:rsid w:val="00833D47"/>
    <w:rsid w:val="00834531"/>
    <w:rsid w:val="008359FE"/>
    <w:rsid w:val="008375DC"/>
    <w:rsid w:val="00840722"/>
    <w:rsid w:val="00841D50"/>
    <w:rsid w:val="008429FD"/>
    <w:rsid w:val="00843635"/>
    <w:rsid w:val="00843B9A"/>
    <w:rsid w:val="008449A5"/>
    <w:rsid w:val="00844F40"/>
    <w:rsid w:val="00845313"/>
    <w:rsid w:val="008456F7"/>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A38"/>
    <w:rsid w:val="008A0259"/>
    <w:rsid w:val="008A11D4"/>
    <w:rsid w:val="008A15C4"/>
    <w:rsid w:val="008A1604"/>
    <w:rsid w:val="008A20E3"/>
    <w:rsid w:val="008A38AC"/>
    <w:rsid w:val="008A3A8C"/>
    <w:rsid w:val="008A4211"/>
    <w:rsid w:val="008A489F"/>
    <w:rsid w:val="008A70D4"/>
    <w:rsid w:val="008A7179"/>
    <w:rsid w:val="008A7BF5"/>
    <w:rsid w:val="008A7C32"/>
    <w:rsid w:val="008B07A2"/>
    <w:rsid w:val="008B106C"/>
    <w:rsid w:val="008B2255"/>
    <w:rsid w:val="008B2512"/>
    <w:rsid w:val="008B2740"/>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81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5D"/>
    <w:rsid w:val="009D3E33"/>
    <w:rsid w:val="009D4E09"/>
    <w:rsid w:val="009D5AE2"/>
    <w:rsid w:val="009D5DDD"/>
    <w:rsid w:val="009D695C"/>
    <w:rsid w:val="009D6EC2"/>
    <w:rsid w:val="009D70E9"/>
    <w:rsid w:val="009D7AE7"/>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93E"/>
    <w:rsid w:val="00A65D6B"/>
    <w:rsid w:val="00A65DB7"/>
    <w:rsid w:val="00A66366"/>
    <w:rsid w:val="00A6759C"/>
    <w:rsid w:val="00A6769C"/>
    <w:rsid w:val="00A67820"/>
    <w:rsid w:val="00A70DD9"/>
    <w:rsid w:val="00A7121F"/>
    <w:rsid w:val="00A71EE2"/>
    <w:rsid w:val="00A73E08"/>
    <w:rsid w:val="00A73E4B"/>
    <w:rsid w:val="00A75FCB"/>
    <w:rsid w:val="00A75FD0"/>
    <w:rsid w:val="00A76206"/>
    <w:rsid w:val="00A7679D"/>
    <w:rsid w:val="00A768F9"/>
    <w:rsid w:val="00A77BF8"/>
    <w:rsid w:val="00A804F2"/>
    <w:rsid w:val="00A80B26"/>
    <w:rsid w:val="00A814F1"/>
    <w:rsid w:val="00A81732"/>
    <w:rsid w:val="00A81850"/>
    <w:rsid w:val="00A81F69"/>
    <w:rsid w:val="00A832EC"/>
    <w:rsid w:val="00A84BB9"/>
    <w:rsid w:val="00A850DC"/>
    <w:rsid w:val="00A86830"/>
    <w:rsid w:val="00A86B65"/>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7B1"/>
    <w:rsid w:val="00AE1D7E"/>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1C6"/>
    <w:rsid w:val="00AF5994"/>
    <w:rsid w:val="00AF5AD2"/>
    <w:rsid w:val="00AF732D"/>
    <w:rsid w:val="00B007DF"/>
    <w:rsid w:val="00B00DB4"/>
    <w:rsid w:val="00B0197E"/>
    <w:rsid w:val="00B020E9"/>
    <w:rsid w:val="00B0276F"/>
    <w:rsid w:val="00B035A8"/>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3656"/>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1FEF"/>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2555"/>
    <w:rsid w:val="00BA2E08"/>
    <w:rsid w:val="00BA2EB7"/>
    <w:rsid w:val="00BA3154"/>
    <w:rsid w:val="00BA3B2F"/>
    <w:rsid w:val="00BA47C0"/>
    <w:rsid w:val="00BA5CB7"/>
    <w:rsid w:val="00BB0F2C"/>
    <w:rsid w:val="00BB1011"/>
    <w:rsid w:val="00BB1672"/>
    <w:rsid w:val="00BB2867"/>
    <w:rsid w:val="00BB2B8D"/>
    <w:rsid w:val="00BB30F8"/>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7BFF"/>
    <w:rsid w:val="00BC7C17"/>
    <w:rsid w:val="00BC7E79"/>
    <w:rsid w:val="00BC7F93"/>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640"/>
    <w:rsid w:val="00C57E16"/>
    <w:rsid w:val="00C606CB"/>
    <w:rsid w:val="00C610FB"/>
    <w:rsid w:val="00C638B9"/>
    <w:rsid w:val="00C648C3"/>
    <w:rsid w:val="00C65512"/>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A7EA3"/>
    <w:rsid w:val="00CB11D1"/>
    <w:rsid w:val="00CB13AE"/>
    <w:rsid w:val="00CB3373"/>
    <w:rsid w:val="00CB38F6"/>
    <w:rsid w:val="00CB3E90"/>
    <w:rsid w:val="00CB409E"/>
    <w:rsid w:val="00CB4EC3"/>
    <w:rsid w:val="00CB57D4"/>
    <w:rsid w:val="00CB66BB"/>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67BB"/>
    <w:rsid w:val="00CE751B"/>
    <w:rsid w:val="00CE79A0"/>
    <w:rsid w:val="00CF011A"/>
    <w:rsid w:val="00CF020C"/>
    <w:rsid w:val="00CF0C05"/>
    <w:rsid w:val="00CF203D"/>
    <w:rsid w:val="00CF2FB9"/>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2A63"/>
    <w:rsid w:val="00D12B3A"/>
    <w:rsid w:val="00D1367D"/>
    <w:rsid w:val="00D13ACA"/>
    <w:rsid w:val="00D13ED8"/>
    <w:rsid w:val="00D15968"/>
    <w:rsid w:val="00D15ECA"/>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174E"/>
    <w:rsid w:val="00D51F62"/>
    <w:rsid w:val="00D52E28"/>
    <w:rsid w:val="00D5411E"/>
    <w:rsid w:val="00D54E3B"/>
    <w:rsid w:val="00D54F6A"/>
    <w:rsid w:val="00D55EB1"/>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789B"/>
    <w:rsid w:val="00DD07F9"/>
    <w:rsid w:val="00DD13A5"/>
    <w:rsid w:val="00DD17EA"/>
    <w:rsid w:val="00DD197C"/>
    <w:rsid w:val="00DD2C6D"/>
    <w:rsid w:val="00DD32E6"/>
    <w:rsid w:val="00DD3C3E"/>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7C21"/>
    <w:rsid w:val="00E30113"/>
    <w:rsid w:val="00E30134"/>
    <w:rsid w:val="00E30D18"/>
    <w:rsid w:val="00E3186E"/>
    <w:rsid w:val="00E31C31"/>
    <w:rsid w:val="00E31FBB"/>
    <w:rsid w:val="00E327B9"/>
    <w:rsid w:val="00E33522"/>
    <w:rsid w:val="00E3355B"/>
    <w:rsid w:val="00E335C5"/>
    <w:rsid w:val="00E3462D"/>
    <w:rsid w:val="00E369AE"/>
    <w:rsid w:val="00E36D77"/>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266"/>
    <w:rsid w:val="00E774D1"/>
    <w:rsid w:val="00E77C61"/>
    <w:rsid w:val="00E8011E"/>
    <w:rsid w:val="00E801E4"/>
    <w:rsid w:val="00E80272"/>
    <w:rsid w:val="00E80E6E"/>
    <w:rsid w:val="00E815C8"/>
    <w:rsid w:val="00E81BC3"/>
    <w:rsid w:val="00E81F38"/>
    <w:rsid w:val="00E8216B"/>
    <w:rsid w:val="00E82E7F"/>
    <w:rsid w:val="00E835DD"/>
    <w:rsid w:val="00E8433B"/>
    <w:rsid w:val="00E8535B"/>
    <w:rsid w:val="00E85A9E"/>
    <w:rsid w:val="00E85CD9"/>
    <w:rsid w:val="00E85D85"/>
    <w:rsid w:val="00E861A2"/>
    <w:rsid w:val="00E86674"/>
    <w:rsid w:val="00E87E44"/>
    <w:rsid w:val="00E907AD"/>
    <w:rsid w:val="00E90A30"/>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830"/>
    <w:rsid w:val="00ED3ABA"/>
    <w:rsid w:val="00ED3F64"/>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7097"/>
    <w:rsid w:val="00F072C5"/>
    <w:rsid w:val="00F072F4"/>
    <w:rsid w:val="00F07D83"/>
    <w:rsid w:val="00F1068B"/>
    <w:rsid w:val="00F107F6"/>
    <w:rsid w:val="00F127E1"/>
    <w:rsid w:val="00F12BF0"/>
    <w:rsid w:val="00F13149"/>
    <w:rsid w:val="00F13F0F"/>
    <w:rsid w:val="00F14005"/>
    <w:rsid w:val="00F14A21"/>
    <w:rsid w:val="00F15561"/>
    <w:rsid w:val="00F15615"/>
    <w:rsid w:val="00F15986"/>
    <w:rsid w:val="00F16776"/>
    <w:rsid w:val="00F17559"/>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7533"/>
    <w:rsid w:val="00F57994"/>
    <w:rsid w:val="00F60AE4"/>
    <w:rsid w:val="00F60FD2"/>
    <w:rsid w:val="00F61120"/>
    <w:rsid w:val="00F61C4E"/>
    <w:rsid w:val="00F61FFD"/>
    <w:rsid w:val="00F63016"/>
    <w:rsid w:val="00F63070"/>
    <w:rsid w:val="00F646DF"/>
    <w:rsid w:val="00F65279"/>
    <w:rsid w:val="00F654CB"/>
    <w:rsid w:val="00F66022"/>
    <w:rsid w:val="00F726B7"/>
    <w:rsid w:val="00F752DD"/>
    <w:rsid w:val="00F75FA9"/>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785"/>
    <w:rsid w:val="00FA79C1"/>
    <w:rsid w:val="00FA7F59"/>
    <w:rsid w:val="00FB2594"/>
    <w:rsid w:val="00FB2A6E"/>
    <w:rsid w:val="00FB3F30"/>
    <w:rsid w:val="00FB4669"/>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20</Pages>
  <Words>5482</Words>
  <Characters>31252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106</cp:revision>
  <cp:lastPrinted>2019-03-04T23:20:00Z</cp:lastPrinted>
  <dcterms:created xsi:type="dcterms:W3CDTF">2023-01-25T15:04:00Z</dcterms:created>
  <dcterms:modified xsi:type="dcterms:W3CDTF">2023-01-27T00:25:00Z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