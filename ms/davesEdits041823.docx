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5FA7791C" w14:textId="766B32AC" w:rsidR="006857E6" w:rsidRDefault="00CD5086" w:rsidP="006857E6">
      <w:pPr>
        <w:spacing w:after="0" w:line="480" w:lineRule="auto"/>
        <w:jc w:val="center"/>
        <w:rPr>
          <w:rFonts w:ascii="Times New Roman" w:hAnsi="Times New Roman" w:cs="Times New Roman"/>
          <w:sz w:val="24"/>
          <w:szCs w:val="24"/>
        </w:rPr>
      </w:pPr>
      <w:del w:id="0" w:author="Sobel, David" w:date="2023-04-12T12:12:00Z">
        <w:r w:rsidDel="003C337D">
          <w:rPr>
            <w:rFonts w:ascii="Times New Roman" w:hAnsi="Times New Roman" w:cs="Times New Roman"/>
            <w:sz w:val="24"/>
            <w:szCs w:val="24"/>
          </w:rPr>
          <w:delText>Don’t throw</w:delText>
        </w:r>
        <w:r w:rsidR="006857E6" w:rsidRPr="00CD5086" w:rsidDel="003C337D">
          <w:rPr>
            <w:rFonts w:ascii="Times New Roman" w:hAnsi="Times New Roman" w:cs="Times New Roman"/>
            <w:sz w:val="24"/>
            <w:szCs w:val="24"/>
          </w:rPr>
          <w:delText xml:space="preserve"> </w:delText>
        </w:r>
        <w:r w:rsidDel="003C337D">
          <w:rPr>
            <w:rFonts w:ascii="Times New Roman" w:hAnsi="Times New Roman" w:cs="Times New Roman"/>
            <w:sz w:val="24"/>
            <w:szCs w:val="24"/>
          </w:rPr>
          <w:delText>the</w:delText>
        </w:r>
      </w:del>
      <w:ins w:id="1" w:author="Sobel, David" w:date="2023-04-18T14:37:00Z">
        <w:r w:rsidR="002577B9">
          <w:rPr>
            <w:rFonts w:ascii="Times New Roman" w:hAnsi="Times New Roman" w:cs="Times New Roman"/>
            <w:sz w:val="24"/>
            <w:szCs w:val="24"/>
          </w:rPr>
          <w:t>Don’t throw t</w:t>
        </w:r>
      </w:ins>
      <w:ins w:id="2" w:author="Sobel, David" w:date="2023-04-12T12:12:00Z">
        <w:r w:rsidR="003C337D">
          <w:rPr>
            <w:rFonts w:ascii="Times New Roman" w:hAnsi="Times New Roman" w:cs="Times New Roman"/>
            <w:sz w:val="24"/>
            <w:szCs w:val="24"/>
          </w:rPr>
          <w:t>he</w:t>
        </w:r>
      </w:ins>
      <w:r>
        <w:rPr>
          <w:rFonts w:ascii="Times New Roman" w:hAnsi="Times New Roman" w:cs="Times New Roman"/>
          <w:sz w:val="24"/>
          <w:szCs w:val="24"/>
        </w:rPr>
        <w:t xml:space="preserve"> </w:t>
      </w:r>
      <w:r w:rsidR="006857E6" w:rsidRPr="00CD5086">
        <w:rPr>
          <w:rFonts w:ascii="Times New Roman" w:hAnsi="Times New Roman" w:cs="Times New Roman"/>
          <w:sz w:val="24"/>
          <w:szCs w:val="24"/>
        </w:rPr>
        <w:t xml:space="preserve">associative baby </w:t>
      </w:r>
      <w:ins w:id="3" w:author="Sobel, David" w:date="2023-04-18T14:37:00Z">
        <w:r w:rsidR="002577B9">
          <w:rPr>
            <w:rFonts w:ascii="Times New Roman" w:hAnsi="Times New Roman" w:cs="Times New Roman"/>
            <w:sz w:val="24"/>
            <w:szCs w:val="24"/>
          </w:rPr>
          <w:t xml:space="preserve">out with </w:t>
        </w:r>
      </w:ins>
      <w:ins w:id="4" w:author="Sobel, David" w:date="2023-04-12T12:12:00Z">
        <w:r w:rsidR="003C337D">
          <w:rPr>
            <w:rFonts w:ascii="Times New Roman" w:hAnsi="Times New Roman" w:cs="Times New Roman"/>
            <w:sz w:val="24"/>
            <w:szCs w:val="24"/>
          </w:rPr>
          <w:t xml:space="preserve">the </w:t>
        </w:r>
      </w:ins>
      <w:del w:id="5" w:author="Sobel, David" w:date="2023-04-12T12:12:00Z">
        <w:r w:rsidDel="003C337D">
          <w:rPr>
            <w:rFonts w:ascii="Times New Roman" w:hAnsi="Times New Roman" w:cs="Times New Roman"/>
            <w:sz w:val="24"/>
            <w:szCs w:val="24"/>
          </w:rPr>
          <w:delText xml:space="preserve">out with </w:delText>
        </w:r>
        <w:r w:rsidR="006857E6" w:rsidRPr="00CD5086" w:rsidDel="003C337D">
          <w:rPr>
            <w:rFonts w:ascii="Times New Roman" w:hAnsi="Times New Roman" w:cs="Times New Roman"/>
            <w:sz w:val="24"/>
            <w:szCs w:val="24"/>
          </w:rPr>
          <w:delText xml:space="preserve">the </w:delText>
        </w:r>
      </w:del>
      <w:r w:rsidR="006857E6" w:rsidRPr="00CD5086">
        <w:rPr>
          <w:rFonts w:ascii="Times New Roman" w:hAnsi="Times New Roman" w:cs="Times New Roman"/>
          <w:sz w:val="24"/>
          <w:szCs w:val="24"/>
        </w:rPr>
        <w:t>Bayesian bathwater:</w:t>
      </w:r>
      <w:r w:rsidR="006857E6">
        <w:rPr>
          <w:rFonts w:ascii="Times New Roman" w:hAnsi="Times New Roman" w:cs="Times New Roman"/>
          <w:sz w:val="24"/>
          <w:szCs w:val="24"/>
        </w:rPr>
        <w:t xml:space="preserve"> Children’s retrospective reasoning about multiple causes suggests multiple systems for causal inference</w:t>
      </w:r>
    </w:p>
    <w:p w14:paraId="36DE0CDA" w14:textId="77777777" w:rsidR="006857E6" w:rsidRPr="0015239E" w:rsidRDefault="006857E6" w:rsidP="006857E6">
      <w:pPr>
        <w:spacing w:after="0" w:line="480" w:lineRule="auto"/>
        <w:jc w:val="center"/>
        <w:rPr>
          <w:rFonts w:ascii="Times New Roman" w:hAnsi="Times New Roman" w:cs="Times New Roman"/>
          <w:sz w:val="24"/>
          <w:szCs w:val="24"/>
        </w:rPr>
      </w:pPr>
    </w:p>
    <w:p w14:paraId="7F9FCD53" w14:textId="77777777" w:rsidR="006857E6" w:rsidRDefault="006857E6" w:rsidP="006857E6">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3094E9F5" w14:textId="77777777" w:rsidR="006857E6" w:rsidRPr="00F25EBC" w:rsidRDefault="006857E6" w:rsidP="006857E6">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BE018C5" w14:textId="77777777" w:rsidR="006857E6" w:rsidRDefault="006857E6" w:rsidP="006857E6">
      <w:pPr>
        <w:spacing w:after="0" w:line="480" w:lineRule="auto"/>
        <w:rPr>
          <w:rFonts w:ascii="Times New Roman" w:hAnsi="Times New Roman" w:cs="Times New Roman"/>
          <w:sz w:val="24"/>
          <w:szCs w:val="24"/>
        </w:rPr>
      </w:pPr>
    </w:p>
    <w:p w14:paraId="3F232352" w14:textId="77777777" w:rsidR="006857E6" w:rsidRDefault="006857E6" w:rsidP="006857E6">
      <w:pPr>
        <w:spacing w:after="0" w:line="480" w:lineRule="auto"/>
        <w:rPr>
          <w:rFonts w:ascii="Times New Roman" w:hAnsi="Times New Roman" w:cs="Times New Roman"/>
          <w:sz w:val="24"/>
          <w:szCs w:val="24"/>
        </w:rPr>
      </w:pPr>
    </w:p>
    <w:p w14:paraId="420ECDE4" w14:textId="77777777" w:rsidR="006857E6" w:rsidRDefault="006857E6" w:rsidP="006857E6">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4CFD7A25" w14:textId="77777777" w:rsidR="006857E6" w:rsidRDefault="006857E6" w:rsidP="006857E6">
      <w:pPr>
        <w:spacing w:after="0" w:line="480" w:lineRule="auto"/>
        <w:rPr>
          <w:rFonts w:ascii="Times New Roman" w:hAnsi="Times New Roman" w:cs="Times New Roman"/>
          <w:sz w:val="24"/>
          <w:szCs w:val="24"/>
        </w:rPr>
      </w:pPr>
    </w:p>
    <w:p w14:paraId="3343C0DF" w14:textId="77777777" w:rsidR="006857E6" w:rsidRDefault="006857E6" w:rsidP="006857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94B0646" w14:textId="77777777" w:rsidR="006857E6" w:rsidRDefault="006857E6" w:rsidP="006857E6">
      <w:pPr>
        <w:spacing w:after="0" w:line="480" w:lineRule="auto"/>
        <w:rPr>
          <w:rFonts w:ascii="Times New Roman" w:hAnsi="Times New Roman" w:cs="Times New Roman"/>
          <w:sz w:val="24"/>
          <w:szCs w:val="24"/>
        </w:rPr>
      </w:pPr>
    </w:p>
    <w:p w14:paraId="5E3C8E69" w14:textId="77777777" w:rsidR="006857E6" w:rsidRDefault="006857E6" w:rsidP="006857E6">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56C697B6" w14:textId="77777777" w:rsidR="006857E6" w:rsidRDefault="006857E6">
      <w:pPr>
        <w:rPr>
          <w:rFonts w:ascii="Times New Roman" w:hAnsi="Times New Roman" w:cs="Times New Roman"/>
          <w:sz w:val="24"/>
          <w:szCs w:val="24"/>
        </w:rPr>
      </w:pPr>
      <w:r>
        <w:rPr>
          <w:rFonts w:ascii="Times New Roman" w:hAnsi="Times New Roman" w:cs="Times New Roman"/>
          <w:sz w:val="24"/>
          <w:szCs w:val="24"/>
        </w:rPr>
        <w:br w:type="page"/>
      </w:r>
    </w:p>
    <w:p w14:paraId="40188C87" w14:textId="77777777" w:rsidR="002577B9" w:rsidRDefault="002577B9" w:rsidP="002577B9">
      <w:pPr>
        <w:spacing w:after="0" w:line="480" w:lineRule="auto"/>
        <w:jc w:val="center"/>
        <w:rPr>
          <w:ins w:id="6" w:author="Sobel, David" w:date="2023-04-18T14:37:00Z"/>
          <w:rFonts w:ascii="Times New Roman" w:hAnsi="Times New Roman" w:cs="Times New Roman"/>
          <w:sz w:val="24"/>
          <w:szCs w:val="24"/>
        </w:rPr>
      </w:pPr>
      <w:ins w:id="7" w:author="Sobel, David" w:date="2023-04-18T14:37:00Z">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ins>
    </w:p>
    <w:p w14:paraId="1399DDD9" w14:textId="1ED72E51" w:rsidR="00DB3FDB" w:rsidDel="002577B9" w:rsidRDefault="00DB3FDB" w:rsidP="00DB3FDB">
      <w:pPr>
        <w:spacing w:after="0" w:line="480" w:lineRule="auto"/>
        <w:jc w:val="center"/>
        <w:rPr>
          <w:del w:id="8" w:author="Sobel, David" w:date="2023-04-18T14:37:00Z"/>
          <w:rFonts w:ascii="Times New Roman" w:hAnsi="Times New Roman" w:cs="Times New Roman"/>
          <w:sz w:val="24"/>
          <w:szCs w:val="24"/>
        </w:rPr>
      </w:pPr>
      <w:del w:id="9" w:author="Sobel, David" w:date="2023-04-18T14:37:00Z">
        <w:r w:rsidDel="002577B9">
          <w:rPr>
            <w:rFonts w:ascii="Times New Roman" w:hAnsi="Times New Roman" w:cs="Times New Roman"/>
            <w:sz w:val="24"/>
            <w:szCs w:val="24"/>
          </w:rPr>
          <w:delText>The associative baby and the Bayesian bathwater: Children’s retrospective reasoning about multiple causes suggests multiple systems for causal inference</w:delText>
        </w:r>
      </w:del>
    </w:p>
    <w:p w14:paraId="10E07C97" w14:textId="0BB2D3F5" w:rsidR="00DB3FDB" w:rsidRPr="00D05D4D" w:rsidRDefault="00DB3FDB" w:rsidP="00DB3FD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372E57CA" w14:textId="26831373" w:rsidR="00DB3FDB" w:rsidRDefault="00DB3FDB" w:rsidP="00DB3FD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3A2EC12C" w14:textId="425C0882" w:rsidR="002577B9" w:rsidRDefault="00D40BAC" w:rsidP="00D40BAC">
      <w:pPr>
        <w:spacing w:line="480" w:lineRule="auto"/>
        <w:ind w:firstLine="720"/>
        <w:contextualSpacing/>
        <w:rPr>
          <w:ins w:id="10" w:author="Sobel, David" w:date="2023-04-18T14:34:00Z"/>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ins w:id="11" w:author="Sobel, David" w:date="2023-04-12T12:08:00Z">
        <w:r w:rsidR="00A02849">
          <w:rPr>
            <w:rFonts w:ascii="Times New Roman" w:hAnsi="Times New Roman" w:cs="Times New Roman"/>
            <w:sz w:val="24"/>
            <w:szCs w:val="24"/>
          </w:rPr>
          <w:t xml:space="preserve"> being</w:t>
        </w:r>
      </w:ins>
      <w:r>
        <w:rPr>
          <w:rFonts w:ascii="Times New Roman" w:hAnsi="Times New Roman" w:cs="Times New Roman"/>
          <w:sz w:val="24"/>
          <w:szCs w:val="24"/>
        </w:rPr>
        <w:t>s to learn about the complex interactions</w:t>
      </w:r>
      <w:r w:rsidRPr="00F54156">
        <w:rPr>
          <w:rFonts w:ascii="Times New Roman" w:hAnsi="Times New Roman" w:cs="Times New Roman"/>
          <w:sz w:val="24"/>
          <w:szCs w:val="24"/>
        </w:rPr>
        <w:t xml:space="preserve"> in the world</w:t>
      </w:r>
      <w:del w:id="12" w:author="Sobel, David" w:date="2023-04-12T12:08:00Z">
        <w:r w:rsidDel="00A02849">
          <w:rPr>
            <w:rFonts w:ascii="Times New Roman" w:hAnsi="Times New Roman" w:cs="Times New Roman"/>
            <w:sz w:val="24"/>
            <w:szCs w:val="24"/>
          </w:rPr>
          <w:delText xml:space="preserve"> </w:delText>
        </w:r>
        <w:r w:rsidRPr="00F54156" w:rsidDel="00A02849">
          <w:rPr>
            <w:rFonts w:ascii="Times New Roman" w:hAnsi="Times New Roman" w:cs="Times New Roman"/>
            <w:sz w:val="24"/>
            <w:szCs w:val="24"/>
          </w:rPr>
          <w:delText>around them</w:delText>
        </w:r>
      </w:del>
      <w:r w:rsidRPr="00F54156">
        <w:rPr>
          <w:rFonts w:ascii="Times New Roman" w:hAnsi="Times New Roman" w:cs="Times New Roman"/>
          <w:sz w:val="24"/>
          <w:szCs w:val="24"/>
        </w:rPr>
        <w:t xml:space="preserve">. </w:t>
      </w:r>
      <w:del w:id="13" w:author="Sobel, David" w:date="2023-04-12T12:09:00Z">
        <w:r w:rsidRPr="00F54156" w:rsidDel="00A02849">
          <w:rPr>
            <w:rFonts w:ascii="Times New Roman" w:hAnsi="Times New Roman" w:cs="Times New Roman"/>
            <w:sz w:val="24"/>
            <w:szCs w:val="24"/>
          </w:rPr>
          <w:delText>However, the available evi</w:delText>
        </w:r>
        <w:r w:rsidDel="00A02849">
          <w:rPr>
            <w:rFonts w:ascii="Times New Roman" w:hAnsi="Times New Roman" w:cs="Times New Roman"/>
            <w:sz w:val="24"/>
            <w:szCs w:val="24"/>
          </w:rPr>
          <w:delText xml:space="preserve">dence </w:delText>
        </w:r>
        <w:r w:rsidRPr="00F54156" w:rsidDel="00A02849">
          <w:rPr>
            <w:rFonts w:ascii="Times New Roman" w:hAnsi="Times New Roman" w:cs="Times New Roman"/>
            <w:sz w:val="24"/>
            <w:szCs w:val="24"/>
          </w:rPr>
          <w:delText>suggests that the mechanism or set of</w:delText>
        </w:r>
      </w:del>
      <w:ins w:id="14" w:author="Sobel, David" w:date="2023-04-12T12:09:00Z">
        <w:r w:rsidR="00A02849">
          <w:rPr>
            <w:rFonts w:ascii="Times New Roman" w:hAnsi="Times New Roman" w:cs="Times New Roman"/>
            <w:sz w:val="24"/>
            <w:szCs w:val="24"/>
          </w:rPr>
          <w:t>The</w:t>
        </w:r>
      </w:ins>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ins w:id="15" w:author="Sobel, David" w:date="2023-04-12T12:09:00Z">
        <w:r w:rsidR="00A02849">
          <w:rPr>
            <w:rFonts w:ascii="Times New Roman" w:hAnsi="Times New Roman" w:cs="Times New Roman"/>
            <w:sz w:val="24"/>
            <w:szCs w:val="24"/>
          </w:rPr>
          <w:t>, however,</w:t>
        </w:r>
      </w:ins>
      <w:r w:rsidRPr="00F54156">
        <w:rPr>
          <w:rFonts w:ascii="Times New Roman" w:hAnsi="Times New Roman" w:cs="Times New Roman"/>
          <w:sz w:val="24"/>
          <w:szCs w:val="24"/>
        </w:rPr>
        <w:t xml:space="preserve"> are not well understood. </w:t>
      </w:r>
      <w:ins w:id="16" w:author="Sobel, David" w:date="2023-04-18T14:33:00Z">
        <w:r w:rsidR="002577B9">
          <w:rPr>
            <w:rFonts w:ascii="Times New Roman" w:hAnsi="Times New Roman" w:cs="Times New Roman"/>
            <w:sz w:val="24"/>
            <w:szCs w:val="24"/>
          </w:rPr>
          <w:t xml:space="preserve">An open question is the extent to which children retrospectively reevaluate causal efficacy </w:t>
        </w:r>
      </w:ins>
      <w:ins w:id="17" w:author="Sobel, David" w:date="2023-04-18T14:35:00Z">
        <w:r w:rsidR="002577B9">
          <w:rPr>
            <w:rFonts w:ascii="Times New Roman" w:hAnsi="Times New Roman" w:cs="Times New Roman"/>
            <w:sz w:val="24"/>
            <w:szCs w:val="24"/>
          </w:rPr>
          <w:t xml:space="preserve">given ambiguous information, </w:t>
        </w:r>
      </w:ins>
      <w:ins w:id="18" w:author="Sobel, David" w:date="2023-04-18T14:33:00Z">
        <w:r w:rsidR="002577B9">
          <w:rPr>
            <w:rFonts w:ascii="Times New Roman" w:hAnsi="Times New Roman" w:cs="Times New Roman"/>
            <w:sz w:val="24"/>
            <w:szCs w:val="24"/>
          </w:rPr>
          <w:t>based on observing</w:t>
        </w:r>
      </w:ins>
      <w:ins w:id="19" w:author="Sobel, David" w:date="2023-04-18T14:35:00Z">
        <w:r w:rsidR="002577B9">
          <w:rPr>
            <w:rFonts w:ascii="Times New Roman" w:hAnsi="Times New Roman" w:cs="Times New Roman"/>
            <w:sz w:val="24"/>
            <w:szCs w:val="24"/>
          </w:rPr>
          <w:t xml:space="preserve"> novel </w:t>
        </w:r>
      </w:ins>
      <w:ins w:id="20" w:author="Sobel, David" w:date="2023-04-18T14:33:00Z">
        <w:r w:rsidR="002577B9">
          <w:rPr>
            <w:rFonts w:ascii="Times New Roman" w:hAnsi="Times New Roman" w:cs="Times New Roman"/>
            <w:sz w:val="24"/>
            <w:szCs w:val="24"/>
          </w:rPr>
          <w:t>pat</w:t>
        </w:r>
      </w:ins>
      <w:ins w:id="21" w:author="Sobel, David" w:date="2023-04-18T14:34:00Z">
        <w:r w:rsidR="002577B9">
          <w:rPr>
            <w:rFonts w:ascii="Times New Roman" w:hAnsi="Times New Roman" w:cs="Times New Roman"/>
            <w:sz w:val="24"/>
            <w:szCs w:val="24"/>
          </w:rPr>
          <w:t xml:space="preserve">terns of data. </w:t>
        </w:r>
      </w:ins>
      <w:del w:id="22" w:author="Sobel, David" w:date="2023-04-12T12:09:00Z">
        <w:r w:rsidRPr="00F54156" w:rsidDel="00A02849">
          <w:rPr>
            <w:rFonts w:ascii="Times New Roman" w:hAnsi="Times New Roman" w:cs="Times New Roman"/>
            <w:sz w:val="24"/>
            <w:szCs w:val="24"/>
          </w:rPr>
          <w:delText xml:space="preserve">It is unclear, for example, </w:delText>
        </w:r>
        <w:r w:rsidDel="00A02849">
          <w:rPr>
            <w:rFonts w:ascii="Times New Roman" w:hAnsi="Times New Roman" w:cs="Times New Roman"/>
            <w:sz w:val="24"/>
            <w:szCs w:val="24"/>
          </w:rPr>
          <w:delText xml:space="preserve">whether </w:delText>
        </w:r>
        <w:r w:rsidRPr="00F54156" w:rsidDel="00A02849">
          <w:rPr>
            <w:rFonts w:ascii="Times New Roman" w:hAnsi="Times New Roman" w:cs="Times New Roman"/>
            <w:sz w:val="24"/>
            <w:szCs w:val="24"/>
          </w:rPr>
          <w:delText xml:space="preserve">causal reasoning </w:delText>
        </w:r>
        <w:r w:rsidDel="00A02849">
          <w:rPr>
            <w:rFonts w:ascii="Times New Roman" w:hAnsi="Times New Roman" w:cs="Times New Roman"/>
            <w:sz w:val="24"/>
            <w:szCs w:val="24"/>
          </w:rPr>
          <w:delText>is</w:delText>
        </w:r>
        <w:r w:rsidRPr="00F54156" w:rsidDel="00A02849">
          <w:rPr>
            <w:rFonts w:ascii="Times New Roman" w:hAnsi="Times New Roman" w:cs="Times New Roman"/>
            <w:sz w:val="24"/>
            <w:szCs w:val="24"/>
          </w:rPr>
          <w:delText xml:space="preserve"> underpinned by a Bayesian mechanism, </w:delText>
        </w:r>
        <w:r w:rsidDel="00A02849">
          <w:rPr>
            <w:rFonts w:ascii="Times New Roman" w:hAnsi="Times New Roman" w:cs="Times New Roman"/>
            <w:sz w:val="24"/>
            <w:szCs w:val="24"/>
          </w:rPr>
          <w:delText xml:space="preserve">an </w:delText>
        </w:r>
        <w:r w:rsidRPr="00F54156" w:rsidDel="00A02849">
          <w:rPr>
            <w:rFonts w:ascii="Times New Roman" w:hAnsi="Times New Roman" w:cs="Times New Roman"/>
            <w:sz w:val="24"/>
            <w:szCs w:val="24"/>
          </w:rPr>
          <w:delText>associative mechanism, or</w:delText>
        </w:r>
        <w:r w:rsidDel="00A02849">
          <w:rPr>
            <w:rFonts w:ascii="Times New Roman" w:hAnsi="Times New Roman" w:cs="Times New Roman"/>
            <w:sz w:val="24"/>
            <w:szCs w:val="24"/>
          </w:rPr>
          <w:delText xml:space="preserve"> both. Some </w:delText>
        </w:r>
        <w:r w:rsidRPr="00F54156" w:rsidDel="00A02849">
          <w:rPr>
            <w:rFonts w:ascii="Times New Roman" w:hAnsi="Times New Roman" w:cs="Times New Roman"/>
            <w:sz w:val="24"/>
            <w:szCs w:val="24"/>
          </w:rPr>
          <w:delText>theorists have argued that a Bayesian mechanism</w:delText>
        </w:r>
        <w:r w:rsidDel="00A02849">
          <w:rPr>
            <w:rFonts w:ascii="Times New Roman" w:hAnsi="Times New Roman" w:cs="Times New Roman"/>
            <w:sz w:val="24"/>
            <w:szCs w:val="24"/>
          </w:rPr>
          <w:delText xml:space="preserve"> underpins </w:delText>
        </w:r>
        <w:r w:rsidRPr="00F54156" w:rsidDel="00A02849">
          <w:rPr>
            <w:rFonts w:ascii="Times New Roman" w:hAnsi="Times New Roman" w:cs="Times New Roman"/>
            <w:sz w:val="24"/>
            <w:szCs w:val="24"/>
          </w:rPr>
          <w:delText xml:space="preserve">causal reasoning because </w:delText>
        </w:r>
        <w:r w:rsidDel="00A02849">
          <w:rPr>
            <w:rFonts w:ascii="Times New Roman" w:hAnsi="Times New Roman" w:cs="Times New Roman"/>
            <w:sz w:val="24"/>
            <w:szCs w:val="24"/>
          </w:rPr>
          <w:delText>it c</w:delText>
        </w:r>
        <w:r w:rsidRPr="00F54156" w:rsidDel="00A02849">
          <w:rPr>
            <w:rFonts w:ascii="Times New Roman" w:hAnsi="Times New Roman" w:cs="Times New Roman"/>
            <w:sz w:val="24"/>
            <w:szCs w:val="24"/>
          </w:rPr>
          <w:delText>an better account for</w:delText>
        </w:r>
        <w:r w:rsidDel="00A02849">
          <w:rPr>
            <w:rFonts w:ascii="Times New Roman" w:hAnsi="Times New Roman" w:cs="Times New Roman"/>
            <w:sz w:val="24"/>
            <w:szCs w:val="24"/>
          </w:rPr>
          <w:delText xml:space="preserve"> backward-blocking and indirect screening-off </w:delText>
        </w:r>
        <w:r w:rsidRPr="00F54156" w:rsidDel="00A02849">
          <w:rPr>
            <w:rFonts w:ascii="Times New Roman" w:hAnsi="Times New Roman" w:cs="Times New Roman"/>
            <w:sz w:val="24"/>
            <w:szCs w:val="24"/>
          </w:rPr>
          <w:delText>finding</w:delText>
        </w:r>
        <w:r w:rsidDel="00A02849">
          <w:rPr>
            <w:rFonts w:ascii="Times New Roman" w:hAnsi="Times New Roman" w:cs="Times New Roman"/>
            <w:sz w:val="24"/>
            <w:szCs w:val="24"/>
          </w:rPr>
          <w:delText>s</w:delText>
        </w:r>
        <w:r w:rsidRPr="00F54156" w:rsidDel="00A02849">
          <w:rPr>
            <w:rFonts w:ascii="Times New Roman" w:hAnsi="Times New Roman" w:cs="Times New Roman"/>
            <w:sz w:val="24"/>
            <w:szCs w:val="24"/>
          </w:rPr>
          <w:delText xml:space="preserve"> in children and adults (e.g., Sobel,</w:delText>
        </w:r>
        <w:r w:rsidDel="00A02849">
          <w:rPr>
            <w:rFonts w:ascii="Times New Roman" w:hAnsi="Times New Roman" w:cs="Times New Roman"/>
            <w:sz w:val="24"/>
            <w:szCs w:val="24"/>
          </w:rPr>
          <w:delText xml:space="preserve"> </w:delText>
        </w:r>
        <w:r w:rsidRPr="00F54156" w:rsidDel="00A02849">
          <w:rPr>
            <w:rFonts w:ascii="Times New Roman" w:hAnsi="Times New Roman" w:cs="Times New Roman"/>
            <w:sz w:val="24"/>
            <w:szCs w:val="24"/>
          </w:rPr>
          <w:delText>Tenenbaum, &amp; Gopnik, 20</w:delText>
        </w:r>
        <w:r w:rsidDel="00A02849">
          <w:rPr>
            <w:rFonts w:ascii="Times New Roman" w:hAnsi="Times New Roman" w:cs="Times New Roman"/>
            <w:sz w:val="24"/>
            <w:szCs w:val="24"/>
          </w:rPr>
          <w:delText xml:space="preserve">04). However, the evidence is </w:delText>
        </w:r>
        <w:r w:rsidRPr="00F54156" w:rsidDel="00A02849">
          <w:rPr>
            <w:rFonts w:ascii="Times New Roman" w:hAnsi="Times New Roman" w:cs="Times New Roman"/>
            <w:sz w:val="24"/>
            <w:szCs w:val="24"/>
          </w:rPr>
          <w:delText xml:space="preserve">mixed about </w:delText>
        </w:r>
        <w:r w:rsidDel="00A02849">
          <w:rPr>
            <w:rFonts w:ascii="Times New Roman" w:hAnsi="Times New Roman" w:cs="Times New Roman"/>
            <w:sz w:val="24"/>
            <w:szCs w:val="24"/>
          </w:rPr>
          <w:delText>the extent to which learners engage in both kinds of reasoning.</w:delText>
        </w:r>
      </w:del>
      <w:ins w:id="23" w:author="Sobel, David" w:date="2023-04-12T12:09:00Z">
        <w:r w:rsidR="00A02849">
          <w:rPr>
            <w:rFonts w:ascii="Times New Roman" w:hAnsi="Times New Roman" w:cs="Times New Roman"/>
            <w:sz w:val="24"/>
            <w:szCs w:val="24"/>
          </w:rPr>
          <w:t xml:space="preserve">Here, we report </w:t>
        </w:r>
      </w:ins>
      <w:ins w:id="24" w:author="Sobel, David" w:date="2023-04-12T12:37:00Z">
        <w:r w:rsidR="00EA1A2A">
          <w:rPr>
            <w:rFonts w:ascii="Times New Roman" w:hAnsi="Times New Roman" w:cs="Times New Roman"/>
            <w:sz w:val="24"/>
            <w:szCs w:val="24"/>
          </w:rPr>
          <w:t xml:space="preserve">two experiments </w:t>
        </w:r>
      </w:ins>
      <w:ins w:id="25" w:author="Sobel, David" w:date="2023-04-18T14:34:00Z">
        <w:r w:rsidR="002577B9">
          <w:rPr>
            <w:rFonts w:ascii="Times New Roman" w:hAnsi="Times New Roman" w:cs="Times New Roman"/>
            <w:sz w:val="24"/>
            <w:szCs w:val="24"/>
          </w:rPr>
          <w:t>that test children’s capacity to engage in such inferences</w:t>
        </w:r>
      </w:ins>
      <w:ins w:id="26" w:author="Sobel, David" w:date="2023-04-18T14:35:00Z">
        <w:r w:rsidR="002577B9">
          <w:rPr>
            <w:rFonts w:ascii="Times New Roman" w:hAnsi="Times New Roman" w:cs="Times New Roman"/>
            <w:sz w:val="24"/>
            <w:szCs w:val="24"/>
          </w:rPr>
          <w:t xml:space="preserve">. We also fit those data to different computational frameworks – one more associative and one more Bayesian – to consider </w:t>
        </w:r>
      </w:ins>
      <w:ins w:id="27" w:author="Sobel, David" w:date="2023-04-18T14:36:00Z">
        <w:r w:rsidR="002577B9">
          <w:rPr>
            <w:rFonts w:ascii="Times New Roman" w:hAnsi="Times New Roman" w:cs="Times New Roman"/>
            <w:sz w:val="24"/>
            <w:szCs w:val="24"/>
          </w:rPr>
          <w:t>the strengths and weaknesses of each approach, and the possibility that these approach</w:t>
        </w:r>
      </w:ins>
      <w:ins w:id="28" w:author="Sobel, David" w:date="2023-04-18T14:37:00Z">
        <w:r w:rsidR="002577B9">
          <w:rPr>
            <w:rFonts w:ascii="Times New Roman" w:hAnsi="Times New Roman" w:cs="Times New Roman"/>
            <w:sz w:val="24"/>
            <w:szCs w:val="24"/>
          </w:rPr>
          <w:t>es</w:t>
        </w:r>
      </w:ins>
      <w:ins w:id="29" w:author="Sobel, David" w:date="2023-04-18T14:36:00Z">
        <w:r w:rsidR="002577B9">
          <w:rPr>
            <w:rFonts w:ascii="Times New Roman" w:hAnsi="Times New Roman" w:cs="Times New Roman"/>
            <w:sz w:val="24"/>
            <w:szCs w:val="24"/>
          </w:rPr>
          <w:t xml:space="preserve"> together better explain children’s causal r</w:t>
        </w:r>
      </w:ins>
      <w:ins w:id="30" w:author="Sobel, David" w:date="2023-04-18T14:37:00Z">
        <w:r w:rsidR="002577B9">
          <w:rPr>
            <w:rFonts w:ascii="Times New Roman" w:hAnsi="Times New Roman" w:cs="Times New Roman"/>
            <w:sz w:val="24"/>
            <w:szCs w:val="24"/>
          </w:rPr>
          <w:t>e</w:t>
        </w:r>
      </w:ins>
      <w:ins w:id="31" w:author="Sobel, David" w:date="2023-04-18T14:36:00Z">
        <w:r w:rsidR="002577B9">
          <w:rPr>
            <w:rFonts w:ascii="Times New Roman" w:hAnsi="Times New Roman" w:cs="Times New Roman"/>
            <w:sz w:val="24"/>
            <w:szCs w:val="24"/>
          </w:rPr>
          <w:t>asoni</w:t>
        </w:r>
      </w:ins>
      <w:ins w:id="32" w:author="Sobel, David" w:date="2023-04-18T14:37:00Z">
        <w:r w:rsidR="002577B9">
          <w:rPr>
            <w:rFonts w:ascii="Times New Roman" w:hAnsi="Times New Roman" w:cs="Times New Roman"/>
            <w:sz w:val="24"/>
            <w:szCs w:val="24"/>
          </w:rPr>
          <w:t>ng than either approach individually</w:t>
        </w:r>
      </w:ins>
      <w:ins w:id="33" w:author="Sobel, David" w:date="2023-04-18T14:36:00Z">
        <w:r w:rsidR="002577B9">
          <w:rPr>
            <w:rFonts w:ascii="Times New Roman" w:hAnsi="Times New Roman" w:cs="Times New Roman"/>
            <w:sz w:val="24"/>
            <w:szCs w:val="24"/>
          </w:rPr>
          <w:t xml:space="preserve">. </w:t>
        </w:r>
      </w:ins>
      <w:ins w:id="34" w:author="Sobel, David" w:date="2023-04-18T14:35:00Z">
        <w:r w:rsidR="002577B9">
          <w:rPr>
            <w:rFonts w:ascii="Times New Roman" w:hAnsi="Times New Roman" w:cs="Times New Roman"/>
            <w:sz w:val="24"/>
            <w:szCs w:val="24"/>
          </w:rPr>
          <w:t xml:space="preserve"> </w:t>
        </w:r>
      </w:ins>
      <w:ins w:id="35" w:author="Sobel, David" w:date="2023-04-18T14:34:00Z">
        <w:r w:rsidR="002577B9">
          <w:rPr>
            <w:rFonts w:ascii="Times New Roman" w:hAnsi="Times New Roman" w:cs="Times New Roman"/>
            <w:sz w:val="24"/>
            <w:szCs w:val="24"/>
          </w:rPr>
          <w:t xml:space="preserve"> </w:t>
        </w:r>
      </w:ins>
    </w:p>
    <w:p w14:paraId="05468811" w14:textId="77777777" w:rsidR="002577B9" w:rsidRDefault="002577B9" w:rsidP="00D40BAC">
      <w:pPr>
        <w:spacing w:line="480" w:lineRule="auto"/>
        <w:ind w:firstLine="720"/>
        <w:contextualSpacing/>
        <w:rPr>
          <w:ins w:id="36" w:author="Sobel, David" w:date="2023-04-18T14:34:00Z"/>
          <w:rFonts w:ascii="Times New Roman" w:hAnsi="Times New Roman" w:cs="Times New Roman"/>
          <w:sz w:val="24"/>
          <w:szCs w:val="24"/>
        </w:rPr>
      </w:pPr>
    </w:p>
    <w:p w14:paraId="74492F1E" w14:textId="643CEEB0" w:rsidR="00D40BAC" w:rsidDel="002577B9" w:rsidRDefault="00D40BAC" w:rsidP="00D40BAC">
      <w:pPr>
        <w:spacing w:line="480" w:lineRule="auto"/>
        <w:ind w:firstLine="720"/>
        <w:contextualSpacing/>
        <w:rPr>
          <w:del w:id="37" w:author="Sobel, David" w:date="2023-04-18T14:36:00Z"/>
          <w:rFonts w:ascii="Times New Roman" w:hAnsi="Times New Roman" w:cs="Times New Roman"/>
          <w:sz w:val="24"/>
          <w:szCs w:val="24"/>
        </w:rPr>
      </w:pPr>
      <w:del w:id="38" w:author="Sobel, David" w:date="2023-04-12T12:09:00Z">
        <w:r w:rsidDel="00A02849">
          <w:rPr>
            <w:rFonts w:ascii="Times New Roman" w:hAnsi="Times New Roman" w:cs="Times New Roman"/>
            <w:sz w:val="24"/>
            <w:szCs w:val="24"/>
          </w:rPr>
          <w:delText xml:space="preserve"> </w:delText>
        </w:r>
        <w:r w:rsidRPr="00F54156" w:rsidDel="00A02849">
          <w:rPr>
            <w:rFonts w:ascii="Times New Roman" w:hAnsi="Times New Roman" w:cs="Times New Roman"/>
            <w:sz w:val="24"/>
            <w:szCs w:val="24"/>
          </w:rPr>
          <w:delText xml:space="preserve">Here, we report </w:delText>
        </w:r>
        <w:r w:rsidDel="00A02849">
          <w:rPr>
            <w:rFonts w:ascii="Times New Roman" w:hAnsi="Times New Roman" w:cs="Times New Roman"/>
            <w:sz w:val="24"/>
            <w:szCs w:val="24"/>
          </w:rPr>
          <w:delText xml:space="preserve">three </w:delText>
        </w:r>
        <w:r w:rsidRPr="00F54156" w:rsidDel="00A02849">
          <w:rPr>
            <w:rFonts w:ascii="Times New Roman" w:hAnsi="Times New Roman" w:cs="Times New Roman"/>
            <w:sz w:val="24"/>
            <w:szCs w:val="24"/>
          </w:rPr>
          <w:delText>experiments</w:delText>
        </w:r>
        <w:r w:rsidDel="00A02849">
          <w:rPr>
            <w:rFonts w:ascii="Times New Roman" w:hAnsi="Times New Roman" w:cs="Times New Roman"/>
            <w:sz w:val="24"/>
            <w:szCs w:val="24"/>
          </w:rPr>
          <w:delText xml:space="preserve"> </w:delText>
        </w:r>
      </w:del>
      <w:del w:id="39" w:author="Sobel, David" w:date="2023-04-18T14:36:00Z">
        <w:r w:rsidDel="002577B9">
          <w:rPr>
            <w:rFonts w:ascii="Times New Roman" w:hAnsi="Times New Roman" w:cs="Times New Roman"/>
            <w:sz w:val="24"/>
            <w:szCs w:val="24"/>
          </w:rPr>
          <w:delText xml:space="preserve">that </w:delText>
        </w:r>
        <w:r w:rsidRPr="00F54156" w:rsidDel="002577B9">
          <w:rPr>
            <w:rFonts w:ascii="Times New Roman" w:hAnsi="Times New Roman" w:cs="Times New Roman"/>
            <w:sz w:val="24"/>
            <w:szCs w:val="24"/>
          </w:rPr>
          <w:delText>examine to what extent</w:delText>
        </w:r>
        <w:r w:rsidDel="002577B9">
          <w:rPr>
            <w:rFonts w:ascii="Times New Roman" w:hAnsi="Times New Roman" w:cs="Times New Roman"/>
            <w:sz w:val="24"/>
            <w:szCs w:val="24"/>
          </w:rPr>
          <w:delText xml:space="preserve"> adults</w:delText>
        </w:r>
        <w:r w:rsidRPr="00F54156" w:rsidDel="002577B9">
          <w:rPr>
            <w:rFonts w:ascii="Times New Roman" w:hAnsi="Times New Roman" w:cs="Times New Roman"/>
            <w:sz w:val="24"/>
            <w:szCs w:val="24"/>
          </w:rPr>
          <w:delText xml:space="preserve"> engage in</w:delText>
        </w:r>
        <w:r w:rsidDel="002577B9">
          <w:rPr>
            <w:rFonts w:ascii="Times New Roman" w:hAnsi="Times New Roman" w:cs="Times New Roman"/>
            <w:sz w:val="24"/>
            <w:szCs w:val="24"/>
          </w:rPr>
          <w:delText xml:space="preserve"> backwards blocking and IS reasoning using the blicket-detector design (e.g., Gopnik et al., 2001), what mechanism best explains their behavior in this task, and under what conditions are adults’ causal ratings consistent with the predictions of the three competing computational and analytical models.  The results of Experiment 1 revealed that adults’ causal ratings in the backwards-blocking condition (as well as in the indirect screening-off condition) were consistent with the predictions of the traditional and modified Rescorla-Wagner models when asked to reason about two objects. The results of the present study suggest that adults use associative processes to reason about two objects but a Bayesian-inference-like process to reason about three or more objects. </w:delText>
        </w:r>
      </w:del>
    </w:p>
    <w:p w14:paraId="36A18789" w14:textId="506C0D73" w:rsidR="00D40BAC" w:rsidRDefault="00D40BAC" w:rsidP="00D40BAC">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4CCD0B" w14:textId="77777777" w:rsidR="00D40BAC" w:rsidRDefault="00D40BAC">
      <w:pPr>
        <w:rPr>
          <w:rFonts w:ascii="Times New Roman" w:hAnsi="Times New Roman" w:cs="Times New Roman"/>
          <w:sz w:val="24"/>
          <w:szCs w:val="24"/>
        </w:rPr>
      </w:pPr>
      <w:r>
        <w:rPr>
          <w:rFonts w:ascii="Times New Roman" w:hAnsi="Times New Roman" w:cs="Times New Roman"/>
          <w:sz w:val="24"/>
          <w:szCs w:val="24"/>
        </w:rPr>
        <w:br w:type="page"/>
      </w:r>
    </w:p>
    <w:p w14:paraId="4A30E272" w14:textId="77777777" w:rsidR="00D40BAC" w:rsidRDefault="00D40BAC" w:rsidP="00D40BAC">
      <w:pPr>
        <w:contextualSpacing/>
        <w:rPr>
          <w:rFonts w:ascii="Times New Roman" w:hAnsi="Times New Roman" w:cs="Times New Roman"/>
          <w:sz w:val="24"/>
          <w:szCs w:val="24"/>
        </w:rPr>
      </w:pPr>
    </w:p>
    <w:p w14:paraId="6C4C1371" w14:textId="77777777" w:rsidR="002577B9" w:rsidRDefault="002577B9" w:rsidP="002577B9">
      <w:pPr>
        <w:spacing w:after="0" w:line="480" w:lineRule="auto"/>
        <w:jc w:val="center"/>
        <w:rPr>
          <w:ins w:id="40" w:author="Sobel, David" w:date="2023-04-18T14:37:00Z"/>
          <w:rFonts w:ascii="Times New Roman" w:hAnsi="Times New Roman" w:cs="Times New Roman"/>
          <w:sz w:val="24"/>
          <w:szCs w:val="24"/>
        </w:rPr>
      </w:pPr>
      <w:ins w:id="41" w:author="Sobel, David" w:date="2023-04-18T14:37:00Z">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ins>
    </w:p>
    <w:p w14:paraId="17612CE3" w14:textId="2AA3E31A" w:rsidR="00DB3FDB" w:rsidDel="002577B9" w:rsidRDefault="00DB3FDB" w:rsidP="00DB3FDB">
      <w:pPr>
        <w:spacing w:after="0" w:line="480" w:lineRule="auto"/>
        <w:jc w:val="center"/>
        <w:rPr>
          <w:del w:id="42" w:author="Sobel, David" w:date="2023-04-18T14:37:00Z"/>
          <w:rFonts w:ascii="Times New Roman" w:hAnsi="Times New Roman" w:cs="Times New Roman"/>
          <w:sz w:val="24"/>
          <w:szCs w:val="24"/>
        </w:rPr>
      </w:pPr>
      <w:del w:id="43" w:author="Sobel, David" w:date="2023-04-18T14:37:00Z">
        <w:r w:rsidDel="002577B9">
          <w:rPr>
            <w:rFonts w:ascii="Times New Roman" w:hAnsi="Times New Roman" w:cs="Times New Roman"/>
            <w:sz w:val="24"/>
            <w:szCs w:val="24"/>
          </w:rPr>
          <w:delText>The associative baby and the Bayesian bathwater: Children’s retrospective reasoning about multiple causes suggests multiple systems for causal inference</w:delText>
        </w:r>
      </w:del>
    </w:p>
    <w:p w14:paraId="364212B3" w14:textId="77777777" w:rsidR="00DB3FDB" w:rsidRDefault="00DB3FDB" w:rsidP="00DB3FDB">
      <w:pPr>
        <w:spacing w:after="0" w:line="480" w:lineRule="auto"/>
        <w:rPr>
          <w:rFonts w:ascii="Times New Roman" w:hAnsi="Times New Roman" w:cs="Times New Roman"/>
          <w:sz w:val="24"/>
          <w:szCs w:val="24"/>
        </w:rPr>
      </w:pPr>
    </w:p>
    <w:p w14:paraId="38C0E98A" w14:textId="23C429A7" w:rsidR="00DD1BCE" w:rsidRDefault="00DB3FDB" w:rsidP="00DB3F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Causal reasoning – the capacity to make inferences about cause and effect relations – is central for learning about the world.</w:t>
      </w:r>
      <w:r w:rsidRPr="001E2FC1">
        <w:rPr>
          <w:rFonts w:ascii="Times New Roman" w:hAnsi="Times New Roman" w:cs="Times New Roman"/>
          <w:sz w:val="24"/>
          <w:szCs w:val="24"/>
        </w:rPr>
        <w:t xml:space="preserve"> </w:t>
      </w:r>
      <w:r>
        <w:rPr>
          <w:rFonts w:ascii="Times New Roman" w:hAnsi="Times New Roman" w:cs="Times New Roman"/>
          <w:sz w:val="24"/>
          <w:szCs w:val="24"/>
        </w:rPr>
        <w:t>Causal reasoning enables human learners to make predictions and inferences (e.g., Bullock, et al., 1982; Leslie &amp; Keeble, 1987; Oakes &amp; Cohen, 1990; Shultz, 1982)</w:t>
      </w:r>
      <w:r w:rsidRPr="006F6DEA">
        <w:rPr>
          <w:rFonts w:ascii="Times New Roman" w:hAnsi="Times New Roman" w:cs="Times New Roman"/>
          <w:sz w:val="24"/>
          <w:szCs w:val="24"/>
        </w:rPr>
        <w:t>, to intervene on those relations to generate new effects</w:t>
      </w:r>
      <w:r>
        <w:rPr>
          <w:rFonts w:ascii="Times New Roman" w:hAnsi="Times New Roman" w:cs="Times New Roman"/>
          <w:sz w:val="24"/>
          <w:szCs w:val="24"/>
        </w:rPr>
        <w:t xml:space="preserve"> (e.g., Butler et al., 2020; Gopnik et al., 2001; Schulz et al., 2007)</w:t>
      </w:r>
      <w:r w:rsidRPr="006F6DEA">
        <w:rPr>
          <w:rFonts w:ascii="Times New Roman" w:hAnsi="Times New Roman" w:cs="Times New Roman"/>
          <w:sz w:val="24"/>
          <w:szCs w:val="24"/>
        </w:rPr>
        <w:t xml:space="preserve">, and to reason about </w:t>
      </w:r>
      <w:r>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Pr>
          <w:rFonts w:ascii="Times New Roman" w:hAnsi="Times New Roman" w:cs="Times New Roman"/>
          <w:sz w:val="24"/>
          <w:szCs w:val="24"/>
        </w:rPr>
        <w:t>Nyhout</w:t>
      </w:r>
      <w:proofErr w:type="spellEnd"/>
      <w:r>
        <w:rPr>
          <w:rFonts w:ascii="Times New Roman" w:hAnsi="Times New Roman" w:cs="Times New Roman"/>
          <w:sz w:val="24"/>
          <w:szCs w:val="24"/>
        </w:rPr>
        <w:t>, 2020)</w:t>
      </w:r>
      <w:r w:rsidRPr="006F6DEA">
        <w:rPr>
          <w:rFonts w:ascii="Times New Roman" w:hAnsi="Times New Roman" w:cs="Times New Roman"/>
          <w:sz w:val="24"/>
          <w:szCs w:val="24"/>
        </w:rPr>
        <w:t>.</w:t>
      </w:r>
      <w:r w:rsidR="00DD1BCE">
        <w:rPr>
          <w:rFonts w:ascii="Times New Roman" w:hAnsi="Times New Roman" w:cs="Times New Roman"/>
          <w:sz w:val="24"/>
          <w:szCs w:val="24"/>
        </w:rPr>
        <w:t xml:space="preserve"> These and many other studies (e.g., </w:t>
      </w:r>
      <w:proofErr w:type="spellStart"/>
      <w:r w:rsidR="00DD1BCE">
        <w:rPr>
          <w:rFonts w:ascii="Times New Roman" w:hAnsi="Times New Roman" w:cs="Times New Roman"/>
          <w:sz w:val="24"/>
          <w:szCs w:val="24"/>
        </w:rPr>
        <w:t>Bonawitz</w:t>
      </w:r>
      <w:proofErr w:type="spellEnd"/>
      <w:r w:rsidR="00DD1BCE">
        <w:rPr>
          <w:rFonts w:ascii="Times New Roman" w:hAnsi="Times New Roman" w:cs="Times New Roman"/>
          <w:sz w:val="24"/>
          <w:szCs w:val="24"/>
        </w:rPr>
        <w:t xml:space="preserve"> &amp; </w:t>
      </w:r>
      <w:proofErr w:type="spellStart"/>
      <w:r w:rsidR="00DD1BCE">
        <w:rPr>
          <w:rFonts w:ascii="Times New Roman" w:hAnsi="Times New Roman" w:cs="Times New Roman"/>
          <w:sz w:val="24"/>
          <w:szCs w:val="24"/>
        </w:rPr>
        <w:t>Lombrozo</w:t>
      </w:r>
      <w:proofErr w:type="spellEnd"/>
      <w:r w:rsidR="00DD1BCE">
        <w:rPr>
          <w:rFonts w:ascii="Times New Roman" w:hAnsi="Times New Roman" w:cs="Times New Roman"/>
          <w:sz w:val="24"/>
          <w:szCs w:val="24"/>
        </w:rPr>
        <w:t>, 2012; Gopnik</w:t>
      </w:r>
      <w:r w:rsidR="0022013B">
        <w:rPr>
          <w:rFonts w:ascii="Times New Roman" w:hAnsi="Times New Roman" w:cs="Times New Roman"/>
          <w:sz w:val="24"/>
          <w:szCs w:val="24"/>
        </w:rPr>
        <w:t xml:space="preserve"> et al., 2001</w:t>
      </w:r>
      <w:r w:rsidR="00DD1BCE">
        <w:rPr>
          <w:rFonts w:ascii="Times New Roman" w:hAnsi="Times New Roman" w:cs="Times New Roman"/>
          <w:sz w:val="24"/>
          <w:szCs w:val="24"/>
        </w:rPr>
        <w:t xml:space="preserve">; </w:t>
      </w:r>
      <w:proofErr w:type="spellStart"/>
      <w:r w:rsidR="00DD1BCE">
        <w:rPr>
          <w:rFonts w:ascii="Times New Roman" w:hAnsi="Times New Roman" w:cs="Times New Roman"/>
          <w:sz w:val="24"/>
          <w:szCs w:val="24"/>
        </w:rPr>
        <w:t>Legare</w:t>
      </w:r>
      <w:proofErr w:type="spellEnd"/>
      <w:r w:rsidR="00DD1BCE">
        <w:rPr>
          <w:rFonts w:ascii="Times New Roman" w:hAnsi="Times New Roman" w:cs="Times New Roman"/>
          <w:sz w:val="24"/>
          <w:szCs w:val="24"/>
        </w:rPr>
        <w:t xml:space="preserve"> et al., 2010; Meltzoff et al., 2014; Walker &amp; Gopnik, 2014) </w:t>
      </w:r>
      <w:r w:rsidR="00CD5086">
        <w:rPr>
          <w:rFonts w:ascii="Times New Roman" w:hAnsi="Times New Roman" w:cs="Times New Roman"/>
          <w:sz w:val="24"/>
          <w:szCs w:val="24"/>
        </w:rPr>
        <w:t xml:space="preserve">posit that young children have sophisticated causal reasoning capacities. </w:t>
      </w:r>
    </w:p>
    <w:p w14:paraId="7CB702A2" w14:textId="6A8936EE" w:rsidR="00A01529" w:rsidRDefault="00DD1BCE"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 xml:space="preserve">how </w:t>
      </w:r>
      <w:r>
        <w:rPr>
          <w:rFonts w:ascii="Times New Roman" w:hAnsi="Times New Roman" w:cs="Times New Roman"/>
          <w:sz w:val="24"/>
          <w:szCs w:val="24"/>
        </w:rPr>
        <w:t xml:space="preserve">children make </w:t>
      </w:r>
      <w:r w:rsidR="001A71A2">
        <w:rPr>
          <w:rFonts w:ascii="Times New Roman" w:hAnsi="Times New Roman" w:cs="Times New Roman"/>
          <w:sz w:val="24"/>
          <w:szCs w:val="24"/>
        </w:rPr>
        <w:t>such inferences</w:t>
      </w:r>
      <w:r w:rsidR="00C430B0">
        <w:rPr>
          <w:rFonts w:ascii="Times New Roman" w:hAnsi="Times New Roman" w:cs="Times New Roman"/>
          <w:sz w:val="24"/>
          <w:szCs w:val="24"/>
        </w:rPr>
        <w:t xml:space="preserve">. </w:t>
      </w:r>
      <w:r w:rsidR="001D3E53">
        <w:rPr>
          <w:rFonts w:ascii="Times New Roman" w:hAnsi="Times New Roman" w:cs="Times New Roman"/>
          <w:sz w:val="24"/>
          <w:szCs w:val="24"/>
        </w:rPr>
        <w:t xml:space="preserve">One answer to this question is that </w:t>
      </w:r>
      <w:r w:rsidR="00C430B0">
        <w:rPr>
          <w:rFonts w:ascii="Times New Roman" w:hAnsi="Times New Roman" w:cs="Times New Roman"/>
          <w:sz w:val="24"/>
          <w:szCs w:val="24"/>
        </w:rPr>
        <w:t xml:space="preserve">children’s causal reasoning is governed by </w:t>
      </w:r>
      <w:r w:rsidR="00596E1A">
        <w:rPr>
          <w:rFonts w:ascii="Times New Roman" w:hAnsi="Times New Roman" w:cs="Times New Roman"/>
          <w:sz w:val="24"/>
          <w:szCs w:val="24"/>
        </w:rPr>
        <w:t xml:space="preserve">a </w:t>
      </w:r>
      <w:r w:rsidR="00C430B0">
        <w:rPr>
          <w:rFonts w:ascii="Times New Roman" w:hAnsi="Times New Roman" w:cs="Times New Roman"/>
          <w:sz w:val="24"/>
          <w:szCs w:val="24"/>
        </w:rPr>
        <w:t xml:space="preserve">complex, rational </w:t>
      </w:r>
      <w:r w:rsidR="001D3E53">
        <w:rPr>
          <w:rFonts w:ascii="Times New Roman" w:hAnsi="Times New Roman" w:cs="Times New Roman"/>
          <w:sz w:val="24"/>
          <w:szCs w:val="24"/>
        </w:rPr>
        <w:t xml:space="preserve">inferential </w:t>
      </w:r>
      <w:r w:rsidR="00C430B0">
        <w:rPr>
          <w:rFonts w:ascii="Times New Roman" w:hAnsi="Times New Roman" w:cs="Times New Roman"/>
          <w:sz w:val="24"/>
          <w:szCs w:val="24"/>
        </w:rPr>
        <w:t xml:space="preserve">system that </w:t>
      </w:r>
      <w:r w:rsidR="00596E1A">
        <w:rPr>
          <w:rFonts w:ascii="Times New Roman" w:hAnsi="Times New Roman" w:cs="Times New Roman"/>
          <w:sz w:val="24"/>
          <w:szCs w:val="24"/>
        </w:rPr>
        <w:t xml:space="preserve">is </w:t>
      </w:r>
      <w:r w:rsidR="00C430B0">
        <w:rPr>
          <w:rFonts w:ascii="Times New Roman" w:hAnsi="Times New Roman" w:cs="Times New Roman"/>
          <w:sz w:val="24"/>
          <w:szCs w:val="24"/>
        </w:rPr>
        <w:t>in place early in development</w:t>
      </w:r>
      <w:r w:rsidR="006B09CD">
        <w:rPr>
          <w:rFonts w:ascii="Times New Roman" w:hAnsi="Times New Roman" w:cs="Times New Roman"/>
          <w:sz w:val="24"/>
          <w:szCs w:val="24"/>
        </w:rPr>
        <w:t xml:space="preserve">. </w:t>
      </w:r>
      <w:r w:rsidR="001D3E53">
        <w:rPr>
          <w:rFonts w:ascii="Times New Roman" w:hAnsi="Times New Roman" w:cs="Times New Roman"/>
          <w:sz w:val="24"/>
          <w:szCs w:val="24"/>
        </w:rPr>
        <w:t xml:space="preserve">This view has been articulated as </w:t>
      </w:r>
      <w:r w:rsidR="006B09CD">
        <w:rPr>
          <w:rFonts w:ascii="Times New Roman" w:hAnsi="Times New Roman" w:cs="Times New Roman"/>
          <w:sz w:val="24"/>
          <w:szCs w:val="24"/>
        </w:rPr>
        <w:t xml:space="preserve">probabilistic causal models (e.g., Glymour, 2001; Pearl, 2000) </w:t>
      </w:r>
      <w:r w:rsidR="001D3E53">
        <w:rPr>
          <w:rFonts w:ascii="Times New Roman" w:hAnsi="Times New Roman" w:cs="Times New Roman"/>
          <w:sz w:val="24"/>
          <w:szCs w:val="24"/>
        </w:rPr>
        <w:t xml:space="preserve">describing how </w:t>
      </w:r>
      <w:r w:rsidR="006B09CD">
        <w:rPr>
          <w:rFonts w:ascii="Times New Roman" w:hAnsi="Times New Roman" w:cs="Times New Roman"/>
          <w:sz w:val="24"/>
          <w:szCs w:val="24"/>
        </w:rPr>
        <w:t xml:space="preserve">children represent causal knowledge (e.g., Gopnik et al., 2004), and algorithms based on Bayesian inference (e.g., </w:t>
      </w:r>
      <w:proofErr w:type="spellStart"/>
      <w:r w:rsidR="00A01529">
        <w:rPr>
          <w:rFonts w:ascii="Times New Roman" w:hAnsi="Times New Roman" w:cs="Times New Roman"/>
          <w:sz w:val="24"/>
          <w:szCs w:val="24"/>
        </w:rPr>
        <w:t>Bonawitz</w:t>
      </w:r>
      <w:proofErr w:type="spellEnd"/>
      <w:r w:rsidR="00A01529">
        <w:rPr>
          <w:rFonts w:ascii="Times New Roman" w:hAnsi="Times New Roman" w:cs="Times New Roman"/>
          <w:sz w:val="24"/>
          <w:szCs w:val="24"/>
        </w:rPr>
        <w:t xml:space="preserve"> et al., 2014; Griffiths &amp; Tenenbaum, 2005</w:t>
      </w:r>
      <w:r w:rsidR="006B09CD">
        <w:rPr>
          <w:rFonts w:ascii="Times New Roman" w:hAnsi="Times New Roman" w:cs="Times New Roman"/>
          <w:sz w:val="24"/>
          <w:szCs w:val="24"/>
        </w:rPr>
        <w:t>) describ</w:t>
      </w:r>
      <w:r w:rsidR="001D3E53">
        <w:rPr>
          <w:rFonts w:ascii="Times New Roman" w:hAnsi="Times New Roman" w:cs="Times New Roman"/>
          <w:sz w:val="24"/>
          <w:szCs w:val="24"/>
        </w:rPr>
        <w:t>ing</w:t>
      </w:r>
      <w:r w:rsidR="006B09CD">
        <w:rPr>
          <w:rFonts w:ascii="Times New Roman" w:hAnsi="Times New Roman" w:cs="Times New Roman"/>
          <w:sz w:val="24"/>
          <w:szCs w:val="24"/>
        </w:rPr>
        <w:t xml:space="preserve"> how children make </w:t>
      </w:r>
      <w:r w:rsidR="00CD5086">
        <w:rPr>
          <w:rFonts w:ascii="Times New Roman" w:hAnsi="Times New Roman" w:cs="Times New Roman"/>
          <w:sz w:val="24"/>
          <w:szCs w:val="24"/>
        </w:rPr>
        <w:t xml:space="preserve">causal </w:t>
      </w:r>
      <w:r w:rsidR="006B09CD">
        <w:rPr>
          <w:rFonts w:ascii="Times New Roman" w:hAnsi="Times New Roman" w:cs="Times New Roman"/>
          <w:sz w:val="24"/>
          <w:szCs w:val="24"/>
        </w:rPr>
        <w:t>inferences (e.g., Gopnik &amp; Wellman, 2012; Griffiths &amp; Tenenbaum, 2007</w:t>
      </w:r>
      <w:r w:rsidR="00A01529">
        <w:rPr>
          <w:rFonts w:ascii="Times New Roman" w:hAnsi="Times New Roman" w:cs="Times New Roman"/>
          <w:sz w:val="24"/>
          <w:szCs w:val="24"/>
        </w:rPr>
        <w:t>; Xu, 2019</w:t>
      </w:r>
      <w:r w:rsidR="006B09CD">
        <w:rPr>
          <w:rFonts w:ascii="Times New Roman" w:hAnsi="Times New Roman" w:cs="Times New Roman"/>
          <w:sz w:val="24"/>
          <w:szCs w:val="24"/>
        </w:rPr>
        <w:t>).</w:t>
      </w:r>
      <w:r w:rsidR="00A01529">
        <w:rPr>
          <w:rFonts w:ascii="Times New Roman" w:hAnsi="Times New Roman" w:cs="Times New Roman"/>
          <w:sz w:val="24"/>
          <w:szCs w:val="24"/>
        </w:rPr>
        <w:t xml:space="preserve"> On this view, children’s causal reasoning starts with statistical learning capacities present in infancy (e.g., Gomez, 2002; Johnson et al., 2006; Kirkham et al., 2002; Marcus et al., 1999; </w:t>
      </w:r>
      <w:proofErr w:type="spellStart"/>
      <w:r w:rsidR="00A01529">
        <w:rPr>
          <w:rFonts w:ascii="Times New Roman" w:hAnsi="Times New Roman" w:cs="Times New Roman"/>
          <w:sz w:val="24"/>
          <w:szCs w:val="24"/>
        </w:rPr>
        <w:t>Saffran</w:t>
      </w:r>
      <w:proofErr w:type="spellEnd"/>
      <w:r w:rsidR="00A01529">
        <w:rPr>
          <w:rFonts w:ascii="Times New Roman" w:hAnsi="Times New Roman" w:cs="Times New Roman"/>
          <w:sz w:val="24"/>
          <w:szCs w:val="24"/>
        </w:rPr>
        <w:t xml:space="preserve"> et al., 1996), but develops into a system that infers abstract patterns of coherent causal structure from probabilistic data.</w:t>
      </w:r>
    </w:p>
    <w:p w14:paraId="32839222" w14:textId="29B815D5" w:rsidR="008773F8" w:rsidRDefault="00A01529" w:rsidP="003A22C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An alternative hypothesis</w:t>
      </w:r>
      <w:r w:rsidR="001D3E53">
        <w:rPr>
          <w:rFonts w:ascii="Times New Roman" w:hAnsi="Times New Roman" w:cs="Times New Roman"/>
          <w:sz w:val="24"/>
          <w:szCs w:val="24"/>
        </w:rPr>
        <w:t xml:space="preserve"> is that the </w:t>
      </w:r>
      <w:r w:rsidR="008773F8">
        <w:rPr>
          <w:rFonts w:ascii="Times New Roman" w:hAnsi="Times New Roman" w:cs="Times New Roman"/>
          <w:sz w:val="24"/>
          <w:szCs w:val="24"/>
        </w:rPr>
        <w:t xml:space="preserve">same </w:t>
      </w:r>
      <w:r w:rsidR="001D3E53">
        <w:rPr>
          <w:rFonts w:ascii="Times New Roman" w:hAnsi="Times New Roman" w:cs="Times New Roman"/>
          <w:sz w:val="24"/>
          <w:szCs w:val="24"/>
        </w:rPr>
        <w:t>starting point</w:t>
      </w:r>
      <w:r w:rsidR="008773F8">
        <w:rPr>
          <w:rFonts w:ascii="Times New Roman" w:hAnsi="Times New Roman" w:cs="Times New Roman"/>
          <w:sz w:val="24"/>
          <w:szCs w:val="24"/>
        </w:rPr>
        <w:t xml:space="preserve">s – </w:t>
      </w:r>
      <w:r w:rsidR="001D3E53">
        <w:rPr>
          <w:rFonts w:ascii="Times New Roman" w:hAnsi="Times New Roman" w:cs="Times New Roman"/>
          <w:sz w:val="24"/>
          <w:szCs w:val="24"/>
        </w:rPr>
        <w:t>statistical</w:t>
      </w:r>
      <w:r w:rsidR="008773F8">
        <w:rPr>
          <w:rFonts w:ascii="Times New Roman" w:hAnsi="Times New Roman" w:cs="Times New Roman"/>
          <w:sz w:val="24"/>
          <w:szCs w:val="24"/>
        </w:rPr>
        <w:t xml:space="preserve"> </w:t>
      </w:r>
      <w:r w:rsidR="001D3E53">
        <w:rPr>
          <w:rFonts w:ascii="Times New Roman" w:hAnsi="Times New Roman" w:cs="Times New Roman"/>
          <w:sz w:val="24"/>
          <w:szCs w:val="24"/>
        </w:rPr>
        <w:t xml:space="preserve">learning and associative reasoning </w:t>
      </w:r>
      <w:r w:rsidR="008773F8">
        <w:rPr>
          <w:rFonts w:ascii="Times New Roman" w:hAnsi="Times New Roman" w:cs="Times New Roman"/>
          <w:sz w:val="24"/>
          <w:szCs w:val="24"/>
        </w:rPr>
        <w:t xml:space="preserve">– </w:t>
      </w:r>
      <w:r w:rsidR="003A22C5">
        <w:rPr>
          <w:rFonts w:ascii="Times New Roman" w:hAnsi="Times New Roman" w:cs="Times New Roman"/>
          <w:sz w:val="24"/>
          <w:szCs w:val="24"/>
        </w:rPr>
        <w:t>sufficiently</w:t>
      </w:r>
      <w:r w:rsidR="001D3E53">
        <w:rPr>
          <w:rFonts w:ascii="Times New Roman" w:hAnsi="Times New Roman" w:cs="Times New Roman"/>
          <w:sz w:val="24"/>
          <w:szCs w:val="24"/>
        </w:rPr>
        <w:t xml:space="preserve"> explain </w:t>
      </w:r>
      <w:r w:rsidR="008773F8">
        <w:rPr>
          <w:rFonts w:ascii="Times New Roman" w:hAnsi="Times New Roman" w:cs="Times New Roman"/>
          <w:sz w:val="24"/>
          <w:szCs w:val="24"/>
        </w:rPr>
        <w:t xml:space="preserve">children’s causal reasoning (an idea initially suggested by Piaget, 1930). Connectionist accounts of causal reasoning (e.g., Rogers &amp; McClelland, 2004), comparative investigation between non-human animals and adults (e.g., </w:t>
      </w:r>
      <w:proofErr w:type="spellStart"/>
      <w:r w:rsidR="008773F8">
        <w:rPr>
          <w:rFonts w:ascii="Times New Roman" w:hAnsi="Times New Roman" w:cs="Times New Roman"/>
          <w:sz w:val="24"/>
          <w:szCs w:val="24"/>
        </w:rPr>
        <w:t>Heyes</w:t>
      </w:r>
      <w:proofErr w:type="spellEnd"/>
      <w:r w:rsidR="008773F8">
        <w:rPr>
          <w:rFonts w:ascii="Times New Roman" w:hAnsi="Times New Roman" w:cs="Times New Roman"/>
          <w:sz w:val="24"/>
          <w:szCs w:val="24"/>
        </w:rPr>
        <w:t xml:space="preserve">, 2012), and studies of instrumental action and conditioning on human infants (e.g., </w:t>
      </w:r>
      <w:r w:rsidR="00CD5086">
        <w:rPr>
          <w:rFonts w:ascii="Times New Roman" w:hAnsi="Times New Roman" w:cs="Times New Roman"/>
          <w:sz w:val="24"/>
          <w:szCs w:val="24"/>
        </w:rPr>
        <w:t xml:space="preserve">Greco et al., 1990; </w:t>
      </w:r>
      <w:proofErr w:type="spellStart"/>
      <w:r w:rsidR="00CD5086">
        <w:rPr>
          <w:rFonts w:ascii="Times New Roman" w:hAnsi="Times New Roman" w:cs="Times New Roman"/>
          <w:sz w:val="24"/>
          <w:szCs w:val="24"/>
        </w:rPr>
        <w:t>Rovee</w:t>
      </w:r>
      <w:proofErr w:type="spellEnd"/>
      <w:r w:rsidR="00CD5086">
        <w:rPr>
          <w:rFonts w:ascii="Times New Roman" w:hAnsi="Times New Roman" w:cs="Times New Roman"/>
          <w:sz w:val="24"/>
          <w:szCs w:val="24"/>
        </w:rPr>
        <w:t>-Collier, 1999</w:t>
      </w:r>
      <w:r w:rsidR="008773F8">
        <w:rPr>
          <w:rFonts w:ascii="Times New Roman" w:hAnsi="Times New Roman" w:cs="Times New Roman"/>
          <w:sz w:val="24"/>
          <w:szCs w:val="24"/>
        </w:rPr>
        <w:t xml:space="preserve">) suggest that associative reasoning is a candidate mechanism for how children reason in the world. </w:t>
      </w:r>
    </w:p>
    <w:p w14:paraId="65846F9C" w14:textId="2662555F" w:rsidR="00DE15BF" w:rsidRDefault="008773F8" w:rsidP="000117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way to illustrate the tension between these hypotheses </w:t>
      </w:r>
      <w:r w:rsidR="007D4E43">
        <w:rPr>
          <w:rFonts w:ascii="Times New Roman" w:hAnsi="Times New Roman" w:cs="Times New Roman"/>
          <w:sz w:val="24"/>
          <w:szCs w:val="24"/>
        </w:rPr>
        <w:t xml:space="preserve">in development </w:t>
      </w:r>
      <w:r>
        <w:rPr>
          <w:rFonts w:ascii="Times New Roman" w:hAnsi="Times New Roman" w:cs="Times New Roman"/>
          <w:sz w:val="24"/>
          <w:szCs w:val="24"/>
        </w:rPr>
        <w:t>is through investigation</w:t>
      </w:r>
      <w:r w:rsidR="003A22C5">
        <w:rPr>
          <w:rFonts w:ascii="Times New Roman" w:hAnsi="Times New Roman" w:cs="Times New Roman"/>
          <w:sz w:val="24"/>
          <w:szCs w:val="24"/>
        </w:rPr>
        <w:t>s</w:t>
      </w:r>
      <w:r>
        <w:rPr>
          <w:rFonts w:ascii="Times New Roman" w:hAnsi="Times New Roman" w:cs="Times New Roman"/>
          <w:sz w:val="24"/>
          <w:szCs w:val="24"/>
        </w:rPr>
        <w:t xml:space="preserve"> </w:t>
      </w:r>
      <w:r w:rsidR="007D4E43">
        <w:rPr>
          <w:rFonts w:ascii="Times New Roman" w:hAnsi="Times New Roman" w:cs="Times New Roman"/>
          <w:sz w:val="24"/>
          <w:szCs w:val="24"/>
        </w:rPr>
        <w:t xml:space="preserve">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sidR="002B0E3F">
        <w:rPr>
          <w:rFonts w:ascii="Times New Roman" w:hAnsi="Times New Roman" w:cs="Times New Roman"/>
          <w:sz w:val="24"/>
          <w:szCs w:val="24"/>
        </w:rPr>
        <w:t xml:space="preserve"> (Shanks</w:t>
      </w:r>
      <w:r w:rsidR="008766A1">
        <w:rPr>
          <w:rFonts w:ascii="Times New Roman" w:hAnsi="Times New Roman" w:cs="Times New Roman"/>
          <w:sz w:val="24"/>
          <w:szCs w:val="24"/>
        </w:rPr>
        <w:t>, 1985</w:t>
      </w:r>
      <w:r w:rsidR="002B0E3F">
        <w:rPr>
          <w:rFonts w:ascii="Times New Roman" w:hAnsi="Times New Roman" w:cs="Times New Roman"/>
          <w:sz w:val="24"/>
          <w:szCs w:val="24"/>
        </w:rPr>
        <w:t>)</w:t>
      </w:r>
      <w:r>
        <w:rPr>
          <w:rFonts w:ascii="Times New Roman" w:hAnsi="Times New Roman" w:cs="Times New Roman"/>
          <w:sz w:val="24"/>
          <w:szCs w:val="24"/>
        </w:rPr>
        <w:t xml:space="preserve">, a retrospective inference in which </w:t>
      </w:r>
      <w:r w:rsidR="007D4E43">
        <w:rPr>
          <w:rFonts w:ascii="Times New Roman" w:hAnsi="Times New Roman" w:cs="Times New Roman"/>
          <w:sz w:val="24"/>
          <w:szCs w:val="24"/>
        </w:rPr>
        <w:t>learners</w:t>
      </w:r>
      <w:r w:rsidR="004D4EA7">
        <w:rPr>
          <w:rFonts w:ascii="Times New Roman" w:hAnsi="Times New Roman" w:cs="Times New Roman"/>
          <w:sz w:val="24"/>
          <w:szCs w:val="24"/>
        </w:rPr>
        <w:t xml:space="preserve"> </w:t>
      </w:r>
      <w:r>
        <w:rPr>
          <w:rFonts w:ascii="Times New Roman" w:hAnsi="Times New Roman" w:cs="Times New Roman"/>
          <w:sz w:val="24"/>
          <w:szCs w:val="24"/>
        </w:rPr>
        <w:t>reevaluate the causal status of an ambiguous event based on learning more about the status of other events</w:t>
      </w:r>
      <w:r w:rsidR="008766A1">
        <w:rPr>
          <w:rFonts w:ascii="Times New Roman" w:hAnsi="Times New Roman" w:cs="Times New Roman"/>
          <w:sz w:val="24"/>
          <w:szCs w:val="24"/>
        </w:rPr>
        <w:t xml:space="preserve"> (see also De </w:t>
      </w:r>
      <w:proofErr w:type="spellStart"/>
      <w:r w:rsidR="008766A1">
        <w:rPr>
          <w:rFonts w:ascii="Times New Roman" w:hAnsi="Times New Roman" w:cs="Times New Roman"/>
          <w:sz w:val="24"/>
          <w:szCs w:val="24"/>
        </w:rPr>
        <w:t>Houwer</w:t>
      </w:r>
      <w:proofErr w:type="spellEnd"/>
      <w:r w:rsidR="008766A1">
        <w:rPr>
          <w:rFonts w:ascii="Times New Roman" w:hAnsi="Times New Roman" w:cs="Times New Roman"/>
          <w:sz w:val="24"/>
          <w:szCs w:val="24"/>
        </w:rPr>
        <w:t xml:space="preserve"> et al, 2002; Larkin et al, 1998; </w:t>
      </w:r>
      <w:proofErr w:type="spellStart"/>
      <w:r w:rsidR="008766A1">
        <w:rPr>
          <w:rFonts w:ascii="Times New Roman" w:hAnsi="Times New Roman" w:cs="Times New Roman"/>
          <w:sz w:val="24"/>
          <w:szCs w:val="24"/>
        </w:rPr>
        <w:t>Kruschke</w:t>
      </w:r>
      <w:proofErr w:type="spellEnd"/>
      <w:r w:rsidR="008766A1">
        <w:rPr>
          <w:rFonts w:ascii="Times New Roman" w:hAnsi="Times New Roman" w:cs="Times New Roman"/>
          <w:sz w:val="24"/>
          <w:szCs w:val="24"/>
        </w:rPr>
        <w:t xml:space="preserve"> &amp; Blair, 2000; Lovibond et al., 2003; Van </w:t>
      </w:r>
      <w:proofErr w:type="spellStart"/>
      <w:r w:rsidR="008766A1">
        <w:rPr>
          <w:rFonts w:ascii="Times New Roman" w:hAnsi="Times New Roman" w:cs="Times New Roman"/>
          <w:sz w:val="24"/>
          <w:szCs w:val="24"/>
        </w:rPr>
        <w:t>Hamme</w:t>
      </w:r>
      <w:proofErr w:type="spellEnd"/>
      <w:r w:rsidR="008766A1">
        <w:rPr>
          <w:rFonts w:ascii="Times New Roman" w:hAnsi="Times New Roman" w:cs="Times New Roman"/>
          <w:sz w:val="24"/>
          <w:szCs w:val="24"/>
        </w:rPr>
        <w:t xml:space="preserve"> &amp; Wasserman, 1994</w:t>
      </w:r>
      <w:r w:rsidR="00A61DC1">
        <w:rPr>
          <w:rFonts w:ascii="Times New Roman" w:hAnsi="Times New Roman" w:cs="Times New Roman"/>
          <w:sz w:val="24"/>
          <w:szCs w:val="24"/>
        </w:rPr>
        <w:t>, for other work on adults</w:t>
      </w:r>
      <w:r w:rsidR="008766A1">
        <w:rPr>
          <w:rFonts w:ascii="Times New Roman" w:hAnsi="Times New Roman" w:cs="Times New Roman"/>
          <w:sz w:val="24"/>
          <w:szCs w:val="24"/>
        </w:rPr>
        <w:t>)</w:t>
      </w:r>
      <w:r>
        <w:rPr>
          <w:rFonts w:ascii="Times New Roman" w:hAnsi="Times New Roman" w:cs="Times New Roman"/>
          <w:sz w:val="24"/>
          <w:szCs w:val="24"/>
        </w:rPr>
        <w:t xml:space="preserve">. </w:t>
      </w:r>
      <w:r w:rsidR="007D4E43">
        <w:rPr>
          <w:rFonts w:ascii="Times New Roman" w:hAnsi="Times New Roman" w:cs="Times New Roman"/>
          <w:sz w:val="24"/>
          <w:szCs w:val="24"/>
        </w:rPr>
        <w:t xml:space="preserve">Sobel et al. (2004) introduced </w:t>
      </w:r>
      <w:r w:rsidR="00CD5086">
        <w:rPr>
          <w:rFonts w:ascii="Times New Roman" w:hAnsi="Times New Roman" w:cs="Times New Roman"/>
          <w:sz w:val="24"/>
          <w:szCs w:val="24"/>
        </w:rPr>
        <w:t xml:space="preserve">3- and 4-year-olds </w:t>
      </w:r>
      <w:r w:rsidR="007D4E43">
        <w:rPr>
          <w:rFonts w:ascii="Times New Roman" w:hAnsi="Times New Roman" w:cs="Times New Roman"/>
          <w:sz w:val="24"/>
          <w:szCs w:val="24"/>
        </w:rPr>
        <w:t>to a machine that lit up and played music when certain objects were placed on it (a blicket detector,</w:t>
      </w:r>
      <w:r w:rsidR="0022013B">
        <w:rPr>
          <w:rFonts w:ascii="Times New Roman" w:hAnsi="Times New Roman" w:cs="Times New Roman"/>
          <w:sz w:val="24"/>
          <w:szCs w:val="24"/>
        </w:rPr>
        <w:t xml:space="preserve"> </w:t>
      </w:r>
      <w:r w:rsidR="007D4E43">
        <w:rPr>
          <w:rFonts w:ascii="Times New Roman" w:hAnsi="Times New Roman" w:cs="Times New Roman"/>
          <w:sz w:val="24"/>
          <w:szCs w:val="24"/>
        </w:rPr>
        <w:t xml:space="preserve">Gopnik &amp; Sobel, 2000). Children were then shown two objects (A and B). Together, A and B made the machine go, then object A was placed on the machine by itself, which also made the machine activate. Children were asked about the efficacy of both objects. </w:t>
      </w:r>
      <w:r w:rsidR="0022013B">
        <w:rPr>
          <w:rFonts w:ascii="Times New Roman" w:hAnsi="Times New Roman" w:cs="Times New Roman"/>
          <w:sz w:val="24"/>
          <w:szCs w:val="24"/>
        </w:rPr>
        <w:t xml:space="preserve">Three- and 4-year-olds both stated that object B was less likely to be efficacious on these trials than on trials in which object A did not make the machine go by itself (a condition referred to as </w:t>
      </w:r>
      <w:r w:rsidR="0022013B">
        <w:rPr>
          <w:rFonts w:ascii="Times New Roman" w:hAnsi="Times New Roman" w:cs="Times New Roman"/>
          <w:i/>
          <w:sz w:val="24"/>
          <w:szCs w:val="24"/>
        </w:rPr>
        <w:t>indirect screening off</w:t>
      </w:r>
      <w:r w:rsidR="0022013B">
        <w:rPr>
          <w:rFonts w:ascii="Times New Roman" w:hAnsi="Times New Roman" w:cs="Times New Roman"/>
          <w:sz w:val="24"/>
          <w:szCs w:val="24"/>
        </w:rPr>
        <w:t>)</w:t>
      </w:r>
      <w:r w:rsidR="0022013B">
        <w:rPr>
          <w:rStyle w:val="FootnoteReference"/>
          <w:rFonts w:ascii="Times New Roman" w:hAnsi="Times New Roman" w:cs="Times New Roman"/>
          <w:sz w:val="24"/>
          <w:szCs w:val="24"/>
        </w:rPr>
        <w:footnoteReference w:id="1"/>
      </w:r>
      <w:r w:rsidR="0022013B">
        <w:rPr>
          <w:rFonts w:ascii="Times New Roman" w:hAnsi="Times New Roman" w:cs="Times New Roman"/>
          <w:sz w:val="24"/>
          <w:szCs w:val="24"/>
        </w:rPr>
        <w:t xml:space="preserve">. </w:t>
      </w:r>
      <w:r w:rsidR="00466FA6">
        <w:rPr>
          <w:rFonts w:ascii="Times New Roman" w:hAnsi="Times New Roman" w:cs="Times New Roman"/>
          <w:sz w:val="24"/>
          <w:szCs w:val="24"/>
        </w:rPr>
        <w:t xml:space="preserve">Using an anticipatory eye-tracking procedure, Sobel and Kirkham (2006) found that 8-month-olds showed this </w:t>
      </w:r>
      <w:r w:rsidR="00CD5086">
        <w:rPr>
          <w:rFonts w:ascii="Times New Roman" w:hAnsi="Times New Roman" w:cs="Times New Roman"/>
          <w:sz w:val="24"/>
          <w:szCs w:val="24"/>
        </w:rPr>
        <w:t xml:space="preserve">same </w:t>
      </w:r>
      <w:r w:rsidR="00466FA6">
        <w:rPr>
          <w:rFonts w:ascii="Times New Roman" w:hAnsi="Times New Roman" w:cs="Times New Roman"/>
          <w:sz w:val="24"/>
          <w:szCs w:val="24"/>
        </w:rPr>
        <w:t xml:space="preserve">response pattern. </w:t>
      </w:r>
    </w:p>
    <w:p w14:paraId="40145C51" w14:textId="0C7A42F2" w:rsidR="0040028C" w:rsidRDefault="00A61DC1" w:rsidP="0040028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That children engage in backwards blocking inferences have </w:t>
      </w:r>
      <w:r w:rsidR="00DE15BF">
        <w:rPr>
          <w:rFonts w:ascii="Times New Roman" w:hAnsi="Times New Roman" w:cs="Times New Roman"/>
          <w:sz w:val="24"/>
          <w:szCs w:val="24"/>
        </w:rPr>
        <w:t xml:space="preserve">been problematic for </w:t>
      </w:r>
      <w:r>
        <w:rPr>
          <w:rFonts w:ascii="Times New Roman" w:hAnsi="Times New Roman" w:cs="Times New Roman"/>
          <w:sz w:val="24"/>
          <w:szCs w:val="24"/>
        </w:rPr>
        <w:t xml:space="preserve">accounts that suggest children’s causal reasoning is described by </w:t>
      </w:r>
      <w:r w:rsidR="00DE15BF">
        <w:rPr>
          <w:rFonts w:ascii="Times New Roman" w:hAnsi="Times New Roman" w:cs="Times New Roman"/>
          <w:sz w:val="24"/>
          <w:szCs w:val="24"/>
        </w:rPr>
        <w:t xml:space="preserve">classic associative </w:t>
      </w:r>
      <w:r>
        <w:rPr>
          <w:rFonts w:ascii="Times New Roman" w:hAnsi="Times New Roman" w:cs="Times New Roman"/>
          <w:sz w:val="24"/>
          <w:szCs w:val="24"/>
        </w:rPr>
        <w:t xml:space="preserve">mechanisms </w:t>
      </w:r>
      <w:r w:rsidR="00DE15BF">
        <w:rPr>
          <w:rFonts w:ascii="Times New Roman" w:hAnsi="Times New Roman" w:cs="Times New Roman"/>
          <w:sz w:val="24"/>
          <w:szCs w:val="24"/>
        </w:rPr>
        <w:lastRenderedPageBreak/>
        <w:t xml:space="preserve">(e.g., Rescorla &amp; Wagner, 1972) because the associative strength between object B and the machine is the same between the backwards blocking trials (where A is efficacious on its own) and the indirect screening off trials (where A is not). Both </w:t>
      </w:r>
      <w:proofErr w:type="spellStart"/>
      <w:r w:rsidR="00DE15BF">
        <w:rPr>
          <w:rFonts w:ascii="Times New Roman" w:hAnsi="Times New Roman" w:cs="Times New Roman"/>
          <w:sz w:val="24"/>
          <w:szCs w:val="24"/>
        </w:rPr>
        <w:t>Beckers</w:t>
      </w:r>
      <w:proofErr w:type="spellEnd"/>
      <w:r w:rsidR="00DE15BF">
        <w:rPr>
          <w:rFonts w:ascii="Times New Roman" w:hAnsi="Times New Roman" w:cs="Times New Roman"/>
          <w:sz w:val="24"/>
          <w:szCs w:val="24"/>
        </w:rPr>
        <w:t xml:space="preserve"> et al. (2005) and McCormack et al. (2009), however, argue that this difference cannot necessarily be explained by children retrospectively reevaluating the efficacy of object B based on object A’s efficacy. </w:t>
      </w:r>
      <w:r w:rsidR="00CD5086">
        <w:rPr>
          <w:rFonts w:ascii="Times New Roman" w:hAnsi="Times New Roman" w:cs="Times New Roman"/>
          <w:sz w:val="24"/>
          <w:szCs w:val="24"/>
        </w:rPr>
        <w:t>Instead, c</w:t>
      </w:r>
      <w:r w:rsidR="00DE15BF">
        <w:rPr>
          <w:rFonts w:ascii="Times New Roman" w:hAnsi="Times New Roman" w:cs="Times New Roman"/>
          <w:sz w:val="24"/>
          <w:szCs w:val="24"/>
        </w:rPr>
        <w:t xml:space="preserve">hildren might make a logical inference </w:t>
      </w:r>
      <w:r w:rsidR="00664423">
        <w:rPr>
          <w:rFonts w:ascii="Times New Roman" w:hAnsi="Times New Roman" w:cs="Times New Roman"/>
          <w:sz w:val="24"/>
          <w:szCs w:val="24"/>
        </w:rPr>
        <w:t xml:space="preserve">that only A does so </w:t>
      </w:r>
      <w:r w:rsidR="00DE15BF">
        <w:rPr>
          <w:rFonts w:ascii="Times New Roman" w:hAnsi="Times New Roman" w:cs="Times New Roman"/>
          <w:sz w:val="24"/>
          <w:szCs w:val="24"/>
        </w:rPr>
        <w:t>when A activate</w:t>
      </w:r>
      <w:r w:rsidR="00CD5086">
        <w:rPr>
          <w:rFonts w:ascii="Times New Roman" w:hAnsi="Times New Roman" w:cs="Times New Roman"/>
          <w:sz w:val="24"/>
          <w:szCs w:val="24"/>
        </w:rPr>
        <w:t>s</w:t>
      </w:r>
      <w:r w:rsidR="00DE15BF">
        <w:rPr>
          <w:rFonts w:ascii="Times New Roman" w:hAnsi="Times New Roman" w:cs="Times New Roman"/>
          <w:sz w:val="24"/>
          <w:szCs w:val="24"/>
        </w:rPr>
        <w:t xml:space="preserve"> the machine</w:t>
      </w:r>
      <w:r w:rsidR="00CD5086">
        <w:rPr>
          <w:rFonts w:ascii="Times New Roman" w:hAnsi="Times New Roman" w:cs="Times New Roman"/>
          <w:sz w:val="24"/>
          <w:szCs w:val="24"/>
        </w:rPr>
        <w:t>,</w:t>
      </w:r>
      <w:r w:rsidR="00DE15BF">
        <w:rPr>
          <w:rFonts w:ascii="Times New Roman" w:hAnsi="Times New Roman" w:cs="Times New Roman"/>
          <w:sz w:val="24"/>
          <w:szCs w:val="24"/>
        </w:rPr>
        <w:t xml:space="preserve"> </w:t>
      </w:r>
      <w:r w:rsidR="00CD5086">
        <w:rPr>
          <w:rFonts w:ascii="Times New Roman" w:hAnsi="Times New Roman" w:cs="Times New Roman"/>
          <w:sz w:val="24"/>
          <w:szCs w:val="24"/>
        </w:rPr>
        <w:t>given</w:t>
      </w:r>
      <w:r w:rsidR="00DE15BF">
        <w:rPr>
          <w:rFonts w:ascii="Times New Roman" w:hAnsi="Times New Roman" w:cs="Times New Roman"/>
          <w:sz w:val="24"/>
          <w:szCs w:val="24"/>
        </w:rPr>
        <w:t xml:space="preserve"> there is no baseline condition for simply observing subsequent positive efficacious events individually. McCormack et al. (2009) introduced children to a similar machine and showed </w:t>
      </w:r>
      <w:r>
        <w:rPr>
          <w:rFonts w:ascii="Times New Roman" w:hAnsi="Times New Roman" w:cs="Times New Roman"/>
          <w:sz w:val="24"/>
          <w:szCs w:val="24"/>
        </w:rPr>
        <w:t xml:space="preserve">them </w:t>
      </w:r>
      <w:r w:rsidR="006D0DD8">
        <w:rPr>
          <w:rFonts w:ascii="Times New Roman" w:hAnsi="Times New Roman" w:cs="Times New Roman"/>
          <w:sz w:val="24"/>
          <w:szCs w:val="24"/>
        </w:rPr>
        <w:t xml:space="preserve">both a </w:t>
      </w:r>
      <w:r w:rsidR="00DE15BF">
        <w:rPr>
          <w:rFonts w:ascii="Times New Roman" w:hAnsi="Times New Roman" w:cs="Times New Roman"/>
          <w:sz w:val="24"/>
          <w:szCs w:val="24"/>
        </w:rPr>
        <w:t>backwards blocking sequence (A and B together make the machine activate, then A makes the machine activate by itself with a third object, C, on the table, which is never placed on the detector) or a control sequence (A and B together make the machine activate, then C makes the machine activate by itself).</w:t>
      </w:r>
      <w:r>
        <w:rPr>
          <w:rFonts w:ascii="Times New Roman" w:hAnsi="Times New Roman" w:cs="Times New Roman"/>
          <w:sz w:val="24"/>
          <w:szCs w:val="24"/>
        </w:rPr>
        <w:t xml:space="preserve"> The 4-year-olds they investigated did not discern between the efficacy of B in the backwards blocking sequence and the efficacy of B in the control sequence, although older </w:t>
      </w:r>
      <w:r w:rsidRPr="0040028C">
        <w:rPr>
          <w:rFonts w:ascii="Times New Roman" w:hAnsi="Times New Roman" w:cs="Times New Roman"/>
          <w:sz w:val="24"/>
          <w:szCs w:val="24"/>
        </w:rPr>
        <w:t>children (5-year-olds) did s</w:t>
      </w:r>
      <w:r w:rsidR="0040028C">
        <w:rPr>
          <w:rFonts w:ascii="Times New Roman" w:hAnsi="Times New Roman" w:cs="Times New Roman"/>
          <w:sz w:val="24"/>
          <w:szCs w:val="24"/>
        </w:rPr>
        <w:t>o.</w:t>
      </w:r>
      <w:r w:rsidR="00F50615">
        <w:rPr>
          <w:rFonts w:ascii="Times New Roman" w:hAnsi="Times New Roman" w:cs="Times New Roman"/>
          <w:sz w:val="24"/>
          <w:szCs w:val="24"/>
        </w:rPr>
        <w:t xml:space="preserve"> The</w:t>
      </w:r>
      <w:r w:rsidR="0040028C" w:rsidRPr="0040028C">
        <w:rPr>
          <w:rFonts w:ascii="Times New Roman" w:hAnsi="Times New Roman" w:cs="Times New Roman"/>
          <w:sz w:val="24"/>
          <w:szCs w:val="24"/>
        </w:rPr>
        <w:t xml:space="preserve"> critical point of </w:t>
      </w:r>
      <w:r w:rsidR="0040028C">
        <w:rPr>
          <w:rFonts w:ascii="Times New Roman" w:hAnsi="Times New Roman" w:cs="Times New Roman"/>
          <w:sz w:val="24"/>
          <w:szCs w:val="24"/>
        </w:rPr>
        <w:t xml:space="preserve">agreement between these investigations is that at </w:t>
      </w:r>
      <w:r w:rsidR="0040028C" w:rsidRPr="0040028C">
        <w:rPr>
          <w:rFonts w:ascii="Times New Roman" w:hAnsi="Times New Roman" w:cs="Times New Roman"/>
          <w:sz w:val="24"/>
          <w:szCs w:val="24"/>
        </w:rPr>
        <w:t xml:space="preserve">some point in development, children have </w:t>
      </w:r>
      <w:r w:rsidR="0040028C">
        <w:rPr>
          <w:rFonts w:ascii="Times New Roman" w:hAnsi="Times New Roman" w:cs="Times New Roman"/>
          <w:sz w:val="24"/>
          <w:szCs w:val="24"/>
        </w:rPr>
        <w:t xml:space="preserve">the capacity to make retrospective inferences. </w:t>
      </w:r>
      <w:r w:rsidR="00F50615">
        <w:rPr>
          <w:rFonts w:ascii="Times New Roman" w:hAnsi="Times New Roman" w:cs="Times New Roman"/>
          <w:sz w:val="24"/>
          <w:szCs w:val="24"/>
        </w:rPr>
        <w:t>But t</w:t>
      </w:r>
      <w:r w:rsidR="0040028C">
        <w:rPr>
          <w:rFonts w:ascii="Times New Roman" w:hAnsi="Times New Roman" w:cs="Times New Roman"/>
          <w:sz w:val="24"/>
          <w:szCs w:val="24"/>
        </w:rPr>
        <w:t>he fundamental question remains as to how children engage in such reasoning.</w:t>
      </w:r>
    </w:p>
    <w:p w14:paraId="0AD66727" w14:textId="2BAA220E" w:rsidR="0040028C" w:rsidRPr="0040028C" w:rsidRDefault="0040028C" w:rsidP="0040028C">
      <w:pPr>
        <w:spacing w:after="0" w:line="480" w:lineRule="auto"/>
        <w:contextualSpacing/>
        <w:rPr>
          <w:rFonts w:ascii="Times New Roman" w:hAnsi="Times New Roman" w:cs="Times New Roman"/>
          <w:b/>
          <w:sz w:val="24"/>
          <w:szCs w:val="24"/>
        </w:rPr>
      </w:pPr>
      <w:r w:rsidRPr="0040028C">
        <w:rPr>
          <w:rFonts w:ascii="Times New Roman" w:hAnsi="Times New Roman" w:cs="Times New Roman"/>
          <w:b/>
          <w:sz w:val="24"/>
          <w:szCs w:val="24"/>
        </w:rPr>
        <w:t xml:space="preserve">Bayesian vs. Associative Reasoning   </w:t>
      </w:r>
    </w:p>
    <w:p w14:paraId="21C51ECB" w14:textId="77777777" w:rsidR="00664423" w:rsidRDefault="0040028C" w:rsidP="0040028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Sobel et al. (2004) also demonstrated that changing the base rate of causally efficacious objects affected children’s backwards blocking inference. </w:t>
      </w:r>
      <w:r w:rsidR="00664423">
        <w:rPr>
          <w:rFonts w:ascii="Times New Roman" w:hAnsi="Times New Roman" w:cs="Times New Roman"/>
          <w:sz w:val="24"/>
          <w:szCs w:val="24"/>
        </w:rPr>
        <w:t>Four</w:t>
      </w:r>
      <w:r>
        <w:rPr>
          <w:rFonts w:ascii="Times New Roman" w:hAnsi="Times New Roman" w:cs="Times New Roman"/>
          <w:sz w:val="24"/>
          <w:szCs w:val="24"/>
        </w:rPr>
        <w:t>-year-</w:t>
      </w:r>
      <w:proofErr w:type="spellStart"/>
      <w:r>
        <w:rPr>
          <w:rFonts w:ascii="Times New Roman" w:hAnsi="Times New Roman" w:cs="Times New Roman"/>
          <w:sz w:val="24"/>
          <w:szCs w:val="24"/>
        </w:rPr>
        <w:t>olds</w:t>
      </w:r>
      <w:proofErr w:type="spellEnd"/>
      <w:r>
        <w:rPr>
          <w:rFonts w:ascii="Times New Roman" w:hAnsi="Times New Roman" w:cs="Times New Roman"/>
          <w:sz w:val="24"/>
          <w:szCs w:val="24"/>
        </w:rPr>
        <w:t xml:space="preserve"> observed that only two out of the first twelve objects they saw activated the machine, a backwards blocking inference about the 13</w:t>
      </w:r>
      <w:r w:rsidRPr="00466FA6">
        <w:rPr>
          <w:rFonts w:ascii="Times New Roman" w:hAnsi="Times New Roman" w:cs="Times New Roman"/>
          <w:sz w:val="24"/>
          <w:szCs w:val="24"/>
          <w:vertAlign w:val="superscript"/>
        </w:rPr>
        <w:t>th</w:t>
      </w:r>
      <w:r>
        <w:rPr>
          <w:rFonts w:ascii="Times New Roman" w:hAnsi="Times New Roman" w:cs="Times New Roman"/>
          <w:sz w:val="24"/>
          <w:szCs w:val="24"/>
        </w:rPr>
        <w:t xml:space="preserve"> and 14</w:t>
      </w:r>
      <w:r w:rsidRPr="00466FA6">
        <w:rPr>
          <w:rFonts w:ascii="Times New Roman" w:hAnsi="Times New Roman" w:cs="Times New Roman"/>
          <w:sz w:val="24"/>
          <w:szCs w:val="24"/>
          <w:vertAlign w:val="superscript"/>
        </w:rPr>
        <w:t>th</w:t>
      </w:r>
      <w:r>
        <w:rPr>
          <w:rFonts w:ascii="Times New Roman" w:hAnsi="Times New Roman" w:cs="Times New Roman"/>
          <w:sz w:val="24"/>
          <w:szCs w:val="24"/>
        </w:rPr>
        <w:t xml:space="preserve"> objects they observed on the machine was different than if they saw 10 out of the first twelve objects activate the machine. Children discounted the activation of object </w:t>
      </w:r>
      <w:r>
        <w:rPr>
          <w:rFonts w:ascii="Times New Roman" w:hAnsi="Times New Roman" w:cs="Times New Roman"/>
          <w:sz w:val="24"/>
          <w:szCs w:val="24"/>
        </w:rPr>
        <w:lastRenderedPageBreak/>
        <w:t>B with object A on the machine when few objects activated the machine, but did not when many objects did so. Three-year-</w:t>
      </w:r>
      <w:proofErr w:type="spellStart"/>
      <w:r>
        <w:rPr>
          <w:rFonts w:ascii="Times New Roman" w:hAnsi="Times New Roman" w:cs="Times New Roman"/>
          <w:sz w:val="24"/>
          <w:szCs w:val="24"/>
        </w:rPr>
        <w:t>olds</w:t>
      </w:r>
      <w:proofErr w:type="spellEnd"/>
      <w:r>
        <w:rPr>
          <w:rFonts w:ascii="Times New Roman" w:hAnsi="Times New Roman" w:cs="Times New Roman"/>
          <w:sz w:val="24"/>
          <w:szCs w:val="24"/>
        </w:rPr>
        <w:t xml:space="preserve"> did not show this inference, but they did if they understood that the objects held a deterministic relation to the machine’s activation because of a nonobvious property, regardless of the causal domain in which children were tested (Sobel &amp; Munro, 2009). </w:t>
      </w:r>
    </w:p>
    <w:p w14:paraId="7663A7DB" w14:textId="57586023" w:rsidR="0040028C" w:rsidRDefault="0040028C" w:rsidP="0066442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w:t>
      </w:r>
      <w:r w:rsidR="00664423">
        <w:rPr>
          <w:rFonts w:ascii="Times New Roman" w:hAnsi="Times New Roman" w:cs="Times New Roman"/>
          <w:sz w:val="24"/>
          <w:szCs w:val="24"/>
        </w:rPr>
        <w:t xml:space="preserve">ese data were fit to a </w:t>
      </w:r>
      <w:r>
        <w:rPr>
          <w:rFonts w:ascii="Times New Roman" w:hAnsi="Times New Roman" w:cs="Times New Roman"/>
          <w:sz w:val="24"/>
          <w:szCs w:val="24"/>
        </w:rPr>
        <w:t xml:space="preserve">Bayesian model </w:t>
      </w:r>
      <w:r w:rsidR="00664423">
        <w:rPr>
          <w:rFonts w:ascii="Times New Roman" w:hAnsi="Times New Roman" w:cs="Times New Roman"/>
          <w:sz w:val="24"/>
          <w:szCs w:val="24"/>
        </w:rPr>
        <w:t xml:space="preserve">that </w:t>
      </w:r>
      <w:r>
        <w:rPr>
          <w:rFonts w:ascii="Times New Roman" w:hAnsi="Times New Roman" w:cs="Times New Roman"/>
          <w:sz w:val="24"/>
          <w:szCs w:val="24"/>
        </w:rPr>
        <w:t xml:space="preserve">these and other researchers have used to describe children’s causal inference (e.g., Gopnik &amp; Wellman, 2012; </w:t>
      </w:r>
      <w:r w:rsidR="004927E5">
        <w:rPr>
          <w:rFonts w:ascii="Times New Roman" w:hAnsi="Times New Roman" w:cs="Times New Roman"/>
          <w:sz w:val="24"/>
          <w:szCs w:val="24"/>
        </w:rPr>
        <w:t xml:space="preserve">Griffiths et al., 2011; </w:t>
      </w:r>
      <w:r>
        <w:rPr>
          <w:rFonts w:ascii="Times New Roman" w:hAnsi="Times New Roman" w:cs="Times New Roman"/>
          <w:sz w:val="24"/>
          <w:szCs w:val="24"/>
        </w:rPr>
        <w:t>Tenenbaum &amp; Griffiths, 2001)</w:t>
      </w:r>
      <w:r w:rsidR="004927E5">
        <w:rPr>
          <w:rFonts w:ascii="Times New Roman" w:hAnsi="Times New Roman" w:cs="Times New Roman"/>
          <w:sz w:val="24"/>
          <w:szCs w:val="24"/>
        </w:rPr>
        <w:t xml:space="preserve">. For example, Griffiths et al. (2011) showed that both children and adults reasoned about backwards blocking with base rates according to a Bayesian algorithm, but that algorithm made predictions about other </w:t>
      </w:r>
      <w:r w:rsidR="00664423">
        <w:rPr>
          <w:rFonts w:ascii="Times New Roman" w:hAnsi="Times New Roman" w:cs="Times New Roman"/>
          <w:sz w:val="24"/>
          <w:szCs w:val="24"/>
        </w:rPr>
        <w:t xml:space="preserve">kinds of causal </w:t>
      </w:r>
      <w:r w:rsidR="004927E5">
        <w:rPr>
          <w:rFonts w:ascii="Times New Roman" w:hAnsi="Times New Roman" w:cs="Times New Roman"/>
          <w:sz w:val="24"/>
          <w:szCs w:val="24"/>
        </w:rPr>
        <w:t xml:space="preserve">inferences. Particularly, both adults and 4-year-olds inferred that </w:t>
      </w:r>
      <w:r w:rsidR="00CA6C4D">
        <w:rPr>
          <w:rFonts w:ascii="Times New Roman" w:hAnsi="Times New Roman" w:cs="Times New Roman"/>
          <w:sz w:val="24"/>
          <w:szCs w:val="24"/>
        </w:rPr>
        <w:t xml:space="preserve">when three objects (A, B, and C) were placed on the machine in combinations (A and B activated it, and then A and C activated it), when efficacious objects were rare, object A was most likely to be efficacious, but not at ceiling levels, and B and C would have equal likelihood at the end of the sequence, greater than baseline, but lower than A. </w:t>
      </w:r>
    </w:p>
    <w:p w14:paraId="29B1EF63" w14:textId="49076C29" w:rsidR="004927E5" w:rsidRDefault="0040028C" w:rsidP="006920E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one could also consider </w:t>
      </w:r>
      <w:r w:rsidR="006920E5">
        <w:rPr>
          <w:rFonts w:ascii="Times New Roman" w:hAnsi="Times New Roman" w:cs="Times New Roman"/>
          <w:sz w:val="24"/>
          <w:szCs w:val="24"/>
        </w:rPr>
        <w:t xml:space="preserve">the evidence in favor of Bayesian inference as indicating that children make higher-older correlations among events. </w:t>
      </w:r>
      <w:r>
        <w:rPr>
          <w:rFonts w:ascii="Times New Roman" w:hAnsi="Times New Roman" w:cs="Times New Roman"/>
          <w:sz w:val="24"/>
          <w:szCs w:val="24"/>
        </w:rPr>
        <w:t>Benton et al. (2021) suggested that children can make causal inferences based on second-order correlations – associations of associations</w:t>
      </w:r>
      <w:r w:rsidR="006920E5">
        <w:rPr>
          <w:rFonts w:ascii="Times New Roman" w:hAnsi="Times New Roman" w:cs="Times New Roman"/>
          <w:sz w:val="24"/>
          <w:szCs w:val="24"/>
        </w:rPr>
        <w:t xml:space="preserve"> </w:t>
      </w:r>
      <w:r>
        <w:rPr>
          <w:rFonts w:ascii="Times New Roman" w:hAnsi="Times New Roman" w:cs="Times New Roman"/>
          <w:sz w:val="24"/>
          <w:szCs w:val="24"/>
        </w:rPr>
        <w:t xml:space="preserve">(see also Cuevas et al., 2006; </w:t>
      </w:r>
      <w:proofErr w:type="spellStart"/>
      <w:r>
        <w:rPr>
          <w:rFonts w:ascii="Times New Roman" w:hAnsi="Times New Roman" w:cs="Times New Roman"/>
          <w:sz w:val="24"/>
          <w:szCs w:val="24"/>
        </w:rPr>
        <w:t>Rakison</w:t>
      </w:r>
      <w:proofErr w:type="spellEnd"/>
      <w:r>
        <w:rPr>
          <w:rFonts w:ascii="Times New Roman" w:hAnsi="Times New Roman" w:cs="Times New Roman"/>
          <w:sz w:val="24"/>
          <w:szCs w:val="24"/>
        </w:rPr>
        <w:t xml:space="preserve"> &amp; Benton, 2019; </w:t>
      </w:r>
      <w:proofErr w:type="spellStart"/>
      <w:r>
        <w:rPr>
          <w:rFonts w:ascii="Times New Roman" w:hAnsi="Times New Roman" w:cs="Times New Roman"/>
          <w:sz w:val="24"/>
          <w:szCs w:val="24"/>
        </w:rPr>
        <w:t>Yermolayeva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Rakison</w:t>
      </w:r>
      <w:proofErr w:type="spellEnd"/>
      <w:r>
        <w:rPr>
          <w:rFonts w:ascii="Times New Roman" w:hAnsi="Times New Roman" w:cs="Times New Roman"/>
          <w:sz w:val="24"/>
          <w:szCs w:val="24"/>
        </w:rPr>
        <w:t xml:space="preserve">, 2016), providing a proof of concept that </w:t>
      </w:r>
      <w:r w:rsidR="006920E5">
        <w:rPr>
          <w:rFonts w:ascii="Times New Roman" w:hAnsi="Times New Roman" w:cs="Times New Roman"/>
          <w:sz w:val="24"/>
          <w:szCs w:val="24"/>
        </w:rPr>
        <w:t xml:space="preserve">the same data in support of Bayesian models as a description of children’s causal inferences could be explained by higher-order statistical learning </w:t>
      </w:r>
      <w:r>
        <w:rPr>
          <w:rFonts w:ascii="Times New Roman" w:hAnsi="Times New Roman" w:cs="Times New Roman"/>
          <w:sz w:val="24"/>
          <w:szCs w:val="24"/>
        </w:rPr>
        <w:t>models</w:t>
      </w:r>
      <w:r w:rsidR="006920E5">
        <w:rPr>
          <w:rFonts w:ascii="Times New Roman" w:hAnsi="Times New Roman" w:cs="Times New Roman"/>
          <w:sz w:val="24"/>
          <w:szCs w:val="24"/>
        </w:rPr>
        <w:t xml:space="preserve">, such as connectionist </w:t>
      </w:r>
      <w:r w:rsidR="004927E5">
        <w:rPr>
          <w:rFonts w:ascii="Times New Roman" w:hAnsi="Times New Roman" w:cs="Times New Roman"/>
          <w:sz w:val="24"/>
          <w:szCs w:val="24"/>
        </w:rPr>
        <w:t>networks</w:t>
      </w:r>
      <w:r w:rsidR="006920E5">
        <w:rPr>
          <w:rFonts w:ascii="Times New Roman" w:hAnsi="Times New Roman" w:cs="Times New Roman"/>
          <w:sz w:val="24"/>
          <w:szCs w:val="24"/>
        </w:rPr>
        <w:t xml:space="preserve">. McClelland and Thompson (2007) presented a connectionist account of the initial findings on backwards blocking on children; we suspect that deep learning architectures could be adopted to </w:t>
      </w:r>
      <w:r w:rsidR="004927E5">
        <w:rPr>
          <w:rFonts w:ascii="Times New Roman" w:hAnsi="Times New Roman" w:cs="Times New Roman"/>
          <w:sz w:val="24"/>
          <w:szCs w:val="24"/>
        </w:rPr>
        <w:t xml:space="preserve">explain findings about </w:t>
      </w:r>
      <w:r w:rsidR="00CA6C4D">
        <w:rPr>
          <w:rFonts w:ascii="Times New Roman" w:hAnsi="Times New Roman" w:cs="Times New Roman"/>
          <w:sz w:val="24"/>
          <w:szCs w:val="24"/>
        </w:rPr>
        <w:t xml:space="preserve">such inferences that also </w:t>
      </w:r>
      <w:r w:rsidR="00CA6C4D">
        <w:rPr>
          <w:rFonts w:ascii="Times New Roman" w:hAnsi="Times New Roman" w:cs="Times New Roman"/>
          <w:sz w:val="24"/>
          <w:szCs w:val="24"/>
        </w:rPr>
        <w:lastRenderedPageBreak/>
        <w:t xml:space="preserve">took the </w:t>
      </w:r>
      <w:r w:rsidR="004927E5">
        <w:rPr>
          <w:rFonts w:ascii="Times New Roman" w:hAnsi="Times New Roman" w:cs="Times New Roman"/>
          <w:sz w:val="24"/>
          <w:szCs w:val="24"/>
        </w:rPr>
        <w:t xml:space="preserve">base rates </w:t>
      </w:r>
      <w:r w:rsidR="00CA6C4D">
        <w:rPr>
          <w:rFonts w:ascii="Times New Roman" w:hAnsi="Times New Roman" w:cs="Times New Roman"/>
          <w:sz w:val="24"/>
          <w:szCs w:val="24"/>
        </w:rPr>
        <w:t>information of the candidate cause into account (although to our knowledge, no such model has been published).</w:t>
      </w:r>
    </w:p>
    <w:p w14:paraId="0A804209" w14:textId="77777777" w:rsidR="00915457" w:rsidRDefault="00F50615" w:rsidP="000117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 when shown that two pairs of compound stimuli (A and B, and then A and C) were efficacious, the 4-year-olds they investigated categorized A as efficacious more often than B or C, and less so than ceiling, but not differently from individual objects presented as a single compound (X and Y that together activated the machine). That is, children did not judge the likelihood that object A was efficacious as different from </w:t>
      </w:r>
      <w:r w:rsidR="00BD608F">
        <w:rPr>
          <w:rFonts w:ascii="Times New Roman" w:hAnsi="Times New Roman" w:cs="Times New Roman"/>
          <w:sz w:val="24"/>
          <w:szCs w:val="24"/>
        </w:rPr>
        <w:t>the efficacy of</w:t>
      </w:r>
      <w:r>
        <w:rPr>
          <w:rFonts w:ascii="Times New Roman" w:hAnsi="Times New Roman" w:cs="Times New Roman"/>
          <w:sz w:val="24"/>
          <w:szCs w:val="24"/>
        </w:rPr>
        <w:t xml:space="preserve"> objects X and Y. At question is whether having to reason about more than two objects produced information processing demands that caused children to be less likely to use a rational Bayesian mechanism and more likely to look more associative in their inferences.</w:t>
      </w:r>
      <w:r w:rsidR="00915457">
        <w:rPr>
          <w:rFonts w:ascii="Times New Roman" w:hAnsi="Times New Roman" w:cs="Times New Roman"/>
          <w:sz w:val="24"/>
          <w:szCs w:val="24"/>
        </w:rPr>
        <w:t xml:space="preserve"> </w:t>
      </w:r>
    </w:p>
    <w:p w14:paraId="1DBDE5E0" w14:textId="41395186" w:rsidR="00DA036E" w:rsidRDefault="00915457" w:rsidP="009154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presence of such information processing demands </w:t>
      </w:r>
      <w:r w:rsidR="00575387">
        <w:rPr>
          <w:rFonts w:ascii="Times New Roman" w:hAnsi="Times New Roman" w:cs="Times New Roman"/>
          <w:sz w:val="24"/>
          <w:szCs w:val="24"/>
        </w:rPr>
        <w:t>affecting children’s inferences might be s</w:t>
      </w:r>
      <w:r>
        <w:rPr>
          <w:rFonts w:ascii="Times New Roman" w:hAnsi="Times New Roman" w:cs="Times New Roman"/>
          <w:sz w:val="24"/>
          <w:szCs w:val="24"/>
        </w:rPr>
        <w:t xml:space="preserve">urprising. </w:t>
      </w:r>
      <w:commentRangeStart w:id="44"/>
      <w:r w:rsidR="00575387">
        <w:rPr>
          <w:rFonts w:ascii="Times New Roman" w:hAnsi="Times New Roman" w:cs="Times New Roman"/>
          <w:sz w:val="24"/>
          <w:szCs w:val="24"/>
        </w:rPr>
        <w:t>SENTENCE ABOUT INFORMATION PROCESSING IN INFANT PERCEPTION OF CAUSALITY</w:t>
      </w:r>
      <w:commentRangeEnd w:id="44"/>
      <w:r w:rsidR="00575387">
        <w:rPr>
          <w:rStyle w:val="CommentReference"/>
        </w:rPr>
        <w:commentReference w:id="44"/>
      </w:r>
      <w:r w:rsidR="00575387">
        <w:rPr>
          <w:rFonts w:ascii="Times New Roman" w:hAnsi="Times New Roman" w:cs="Times New Roman"/>
          <w:sz w:val="24"/>
          <w:szCs w:val="24"/>
        </w:rPr>
        <w:t xml:space="preserve">. </w:t>
      </w:r>
      <w:r w:rsidR="00DA036E">
        <w:rPr>
          <w:rFonts w:ascii="Times New Roman" w:hAnsi="Times New Roman" w:cs="Times New Roman"/>
          <w:sz w:val="24"/>
          <w:szCs w:val="24"/>
        </w:rPr>
        <w:t>Similarly, although Sobel and Kirkham (2006) found that 8-month-olds engaged in backwards blocking inferences like preschoolers, 5-month-olds’ inferences on the same measure looked more associative in nature (Sobel &amp; Kirkham, 2007). When infants make inferences about the reliability of others’ information, their judgments appear more associative in nature (</w:t>
      </w:r>
      <w:proofErr w:type="spellStart"/>
      <w:r w:rsidR="00DA036E">
        <w:rPr>
          <w:rFonts w:ascii="Times New Roman" w:hAnsi="Times New Roman" w:cs="Times New Roman"/>
          <w:sz w:val="24"/>
          <w:szCs w:val="24"/>
        </w:rPr>
        <w:t>Tummeltshammer</w:t>
      </w:r>
      <w:proofErr w:type="spellEnd"/>
      <w:r w:rsidR="00DA036E">
        <w:rPr>
          <w:rFonts w:ascii="Times New Roman" w:hAnsi="Times New Roman" w:cs="Times New Roman"/>
          <w:sz w:val="24"/>
          <w:szCs w:val="24"/>
        </w:rPr>
        <w:t xml:space="preserve"> et al., 2014). As children enter the preschool years, those judgments become more based in rational inferences, although they still show default to certain kinds of associative inferences (Hermes et al., 2018; Luchkina et al., 2020). Relevant to the present investigation, </w:t>
      </w:r>
      <w:r>
        <w:rPr>
          <w:rFonts w:ascii="Times New Roman" w:hAnsi="Times New Roman" w:cs="Times New Roman"/>
          <w:sz w:val="24"/>
          <w:szCs w:val="24"/>
        </w:rPr>
        <w:t xml:space="preserve">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the ages of 4-7, children develop the capacity to form larger hypothesis spaces of </w:t>
      </w:r>
      <w:r w:rsidR="00DA036E">
        <w:rPr>
          <w:rFonts w:ascii="Times New Roman" w:hAnsi="Times New Roman" w:cs="Times New Roman"/>
          <w:sz w:val="24"/>
          <w:szCs w:val="24"/>
        </w:rPr>
        <w:t xml:space="preserve">the </w:t>
      </w:r>
      <w:r>
        <w:rPr>
          <w:rFonts w:ascii="Times New Roman" w:hAnsi="Times New Roman" w:cs="Times New Roman"/>
          <w:sz w:val="24"/>
          <w:szCs w:val="24"/>
        </w:rPr>
        <w:lastRenderedPageBreak/>
        <w:t>potential causes</w:t>
      </w:r>
      <w:r w:rsidR="00575387">
        <w:rPr>
          <w:rFonts w:ascii="Times New Roman" w:hAnsi="Times New Roman" w:cs="Times New Roman"/>
          <w:sz w:val="24"/>
          <w:szCs w:val="24"/>
        </w:rPr>
        <w:t xml:space="preserve"> they might need to hold to engage in more rational inferences</w:t>
      </w:r>
      <w:r w:rsidR="00DA036E">
        <w:rPr>
          <w:rFonts w:ascii="Times New Roman" w:hAnsi="Times New Roman" w:cs="Times New Roman"/>
          <w:sz w:val="24"/>
          <w:szCs w:val="24"/>
        </w:rPr>
        <w:t xml:space="preserve">. Because of this finding, we considered 5- and 6-year-olds in the present study.  </w:t>
      </w:r>
    </w:p>
    <w:p w14:paraId="01679107" w14:textId="10BA3975" w:rsidR="00F331AA" w:rsidRDefault="00575387" w:rsidP="002D7207">
      <w:pPr>
        <w:spacing w:line="480" w:lineRule="auto"/>
        <w:ind w:firstLine="720"/>
        <w:contextualSpacing/>
        <w:rPr>
          <w:ins w:id="45" w:author="Sobel, David" w:date="2023-04-18T15:14:00Z"/>
          <w:rFonts w:ascii="Times New Roman" w:hAnsi="Times New Roman" w:cs="Times New Roman"/>
          <w:sz w:val="24"/>
          <w:szCs w:val="24"/>
        </w:rPr>
      </w:pPr>
      <w:r>
        <w:rPr>
          <w:rFonts w:ascii="Times New Roman" w:hAnsi="Times New Roman" w:cs="Times New Roman"/>
          <w:sz w:val="24"/>
          <w:szCs w:val="24"/>
        </w:rPr>
        <w:t xml:space="preserve">Here, we asked children to make </w:t>
      </w:r>
      <w:del w:id="46" w:author="Sobel, David" w:date="2023-04-18T15:20:00Z">
        <w:r w:rsidDel="00F331AA">
          <w:rPr>
            <w:rFonts w:ascii="Times New Roman" w:hAnsi="Times New Roman" w:cs="Times New Roman"/>
            <w:sz w:val="24"/>
            <w:szCs w:val="24"/>
          </w:rPr>
          <w:delText>a backwards blocking</w:delText>
        </w:r>
      </w:del>
      <w:ins w:id="47" w:author="Sobel, David" w:date="2023-04-18T15:20:00Z">
        <w:r w:rsidR="00F331AA">
          <w:rPr>
            <w:rFonts w:ascii="Times New Roman" w:hAnsi="Times New Roman" w:cs="Times New Roman"/>
            <w:sz w:val="24"/>
            <w:szCs w:val="24"/>
          </w:rPr>
          <w:t>retrospective causal</w:t>
        </w:r>
      </w:ins>
      <w:r>
        <w:rPr>
          <w:rFonts w:ascii="Times New Roman" w:hAnsi="Times New Roman" w:cs="Times New Roman"/>
          <w:sz w:val="24"/>
          <w:szCs w:val="24"/>
        </w:rPr>
        <w:t xml:space="preserve"> inference about </w:t>
      </w:r>
      <w:del w:id="48" w:author="Sobel, David" w:date="2023-04-18T15:20:00Z">
        <w:r w:rsidDel="00F331AA">
          <w:rPr>
            <w:rFonts w:ascii="Times New Roman" w:hAnsi="Times New Roman" w:cs="Times New Roman"/>
            <w:sz w:val="24"/>
            <w:szCs w:val="24"/>
          </w:rPr>
          <w:delText xml:space="preserve">multiple </w:delText>
        </w:r>
      </w:del>
      <w:ins w:id="49" w:author="Sobel, David" w:date="2023-04-18T15:20:00Z">
        <w:r w:rsidR="00F331AA">
          <w:rPr>
            <w:rFonts w:ascii="Times New Roman" w:hAnsi="Times New Roman" w:cs="Times New Roman"/>
            <w:sz w:val="24"/>
            <w:szCs w:val="24"/>
          </w:rPr>
          <w:t xml:space="preserve">three </w:t>
        </w:r>
      </w:ins>
      <w:r>
        <w:rPr>
          <w:rFonts w:ascii="Times New Roman" w:hAnsi="Times New Roman" w:cs="Times New Roman"/>
          <w:sz w:val="24"/>
          <w:szCs w:val="24"/>
        </w:rPr>
        <w:t xml:space="preserve">potential causes as opposed to only two, using a logic </w:t>
      </w:r>
      <w:del w:id="50" w:author="Sobel, David" w:date="2023-04-18T14:39:00Z">
        <w:r w:rsidDel="002577B9">
          <w:rPr>
            <w:rFonts w:ascii="Times New Roman" w:hAnsi="Times New Roman" w:cs="Times New Roman"/>
            <w:sz w:val="24"/>
            <w:szCs w:val="24"/>
          </w:rPr>
          <w:delText xml:space="preserve">like </w:delText>
        </w:r>
      </w:del>
      <w:ins w:id="51" w:author="Sobel, David" w:date="2023-04-18T15:13:00Z">
        <w:r w:rsidR="008A24DD">
          <w:rPr>
            <w:rFonts w:ascii="Times New Roman" w:hAnsi="Times New Roman" w:cs="Times New Roman"/>
            <w:sz w:val="24"/>
            <w:szCs w:val="24"/>
          </w:rPr>
          <w:t>like</w:t>
        </w:r>
      </w:ins>
      <w:ins w:id="52" w:author="Sobel, David" w:date="2023-04-18T14:39:00Z">
        <w:r w:rsidR="002577B9">
          <w:rPr>
            <w:rFonts w:ascii="Times New Roman" w:hAnsi="Times New Roman" w:cs="Times New Roman"/>
            <w:sz w:val="24"/>
            <w:szCs w:val="24"/>
          </w:rPr>
          <w:t xml:space="preserve"> </w:t>
        </w:r>
      </w:ins>
      <w:r>
        <w:rPr>
          <w:rFonts w:ascii="Times New Roman" w:hAnsi="Times New Roman" w:cs="Times New Roman"/>
          <w:sz w:val="24"/>
          <w:szCs w:val="24"/>
        </w:rPr>
        <w:t>that of McCormack et al. (2009).</w:t>
      </w:r>
      <w:ins w:id="53" w:author="Sobel, David" w:date="2023-04-18T15:27:00Z">
        <w:r w:rsidR="002D7207">
          <w:rPr>
            <w:rFonts w:ascii="Times New Roman" w:hAnsi="Times New Roman" w:cs="Times New Roman"/>
            <w:sz w:val="24"/>
            <w:szCs w:val="24"/>
          </w:rPr>
          <w:t xml:space="preserve"> In Experiment 1, </w:t>
        </w:r>
      </w:ins>
      <w:del w:id="54" w:author="Sobel, David" w:date="2023-04-18T15:27:00Z">
        <w:r w:rsidDel="002D7207">
          <w:rPr>
            <w:rFonts w:ascii="Times New Roman" w:hAnsi="Times New Roman" w:cs="Times New Roman"/>
            <w:sz w:val="24"/>
            <w:szCs w:val="24"/>
          </w:rPr>
          <w:delText xml:space="preserve"> C</w:delText>
        </w:r>
      </w:del>
      <w:ins w:id="55" w:author="Sobel, David" w:date="2023-04-18T15:27:00Z">
        <w:r w:rsidR="002D7207">
          <w:rPr>
            <w:rFonts w:ascii="Times New Roman" w:hAnsi="Times New Roman" w:cs="Times New Roman"/>
            <w:sz w:val="24"/>
            <w:szCs w:val="24"/>
          </w:rPr>
          <w:t>c</w:t>
        </w:r>
      </w:ins>
      <w:r>
        <w:rPr>
          <w:rFonts w:ascii="Times New Roman" w:hAnsi="Times New Roman" w:cs="Times New Roman"/>
          <w:sz w:val="24"/>
          <w:szCs w:val="24"/>
        </w:rPr>
        <w:t xml:space="preserve">hildren observed </w:t>
      </w:r>
      <w:del w:id="56" w:author="Sobel, David" w:date="2023-04-18T15:14:00Z">
        <w:r w:rsidDel="00F331AA">
          <w:rPr>
            <w:rFonts w:ascii="Times New Roman" w:hAnsi="Times New Roman" w:cs="Times New Roman"/>
            <w:sz w:val="24"/>
            <w:szCs w:val="24"/>
          </w:rPr>
          <w:delText>four objects (A, B, C, and D). They observed</w:delText>
        </w:r>
      </w:del>
      <w:ins w:id="57" w:author="Sobel, David" w:date="2023-04-18T15:14:00Z">
        <w:r w:rsidR="00F331AA">
          <w:rPr>
            <w:rFonts w:ascii="Times New Roman" w:hAnsi="Times New Roman" w:cs="Times New Roman"/>
            <w:sz w:val="24"/>
            <w:szCs w:val="24"/>
          </w:rPr>
          <w:t>three objects</w:t>
        </w:r>
      </w:ins>
      <w:r>
        <w:rPr>
          <w:rFonts w:ascii="Times New Roman" w:hAnsi="Times New Roman" w:cs="Times New Roman"/>
          <w:sz w:val="24"/>
          <w:szCs w:val="24"/>
        </w:rPr>
        <w:t xml:space="preserve"> </w:t>
      </w:r>
      <w:ins w:id="58" w:author="Sobel, David" w:date="2023-04-18T15:14:00Z">
        <w:r w:rsidR="00F331AA">
          <w:rPr>
            <w:rFonts w:ascii="Times New Roman" w:hAnsi="Times New Roman" w:cs="Times New Roman"/>
            <w:sz w:val="24"/>
            <w:szCs w:val="24"/>
          </w:rPr>
          <w:t xml:space="preserve">(A, B, and C) </w:t>
        </w:r>
      </w:ins>
      <w:del w:id="59" w:author="Sobel, David" w:date="2023-04-18T15:14:00Z">
        <w:r w:rsidDel="00F331AA">
          <w:rPr>
            <w:rFonts w:ascii="Times New Roman" w:hAnsi="Times New Roman" w:cs="Times New Roman"/>
            <w:sz w:val="24"/>
            <w:szCs w:val="24"/>
          </w:rPr>
          <w:delText xml:space="preserve">A, B, and C </w:delText>
        </w:r>
      </w:del>
      <w:r>
        <w:rPr>
          <w:rFonts w:ascii="Times New Roman" w:hAnsi="Times New Roman" w:cs="Times New Roman"/>
          <w:sz w:val="24"/>
          <w:szCs w:val="24"/>
        </w:rPr>
        <w:t>together have causal efficacy, and then A by itself either have or fail to have that same efficacy</w:t>
      </w:r>
      <w:ins w:id="60" w:author="Sobel, David" w:date="2023-04-18T15:14:00Z">
        <w:r w:rsidR="00F331AA">
          <w:rPr>
            <w:rFonts w:ascii="Times New Roman" w:hAnsi="Times New Roman" w:cs="Times New Roman"/>
            <w:sz w:val="24"/>
            <w:szCs w:val="24"/>
          </w:rPr>
          <w:t xml:space="preserve">. They were asked whether each object was efficacious. These trials were compared with control trials in which they again observed three objects (A’, </w:t>
        </w:r>
      </w:ins>
      <w:ins w:id="61" w:author="Sobel, David" w:date="2023-04-18T15:15:00Z">
        <w:r w:rsidR="00F331AA">
          <w:rPr>
            <w:rFonts w:ascii="Times New Roman" w:hAnsi="Times New Roman" w:cs="Times New Roman"/>
            <w:sz w:val="24"/>
            <w:szCs w:val="24"/>
          </w:rPr>
          <w:t>B’, and C’) have efficacy together, and then a fourth object (D) either have or fail to have that efficacy. A retrospective inference involves the judgments of objects B and C being different across these two types of trials</w:t>
        </w:r>
      </w:ins>
      <w:ins w:id="62" w:author="Sobel, David" w:date="2023-04-18T15:16:00Z">
        <w:r w:rsidR="00F331AA">
          <w:rPr>
            <w:rFonts w:ascii="Times New Roman" w:hAnsi="Times New Roman" w:cs="Times New Roman"/>
            <w:sz w:val="24"/>
            <w:szCs w:val="24"/>
          </w:rPr>
          <w:t xml:space="preserve">. </w:t>
        </w:r>
      </w:ins>
      <w:ins w:id="63" w:author="Sobel, David" w:date="2023-04-18T15:22:00Z">
        <w:r w:rsidR="00F331AA">
          <w:rPr>
            <w:rFonts w:ascii="Times New Roman" w:hAnsi="Times New Roman" w:cs="Times New Roman"/>
            <w:sz w:val="24"/>
            <w:szCs w:val="24"/>
          </w:rPr>
          <w:t xml:space="preserve">When A is efficacious, judgments of </w:t>
        </w:r>
      </w:ins>
      <w:ins w:id="64" w:author="Sobel, David" w:date="2023-04-18T15:23:00Z">
        <w:r w:rsidR="00F331AA">
          <w:rPr>
            <w:rFonts w:ascii="Times New Roman" w:hAnsi="Times New Roman" w:cs="Times New Roman"/>
            <w:sz w:val="24"/>
            <w:szCs w:val="24"/>
          </w:rPr>
          <w:t xml:space="preserve">the efficacy of </w:t>
        </w:r>
      </w:ins>
      <w:ins w:id="65" w:author="Sobel, David" w:date="2023-04-18T15:22:00Z">
        <w:r w:rsidR="00F331AA">
          <w:rPr>
            <w:rFonts w:ascii="Times New Roman" w:hAnsi="Times New Roman" w:cs="Times New Roman"/>
            <w:sz w:val="24"/>
            <w:szCs w:val="24"/>
          </w:rPr>
          <w:t xml:space="preserve">B and C should be lower </w:t>
        </w:r>
      </w:ins>
      <w:ins w:id="66" w:author="Sobel, David" w:date="2023-04-18T15:23:00Z">
        <w:r w:rsidR="00F331AA">
          <w:rPr>
            <w:rFonts w:ascii="Times New Roman" w:hAnsi="Times New Roman" w:cs="Times New Roman"/>
            <w:sz w:val="24"/>
            <w:szCs w:val="24"/>
          </w:rPr>
          <w:t xml:space="preserve">than the judgments of B’ and C’ when children see that a fourth, unrelated object is efficacious. </w:t>
        </w:r>
        <w:r w:rsidR="002D7207">
          <w:rPr>
            <w:rFonts w:ascii="Times New Roman" w:hAnsi="Times New Roman" w:cs="Times New Roman"/>
            <w:sz w:val="24"/>
            <w:szCs w:val="24"/>
          </w:rPr>
          <w:t>When A is not effi</w:t>
        </w:r>
      </w:ins>
      <w:ins w:id="67" w:author="Sobel, David" w:date="2023-04-18T15:24:00Z">
        <w:r w:rsidR="002D7207">
          <w:rPr>
            <w:rFonts w:ascii="Times New Roman" w:hAnsi="Times New Roman" w:cs="Times New Roman"/>
            <w:sz w:val="24"/>
            <w:szCs w:val="24"/>
          </w:rPr>
          <w:t xml:space="preserve">cacious, judgments of the efficacy of B and C should be higher than B’ and C’ </w:t>
        </w:r>
      </w:ins>
      <w:ins w:id="68" w:author="Sobel, David" w:date="2023-04-18T15:26:00Z">
        <w:r w:rsidR="002D7207">
          <w:rPr>
            <w:rFonts w:ascii="Times New Roman" w:hAnsi="Times New Roman" w:cs="Times New Roman"/>
            <w:sz w:val="24"/>
            <w:szCs w:val="24"/>
          </w:rPr>
          <w:t>when children see that a fourth, unrelated object is not efficacious. Moreover, judgments of B and C should differ between these two trials; B and C are more likely to be judged as efficacious when A is not efficacious than when A is.</w:t>
        </w:r>
      </w:ins>
      <w:ins w:id="69" w:author="Sobel, David" w:date="2023-04-18T15:27:00Z">
        <w:r w:rsidR="002D7207">
          <w:rPr>
            <w:rFonts w:ascii="Times New Roman" w:hAnsi="Times New Roman" w:cs="Times New Roman"/>
            <w:sz w:val="24"/>
            <w:szCs w:val="24"/>
          </w:rPr>
          <w:t xml:space="preserve"> Because McCormack et al. (2009) found that 5 and 6-year-olds made such retrospective inferences, we considered the same </w:t>
        </w:r>
      </w:ins>
      <w:ins w:id="70" w:author="Sobel, David" w:date="2023-04-18T15:28:00Z">
        <w:r w:rsidR="002D7207">
          <w:rPr>
            <w:rFonts w:ascii="Times New Roman" w:hAnsi="Times New Roman" w:cs="Times New Roman"/>
            <w:sz w:val="24"/>
            <w:szCs w:val="24"/>
          </w:rPr>
          <w:t xml:space="preserve">age range here. After presenting these behavioral data, we present a pair of computational models that try to explain these results, followed by a second experiment that </w:t>
        </w:r>
      </w:ins>
      <w:ins w:id="71" w:author="Sobel, David" w:date="2023-04-18T15:17:00Z">
        <w:r w:rsidR="00F331AA">
          <w:rPr>
            <w:rFonts w:ascii="Times New Roman" w:hAnsi="Times New Roman" w:cs="Times New Roman"/>
            <w:sz w:val="24"/>
            <w:szCs w:val="24"/>
          </w:rPr>
          <w:t xml:space="preserve">considers a prediction that emerges from </w:t>
        </w:r>
      </w:ins>
      <w:ins w:id="72" w:author="Sobel, David" w:date="2023-04-18T15:28:00Z">
        <w:r w:rsidR="002D7207">
          <w:rPr>
            <w:rFonts w:ascii="Times New Roman" w:hAnsi="Times New Roman" w:cs="Times New Roman"/>
            <w:sz w:val="24"/>
            <w:szCs w:val="24"/>
          </w:rPr>
          <w:t>the</w:t>
        </w:r>
      </w:ins>
      <w:ins w:id="73" w:author="Sobel, David" w:date="2023-04-18T15:17:00Z">
        <w:r w:rsidR="00F331AA">
          <w:rPr>
            <w:rFonts w:ascii="Times New Roman" w:hAnsi="Times New Roman" w:cs="Times New Roman"/>
            <w:sz w:val="24"/>
            <w:szCs w:val="24"/>
          </w:rPr>
          <w:t xml:space="preserve"> comparison of these models. </w:t>
        </w:r>
      </w:ins>
      <w:ins w:id="74" w:author="Sobel, David" w:date="2023-04-18T15:16:00Z">
        <w:r w:rsidR="00F331AA">
          <w:rPr>
            <w:rFonts w:ascii="Times New Roman" w:hAnsi="Times New Roman" w:cs="Times New Roman"/>
            <w:sz w:val="24"/>
            <w:szCs w:val="24"/>
          </w:rPr>
          <w:t xml:space="preserve"> </w:t>
        </w:r>
      </w:ins>
    </w:p>
    <w:p w14:paraId="4E81C6B3" w14:textId="34C777D1" w:rsidR="00DA036E" w:rsidDel="00F331AA" w:rsidRDefault="00575387" w:rsidP="00915457">
      <w:pPr>
        <w:spacing w:line="480" w:lineRule="auto"/>
        <w:ind w:firstLine="720"/>
        <w:contextualSpacing/>
        <w:rPr>
          <w:del w:id="75" w:author="Sobel, David" w:date="2023-04-18T15:17:00Z"/>
          <w:rFonts w:ascii="Times New Roman" w:hAnsi="Times New Roman" w:cs="Times New Roman"/>
          <w:sz w:val="24"/>
          <w:szCs w:val="24"/>
        </w:rPr>
      </w:pPr>
      <w:del w:id="76" w:author="Sobel, David" w:date="2023-04-18T15:17:00Z">
        <w:r w:rsidDel="00F331AA">
          <w:rPr>
            <w:rFonts w:ascii="Times New Roman" w:hAnsi="Times New Roman" w:cs="Times New Roman"/>
            <w:sz w:val="24"/>
            <w:szCs w:val="24"/>
          </w:rPr>
          <w:delText xml:space="preserve"> or D by itself have of fail to have that same efficacy. </w:delText>
        </w:r>
        <w:r w:rsidR="00DA036E" w:rsidDel="00F331AA">
          <w:rPr>
            <w:rFonts w:ascii="Times New Roman" w:hAnsi="Times New Roman" w:cs="Times New Roman"/>
            <w:sz w:val="24"/>
            <w:szCs w:val="24"/>
          </w:rPr>
          <w:delText xml:space="preserve">The critical difference between these procedures is that showing A, B, and C have efficacy in compound creates a dependency among them. This should indicate that when A has efficacy by itself, judgments of B and C should be affected, but not when D is shown to have efficacy by itself. </w:delText>
        </w:r>
      </w:del>
      <w:del w:id="77" w:author="Sobel, David" w:date="2023-04-17T13:13:00Z">
        <w:r w:rsidR="00DA036E" w:rsidDel="003603D4">
          <w:rPr>
            <w:rFonts w:ascii="Times New Roman" w:hAnsi="Times New Roman" w:cs="Times New Roman"/>
            <w:sz w:val="24"/>
            <w:szCs w:val="24"/>
          </w:rPr>
          <w:delText>We first present</w:delText>
        </w:r>
      </w:del>
      <w:del w:id="78" w:author="Sobel, David" w:date="2023-04-18T15:17:00Z">
        <w:r w:rsidR="00DA036E" w:rsidDel="00F331AA">
          <w:rPr>
            <w:rFonts w:ascii="Times New Roman" w:hAnsi="Times New Roman" w:cs="Times New Roman"/>
            <w:sz w:val="24"/>
            <w:szCs w:val="24"/>
          </w:rPr>
          <w:delText xml:space="preserve"> behavioral data from a sample of children, </w:delText>
        </w:r>
      </w:del>
      <w:del w:id="79" w:author="Sobel, David" w:date="2023-04-17T13:13:00Z">
        <w:r w:rsidR="00DA036E" w:rsidDel="003603D4">
          <w:rPr>
            <w:rFonts w:ascii="Times New Roman" w:hAnsi="Times New Roman" w:cs="Times New Roman"/>
            <w:sz w:val="24"/>
            <w:szCs w:val="24"/>
          </w:rPr>
          <w:delText xml:space="preserve">and then fit the data to </w:delText>
        </w:r>
      </w:del>
      <w:del w:id="80" w:author="Sobel, David" w:date="2023-04-18T15:17:00Z">
        <w:r w:rsidR="00DA036E" w:rsidDel="00F331AA">
          <w:rPr>
            <w:rFonts w:ascii="Times New Roman" w:hAnsi="Times New Roman" w:cs="Times New Roman"/>
            <w:sz w:val="24"/>
            <w:szCs w:val="24"/>
          </w:rPr>
          <w:delText xml:space="preserve">both </w:delText>
        </w:r>
      </w:del>
      <w:del w:id="81" w:author="Sobel, David" w:date="2023-04-17T13:13:00Z">
        <w:r w:rsidR="00DA036E" w:rsidDel="003603D4">
          <w:rPr>
            <w:rFonts w:ascii="Times New Roman" w:hAnsi="Times New Roman" w:cs="Times New Roman"/>
            <w:sz w:val="24"/>
            <w:szCs w:val="24"/>
          </w:rPr>
          <w:delText xml:space="preserve">a </w:delText>
        </w:r>
      </w:del>
      <w:del w:id="82" w:author="Sobel, David" w:date="2023-04-18T15:17:00Z">
        <w:r w:rsidR="00DA036E" w:rsidDel="00F331AA">
          <w:rPr>
            <w:rFonts w:ascii="Times New Roman" w:hAnsi="Times New Roman" w:cs="Times New Roman"/>
            <w:sz w:val="24"/>
            <w:szCs w:val="24"/>
          </w:rPr>
          <w:delText>connectionist and Bayesian model.</w:delText>
        </w:r>
      </w:del>
    </w:p>
    <w:p w14:paraId="2E172A18" w14:textId="39986376" w:rsidR="00F50615" w:rsidRPr="00DA036E" w:rsidRDefault="00DA036E" w:rsidP="00DA036E">
      <w:pPr>
        <w:spacing w:line="480" w:lineRule="auto"/>
        <w:contextualSpacing/>
        <w:jc w:val="center"/>
        <w:rPr>
          <w:rFonts w:ascii="Times New Roman" w:hAnsi="Times New Roman" w:cs="Times New Roman"/>
          <w:b/>
          <w:sz w:val="24"/>
          <w:szCs w:val="24"/>
        </w:rPr>
      </w:pPr>
      <w:r w:rsidRPr="00DA036E">
        <w:rPr>
          <w:rFonts w:ascii="Times New Roman" w:hAnsi="Times New Roman" w:cs="Times New Roman"/>
          <w:b/>
          <w:sz w:val="24"/>
          <w:szCs w:val="24"/>
        </w:rPr>
        <w:t>Experiment</w:t>
      </w:r>
      <w:r w:rsidR="003603D4">
        <w:rPr>
          <w:rFonts w:ascii="Times New Roman" w:hAnsi="Times New Roman" w:cs="Times New Roman"/>
          <w:b/>
          <w:sz w:val="24"/>
          <w:szCs w:val="24"/>
        </w:rPr>
        <w:t xml:space="preserve"> 1</w:t>
      </w:r>
    </w:p>
    <w:p w14:paraId="61F3A8AB" w14:textId="77777777" w:rsidR="00DA036E" w:rsidRDefault="00DA036E" w:rsidP="00DA036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4485067" w14:textId="77777777" w:rsidR="007B47C8" w:rsidRPr="007B47C8" w:rsidRDefault="00DA036E" w:rsidP="007B47C8">
      <w:pPr>
        <w:spacing w:line="480" w:lineRule="auto"/>
        <w:contextualSpacing/>
        <w:rPr>
          <w:rFonts w:ascii="Times New Roman" w:hAnsi="Times New Roman" w:cs="Times New Roman"/>
          <w:b/>
          <w:i/>
          <w:sz w:val="24"/>
          <w:szCs w:val="24"/>
        </w:rPr>
      </w:pPr>
      <w:r w:rsidRPr="007B47C8">
        <w:rPr>
          <w:rFonts w:ascii="Times New Roman" w:hAnsi="Times New Roman" w:cs="Times New Roman"/>
          <w:b/>
          <w:i/>
          <w:sz w:val="24"/>
          <w:szCs w:val="24"/>
        </w:rPr>
        <w:t xml:space="preserve">Participants </w:t>
      </w:r>
    </w:p>
    <w:p w14:paraId="5B9AA267" w14:textId="72181FEC" w:rsidR="00DA036E" w:rsidRPr="008C20C2" w:rsidRDefault="00DA036E" w:rsidP="0087700D">
      <w:pPr>
        <w:spacing w:line="480" w:lineRule="auto"/>
        <w:ind w:firstLine="720"/>
        <w:contextualSpacing/>
        <w:rPr>
          <w:rFonts w:ascii="Times New Roman" w:hAnsi="Times New Roman" w:cs="Times New Roman"/>
          <w:b/>
          <w:bCs/>
          <w:sz w:val="24"/>
          <w:szCs w:val="24"/>
        </w:rPr>
      </w:pPr>
      <w:r>
        <w:rPr>
          <w:rFonts w:ascii="Times New Roman" w:hAnsi="Times New Roman" w:cs="Times New Roman"/>
          <w:bCs/>
          <w:sz w:val="24"/>
          <w:szCs w:val="24"/>
        </w:rPr>
        <w:lastRenderedPageBreak/>
        <w:t>Participants were 32 5-year-olds (16 boys and 16 girls</w:t>
      </w:r>
      <w:r w:rsidR="00F001D5">
        <w:rPr>
          <w:rFonts w:ascii="Times New Roman" w:hAnsi="Times New Roman" w:cs="Times New Roman"/>
          <w:bCs/>
          <w:sz w:val="24"/>
          <w:szCs w:val="24"/>
        </w:rPr>
        <w:t xml:space="preserve">, </w:t>
      </w:r>
      <w:r w:rsidR="00F001D5" w:rsidRPr="00F001D5">
        <w:rPr>
          <w:rFonts w:ascii="Times New Roman" w:hAnsi="Times New Roman" w:cs="Times New Roman"/>
          <w:bCs/>
          <w:i/>
          <w:sz w:val="24"/>
          <w:szCs w:val="24"/>
        </w:rPr>
        <w:t>M</w:t>
      </w:r>
      <w:r w:rsidR="00F001D5" w:rsidRPr="00F001D5">
        <w:rPr>
          <w:rFonts w:ascii="Times New Roman" w:hAnsi="Times New Roman" w:cs="Times New Roman"/>
          <w:bCs/>
          <w:i/>
          <w:sz w:val="24"/>
          <w:szCs w:val="24"/>
          <w:vertAlign w:val="subscript"/>
        </w:rPr>
        <w:t>age</w:t>
      </w:r>
      <w:r w:rsidR="00F001D5">
        <w:rPr>
          <w:rFonts w:ascii="Times New Roman" w:hAnsi="Times New Roman" w:cs="Times New Roman"/>
          <w:bCs/>
          <w:sz w:val="24"/>
          <w:szCs w:val="24"/>
        </w:rPr>
        <w:t xml:space="preserve"> = 64.</w:t>
      </w:r>
      <w:r w:rsidR="007E1B9C">
        <w:rPr>
          <w:rFonts w:ascii="Times New Roman" w:hAnsi="Times New Roman" w:cs="Times New Roman"/>
          <w:bCs/>
          <w:sz w:val="24"/>
          <w:szCs w:val="24"/>
        </w:rPr>
        <w:t>81</w:t>
      </w:r>
      <w:r w:rsidR="00F001D5">
        <w:rPr>
          <w:rFonts w:ascii="Times New Roman" w:hAnsi="Times New Roman" w:cs="Times New Roman"/>
          <w:bCs/>
          <w:sz w:val="24"/>
          <w:szCs w:val="24"/>
        </w:rPr>
        <w:t xml:space="preserve"> months, SD = 3.</w:t>
      </w:r>
      <w:r w:rsidR="007E1B9C">
        <w:rPr>
          <w:rFonts w:ascii="Times New Roman" w:hAnsi="Times New Roman" w:cs="Times New Roman"/>
          <w:bCs/>
          <w:sz w:val="24"/>
          <w:szCs w:val="24"/>
        </w:rPr>
        <w:t>48</w:t>
      </w:r>
      <w:r>
        <w:rPr>
          <w:rFonts w:ascii="Times New Roman" w:hAnsi="Times New Roman" w:cs="Times New Roman"/>
          <w:bCs/>
          <w:sz w:val="24"/>
          <w:szCs w:val="24"/>
        </w:rPr>
        <w:t>) and 3</w:t>
      </w:r>
      <w:r w:rsidR="00F001D5">
        <w:rPr>
          <w:rFonts w:ascii="Times New Roman" w:hAnsi="Times New Roman" w:cs="Times New Roman"/>
          <w:bCs/>
          <w:sz w:val="24"/>
          <w:szCs w:val="24"/>
        </w:rPr>
        <w:t>2</w:t>
      </w:r>
      <w:r>
        <w:rPr>
          <w:rFonts w:ascii="Times New Roman" w:hAnsi="Times New Roman" w:cs="Times New Roman"/>
          <w:bCs/>
          <w:sz w:val="24"/>
          <w:szCs w:val="24"/>
        </w:rPr>
        <w:t xml:space="preserve"> 6-year-olds (17 boys and 15 girls</w:t>
      </w:r>
      <w:r w:rsidR="00F001D5">
        <w:rPr>
          <w:rFonts w:ascii="Times New Roman" w:hAnsi="Times New Roman" w:cs="Times New Roman"/>
          <w:bCs/>
          <w:sz w:val="24"/>
          <w:szCs w:val="24"/>
        </w:rPr>
        <w:t xml:space="preserve">, </w:t>
      </w:r>
      <w:r w:rsidR="00F001D5" w:rsidRPr="00F001D5">
        <w:rPr>
          <w:rFonts w:ascii="Times New Roman" w:hAnsi="Times New Roman" w:cs="Times New Roman"/>
          <w:bCs/>
          <w:i/>
          <w:sz w:val="24"/>
          <w:szCs w:val="24"/>
        </w:rPr>
        <w:t>M</w:t>
      </w:r>
      <w:r w:rsidR="00F001D5" w:rsidRPr="00F001D5">
        <w:rPr>
          <w:rFonts w:ascii="Times New Roman" w:hAnsi="Times New Roman" w:cs="Times New Roman"/>
          <w:bCs/>
          <w:i/>
          <w:sz w:val="24"/>
          <w:szCs w:val="24"/>
          <w:vertAlign w:val="subscript"/>
        </w:rPr>
        <w:t>age</w:t>
      </w:r>
      <w:r w:rsidR="00F001D5">
        <w:rPr>
          <w:rFonts w:ascii="Times New Roman" w:hAnsi="Times New Roman" w:cs="Times New Roman"/>
          <w:bCs/>
          <w:sz w:val="24"/>
          <w:szCs w:val="24"/>
        </w:rPr>
        <w:t xml:space="preserve"> = 77.81 months, SD = 3.78</w:t>
      </w:r>
      <w:r>
        <w:rPr>
          <w:rFonts w:ascii="Times New Roman" w:hAnsi="Times New Roman" w:cs="Times New Roman"/>
          <w:bCs/>
          <w:sz w:val="24"/>
          <w:szCs w:val="24"/>
        </w:rPr>
        <w:t xml:space="preserve">). Sample size was determined based on previous studies on BB reasoning in human children (e.g., Gopnik &amp; Sobel, 2000; Griffiths et al., 2011; Sobel et al., 2004). Two </w:t>
      </w:r>
      <w:r w:rsidR="00D57CD9">
        <w:rPr>
          <w:rFonts w:ascii="Times New Roman" w:hAnsi="Times New Roman" w:cs="Times New Roman"/>
          <w:bCs/>
          <w:sz w:val="24"/>
          <w:szCs w:val="24"/>
        </w:rPr>
        <w:t xml:space="preserve">additional children were tested, but not included in the analysis </w:t>
      </w:r>
      <w:r>
        <w:rPr>
          <w:rFonts w:ascii="Times New Roman" w:hAnsi="Times New Roman" w:cs="Times New Roman"/>
          <w:bCs/>
          <w:sz w:val="24"/>
          <w:szCs w:val="24"/>
        </w:rPr>
        <w:t>for failing to participate (</w:t>
      </w:r>
      <w:r>
        <w:rPr>
          <w:rFonts w:ascii="Times New Roman" w:hAnsi="Times New Roman" w:cs="Times New Roman"/>
          <w:bCs/>
          <w:i/>
          <w:iCs/>
          <w:sz w:val="24"/>
          <w:szCs w:val="24"/>
        </w:rPr>
        <w:t xml:space="preserve">N </w:t>
      </w:r>
      <w:r>
        <w:rPr>
          <w:rFonts w:ascii="Times New Roman" w:hAnsi="Times New Roman" w:cs="Times New Roman"/>
          <w:bCs/>
          <w:sz w:val="24"/>
          <w:szCs w:val="24"/>
        </w:rPr>
        <w:t>= 1) or missing video (which made coding their responses impossible</w:t>
      </w:r>
      <w:r w:rsidR="007E1B9C">
        <w:rPr>
          <w:rFonts w:ascii="Times New Roman" w:hAnsi="Times New Roman" w:cs="Times New Roman"/>
          <w:bCs/>
          <w:sz w:val="24"/>
          <w:szCs w:val="24"/>
        </w:rPr>
        <w:t xml:space="preserve">, </w:t>
      </w:r>
      <w:r>
        <w:rPr>
          <w:rFonts w:ascii="Times New Roman" w:hAnsi="Times New Roman" w:cs="Times New Roman"/>
          <w:bCs/>
          <w:i/>
          <w:iCs/>
          <w:sz w:val="24"/>
          <w:szCs w:val="24"/>
        </w:rPr>
        <w:t xml:space="preserve">N </w:t>
      </w:r>
      <w:r>
        <w:rPr>
          <w:rFonts w:ascii="Times New Roman" w:hAnsi="Times New Roman" w:cs="Times New Roman"/>
          <w:bCs/>
          <w:sz w:val="24"/>
          <w:szCs w:val="24"/>
        </w:rPr>
        <w:t xml:space="preserve">= 1). </w:t>
      </w:r>
      <w:commentRangeStart w:id="83"/>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 local children’s museum</w:t>
      </w:r>
      <w:commentRangeEnd w:id="83"/>
      <w:r>
        <w:rPr>
          <w:rStyle w:val="CommentReference"/>
        </w:rPr>
        <w:commentReference w:id="83"/>
      </w:r>
      <w:r>
        <w:rPr>
          <w:rFonts w:ascii="Times New Roman" w:hAnsi="Times New Roman" w:cs="Times New Roman"/>
          <w:bCs/>
          <w:sz w:val="24"/>
          <w:szCs w:val="24"/>
        </w:rPr>
        <w:t>.</w:t>
      </w:r>
    </w:p>
    <w:p w14:paraId="6B67FCDF" w14:textId="2339A074" w:rsidR="007B47C8" w:rsidRPr="007B47C8" w:rsidRDefault="00DA036E" w:rsidP="007B47C8">
      <w:pPr>
        <w:spacing w:line="480" w:lineRule="auto"/>
        <w:contextualSpacing/>
        <w:rPr>
          <w:rFonts w:ascii="Times New Roman" w:hAnsi="Times New Roman" w:cs="Times New Roman"/>
          <w:b/>
          <w:bCs/>
          <w:i/>
          <w:sz w:val="24"/>
          <w:szCs w:val="24"/>
        </w:rPr>
      </w:pPr>
      <w:r w:rsidRPr="007B47C8">
        <w:rPr>
          <w:rFonts w:ascii="Times New Roman" w:hAnsi="Times New Roman" w:cs="Times New Roman"/>
          <w:b/>
          <w:bCs/>
          <w:i/>
          <w:sz w:val="24"/>
          <w:szCs w:val="24"/>
        </w:rPr>
        <w:t>Materials</w:t>
      </w:r>
    </w:p>
    <w:p w14:paraId="5655340A" w14:textId="163787F8" w:rsidR="00DA036E" w:rsidRPr="00861677" w:rsidRDefault="00DA036E" w:rsidP="007B47C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presented children with a computer-animated version of the blicket detector (e.g., Gopnik &amp; Sobel, 2000). </w:t>
      </w:r>
      <w:r w:rsidR="0044353F">
        <w:rPr>
          <w:rFonts w:ascii="Times New Roman" w:hAnsi="Times New Roman" w:cs="Times New Roman"/>
          <w:sz w:val="24"/>
          <w:szCs w:val="24"/>
        </w:rPr>
        <w:t>On a computer screen, t</w:t>
      </w:r>
      <w:r>
        <w:rPr>
          <w:rFonts w:ascii="Times New Roman" w:hAnsi="Times New Roman" w:cs="Times New Roman"/>
          <w:sz w:val="24"/>
          <w:szCs w:val="24"/>
        </w:rPr>
        <w:t xml:space="preserve">he </w:t>
      </w:r>
      <w:r w:rsidR="0044353F">
        <w:rPr>
          <w:rFonts w:ascii="Times New Roman" w:hAnsi="Times New Roman" w:cs="Times New Roman"/>
          <w:sz w:val="24"/>
          <w:szCs w:val="24"/>
        </w:rPr>
        <w:t xml:space="preserve">machine </w:t>
      </w:r>
      <w:r>
        <w:rPr>
          <w:rFonts w:ascii="Times New Roman" w:hAnsi="Times New Roman" w:cs="Times New Roman"/>
          <w:sz w:val="24"/>
          <w:szCs w:val="24"/>
        </w:rPr>
        <w:t xml:space="preserve">was a white rectangle with a black border that measured 5.99 cm × 23.47 cm. If the device was “on”, the white region of the rectangle turned blue. If the device was “off”, the white region remained white. A maximum of 4 differently colored circles were used, and each circle measured 2.67 cm × 2.67 cm (see Figure </w:t>
      </w:r>
      <w:r w:rsidR="007B47C8">
        <w:rPr>
          <w:rFonts w:ascii="Times New Roman" w:hAnsi="Times New Roman" w:cs="Times New Roman"/>
          <w:sz w:val="24"/>
          <w:szCs w:val="24"/>
        </w:rPr>
        <w:t>1</w:t>
      </w:r>
      <w:r>
        <w:rPr>
          <w:rFonts w:ascii="Times New Roman" w:hAnsi="Times New Roman" w:cs="Times New Roman"/>
          <w:sz w:val="24"/>
          <w:szCs w:val="24"/>
        </w:rPr>
        <w:t xml:space="preserve"> below). The machine was designed such that it activated immediately when the bottommost edge of a circle predetermined to be a blicket contacted it. At the start of any given trial, </w:t>
      </w:r>
      <w:commentRangeStart w:id="84"/>
      <w:r>
        <w:rPr>
          <w:rFonts w:ascii="Times New Roman" w:hAnsi="Times New Roman" w:cs="Times New Roman"/>
          <w:sz w:val="24"/>
          <w:szCs w:val="24"/>
        </w:rPr>
        <w:t xml:space="preserve">three (for the BB or ISO experimental trials) or four (for the BB or ISO control trials) </w:t>
      </w:r>
      <w:commentRangeEnd w:id="84"/>
      <w:r w:rsidR="0044353F">
        <w:rPr>
          <w:rStyle w:val="CommentReference"/>
        </w:rPr>
        <w:commentReference w:id="84"/>
      </w:r>
      <w:r>
        <w:rPr>
          <w:rFonts w:ascii="Times New Roman" w:hAnsi="Times New Roman" w:cs="Times New Roman"/>
          <w:sz w:val="24"/>
          <w:szCs w:val="24"/>
        </w:rPr>
        <w:t>equally spaced 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All video events were created in Microsoft PowerPoint. </w:t>
      </w:r>
    </w:p>
    <w:p w14:paraId="1C8652C9" w14:textId="77777777" w:rsidR="007B47C8" w:rsidRPr="007B47C8" w:rsidRDefault="00DA036E" w:rsidP="007B47C8">
      <w:pPr>
        <w:spacing w:line="480" w:lineRule="auto"/>
        <w:contextualSpacing/>
        <w:rPr>
          <w:rFonts w:ascii="Times New Roman" w:hAnsi="Times New Roman" w:cs="Times New Roman"/>
          <w:b/>
          <w:i/>
          <w:sz w:val="24"/>
          <w:szCs w:val="24"/>
        </w:rPr>
      </w:pPr>
      <w:r w:rsidRPr="007B47C8">
        <w:rPr>
          <w:rFonts w:ascii="Times New Roman" w:hAnsi="Times New Roman" w:cs="Times New Roman"/>
          <w:b/>
          <w:i/>
          <w:sz w:val="24"/>
          <w:szCs w:val="24"/>
        </w:rPr>
        <w:t>Procedure</w:t>
      </w:r>
    </w:p>
    <w:p w14:paraId="1DBA4FAF" w14:textId="5314DE18" w:rsidR="00DA036E" w:rsidRDefault="00DA036E" w:rsidP="007B47C8">
      <w:pPr>
        <w:spacing w:line="480" w:lineRule="auto"/>
        <w:ind w:firstLine="720"/>
        <w:contextualSpacing/>
        <w:rPr>
          <w:ins w:id="85" w:author="Sobel, David" w:date="2023-04-18T15:28:00Z"/>
          <w:rFonts w:ascii="Times New Roman" w:hAnsi="Times New Roman" w:cs="Times New Roman"/>
          <w:sz w:val="24"/>
          <w:szCs w:val="24"/>
        </w:rPr>
      </w:pP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a 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w:t>
      </w:r>
      <w:r w:rsidRPr="0056722E">
        <w:rPr>
          <w:rFonts w:ascii="Times New Roman" w:hAnsi="Times New Roman" w:cs="Times New Roman"/>
          <w:sz w:val="24"/>
          <w:szCs w:val="24"/>
        </w:rPr>
        <w:lastRenderedPageBreak/>
        <w:t>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w:t>
      </w:r>
      <w:r w:rsidR="007B47C8">
        <w:rPr>
          <w:rFonts w:ascii="Times New Roman" w:hAnsi="Times New Roman" w:cs="Times New Roman"/>
          <w:sz w:val="24"/>
          <w:szCs w:val="24"/>
        </w:rPr>
        <w:t>d</w:t>
      </w:r>
      <w:r>
        <w:rPr>
          <w:rFonts w:ascii="Times New Roman" w:hAnsi="Times New Roman" w:cs="Times New Roman"/>
          <w:sz w:val="24"/>
          <w:szCs w:val="24"/>
        </w:rPr>
        <w:t xml:space="preserve"> that participants understood the task</w:t>
      </w:r>
      <w:r w:rsidR="007B47C8">
        <w:rPr>
          <w:rFonts w:ascii="Times New Roman" w:hAnsi="Times New Roman" w:cs="Times New Roman"/>
          <w:sz w:val="24"/>
          <w:szCs w:val="24"/>
        </w:rPr>
        <w:t xml:space="preserve"> and recognize that individual objects could activate the machine and that the machine activated if at least one efficacious object was placed on it.</w:t>
      </w:r>
      <w:r>
        <w:rPr>
          <w:rFonts w:ascii="Times New Roman" w:hAnsi="Times New Roman" w:cs="Times New Roman"/>
          <w:sz w:val="24"/>
          <w:szCs w:val="24"/>
        </w:rPr>
        <w:t xml:space="preserve"> </w:t>
      </w:r>
    </w:p>
    <w:p w14:paraId="297A9327" w14:textId="77777777" w:rsidR="002D7207" w:rsidRDefault="002D7207" w:rsidP="002D7207">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2992DB0" w14:textId="77777777" w:rsidR="002D7207" w:rsidRDefault="002D7207" w:rsidP="007B47C8">
      <w:pPr>
        <w:spacing w:line="480" w:lineRule="auto"/>
        <w:ind w:firstLine="720"/>
        <w:contextualSpacing/>
        <w:rPr>
          <w:rFonts w:ascii="Times New Roman" w:hAnsi="Times New Roman" w:cs="Times New Roman"/>
          <w:sz w:val="24"/>
          <w:szCs w:val="24"/>
        </w:rPr>
      </w:pPr>
    </w:p>
    <w:p w14:paraId="0F8F9D35" w14:textId="77777777" w:rsidR="00DA036E" w:rsidRDefault="00DA036E" w:rsidP="00DA036E">
      <w:pPr>
        <w:keepNext/>
        <w:spacing w:line="480" w:lineRule="auto"/>
        <w:contextualSpacing/>
      </w:pPr>
      <w:r>
        <w:rPr>
          <w:rFonts w:ascii="Times New Roman" w:hAnsi="Times New Roman" w:cs="Times New Roman"/>
          <w:noProof/>
          <w:sz w:val="24"/>
          <w:szCs w:val="24"/>
        </w:rPr>
        <w:lastRenderedPageBreak/>
        <w:drawing>
          <wp:inline distT="0" distB="0" distL="0" distR="0" wp14:anchorId="5EEEBFA2" wp14:editId="083A8BDD">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138EA950" w14:textId="4615560E" w:rsidR="00DA036E" w:rsidRPr="00F32C00" w:rsidRDefault="00DA036E" w:rsidP="00DA036E">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7B47C8">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Schematic of </w:t>
      </w:r>
      <w:r w:rsidR="007B47C8">
        <w:rPr>
          <w:rFonts w:ascii="Times New Roman" w:hAnsi="Times New Roman" w:cs="Times New Roman"/>
          <w:b w:val="0"/>
          <w:bCs w:val="0"/>
          <w:color w:val="auto"/>
          <w:sz w:val="20"/>
          <w:szCs w:val="20"/>
        </w:rPr>
        <w:t>a Backwards Blocking experimental trial</w:t>
      </w:r>
      <w:r w:rsidRPr="00F32C00">
        <w:rPr>
          <w:rFonts w:ascii="Times New Roman" w:hAnsi="Times New Roman" w:cs="Times New Roman"/>
          <w:b w:val="0"/>
          <w:bCs w:val="0"/>
          <w:color w:val="auto"/>
          <w:sz w:val="20"/>
          <w:szCs w:val="20"/>
        </w:rPr>
        <w:t>.</w:t>
      </w:r>
      <w:r>
        <w:rPr>
          <w:rFonts w:ascii="Times New Roman" w:hAnsi="Times New Roman" w:cs="Times New Roman"/>
          <w:b w:val="0"/>
          <w:bCs w:val="0"/>
          <w:color w:val="auto"/>
          <w:sz w:val="20"/>
          <w:szCs w:val="20"/>
        </w:rPr>
        <w:t xml:space="preserve"> The upper-right portion of the figure shows the BB event as it unfolded across time. The lower-left portion of the figure shows the three objects and the text, “Is this one a blicket?” above each object across time.</w:t>
      </w:r>
    </w:p>
    <w:p w14:paraId="3B184CAD" w14:textId="77777777" w:rsidR="007B47C8" w:rsidRDefault="007B47C8" w:rsidP="00DA036E">
      <w:pPr>
        <w:spacing w:line="480" w:lineRule="auto"/>
        <w:ind w:firstLine="720"/>
        <w:contextualSpacing/>
        <w:rPr>
          <w:rFonts w:ascii="Times New Roman" w:hAnsi="Times New Roman" w:cs="Times New Roman"/>
          <w:sz w:val="24"/>
          <w:szCs w:val="24"/>
        </w:rPr>
      </w:pPr>
    </w:p>
    <w:p w14:paraId="72EAC1CB" w14:textId="67757FA1" w:rsidR="00664423" w:rsidRDefault="007B47C8" w:rsidP="00DA036E">
      <w:pPr>
        <w:spacing w:line="480" w:lineRule="auto"/>
        <w:ind w:firstLine="720"/>
        <w:contextualSpacing/>
        <w:rPr>
          <w:rFonts w:ascii="Times New Roman" w:hAnsi="Times New Roman" w:cs="Times New Roman"/>
          <w:sz w:val="24"/>
          <w:szCs w:val="24"/>
        </w:rPr>
      </w:pPr>
      <w:r w:rsidRPr="007B47C8">
        <w:rPr>
          <w:rFonts w:ascii="Times New Roman" w:hAnsi="Times New Roman" w:cs="Times New Roman"/>
          <w:b/>
          <w:sz w:val="24"/>
          <w:szCs w:val="24"/>
        </w:rPr>
        <w:t>Backwards Blocking</w:t>
      </w:r>
      <w:r w:rsidR="00664423">
        <w:rPr>
          <w:rFonts w:ascii="Times New Roman" w:hAnsi="Times New Roman" w:cs="Times New Roman"/>
          <w:b/>
          <w:sz w:val="24"/>
          <w:szCs w:val="24"/>
        </w:rPr>
        <w:t xml:space="preserve"> </w:t>
      </w:r>
      <w:r w:rsidRPr="007B47C8">
        <w:rPr>
          <w:rFonts w:ascii="Times New Roman" w:hAnsi="Times New Roman" w:cs="Times New Roman"/>
          <w:b/>
          <w:sz w:val="24"/>
          <w:szCs w:val="24"/>
        </w:rPr>
        <w:t>Trials</w:t>
      </w:r>
      <w:r w:rsidR="00664423">
        <w:rPr>
          <w:rFonts w:ascii="Times New Roman" w:hAnsi="Times New Roman" w:cs="Times New Roman"/>
          <w:b/>
          <w:sz w:val="24"/>
          <w:szCs w:val="24"/>
        </w:rPr>
        <w:t xml:space="preserve"> and Control</w:t>
      </w:r>
      <w:r w:rsidRPr="007B47C8">
        <w:rPr>
          <w:rFonts w:ascii="Times New Roman" w:hAnsi="Times New Roman" w:cs="Times New Roman"/>
          <w:b/>
          <w:sz w:val="24"/>
          <w:szCs w:val="24"/>
        </w:rPr>
        <w:t xml:space="preserve">. </w:t>
      </w:r>
      <w:r w:rsidR="00DA036E">
        <w:rPr>
          <w:rFonts w:ascii="Times New Roman" w:hAnsi="Times New Roman" w:cs="Times New Roman"/>
          <w:sz w:val="24"/>
          <w:szCs w:val="24"/>
        </w:rPr>
        <w:t xml:space="preserve">The two BB main trials began with three differently colored objects, which were located above the machine. The </w:t>
      </w:r>
      <w:r w:rsidR="00664423">
        <w:rPr>
          <w:rFonts w:ascii="Times New Roman" w:hAnsi="Times New Roman" w:cs="Times New Roman"/>
          <w:sz w:val="24"/>
          <w:szCs w:val="24"/>
        </w:rPr>
        <w:t xml:space="preserve">experimenter read the </w:t>
      </w:r>
      <w:r w:rsidR="00DA036E">
        <w:rPr>
          <w:rFonts w:ascii="Times New Roman" w:hAnsi="Times New Roman" w:cs="Times New Roman"/>
          <w:sz w:val="24"/>
          <w:szCs w:val="24"/>
        </w:rPr>
        <w:t>text</w:t>
      </w:r>
      <w:r w:rsidR="00664423">
        <w:rPr>
          <w:rFonts w:ascii="Times New Roman" w:hAnsi="Times New Roman" w:cs="Times New Roman"/>
          <w:sz w:val="24"/>
          <w:szCs w:val="24"/>
        </w:rPr>
        <w:t xml:space="preserve"> on the screen</w:t>
      </w:r>
      <w:r w:rsidR="00DA036E">
        <w:rPr>
          <w:rFonts w:ascii="Times New Roman" w:hAnsi="Times New Roman" w:cs="Times New Roman"/>
          <w:sz w:val="24"/>
          <w:szCs w:val="24"/>
        </w:rPr>
        <w:t>, “Look, I have these three toys. Let’s find the blickets. Watch what happens</w:t>
      </w:r>
      <w:r w:rsidR="00664423">
        <w:rPr>
          <w:rFonts w:ascii="Times New Roman" w:hAnsi="Times New Roman" w:cs="Times New Roman"/>
          <w:sz w:val="24"/>
          <w:szCs w:val="24"/>
        </w:rPr>
        <w:t>.</w:t>
      </w:r>
      <w:r w:rsidR="00DA036E">
        <w:rPr>
          <w:rFonts w:ascii="Times New Roman" w:hAnsi="Times New Roman" w:cs="Times New Roman"/>
          <w:sz w:val="24"/>
          <w:szCs w:val="24"/>
        </w:rPr>
        <w:t xml:space="preserve">” All three objects (i.e., objects A, B, and C) then descended until they </w:t>
      </w:r>
      <w:r w:rsidR="00664423">
        <w:rPr>
          <w:rFonts w:ascii="Times New Roman" w:hAnsi="Times New Roman" w:cs="Times New Roman"/>
          <w:sz w:val="24"/>
          <w:szCs w:val="24"/>
        </w:rPr>
        <w:t>rested on top of the machine, which activated by lighting up blue and making a sound. A</w:t>
      </w:r>
      <w:r w:rsidR="00DA036E">
        <w:rPr>
          <w:rFonts w:ascii="Times New Roman" w:hAnsi="Times New Roman" w:cs="Times New Roman"/>
          <w:sz w:val="24"/>
          <w:szCs w:val="24"/>
        </w:rPr>
        <w:t>t this point, text</w:t>
      </w:r>
      <w:r w:rsidR="00664423">
        <w:rPr>
          <w:rFonts w:ascii="Times New Roman" w:hAnsi="Times New Roman" w:cs="Times New Roman"/>
          <w:sz w:val="24"/>
          <w:szCs w:val="24"/>
        </w:rPr>
        <w:t xml:space="preserve"> appeared on the screen, which the experimenter read: </w:t>
      </w:r>
      <w:r w:rsidR="00DA036E">
        <w:rPr>
          <w:rFonts w:ascii="Times New Roman" w:hAnsi="Times New Roman" w:cs="Times New Roman"/>
          <w:sz w:val="24"/>
          <w:szCs w:val="24"/>
        </w:rPr>
        <w:t xml:space="preserve">“Look, these also make the machine go!” The objects then returned to their starting positions. </w:t>
      </w:r>
    </w:p>
    <w:p w14:paraId="27B9DBFB" w14:textId="77777777" w:rsidR="00664423" w:rsidRDefault="00664423" w:rsidP="00DA0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Then the </w:t>
      </w:r>
      <w:r w:rsidR="00DA036E">
        <w:rPr>
          <w:rFonts w:ascii="Times New Roman" w:hAnsi="Times New Roman" w:cs="Times New Roman"/>
          <w:sz w:val="24"/>
          <w:szCs w:val="24"/>
        </w:rPr>
        <w:t>left- or right-most (counterbalanced) object (</w:t>
      </w:r>
      <w:r>
        <w:rPr>
          <w:rFonts w:ascii="Times New Roman" w:hAnsi="Times New Roman" w:cs="Times New Roman"/>
          <w:sz w:val="24"/>
          <w:szCs w:val="24"/>
        </w:rPr>
        <w:t xml:space="preserve">which we will refer to here as </w:t>
      </w:r>
      <w:r w:rsidR="00DA036E">
        <w:rPr>
          <w:rFonts w:ascii="Times New Roman" w:hAnsi="Times New Roman" w:cs="Times New Roman"/>
          <w:sz w:val="24"/>
          <w:szCs w:val="24"/>
        </w:rPr>
        <w:t xml:space="preserve">object A) descended until it contacted and immediately activated the machine. </w:t>
      </w:r>
      <w:r>
        <w:rPr>
          <w:rFonts w:ascii="Times New Roman" w:hAnsi="Times New Roman" w:cs="Times New Roman"/>
          <w:sz w:val="24"/>
          <w:szCs w:val="24"/>
        </w:rPr>
        <w:t xml:space="preserve">The experimenter read the text on the screen, </w:t>
      </w:r>
      <w:r w:rsidR="00DA036E">
        <w:rPr>
          <w:rFonts w:ascii="Times New Roman" w:hAnsi="Times New Roman" w:cs="Times New Roman"/>
          <w:sz w:val="24"/>
          <w:szCs w:val="24"/>
        </w:rPr>
        <w:t xml:space="preserve">“Look, this one makes the machine go!”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w:t>
      </w:r>
      <w:r>
        <w:rPr>
          <w:rFonts w:ascii="Times New Roman" w:hAnsi="Times New Roman" w:cs="Times New Roman"/>
          <w:sz w:val="24"/>
          <w:szCs w:val="24"/>
        </w:rPr>
        <w:t xml:space="preserve">Children received two of these trials, which were identical except for the color of the objects. </w:t>
      </w:r>
    </w:p>
    <w:p w14:paraId="623B3C4A" w14:textId="35A3AEF2" w:rsidR="00DA036E" w:rsidRDefault="00DA036E" w:rsidP="00DA0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w:t>
      </w:r>
      <w:r w:rsidR="00664423">
        <w:rPr>
          <w:rFonts w:ascii="Times New Roman" w:hAnsi="Times New Roman" w:cs="Times New Roman"/>
          <w:sz w:val="24"/>
          <w:szCs w:val="24"/>
        </w:rPr>
        <w:t>Again, children received two trials, which were identical except for the color of the objects.</w:t>
      </w:r>
    </w:p>
    <w:p w14:paraId="1F7B213C" w14:textId="12D6DC19" w:rsidR="00664423" w:rsidRPr="00664423" w:rsidRDefault="00664423" w:rsidP="00DA036E">
      <w:pPr>
        <w:spacing w:line="480" w:lineRule="auto"/>
        <w:ind w:firstLine="720"/>
        <w:contextualSpacing/>
        <w:rPr>
          <w:rFonts w:ascii="Times New Roman" w:hAnsi="Times New Roman" w:cs="Times New Roman"/>
          <w:sz w:val="24"/>
          <w:szCs w:val="24"/>
        </w:rPr>
      </w:pPr>
      <w:r w:rsidRPr="00664423">
        <w:rPr>
          <w:rFonts w:ascii="Times New Roman" w:hAnsi="Times New Roman" w:cs="Times New Roman"/>
          <w:b/>
          <w:sz w:val="24"/>
          <w:szCs w:val="24"/>
        </w:rPr>
        <w:t>Indirect Screening Off Trials and Control</w:t>
      </w:r>
      <w:r>
        <w:rPr>
          <w:rFonts w:ascii="Times New Roman" w:hAnsi="Times New Roman" w:cs="Times New Roman"/>
          <w:b/>
          <w:sz w:val="24"/>
          <w:szCs w:val="24"/>
        </w:rPr>
        <w:t xml:space="preserve">. </w:t>
      </w:r>
      <w:r>
        <w:rPr>
          <w:rFonts w:ascii="Times New Roman" w:hAnsi="Times New Roman" w:cs="Times New Roman"/>
          <w:sz w:val="24"/>
          <w:szCs w:val="24"/>
        </w:rPr>
        <w:t>The procedure for children who received the indirect screening off trials and controls was identical to the backwards blocking trials, except that when the A object (Experimental trial) or the D object (Control trial) was placed on the machine by itself, the machine did not activate.</w:t>
      </w:r>
    </w:p>
    <w:p w14:paraId="1584BE99" w14:textId="228DA775" w:rsidR="007E1B9C" w:rsidRDefault="007E1B9C">
      <w:pPr>
        <w:rPr>
          <w:rFonts w:ascii="Times New Roman" w:hAnsi="Times New Roman" w:cs="Times New Roman"/>
          <w:sz w:val="24"/>
          <w:szCs w:val="24"/>
        </w:rPr>
      </w:pPr>
      <w:r>
        <w:rPr>
          <w:rFonts w:ascii="Times New Roman" w:hAnsi="Times New Roman" w:cs="Times New Roman"/>
          <w:sz w:val="24"/>
          <w:szCs w:val="24"/>
        </w:rPr>
        <w:br w:type="page"/>
      </w:r>
    </w:p>
    <w:p w14:paraId="0EC60B01" w14:textId="1E36F97A" w:rsidR="00664423" w:rsidRDefault="00664423" w:rsidP="00F331A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Table 1. Schematic of Experiment</w:t>
      </w:r>
      <w:r w:rsidR="00F331AA">
        <w:rPr>
          <w:rFonts w:ascii="Times New Roman" w:hAnsi="Times New Roman" w:cs="Times New Roman"/>
          <w:sz w:val="24"/>
          <w:szCs w:val="24"/>
        </w:rPr>
        <w:t xml:space="preserve">. Children receive two trials of </w:t>
      </w:r>
      <w:r w:rsidR="00F331AA">
        <w:rPr>
          <w:rFonts w:ascii="Times New Roman" w:hAnsi="Times New Roman" w:cs="Times New Roman"/>
          <w:sz w:val="24"/>
          <w:szCs w:val="24"/>
        </w:rPr>
        <w:t>BB Experimental and Control or ISO Experimental and Control</w:t>
      </w:r>
    </w:p>
    <w:p w14:paraId="3E0D8135" w14:textId="77777777" w:rsidR="00F331AA" w:rsidRDefault="00F331AA" w:rsidP="007E1B9C">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90"/>
        <w:gridCol w:w="1980"/>
        <w:gridCol w:w="1710"/>
        <w:gridCol w:w="2880"/>
      </w:tblGrid>
      <w:tr w:rsidR="00DA036E" w14:paraId="6A48A664" w14:textId="77777777" w:rsidTr="006163E5">
        <w:tc>
          <w:tcPr>
            <w:tcW w:w="9360" w:type="dxa"/>
            <w:gridSpan w:val="4"/>
            <w:tcBorders>
              <w:left w:val="nil"/>
              <w:bottom w:val="single" w:sz="4" w:space="0" w:color="auto"/>
              <w:right w:val="nil"/>
            </w:tcBorders>
          </w:tcPr>
          <w:p w14:paraId="2090B3A6" w14:textId="0E484711" w:rsidR="00DA036E" w:rsidRDefault="00DA036E" w:rsidP="006163E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w:t>
            </w:r>
          </w:p>
        </w:tc>
      </w:tr>
      <w:tr w:rsidR="00DA036E" w14:paraId="68402DDA" w14:textId="77777777" w:rsidTr="006163E5">
        <w:tc>
          <w:tcPr>
            <w:tcW w:w="2790" w:type="dxa"/>
            <w:tcBorders>
              <w:left w:val="nil"/>
              <w:bottom w:val="single" w:sz="4" w:space="0" w:color="auto"/>
              <w:right w:val="nil"/>
            </w:tcBorders>
          </w:tcPr>
          <w:p w14:paraId="00244849" w14:textId="77777777" w:rsidR="00DA036E" w:rsidRDefault="00DA036E" w:rsidP="006163E5">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0AF5D8F6"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149110F1"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1C43988E"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DA036E" w14:paraId="66C73508" w14:textId="77777777" w:rsidTr="006163E5">
        <w:tc>
          <w:tcPr>
            <w:tcW w:w="2790" w:type="dxa"/>
            <w:tcBorders>
              <w:top w:val="single" w:sz="4" w:space="0" w:color="auto"/>
              <w:left w:val="nil"/>
              <w:bottom w:val="nil"/>
              <w:right w:val="nil"/>
            </w:tcBorders>
          </w:tcPr>
          <w:p w14:paraId="012BF77A" w14:textId="43DCD58A"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 </w:t>
            </w:r>
            <w:r w:rsidR="00F331AA">
              <w:rPr>
                <w:rFonts w:ascii="Times New Roman" w:hAnsi="Times New Roman" w:cs="Times New Roman"/>
                <w:sz w:val="24"/>
                <w:szCs w:val="24"/>
              </w:rPr>
              <w:t xml:space="preserve">Experimental </w:t>
            </w:r>
            <w:r>
              <w:rPr>
                <w:rFonts w:ascii="Times New Roman" w:hAnsi="Times New Roman" w:cs="Times New Roman"/>
                <w:sz w:val="24"/>
                <w:szCs w:val="24"/>
              </w:rPr>
              <w:t>trial</w:t>
            </w:r>
          </w:p>
        </w:tc>
        <w:tc>
          <w:tcPr>
            <w:tcW w:w="1980" w:type="dxa"/>
            <w:tcBorders>
              <w:top w:val="single" w:sz="4" w:space="0" w:color="auto"/>
              <w:left w:val="nil"/>
              <w:bottom w:val="nil"/>
              <w:right w:val="nil"/>
            </w:tcBorders>
          </w:tcPr>
          <w:p w14:paraId="0EC1B513"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384C64C2"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65C2370F"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DA036E" w14:paraId="64DEC3EC" w14:textId="77777777" w:rsidTr="006163E5">
        <w:tc>
          <w:tcPr>
            <w:tcW w:w="2790" w:type="dxa"/>
            <w:tcBorders>
              <w:top w:val="nil"/>
              <w:left w:val="nil"/>
              <w:bottom w:val="nil"/>
              <w:right w:val="nil"/>
            </w:tcBorders>
          </w:tcPr>
          <w:p w14:paraId="034A540B" w14:textId="3128F5C3"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BB </w:t>
            </w:r>
            <w:r w:rsidR="00F331AA">
              <w:rPr>
                <w:rFonts w:ascii="Times New Roman" w:hAnsi="Times New Roman" w:cs="Times New Roman"/>
                <w:sz w:val="24"/>
                <w:szCs w:val="24"/>
              </w:rPr>
              <w:t>C</w:t>
            </w:r>
            <w:r>
              <w:rPr>
                <w:rFonts w:ascii="Times New Roman" w:hAnsi="Times New Roman" w:cs="Times New Roman"/>
                <w:sz w:val="24"/>
                <w:szCs w:val="24"/>
              </w:rPr>
              <w:t>ontrol trial</w:t>
            </w:r>
          </w:p>
        </w:tc>
        <w:tc>
          <w:tcPr>
            <w:tcW w:w="1980" w:type="dxa"/>
            <w:tcBorders>
              <w:top w:val="nil"/>
              <w:left w:val="nil"/>
              <w:bottom w:val="nil"/>
              <w:right w:val="nil"/>
            </w:tcBorders>
          </w:tcPr>
          <w:p w14:paraId="5586DF32"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322D59A8" w14:textId="77777777" w:rsidR="00DA036E" w:rsidRDefault="00DA036E" w:rsidP="006163E5">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10D5605F" w14:textId="77777777" w:rsidR="00DA036E" w:rsidRDefault="00DA036E" w:rsidP="006163E5">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DA036E" w14:paraId="73063A4A" w14:textId="77777777" w:rsidTr="006163E5">
        <w:tc>
          <w:tcPr>
            <w:tcW w:w="2790" w:type="dxa"/>
            <w:tcBorders>
              <w:top w:val="nil"/>
              <w:left w:val="nil"/>
              <w:bottom w:val="nil"/>
              <w:right w:val="nil"/>
            </w:tcBorders>
          </w:tcPr>
          <w:p w14:paraId="510F2367" w14:textId="0B68FAA8"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ISO </w:t>
            </w:r>
            <w:r w:rsidR="00F331AA">
              <w:rPr>
                <w:rFonts w:ascii="Times New Roman" w:hAnsi="Times New Roman" w:cs="Times New Roman"/>
                <w:sz w:val="24"/>
                <w:szCs w:val="24"/>
              </w:rPr>
              <w:t>E</w:t>
            </w:r>
            <w:r>
              <w:rPr>
                <w:rFonts w:ascii="Times New Roman" w:hAnsi="Times New Roman" w:cs="Times New Roman"/>
                <w:sz w:val="24"/>
                <w:szCs w:val="24"/>
              </w:rPr>
              <w:t>xperimental trial</w:t>
            </w:r>
          </w:p>
        </w:tc>
        <w:tc>
          <w:tcPr>
            <w:tcW w:w="1980" w:type="dxa"/>
            <w:tcBorders>
              <w:top w:val="nil"/>
              <w:left w:val="nil"/>
              <w:bottom w:val="nil"/>
              <w:right w:val="nil"/>
            </w:tcBorders>
          </w:tcPr>
          <w:p w14:paraId="4CCE0B1F"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78D82E6" w14:textId="77777777" w:rsidR="00DA036E" w:rsidRDefault="00DA036E" w:rsidP="006163E5">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2AE374D8" w14:textId="77777777" w:rsidR="00DA036E" w:rsidRDefault="00DA036E" w:rsidP="006163E5">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DA036E" w14:paraId="6D60C6B1" w14:textId="77777777" w:rsidTr="006163E5">
        <w:tc>
          <w:tcPr>
            <w:tcW w:w="2790" w:type="dxa"/>
            <w:tcBorders>
              <w:top w:val="nil"/>
              <w:left w:val="nil"/>
              <w:bottom w:val="single" w:sz="4" w:space="0" w:color="auto"/>
              <w:right w:val="nil"/>
            </w:tcBorders>
          </w:tcPr>
          <w:p w14:paraId="50F70F16" w14:textId="5564B714"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ISO </w:t>
            </w:r>
            <w:r w:rsidR="00F331AA">
              <w:rPr>
                <w:rFonts w:ascii="Times New Roman" w:hAnsi="Times New Roman" w:cs="Times New Roman"/>
                <w:sz w:val="24"/>
                <w:szCs w:val="24"/>
              </w:rPr>
              <w:t>C</w:t>
            </w:r>
            <w:r>
              <w:rPr>
                <w:rFonts w:ascii="Times New Roman" w:hAnsi="Times New Roman" w:cs="Times New Roman"/>
                <w:sz w:val="24"/>
                <w:szCs w:val="24"/>
              </w:rPr>
              <w:t>ontrol trial</w:t>
            </w:r>
          </w:p>
        </w:tc>
        <w:tc>
          <w:tcPr>
            <w:tcW w:w="1980" w:type="dxa"/>
            <w:tcBorders>
              <w:top w:val="nil"/>
              <w:left w:val="nil"/>
              <w:bottom w:val="single" w:sz="4" w:space="0" w:color="auto"/>
              <w:right w:val="nil"/>
            </w:tcBorders>
          </w:tcPr>
          <w:p w14:paraId="310A8F8B" w14:textId="77777777" w:rsidR="00DA036E" w:rsidRDefault="00DA036E" w:rsidP="006163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7D318515" w14:textId="77777777" w:rsidR="00DA036E" w:rsidRDefault="00DA036E" w:rsidP="006163E5">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FCB82AB" w14:textId="77777777" w:rsidR="00DA036E" w:rsidRDefault="00DA036E" w:rsidP="006163E5">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4B355C9" w14:textId="3AA24874" w:rsidR="00DA036E" w:rsidRDefault="00DA036E" w:rsidP="00DA036E">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Pr>
          <w:rFonts w:ascii="Times New Roman" w:hAnsi="Times New Roman" w:cs="Times New Roman"/>
          <w:b w:val="0"/>
          <w:bCs w:val="0"/>
          <w:color w:val="000000" w:themeColor="text1"/>
        </w:rPr>
        <w:fldChar w:fldCharType="begin"/>
      </w:r>
      <w:r>
        <w:rPr>
          <w:rFonts w:ascii="Times New Roman" w:hAnsi="Times New Roman" w:cs="Times New Roman"/>
          <w:b w:val="0"/>
          <w:bCs w:val="0"/>
          <w:color w:val="000000" w:themeColor="text1"/>
        </w:rPr>
        <w:instrText xml:space="preserve"> SEQ Table \* ARABIC </w:instrText>
      </w:r>
      <w:r>
        <w:rPr>
          <w:rFonts w:ascii="Times New Roman" w:hAnsi="Times New Roman" w:cs="Times New Roman"/>
          <w:b w:val="0"/>
          <w:bCs w:val="0"/>
          <w:color w:val="000000" w:themeColor="text1"/>
        </w:rPr>
        <w:fldChar w:fldCharType="separate"/>
      </w:r>
      <w:r w:rsidR="006163E5">
        <w:rPr>
          <w:rFonts w:ascii="Times New Roman" w:hAnsi="Times New Roman" w:cs="Times New Roman"/>
          <w:b w:val="0"/>
          <w:bCs w:val="0"/>
          <w:noProof/>
          <w:color w:val="000000" w:themeColor="text1"/>
        </w:rPr>
        <w:t>1</w:t>
      </w:r>
      <w:r>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61BC9990" w14:textId="47985230" w:rsidR="00575387" w:rsidRDefault="00575387" w:rsidP="00206373">
      <w:pPr>
        <w:spacing w:line="480" w:lineRule="auto"/>
        <w:contextualSpacing/>
        <w:rPr>
          <w:rFonts w:ascii="Times New Roman" w:hAnsi="Times New Roman" w:cs="Times New Roman"/>
          <w:sz w:val="24"/>
          <w:szCs w:val="24"/>
        </w:rPr>
      </w:pPr>
    </w:p>
    <w:p w14:paraId="3995CED5" w14:textId="7691AA53" w:rsidR="00206373" w:rsidRPr="00206373" w:rsidRDefault="00206373" w:rsidP="00D0131B">
      <w:pPr>
        <w:spacing w:line="480" w:lineRule="auto"/>
        <w:contextualSpacing/>
        <w:rPr>
          <w:rFonts w:ascii="Times New Roman" w:hAnsi="Times New Roman" w:cs="Times New Roman"/>
          <w:b/>
          <w:sz w:val="24"/>
          <w:szCs w:val="24"/>
        </w:rPr>
      </w:pPr>
      <w:r w:rsidRPr="00206373">
        <w:rPr>
          <w:rFonts w:ascii="Times New Roman" w:hAnsi="Times New Roman" w:cs="Times New Roman"/>
          <w:b/>
          <w:sz w:val="24"/>
          <w:szCs w:val="24"/>
        </w:rPr>
        <w:t>Results</w:t>
      </w:r>
    </w:p>
    <w:p w14:paraId="6E752E46" w14:textId="4880D4FE" w:rsidR="001F2857" w:rsidRDefault="00206373" w:rsidP="0020637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Figure 2 shows the mean percentages of responses to the “Is it a blicket?” question for each object at the end of each type of trial. </w:t>
      </w:r>
      <w:r w:rsidR="001F2857">
        <w:rPr>
          <w:rFonts w:ascii="Times New Roman" w:hAnsi="Times New Roman" w:cs="Times New Roman"/>
          <w:sz w:val="24"/>
          <w:szCs w:val="24"/>
        </w:rPr>
        <w:t xml:space="preserve">To account for the within-subject nature of this question, we analyzed the frequency with which children stated each object was a blicket across the trial types and conditions with a Generalized Estimating Equation assuming a robust correlation matrix. Condition (Backwards Blocking vs. Indirect Screening Off), Trial Type (Experimental vs. Control), Object (A, B, C, and D), and age (in months) were fixed factors. </w:t>
      </w:r>
    </w:p>
    <w:p w14:paraId="2C9A7D0B" w14:textId="2801F733" w:rsidR="006C4DB4" w:rsidRDefault="001F2857" w:rsidP="00206373">
      <w:pPr>
        <w:spacing w:line="480" w:lineRule="auto"/>
        <w:ind w:firstLine="720"/>
        <w:contextualSpacing/>
        <w:rPr>
          <w:rFonts w:ascii="Times New Roman" w:hAnsi="Times New Roman" w:cs="Times New Roman"/>
          <w:bCs/>
          <w:sz w:val="24"/>
          <w:szCs w:val="24"/>
        </w:rPr>
      </w:pPr>
      <w:r>
        <w:rPr>
          <w:rFonts w:ascii="Times New Roman" w:hAnsi="Times New Roman" w:cs="Times New Roman"/>
          <w:sz w:val="24"/>
          <w:szCs w:val="24"/>
        </w:rPr>
        <w:t xml:space="preserve"> </w:t>
      </w:r>
    </w:p>
    <w:p w14:paraId="31B60A65" w14:textId="77777777" w:rsidR="003603D4" w:rsidRDefault="003603D4" w:rsidP="003603D4">
      <w:pPr>
        <w:spacing w:after="0" w:line="240" w:lineRule="auto"/>
        <w:contextualSpacing/>
        <w:rPr>
          <w:rFonts w:ascii="Times New Roman" w:hAnsi="Times New Roman" w:cs="Times New Roman"/>
          <w:sz w:val="20"/>
          <w:szCs w:val="20"/>
        </w:rPr>
      </w:pPr>
      <w:r w:rsidRPr="003603D4">
        <w:rPr>
          <w:rFonts w:ascii="Times New Roman" w:hAnsi="Times New Roman" w:cs="Times New Roman"/>
          <w:sz w:val="20"/>
          <w:szCs w:val="20"/>
        </w:rPr>
        <w:t xml:space="preserve">Figure 2. Participants’ mean responses to whether each object was categorized as a blicket across the conditions and trial types. Bars show standard </w:t>
      </w:r>
      <w:commentRangeStart w:id="86"/>
      <w:r w:rsidRPr="003603D4">
        <w:rPr>
          <w:rFonts w:ascii="Times New Roman" w:hAnsi="Times New Roman" w:cs="Times New Roman"/>
          <w:sz w:val="20"/>
          <w:szCs w:val="20"/>
        </w:rPr>
        <w:t>error</w:t>
      </w:r>
      <w:commentRangeEnd w:id="86"/>
      <w:r w:rsidRPr="003603D4">
        <w:rPr>
          <w:rStyle w:val="CommentReference"/>
          <w:rFonts w:ascii="Times New Roman" w:hAnsi="Times New Roman" w:cs="Times New Roman"/>
          <w:sz w:val="20"/>
          <w:szCs w:val="20"/>
        </w:rPr>
        <w:commentReference w:id="86"/>
      </w:r>
      <w:r>
        <w:rPr>
          <w:rFonts w:ascii="Times New Roman" w:hAnsi="Times New Roman" w:cs="Times New Roman"/>
          <w:sz w:val="20"/>
          <w:szCs w:val="20"/>
        </w:rPr>
        <w:t>.</w:t>
      </w:r>
      <w:r>
        <w:rPr>
          <w:rFonts w:ascii="Times New Roman" w:hAnsi="Times New Roman" w:cs="Times New Roman"/>
          <w:b/>
          <w:noProof/>
          <w:sz w:val="24"/>
          <w:szCs w:val="24"/>
        </w:rPr>
        <w:drawing>
          <wp:inline distT="0" distB="0" distL="0" distR="0" wp14:anchorId="11CB319D" wp14:editId="68B27107">
            <wp:extent cx="5943600" cy="3735248"/>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5248"/>
                    </a:xfrm>
                    <a:prstGeom prst="rect">
                      <a:avLst/>
                    </a:prstGeom>
                  </pic:spPr>
                </pic:pic>
              </a:graphicData>
            </a:graphic>
          </wp:inline>
        </w:drawing>
      </w:r>
    </w:p>
    <w:p w14:paraId="7CBC1354" w14:textId="7F101D8B" w:rsidR="003603D4" w:rsidRDefault="003603D4" w:rsidP="003603D4">
      <w:pPr>
        <w:spacing w:after="0" w:line="240" w:lineRule="auto"/>
        <w:contextualSpacing/>
        <w:rPr>
          <w:rFonts w:ascii="Times New Roman" w:hAnsi="Times New Roman" w:cs="Times New Roman"/>
          <w:bCs/>
          <w:sz w:val="24"/>
          <w:szCs w:val="24"/>
        </w:rPr>
      </w:pPr>
    </w:p>
    <w:p w14:paraId="284A65DE" w14:textId="4932BF9A" w:rsidR="00C33168" w:rsidRDefault="00C33168" w:rsidP="003603D4">
      <w:pPr>
        <w:spacing w:after="0" w:line="240" w:lineRule="auto"/>
        <w:contextualSpacing/>
        <w:rPr>
          <w:rFonts w:ascii="Times New Roman" w:hAnsi="Times New Roman" w:cs="Times New Roman"/>
          <w:bCs/>
          <w:sz w:val="24"/>
          <w:szCs w:val="24"/>
        </w:rPr>
      </w:pPr>
    </w:p>
    <w:p w14:paraId="3AED5B80" w14:textId="02CFB9E2" w:rsidR="00C33168" w:rsidRPr="001F2857" w:rsidRDefault="001F2857" w:rsidP="001F2857">
      <w:pPr>
        <w:spacing w:after="0" w:line="480" w:lineRule="auto"/>
        <w:contextualSpacing/>
        <w:rPr>
          <w:rFonts w:ascii="Times New Roman" w:hAnsi="Times New Roman" w:cs="Times New Roman"/>
          <w:bCs/>
          <w:sz w:val="24"/>
          <w:szCs w:val="24"/>
        </w:rPr>
      </w:pPr>
      <w:r>
        <w:rPr>
          <w:rFonts w:ascii="Times New Roman" w:hAnsi="Times New Roman" w:cs="Times New Roman"/>
          <w:bCs/>
          <w:sz w:val="24"/>
          <w:szCs w:val="24"/>
        </w:rPr>
        <w:tab/>
        <w:t xml:space="preserve">This model revealed a no significant main effects, but two significant interactions: a significant two-way interaction between object and condition, Wald </w:t>
      </w:r>
      <w:r w:rsidRPr="001F2857">
        <w:rPr>
          <w:rFonts w:ascii="Symbol" w:hAnsi="Symbol" w:cs="Times New Roman"/>
          <w:bCs/>
          <w:sz w:val="24"/>
          <w:szCs w:val="24"/>
        </w:rPr>
        <w:t></w:t>
      </w:r>
      <w:r w:rsidRPr="001F2857">
        <w:rPr>
          <w:rFonts w:ascii="Times New Roman" w:hAnsi="Times New Roman" w:cs="Times New Roman"/>
          <w:bCs/>
          <w:sz w:val="24"/>
          <w:szCs w:val="24"/>
          <w:vertAlign w:val="superscript"/>
        </w:rPr>
        <w:t>2</w:t>
      </w:r>
      <w:r>
        <w:rPr>
          <w:rFonts w:ascii="Times New Roman" w:hAnsi="Times New Roman" w:cs="Times New Roman"/>
          <w:bCs/>
          <w:sz w:val="24"/>
          <w:szCs w:val="24"/>
        </w:rPr>
        <w:t xml:space="preserve">(2) = 8.05, </w:t>
      </w:r>
      <w:r>
        <w:rPr>
          <w:rFonts w:ascii="Times New Roman" w:hAnsi="Times New Roman" w:cs="Times New Roman"/>
          <w:bCs/>
          <w:i/>
          <w:sz w:val="24"/>
          <w:szCs w:val="24"/>
        </w:rPr>
        <w:t>p =</w:t>
      </w:r>
      <w:r>
        <w:rPr>
          <w:rFonts w:ascii="Times New Roman" w:hAnsi="Times New Roman" w:cs="Times New Roman"/>
          <w:bCs/>
          <w:sz w:val="24"/>
          <w:szCs w:val="24"/>
        </w:rPr>
        <w:t xml:space="preserve"> .05, and a significant three-way interaction between object, condition, and age, Wald </w:t>
      </w:r>
      <w:r w:rsidRPr="001F2857">
        <w:rPr>
          <w:rFonts w:ascii="Symbol" w:hAnsi="Symbol" w:cs="Times New Roman"/>
          <w:bCs/>
          <w:sz w:val="24"/>
          <w:szCs w:val="24"/>
        </w:rPr>
        <w:t></w:t>
      </w:r>
      <w:r w:rsidRPr="001F2857">
        <w:rPr>
          <w:rFonts w:ascii="Times New Roman" w:hAnsi="Times New Roman" w:cs="Times New Roman"/>
          <w:bCs/>
          <w:sz w:val="24"/>
          <w:szCs w:val="24"/>
          <w:vertAlign w:val="superscript"/>
        </w:rPr>
        <w:t>2</w:t>
      </w:r>
      <w:r>
        <w:rPr>
          <w:rFonts w:ascii="Times New Roman" w:hAnsi="Times New Roman" w:cs="Times New Roman"/>
          <w:bCs/>
          <w:sz w:val="24"/>
          <w:szCs w:val="24"/>
        </w:rPr>
        <w:t xml:space="preserve">(3) = 9.43, </w:t>
      </w:r>
      <w:r>
        <w:rPr>
          <w:rFonts w:ascii="Times New Roman" w:hAnsi="Times New Roman" w:cs="Times New Roman"/>
          <w:bCs/>
          <w:i/>
          <w:sz w:val="24"/>
          <w:szCs w:val="24"/>
        </w:rPr>
        <w:t>p =</w:t>
      </w:r>
      <w:r>
        <w:rPr>
          <w:rFonts w:ascii="Times New Roman" w:hAnsi="Times New Roman" w:cs="Times New Roman"/>
          <w:bCs/>
          <w:sz w:val="24"/>
          <w:szCs w:val="24"/>
        </w:rPr>
        <w:t xml:space="preserve"> .02. In particular, parameter estimates of this model suggest that as children got older, they treated objects B and C differently than object A between the two conditions, B = 0.04, SE = 0.005</w:t>
      </w:r>
      <w:r w:rsidR="009E5027">
        <w:rPr>
          <w:rFonts w:ascii="Times New Roman" w:hAnsi="Times New Roman" w:cs="Times New Roman"/>
          <w:bCs/>
          <w:sz w:val="24"/>
          <w:szCs w:val="24"/>
        </w:rPr>
        <w:t>, 95% CI [0.003, 0.02], Wald</w:t>
      </w:r>
      <w:r w:rsidR="009E5027" w:rsidRPr="009E5027">
        <w:rPr>
          <w:rFonts w:ascii="Symbol" w:hAnsi="Symbol" w:cs="Times New Roman"/>
          <w:bCs/>
          <w:sz w:val="24"/>
          <w:szCs w:val="24"/>
        </w:rPr>
        <w:t></w:t>
      </w:r>
      <w:r w:rsidR="009E5027" w:rsidRPr="001F2857">
        <w:rPr>
          <w:rFonts w:ascii="Symbol" w:hAnsi="Symbol" w:cs="Times New Roman"/>
          <w:bCs/>
          <w:sz w:val="24"/>
          <w:szCs w:val="24"/>
        </w:rPr>
        <w:t></w:t>
      </w:r>
      <w:r w:rsidR="009E5027" w:rsidRPr="001F2857">
        <w:rPr>
          <w:rFonts w:ascii="Times New Roman" w:hAnsi="Times New Roman" w:cs="Times New Roman"/>
          <w:bCs/>
          <w:sz w:val="24"/>
          <w:szCs w:val="24"/>
          <w:vertAlign w:val="superscript"/>
        </w:rPr>
        <w:t>2</w:t>
      </w:r>
      <w:r w:rsidR="009E5027">
        <w:rPr>
          <w:rFonts w:ascii="Times New Roman" w:hAnsi="Times New Roman" w:cs="Times New Roman"/>
          <w:bCs/>
          <w:sz w:val="24"/>
          <w:szCs w:val="24"/>
        </w:rPr>
        <w:t xml:space="preserve">(1) = 6.83, </w:t>
      </w:r>
      <w:r w:rsidR="009E5027">
        <w:rPr>
          <w:rFonts w:ascii="Times New Roman" w:hAnsi="Times New Roman" w:cs="Times New Roman"/>
          <w:bCs/>
          <w:i/>
          <w:sz w:val="24"/>
          <w:szCs w:val="24"/>
        </w:rPr>
        <w:t>p =</w:t>
      </w:r>
      <w:r w:rsidR="009E5027">
        <w:rPr>
          <w:rFonts w:ascii="Times New Roman" w:hAnsi="Times New Roman" w:cs="Times New Roman"/>
          <w:bCs/>
          <w:sz w:val="24"/>
          <w:szCs w:val="24"/>
        </w:rPr>
        <w:t xml:space="preserve"> .009, for object B, and B = 0.02, SE = 0.01, 95% CI [-0.003, 0.04], Wald</w:t>
      </w:r>
      <w:r w:rsidR="009E5027" w:rsidRPr="009E5027">
        <w:rPr>
          <w:rFonts w:ascii="Symbol" w:hAnsi="Symbol" w:cs="Times New Roman"/>
          <w:bCs/>
          <w:sz w:val="24"/>
          <w:szCs w:val="24"/>
        </w:rPr>
        <w:t></w:t>
      </w:r>
      <w:r w:rsidR="009E5027" w:rsidRPr="001F2857">
        <w:rPr>
          <w:rFonts w:ascii="Symbol" w:hAnsi="Symbol" w:cs="Times New Roman"/>
          <w:bCs/>
          <w:sz w:val="24"/>
          <w:szCs w:val="24"/>
        </w:rPr>
        <w:t></w:t>
      </w:r>
      <w:r w:rsidR="009E5027" w:rsidRPr="001F2857">
        <w:rPr>
          <w:rFonts w:ascii="Times New Roman" w:hAnsi="Times New Roman" w:cs="Times New Roman"/>
          <w:bCs/>
          <w:sz w:val="24"/>
          <w:szCs w:val="24"/>
          <w:vertAlign w:val="superscript"/>
        </w:rPr>
        <w:t>2</w:t>
      </w:r>
      <w:r w:rsidR="009E5027">
        <w:rPr>
          <w:rFonts w:ascii="Times New Roman" w:hAnsi="Times New Roman" w:cs="Times New Roman"/>
          <w:bCs/>
          <w:sz w:val="24"/>
          <w:szCs w:val="24"/>
        </w:rPr>
        <w:t xml:space="preserve">(1) = 3.03, </w:t>
      </w:r>
      <w:r w:rsidR="009E5027">
        <w:rPr>
          <w:rFonts w:ascii="Times New Roman" w:hAnsi="Times New Roman" w:cs="Times New Roman"/>
          <w:bCs/>
          <w:i/>
          <w:sz w:val="24"/>
          <w:szCs w:val="24"/>
        </w:rPr>
        <w:t>p =</w:t>
      </w:r>
      <w:r w:rsidR="009E5027">
        <w:rPr>
          <w:rFonts w:ascii="Times New Roman" w:hAnsi="Times New Roman" w:cs="Times New Roman"/>
          <w:bCs/>
          <w:sz w:val="24"/>
          <w:szCs w:val="24"/>
        </w:rPr>
        <w:t xml:space="preserve"> .08 for object C.</w:t>
      </w:r>
    </w:p>
    <w:p w14:paraId="4A09B5CA" w14:textId="5B647A6E" w:rsidR="00EF24BD" w:rsidRDefault="009E5027" w:rsidP="001F2857">
      <w:pPr>
        <w:spacing w:after="0" w:line="48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 xml:space="preserve">To analyze these interactions, we divided children by condition and age group. </w:t>
      </w:r>
      <w:r w:rsidR="006163E5">
        <w:rPr>
          <w:rFonts w:ascii="Times New Roman" w:hAnsi="Times New Roman" w:cs="Times New Roman"/>
          <w:bCs/>
          <w:sz w:val="24"/>
          <w:szCs w:val="24"/>
        </w:rPr>
        <w:t>In the Backwards Blocking condition, b</w:t>
      </w:r>
      <w:r>
        <w:rPr>
          <w:rFonts w:ascii="Times New Roman" w:hAnsi="Times New Roman" w:cs="Times New Roman"/>
          <w:bCs/>
          <w:sz w:val="24"/>
          <w:szCs w:val="24"/>
        </w:rPr>
        <w:t>oth the 5-year-olds (60%</w:t>
      </w:r>
      <w:r w:rsidR="006163E5">
        <w:rPr>
          <w:rFonts w:ascii="Times New Roman" w:hAnsi="Times New Roman" w:cs="Times New Roman"/>
          <w:bCs/>
          <w:sz w:val="24"/>
          <w:szCs w:val="24"/>
        </w:rPr>
        <w:t xml:space="preserve"> of the time vs. 85%) </w:t>
      </w:r>
      <w:r>
        <w:rPr>
          <w:rFonts w:ascii="Times New Roman" w:hAnsi="Times New Roman" w:cs="Times New Roman"/>
          <w:bCs/>
          <w:sz w:val="24"/>
          <w:szCs w:val="24"/>
        </w:rPr>
        <w:t xml:space="preserve">and 6-year-olds </w:t>
      </w:r>
      <w:r w:rsidR="006163E5">
        <w:rPr>
          <w:rFonts w:ascii="Times New Roman" w:hAnsi="Times New Roman" w:cs="Times New Roman"/>
          <w:bCs/>
          <w:sz w:val="24"/>
          <w:szCs w:val="24"/>
        </w:rPr>
        <w:t xml:space="preserve">(56% vs. 75%) </w:t>
      </w:r>
      <w:r>
        <w:rPr>
          <w:rFonts w:ascii="Times New Roman" w:hAnsi="Times New Roman" w:cs="Times New Roman"/>
          <w:bCs/>
          <w:sz w:val="24"/>
          <w:szCs w:val="24"/>
        </w:rPr>
        <w:t>categorized the B and C objects as less likely to be blickets in the experimental trials than the control trials</w:t>
      </w:r>
      <w:r w:rsidR="006163E5">
        <w:rPr>
          <w:rFonts w:ascii="Times New Roman" w:hAnsi="Times New Roman" w:cs="Times New Roman"/>
          <w:bCs/>
          <w:sz w:val="24"/>
          <w:szCs w:val="24"/>
        </w:rPr>
        <w:t xml:space="preserve">, </w:t>
      </w:r>
      <w:proofErr w:type="gramStart"/>
      <w:r w:rsidR="006163E5" w:rsidRPr="006163E5">
        <w:rPr>
          <w:rFonts w:ascii="Times New Roman" w:hAnsi="Times New Roman" w:cs="Times New Roman"/>
          <w:bCs/>
          <w:i/>
          <w:sz w:val="24"/>
          <w:szCs w:val="24"/>
        </w:rPr>
        <w:t>t</w:t>
      </w:r>
      <w:r w:rsidR="006163E5">
        <w:rPr>
          <w:rFonts w:ascii="Times New Roman" w:hAnsi="Times New Roman" w:cs="Times New Roman"/>
          <w:bCs/>
          <w:sz w:val="24"/>
          <w:szCs w:val="24"/>
        </w:rPr>
        <w:t>(</w:t>
      </w:r>
      <w:proofErr w:type="gramEnd"/>
      <w:r w:rsidR="006163E5">
        <w:rPr>
          <w:rFonts w:ascii="Times New Roman" w:hAnsi="Times New Roman" w:cs="Times New Roman"/>
          <w:bCs/>
          <w:sz w:val="24"/>
          <w:szCs w:val="24"/>
        </w:rPr>
        <w:t xml:space="preserve">14) = 2.42 and </w:t>
      </w:r>
      <w:r w:rsidR="006163E5" w:rsidRPr="006163E5">
        <w:rPr>
          <w:rFonts w:ascii="Times New Roman" w:hAnsi="Times New Roman" w:cs="Times New Roman"/>
          <w:bCs/>
          <w:i/>
          <w:sz w:val="24"/>
          <w:szCs w:val="24"/>
        </w:rPr>
        <w:t>t</w:t>
      </w:r>
      <w:r w:rsidR="006163E5">
        <w:rPr>
          <w:rFonts w:ascii="Times New Roman" w:hAnsi="Times New Roman" w:cs="Times New Roman"/>
          <w:bCs/>
          <w:sz w:val="24"/>
          <w:szCs w:val="24"/>
        </w:rPr>
        <w:t xml:space="preserve">(15) = 2.42 respectfully, both </w:t>
      </w:r>
      <w:r w:rsidR="006163E5">
        <w:rPr>
          <w:rFonts w:ascii="Times New Roman" w:hAnsi="Times New Roman" w:cs="Times New Roman"/>
          <w:bCs/>
          <w:i/>
          <w:sz w:val="24"/>
          <w:szCs w:val="24"/>
        </w:rPr>
        <w:t>p</w:t>
      </w:r>
      <w:r w:rsidR="006163E5">
        <w:rPr>
          <w:rFonts w:ascii="Times New Roman" w:hAnsi="Times New Roman" w:cs="Times New Roman"/>
          <w:bCs/>
          <w:sz w:val="24"/>
          <w:szCs w:val="24"/>
        </w:rPr>
        <w:t xml:space="preserve">-values = .03. In contrast, in the Indirect Screening Off condition, the 5-year-olds did not differ in their average judgment of the efficacy of objects B and C in the experimental trials (80%) and the control trials (85%), </w:t>
      </w:r>
      <w:proofErr w:type="gramStart"/>
      <w:r w:rsidR="006163E5" w:rsidRPr="006163E5">
        <w:rPr>
          <w:rFonts w:ascii="Times New Roman" w:hAnsi="Times New Roman" w:cs="Times New Roman"/>
          <w:bCs/>
          <w:i/>
          <w:sz w:val="24"/>
          <w:szCs w:val="24"/>
        </w:rPr>
        <w:t>t</w:t>
      </w:r>
      <w:r w:rsidR="006163E5">
        <w:rPr>
          <w:rFonts w:ascii="Times New Roman" w:hAnsi="Times New Roman" w:cs="Times New Roman"/>
          <w:bCs/>
          <w:sz w:val="24"/>
          <w:szCs w:val="24"/>
        </w:rPr>
        <w:t>(</w:t>
      </w:r>
      <w:proofErr w:type="gramEnd"/>
      <w:r w:rsidR="006163E5">
        <w:rPr>
          <w:rFonts w:ascii="Times New Roman" w:hAnsi="Times New Roman" w:cs="Times New Roman"/>
          <w:bCs/>
          <w:sz w:val="24"/>
          <w:szCs w:val="24"/>
        </w:rPr>
        <w:t xml:space="preserve">15) = 1.57, </w:t>
      </w:r>
      <w:r w:rsidR="006163E5">
        <w:rPr>
          <w:rFonts w:ascii="Times New Roman" w:hAnsi="Times New Roman" w:cs="Times New Roman"/>
          <w:bCs/>
          <w:i/>
          <w:sz w:val="24"/>
          <w:szCs w:val="24"/>
        </w:rPr>
        <w:t>p</w:t>
      </w:r>
      <w:r w:rsidR="006163E5">
        <w:rPr>
          <w:rFonts w:ascii="Times New Roman" w:hAnsi="Times New Roman" w:cs="Times New Roman"/>
          <w:bCs/>
          <w:sz w:val="24"/>
          <w:szCs w:val="24"/>
        </w:rPr>
        <w:t xml:space="preserve"> = .14, while the 6-year-olds showed a larger difference (77% vs. 86%), but only at a non-significant trend, </w:t>
      </w:r>
      <w:r w:rsidR="006163E5" w:rsidRPr="006163E5">
        <w:rPr>
          <w:rFonts w:ascii="Times New Roman" w:hAnsi="Times New Roman" w:cs="Times New Roman"/>
          <w:bCs/>
          <w:i/>
          <w:sz w:val="24"/>
          <w:szCs w:val="24"/>
        </w:rPr>
        <w:t>t</w:t>
      </w:r>
      <w:r w:rsidR="006163E5">
        <w:rPr>
          <w:rFonts w:ascii="Times New Roman" w:hAnsi="Times New Roman" w:cs="Times New Roman"/>
          <w:bCs/>
          <w:sz w:val="24"/>
          <w:szCs w:val="24"/>
        </w:rPr>
        <w:t xml:space="preserve">(16) = 1.86, </w:t>
      </w:r>
      <w:r w:rsidR="006163E5">
        <w:rPr>
          <w:rFonts w:ascii="Times New Roman" w:hAnsi="Times New Roman" w:cs="Times New Roman"/>
          <w:bCs/>
          <w:i/>
          <w:sz w:val="24"/>
          <w:szCs w:val="24"/>
        </w:rPr>
        <w:t>p</w:t>
      </w:r>
      <w:r w:rsidR="006163E5">
        <w:rPr>
          <w:rFonts w:ascii="Times New Roman" w:hAnsi="Times New Roman" w:cs="Times New Roman"/>
          <w:bCs/>
          <w:sz w:val="24"/>
          <w:szCs w:val="24"/>
        </w:rPr>
        <w:t xml:space="preserve"> = .08. </w:t>
      </w:r>
    </w:p>
    <w:p w14:paraId="57CA5D7B" w14:textId="453B007C" w:rsidR="00EF24BD" w:rsidRPr="006163E5" w:rsidRDefault="00EF24BD" w:rsidP="00EF24BD">
      <w:pPr>
        <w:spacing w:after="0" w:line="48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 xml:space="preserve">Finally, we considered performance between the trials. Children treated object A differently in the experimental trials of the Backwards Blocking and Indirect Screening Off conditions, judging A as a blicket on 98% of the trials in the former and 26% of the trials on the latter, </w:t>
      </w:r>
      <w:proofErr w:type="gramStart"/>
      <w:r w:rsidRPr="00EF24BD">
        <w:rPr>
          <w:rFonts w:ascii="Times New Roman" w:hAnsi="Times New Roman" w:cs="Times New Roman"/>
          <w:bCs/>
          <w:i/>
          <w:sz w:val="24"/>
          <w:szCs w:val="24"/>
        </w:rPr>
        <w:t>t</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62) = </w:t>
      </w:r>
      <w:r>
        <w:rPr>
          <w:rFonts w:ascii="Times New Roman" w:hAnsi="Times New Roman" w:cs="Times New Roman"/>
          <w:bCs/>
          <w:sz w:val="24"/>
          <w:szCs w:val="24"/>
        </w:rPr>
        <w:t>9.11</w:t>
      </w:r>
      <w:r>
        <w:rPr>
          <w:rFonts w:ascii="Times New Roman" w:hAnsi="Times New Roman" w:cs="Times New Roman"/>
          <w:bCs/>
          <w:sz w:val="24"/>
          <w:szCs w:val="24"/>
        </w:rPr>
        <w:t xml:space="preserve">, </w:t>
      </w:r>
      <w:r>
        <w:rPr>
          <w:rFonts w:ascii="Times New Roman" w:hAnsi="Times New Roman" w:cs="Times New Roman"/>
          <w:bCs/>
          <w:i/>
          <w:sz w:val="24"/>
          <w:szCs w:val="24"/>
        </w:rPr>
        <w:t>p</w:t>
      </w:r>
      <w:r>
        <w:rPr>
          <w:rFonts w:ascii="Times New Roman" w:hAnsi="Times New Roman" w:cs="Times New Roman"/>
          <w:bCs/>
          <w:sz w:val="24"/>
          <w:szCs w:val="24"/>
        </w:rPr>
        <w:t xml:space="preserve"> </w:t>
      </w:r>
      <w:r>
        <w:rPr>
          <w:rFonts w:ascii="Times New Roman" w:hAnsi="Times New Roman" w:cs="Times New Roman"/>
          <w:bCs/>
          <w:sz w:val="24"/>
          <w:szCs w:val="24"/>
        </w:rPr>
        <w:t xml:space="preserve">&lt; .001. Their judgments of objects B and C also differed between these conditions, with them stating these objects were blickets on 58% of the backwards blocking trials and 77% of the indirect screening off trials, </w:t>
      </w:r>
      <w:proofErr w:type="gramStart"/>
      <w:r w:rsidRPr="00EF24BD">
        <w:rPr>
          <w:rFonts w:ascii="Times New Roman" w:hAnsi="Times New Roman" w:cs="Times New Roman"/>
          <w:bCs/>
          <w:i/>
          <w:sz w:val="24"/>
          <w:szCs w:val="24"/>
        </w:rPr>
        <w:t>t</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62) = -2.23, </w:t>
      </w:r>
      <w:r>
        <w:rPr>
          <w:rFonts w:ascii="Times New Roman" w:hAnsi="Times New Roman" w:cs="Times New Roman"/>
          <w:bCs/>
          <w:i/>
          <w:sz w:val="24"/>
          <w:szCs w:val="24"/>
        </w:rPr>
        <w:t>p</w:t>
      </w:r>
      <w:r>
        <w:rPr>
          <w:rFonts w:ascii="Times New Roman" w:hAnsi="Times New Roman" w:cs="Times New Roman"/>
          <w:bCs/>
          <w:sz w:val="24"/>
          <w:szCs w:val="24"/>
        </w:rPr>
        <w:t xml:space="preserve"> = .03.</w:t>
      </w:r>
    </w:p>
    <w:p w14:paraId="5C114A1A" w14:textId="0A7B8676" w:rsidR="00EF24BD" w:rsidRPr="00EF24BD" w:rsidRDefault="00EF24BD" w:rsidP="00D0131B">
      <w:pPr>
        <w:spacing w:after="0" w:line="480" w:lineRule="auto"/>
        <w:contextualSpacing/>
        <w:rPr>
          <w:rFonts w:ascii="Times New Roman" w:hAnsi="Times New Roman" w:cs="Times New Roman"/>
          <w:b/>
          <w:bCs/>
          <w:sz w:val="24"/>
          <w:szCs w:val="24"/>
        </w:rPr>
      </w:pPr>
      <w:r w:rsidRPr="00EF24BD">
        <w:rPr>
          <w:rFonts w:ascii="Times New Roman" w:hAnsi="Times New Roman" w:cs="Times New Roman"/>
          <w:b/>
          <w:bCs/>
          <w:sz w:val="24"/>
          <w:szCs w:val="24"/>
        </w:rPr>
        <w:t>Discussion</w:t>
      </w:r>
    </w:p>
    <w:p w14:paraId="495747BF" w14:textId="38B9B4EA" w:rsidR="00DA036E" w:rsidRDefault="00EF24BD"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1 showed evidence that children retrospectively reevaluated the causal efficacy of ambiguous data, although the evidence suggesting that they do so was not as clear as in previous investigations. When shown ambiguous evidence that three objects together have efficacy, and then that one of those objects alone has the same efficacy (backwards blocking), children were less likely to judge the other two objects as having efficacy compared to a control condition in which a fourth, independent object had such efficacy and compared to the case in which that object individually did not have efficacy (indirect screening off). However, in that latter case, the judgment that the other two objects did have efficacy did not differ compared to the same type of control condition, particularly for the younger children we tested.</w:t>
      </w:r>
    </w:p>
    <w:p w14:paraId="475E3E83" w14:textId="3547D181" w:rsidR="007E1B9C" w:rsidRPr="007E1B9C" w:rsidRDefault="007E1B9C" w:rsidP="007E1B9C">
      <w:pPr>
        <w:spacing w:line="480" w:lineRule="auto"/>
        <w:contextualSpacing/>
        <w:jc w:val="center"/>
        <w:rPr>
          <w:rFonts w:ascii="Times New Roman" w:hAnsi="Times New Roman" w:cs="Times New Roman"/>
          <w:b/>
          <w:sz w:val="24"/>
          <w:szCs w:val="24"/>
        </w:rPr>
      </w:pPr>
      <w:r w:rsidRPr="007E1B9C">
        <w:rPr>
          <w:rFonts w:ascii="Times New Roman" w:hAnsi="Times New Roman" w:cs="Times New Roman"/>
          <w:b/>
          <w:sz w:val="24"/>
          <w:szCs w:val="24"/>
        </w:rPr>
        <w:t>Model Fits</w:t>
      </w:r>
    </w:p>
    <w:p w14:paraId="0C7C427B" w14:textId="2B718DE1" w:rsidR="008221EA" w:rsidRDefault="00890204" w:rsidP="008221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fit two competing computational models to these data. The first was a model based on Bayesian inference, described initially by Sobel et al. (2004) and in more detail in Griffiths et al. (2011).</w:t>
      </w:r>
      <w:r w:rsidR="008221EA">
        <w:rPr>
          <w:rFonts w:ascii="Times New Roman" w:hAnsi="Times New Roman" w:cs="Times New Roman"/>
          <w:sz w:val="24"/>
          <w:szCs w:val="24"/>
        </w:rPr>
        <w:t xml:space="preserve"> The second was a connectionist model following work by Rogers and McClelland (2014). The computational details of both models are described in the Supplemental Materials. Below, we briefly describe each model.</w:t>
      </w:r>
    </w:p>
    <w:p w14:paraId="0184B343" w14:textId="4C08984E" w:rsidR="008221EA" w:rsidRPr="00FB7D0A" w:rsidRDefault="008221EA" w:rsidP="008221EA">
      <w:pPr>
        <w:pStyle w:val="PlainText"/>
        <w:spacing w:line="480" w:lineRule="auto"/>
        <w:ind w:firstLine="720"/>
        <w:rPr>
          <w:rFonts w:ascii="Times New Roman" w:hAnsi="Times New Roman"/>
          <w:sz w:val="24"/>
        </w:rPr>
      </w:pPr>
      <w:r w:rsidRPr="008221EA">
        <w:rPr>
          <w:rFonts w:ascii="Times New Roman" w:hAnsi="Times New Roman"/>
          <w:b/>
          <w:sz w:val="24"/>
          <w:szCs w:val="24"/>
        </w:rPr>
        <w:t>Bayesian Model</w:t>
      </w:r>
      <w:r>
        <w:rPr>
          <w:rFonts w:ascii="Times New Roman" w:hAnsi="Times New Roman"/>
          <w:b/>
          <w:sz w:val="24"/>
          <w:szCs w:val="24"/>
        </w:rPr>
        <w:t xml:space="preserve">.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proofErr w:type="spellStart"/>
      <w:r w:rsidRPr="00FB7D0A">
        <w:rPr>
          <w:rFonts w:ascii="Times New Roman" w:hAnsi="Times New Roman"/>
          <w:i/>
          <w:sz w:val="24"/>
        </w:rPr>
        <w:t>H</w:t>
      </w:r>
      <w:proofErr w:type="spellEnd"/>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that hypothesis a learner has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ADDC1AB" w14:textId="5D9A0BF6" w:rsidR="008221EA" w:rsidRPr="00FB7D0A" w:rsidRDefault="008221EA" w:rsidP="008221EA">
      <w:pPr>
        <w:pStyle w:val="BodyText"/>
        <w:spacing w:line="480" w:lineRule="auto"/>
        <w:ind w:left="2160" w:firstLine="720"/>
        <w:rPr>
          <w:rFonts w:ascii="Times New Roman" w:hAnsi="Times New Roman"/>
        </w:rPr>
      </w:pPr>
      <w:r w:rsidRPr="00FB7D0A">
        <w:rPr>
          <w:rFonts w:ascii="Times New Roman" w:hAnsi="Times New Roman"/>
          <w:position w:val="-48"/>
        </w:rPr>
        <w:object w:dxaOrig="2640" w:dyaOrig="840" w14:anchorId="03698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42pt" o:ole="">
            <v:imagedata r:id="rId13" o:title=""/>
          </v:shape>
          <o:OLEObject Type="Embed" ProgID="Equation.3" ShapeID="_x0000_i1025" DrawAspect="Content" ObjectID="_1743418915" r:id="rId14"/>
        </w:object>
      </w:r>
      <w:r w:rsidRPr="00FB7D0A">
        <w:rPr>
          <w:rFonts w:ascii="Times New Roman" w:hAnsi="Times New Roman"/>
        </w:rPr>
        <w:tab/>
      </w:r>
      <w:r w:rsidRPr="00FB7D0A">
        <w:rPr>
          <w:rFonts w:ascii="Times New Roman" w:hAnsi="Times New Roman"/>
        </w:rPr>
        <w:tab/>
      </w:r>
      <w:r w:rsidRPr="00FB7D0A">
        <w:rPr>
          <w:rFonts w:ascii="Times New Roman" w:hAnsi="Times New Roman"/>
        </w:rPr>
        <w:tab/>
      </w:r>
      <w:r w:rsidRPr="00FB7D0A">
        <w:rPr>
          <w:rFonts w:ascii="Times New Roman" w:hAnsi="Times New Roman"/>
        </w:rPr>
        <w:tab/>
        <w:t>(</w:t>
      </w:r>
      <w:r>
        <w:rPr>
          <w:rFonts w:ascii="Times New Roman" w:hAnsi="Times New Roman"/>
        </w:rPr>
        <w:t>1</w:t>
      </w:r>
      <w:r w:rsidRPr="00FB7D0A">
        <w:rPr>
          <w:rFonts w:ascii="Times New Roman" w:hAnsi="Times New Roman"/>
        </w:rPr>
        <w:t>)</w:t>
      </w:r>
    </w:p>
    <w:p w14:paraId="085B9D09" w14:textId="3E39F3CD" w:rsidR="008221EA" w:rsidRPr="007046B9" w:rsidRDefault="008221EA" w:rsidP="008221EA">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E23F3A9" w14:textId="0142F766" w:rsidR="005E56DB" w:rsidRPr="007E42C1" w:rsidRDefault="00DB7F5B" w:rsidP="007C473F">
      <w:pPr>
        <w:spacing w:line="480" w:lineRule="auto"/>
        <w:ind w:firstLine="720"/>
        <w:contextualSpacing/>
        <w:rPr>
          <w:rFonts w:ascii="Times New Roman" w:hAnsi="Times New Roman"/>
          <w:sz w:val="24"/>
          <w:szCs w:val="24"/>
        </w:rPr>
      </w:pPr>
      <w:r>
        <w:rPr>
          <w:rFonts w:ascii="Times New Roman" w:hAnsi="Times New Roman" w:cs="Times New Roman"/>
          <w:sz w:val="24"/>
          <w:szCs w:val="24"/>
        </w:rPr>
        <w:t>T</w:t>
      </w:r>
      <w:r w:rsidR="008221EA">
        <w:rPr>
          <w:rFonts w:ascii="Times New Roman" w:hAnsi="Times New Roman" w:cs="Times New Roman"/>
          <w:sz w:val="24"/>
          <w:szCs w:val="24"/>
        </w:rPr>
        <w:t>he initial hypothesis space</w:t>
      </w:r>
      <w:r>
        <w:rPr>
          <w:rFonts w:ascii="Times New Roman" w:hAnsi="Times New Roman" w:cs="Times New Roman"/>
          <w:sz w:val="24"/>
          <w:szCs w:val="24"/>
        </w:rPr>
        <w:t xml:space="preserve"> relies on assuming there is a set of objects </w:t>
      </w:r>
      <w:r>
        <w:rPr>
          <w:rFonts w:ascii="Times New Roman" w:hAnsi="Times New Roman" w:cs="Times New Roman"/>
          <w:i/>
          <w:sz w:val="24"/>
          <w:szCs w:val="24"/>
        </w:rPr>
        <w:t>O</w:t>
      </w:r>
      <w:r>
        <w:rPr>
          <w:rFonts w:ascii="Times New Roman" w:hAnsi="Times New Roman" w:cs="Times New Roman"/>
          <w:sz w:val="24"/>
          <w:szCs w:val="24"/>
        </w:rPr>
        <w:t xml:space="preserve"> and a set of detectors </w:t>
      </w:r>
      <w:r>
        <w:rPr>
          <w:rFonts w:ascii="Times New Roman" w:hAnsi="Times New Roman" w:cs="Times New Roman"/>
          <w:i/>
          <w:sz w:val="24"/>
          <w:szCs w:val="24"/>
        </w:rPr>
        <w:t>D</w:t>
      </w:r>
      <w:r>
        <w:rPr>
          <w:rFonts w:ascii="Times New Roman" w:hAnsi="Times New Roman" w:cs="Times New Roman"/>
          <w:sz w:val="24"/>
          <w:szCs w:val="24"/>
        </w:rPr>
        <w:t xml:space="preserve">, such that any object </w:t>
      </w:r>
      <w:r w:rsidRPr="00DB7F5B">
        <w:rPr>
          <w:rFonts w:ascii="Times New Roman" w:hAnsi="Times New Roman" w:cs="Times New Roman"/>
          <w:i/>
          <w:sz w:val="24"/>
          <w:szCs w:val="24"/>
        </w:rPr>
        <w:t>o</w:t>
      </w:r>
      <w:r>
        <w:rPr>
          <w:rFonts w:ascii="Times New Roman" w:hAnsi="Times New Roman" w:cs="Times New Roman"/>
          <w:sz w:val="24"/>
          <w:szCs w:val="24"/>
        </w:rPr>
        <w:t xml:space="preserve"> </w:t>
      </w:r>
      <w:r w:rsidRPr="00FB7D0A">
        <w:rPr>
          <w:rFonts w:ascii="Times New Roman" w:hAnsi="Times New Roman"/>
          <w:sz w:val="24"/>
        </w:rPr>
        <w:sym w:font="Symbol" w:char="F0CE"/>
      </w:r>
      <w:r w:rsidRPr="00FB7D0A">
        <w:rPr>
          <w:rFonts w:ascii="Times New Roman" w:hAnsi="Times New Roman"/>
          <w:sz w:val="24"/>
        </w:rPr>
        <w:t xml:space="preserve"> </w:t>
      </w:r>
      <w:r>
        <w:rPr>
          <w:rFonts w:ascii="Times New Roman" w:hAnsi="Times New Roman"/>
          <w:i/>
          <w:sz w:val="24"/>
        </w:rPr>
        <w:t>O</w:t>
      </w:r>
      <w:r>
        <w:rPr>
          <w:rFonts w:ascii="Times New Roman" w:hAnsi="Times New Roman"/>
          <w:sz w:val="24"/>
        </w:rPr>
        <w:t xml:space="preserve"> can potentially cause any detector </w:t>
      </w:r>
      <w:r>
        <w:rPr>
          <w:rFonts w:ascii="Times New Roman" w:hAnsi="Times New Roman" w:cs="Times New Roman"/>
          <w:i/>
          <w:sz w:val="24"/>
          <w:szCs w:val="24"/>
        </w:rPr>
        <w:t>d</w:t>
      </w:r>
      <w:r>
        <w:rPr>
          <w:rFonts w:ascii="Times New Roman" w:hAnsi="Times New Roman" w:cs="Times New Roman"/>
          <w:sz w:val="24"/>
          <w:szCs w:val="24"/>
        </w:rPr>
        <w:t xml:space="preserve"> </w:t>
      </w:r>
      <w:r w:rsidRPr="00FB7D0A">
        <w:rPr>
          <w:rFonts w:ascii="Times New Roman" w:hAnsi="Times New Roman"/>
          <w:sz w:val="24"/>
        </w:rPr>
        <w:sym w:font="Symbol" w:char="F0CE"/>
      </w:r>
      <w:r w:rsidRPr="00FB7D0A">
        <w:rPr>
          <w:rFonts w:ascii="Times New Roman" w:hAnsi="Times New Roman"/>
          <w:sz w:val="24"/>
        </w:rPr>
        <w:t xml:space="preserve"> </w:t>
      </w:r>
      <w:r>
        <w:rPr>
          <w:rFonts w:ascii="Times New Roman" w:hAnsi="Times New Roman"/>
          <w:i/>
          <w:sz w:val="24"/>
        </w:rPr>
        <w:t xml:space="preserve">D </w:t>
      </w:r>
      <w:r>
        <w:rPr>
          <w:rFonts w:ascii="Times New Roman" w:hAnsi="Times New Roman"/>
          <w:sz w:val="24"/>
        </w:rPr>
        <w:t xml:space="preserve">to activate. </w:t>
      </w:r>
      <w:r>
        <w:rPr>
          <w:rFonts w:ascii="Times New Roman" w:hAnsi="Times New Roman"/>
          <w:sz w:val="24"/>
        </w:rPr>
        <w:t>Given that participants are told that the machine in front of them detects blickets, which is defined by the object having the efficacy to activate the detector</w:t>
      </w:r>
      <w:r>
        <w:rPr>
          <w:rFonts w:ascii="Times New Roman" w:hAnsi="Times New Roman"/>
          <w:sz w:val="24"/>
        </w:rPr>
        <w:t xml:space="preserve">, a hypothesis </w:t>
      </w:r>
      <w:r>
        <w:rPr>
          <w:rFonts w:ascii="Times New Roman" w:hAnsi="Times New Roman"/>
          <w:i/>
          <w:sz w:val="24"/>
        </w:rPr>
        <w:t>h</w:t>
      </w:r>
      <w:r>
        <w:rPr>
          <w:rFonts w:ascii="Times New Roman" w:hAnsi="Times New Roman"/>
          <w:sz w:val="24"/>
        </w:rPr>
        <w:t xml:space="preserve"> corresponds to a structure that posits whether </w:t>
      </w:r>
      <w:r w:rsidR="005E56DB">
        <w:rPr>
          <w:rFonts w:ascii="Times New Roman" w:hAnsi="Times New Roman"/>
          <w:sz w:val="24"/>
        </w:rPr>
        <w:t>individual objects have the causal efficacy to activate the detector (</w:t>
      </w:r>
      <w:r>
        <w:rPr>
          <w:rFonts w:ascii="Times New Roman" w:hAnsi="Times New Roman"/>
          <w:sz w:val="24"/>
        </w:rPr>
        <w:t xml:space="preserve">see Griffiths &amp; Tenenbaum, 2005, for more computational details about this form of structure learning). Griffiths et al. (2011) describe the formal parameterization of this hypothesis space </w:t>
      </w:r>
      <w:r w:rsidR="00281F97">
        <w:rPr>
          <w:rFonts w:ascii="Times New Roman" w:hAnsi="Times New Roman"/>
          <w:sz w:val="24"/>
        </w:rPr>
        <w:t xml:space="preserve">and model </w:t>
      </w:r>
      <w:r>
        <w:rPr>
          <w:rFonts w:ascii="Times New Roman" w:hAnsi="Times New Roman"/>
          <w:sz w:val="24"/>
        </w:rPr>
        <w:t xml:space="preserve">that results in </w:t>
      </w:r>
      <w:r w:rsidR="005E56DB">
        <w:rPr>
          <w:rFonts w:ascii="Times New Roman" w:hAnsi="Times New Roman"/>
          <w:sz w:val="24"/>
        </w:rPr>
        <w:t xml:space="preserve">the hypothesis space shown in Figure 2. </w:t>
      </w:r>
      <w:r w:rsidR="007E42C1">
        <w:rPr>
          <w:rFonts w:ascii="Times New Roman" w:hAnsi="Times New Roman"/>
          <w:sz w:val="24"/>
        </w:rPr>
        <w:t>This</w:t>
      </w:r>
      <w:r w:rsidR="005E56DB">
        <w:rPr>
          <w:rFonts w:ascii="Times New Roman" w:hAnsi="Times New Roman"/>
          <w:sz w:val="24"/>
        </w:rPr>
        <w:t xml:space="preserve"> figure represents the eight possible </w:t>
      </w:r>
      <w:r w:rsidR="005E56DB" w:rsidRPr="007E42C1">
        <w:rPr>
          <w:rFonts w:ascii="Times New Roman" w:hAnsi="Times New Roman"/>
          <w:sz w:val="24"/>
          <w:szCs w:val="24"/>
        </w:rPr>
        <w:t>hypotheses reasoners might have about the experimental trials.</w:t>
      </w:r>
    </w:p>
    <w:p w14:paraId="5667FAC4" w14:textId="32E26231" w:rsidR="005E56DB" w:rsidRPr="00605220" w:rsidRDefault="007E42C1" w:rsidP="007C473F">
      <w:pPr>
        <w:spacing w:line="480" w:lineRule="auto"/>
        <w:ind w:firstLine="720"/>
        <w:contextualSpacing/>
        <w:rPr>
          <w:rFonts w:ascii="Times New Roman" w:hAnsi="Times New Roman" w:cs="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004D5C82"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r w:rsidR="00E01D1B">
        <w:rPr>
          <w:rFonts w:ascii="Symbol" w:hAnsi="Symbol"/>
          <w:sz w:val="24"/>
          <w:szCs w:val="24"/>
        </w:rPr>
        <w:t></w:t>
      </w:r>
    </w:p>
    <w:p w14:paraId="3E5CAE68" w14:textId="0271A81A" w:rsidR="008221EA" w:rsidRPr="007E42C1" w:rsidRDefault="005E56DB" w:rsidP="007E42C1">
      <w:pPr>
        <w:spacing w:after="0" w:line="240" w:lineRule="auto"/>
        <w:contextualSpacing/>
        <w:rPr>
          <w:rFonts w:ascii="Times New Roman" w:hAnsi="Times New Roman" w:cs="Times New Roman"/>
          <w:sz w:val="20"/>
          <w:szCs w:val="20"/>
        </w:rPr>
      </w:pPr>
      <w:r w:rsidRPr="007E42C1">
        <w:rPr>
          <w:rFonts w:ascii="Times New Roman" w:hAnsi="Times New Roman"/>
          <w:sz w:val="20"/>
          <w:szCs w:val="20"/>
        </w:rPr>
        <w:t xml:space="preserve">Figure 2. Possible hypothesis for the </w:t>
      </w:r>
      <w:r w:rsidR="007E42C1" w:rsidRPr="007E42C1">
        <w:rPr>
          <w:rFonts w:ascii="Times New Roman" w:hAnsi="Times New Roman"/>
          <w:sz w:val="20"/>
          <w:szCs w:val="20"/>
        </w:rPr>
        <w:t>experimental trials of the backwards blocking and indirect screening off conditions</w:t>
      </w:r>
      <w:r w:rsidR="007E42C1">
        <w:rPr>
          <w:rFonts w:ascii="Times New Roman" w:hAnsi="Times New Roman"/>
          <w:sz w:val="20"/>
          <w:szCs w:val="20"/>
        </w:rPr>
        <w:t xml:space="preserve"> in which Objects A-C could each activate the detector (E)</w:t>
      </w:r>
      <w:r w:rsidR="007E42C1" w:rsidRPr="007E42C1">
        <w:rPr>
          <w:rFonts w:ascii="Times New Roman" w:hAnsi="Times New Roman"/>
          <w:sz w:val="20"/>
          <w:szCs w:val="20"/>
        </w:rPr>
        <w:t>.</w:t>
      </w:r>
      <w:r w:rsidRPr="007E42C1">
        <w:rPr>
          <w:rFonts w:ascii="Times New Roman" w:hAnsi="Times New Roman"/>
          <w:sz w:val="20"/>
          <w:szCs w:val="20"/>
        </w:rPr>
        <w:t xml:space="preserve"> </w:t>
      </w:r>
      <w:r w:rsidR="007E42C1">
        <w:rPr>
          <w:rFonts w:ascii="Times New Roman" w:hAnsi="Times New Roman"/>
          <w:sz w:val="20"/>
          <w:szCs w:val="20"/>
        </w:rPr>
        <w:t>Note that this hypothesis space is similar for the control trials, but must include a fourth D object.</w:t>
      </w:r>
    </w:p>
    <w:p w14:paraId="33CB896F" w14:textId="2264272A" w:rsidR="008221EA" w:rsidRDefault="008221EA" w:rsidP="007C473F">
      <w:pPr>
        <w:spacing w:line="480" w:lineRule="auto"/>
        <w:ind w:firstLine="720"/>
        <w:contextualSpacing/>
        <w:rPr>
          <w:rFonts w:ascii="Times New Roman" w:hAnsi="Times New Roman" w:cs="Times New Roman"/>
          <w:sz w:val="24"/>
          <w:szCs w:val="24"/>
        </w:rPr>
      </w:pPr>
      <w:r w:rsidRPr="00D170B4">
        <w:rPr>
          <w:b/>
          <w:noProof/>
        </w:rPr>
        <w:drawing>
          <wp:inline distT="0" distB="0" distL="0" distR="0" wp14:anchorId="773F46CD" wp14:editId="02834423">
            <wp:extent cx="5943600" cy="3232150"/>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4892F425" w14:textId="79E55F4B" w:rsidR="00281F97" w:rsidRDefault="00281F97" w:rsidP="00281F97">
      <w:pPr>
        <w:pStyle w:val="BodyText"/>
        <w:spacing w:line="480" w:lineRule="auto"/>
        <w:ind w:firstLine="720"/>
        <w:rPr>
          <w:rFonts w:ascii="Times New Roman" w:hAnsi="Times New Roman"/>
        </w:rPr>
      </w:pPr>
      <w:r>
        <w:rPr>
          <w:rFonts w:ascii="Times New Roman" w:hAnsi="Times New Roman"/>
        </w:rPr>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w:t>
      </w:r>
      <w:r w:rsidR="004C2500">
        <w:rPr>
          <w:rFonts w:ascii="Times New Roman" w:hAnsi="Times New Roman"/>
        </w:rPr>
        <w:t xml:space="preserve">The </w:t>
      </w:r>
      <w:r>
        <w:rPr>
          <w:rFonts w:ascii="Times New Roman" w:hAnsi="Times New Roman"/>
        </w:rPr>
        <w:t xml:space="preserve">way the model determines the probability that an object is a blicket is based on the posterior probability of the models in the hypothesis space that posit the causal relation between the object and the detector.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6F85C8C3" w14:textId="4CD208B8" w:rsidR="00281F97" w:rsidRDefault="004D5C82" w:rsidP="00281F97">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1A4BBFFB" w14:textId="31DDC858" w:rsidR="004C2500" w:rsidRDefault="004C2500" w:rsidP="004D5C82">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sidR="004D5C82">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w:t>
      </w:r>
      <w:r w:rsidR="004D5C82">
        <w:rPr>
          <w:rFonts w:ascii="Times New Roman" w:hAnsi="Times New Roman"/>
        </w:rPr>
        <w:t xml:space="preserve">there is an edge between that object and the detector in h, and 0 otherwise. </w:t>
      </w:r>
      <w:r>
        <w:rPr>
          <w:rFonts w:ascii="Times New Roman" w:hAnsi="Times New Roman"/>
        </w:rPr>
        <w:t xml:space="preserve"> </w:t>
      </w:r>
    </w:p>
    <w:p w14:paraId="7D36B713" w14:textId="1716602B" w:rsidR="00F84C3D" w:rsidRDefault="00605220" w:rsidP="00605220">
      <w:pPr>
        <w:pStyle w:val="BodyText"/>
        <w:spacing w:line="480" w:lineRule="auto"/>
        <w:ind w:firstLine="720"/>
        <w:rPr>
          <w:rFonts w:ascii="Times New Roman" w:hAnsi="Times New Roman"/>
          <w:szCs w:val="24"/>
        </w:rPr>
      </w:pPr>
      <w:r>
        <w:rPr>
          <w:rFonts w:ascii="Times New Roman" w:hAnsi="Times New Roman"/>
          <w:szCs w:val="24"/>
        </w:rPr>
        <w:t xml:space="preserve">Given the pretest, in which children observe two objects, one of which activates the machine and one which does not, it is possible to assume </w:t>
      </w:r>
      <w:r w:rsidRPr="007E42C1">
        <w:rPr>
          <w:rFonts w:ascii="Symbol" w:hAnsi="Symbol"/>
          <w:i/>
          <w:szCs w:val="24"/>
        </w:rPr>
        <w:t></w:t>
      </w:r>
      <w:r>
        <w:rPr>
          <w:rFonts w:ascii="Symbol" w:hAnsi="Symbol"/>
          <w:szCs w:val="24"/>
        </w:rPr>
        <w:t></w:t>
      </w:r>
      <w:r w:rsidRPr="00605220">
        <w:rPr>
          <w:rFonts w:ascii="Times New Roman" w:hAnsi="Times New Roman"/>
          <w:szCs w:val="24"/>
        </w:rPr>
        <w:t>= 0.5</w:t>
      </w:r>
      <w:r>
        <w:rPr>
          <w:rFonts w:ascii="Times New Roman" w:hAnsi="Times New Roman"/>
          <w:szCs w:val="24"/>
        </w:rPr>
        <w:t xml:space="preserve"> as a starting point for the model</w:t>
      </w:r>
      <w:r w:rsidRPr="00605220">
        <w:rPr>
          <w:rFonts w:ascii="Times New Roman" w:hAnsi="Times New Roman"/>
          <w:szCs w:val="24"/>
        </w:rPr>
        <w:t>.</w:t>
      </w:r>
      <w:r>
        <w:rPr>
          <w:rFonts w:ascii="Times New Roman" w:hAnsi="Times New Roman"/>
          <w:szCs w:val="24"/>
        </w:rPr>
        <w:t xml:space="preserve"> Table 2 presents the probability that each object is a blicket given the data presented to them in each type of trial</w:t>
      </w:r>
      <w:r w:rsidR="00880E18">
        <w:rPr>
          <w:rFonts w:ascii="Times New Roman" w:hAnsi="Times New Roman"/>
          <w:szCs w:val="24"/>
        </w:rPr>
        <w:t>.</w:t>
      </w:r>
      <w:r w:rsidR="00C74797">
        <w:rPr>
          <w:rFonts w:ascii="Times New Roman" w:hAnsi="Times New Roman"/>
          <w:szCs w:val="24"/>
        </w:rPr>
        <w:t xml:space="preserve"> </w:t>
      </w:r>
      <w:r w:rsidR="00BB3481">
        <w:rPr>
          <w:rFonts w:ascii="Times New Roman" w:hAnsi="Times New Roman"/>
          <w:szCs w:val="24"/>
        </w:rPr>
        <w:t>When 5- and 6-year-olds are considered as separate ages, this model fits the data the level of</w:t>
      </w:r>
      <w:r w:rsidR="00C74797">
        <w:rPr>
          <w:rFonts w:ascii="Times New Roman" w:hAnsi="Times New Roman"/>
          <w:szCs w:val="24"/>
        </w:rPr>
        <w:t xml:space="preserve"> </w:t>
      </w:r>
      <w:r w:rsidR="00C74797" w:rsidRPr="00BB3481">
        <w:rPr>
          <w:rFonts w:ascii="Times New Roman" w:hAnsi="Times New Roman"/>
          <w:i/>
          <w:szCs w:val="24"/>
        </w:rPr>
        <w:t>r</w:t>
      </w:r>
      <w:r w:rsidR="00C74797">
        <w:rPr>
          <w:rFonts w:ascii="Times New Roman" w:hAnsi="Times New Roman"/>
          <w:szCs w:val="24"/>
        </w:rPr>
        <w:t xml:space="preserve"> = .86</w:t>
      </w:r>
      <w:r w:rsidR="00BB3481">
        <w:rPr>
          <w:rFonts w:ascii="Times New Roman" w:hAnsi="Times New Roman"/>
          <w:szCs w:val="24"/>
        </w:rPr>
        <w:t>, with a Bayes Factor of 0.00000028</w:t>
      </w:r>
      <w:r w:rsidR="00594804">
        <w:rPr>
          <w:rFonts w:ascii="Times New Roman" w:hAnsi="Times New Roman"/>
          <w:szCs w:val="24"/>
        </w:rPr>
        <w:t>, suggesting that the model is strongly related to these data.</w:t>
      </w:r>
    </w:p>
    <w:p w14:paraId="7F44CCE4" w14:textId="77777777" w:rsidR="00BB3481" w:rsidRDefault="00BB3481" w:rsidP="00605220">
      <w:pPr>
        <w:pStyle w:val="BodyText"/>
        <w:spacing w:line="480" w:lineRule="auto"/>
        <w:rPr>
          <w:rFonts w:ascii="Times New Roman" w:hAnsi="Times New Roman"/>
          <w:i/>
        </w:rPr>
      </w:pPr>
    </w:p>
    <w:p w14:paraId="3A28846C" w14:textId="66B9C198" w:rsidR="00605220" w:rsidRDefault="00605220" w:rsidP="00605220">
      <w:pPr>
        <w:pStyle w:val="BodyText"/>
        <w:spacing w:line="480" w:lineRule="auto"/>
        <w:rPr>
          <w:rFonts w:ascii="Times New Roman" w:hAnsi="Times New Roman"/>
        </w:rPr>
      </w:pPr>
      <w:r>
        <w:rPr>
          <w:rFonts w:ascii="Times New Roman" w:hAnsi="Times New Roman"/>
          <w:i/>
        </w:rPr>
        <w:t>Table 2. Results of Bayesian Model</w:t>
      </w:r>
      <w:r w:rsidR="00880E18">
        <w:rPr>
          <w:rFonts w:ascii="Times New Roman" w:hAnsi="Times New Roman"/>
          <w:i/>
        </w:rPr>
        <w:t>, assuming</w:t>
      </w:r>
      <w:r>
        <w:rPr>
          <w:rFonts w:ascii="Times New Roman" w:hAnsi="Times New Roman"/>
        </w:rPr>
        <w:t xml:space="preserve"> </w:t>
      </w:r>
      <w:r w:rsidR="00880E18" w:rsidRPr="007E42C1">
        <w:rPr>
          <w:rFonts w:ascii="Symbol" w:hAnsi="Symbol"/>
          <w:i/>
          <w:szCs w:val="24"/>
        </w:rPr>
        <w:t></w:t>
      </w:r>
      <w:r w:rsidR="00880E18">
        <w:rPr>
          <w:rFonts w:ascii="Symbol" w:hAnsi="Symbol"/>
          <w:szCs w:val="24"/>
        </w:rPr>
        <w:t></w:t>
      </w:r>
      <w:r w:rsidR="00880E18" w:rsidRPr="00605220">
        <w:rPr>
          <w:rFonts w:ascii="Times New Roman" w:hAnsi="Times New Roman"/>
          <w:szCs w:val="24"/>
        </w:rPr>
        <w:t>= 0.5</w:t>
      </w:r>
      <w:r w:rsidR="00880E18">
        <w:rPr>
          <w:rFonts w:ascii="Times New Roman" w:hAnsi="Times New Roman"/>
          <w:szCs w:val="24"/>
        </w:rPr>
        <w:t>.</w:t>
      </w:r>
    </w:p>
    <w:tbl>
      <w:tblPr>
        <w:tblStyle w:val="TableGrid"/>
        <w:tblW w:w="0" w:type="auto"/>
        <w:tblLook w:val="04A0" w:firstRow="1" w:lastRow="0" w:firstColumn="1" w:lastColumn="0" w:noHBand="0" w:noVBand="1"/>
      </w:tblPr>
      <w:tblGrid>
        <w:gridCol w:w="2335"/>
        <w:gridCol w:w="1405"/>
        <w:gridCol w:w="1385"/>
        <w:gridCol w:w="1440"/>
        <w:gridCol w:w="1350"/>
      </w:tblGrid>
      <w:tr w:rsidR="00605220" w14:paraId="4B0419D3" w14:textId="77777777" w:rsidTr="00605220">
        <w:tc>
          <w:tcPr>
            <w:tcW w:w="2335" w:type="dxa"/>
          </w:tcPr>
          <w:p w14:paraId="23C4370D" w14:textId="77777777" w:rsidR="00605220" w:rsidRDefault="00605220" w:rsidP="00605220">
            <w:pPr>
              <w:pStyle w:val="BodyText"/>
              <w:rPr>
                <w:rFonts w:ascii="Times New Roman" w:hAnsi="Times New Roman"/>
              </w:rPr>
            </w:pPr>
          </w:p>
        </w:tc>
        <w:tc>
          <w:tcPr>
            <w:tcW w:w="1405" w:type="dxa"/>
          </w:tcPr>
          <w:p w14:paraId="3980B0EF" w14:textId="65454FA4" w:rsidR="00605220" w:rsidRDefault="00605220" w:rsidP="00605220">
            <w:pPr>
              <w:pStyle w:val="BodyText"/>
              <w:rPr>
                <w:rFonts w:ascii="Times New Roman" w:hAnsi="Times New Roman"/>
              </w:rPr>
            </w:pPr>
            <w:r>
              <w:rPr>
                <w:rFonts w:ascii="Times New Roman" w:hAnsi="Times New Roman"/>
              </w:rPr>
              <w:t>Object A</w:t>
            </w:r>
          </w:p>
        </w:tc>
        <w:tc>
          <w:tcPr>
            <w:tcW w:w="1385" w:type="dxa"/>
          </w:tcPr>
          <w:p w14:paraId="1910980B" w14:textId="3671F086" w:rsidR="00605220" w:rsidRDefault="00605220" w:rsidP="00605220">
            <w:pPr>
              <w:pStyle w:val="BodyText"/>
              <w:rPr>
                <w:rFonts w:ascii="Times New Roman" w:hAnsi="Times New Roman"/>
              </w:rPr>
            </w:pPr>
            <w:r>
              <w:rPr>
                <w:rFonts w:ascii="Times New Roman" w:hAnsi="Times New Roman"/>
              </w:rPr>
              <w:t>Object B</w:t>
            </w:r>
          </w:p>
        </w:tc>
        <w:tc>
          <w:tcPr>
            <w:tcW w:w="1440" w:type="dxa"/>
          </w:tcPr>
          <w:p w14:paraId="2CA5A1F5" w14:textId="6273B464" w:rsidR="00605220" w:rsidRDefault="00605220" w:rsidP="00605220">
            <w:pPr>
              <w:pStyle w:val="BodyText"/>
              <w:rPr>
                <w:rFonts w:ascii="Times New Roman" w:hAnsi="Times New Roman"/>
              </w:rPr>
            </w:pPr>
            <w:r>
              <w:rPr>
                <w:rFonts w:ascii="Times New Roman" w:hAnsi="Times New Roman"/>
              </w:rPr>
              <w:t>Object C</w:t>
            </w:r>
          </w:p>
        </w:tc>
        <w:tc>
          <w:tcPr>
            <w:tcW w:w="1350" w:type="dxa"/>
          </w:tcPr>
          <w:p w14:paraId="6943042D" w14:textId="2B460B5F" w:rsidR="00605220" w:rsidRDefault="00605220" w:rsidP="00605220">
            <w:pPr>
              <w:pStyle w:val="BodyText"/>
              <w:rPr>
                <w:rFonts w:ascii="Times New Roman" w:hAnsi="Times New Roman"/>
              </w:rPr>
            </w:pPr>
            <w:r>
              <w:rPr>
                <w:rFonts w:ascii="Times New Roman" w:hAnsi="Times New Roman"/>
              </w:rPr>
              <w:t>Object D</w:t>
            </w:r>
          </w:p>
        </w:tc>
      </w:tr>
      <w:tr w:rsidR="00605220" w14:paraId="621C253F" w14:textId="77777777" w:rsidTr="00605220">
        <w:tc>
          <w:tcPr>
            <w:tcW w:w="2335" w:type="dxa"/>
          </w:tcPr>
          <w:p w14:paraId="775F8792" w14:textId="7D75421F" w:rsidR="00605220" w:rsidRDefault="00605220" w:rsidP="00605220">
            <w:pPr>
              <w:pStyle w:val="BodyText"/>
              <w:rPr>
                <w:rFonts w:ascii="Times New Roman" w:hAnsi="Times New Roman"/>
              </w:rPr>
            </w:pPr>
            <w:r>
              <w:rPr>
                <w:rFonts w:ascii="Times New Roman" w:hAnsi="Times New Roman"/>
              </w:rPr>
              <w:t>Backwards Blocking Experimental</w:t>
            </w:r>
          </w:p>
        </w:tc>
        <w:tc>
          <w:tcPr>
            <w:tcW w:w="1405" w:type="dxa"/>
          </w:tcPr>
          <w:p w14:paraId="26E0D6AA" w14:textId="0B0AFCFA" w:rsidR="00605220" w:rsidRDefault="00605220" w:rsidP="00605220">
            <w:pPr>
              <w:pStyle w:val="BodyText"/>
              <w:jc w:val="right"/>
              <w:rPr>
                <w:rFonts w:ascii="Times New Roman" w:hAnsi="Times New Roman"/>
              </w:rPr>
            </w:pPr>
            <w:r>
              <w:rPr>
                <w:rFonts w:ascii="Times New Roman" w:hAnsi="Times New Roman"/>
              </w:rPr>
              <w:t>1</w:t>
            </w:r>
          </w:p>
        </w:tc>
        <w:tc>
          <w:tcPr>
            <w:tcW w:w="1385" w:type="dxa"/>
          </w:tcPr>
          <w:p w14:paraId="1A97FD85" w14:textId="65B9842F" w:rsidR="00605220" w:rsidRDefault="00605220" w:rsidP="00605220">
            <w:pPr>
              <w:pStyle w:val="BodyText"/>
              <w:jc w:val="right"/>
              <w:rPr>
                <w:rFonts w:ascii="Times New Roman" w:hAnsi="Times New Roman"/>
              </w:rPr>
            </w:pPr>
            <w:r>
              <w:rPr>
                <w:rFonts w:ascii="Times New Roman" w:hAnsi="Times New Roman"/>
              </w:rPr>
              <w:t>.5</w:t>
            </w:r>
          </w:p>
        </w:tc>
        <w:tc>
          <w:tcPr>
            <w:tcW w:w="1440" w:type="dxa"/>
          </w:tcPr>
          <w:p w14:paraId="53E58EEA" w14:textId="37B74B29" w:rsidR="00605220" w:rsidRDefault="00605220" w:rsidP="00605220">
            <w:pPr>
              <w:pStyle w:val="BodyText"/>
              <w:jc w:val="right"/>
              <w:rPr>
                <w:rFonts w:ascii="Times New Roman" w:hAnsi="Times New Roman"/>
              </w:rPr>
            </w:pPr>
            <w:r>
              <w:rPr>
                <w:rFonts w:ascii="Times New Roman" w:hAnsi="Times New Roman"/>
              </w:rPr>
              <w:t>.5</w:t>
            </w:r>
          </w:p>
        </w:tc>
        <w:tc>
          <w:tcPr>
            <w:tcW w:w="1350" w:type="dxa"/>
          </w:tcPr>
          <w:p w14:paraId="28A8784F" w14:textId="3A3BFA69" w:rsidR="00605220" w:rsidRDefault="00605220" w:rsidP="00605220">
            <w:pPr>
              <w:pStyle w:val="BodyText"/>
              <w:jc w:val="right"/>
              <w:rPr>
                <w:rFonts w:ascii="Times New Roman" w:hAnsi="Times New Roman"/>
              </w:rPr>
            </w:pPr>
            <w:r>
              <w:rPr>
                <w:rFonts w:ascii="Times New Roman" w:hAnsi="Times New Roman"/>
              </w:rPr>
              <w:t>N.A.</w:t>
            </w:r>
          </w:p>
        </w:tc>
      </w:tr>
      <w:tr w:rsidR="00605220" w14:paraId="76A35560" w14:textId="77777777" w:rsidTr="00605220">
        <w:tc>
          <w:tcPr>
            <w:tcW w:w="2335" w:type="dxa"/>
          </w:tcPr>
          <w:p w14:paraId="6CCDC4B7" w14:textId="06B2882A" w:rsidR="00605220" w:rsidRDefault="00605220" w:rsidP="00605220">
            <w:pPr>
              <w:pStyle w:val="BodyText"/>
              <w:rPr>
                <w:rFonts w:ascii="Times New Roman" w:hAnsi="Times New Roman"/>
              </w:rPr>
            </w:pPr>
            <w:r>
              <w:rPr>
                <w:rFonts w:ascii="Times New Roman" w:hAnsi="Times New Roman"/>
              </w:rPr>
              <w:t>Backwards Blocking Control</w:t>
            </w:r>
          </w:p>
        </w:tc>
        <w:tc>
          <w:tcPr>
            <w:tcW w:w="1405" w:type="dxa"/>
          </w:tcPr>
          <w:p w14:paraId="2D0090B9" w14:textId="701B2B1B" w:rsidR="00605220" w:rsidRDefault="00605220" w:rsidP="00605220">
            <w:pPr>
              <w:pStyle w:val="BodyText"/>
              <w:jc w:val="right"/>
              <w:rPr>
                <w:rFonts w:ascii="Times New Roman" w:hAnsi="Times New Roman"/>
              </w:rPr>
            </w:pPr>
            <w:r>
              <w:rPr>
                <w:rFonts w:ascii="Times New Roman" w:hAnsi="Times New Roman"/>
              </w:rPr>
              <w:t>.57</w:t>
            </w:r>
          </w:p>
        </w:tc>
        <w:tc>
          <w:tcPr>
            <w:tcW w:w="1385" w:type="dxa"/>
          </w:tcPr>
          <w:p w14:paraId="09BCE6F2" w14:textId="78D18F0E" w:rsidR="00605220" w:rsidRDefault="00605220" w:rsidP="00605220">
            <w:pPr>
              <w:pStyle w:val="BodyText"/>
              <w:jc w:val="right"/>
              <w:rPr>
                <w:rFonts w:ascii="Times New Roman" w:hAnsi="Times New Roman"/>
              </w:rPr>
            </w:pPr>
            <w:r>
              <w:rPr>
                <w:rFonts w:ascii="Times New Roman" w:hAnsi="Times New Roman"/>
              </w:rPr>
              <w:t>.57</w:t>
            </w:r>
          </w:p>
        </w:tc>
        <w:tc>
          <w:tcPr>
            <w:tcW w:w="1440" w:type="dxa"/>
          </w:tcPr>
          <w:p w14:paraId="2EF48E4F" w14:textId="549F34ED" w:rsidR="00605220" w:rsidRDefault="00605220" w:rsidP="00605220">
            <w:pPr>
              <w:pStyle w:val="BodyText"/>
              <w:jc w:val="right"/>
              <w:rPr>
                <w:rFonts w:ascii="Times New Roman" w:hAnsi="Times New Roman"/>
              </w:rPr>
            </w:pPr>
            <w:r>
              <w:rPr>
                <w:rFonts w:ascii="Times New Roman" w:hAnsi="Times New Roman"/>
              </w:rPr>
              <w:t>.57</w:t>
            </w:r>
          </w:p>
        </w:tc>
        <w:tc>
          <w:tcPr>
            <w:tcW w:w="1350" w:type="dxa"/>
          </w:tcPr>
          <w:p w14:paraId="77042F9B" w14:textId="7ABE5005" w:rsidR="00605220" w:rsidRDefault="00605220" w:rsidP="00605220">
            <w:pPr>
              <w:pStyle w:val="BodyText"/>
              <w:jc w:val="right"/>
              <w:rPr>
                <w:rFonts w:ascii="Times New Roman" w:hAnsi="Times New Roman"/>
              </w:rPr>
            </w:pPr>
            <w:r>
              <w:rPr>
                <w:rFonts w:ascii="Times New Roman" w:hAnsi="Times New Roman"/>
              </w:rPr>
              <w:t>1</w:t>
            </w:r>
          </w:p>
        </w:tc>
      </w:tr>
      <w:tr w:rsidR="00605220" w14:paraId="2228DB8B" w14:textId="77777777" w:rsidTr="00605220">
        <w:tc>
          <w:tcPr>
            <w:tcW w:w="2335" w:type="dxa"/>
          </w:tcPr>
          <w:p w14:paraId="73F3F47C" w14:textId="0A7D856D" w:rsidR="00605220" w:rsidRDefault="00605220" w:rsidP="00605220">
            <w:pPr>
              <w:pStyle w:val="BodyText"/>
              <w:rPr>
                <w:rFonts w:ascii="Times New Roman" w:hAnsi="Times New Roman"/>
              </w:rPr>
            </w:pPr>
            <w:r>
              <w:rPr>
                <w:rFonts w:ascii="Times New Roman" w:hAnsi="Times New Roman"/>
              </w:rPr>
              <w:t>Indirect Screening Off Experimental</w:t>
            </w:r>
          </w:p>
        </w:tc>
        <w:tc>
          <w:tcPr>
            <w:tcW w:w="1405" w:type="dxa"/>
          </w:tcPr>
          <w:p w14:paraId="70F73C65" w14:textId="3F97B5E2" w:rsidR="00605220" w:rsidRDefault="00605220" w:rsidP="00605220">
            <w:pPr>
              <w:pStyle w:val="BodyText"/>
              <w:jc w:val="right"/>
              <w:rPr>
                <w:rFonts w:ascii="Times New Roman" w:hAnsi="Times New Roman"/>
              </w:rPr>
            </w:pPr>
            <w:r>
              <w:rPr>
                <w:rFonts w:ascii="Times New Roman" w:hAnsi="Times New Roman"/>
              </w:rPr>
              <w:t>0</w:t>
            </w:r>
          </w:p>
        </w:tc>
        <w:tc>
          <w:tcPr>
            <w:tcW w:w="1385" w:type="dxa"/>
          </w:tcPr>
          <w:p w14:paraId="57D4D890" w14:textId="3E448882" w:rsidR="00605220" w:rsidRDefault="00880E18" w:rsidP="00605220">
            <w:pPr>
              <w:pStyle w:val="BodyText"/>
              <w:jc w:val="right"/>
              <w:rPr>
                <w:rFonts w:ascii="Times New Roman" w:hAnsi="Times New Roman"/>
              </w:rPr>
            </w:pPr>
            <w:r>
              <w:rPr>
                <w:rFonts w:ascii="Times New Roman" w:hAnsi="Times New Roman"/>
              </w:rPr>
              <w:t>.67</w:t>
            </w:r>
          </w:p>
        </w:tc>
        <w:tc>
          <w:tcPr>
            <w:tcW w:w="1440" w:type="dxa"/>
          </w:tcPr>
          <w:p w14:paraId="1B84FF7B" w14:textId="52F4DA3B" w:rsidR="00605220" w:rsidRDefault="00880E18" w:rsidP="00605220">
            <w:pPr>
              <w:pStyle w:val="BodyText"/>
              <w:jc w:val="right"/>
              <w:rPr>
                <w:rFonts w:ascii="Times New Roman" w:hAnsi="Times New Roman"/>
              </w:rPr>
            </w:pPr>
            <w:r>
              <w:rPr>
                <w:rFonts w:ascii="Times New Roman" w:hAnsi="Times New Roman"/>
              </w:rPr>
              <w:t>.67</w:t>
            </w:r>
          </w:p>
        </w:tc>
        <w:tc>
          <w:tcPr>
            <w:tcW w:w="1350" w:type="dxa"/>
          </w:tcPr>
          <w:p w14:paraId="5849CC20" w14:textId="1AAFF2A5" w:rsidR="00605220" w:rsidRDefault="00880E18" w:rsidP="00605220">
            <w:pPr>
              <w:pStyle w:val="BodyText"/>
              <w:jc w:val="right"/>
              <w:rPr>
                <w:rFonts w:ascii="Times New Roman" w:hAnsi="Times New Roman"/>
              </w:rPr>
            </w:pPr>
            <w:r>
              <w:rPr>
                <w:rFonts w:ascii="Times New Roman" w:hAnsi="Times New Roman"/>
              </w:rPr>
              <w:t>N.A.</w:t>
            </w:r>
          </w:p>
        </w:tc>
      </w:tr>
      <w:tr w:rsidR="00880E18" w14:paraId="3E0D61AE" w14:textId="77777777" w:rsidTr="00605220">
        <w:tc>
          <w:tcPr>
            <w:tcW w:w="2335" w:type="dxa"/>
          </w:tcPr>
          <w:p w14:paraId="0D38CA19" w14:textId="4A28DD54" w:rsidR="00880E18" w:rsidRDefault="00880E18" w:rsidP="00880E18">
            <w:pPr>
              <w:pStyle w:val="BodyText"/>
              <w:rPr>
                <w:rFonts w:ascii="Times New Roman" w:hAnsi="Times New Roman"/>
              </w:rPr>
            </w:pPr>
            <w:r>
              <w:rPr>
                <w:rFonts w:ascii="Times New Roman" w:hAnsi="Times New Roman"/>
              </w:rPr>
              <w:t>Indirect Screening Off Control</w:t>
            </w:r>
          </w:p>
        </w:tc>
        <w:tc>
          <w:tcPr>
            <w:tcW w:w="1405" w:type="dxa"/>
          </w:tcPr>
          <w:p w14:paraId="56ADEC29" w14:textId="15B09B24" w:rsidR="00880E18" w:rsidRDefault="00880E18" w:rsidP="00880E18">
            <w:pPr>
              <w:pStyle w:val="BodyText"/>
              <w:jc w:val="right"/>
              <w:rPr>
                <w:rFonts w:ascii="Times New Roman" w:hAnsi="Times New Roman"/>
              </w:rPr>
            </w:pPr>
            <w:r>
              <w:rPr>
                <w:rFonts w:ascii="Times New Roman" w:hAnsi="Times New Roman"/>
              </w:rPr>
              <w:t>.57</w:t>
            </w:r>
          </w:p>
        </w:tc>
        <w:tc>
          <w:tcPr>
            <w:tcW w:w="1385" w:type="dxa"/>
          </w:tcPr>
          <w:p w14:paraId="6949BAE2" w14:textId="333C66FE" w:rsidR="00880E18" w:rsidRDefault="00880E18" w:rsidP="00880E18">
            <w:pPr>
              <w:pStyle w:val="BodyText"/>
              <w:jc w:val="right"/>
              <w:rPr>
                <w:rFonts w:ascii="Times New Roman" w:hAnsi="Times New Roman"/>
              </w:rPr>
            </w:pPr>
            <w:r>
              <w:rPr>
                <w:rFonts w:ascii="Times New Roman" w:hAnsi="Times New Roman"/>
              </w:rPr>
              <w:t>.57</w:t>
            </w:r>
          </w:p>
        </w:tc>
        <w:tc>
          <w:tcPr>
            <w:tcW w:w="1440" w:type="dxa"/>
          </w:tcPr>
          <w:p w14:paraId="4C934FB6" w14:textId="2F47F53B" w:rsidR="00880E18" w:rsidRDefault="00880E18" w:rsidP="00880E18">
            <w:pPr>
              <w:pStyle w:val="BodyText"/>
              <w:jc w:val="right"/>
              <w:rPr>
                <w:rFonts w:ascii="Times New Roman" w:hAnsi="Times New Roman"/>
              </w:rPr>
            </w:pPr>
            <w:r>
              <w:rPr>
                <w:rFonts w:ascii="Times New Roman" w:hAnsi="Times New Roman"/>
              </w:rPr>
              <w:t>.57</w:t>
            </w:r>
          </w:p>
        </w:tc>
        <w:tc>
          <w:tcPr>
            <w:tcW w:w="1350" w:type="dxa"/>
          </w:tcPr>
          <w:p w14:paraId="4A65CA44" w14:textId="1958AC7A" w:rsidR="00880E18" w:rsidRDefault="00880E18" w:rsidP="00880E18">
            <w:pPr>
              <w:pStyle w:val="BodyText"/>
              <w:jc w:val="right"/>
              <w:rPr>
                <w:rFonts w:ascii="Times New Roman" w:hAnsi="Times New Roman"/>
              </w:rPr>
            </w:pPr>
            <w:r>
              <w:rPr>
                <w:rFonts w:ascii="Times New Roman" w:hAnsi="Times New Roman"/>
              </w:rPr>
              <w:t>0</w:t>
            </w:r>
          </w:p>
        </w:tc>
      </w:tr>
    </w:tbl>
    <w:p w14:paraId="3B486F33" w14:textId="77777777" w:rsidR="00605220" w:rsidRPr="00605220" w:rsidRDefault="00605220" w:rsidP="00605220">
      <w:pPr>
        <w:pStyle w:val="BodyText"/>
        <w:spacing w:line="480" w:lineRule="auto"/>
        <w:rPr>
          <w:rFonts w:ascii="Times New Roman" w:hAnsi="Times New Roman"/>
        </w:rPr>
      </w:pPr>
    </w:p>
    <w:p w14:paraId="38D70874" w14:textId="40CF279F" w:rsidR="00575387" w:rsidRDefault="0059480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Connectionist Network. DEON TO ADD</w:t>
      </w:r>
      <w:bookmarkStart w:id="87" w:name="_GoBack"/>
      <w:bookmarkEnd w:id="87"/>
    </w:p>
    <w:p w14:paraId="0E331787" w14:textId="591A5834" w:rsidR="004D5C82" w:rsidRDefault="004D5C82" w:rsidP="007C473F">
      <w:pPr>
        <w:spacing w:line="480" w:lineRule="auto"/>
        <w:ind w:firstLine="720"/>
        <w:contextualSpacing/>
        <w:rPr>
          <w:rFonts w:ascii="Times New Roman" w:hAnsi="Times New Roman" w:cs="Times New Roman"/>
          <w:sz w:val="24"/>
          <w:szCs w:val="24"/>
        </w:rPr>
      </w:pPr>
    </w:p>
    <w:p w14:paraId="62B6ABA3" w14:textId="14E389DF" w:rsidR="004D5C82" w:rsidRDefault="004D5C82" w:rsidP="007C473F">
      <w:pPr>
        <w:spacing w:line="480" w:lineRule="auto"/>
        <w:ind w:firstLine="720"/>
        <w:contextualSpacing/>
        <w:rPr>
          <w:rFonts w:ascii="Times New Roman" w:hAnsi="Times New Roman" w:cs="Times New Roman"/>
          <w:sz w:val="24"/>
          <w:szCs w:val="24"/>
        </w:rPr>
      </w:pPr>
    </w:p>
    <w:p w14:paraId="782CFAF0" w14:textId="77777777" w:rsidR="004D5C82" w:rsidRDefault="004D5C82" w:rsidP="007C473F">
      <w:pPr>
        <w:spacing w:line="480" w:lineRule="auto"/>
        <w:ind w:firstLine="720"/>
        <w:contextualSpacing/>
        <w:rPr>
          <w:rFonts w:ascii="Times New Roman" w:hAnsi="Times New Roman" w:cs="Times New Roman"/>
          <w:sz w:val="24"/>
          <w:szCs w:val="24"/>
        </w:rPr>
      </w:pPr>
    </w:p>
    <w:p w14:paraId="4F783576" w14:textId="51A7D026" w:rsidR="004D5C82" w:rsidRDefault="004D5C82" w:rsidP="007C473F">
      <w:pPr>
        <w:spacing w:line="480" w:lineRule="auto"/>
        <w:ind w:firstLine="720"/>
        <w:contextualSpacing/>
        <w:rPr>
          <w:rFonts w:ascii="Times New Roman" w:hAnsi="Times New Roman" w:cs="Times New Roman"/>
          <w:sz w:val="24"/>
          <w:szCs w:val="24"/>
        </w:rPr>
      </w:pPr>
    </w:p>
    <w:p w14:paraId="2DE92B4E" w14:textId="652F1F95" w:rsidR="004D5C82" w:rsidRDefault="004D5C82" w:rsidP="007C473F">
      <w:pPr>
        <w:spacing w:line="480" w:lineRule="auto"/>
        <w:ind w:firstLine="720"/>
        <w:contextualSpacing/>
        <w:rPr>
          <w:rFonts w:ascii="Times New Roman" w:hAnsi="Times New Roman" w:cs="Times New Roman"/>
          <w:sz w:val="24"/>
          <w:szCs w:val="24"/>
        </w:rPr>
      </w:pPr>
    </w:p>
    <w:p w14:paraId="5BDB8592" w14:textId="77777777" w:rsidR="004D5C82" w:rsidRDefault="004D5C82" w:rsidP="007C473F">
      <w:pPr>
        <w:spacing w:line="480" w:lineRule="auto"/>
        <w:ind w:firstLine="720"/>
        <w:contextualSpacing/>
        <w:rPr>
          <w:rFonts w:ascii="Times New Roman" w:hAnsi="Times New Roman" w:cs="Times New Roman"/>
          <w:sz w:val="24"/>
          <w:szCs w:val="24"/>
        </w:rPr>
      </w:pPr>
    </w:p>
    <w:p w14:paraId="26A7FB14" w14:textId="05DB221C" w:rsidR="00575387" w:rsidRDefault="00575387" w:rsidP="007C473F">
      <w:pPr>
        <w:spacing w:line="480" w:lineRule="auto"/>
        <w:ind w:firstLine="720"/>
        <w:contextualSpacing/>
        <w:rPr>
          <w:rFonts w:ascii="Times New Roman" w:hAnsi="Times New Roman" w:cs="Times New Roman"/>
          <w:sz w:val="24"/>
          <w:szCs w:val="24"/>
        </w:rPr>
      </w:pPr>
    </w:p>
    <w:p w14:paraId="42B831DC" w14:textId="2F5DACC6" w:rsidR="00664423" w:rsidRDefault="00664423" w:rsidP="007C473F">
      <w:pPr>
        <w:spacing w:line="480" w:lineRule="auto"/>
        <w:ind w:firstLine="720"/>
        <w:contextualSpacing/>
        <w:rPr>
          <w:rFonts w:ascii="Times New Roman" w:hAnsi="Times New Roman" w:cs="Times New Roman"/>
          <w:sz w:val="24"/>
          <w:szCs w:val="24"/>
        </w:rPr>
      </w:pPr>
    </w:p>
    <w:p w14:paraId="37B9F854" w14:textId="74788488" w:rsidR="00664423" w:rsidRDefault="00664423" w:rsidP="007C473F">
      <w:pPr>
        <w:spacing w:line="480" w:lineRule="auto"/>
        <w:ind w:firstLine="720"/>
        <w:contextualSpacing/>
        <w:rPr>
          <w:rFonts w:ascii="Times New Roman" w:hAnsi="Times New Roman" w:cs="Times New Roman"/>
          <w:sz w:val="24"/>
          <w:szCs w:val="24"/>
        </w:rPr>
      </w:pPr>
    </w:p>
    <w:p w14:paraId="4E814353" w14:textId="77777777" w:rsidR="00664423" w:rsidRDefault="00664423" w:rsidP="007C473F">
      <w:pPr>
        <w:spacing w:line="480" w:lineRule="auto"/>
        <w:ind w:firstLine="720"/>
        <w:contextualSpacing/>
        <w:rPr>
          <w:rFonts w:ascii="Times New Roman" w:hAnsi="Times New Roman" w:cs="Times New Roman"/>
          <w:sz w:val="24"/>
          <w:szCs w:val="24"/>
        </w:rPr>
      </w:pPr>
    </w:p>
    <w:p w14:paraId="465ED97B" w14:textId="7989E683"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w:t>
      </w:r>
      <w:r w:rsidR="00AC0CD1">
        <w:rPr>
          <w:rFonts w:ascii="Times New Roman" w:hAnsi="Times New Roman" w:cs="Times New Roman"/>
          <w:sz w:val="24"/>
          <w:szCs w:val="24"/>
        </w:rPr>
        <w:lastRenderedPageBreak/>
        <w:t xml:space="preserve">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across contexts</w:t>
      </w:r>
      <w:r w:rsidR="00365CAA">
        <w:rPr>
          <w:rFonts w:ascii="Times New Roman" w:hAnsi="Times New Roman" w:cs="Times New Roman"/>
          <w:sz w:val="24"/>
          <w:szCs w:val="24"/>
        </w:rPr>
        <w:t xml:space="preserve">. </w:t>
      </w:r>
    </w:p>
    <w:p w14:paraId="404EF233" w14:textId="48830023"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w:t>
      </w:r>
      <w:r w:rsidR="007A23BC">
        <w:rPr>
          <w:rFonts w:ascii="Times New Roman" w:hAnsi="Times New Roman" w:cs="Times New Roman"/>
          <w:sz w:val="24"/>
          <w:szCs w:val="24"/>
        </w:rPr>
        <w:t>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r w:rsidR="00F45DB6">
        <w:rPr>
          <w:rFonts w:ascii="Times New Roman" w:hAnsi="Times New Roman" w:cs="Times New Roman"/>
          <w:sz w:val="24"/>
          <w:szCs w:val="24"/>
        </w:rPr>
        <w:t xml:space="preserve">performance in a </w:t>
      </w:r>
      <w:r w:rsidR="008832A6">
        <w:rPr>
          <w:rFonts w:ascii="Times New Roman" w:hAnsi="Times New Roman" w:cs="Times New Roman"/>
          <w:sz w:val="24"/>
          <w:szCs w:val="24"/>
        </w:rPr>
        <w:t xml:space="preserve">multiple-object </w:t>
      </w:r>
      <w:r w:rsidR="00F45DB6">
        <w:rPr>
          <w:rFonts w:ascii="Times New Roman" w:hAnsi="Times New Roman" w:cs="Times New Roman"/>
          <w:sz w:val="24"/>
          <w:szCs w:val="24"/>
        </w:rPr>
        <w:t>BB task</w:t>
      </w:r>
      <w:r w:rsidR="00A67C57">
        <w:rPr>
          <w:rFonts w:ascii="Times New Roman" w:hAnsi="Times New Roman" w:cs="Times New Roman"/>
          <w:sz w:val="24"/>
          <w:szCs w:val="24"/>
        </w:rPr>
        <w:t xml:space="preserve"> adheres</w:t>
      </w:r>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r w:rsidR="00A67C57">
        <w:rPr>
          <w:rFonts w:ascii="Times New Roman" w:hAnsi="Times New Roman" w:cs="Times New Roman"/>
          <w:sz w:val="24"/>
          <w:szCs w:val="24"/>
        </w:rPr>
        <w:t xml:space="preserve"> associative learning is </w:t>
      </w:r>
      <w:proofErr w:type="gramStart"/>
      <w:r w:rsidR="00A67C57">
        <w:rPr>
          <w:rFonts w:ascii="Times New Roman" w:hAnsi="Times New Roman" w:cs="Times New Roman"/>
          <w:sz w:val="24"/>
          <w:szCs w:val="24"/>
        </w:rPr>
        <w:t>sufficient</w:t>
      </w:r>
      <w:proofErr w:type="gramEnd"/>
      <w:r w:rsidR="00A67C57">
        <w:rPr>
          <w:rFonts w:ascii="Times New Roman" w:hAnsi="Times New Roman" w:cs="Times New Roman"/>
          <w:sz w:val="24"/>
          <w:szCs w:val="24"/>
        </w:rPr>
        <w:t xml:space="preserve"> to account for causal learning in human children.</w:t>
      </w:r>
      <w:r w:rsidR="00AB0248">
        <w:rPr>
          <w:rFonts w:ascii="Times New Roman" w:hAnsi="Times New Roman" w:cs="Times New Roman"/>
          <w:sz w:val="24"/>
          <w:szCs w:val="24"/>
        </w:rPr>
        <w:t xml:space="preserve"> </w:t>
      </w:r>
    </w:p>
    <w:p w14:paraId="40F5FA16" w14:textId="7E58B642" w:rsidR="00184E4B" w:rsidRDefault="005146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w:t>
      </w:r>
      <w:r w:rsidR="00F62BBE">
        <w:rPr>
          <w:rFonts w:ascii="Times New Roman" w:hAnsi="Times New Roman" w:cs="Times New Roman"/>
          <w:sz w:val="24"/>
          <w:szCs w:val="24"/>
        </w:rPr>
        <w:t>one final</w:t>
      </w:r>
      <w:r w:rsidR="00A06280">
        <w:rPr>
          <w:rFonts w:ascii="Times New Roman" w:hAnsi="Times New Roman" w:cs="Times New Roman"/>
          <w:sz w:val="24"/>
          <w:szCs w:val="24"/>
        </w:rPr>
        <w:t xml:space="preserve"> reason to exercise caution</w:t>
      </w:r>
      <w:r w:rsidR="00442725">
        <w:rPr>
          <w:rFonts w:ascii="Times New Roman" w:hAnsi="Times New Roman" w:cs="Times New Roman"/>
          <w:sz w:val="24"/>
          <w:szCs w:val="24"/>
        </w:rPr>
        <w:t xml:space="preserve"> before accepting the claim that </w:t>
      </w:r>
      <w:r>
        <w:rPr>
          <w:rFonts w:ascii="Times New Roman" w:hAnsi="Times New Roman" w:cs="Times New Roman"/>
          <w:sz w:val="24"/>
          <w:szCs w:val="24"/>
        </w:rPr>
        <w:t>Bayesian</w:t>
      </w:r>
      <w:r w:rsidR="00442725">
        <w:rPr>
          <w:rFonts w:ascii="Times New Roman" w:hAnsi="Times New Roman" w:cs="Times New Roman"/>
          <w:sz w:val="24"/>
          <w:szCs w:val="24"/>
        </w:rPr>
        <w:t xml:space="preserve"> inference </w:t>
      </w:r>
      <w:proofErr w:type="spellStart"/>
      <w:r w:rsidR="00442725">
        <w:rPr>
          <w:rFonts w:ascii="Times New Roman" w:hAnsi="Times New Roman" w:cs="Times New Roman"/>
          <w:sz w:val="24"/>
          <w:szCs w:val="24"/>
        </w:rPr>
        <w:t>subserves</w:t>
      </w:r>
      <w:proofErr w:type="spellEnd"/>
      <w:r w:rsidR="00442725">
        <w:rPr>
          <w:rFonts w:ascii="Times New Roman" w:hAnsi="Times New Roman" w:cs="Times New Roman"/>
          <w:sz w:val="24"/>
          <w:szCs w:val="24"/>
        </w:rPr>
        <w:t xml:space="preserve"> how human children reason</w:t>
      </w:r>
      <w:r>
        <w:rPr>
          <w:rFonts w:ascii="Times New Roman" w:hAnsi="Times New Roman" w:cs="Times New Roman"/>
          <w:sz w:val="24"/>
          <w:szCs w:val="24"/>
        </w:rPr>
        <w:t>. This concerns the fact that</w:t>
      </w:r>
      <w:r w:rsidR="00442725">
        <w:rPr>
          <w:rFonts w:ascii="Times New Roman" w:hAnsi="Times New Roman" w:cs="Times New Roman"/>
          <w:sz w:val="24"/>
          <w:szCs w:val="24"/>
        </w:rPr>
        <w:t xml:space="preserve"> </w:t>
      </w:r>
      <w:r w:rsidR="008832A6">
        <w:rPr>
          <w:rFonts w:ascii="Times New Roman" w:hAnsi="Times New Roman" w:cs="Times New Roman"/>
          <w:sz w:val="24"/>
          <w:szCs w:val="24"/>
        </w:rPr>
        <w:t xml:space="preserve">other </w:t>
      </w:r>
      <w:r w:rsidR="00B65F4A">
        <w:rPr>
          <w:rFonts w:ascii="Times New Roman" w:hAnsi="Times New Roman" w:cs="Times New Roman"/>
          <w:sz w:val="24"/>
          <w:szCs w:val="24"/>
        </w:rPr>
        <w:t>associative-learning processes</w:t>
      </w:r>
      <w:r w:rsidR="008832A6">
        <w:rPr>
          <w:rFonts w:ascii="Times New Roman" w:hAnsi="Times New Roman" w:cs="Times New Roman"/>
          <w:sz w:val="24"/>
          <w:szCs w:val="24"/>
        </w:rPr>
        <w:t xml:space="preserve"> beyond</w:t>
      </w:r>
      <w:r w:rsidR="00465D0F">
        <w:rPr>
          <w:rFonts w:ascii="Times New Roman" w:hAnsi="Times New Roman" w:cs="Times New Roman"/>
          <w:sz w:val="24"/>
          <w:szCs w:val="24"/>
        </w:rPr>
        <w:t xml:space="preserve"> the traditional RW model may</w:t>
      </w:r>
      <w:r w:rsidR="00B65F4A">
        <w:rPr>
          <w:rFonts w:ascii="Times New Roman" w:hAnsi="Times New Roman" w:cs="Times New Roman"/>
          <w:sz w:val="24"/>
          <w:szCs w:val="24"/>
        </w:rPr>
        <w:t xml:space="preserve"> well explain how children process causal events that involve more than the number of objects </w:t>
      </w:r>
      <w:r w:rsidR="00465D0F">
        <w:rPr>
          <w:rFonts w:ascii="Times New Roman" w:hAnsi="Times New Roman" w:cs="Times New Roman"/>
          <w:sz w:val="24"/>
          <w:szCs w:val="24"/>
        </w:rPr>
        <w:t>standardly</w:t>
      </w:r>
      <w:r w:rsidR="00B65F4A">
        <w:rPr>
          <w:rFonts w:ascii="Times New Roman" w:hAnsi="Times New Roman" w:cs="Times New Roman"/>
          <w:sz w:val="24"/>
          <w:szCs w:val="24"/>
        </w:rPr>
        <w:t xml:space="preserve"> used in causal studies with children. </w:t>
      </w:r>
      <w:r w:rsidR="0060203D">
        <w:rPr>
          <w:rFonts w:ascii="Times New Roman" w:hAnsi="Times New Roman" w:cs="Times New Roman"/>
          <w:sz w:val="24"/>
          <w:szCs w:val="24"/>
        </w:rPr>
        <w:t xml:space="preserve">For example, one class of models that </w:t>
      </w:r>
      <w:r w:rsidR="0060203D" w:rsidRPr="00465D0F">
        <w:rPr>
          <w:rFonts w:ascii="Times New Roman" w:hAnsi="Times New Roman" w:cs="Times New Roman"/>
          <w:i/>
          <w:iCs/>
          <w:sz w:val="24"/>
          <w:szCs w:val="24"/>
        </w:rPr>
        <w:t>could</w:t>
      </w:r>
      <w:r w:rsidR="0060203D">
        <w:rPr>
          <w:rFonts w:ascii="Times New Roman" w:hAnsi="Times New Roman" w:cs="Times New Roman"/>
          <w:sz w:val="24"/>
          <w:szCs w:val="24"/>
        </w:rPr>
        <w:t xml:space="preserve"> account for how children process</w:t>
      </w:r>
      <w:r w:rsidR="007B585E">
        <w:rPr>
          <w:rFonts w:ascii="Times New Roman" w:hAnsi="Times New Roman" w:cs="Times New Roman"/>
          <w:sz w:val="24"/>
          <w:szCs w:val="24"/>
        </w:rPr>
        <w:t>ed</w:t>
      </w:r>
      <w:r w:rsidR="0060203D">
        <w:rPr>
          <w:rFonts w:ascii="Times New Roman" w:hAnsi="Times New Roman" w:cs="Times New Roman"/>
          <w:sz w:val="24"/>
          <w:szCs w:val="24"/>
        </w:rPr>
        <w:t xml:space="preserve"> </w:t>
      </w:r>
      <w:r w:rsidR="007B585E">
        <w:rPr>
          <w:rFonts w:ascii="Times New Roman" w:hAnsi="Times New Roman" w:cs="Times New Roman"/>
          <w:sz w:val="24"/>
          <w:szCs w:val="24"/>
        </w:rPr>
        <w:t xml:space="preserve">the </w:t>
      </w:r>
      <w:r w:rsidR="0060203D">
        <w:rPr>
          <w:rFonts w:ascii="Times New Roman" w:hAnsi="Times New Roman" w:cs="Times New Roman"/>
          <w:sz w:val="24"/>
          <w:szCs w:val="24"/>
        </w:rPr>
        <w:t>BB events</w:t>
      </w:r>
      <w:r w:rsidR="007B585E">
        <w:rPr>
          <w:rFonts w:ascii="Times New Roman" w:hAnsi="Times New Roman" w:cs="Times New Roman"/>
          <w:sz w:val="24"/>
          <w:szCs w:val="24"/>
        </w:rPr>
        <w:t xml:space="preserve"> in the present s</w:t>
      </w:r>
      <w:r w:rsidR="00465D0F">
        <w:rPr>
          <w:rFonts w:ascii="Times New Roman" w:hAnsi="Times New Roman" w:cs="Times New Roman"/>
          <w:sz w:val="24"/>
          <w:szCs w:val="24"/>
        </w:rPr>
        <w:t>tudy</w:t>
      </w:r>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artificial neural networks</w:t>
      </w:r>
      <w:r w:rsidR="007F1FB8">
        <w:rPr>
          <w:rFonts w:ascii="Times New Roman" w:hAnsi="Times New Roman" w:cs="Times New Roman"/>
          <w:sz w:val="24"/>
          <w:szCs w:val="24"/>
        </w:rPr>
        <w:t xml:space="preserve"> (e.g., Rogers &amp; McClelland, 2014; </w:t>
      </w:r>
      <w:proofErr w:type="spellStart"/>
      <w:r w:rsidR="007F1FB8">
        <w:rPr>
          <w:rFonts w:ascii="Times New Roman" w:hAnsi="Times New Roman" w:cs="Times New Roman"/>
          <w:sz w:val="24"/>
          <w:szCs w:val="24"/>
        </w:rPr>
        <w:t>Rumelhart</w:t>
      </w:r>
      <w:proofErr w:type="spellEnd"/>
      <w:r w:rsidR="007F1FB8">
        <w:rPr>
          <w:rFonts w:ascii="Times New Roman" w:hAnsi="Times New Roman" w:cs="Times New Roman"/>
          <w:sz w:val="24"/>
          <w:szCs w:val="24"/>
        </w:rPr>
        <w:t xml:space="preserve"> et al., 1986)</w:t>
      </w:r>
      <w:r w:rsidR="004E6DA8">
        <w:rPr>
          <w:rFonts w:ascii="Times New Roman" w:hAnsi="Times New Roman" w:cs="Times New Roman"/>
          <w:sz w:val="24"/>
          <w:szCs w:val="24"/>
        </w:rPr>
        <w:t xml:space="preserve">. </w:t>
      </w:r>
      <w:r w:rsidR="00A91621">
        <w:rPr>
          <w:rFonts w:ascii="Times New Roman" w:hAnsi="Times New Roman" w:cs="Times New Roman"/>
          <w:sz w:val="24"/>
          <w:szCs w:val="24"/>
        </w:rPr>
        <w:t>These models</w:t>
      </w:r>
      <w:r w:rsidR="00AE1B71">
        <w:rPr>
          <w:rFonts w:ascii="Times New Roman" w:hAnsi="Times New Roman" w:cs="Times New Roman"/>
          <w:sz w:val="24"/>
          <w:szCs w:val="24"/>
        </w:rPr>
        <w:t xml:space="preserve"> consist of </w:t>
      </w:r>
      <w:r w:rsidR="00F654F1">
        <w:rPr>
          <w:rFonts w:ascii="Times New Roman" w:hAnsi="Times New Roman" w:cs="Times New Roman"/>
          <w:sz w:val="24"/>
          <w:szCs w:val="24"/>
        </w:rPr>
        <w:t>“neuron-like” processing</w:t>
      </w:r>
      <w:r w:rsidR="00AE1B71">
        <w:rPr>
          <w:rFonts w:ascii="Times New Roman" w:hAnsi="Times New Roman" w:cs="Times New Roman"/>
          <w:sz w:val="24"/>
          <w:szCs w:val="24"/>
        </w:rPr>
        <w:t xml:space="preserve"> units</w:t>
      </w:r>
      <w:r w:rsidR="001A3A24">
        <w:rPr>
          <w:rFonts w:ascii="Times New Roman" w:hAnsi="Times New Roman" w:cs="Times New Roman"/>
          <w:sz w:val="24"/>
          <w:szCs w:val="24"/>
        </w:rPr>
        <w:t xml:space="preserve">, which are organized into layers. These layers typically include an input layer, a hidden layer, and an output layer. Layers within a connectionist model are connected to each other via modifiable weights. The input layer of a connectionist model is typically connected to the hidden </w:t>
      </w:r>
      <w:r w:rsidR="001A3A24">
        <w:rPr>
          <w:rFonts w:ascii="Times New Roman" w:hAnsi="Times New Roman" w:cs="Times New Roman"/>
          <w:sz w:val="24"/>
          <w:szCs w:val="24"/>
        </w:rPr>
        <w:lastRenderedPageBreak/>
        <w:t>layer immediately “above” it via adjustable connections. The hidden layer, in turn, is typically connected to the output layer via a</w:t>
      </w:r>
      <w:r w:rsidR="0034281F">
        <w:rPr>
          <w:rFonts w:ascii="Times New Roman" w:hAnsi="Times New Roman" w:cs="Times New Roman"/>
          <w:sz w:val="24"/>
          <w:szCs w:val="24"/>
        </w:rPr>
        <w:t xml:space="preserve"> different</w:t>
      </w:r>
      <w:r w:rsidR="001A3A24">
        <w:rPr>
          <w:rFonts w:ascii="Times New Roman" w:hAnsi="Times New Roman" w:cs="Times New Roman"/>
          <w:sz w:val="24"/>
          <w:szCs w:val="24"/>
        </w:rPr>
        <w:t xml:space="preserve"> set of adjustable connection</w:t>
      </w:r>
      <w:r w:rsidR="0034281F">
        <w:rPr>
          <w:rFonts w:ascii="Times New Roman" w:hAnsi="Times New Roman" w:cs="Times New Roman"/>
          <w:sz w:val="24"/>
          <w:szCs w:val="24"/>
        </w:rPr>
        <w:t xml:space="preserve"> weights</w:t>
      </w:r>
      <w:r w:rsidR="001A3A24">
        <w:rPr>
          <w:rFonts w:ascii="Times New Roman" w:hAnsi="Times New Roman" w:cs="Times New Roman"/>
          <w:sz w:val="24"/>
          <w:szCs w:val="24"/>
        </w:rPr>
        <w:t xml:space="preserve">. </w:t>
      </w:r>
      <w:r w:rsidR="003A6C50">
        <w:rPr>
          <w:rFonts w:ascii="Times New Roman" w:hAnsi="Times New Roman" w:cs="Times New Roman"/>
          <w:sz w:val="24"/>
          <w:szCs w:val="24"/>
        </w:rPr>
        <w:t>Training in these models typically proceeds by</w:t>
      </w:r>
      <w:r w:rsidR="000503AE">
        <w:rPr>
          <w:rFonts w:ascii="Times New Roman" w:hAnsi="Times New Roman" w:cs="Times New Roman"/>
          <w:sz w:val="24"/>
          <w:szCs w:val="24"/>
        </w:rPr>
        <w:t xml:space="preserve"> </w:t>
      </w:r>
      <w:r w:rsidR="00F1097D">
        <w:rPr>
          <w:rFonts w:ascii="Times New Roman" w:hAnsi="Times New Roman" w:cs="Times New Roman"/>
          <w:sz w:val="24"/>
          <w:szCs w:val="24"/>
        </w:rPr>
        <w:t xml:space="preserve">presenting </w:t>
      </w:r>
      <w:r w:rsidR="003A6C50">
        <w:rPr>
          <w:rFonts w:ascii="Times New Roman" w:hAnsi="Times New Roman" w:cs="Times New Roman"/>
          <w:sz w:val="24"/>
          <w:szCs w:val="24"/>
        </w:rPr>
        <w:t>them</w:t>
      </w:r>
      <w:r w:rsidR="00F1097D">
        <w:rPr>
          <w:rFonts w:ascii="Times New Roman" w:hAnsi="Times New Roman" w:cs="Times New Roman"/>
          <w:sz w:val="24"/>
          <w:szCs w:val="24"/>
        </w:rPr>
        <w:t xml:space="preserve"> </w:t>
      </w:r>
      <w:r w:rsidR="00D94521">
        <w:rPr>
          <w:rFonts w:ascii="Times New Roman" w:hAnsi="Times New Roman" w:cs="Times New Roman"/>
          <w:sz w:val="24"/>
          <w:szCs w:val="24"/>
        </w:rPr>
        <w:t>with some pattern of activation along the input layer</w:t>
      </w:r>
      <w:r w:rsidR="00F1097D">
        <w:rPr>
          <w:rFonts w:ascii="Times New Roman" w:hAnsi="Times New Roman" w:cs="Times New Roman"/>
          <w:sz w:val="24"/>
          <w:szCs w:val="24"/>
        </w:rPr>
        <w:t>, comparing the model’s</w:t>
      </w:r>
      <w:r w:rsidR="00B10699">
        <w:rPr>
          <w:rFonts w:ascii="Times New Roman" w:hAnsi="Times New Roman" w:cs="Times New Roman"/>
          <w:sz w:val="24"/>
          <w:szCs w:val="24"/>
        </w:rPr>
        <w:t xml:space="preserve"> “observed”</w:t>
      </w:r>
      <w:r w:rsidR="00D94521">
        <w:rPr>
          <w:rFonts w:ascii="Times New Roman" w:hAnsi="Times New Roman" w:cs="Times New Roman"/>
          <w:sz w:val="24"/>
          <w:szCs w:val="24"/>
        </w:rPr>
        <w:t xml:space="preserve"> pattern of activation along the output layer </w:t>
      </w:r>
      <w:r w:rsidR="00F1097D">
        <w:rPr>
          <w:rFonts w:ascii="Times New Roman" w:hAnsi="Times New Roman" w:cs="Times New Roman"/>
          <w:sz w:val="24"/>
          <w:szCs w:val="24"/>
        </w:rPr>
        <w:t xml:space="preserve">to some </w:t>
      </w:r>
      <w:r w:rsidR="00B10699">
        <w:rPr>
          <w:rFonts w:ascii="Times New Roman" w:hAnsi="Times New Roman" w:cs="Times New Roman"/>
          <w:sz w:val="24"/>
          <w:szCs w:val="24"/>
        </w:rPr>
        <w:t>“</w:t>
      </w:r>
      <w:r w:rsidR="00F1097D">
        <w:rPr>
          <w:rFonts w:ascii="Times New Roman" w:hAnsi="Times New Roman" w:cs="Times New Roman"/>
          <w:sz w:val="24"/>
          <w:szCs w:val="24"/>
        </w:rPr>
        <w:t>desired</w:t>
      </w:r>
      <w:r w:rsidR="00B10699">
        <w:rPr>
          <w:rFonts w:ascii="Times New Roman" w:hAnsi="Times New Roman" w:cs="Times New Roman"/>
          <w:sz w:val="24"/>
          <w:szCs w:val="24"/>
        </w:rPr>
        <w:t>”</w:t>
      </w:r>
      <w:r w:rsidR="00D94521">
        <w:rPr>
          <w:rFonts w:ascii="Times New Roman" w:hAnsi="Times New Roman" w:cs="Times New Roman"/>
          <w:sz w:val="24"/>
          <w:szCs w:val="24"/>
        </w:rPr>
        <w:t xml:space="preserve"> pattern of activation along the same layer</w:t>
      </w:r>
      <w:r w:rsidR="00F1097D">
        <w:rPr>
          <w:rFonts w:ascii="Times New Roman" w:hAnsi="Times New Roman" w:cs="Times New Roman"/>
          <w:sz w:val="24"/>
          <w:szCs w:val="24"/>
        </w:rPr>
        <w:t>, and then</w:t>
      </w:r>
      <w:r w:rsidR="00B10699">
        <w:rPr>
          <w:rFonts w:ascii="Times New Roman" w:hAnsi="Times New Roman" w:cs="Times New Roman"/>
          <w:sz w:val="24"/>
          <w:szCs w:val="24"/>
        </w:rPr>
        <w:t xml:space="preserve"> using one or more</w:t>
      </w:r>
      <w:r w:rsidR="00006983">
        <w:rPr>
          <w:rFonts w:ascii="Times New Roman" w:hAnsi="Times New Roman" w:cs="Times New Roman"/>
          <w:sz w:val="24"/>
          <w:szCs w:val="24"/>
        </w:rPr>
        <w:t xml:space="preserve"> learning</w:t>
      </w:r>
      <w:r w:rsidR="00B10699">
        <w:rPr>
          <w:rFonts w:ascii="Times New Roman" w:hAnsi="Times New Roman" w:cs="Times New Roman"/>
          <w:sz w:val="24"/>
          <w:szCs w:val="24"/>
        </w:rPr>
        <w:t xml:space="preserve"> </w:t>
      </w:r>
      <w:r w:rsidR="00A6171A">
        <w:rPr>
          <w:rFonts w:ascii="Times New Roman" w:hAnsi="Times New Roman" w:cs="Times New Roman"/>
          <w:sz w:val="24"/>
          <w:szCs w:val="24"/>
        </w:rPr>
        <w:t>algorithms or procedures</w:t>
      </w:r>
      <w:r w:rsidR="00B10699">
        <w:rPr>
          <w:rFonts w:ascii="Times New Roman" w:hAnsi="Times New Roman" w:cs="Times New Roman"/>
          <w:sz w:val="24"/>
          <w:szCs w:val="24"/>
        </w:rPr>
        <w:t xml:space="preserve"> to adjust the weights</w:t>
      </w:r>
      <w:r w:rsidR="00A6171A">
        <w:rPr>
          <w:rFonts w:ascii="Times New Roman" w:hAnsi="Times New Roman" w:cs="Times New Roman"/>
          <w:sz w:val="24"/>
          <w:szCs w:val="24"/>
        </w:rPr>
        <w:t>. The purpose of these weight adjustments is</w:t>
      </w:r>
      <w:r w:rsidR="00B10699">
        <w:rPr>
          <w:rFonts w:ascii="Times New Roman" w:hAnsi="Times New Roman" w:cs="Times New Roman"/>
          <w:sz w:val="24"/>
          <w:szCs w:val="24"/>
        </w:rPr>
        <w:t xml:space="preserve"> to reduce the difference between the observed and desired output.</w:t>
      </w:r>
      <w:r w:rsidR="00F1097D">
        <w:rPr>
          <w:rFonts w:ascii="Times New Roman" w:hAnsi="Times New Roman" w:cs="Times New Roman"/>
          <w:sz w:val="24"/>
          <w:szCs w:val="24"/>
        </w:rPr>
        <w:t xml:space="preserve"> </w:t>
      </w:r>
    </w:p>
    <w:p w14:paraId="4F631DD1" w14:textId="212298AE" w:rsidR="00A06280" w:rsidRDefault="00AB78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006983">
        <w:rPr>
          <w:rFonts w:ascii="Times New Roman" w:hAnsi="Times New Roman" w:cs="Times New Roman"/>
          <w:sz w:val="24"/>
          <w:szCs w:val="24"/>
        </w:rPr>
        <w:t xml:space="preserve">n essential </w:t>
      </w:r>
      <w:r w:rsidR="00430C18">
        <w:rPr>
          <w:rFonts w:ascii="Times New Roman" w:hAnsi="Times New Roman" w:cs="Times New Roman"/>
          <w:sz w:val="24"/>
          <w:szCs w:val="24"/>
        </w:rPr>
        <w:t>feature</w:t>
      </w:r>
      <w:r>
        <w:rPr>
          <w:rFonts w:ascii="Times New Roman" w:hAnsi="Times New Roman" w:cs="Times New Roman"/>
          <w:sz w:val="24"/>
          <w:szCs w:val="24"/>
        </w:rPr>
        <w:t xml:space="preserve"> of these models is that they are fundamentally associative-learning devices—the weights encode associations among </w:t>
      </w:r>
      <w:r w:rsidR="00006983">
        <w:rPr>
          <w:rFonts w:ascii="Times New Roman" w:hAnsi="Times New Roman" w:cs="Times New Roman"/>
          <w:sz w:val="24"/>
          <w:szCs w:val="24"/>
        </w:rPr>
        <w:t xml:space="preserve">layers </w:t>
      </w:r>
      <w:r>
        <w:rPr>
          <w:rFonts w:ascii="Times New Roman" w:hAnsi="Times New Roman" w:cs="Times New Roman"/>
          <w:sz w:val="24"/>
          <w:szCs w:val="24"/>
        </w:rPr>
        <w:t xml:space="preserve">in the model, and the learning procedures </w:t>
      </w:r>
      <w:r w:rsidR="00381AE4">
        <w:rPr>
          <w:rFonts w:ascii="Times New Roman" w:hAnsi="Times New Roman" w:cs="Times New Roman"/>
          <w:sz w:val="24"/>
          <w:szCs w:val="24"/>
        </w:rPr>
        <w:t>operate</w:t>
      </w:r>
      <w:r w:rsidR="0093601D">
        <w:rPr>
          <w:rFonts w:ascii="Times New Roman" w:hAnsi="Times New Roman" w:cs="Times New Roman"/>
          <w:sz w:val="24"/>
          <w:szCs w:val="24"/>
        </w:rPr>
        <w:t xml:space="preserve"> either to strengthen </w:t>
      </w:r>
      <w:r w:rsidR="00EA09FD">
        <w:rPr>
          <w:rFonts w:ascii="Times New Roman" w:hAnsi="Times New Roman" w:cs="Times New Roman"/>
          <w:sz w:val="24"/>
          <w:szCs w:val="24"/>
        </w:rPr>
        <w:t xml:space="preserve">or </w:t>
      </w:r>
      <w:r w:rsidR="0093601D">
        <w:rPr>
          <w:rFonts w:ascii="Times New Roman" w:hAnsi="Times New Roman" w:cs="Times New Roman"/>
          <w:sz w:val="24"/>
          <w:szCs w:val="24"/>
        </w:rPr>
        <w:t xml:space="preserve">to weaken those associations. This means that these models </w:t>
      </w:r>
      <w:r>
        <w:rPr>
          <w:rFonts w:ascii="Times New Roman" w:hAnsi="Times New Roman" w:cs="Times New Roman"/>
          <w:sz w:val="24"/>
          <w:szCs w:val="24"/>
        </w:rPr>
        <w:t xml:space="preserve">can serve as </w:t>
      </w:r>
      <w:r w:rsidR="00A23924">
        <w:rPr>
          <w:rFonts w:ascii="Times New Roman" w:hAnsi="Times New Roman" w:cs="Times New Roman"/>
          <w:sz w:val="24"/>
          <w:szCs w:val="24"/>
        </w:rPr>
        <w:t>a proof of concept that associative learning</w:t>
      </w:r>
      <w:r w:rsidR="0093601D">
        <w:rPr>
          <w:rFonts w:ascii="Times New Roman" w:hAnsi="Times New Roman" w:cs="Times New Roman"/>
          <w:sz w:val="24"/>
          <w:szCs w:val="24"/>
        </w:rPr>
        <w:t xml:space="preserve"> </w:t>
      </w:r>
      <w:r w:rsidR="00A23924">
        <w:rPr>
          <w:rFonts w:ascii="Times New Roman" w:hAnsi="Times New Roman" w:cs="Times New Roman"/>
          <w:sz w:val="24"/>
          <w:szCs w:val="24"/>
        </w:rPr>
        <w:t>is sufficient to account for various aspe</w:t>
      </w:r>
      <w:r w:rsidR="003A3BB2">
        <w:rPr>
          <w:rFonts w:ascii="Times New Roman" w:hAnsi="Times New Roman" w:cs="Times New Roman"/>
          <w:sz w:val="24"/>
          <w:szCs w:val="24"/>
        </w:rPr>
        <w:t>cts of cognitive development</w:t>
      </w:r>
      <w:r w:rsidR="00120AD4">
        <w:rPr>
          <w:rFonts w:ascii="Times New Roman" w:hAnsi="Times New Roman" w:cs="Times New Roman"/>
          <w:sz w:val="24"/>
          <w:szCs w:val="24"/>
        </w:rPr>
        <w:t xml:space="preserve"> (e.g., Benton &amp; </w:t>
      </w:r>
      <w:proofErr w:type="spellStart"/>
      <w:r w:rsidR="00120AD4">
        <w:rPr>
          <w:rFonts w:ascii="Times New Roman" w:hAnsi="Times New Roman" w:cs="Times New Roman"/>
          <w:sz w:val="24"/>
          <w:szCs w:val="24"/>
        </w:rPr>
        <w:t>Lapan</w:t>
      </w:r>
      <w:proofErr w:type="spellEnd"/>
      <w:r w:rsidR="00120AD4">
        <w:rPr>
          <w:rFonts w:ascii="Times New Roman" w:hAnsi="Times New Roman" w:cs="Times New Roman"/>
          <w:sz w:val="24"/>
          <w:szCs w:val="24"/>
        </w:rPr>
        <w:t>, 2022;</w:t>
      </w:r>
      <w:r w:rsidR="00FB26B1">
        <w:rPr>
          <w:rFonts w:ascii="Times New Roman" w:hAnsi="Times New Roman" w:cs="Times New Roman"/>
          <w:sz w:val="24"/>
          <w:szCs w:val="24"/>
        </w:rPr>
        <w:t xml:space="preserve"> </w:t>
      </w:r>
      <w:r w:rsidR="0093601D">
        <w:rPr>
          <w:rFonts w:ascii="Times New Roman" w:hAnsi="Times New Roman" w:cs="Times New Roman"/>
          <w:sz w:val="24"/>
          <w:szCs w:val="24"/>
        </w:rPr>
        <w:t>Benton</w:t>
      </w:r>
      <w:r w:rsidR="00DA0B1B">
        <w:rPr>
          <w:rFonts w:ascii="Times New Roman" w:hAnsi="Times New Roman" w:cs="Times New Roman"/>
          <w:sz w:val="24"/>
          <w:szCs w:val="24"/>
        </w:rPr>
        <w:t xml:space="preserve"> et al.</w:t>
      </w:r>
      <w:r w:rsidR="0093601D">
        <w:rPr>
          <w:rFonts w:ascii="Times New Roman" w:hAnsi="Times New Roman" w:cs="Times New Roman"/>
          <w:sz w:val="24"/>
          <w:szCs w:val="24"/>
        </w:rPr>
        <w:t>, 2021;</w:t>
      </w:r>
      <w:r w:rsidR="00852E4B">
        <w:rPr>
          <w:rFonts w:ascii="Times New Roman" w:hAnsi="Times New Roman" w:cs="Times New Roman"/>
          <w:sz w:val="24"/>
          <w:szCs w:val="24"/>
        </w:rPr>
        <w:t xml:space="preserve"> Cohen</w:t>
      </w:r>
      <w:r w:rsidR="00DA0B1B">
        <w:rPr>
          <w:rFonts w:ascii="Times New Roman" w:hAnsi="Times New Roman" w:cs="Times New Roman"/>
          <w:sz w:val="24"/>
          <w:szCs w:val="24"/>
        </w:rPr>
        <w:t xml:space="preserve"> et al., </w:t>
      </w:r>
      <w:r w:rsidR="00852E4B">
        <w:rPr>
          <w:rFonts w:ascii="Times New Roman" w:hAnsi="Times New Roman" w:cs="Times New Roman"/>
          <w:sz w:val="24"/>
          <w:szCs w:val="24"/>
        </w:rPr>
        <w:t>2002;</w:t>
      </w:r>
      <w:r w:rsidR="0093601D">
        <w:rPr>
          <w:rFonts w:ascii="Times New Roman" w:hAnsi="Times New Roman" w:cs="Times New Roman"/>
          <w:sz w:val="24"/>
          <w:szCs w:val="24"/>
        </w:rPr>
        <w:t xml:space="preserve"> </w:t>
      </w:r>
      <w:proofErr w:type="spellStart"/>
      <w:r w:rsidR="009C124F">
        <w:rPr>
          <w:rFonts w:ascii="Times New Roman" w:hAnsi="Times New Roman" w:cs="Times New Roman"/>
          <w:sz w:val="24"/>
          <w:szCs w:val="24"/>
        </w:rPr>
        <w:t>Flusberg</w:t>
      </w:r>
      <w:proofErr w:type="spellEnd"/>
      <w:r w:rsidR="009C124F">
        <w:rPr>
          <w:rFonts w:ascii="Times New Roman" w:hAnsi="Times New Roman" w:cs="Times New Roman"/>
          <w:sz w:val="24"/>
          <w:szCs w:val="24"/>
        </w:rPr>
        <w:t xml:space="preserve"> et al., 2010; </w:t>
      </w:r>
      <w:proofErr w:type="spellStart"/>
      <w:r w:rsidR="00690E06">
        <w:rPr>
          <w:rFonts w:ascii="Times New Roman" w:hAnsi="Times New Roman" w:cs="Times New Roman"/>
          <w:sz w:val="24"/>
          <w:szCs w:val="24"/>
        </w:rPr>
        <w:t>Mareschal</w:t>
      </w:r>
      <w:proofErr w:type="spellEnd"/>
      <w:r w:rsidR="00DA0B1B">
        <w:rPr>
          <w:rFonts w:ascii="Times New Roman" w:hAnsi="Times New Roman" w:cs="Times New Roman"/>
          <w:sz w:val="24"/>
          <w:szCs w:val="24"/>
        </w:rPr>
        <w:t xml:space="preserve"> et al., </w:t>
      </w:r>
      <w:r w:rsidR="00690E06">
        <w:rPr>
          <w:rFonts w:ascii="Times New Roman" w:hAnsi="Times New Roman" w:cs="Times New Roman"/>
          <w:sz w:val="24"/>
          <w:szCs w:val="24"/>
        </w:rPr>
        <w:t xml:space="preserve">2000; </w:t>
      </w:r>
      <w:r w:rsidR="00325450">
        <w:rPr>
          <w:rFonts w:ascii="Times New Roman" w:hAnsi="Times New Roman" w:cs="Times New Roman"/>
          <w:sz w:val="24"/>
          <w:szCs w:val="24"/>
        </w:rPr>
        <w:t xml:space="preserve">Morton &amp; </w:t>
      </w:r>
      <w:proofErr w:type="spellStart"/>
      <w:r w:rsidR="00325450">
        <w:rPr>
          <w:rFonts w:ascii="Times New Roman" w:hAnsi="Times New Roman" w:cs="Times New Roman"/>
          <w:sz w:val="24"/>
          <w:szCs w:val="24"/>
        </w:rPr>
        <w:t>Munakata</w:t>
      </w:r>
      <w:proofErr w:type="spellEnd"/>
      <w:r w:rsidR="00325450">
        <w:rPr>
          <w:rFonts w:ascii="Times New Roman" w:hAnsi="Times New Roman" w:cs="Times New Roman"/>
          <w:sz w:val="24"/>
          <w:szCs w:val="24"/>
        </w:rPr>
        <w:t xml:space="preserve">, 2002; </w:t>
      </w:r>
      <w:proofErr w:type="spellStart"/>
      <w:r w:rsidR="00352193">
        <w:rPr>
          <w:rFonts w:ascii="Times New Roman" w:hAnsi="Times New Roman" w:cs="Times New Roman"/>
          <w:sz w:val="24"/>
          <w:szCs w:val="24"/>
        </w:rPr>
        <w:t>Munakata</w:t>
      </w:r>
      <w:proofErr w:type="spellEnd"/>
      <w:r w:rsidR="00352193">
        <w:rPr>
          <w:rFonts w:ascii="Times New Roman" w:hAnsi="Times New Roman" w:cs="Times New Roman"/>
          <w:sz w:val="24"/>
          <w:szCs w:val="24"/>
        </w:rPr>
        <w:t xml:space="preserve"> et al., 1997; </w:t>
      </w:r>
      <w:r w:rsidR="007D3561">
        <w:rPr>
          <w:rFonts w:ascii="Times New Roman" w:hAnsi="Times New Roman" w:cs="Times New Roman"/>
          <w:sz w:val="24"/>
          <w:szCs w:val="24"/>
        </w:rPr>
        <w:t xml:space="preserve">Quinn &amp; Johnson, 2000; </w:t>
      </w:r>
      <w:proofErr w:type="spellStart"/>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Lupyan</w:t>
      </w:r>
      <w:proofErr w:type="spellEnd"/>
      <w:r w:rsidR="00FB26B1">
        <w:rPr>
          <w:rFonts w:ascii="Times New Roman" w:hAnsi="Times New Roman" w:cs="Times New Roman"/>
          <w:sz w:val="24"/>
          <w:szCs w:val="24"/>
        </w:rPr>
        <w:t>, 2008;</w:t>
      </w:r>
      <w:r w:rsidR="000A6F46">
        <w:rPr>
          <w:rFonts w:ascii="Times New Roman" w:hAnsi="Times New Roman" w:cs="Times New Roman"/>
          <w:sz w:val="24"/>
          <w:szCs w:val="24"/>
        </w:rPr>
        <w:t xml:space="preserve"> Westermann &amp; </w:t>
      </w:r>
      <w:proofErr w:type="spellStart"/>
      <w:r w:rsidR="000A6F46">
        <w:rPr>
          <w:rFonts w:ascii="Times New Roman" w:hAnsi="Times New Roman" w:cs="Times New Roman"/>
          <w:sz w:val="24"/>
          <w:szCs w:val="24"/>
        </w:rPr>
        <w:t>Mareschal</w:t>
      </w:r>
      <w:proofErr w:type="spellEnd"/>
      <w:r w:rsidR="000A6F46">
        <w:rPr>
          <w:rFonts w:ascii="Times New Roman" w:hAnsi="Times New Roman" w:cs="Times New Roman"/>
          <w:sz w:val="24"/>
          <w:szCs w:val="24"/>
        </w:rPr>
        <w:t>, 2004;</w:t>
      </w:r>
      <w:r w:rsidR="00FB26B1">
        <w:rPr>
          <w:rFonts w:ascii="Times New Roman" w:hAnsi="Times New Roman" w:cs="Times New Roman"/>
          <w:sz w:val="24"/>
          <w:szCs w:val="24"/>
        </w:rPr>
        <w:t xml:space="preserve"> for an extensive review see </w:t>
      </w:r>
      <w:proofErr w:type="spellStart"/>
      <w:r w:rsidR="00FB26B1">
        <w:rPr>
          <w:rFonts w:ascii="Times New Roman" w:hAnsi="Times New Roman" w:cs="Times New Roman"/>
          <w:sz w:val="24"/>
          <w:szCs w:val="24"/>
        </w:rPr>
        <w:t>Yermolayeva</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2013).</w:t>
      </w:r>
      <w:r w:rsidR="003643B5">
        <w:rPr>
          <w:rFonts w:ascii="Times New Roman" w:hAnsi="Times New Roman" w:cs="Times New Roman"/>
          <w:sz w:val="24"/>
          <w:szCs w:val="24"/>
        </w:rPr>
        <w:t xml:space="preserve"> </w:t>
      </w:r>
      <w:r w:rsidR="00021D57">
        <w:rPr>
          <w:rFonts w:ascii="Times New Roman" w:hAnsi="Times New Roman" w:cs="Times New Roman"/>
          <w:sz w:val="24"/>
          <w:szCs w:val="24"/>
        </w:rPr>
        <w:t>Here w</w:t>
      </w:r>
      <w:r w:rsidR="00FF280B">
        <w:rPr>
          <w:rFonts w:ascii="Times New Roman" w:hAnsi="Times New Roman" w:cs="Times New Roman"/>
          <w:sz w:val="24"/>
          <w:szCs w:val="24"/>
        </w:rPr>
        <w:t>e</w:t>
      </w:r>
      <w:r w:rsidR="003643B5">
        <w:rPr>
          <w:rFonts w:ascii="Times New Roman" w:hAnsi="Times New Roman" w:cs="Times New Roman"/>
          <w:sz w:val="24"/>
          <w:szCs w:val="24"/>
        </w:rPr>
        <w:t xml:space="preserve"> </w:t>
      </w:r>
      <w:r w:rsidR="003C0FFB">
        <w:rPr>
          <w:rFonts w:ascii="Times New Roman" w:hAnsi="Times New Roman" w:cs="Times New Roman"/>
          <w:sz w:val="24"/>
          <w:szCs w:val="24"/>
        </w:rPr>
        <w:t xml:space="preserve">show </w:t>
      </w:r>
      <w:r w:rsidR="005A7D7B">
        <w:rPr>
          <w:rFonts w:ascii="Times New Roman" w:hAnsi="Times New Roman" w:cs="Times New Roman"/>
          <w:sz w:val="24"/>
          <w:szCs w:val="24"/>
        </w:rPr>
        <w:t xml:space="preserve">that this modeling formalism is </w:t>
      </w:r>
      <w:proofErr w:type="gramStart"/>
      <w:r w:rsidR="005A7D7B">
        <w:rPr>
          <w:rFonts w:ascii="Times New Roman" w:hAnsi="Times New Roman" w:cs="Times New Roman"/>
          <w:sz w:val="24"/>
          <w:szCs w:val="24"/>
        </w:rPr>
        <w:t>sufficient</w:t>
      </w:r>
      <w:proofErr w:type="gramEnd"/>
      <w:r w:rsidR="005A7D7B">
        <w:rPr>
          <w:rFonts w:ascii="Times New Roman" w:hAnsi="Times New Roman" w:cs="Times New Roman"/>
          <w:sz w:val="24"/>
          <w:szCs w:val="24"/>
        </w:rPr>
        <w:t xml:space="preserve"> </w:t>
      </w:r>
      <w:r w:rsidR="003C0FFB">
        <w:rPr>
          <w:rFonts w:ascii="Times New Roman" w:hAnsi="Times New Roman" w:cs="Times New Roman"/>
          <w:sz w:val="24"/>
          <w:szCs w:val="24"/>
        </w:rPr>
        <w:t>to explain how children processes the present BB events</w:t>
      </w:r>
      <w:r w:rsidR="00021D57">
        <w:rPr>
          <w:rFonts w:ascii="Times New Roman" w:hAnsi="Times New Roman" w:cs="Times New Roman"/>
          <w:sz w:val="24"/>
          <w:szCs w:val="24"/>
        </w:rPr>
        <w:t xml:space="preserve"> and </w:t>
      </w:r>
      <w:r w:rsidR="003C0FFB">
        <w:rPr>
          <w:rFonts w:ascii="Times New Roman" w:hAnsi="Times New Roman" w:cs="Times New Roman"/>
          <w:sz w:val="24"/>
          <w:szCs w:val="24"/>
        </w:rPr>
        <w:t>provides</w:t>
      </w:r>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r w:rsidR="00FB26B1">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4FFA0C69" w:rsidR="008D56B6" w:rsidRDefault="00C534E5"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F80907">
        <w:rPr>
          <w:rFonts w:ascii="Times New Roman" w:hAnsi="Times New Roman" w:cs="Times New Roman"/>
          <w:sz w:val="24"/>
          <w:szCs w:val="24"/>
        </w:rPr>
        <w:t xml:space="preserve"> key goal</w:t>
      </w:r>
      <w:r w:rsidR="00DA3114">
        <w:rPr>
          <w:rFonts w:ascii="Times New Roman" w:hAnsi="Times New Roman" w:cs="Times New Roman"/>
          <w:sz w:val="24"/>
          <w:szCs w:val="24"/>
        </w:rPr>
        <w:t xml:space="preserve"> of the current </w:t>
      </w:r>
      <w:r w:rsidR="00F80907">
        <w:rPr>
          <w:rFonts w:ascii="Times New Roman" w:hAnsi="Times New Roman" w:cs="Times New Roman"/>
          <w:sz w:val="24"/>
          <w:szCs w:val="24"/>
        </w:rPr>
        <w:t>experiments</w:t>
      </w:r>
      <w:r w:rsidR="00DA3114">
        <w:rPr>
          <w:rFonts w:ascii="Times New Roman" w:hAnsi="Times New Roman" w:cs="Times New Roman"/>
          <w:sz w:val="24"/>
          <w:szCs w:val="24"/>
        </w:rPr>
        <w:t xml:space="preserve"> was to elucidate whether </w:t>
      </w:r>
      <w:r w:rsidR="0038723C">
        <w:rPr>
          <w:rFonts w:ascii="Times New Roman" w:hAnsi="Times New Roman" w:cs="Times New Roman"/>
          <w:sz w:val="24"/>
          <w:szCs w:val="24"/>
        </w:rPr>
        <w:t xml:space="preserve">a </w:t>
      </w:r>
      <w:r w:rsidR="00DA3114">
        <w:rPr>
          <w:rFonts w:ascii="Times New Roman" w:hAnsi="Times New Roman" w:cs="Times New Roman"/>
          <w:sz w:val="24"/>
          <w:szCs w:val="24"/>
        </w:rPr>
        <w:t>Bayesian</w:t>
      </w:r>
      <w:r w:rsidR="0038723C">
        <w:rPr>
          <w:rFonts w:ascii="Times New Roman" w:hAnsi="Times New Roman" w:cs="Times New Roman"/>
          <w:sz w:val="24"/>
          <w:szCs w:val="24"/>
        </w:rPr>
        <w:t>-</w:t>
      </w:r>
      <w:r w:rsidR="00DA3114">
        <w:rPr>
          <w:rFonts w:ascii="Times New Roman" w:hAnsi="Times New Roman" w:cs="Times New Roman"/>
          <w:sz w:val="24"/>
          <w:szCs w:val="24"/>
        </w:rPr>
        <w:t>inference</w:t>
      </w:r>
      <w:r w:rsidR="00773B0E">
        <w:rPr>
          <w:rFonts w:ascii="Times New Roman" w:hAnsi="Times New Roman" w:cs="Times New Roman"/>
          <w:sz w:val="24"/>
          <w:szCs w:val="24"/>
        </w:rPr>
        <w:t xml:space="preserve"> or </w:t>
      </w:r>
      <w:r w:rsidR="0038723C">
        <w:rPr>
          <w:rFonts w:ascii="Times New Roman" w:hAnsi="Times New Roman" w:cs="Times New Roman"/>
          <w:sz w:val="24"/>
          <w:szCs w:val="24"/>
        </w:rPr>
        <w:t xml:space="preserve">an </w:t>
      </w:r>
      <w:r w:rsidR="00773B0E">
        <w:rPr>
          <w:rFonts w:ascii="Times New Roman" w:hAnsi="Times New Roman" w:cs="Times New Roman"/>
          <w:sz w:val="24"/>
          <w:szCs w:val="24"/>
        </w:rPr>
        <w:t>associative</w:t>
      </w:r>
      <w:r w:rsidR="0038723C">
        <w:rPr>
          <w:rFonts w:ascii="Times New Roman" w:hAnsi="Times New Roman" w:cs="Times New Roman"/>
          <w:sz w:val="24"/>
          <w:szCs w:val="24"/>
        </w:rPr>
        <w:t>-learning mechanism</w:t>
      </w:r>
      <w:r w:rsidR="00DA3114">
        <w:rPr>
          <w:rFonts w:ascii="Times New Roman" w:hAnsi="Times New Roman" w:cs="Times New Roman"/>
          <w:sz w:val="24"/>
          <w:szCs w:val="24"/>
        </w:rPr>
        <w:t xml:space="preserve"> </w:t>
      </w:r>
      <w:proofErr w:type="spellStart"/>
      <w:r w:rsidR="00DA3114">
        <w:rPr>
          <w:rFonts w:ascii="Times New Roman" w:hAnsi="Times New Roman" w:cs="Times New Roman"/>
          <w:sz w:val="24"/>
          <w:szCs w:val="24"/>
        </w:rPr>
        <w:t>subserved</w:t>
      </w:r>
      <w:proofErr w:type="spellEnd"/>
      <w:r w:rsidR="00DA3114">
        <w:rPr>
          <w:rFonts w:ascii="Times New Roman" w:hAnsi="Times New Roman" w:cs="Times New Roman"/>
          <w:sz w:val="24"/>
          <w:szCs w:val="24"/>
        </w:rPr>
        <w:t xml:space="preserve"> children’s causal inferences</w:t>
      </w:r>
      <w:r>
        <w:rPr>
          <w:rFonts w:ascii="Times New Roman" w:hAnsi="Times New Roman" w:cs="Times New Roman"/>
          <w:sz w:val="24"/>
          <w:szCs w:val="24"/>
        </w:rPr>
        <w:t>. Thus,</w:t>
      </w:r>
      <w:r w:rsidR="00DA3114">
        <w:rPr>
          <w:rFonts w:ascii="Times New Roman" w:hAnsi="Times New Roman" w:cs="Times New Roman"/>
          <w:sz w:val="24"/>
          <w:szCs w:val="24"/>
        </w:rPr>
        <w:t xml:space="preserve"> a critical first step was to derive the predictions of a simple Bayesian model</w:t>
      </w:r>
      <w:r w:rsidR="00773B0E">
        <w:rPr>
          <w:rFonts w:ascii="Times New Roman" w:hAnsi="Times New Roman" w:cs="Times New Roman"/>
          <w:sz w:val="24"/>
          <w:szCs w:val="24"/>
        </w:rPr>
        <w:t xml:space="preserve"> and to</w:t>
      </w:r>
      <w:r w:rsidR="005E2E53">
        <w:rPr>
          <w:rFonts w:ascii="Times New Roman" w:hAnsi="Times New Roman" w:cs="Times New Roman"/>
          <w:sz w:val="24"/>
          <w:szCs w:val="24"/>
        </w:rPr>
        <w:t xml:space="preserve"> instantiate the current experiments in a simple connectionist (computational) model</w:t>
      </w:r>
      <w:r>
        <w:rPr>
          <w:rFonts w:ascii="Times New Roman" w:hAnsi="Times New Roman" w:cs="Times New Roman"/>
          <w:sz w:val="24"/>
          <w:szCs w:val="24"/>
        </w:rPr>
        <w:t xml:space="preserve"> to determine </w:t>
      </w:r>
      <w:r w:rsidR="007500EB">
        <w:rPr>
          <w:rFonts w:ascii="Times New Roman" w:hAnsi="Times New Roman" w:cs="Times New Roman"/>
          <w:sz w:val="24"/>
          <w:szCs w:val="24"/>
        </w:rPr>
        <w:t>what predictions the</w:t>
      </w:r>
      <w:r w:rsidR="00BC5FCA">
        <w:rPr>
          <w:rFonts w:ascii="Times New Roman" w:hAnsi="Times New Roman" w:cs="Times New Roman"/>
          <w:sz w:val="24"/>
          <w:szCs w:val="24"/>
        </w:rPr>
        <w:t>s</w:t>
      </w:r>
      <w:r w:rsidR="007500EB">
        <w:rPr>
          <w:rFonts w:ascii="Times New Roman" w:hAnsi="Times New Roman" w:cs="Times New Roman"/>
          <w:sz w:val="24"/>
          <w:szCs w:val="24"/>
        </w:rPr>
        <w:t xml:space="preserve">e models make for how children should process the present causal events. </w:t>
      </w:r>
      <w:r w:rsidR="00294685">
        <w:rPr>
          <w:rFonts w:ascii="Times New Roman" w:eastAsia="Times New Roman" w:hAnsi="Times New Roman" w:cs="Times New Roman"/>
          <w:sz w:val="24"/>
          <w:szCs w:val="24"/>
        </w:rPr>
        <w:t xml:space="preserve">We restrict our </w:t>
      </w:r>
      <w:r w:rsidR="00294685">
        <w:rPr>
          <w:rFonts w:ascii="Times New Roman" w:eastAsia="Times New Roman" w:hAnsi="Times New Roman" w:cs="Times New Roman"/>
          <w:sz w:val="24"/>
          <w:szCs w:val="24"/>
        </w:rPr>
        <w:lastRenderedPageBreak/>
        <w:t xml:space="preserve">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r w:rsidR="002F038C">
        <w:rPr>
          <w:rFonts w:ascii="Times New Roman" w:hAnsi="Times New Roman" w:cs="Times New Roman"/>
          <w:sz w:val="24"/>
          <w:szCs w:val="24"/>
        </w:rPr>
        <w:t>Details of the connectionist model are provided immediately below in the main text.</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Bayesian inference </w:t>
      </w:r>
    </w:p>
    <w:p w14:paraId="4904DB4F" w14:textId="7458A7A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r w:rsidR="004B015D">
        <w:rPr>
          <w:rFonts w:ascii="Times New Roman" w:hAnsi="Times New Roman" w:cs="Times New Roman"/>
          <w:sz w:val="24"/>
          <w:szCs w:val="24"/>
        </w:rPr>
        <w:t xml:space="preserve"> </w:t>
      </w:r>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r w:rsidR="004B015D">
        <w:rPr>
          <w:rFonts w:ascii="Times New Roman" w:hAnsi="Times New Roman" w:cs="Times New Roman"/>
          <w:sz w:val="24"/>
          <w:szCs w:val="24"/>
        </w:rPr>
        <w:t xml:space="preserve"> the</w:t>
      </w:r>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r w:rsidR="00F62BBE">
        <w:rPr>
          <w:rFonts w:ascii="Times New Roman" w:hAnsi="Times New Roman" w:cs="Times New Roman"/>
          <w:sz w:val="24"/>
          <w:szCs w:val="24"/>
        </w:rPr>
        <w:t>Learners achieve this</w:t>
      </w:r>
      <w:r w:rsidR="000E2AF7">
        <w:rPr>
          <w:rFonts w:ascii="Times New Roman" w:hAnsi="Times New Roman" w:cs="Times New Roman"/>
          <w:sz w:val="24"/>
          <w:szCs w:val="24"/>
        </w:rPr>
        <w:t xml:space="preserve"> by combining </w:t>
      </w:r>
      <w:r w:rsidR="00F62BBE">
        <w:rPr>
          <w:rFonts w:ascii="Times New Roman" w:hAnsi="Times New Roman" w:cs="Times New Roman"/>
          <w:sz w:val="24"/>
          <w:szCs w:val="24"/>
        </w:rPr>
        <w:t xml:space="preserve">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w:t>
      </w:r>
      <w:r w:rsidR="00556C7C">
        <w:rPr>
          <w:rFonts w:ascii="Times New Roman" w:hAnsi="Times New Roman" w:cs="Times New Roman"/>
          <w:sz w:val="24"/>
          <w:szCs w:val="24"/>
        </w:rPr>
        <w:t>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8402BC">
        <w:rPr>
          <w:rFonts w:ascii="Times New Roman" w:hAnsi="Times New Roman" w:cs="Times New Roman"/>
          <w:sz w:val="24"/>
          <w:szCs w:val="24"/>
        </w:rPr>
        <w:t>, respectively</w:t>
      </w:r>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r w:rsidR="008402BC">
        <w:rPr>
          <w:rFonts w:ascii="Times New Roman" w:hAnsi="Times New Roman" w:cs="Times New Roman"/>
          <w:sz w:val="24"/>
          <w:szCs w:val="24"/>
        </w:rPr>
        <w:t>and 16</w:t>
      </w:r>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r w:rsidR="00EA1250">
        <w:rPr>
          <w:rFonts w:ascii="Times New Roman" w:hAnsi="Times New Roman" w:cs="Times New Roman"/>
          <w:sz w:val="24"/>
          <w:szCs w:val="24"/>
        </w:rPr>
        <w:t xml:space="preserve"> Given that </w:t>
      </w:r>
      <w:r w:rsidR="005D18C0">
        <w:rPr>
          <w:rFonts w:ascii="Times New Roman" w:hAnsi="Times New Roman" w:cs="Times New Roman"/>
          <w:sz w:val="24"/>
          <w:szCs w:val="24"/>
        </w:rPr>
        <w:t xml:space="preserve">the </w:t>
      </w:r>
      <w:r w:rsidR="00EA1250">
        <w:rPr>
          <w:rFonts w:ascii="Times New Roman" w:hAnsi="Times New Roman" w:cs="Times New Roman"/>
          <w:sz w:val="24"/>
          <w:szCs w:val="24"/>
        </w:rPr>
        <w:t xml:space="preserve">predictions that a simple Bayesian model makes depends on the </w:t>
      </w:r>
      <w:r w:rsidR="0057790F">
        <w:rPr>
          <w:rFonts w:ascii="Times New Roman" w:hAnsi="Times New Roman" w:cs="Times New Roman"/>
          <w:sz w:val="24"/>
          <w:szCs w:val="24"/>
        </w:rPr>
        <w:t xml:space="preserve">“prior </w:t>
      </w:r>
      <w:r w:rsidR="00EA1250">
        <w:rPr>
          <w:rFonts w:ascii="Times New Roman" w:hAnsi="Times New Roman" w:cs="Times New Roman"/>
          <w:sz w:val="24"/>
          <w:szCs w:val="24"/>
        </w:rPr>
        <w:t>probability</w:t>
      </w:r>
      <w:r w:rsidR="0057790F">
        <w:rPr>
          <w:rFonts w:ascii="Times New Roman" w:hAnsi="Times New Roman" w:cs="Times New Roman"/>
          <w:sz w:val="24"/>
          <w:szCs w:val="24"/>
        </w:rPr>
        <w:t>”</w:t>
      </w:r>
      <w:r w:rsidR="00EA1250">
        <w:rPr>
          <w:rFonts w:ascii="Times New Roman" w:hAnsi="Times New Roman" w:cs="Times New Roman"/>
          <w:sz w:val="24"/>
          <w:szCs w:val="24"/>
        </w:rPr>
        <w:t xml:space="preserve"> that any given object is a blicket, below we show the predictions </w:t>
      </w:r>
      <w:r w:rsidR="001C64EC">
        <w:rPr>
          <w:rFonts w:ascii="Times New Roman" w:hAnsi="Times New Roman" w:cs="Times New Roman"/>
          <w:sz w:val="24"/>
          <w:szCs w:val="24"/>
        </w:rPr>
        <w:t>of the model when the probability of a blicket is .5, .65, .8, .95, and 1.</w:t>
      </w:r>
      <w:r w:rsidR="00D1572F">
        <w:rPr>
          <w:rFonts w:ascii="Times New Roman" w:hAnsi="Times New Roman" w:cs="Times New Roman"/>
          <w:sz w:val="24"/>
          <w:szCs w:val="24"/>
        </w:rPr>
        <w:t xml:space="preserve"> </w:t>
      </w:r>
      <w:r w:rsidR="00292172">
        <w:rPr>
          <w:rFonts w:ascii="Times New Roman" w:hAnsi="Times New Roman" w:cs="Times New Roman"/>
          <w:sz w:val="24"/>
          <w:szCs w:val="24"/>
        </w:rPr>
        <w:t>We also plotted the model’s predictions for various prior probabilities because</w:t>
      </w:r>
      <w:r w:rsidR="00D1572F">
        <w:rPr>
          <w:rFonts w:ascii="Times New Roman" w:hAnsi="Times New Roman" w:cs="Times New Roman"/>
          <w:sz w:val="24"/>
          <w:szCs w:val="24"/>
        </w:rPr>
        <w:t xml:space="preserve"> </w:t>
      </w:r>
      <w:r w:rsidR="00FF7A2C">
        <w:rPr>
          <w:rFonts w:ascii="Times New Roman" w:hAnsi="Times New Roman" w:cs="Times New Roman"/>
          <w:sz w:val="24"/>
          <w:szCs w:val="24"/>
        </w:rPr>
        <w:t xml:space="preserve">it was unclear what participants’ baseline assumptions would be about the </w:t>
      </w:r>
      <w:r w:rsidR="00292172">
        <w:rPr>
          <w:rFonts w:ascii="Times New Roman" w:hAnsi="Times New Roman" w:cs="Times New Roman"/>
          <w:sz w:val="24"/>
          <w:szCs w:val="24"/>
        </w:rPr>
        <w:t xml:space="preserve">prior </w:t>
      </w:r>
      <w:r w:rsidR="00FF7A2C">
        <w:rPr>
          <w:rFonts w:ascii="Times New Roman" w:hAnsi="Times New Roman" w:cs="Times New Roman"/>
          <w:sz w:val="24"/>
          <w:szCs w:val="24"/>
        </w:rPr>
        <w:t xml:space="preserve">probability </w:t>
      </w:r>
      <w:r w:rsidR="00292172">
        <w:rPr>
          <w:rFonts w:ascii="Times New Roman" w:hAnsi="Times New Roman" w:cs="Times New Roman"/>
          <w:sz w:val="24"/>
          <w:szCs w:val="24"/>
        </w:rPr>
        <w:t>of blickets</w:t>
      </w:r>
      <w:r w:rsidR="00FF7A2C">
        <w:rPr>
          <w:rFonts w:ascii="Times New Roman" w:hAnsi="Times New Roman" w:cs="Times New Roman"/>
          <w:sz w:val="24"/>
          <w:szCs w:val="24"/>
        </w:rPr>
        <w:t xml:space="preserve"> in the absence of explicit manipulations to those probabilities. Thus, by deriving the model’s predictions for various </w:t>
      </w:r>
      <w:r w:rsidR="00D45310">
        <w:rPr>
          <w:rFonts w:ascii="Times New Roman" w:hAnsi="Times New Roman" w:cs="Times New Roman"/>
          <w:sz w:val="24"/>
          <w:szCs w:val="24"/>
        </w:rPr>
        <w:t xml:space="preserve">prior </w:t>
      </w:r>
      <w:r w:rsidR="00FF7A2C">
        <w:rPr>
          <w:rFonts w:ascii="Times New Roman" w:hAnsi="Times New Roman" w:cs="Times New Roman"/>
          <w:sz w:val="24"/>
          <w:szCs w:val="24"/>
        </w:rPr>
        <w:t>probabilities, i</w:t>
      </w:r>
      <w:r w:rsidR="00B33459">
        <w:rPr>
          <w:rFonts w:ascii="Times New Roman" w:hAnsi="Times New Roman" w:cs="Times New Roman"/>
          <w:sz w:val="24"/>
          <w:szCs w:val="24"/>
        </w:rPr>
        <w:t>t</w:t>
      </w:r>
      <w:r w:rsidR="00FF7A2C">
        <w:rPr>
          <w:rFonts w:ascii="Times New Roman" w:hAnsi="Times New Roman" w:cs="Times New Roman"/>
          <w:sz w:val="24"/>
          <w:szCs w:val="24"/>
        </w:rPr>
        <w:t xml:space="preserve"> was possible to compare</w:t>
      </w:r>
      <w:r w:rsidR="00B33459">
        <w:rPr>
          <w:rFonts w:ascii="Times New Roman" w:hAnsi="Times New Roman" w:cs="Times New Roman"/>
          <w:sz w:val="24"/>
          <w:szCs w:val="24"/>
        </w:rPr>
        <w:t xml:space="preserve"> (qualitatively and quantitatively)</w:t>
      </w:r>
      <w:r w:rsidR="00FF7A2C">
        <w:rPr>
          <w:rFonts w:ascii="Times New Roman" w:hAnsi="Times New Roman" w:cs="Times New Roman"/>
          <w:sz w:val="24"/>
          <w:szCs w:val="24"/>
        </w:rPr>
        <w:t xml:space="preserve"> the model’s predictions for the different probabilities to children’s actual treatment of the objects. </w:t>
      </w:r>
      <w:r w:rsidR="005D18C0">
        <w:rPr>
          <w:rFonts w:ascii="Times New Roman" w:hAnsi="Times New Roman" w:cs="Times New Roman"/>
          <w:sz w:val="24"/>
          <w:szCs w:val="24"/>
        </w:rPr>
        <w:t>Figure 2A-E shows the</w:t>
      </w:r>
      <w:r w:rsidR="00D45310">
        <w:rPr>
          <w:rFonts w:ascii="Times New Roman" w:hAnsi="Times New Roman" w:cs="Times New Roman"/>
          <w:sz w:val="24"/>
          <w:szCs w:val="24"/>
        </w:rPr>
        <w:t>se</w:t>
      </w:r>
      <w:r w:rsidR="005D18C0">
        <w:rPr>
          <w:rFonts w:ascii="Times New Roman" w:hAnsi="Times New Roman" w:cs="Times New Roman"/>
          <w:sz w:val="24"/>
          <w:szCs w:val="24"/>
        </w:rPr>
        <w:t xml:space="preserve"> predictions</w:t>
      </w:r>
      <w:r w:rsidR="00FF7A2C">
        <w:rPr>
          <w:rFonts w:ascii="Times New Roman" w:hAnsi="Times New Roman" w:cs="Times New Roman"/>
          <w:sz w:val="24"/>
          <w:szCs w:val="24"/>
        </w:rPr>
        <w:t>.</w:t>
      </w:r>
    </w:p>
    <w:p w14:paraId="761784EC" w14:textId="7F534D70" w:rsidR="008221EA" w:rsidRDefault="008221EA" w:rsidP="009D5AC1">
      <w:pPr>
        <w:pStyle w:val="Caption"/>
        <w:rPr>
          <w:rFonts w:ascii="Times New Roman" w:hAnsi="Times New Roman" w:cs="Times New Roman"/>
          <w:b w:val="0"/>
          <w:bCs w:val="0"/>
          <w:color w:val="000000" w:themeColor="text1"/>
          <w:sz w:val="20"/>
          <w:szCs w:val="20"/>
        </w:rPr>
      </w:pPr>
    </w:p>
    <w:p w14:paraId="39CEBDB2" w14:textId="4B5020D1" w:rsidR="008221EA" w:rsidRDefault="008221EA" w:rsidP="008221EA"/>
    <w:p w14:paraId="5C07D2E2" w14:textId="77777777" w:rsidR="008221EA" w:rsidRPr="008221EA" w:rsidRDefault="008221EA" w:rsidP="008221EA"/>
    <w:p w14:paraId="6F84E550" w14:textId="2104CF5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3D7124">
        <w:rPr>
          <w:rFonts w:ascii="Times New Roman" w:hAnsi="Times New Roman" w:cs="Times New Roman"/>
          <w:sz w:val="24"/>
          <w:szCs w:val="24"/>
        </w:rPr>
        <w:t>shown</w:t>
      </w:r>
      <w:r w:rsidR="008E7FA9">
        <w:rPr>
          <w:rFonts w:ascii="Times New Roman" w:hAnsi="Times New Roman" w:cs="Times New Roman"/>
          <w:sz w:val="24"/>
          <w:szCs w:val="24"/>
        </w:rPr>
        <w:t xml:space="preserve"> in </w:t>
      </w:r>
      <w:r w:rsidR="00E51AF8">
        <w:rPr>
          <w:rFonts w:ascii="Times New Roman" w:hAnsi="Times New Roman" w:cs="Times New Roman"/>
          <w:sz w:val="24"/>
          <w:szCs w:val="24"/>
        </w:rPr>
        <w:t xml:space="preserve">Figure </w:t>
      </w:r>
      <w:r w:rsidR="00AA5045">
        <w:rPr>
          <w:rFonts w:ascii="Times New Roman" w:hAnsi="Times New Roman" w:cs="Times New Roman"/>
          <w:sz w:val="24"/>
          <w:szCs w:val="24"/>
        </w:rPr>
        <w:t>2</w:t>
      </w:r>
      <w:r w:rsidR="00E51AF8">
        <w:rPr>
          <w:rFonts w:ascii="Times New Roman" w:hAnsi="Times New Roman" w:cs="Times New Roman"/>
          <w:sz w:val="24"/>
          <w:szCs w:val="24"/>
        </w:rPr>
        <w:t>A-E</w:t>
      </w:r>
      <w:r>
        <w:rPr>
          <w:rFonts w:ascii="Times New Roman" w:hAnsi="Times New Roman" w:cs="Times New Roman"/>
          <w:sz w:val="24"/>
          <w:szCs w:val="24"/>
        </w:rPr>
        <w:t>,</w:t>
      </w:r>
      <w:r w:rsidR="00205660">
        <w:rPr>
          <w:rFonts w:ascii="Times New Roman" w:hAnsi="Times New Roman" w:cs="Times New Roman"/>
          <w:sz w:val="24"/>
          <w:szCs w:val="24"/>
        </w:rPr>
        <w:t xml:space="preserve"> the model predicts that</w:t>
      </w:r>
      <w:r w:rsidR="009A5D12">
        <w:rPr>
          <w:rFonts w:ascii="Times New Roman" w:hAnsi="Times New Roman" w:cs="Times New Roman"/>
          <w:sz w:val="24"/>
          <w:szCs w:val="24"/>
        </w:rPr>
        <w:t xml:space="preserve"> </w:t>
      </w:r>
      <w:r w:rsidR="00D0530A">
        <w:rPr>
          <w:rFonts w:ascii="Times New Roman" w:hAnsi="Times New Roman" w:cs="Times New Roman"/>
          <w:sz w:val="24"/>
          <w:szCs w:val="24"/>
        </w:rPr>
        <w:t xml:space="preserve">during the BB experimental and control trials </w:t>
      </w:r>
      <w:r w:rsidR="00205660">
        <w:rPr>
          <w:rFonts w:ascii="Times New Roman" w:hAnsi="Times New Roman" w:cs="Times New Roman"/>
          <w:sz w:val="24"/>
          <w:szCs w:val="24"/>
        </w:rPr>
        <w:t>participants should be</w:t>
      </w:r>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r w:rsidR="00D0530A">
        <w:rPr>
          <w:rFonts w:ascii="Times New Roman" w:hAnsi="Times New Roman" w:cs="Times New Roman"/>
          <w:sz w:val="24"/>
          <w:szCs w:val="24"/>
        </w:rPr>
        <w:t>s</w:t>
      </w:r>
      <w:r w:rsidR="00451248">
        <w:rPr>
          <w:rFonts w:ascii="Times New Roman" w:hAnsi="Times New Roman" w:cs="Times New Roman"/>
          <w:sz w:val="24"/>
          <w:szCs w:val="24"/>
        </w:rPr>
        <w:t xml:space="preserve"> A</w:t>
      </w:r>
      <w:r w:rsidR="00D0530A">
        <w:rPr>
          <w:rFonts w:ascii="Times New Roman" w:hAnsi="Times New Roman" w:cs="Times New Roman"/>
          <w:sz w:val="24"/>
          <w:szCs w:val="24"/>
        </w:rPr>
        <w:t xml:space="preserve">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blickets. In contrast, during the ISO experimental and control trials, participants should be maximally confident that objects A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not blickets. </w:t>
      </w:r>
      <w:r w:rsidR="009A5D12">
        <w:rPr>
          <w:rFonts w:ascii="Times New Roman" w:hAnsi="Times New Roman" w:cs="Times New Roman"/>
          <w:sz w:val="24"/>
          <w:szCs w:val="24"/>
        </w:rPr>
        <w:t xml:space="preserve">Importantly, the model makes these predictions regardless of </w:t>
      </w:r>
      <w:r w:rsidR="001F0F19">
        <w:rPr>
          <w:rFonts w:ascii="Times New Roman" w:hAnsi="Times New Roman" w:cs="Times New Roman"/>
          <w:sz w:val="24"/>
          <w:szCs w:val="24"/>
        </w:rPr>
        <w:t>the prior probability of blickets.</w:t>
      </w:r>
      <w:r w:rsidR="009A5D12">
        <w:rPr>
          <w:rFonts w:ascii="Times New Roman" w:hAnsi="Times New Roman" w:cs="Times New Roman"/>
          <w:sz w:val="24"/>
          <w:szCs w:val="24"/>
        </w:rPr>
        <w:t xml:space="preserve"> In contrast</w:t>
      </w:r>
      <w:r w:rsidR="00D0530A">
        <w:rPr>
          <w:rFonts w:ascii="Times New Roman" w:hAnsi="Times New Roman" w:cs="Times New Roman"/>
          <w:sz w:val="24"/>
          <w:szCs w:val="24"/>
        </w:rPr>
        <w:t xml:space="preserve">, </w:t>
      </w:r>
      <w:r w:rsidR="009A5D12">
        <w:rPr>
          <w:rFonts w:ascii="Times New Roman" w:hAnsi="Times New Roman" w:cs="Times New Roman"/>
          <w:sz w:val="24"/>
          <w:szCs w:val="24"/>
        </w:rPr>
        <w:t xml:space="preserve">the model predicts that participants </w:t>
      </w:r>
      <w:r w:rsidR="00D0530A">
        <w:rPr>
          <w:rFonts w:ascii="Times New Roman" w:hAnsi="Times New Roman" w:cs="Times New Roman"/>
          <w:sz w:val="24"/>
          <w:szCs w:val="24"/>
        </w:rPr>
        <w:t xml:space="preserve">should </w:t>
      </w:r>
      <w:r w:rsidR="008E7FA9">
        <w:rPr>
          <w:rFonts w:ascii="Times New Roman" w:hAnsi="Times New Roman" w:cs="Times New Roman"/>
          <w:sz w:val="24"/>
          <w:szCs w:val="24"/>
        </w:rPr>
        <w:t>categorize objects B and C at the same rate</w:t>
      </w:r>
      <w:r w:rsidR="005A1177">
        <w:rPr>
          <w:rFonts w:ascii="Times New Roman" w:hAnsi="Times New Roman" w:cs="Times New Roman"/>
          <w:sz w:val="24"/>
          <w:szCs w:val="24"/>
        </w:rPr>
        <w:t xml:space="preserve"> across the main trials in the BB and ISO conditions and objects A-C at the same rate across the </w:t>
      </w:r>
      <w:r w:rsidR="003D7124">
        <w:rPr>
          <w:rFonts w:ascii="Times New Roman" w:hAnsi="Times New Roman" w:cs="Times New Roman"/>
          <w:sz w:val="24"/>
          <w:szCs w:val="24"/>
        </w:rPr>
        <w:t xml:space="preserve">corresponding </w:t>
      </w:r>
      <w:r w:rsidR="005A1177">
        <w:rPr>
          <w:rFonts w:ascii="Times New Roman" w:hAnsi="Times New Roman" w:cs="Times New Roman"/>
          <w:sz w:val="24"/>
          <w:szCs w:val="24"/>
        </w:rPr>
        <w:t>control trials</w:t>
      </w:r>
      <w:r w:rsidR="00401067">
        <w:rPr>
          <w:rFonts w:ascii="Times New Roman" w:hAnsi="Times New Roman" w:cs="Times New Roman"/>
          <w:sz w:val="24"/>
          <w:szCs w:val="24"/>
        </w:rPr>
        <w:t>.</w:t>
      </w:r>
      <w:r w:rsidR="00D1572F">
        <w:rPr>
          <w:rFonts w:ascii="Times New Roman" w:hAnsi="Times New Roman" w:cs="Times New Roman"/>
          <w:i/>
          <w:iCs/>
          <w:sz w:val="24"/>
          <w:szCs w:val="24"/>
        </w:rPr>
        <w:t xml:space="preserve"> </w:t>
      </w:r>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Associative learning</w:t>
      </w:r>
    </w:p>
    <w:p w14:paraId="15F83384" w14:textId="729108A8" w:rsidR="00E918F1" w:rsidRDefault="006C1E77" w:rsidP="00E918F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w:t>
      </w:r>
      <w:r w:rsidR="00C32578">
        <w:rPr>
          <w:rFonts w:ascii="Times New Roman" w:hAnsi="Times New Roman" w:cs="Times New Roman"/>
          <w:sz w:val="24"/>
          <w:szCs w:val="24"/>
        </w:rPr>
        <w:t xml:space="preserve"> to the Bayesian model</w:t>
      </w:r>
      <w:r w:rsidR="00D471F8">
        <w:rPr>
          <w:rFonts w:ascii="Times New Roman" w:hAnsi="Times New Roman" w:cs="Times New Roman"/>
          <w:sz w:val="24"/>
          <w:szCs w:val="24"/>
        </w:rPr>
        <w:t>, we built a simple</w:t>
      </w:r>
      <w:r w:rsidR="007A0D2C">
        <w:rPr>
          <w:rFonts w:ascii="Times New Roman" w:hAnsi="Times New Roman" w:cs="Times New Roman"/>
          <w:sz w:val="24"/>
          <w:szCs w:val="24"/>
        </w:rPr>
        <w:t>,</w:t>
      </w:r>
      <w:r w:rsidR="00D471F8">
        <w:rPr>
          <w:rFonts w:ascii="Times New Roman" w:hAnsi="Times New Roman" w:cs="Times New Roman"/>
          <w:sz w:val="24"/>
          <w:szCs w:val="24"/>
        </w:rPr>
        <w:t xml:space="preserve"> two-layer connectionist computational mode</w:t>
      </w:r>
      <w:r w:rsidR="00C32578">
        <w:rPr>
          <w:rFonts w:ascii="Times New Roman" w:hAnsi="Times New Roman" w:cs="Times New Roman"/>
          <w:sz w:val="24"/>
          <w:szCs w:val="24"/>
        </w:rPr>
        <w:t>l</w:t>
      </w:r>
      <w:r w:rsidR="007A0D2C">
        <w:rPr>
          <w:rFonts w:ascii="Times New Roman" w:hAnsi="Times New Roman" w:cs="Times New Roman"/>
          <w:sz w:val="24"/>
          <w:szCs w:val="24"/>
        </w:rPr>
        <w:t xml:space="preserve"> (Figure </w:t>
      </w:r>
      <w:r w:rsidR="00ED68D0">
        <w:rPr>
          <w:rFonts w:ascii="Times New Roman" w:hAnsi="Times New Roman" w:cs="Times New Roman"/>
          <w:sz w:val="24"/>
          <w:szCs w:val="24"/>
        </w:rPr>
        <w:t>3</w:t>
      </w:r>
      <w:r w:rsidR="000061B1">
        <w:rPr>
          <w:rFonts w:ascii="Times New Roman" w:hAnsi="Times New Roman" w:cs="Times New Roman"/>
          <w:sz w:val="24"/>
          <w:szCs w:val="24"/>
        </w:rPr>
        <w:t>)</w:t>
      </w:r>
      <w:r w:rsidR="00D471F8">
        <w:rPr>
          <w:rFonts w:ascii="Times New Roman" w:hAnsi="Times New Roman" w:cs="Times New Roman"/>
          <w:sz w:val="24"/>
          <w:szCs w:val="24"/>
        </w:rPr>
        <w:t>.</w:t>
      </w:r>
      <w:r w:rsidR="00C32578">
        <w:rPr>
          <w:rFonts w:ascii="Times New Roman" w:hAnsi="Times New Roman" w:cs="Times New Roman"/>
          <w:sz w:val="24"/>
          <w:szCs w:val="24"/>
        </w:rPr>
        <w:t xml:space="preserve"> This model was designed to simulate the current experiments.</w:t>
      </w:r>
      <w:r w:rsidR="00D471F8">
        <w:rPr>
          <w:rFonts w:ascii="Times New Roman" w:hAnsi="Times New Roman" w:cs="Times New Roman"/>
          <w:sz w:val="24"/>
          <w:szCs w:val="24"/>
        </w:rPr>
        <w:t xml:space="preserve"> The model</w:t>
      </w:r>
      <w:r w:rsidR="00961359">
        <w:rPr>
          <w:rFonts w:ascii="Times New Roman" w:hAnsi="Times New Roman" w:cs="Times New Roman"/>
          <w:sz w:val="24"/>
          <w:szCs w:val="24"/>
        </w:rPr>
        <w:t xml:space="preserve"> </w:t>
      </w:r>
      <w:r w:rsidR="004138BA">
        <w:rPr>
          <w:rFonts w:ascii="Times New Roman" w:hAnsi="Times New Roman" w:cs="Times New Roman"/>
          <w:sz w:val="24"/>
          <w:szCs w:val="24"/>
        </w:rPr>
        <w:t>used to simulate</w:t>
      </w:r>
      <w:r w:rsidR="00484B94">
        <w:rPr>
          <w:rFonts w:ascii="Times New Roman" w:hAnsi="Times New Roman" w:cs="Times New Roman"/>
          <w:sz w:val="24"/>
          <w:szCs w:val="24"/>
        </w:rPr>
        <w:t xml:space="preserve"> the </w:t>
      </w:r>
      <w:r w:rsidR="00B33459">
        <w:rPr>
          <w:rFonts w:ascii="Times New Roman" w:hAnsi="Times New Roman" w:cs="Times New Roman"/>
          <w:sz w:val="24"/>
          <w:szCs w:val="24"/>
        </w:rPr>
        <w:t>experiment reported</w:t>
      </w:r>
      <w:r w:rsidR="00484B94">
        <w:rPr>
          <w:rFonts w:ascii="Times New Roman" w:hAnsi="Times New Roman" w:cs="Times New Roman"/>
          <w:sz w:val="24"/>
          <w:szCs w:val="24"/>
        </w:rPr>
        <w:t xml:space="preserve"> here</w:t>
      </w:r>
      <w:r w:rsidR="004138BA">
        <w:rPr>
          <w:rFonts w:ascii="Times New Roman" w:hAnsi="Times New Roman" w:cs="Times New Roman"/>
          <w:sz w:val="24"/>
          <w:szCs w:val="24"/>
        </w:rPr>
        <w:t xml:space="preserve"> </w:t>
      </w:r>
      <w:r w:rsidR="00D471F8">
        <w:rPr>
          <w:rFonts w:ascii="Times New Roman" w:hAnsi="Times New Roman" w:cs="Times New Roman"/>
          <w:sz w:val="24"/>
          <w:szCs w:val="24"/>
        </w:rPr>
        <w:t>consisted of an input layer</w:t>
      </w:r>
      <w:r w:rsidR="00961359">
        <w:rPr>
          <w:rFonts w:ascii="Times New Roman" w:hAnsi="Times New Roman" w:cs="Times New Roman"/>
          <w:sz w:val="24"/>
          <w:szCs w:val="24"/>
        </w:rPr>
        <w:t xml:space="preserve"> and an output layer</w:t>
      </w:r>
      <w:r w:rsidR="00E759FF">
        <w:rPr>
          <w:rFonts w:ascii="Times New Roman" w:hAnsi="Times New Roman" w:cs="Times New Roman"/>
          <w:sz w:val="24"/>
          <w:szCs w:val="24"/>
        </w:rPr>
        <w:t>—there were no hidden layers in these models</w:t>
      </w:r>
      <w:r w:rsidR="00961359">
        <w:rPr>
          <w:rFonts w:ascii="Times New Roman" w:hAnsi="Times New Roman" w:cs="Times New Roman"/>
          <w:sz w:val="24"/>
          <w:szCs w:val="24"/>
        </w:rPr>
        <w:t>.</w:t>
      </w:r>
      <w:r w:rsidR="00484B94">
        <w:rPr>
          <w:rFonts w:ascii="Times New Roman" w:hAnsi="Times New Roman" w:cs="Times New Roman"/>
          <w:sz w:val="24"/>
          <w:szCs w:val="24"/>
        </w:rPr>
        <w:t xml:space="preserve"> </w:t>
      </w:r>
      <w:r w:rsidR="00961359">
        <w:rPr>
          <w:rFonts w:ascii="Times New Roman" w:hAnsi="Times New Roman" w:cs="Times New Roman"/>
          <w:sz w:val="24"/>
          <w:szCs w:val="24"/>
        </w:rPr>
        <w:t xml:space="preserve">The input layer </w:t>
      </w:r>
      <w:r w:rsidR="001033F5">
        <w:rPr>
          <w:rFonts w:ascii="Times New Roman" w:hAnsi="Times New Roman" w:cs="Times New Roman"/>
          <w:sz w:val="24"/>
          <w:szCs w:val="24"/>
        </w:rPr>
        <w:t xml:space="preserve">for the model </w:t>
      </w:r>
      <w:r w:rsidR="00961359">
        <w:rPr>
          <w:rFonts w:ascii="Times New Roman" w:hAnsi="Times New Roman" w:cs="Times New Roman"/>
          <w:sz w:val="24"/>
          <w:szCs w:val="24"/>
        </w:rPr>
        <w:t xml:space="preserve">consisted of </w:t>
      </w:r>
      <w:r w:rsidR="003B7207">
        <w:rPr>
          <w:rFonts w:ascii="Times New Roman" w:hAnsi="Times New Roman" w:cs="Times New Roman"/>
          <w:sz w:val="24"/>
          <w:szCs w:val="24"/>
        </w:rPr>
        <w:t xml:space="preserve">four units, and the output layer consisted of a single unit. </w:t>
      </w:r>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r w:rsidR="00E759FF">
        <w:rPr>
          <w:rFonts w:ascii="Times New Roman" w:hAnsi="Times New Roman" w:cs="Times New Roman"/>
          <w:sz w:val="24"/>
          <w:szCs w:val="24"/>
        </w:rPr>
        <w:t>the experiment</w:t>
      </w:r>
      <w:r w:rsidR="00EC799D">
        <w:rPr>
          <w:rFonts w:ascii="Times New Roman" w:hAnsi="Times New Roman" w:cs="Times New Roman"/>
          <w:sz w:val="24"/>
          <w:szCs w:val="24"/>
        </w:rPr>
        <w:t>.</w:t>
      </w:r>
      <w:r w:rsidR="001033F5">
        <w:rPr>
          <w:rFonts w:ascii="Times New Roman" w:hAnsi="Times New Roman" w:cs="Times New Roman"/>
          <w:sz w:val="24"/>
          <w:szCs w:val="24"/>
        </w:rPr>
        <w:t xml:space="preserve"> </w:t>
      </w:r>
      <w:r w:rsidR="002F72DE">
        <w:rPr>
          <w:rFonts w:ascii="Times New Roman" w:hAnsi="Times New Roman" w:cs="Times New Roman"/>
          <w:sz w:val="24"/>
          <w:szCs w:val="24"/>
        </w:rPr>
        <w:t>Whenever an object was present, the activation value of its corresponding input unit was set to a value of “1”</w:t>
      </w:r>
      <w:r w:rsidR="00612079">
        <w:rPr>
          <w:rFonts w:ascii="Times New Roman" w:hAnsi="Times New Roman" w:cs="Times New Roman"/>
          <w:sz w:val="24"/>
          <w:szCs w:val="24"/>
        </w:rPr>
        <w:t>; the</w:t>
      </w:r>
      <w:r w:rsidR="00C65D1D">
        <w:rPr>
          <w:rFonts w:ascii="Times New Roman" w:hAnsi="Times New Roman" w:cs="Times New Roman"/>
          <w:sz w:val="24"/>
          <w:szCs w:val="24"/>
        </w:rPr>
        <w:t xml:space="preserve"> activation of these</w:t>
      </w:r>
      <w:r w:rsidR="00612079">
        <w:rPr>
          <w:rFonts w:ascii="Times New Roman" w:hAnsi="Times New Roman" w:cs="Times New Roman"/>
          <w:sz w:val="24"/>
          <w:szCs w:val="24"/>
        </w:rPr>
        <w:t xml:space="preserve"> units </w:t>
      </w:r>
      <w:r w:rsidR="00C65D1D">
        <w:rPr>
          <w:rFonts w:ascii="Times New Roman" w:hAnsi="Times New Roman" w:cs="Times New Roman"/>
          <w:sz w:val="24"/>
          <w:szCs w:val="24"/>
        </w:rPr>
        <w:t>was</w:t>
      </w:r>
      <w:r w:rsidR="00612079">
        <w:rPr>
          <w:rFonts w:ascii="Times New Roman" w:hAnsi="Times New Roman" w:cs="Times New Roman"/>
          <w:sz w:val="24"/>
          <w:szCs w:val="24"/>
        </w:rPr>
        <w:t xml:space="preserve"> set to a value of “0” if the corresponding objects were not </w:t>
      </w:r>
      <w:r w:rsidR="002F72DE">
        <w:rPr>
          <w:rFonts w:ascii="Times New Roman" w:hAnsi="Times New Roman" w:cs="Times New Roman"/>
          <w:sz w:val="24"/>
          <w:szCs w:val="24"/>
        </w:rPr>
        <w:t>present</w:t>
      </w:r>
      <w:r w:rsidR="00612079">
        <w:rPr>
          <w:rFonts w:ascii="Times New Roman" w:hAnsi="Times New Roman" w:cs="Times New Roman"/>
          <w:sz w:val="24"/>
          <w:szCs w:val="24"/>
        </w:rPr>
        <w:t xml:space="preserve">. </w:t>
      </w:r>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r w:rsidR="00E55A9C">
        <w:rPr>
          <w:rFonts w:ascii="Times New Roman" w:hAnsi="Times New Roman" w:cs="Times New Roman"/>
          <w:sz w:val="24"/>
          <w:szCs w:val="24"/>
        </w:rPr>
        <w:t xml:space="preserve">, then the model was trained to turn on </w:t>
      </w:r>
      <w:r w:rsidR="00874B18">
        <w:rPr>
          <w:rFonts w:ascii="Times New Roman" w:hAnsi="Times New Roman" w:cs="Times New Roman"/>
          <w:sz w:val="24"/>
          <w:szCs w:val="24"/>
        </w:rPr>
        <w:t xml:space="preserve">the single output </w:t>
      </w:r>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r w:rsidR="009845F4">
        <w:rPr>
          <w:rFonts w:ascii="Times New Roman" w:hAnsi="Times New Roman" w:cs="Times New Roman"/>
          <w:sz w:val="24"/>
          <w:szCs w:val="24"/>
        </w:rPr>
        <w:t xml:space="preserve">This process corresponded to an object activating the blicket machine. </w:t>
      </w:r>
      <w:r w:rsidR="00F620C4">
        <w:rPr>
          <w:rFonts w:ascii="Times New Roman" w:hAnsi="Times New Roman" w:cs="Times New Roman"/>
          <w:sz w:val="24"/>
          <w:szCs w:val="24"/>
        </w:rPr>
        <w:t xml:space="preserve">All simulations used a learning rate of .05 but no momentum. </w:t>
      </w:r>
      <w:r w:rsidR="009845F4">
        <w:rPr>
          <w:rFonts w:ascii="Times New Roman" w:hAnsi="Times New Roman" w:cs="Times New Roman"/>
          <w:sz w:val="24"/>
          <w:szCs w:val="24"/>
        </w:rPr>
        <w:t>Model weights</w:t>
      </w:r>
      <w:r w:rsidR="00A97193">
        <w:rPr>
          <w:rFonts w:ascii="Times New Roman" w:hAnsi="Times New Roman" w:cs="Times New Roman"/>
          <w:sz w:val="24"/>
          <w:szCs w:val="24"/>
        </w:rPr>
        <w:t xml:space="preserve"> were initialized to 0, and the </w:t>
      </w:r>
      <w:r w:rsidR="000C4A5E">
        <w:rPr>
          <w:rFonts w:ascii="Times New Roman" w:hAnsi="Times New Roman" w:cs="Times New Roman"/>
          <w:sz w:val="24"/>
          <w:szCs w:val="24"/>
        </w:rPr>
        <w:t xml:space="preserve">output units used sum-squared </w:t>
      </w:r>
      <w:r w:rsidR="00A97193">
        <w:rPr>
          <w:rFonts w:ascii="Times New Roman" w:hAnsi="Times New Roman" w:cs="Times New Roman"/>
          <w:sz w:val="24"/>
          <w:szCs w:val="24"/>
        </w:rPr>
        <w:t>activation function</w:t>
      </w:r>
      <w:r w:rsidR="000C4A5E">
        <w:rPr>
          <w:rFonts w:ascii="Times New Roman" w:hAnsi="Times New Roman" w:cs="Times New Roman"/>
          <w:sz w:val="24"/>
          <w:szCs w:val="24"/>
        </w:rPr>
        <w:t>s.</w:t>
      </w:r>
    </w:p>
    <w:p w14:paraId="6FA3249A" w14:textId="6E08DF27" w:rsidR="00E918F1" w:rsidRPr="00ED68D0" w:rsidRDefault="00E918F1" w:rsidP="00ED68D0">
      <w:pPr>
        <w:keepNext/>
        <w:spacing w:line="480" w:lineRule="auto"/>
        <w:ind w:firstLine="720"/>
        <w:contextualSpacing/>
      </w:pPr>
      <w:r>
        <w:rPr>
          <w:rFonts w:ascii="Times New Roman" w:hAnsi="Times New Roman" w:cs="Times New Roman"/>
          <w:noProof/>
          <w:sz w:val="24"/>
          <w:szCs w:val="24"/>
        </w:rPr>
        <w:drawing>
          <wp:inline distT="0" distB="0" distL="0" distR="0" wp14:anchorId="10ACF124" wp14:editId="5506DC8E">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rsidR="00ED68D0">
        <w:br/>
      </w:r>
      <w:r w:rsidRPr="00ED68D0">
        <w:rPr>
          <w:rFonts w:ascii="Times New Roman" w:hAnsi="Times New Roman" w:cs="Times New Roman"/>
          <w:sz w:val="20"/>
          <w:szCs w:val="20"/>
        </w:rPr>
        <w:t xml:space="preserve">Figure </w:t>
      </w:r>
      <w:r w:rsidRPr="00ED68D0">
        <w:rPr>
          <w:rFonts w:ascii="Times New Roman" w:hAnsi="Times New Roman" w:cs="Times New Roman"/>
          <w:sz w:val="20"/>
          <w:szCs w:val="20"/>
        </w:rPr>
        <w:fldChar w:fldCharType="begin"/>
      </w:r>
      <w:r w:rsidRPr="00ED68D0">
        <w:rPr>
          <w:rFonts w:ascii="Times New Roman" w:hAnsi="Times New Roman" w:cs="Times New Roman"/>
          <w:sz w:val="20"/>
          <w:szCs w:val="20"/>
        </w:rPr>
        <w:instrText xml:space="preserve"> SEQ Figure \* ARABIC </w:instrText>
      </w:r>
      <w:r w:rsidRPr="00ED68D0">
        <w:rPr>
          <w:rFonts w:ascii="Times New Roman" w:hAnsi="Times New Roman" w:cs="Times New Roman"/>
          <w:sz w:val="20"/>
          <w:szCs w:val="20"/>
        </w:rPr>
        <w:fldChar w:fldCharType="separate"/>
      </w:r>
      <w:r w:rsidR="006163E5">
        <w:rPr>
          <w:rFonts w:ascii="Times New Roman" w:hAnsi="Times New Roman" w:cs="Times New Roman"/>
          <w:noProof/>
          <w:sz w:val="20"/>
          <w:szCs w:val="20"/>
        </w:rPr>
        <w:t>3</w:t>
      </w:r>
      <w:r w:rsidRPr="00ED68D0">
        <w:rPr>
          <w:rFonts w:ascii="Times New Roman" w:hAnsi="Times New Roman" w:cs="Times New Roman"/>
          <w:sz w:val="20"/>
          <w:szCs w:val="20"/>
        </w:rPr>
        <w:fldChar w:fldCharType="end"/>
      </w:r>
      <w:r w:rsidRPr="00ED68D0">
        <w:rPr>
          <w:rFonts w:ascii="Times New Roman" w:hAnsi="Times New Roman" w:cs="Times New Roman"/>
          <w:sz w:val="20"/>
          <w:szCs w:val="20"/>
        </w:rPr>
        <w:t>. The neural network model used in the simulations reported here.</w:t>
      </w:r>
      <w:r>
        <w:t xml:space="preserve"> </w:t>
      </w:r>
    </w:p>
    <w:p w14:paraId="0586C9F3" w14:textId="7C9C4D23" w:rsidR="00D51EE7" w:rsidRPr="00E8394A" w:rsidRDefault="00147D58" w:rsidP="00B10E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 xml:space="preserve">s as children. For example, </w:t>
      </w:r>
      <w:r w:rsidR="00F620C4">
        <w:rPr>
          <w:rFonts w:ascii="Times New Roman" w:hAnsi="Times New Roman" w:cs="Times New Roman"/>
          <w:sz w:val="24"/>
          <w:szCs w:val="24"/>
        </w:rPr>
        <w:t>networks</w:t>
      </w:r>
      <w:r w:rsidR="002F72DE">
        <w:rPr>
          <w:rFonts w:ascii="Times New Roman" w:hAnsi="Times New Roman" w:cs="Times New Roman"/>
          <w:sz w:val="24"/>
          <w:szCs w:val="24"/>
        </w:rPr>
        <w:t>, like children,</w:t>
      </w:r>
      <w:r w:rsidR="00F620C4">
        <w:rPr>
          <w:rFonts w:ascii="Times New Roman" w:hAnsi="Times New Roman" w:cs="Times New Roman"/>
          <w:sz w:val="24"/>
          <w:szCs w:val="24"/>
        </w:rPr>
        <w:t xml:space="preserve"> </w:t>
      </w:r>
      <w:r w:rsidR="005E73DD">
        <w:rPr>
          <w:rFonts w:ascii="Times New Roman" w:hAnsi="Times New Roman" w:cs="Times New Roman"/>
          <w:sz w:val="24"/>
          <w:szCs w:val="24"/>
        </w:rPr>
        <w:t xml:space="preserve">were </w:t>
      </w:r>
      <w:r w:rsidR="00CA11B8">
        <w:rPr>
          <w:rFonts w:ascii="Times New Roman" w:hAnsi="Times New Roman" w:cs="Times New Roman"/>
          <w:sz w:val="24"/>
          <w:szCs w:val="24"/>
        </w:rPr>
        <w:t>assigned randomly</w:t>
      </w:r>
      <w:r w:rsidR="005E73DD">
        <w:rPr>
          <w:rFonts w:ascii="Times New Roman" w:hAnsi="Times New Roman" w:cs="Times New Roman"/>
          <w:sz w:val="24"/>
          <w:szCs w:val="24"/>
        </w:rPr>
        <w:t xml:space="preserve"> to the ISO condition or to the BB condition.</w:t>
      </w:r>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r w:rsidR="00C943DD">
        <w:rPr>
          <w:rFonts w:ascii="Times New Roman" w:hAnsi="Times New Roman" w:cs="Times New Roman"/>
          <w:sz w:val="24"/>
          <w:szCs w:val="24"/>
        </w:rPr>
        <w:t xml:space="preserve"> within a given condition</w:t>
      </w:r>
      <w:r w:rsidR="00CD70A7">
        <w:rPr>
          <w:rFonts w:ascii="Times New Roman" w:hAnsi="Times New Roman" w:cs="Times New Roman"/>
          <w:sz w:val="24"/>
          <w:szCs w:val="24"/>
        </w:rPr>
        <w:t>.</w:t>
      </w:r>
      <w:r w:rsidR="003008F7">
        <w:rPr>
          <w:rFonts w:ascii="Times New Roman" w:hAnsi="Times New Roman" w:cs="Times New Roman"/>
          <w:sz w:val="24"/>
          <w:szCs w:val="24"/>
        </w:rPr>
        <w:t xml:space="preserve"> </w:t>
      </w:r>
      <w:r w:rsidR="00CD70A7">
        <w:rPr>
          <w:rFonts w:ascii="Times New Roman" w:hAnsi="Times New Roman" w:cs="Times New Roman"/>
          <w:sz w:val="24"/>
          <w:szCs w:val="24"/>
        </w:rPr>
        <w:lastRenderedPageBreak/>
        <w:t>For example, d</w:t>
      </w:r>
      <w:r w:rsidR="00437C18">
        <w:rPr>
          <w:rFonts w:ascii="Times New Roman" w:hAnsi="Times New Roman" w:cs="Times New Roman"/>
          <w:sz w:val="24"/>
          <w:szCs w:val="24"/>
        </w:rPr>
        <w:t xml:space="preserve">uring the </w:t>
      </w:r>
      <w:r w:rsidR="00CD70A7">
        <w:rPr>
          <w:rFonts w:ascii="Times New Roman" w:hAnsi="Times New Roman" w:cs="Times New Roman"/>
          <w:sz w:val="24"/>
          <w:szCs w:val="24"/>
        </w:rPr>
        <w:t xml:space="preserve">two </w:t>
      </w:r>
      <w:r w:rsidR="00437C18">
        <w:rPr>
          <w:rFonts w:ascii="Times New Roman" w:hAnsi="Times New Roman" w:cs="Times New Roman"/>
          <w:sz w:val="24"/>
          <w:szCs w:val="24"/>
        </w:rPr>
        <w:t>“experimental trials”</w:t>
      </w:r>
      <w:r w:rsidR="003008F7">
        <w:rPr>
          <w:rFonts w:ascii="Times New Roman" w:hAnsi="Times New Roman" w:cs="Times New Roman"/>
          <w:sz w:val="24"/>
          <w:szCs w:val="24"/>
        </w:rPr>
        <w:t xml:space="preserve"> for networks in the BB condition</w:t>
      </w:r>
      <w:r w:rsidR="00437C18">
        <w:rPr>
          <w:rFonts w:ascii="Times New Roman" w:hAnsi="Times New Roman" w:cs="Times New Roman"/>
          <w:sz w:val="24"/>
          <w:szCs w:val="24"/>
        </w:rPr>
        <w:t>, the first t</w:t>
      </w:r>
      <w:r w:rsidR="005D592F">
        <w:rPr>
          <w:rFonts w:ascii="Times New Roman" w:hAnsi="Times New Roman" w:cs="Times New Roman"/>
          <w:sz w:val="24"/>
          <w:szCs w:val="24"/>
        </w:rPr>
        <w:t>hree</w:t>
      </w:r>
      <w:r w:rsidR="00437C18">
        <w:rPr>
          <w:rFonts w:ascii="Times New Roman" w:hAnsi="Times New Roman" w:cs="Times New Roman"/>
          <w:sz w:val="24"/>
          <w:szCs w:val="24"/>
        </w:rPr>
        <w:t xml:space="preserve"> input units were turned on</w:t>
      </w:r>
      <w:r w:rsidR="00325B53">
        <w:rPr>
          <w:rFonts w:ascii="Times New Roman" w:hAnsi="Times New Roman" w:cs="Times New Roman"/>
          <w:sz w:val="24"/>
          <w:szCs w:val="24"/>
        </w:rPr>
        <w:t xml:space="preserve"> (i.e., the activation of each input node was set to a value of 1)</w:t>
      </w:r>
      <w:r w:rsidR="00437C18">
        <w:rPr>
          <w:rFonts w:ascii="Times New Roman" w:hAnsi="Times New Roman" w:cs="Times New Roman"/>
          <w:sz w:val="24"/>
          <w:szCs w:val="24"/>
        </w:rPr>
        <w:t>, and the network’s task was to learn to activate the single output unit</w:t>
      </w:r>
      <w:r w:rsidR="006965B2">
        <w:rPr>
          <w:rFonts w:ascii="Times New Roman" w:hAnsi="Times New Roman" w:cs="Times New Roman"/>
          <w:sz w:val="24"/>
          <w:szCs w:val="24"/>
        </w:rPr>
        <w:t xml:space="preserve"> (i.e., </w:t>
      </w:r>
      <w:r w:rsidR="00CA11B8">
        <w:rPr>
          <w:rFonts w:ascii="Times New Roman" w:hAnsi="Times New Roman" w:cs="Times New Roman"/>
          <w:sz w:val="24"/>
          <w:szCs w:val="24"/>
        </w:rPr>
        <w:t xml:space="preserve">to </w:t>
      </w:r>
      <w:r w:rsidR="006965B2">
        <w:rPr>
          <w:rFonts w:ascii="Times New Roman" w:hAnsi="Times New Roman" w:cs="Times New Roman"/>
          <w:sz w:val="24"/>
          <w:szCs w:val="24"/>
        </w:rPr>
        <w:t>set the activation of the single output unit to 1)</w:t>
      </w:r>
      <w:r w:rsidR="00437C18">
        <w:rPr>
          <w:rFonts w:ascii="Times New Roman" w:hAnsi="Times New Roman" w:cs="Times New Roman"/>
          <w:sz w:val="24"/>
          <w:szCs w:val="24"/>
        </w:rPr>
        <w:t>.</w:t>
      </w:r>
      <w:r w:rsidR="000F12A4">
        <w:rPr>
          <w:rFonts w:ascii="Times New Roman" w:hAnsi="Times New Roman" w:cs="Times New Roman"/>
          <w:sz w:val="24"/>
          <w:szCs w:val="24"/>
        </w:rPr>
        <w:t xml:space="preserve"> Turning on the first t</w:t>
      </w:r>
      <w:r w:rsidR="00F603C8">
        <w:rPr>
          <w:rFonts w:ascii="Times New Roman" w:hAnsi="Times New Roman" w:cs="Times New Roman"/>
          <w:sz w:val="24"/>
          <w:szCs w:val="24"/>
        </w:rPr>
        <w:t>hree</w:t>
      </w:r>
      <w:r w:rsidR="000F12A4">
        <w:rPr>
          <w:rFonts w:ascii="Times New Roman" w:hAnsi="Times New Roman" w:cs="Times New Roman"/>
          <w:sz w:val="24"/>
          <w:szCs w:val="24"/>
        </w:rPr>
        <w:t xml:space="preserve"> input unit</w:t>
      </w:r>
      <w:r w:rsidR="00F603C8">
        <w:rPr>
          <w:rFonts w:ascii="Times New Roman" w:hAnsi="Times New Roman" w:cs="Times New Roman"/>
          <w:sz w:val="24"/>
          <w:szCs w:val="24"/>
        </w:rPr>
        <w:t>s</w:t>
      </w:r>
      <w:r w:rsidR="000F12A4">
        <w:rPr>
          <w:rFonts w:ascii="Times New Roman" w:hAnsi="Times New Roman" w:cs="Times New Roman"/>
          <w:sz w:val="24"/>
          <w:szCs w:val="24"/>
        </w:rPr>
        <w:t xml:space="preserve"> </w:t>
      </w:r>
      <w:r w:rsidR="00491104">
        <w:rPr>
          <w:rFonts w:ascii="Times New Roman" w:hAnsi="Times New Roman" w:cs="Times New Roman"/>
          <w:sz w:val="24"/>
          <w:szCs w:val="24"/>
        </w:rPr>
        <w:t>simulated placing</w:t>
      </w:r>
      <w:r w:rsidR="000F12A4">
        <w:rPr>
          <w:rFonts w:ascii="Times New Roman" w:hAnsi="Times New Roman" w:cs="Times New Roman"/>
          <w:sz w:val="24"/>
          <w:szCs w:val="24"/>
        </w:rPr>
        <w:t xml:space="preserve"> objects A</w:t>
      </w:r>
      <w:r w:rsidR="00507A90">
        <w:rPr>
          <w:rFonts w:ascii="Times New Roman" w:hAnsi="Times New Roman" w:cs="Times New Roman"/>
          <w:sz w:val="24"/>
          <w:szCs w:val="24"/>
        </w:rPr>
        <w:t>, B, and C</w:t>
      </w:r>
      <w:r w:rsidR="00491104">
        <w:rPr>
          <w:rFonts w:ascii="Times New Roman" w:hAnsi="Times New Roman" w:cs="Times New Roman"/>
          <w:sz w:val="24"/>
          <w:szCs w:val="24"/>
        </w:rPr>
        <w:t xml:space="preserve"> on the blicket machine</w:t>
      </w:r>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r w:rsidR="00CA11B8">
        <w:rPr>
          <w:rFonts w:ascii="Times New Roman" w:hAnsi="Times New Roman" w:cs="Times New Roman"/>
          <w:sz w:val="24"/>
          <w:szCs w:val="24"/>
        </w:rPr>
        <w:t>networks learning that A-C caused the machine to activate</w:t>
      </w:r>
      <w:r w:rsidR="00C3422B">
        <w:rPr>
          <w:rFonts w:ascii="Times New Roman" w:hAnsi="Times New Roman" w:cs="Times New Roman"/>
          <w:sz w:val="24"/>
          <w:szCs w:val="24"/>
        </w:rPr>
        <w:t>.</w:t>
      </w:r>
      <w:r w:rsidR="00A7224C">
        <w:rPr>
          <w:rFonts w:ascii="Times New Roman" w:hAnsi="Times New Roman" w:cs="Times New Roman"/>
          <w:sz w:val="24"/>
          <w:szCs w:val="24"/>
        </w:rPr>
        <w:t xml:space="preserve"> </w:t>
      </w:r>
      <w:r w:rsidR="0046758E">
        <w:rPr>
          <w:rFonts w:ascii="Times New Roman" w:hAnsi="Times New Roman" w:cs="Times New Roman"/>
          <w:sz w:val="24"/>
          <w:szCs w:val="24"/>
        </w:rPr>
        <w:t>This segment of training corresponded to the AB</w:t>
      </w:r>
      <w:r w:rsidR="00F305CF">
        <w:rPr>
          <w:rFonts w:ascii="Times New Roman" w:hAnsi="Times New Roman" w:cs="Times New Roman"/>
          <w:sz w:val="24"/>
          <w:szCs w:val="24"/>
        </w:rPr>
        <w:t>C</w:t>
      </w:r>
      <w:r w:rsidR="0046758E">
        <w:rPr>
          <w:rFonts w:ascii="Times New Roman" w:hAnsi="Times New Roman" w:cs="Times New Roman"/>
          <w:sz w:val="24"/>
          <w:szCs w:val="24"/>
        </w:rPr>
        <w:t>+ events.</w:t>
      </w:r>
      <w:r w:rsidR="007F51E2">
        <w:rPr>
          <w:rFonts w:ascii="Times New Roman" w:hAnsi="Times New Roman" w:cs="Times New Roman"/>
          <w:sz w:val="24"/>
          <w:szCs w:val="24"/>
        </w:rPr>
        <w:t xml:space="preserve"> During the</w:t>
      </w:r>
      <w:r w:rsidR="00491104">
        <w:rPr>
          <w:rFonts w:ascii="Times New Roman" w:hAnsi="Times New Roman" w:cs="Times New Roman"/>
          <w:sz w:val="24"/>
          <w:szCs w:val="24"/>
        </w:rPr>
        <w:t xml:space="preserve"> subsequent</w:t>
      </w:r>
      <w:r w:rsidR="007F51E2">
        <w:rPr>
          <w:rFonts w:ascii="Times New Roman" w:hAnsi="Times New Roman" w:cs="Times New Roman"/>
          <w:sz w:val="24"/>
          <w:szCs w:val="24"/>
        </w:rPr>
        <w:t xml:space="preserve"> A+</w:t>
      </w:r>
      <w:r w:rsidR="00121F90">
        <w:rPr>
          <w:rFonts w:ascii="Times New Roman" w:hAnsi="Times New Roman" w:cs="Times New Roman"/>
          <w:sz w:val="24"/>
          <w:szCs w:val="24"/>
        </w:rPr>
        <w:t xml:space="preserve"> elemental</w:t>
      </w:r>
      <w:r w:rsidR="007F51E2">
        <w:rPr>
          <w:rFonts w:ascii="Times New Roman" w:hAnsi="Times New Roman" w:cs="Times New Roman"/>
          <w:sz w:val="24"/>
          <w:szCs w:val="24"/>
        </w:rPr>
        <w:t xml:space="preserve"> trials, only the first input unit was turned on, but again the </w:t>
      </w:r>
      <w:r w:rsidR="000A529F">
        <w:rPr>
          <w:rFonts w:ascii="Times New Roman" w:hAnsi="Times New Roman" w:cs="Times New Roman"/>
          <w:sz w:val="24"/>
          <w:szCs w:val="24"/>
        </w:rPr>
        <w:t>network’s task was</w:t>
      </w:r>
      <w:r w:rsidR="007F51E2">
        <w:rPr>
          <w:rFonts w:ascii="Times New Roman" w:hAnsi="Times New Roman" w:cs="Times New Roman"/>
          <w:sz w:val="24"/>
          <w:szCs w:val="24"/>
        </w:rPr>
        <w:t xml:space="preserve"> to activate the single output unit. </w:t>
      </w:r>
      <w:r w:rsidR="00A7224C">
        <w:rPr>
          <w:rFonts w:ascii="Times New Roman" w:hAnsi="Times New Roman" w:cs="Times New Roman"/>
          <w:sz w:val="24"/>
          <w:szCs w:val="24"/>
        </w:rPr>
        <w:t>The BB control trials were</w:t>
      </w:r>
      <w:r w:rsidR="002C4F18">
        <w:rPr>
          <w:rFonts w:ascii="Times New Roman" w:hAnsi="Times New Roman" w:cs="Times New Roman"/>
          <w:sz w:val="24"/>
          <w:szCs w:val="24"/>
        </w:rPr>
        <w:t xml:space="preserve"> identical</w:t>
      </w:r>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r w:rsidR="005D592F">
        <w:rPr>
          <w:rFonts w:ascii="Times New Roman" w:hAnsi="Times New Roman" w:cs="Times New Roman"/>
          <w:sz w:val="24"/>
          <w:szCs w:val="24"/>
        </w:rPr>
        <w:t xml:space="preserve"> the</w:t>
      </w:r>
      <w:r w:rsidR="00121F90">
        <w:rPr>
          <w:rFonts w:ascii="Times New Roman" w:hAnsi="Times New Roman" w:cs="Times New Roman"/>
          <w:sz w:val="24"/>
          <w:szCs w:val="24"/>
        </w:rPr>
        <w:t xml:space="preserve"> fourth input unit (corresponding to object D) rather than first input unit was turned on</w:t>
      </w:r>
      <w:r w:rsidR="003A339B">
        <w:rPr>
          <w:rFonts w:ascii="Times New Roman" w:hAnsi="Times New Roman" w:cs="Times New Roman"/>
          <w:sz w:val="24"/>
          <w:szCs w:val="24"/>
        </w:rPr>
        <w:t>.</w:t>
      </w:r>
      <w:r w:rsidR="00E70125">
        <w:rPr>
          <w:rFonts w:ascii="Times New Roman" w:hAnsi="Times New Roman" w:cs="Times New Roman"/>
          <w:sz w:val="24"/>
          <w:szCs w:val="24"/>
        </w:rPr>
        <w:t xml:space="preserve"> The ISO experimental and control trials were identical to the BB experimental and control trials except that </w:t>
      </w:r>
      <w:r w:rsidR="00FB7F48">
        <w:rPr>
          <w:rFonts w:ascii="Times New Roman" w:hAnsi="Times New Roman" w:cs="Times New Roman"/>
          <w:sz w:val="24"/>
          <w:szCs w:val="24"/>
        </w:rPr>
        <w:t xml:space="preserve">the network was trained </w:t>
      </w:r>
      <w:r w:rsidR="000A529F">
        <w:rPr>
          <w:rFonts w:ascii="Times New Roman" w:hAnsi="Times New Roman" w:cs="Times New Roman"/>
          <w:sz w:val="24"/>
          <w:szCs w:val="24"/>
        </w:rPr>
        <w:t>to turn off</w:t>
      </w:r>
      <w:r w:rsidR="00C00E90">
        <w:rPr>
          <w:rFonts w:ascii="Times New Roman" w:hAnsi="Times New Roman" w:cs="Times New Roman"/>
          <w:sz w:val="24"/>
          <w:szCs w:val="24"/>
        </w:rPr>
        <w:t xml:space="preserve"> the single output unit </w:t>
      </w:r>
      <w:r w:rsidR="000A529F">
        <w:rPr>
          <w:rFonts w:ascii="Times New Roman" w:hAnsi="Times New Roman" w:cs="Times New Roman"/>
          <w:sz w:val="24"/>
          <w:szCs w:val="24"/>
        </w:rPr>
        <w:t xml:space="preserve">(i.e., set its value to 0) </w:t>
      </w:r>
      <w:r w:rsidR="00C00E90">
        <w:rPr>
          <w:rFonts w:ascii="Times New Roman" w:hAnsi="Times New Roman" w:cs="Times New Roman"/>
          <w:sz w:val="24"/>
          <w:szCs w:val="24"/>
        </w:rPr>
        <w:t>during the elemental phase of the ISO experimental and control trials</w:t>
      </w:r>
      <w:r w:rsidR="00B10E5D">
        <w:rPr>
          <w:rFonts w:ascii="Times New Roman" w:hAnsi="Times New Roman" w:cs="Times New Roman"/>
          <w:sz w:val="24"/>
          <w:szCs w:val="24"/>
        </w:rPr>
        <w:t>.</w:t>
      </w:r>
      <w:r w:rsidR="003A339B">
        <w:rPr>
          <w:rFonts w:ascii="Times New Roman" w:hAnsi="Times New Roman" w:cs="Times New Roman"/>
          <w:sz w:val="24"/>
          <w:szCs w:val="24"/>
        </w:rPr>
        <w:t xml:space="preserve"> </w:t>
      </w:r>
      <w:r w:rsidR="00462C71">
        <w:rPr>
          <w:rFonts w:ascii="Times New Roman" w:hAnsi="Times New Roman" w:cs="Times New Roman"/>
          <w:sz w:val="24"/>
          <w:szCs w:val="24"/>
        </w:rPr>
        <w:t>The compound (e.g., ABC+) and elemental (e.g., A+) phases</w:t>
      </w:r>
      <w:r w:rsidR="00A059FD">
        <w:rPr>
          <w:rFonts w:ascii="Times New Roman" w:hAnsi="Times New Roman" w:cs="Times New Roman"/>
          <w:sz w:val="24"/>
          <w:szCs w:val="24"/>
        </w:rPr>
        <w:t>—which were shown twice to be consistent with the behavioral study—</w:t>
      </w:r>
      <w:r w:rsidR="00462C71">
        <w:rPr>
          <w:rFonts w:ascii="Times New Roman" w:hAnsi="Times New Roman" w:cs="Times New Roman"/>
          <w:sz w:val="24"/>
          <w:szCs w:val="24"/>
        </w:rPr>
        <w:t>lasted 200 epochs each</w:t>
      </w:r>
      <w:r w:rsidR="00647A02">
        <w:rPr>
          <w:rFonts w:ascii="Times New Roman" w:hAnsi="Times New Roman" w:cs="Times New Roman"/>
          <w:sz w:val="24"/>
          <w:szCs w:val="24"/>
        </w:rPr>
        <w:t>. This mean</w:t>
      </w:r>
      <w:r w:rsidR="00462C71">
        <w:rPr>
          <w:rFonts w:ascii="Times New Roman" w:hAnsi="Times New Roman" w:cs="Times New Roman"/>
          <w:sz w:val="24"/>
          <w:szCs w:val="24"/>
        </w:rPr>
        <w:t xml:space="preserve"> that </w:t>
      </w:r>
      <w:r w:rsidR="00A059FD">
        <w:rPr>
          <w:rFonts w:ascii="Times New Roman" w:hAnsi="Times New Roman" w:cs="Times New Roman"/>
          <w:sz w:val="24"/>
          <w:szCs w:val="24"/>
        </w:rPr>
        <w:t>one</w:t>
      </w:r>
      <w:r w:rsidR="00462C71">
        <w:rPr>
          <w:rFonts w:ascii="Times New Roman" w:hAnsi="Times New Roman" w:cs="Times New Roman"/>
          <w:sz w:val="24"/>
          <w:szCs w:val="24"/>
        </w:rPr>
        <w:t xml:space="preserve"> complete simulation lasted </w:t>
      </w:r>
      <w:r w:rsidR="00A059FD">
        <w:rPr>
          <w:rFonts w:ascii="Times New Roman" w:hAnsi="Times New Roman" w:cs="Times New Roman"/>
          <w:sz w:val="24"/>
          <w:szCs w:val="24"/>
        </w:rPr>
        <w:t>800 (i.e., 400 × 2). epoch</w:t>
      </w:r>
      <w:r w:rsidR="003A339B">
        <w:rPr>
          <w:rFonts w:ascii="Times New Roman" w:hAnsi="Times New Roman" w:cs="Times New Roman"/>
          <w:sz w:val="24"/>
          <w:szCs w:val="24"/>
        </w:rPr>
        <w:t>.</w:t>
      </w:r>
      <w:r w:rsidR="005D592F">
        <w:rPr>
          <w:rFonts w:ascii="Times New Roman" w:hAnsi="Times New Roman" w:cs="Times New Roman"/>
          <w:sz w:val="24"/>
          <w:szCs w:val="24"/>
        </w:rPr>
        <w:t xml:space="preserve"> </w:t>
      </w:r>
      <w:r w:rsidR="00534F73">
        <w:rPr>
          <w:rFonts w:ascii="Times New Roman" w:hAnsi="Times New Roman" w:cs="Times New Roman"/>
          <w:sz w:val="24"/>
          <w:szCs w:val="24"/>
        </w:rPr>
        <w:t xml:space="preserve">The predictions that this model makes for how participants should treat the BB and ISO events </w:t>
      </w:r>
      <w:r w:rsidR="001C4F93">
        <w:rPr>
          <w:rFonts w:ascii="Times New Roman" w:hAnsi="Times New Roman" w:cs="Times New Roman"/>
          <w:sz w:val="24"/>
          <w:szCs w:val="24"/>
        </w:rPr>
        <w:t xml:space="preserve">during the experiment are shown below in Figure </w:t>
      </w:r>
      <w:r w:rsidR="000A529F">
        <w:rPr>
          <w:rFonts w:ascii="Times New Roman" w:hAnsi="Times New Roman" w:cs="Times New Roman"/>
          <w:sz w:val="24"/>
          <w:szCs w:val="24"/>
        </w:rPr>
        <w:t>4</w:t>
      </w:r>
      <w:r w:rsidR="001C4F93">
        <w:rPr>
          <w:rFonts w:ascii="Times New Roman" w:hAnsi="Times New Roman" w:cs="Times New Roman"/>
          <w:sz w:val="24"/>
          <w:szCs w:val="24"/>
        </w:rPr>
        <w:t>.</w:t>
      </w:r>
      <w:r w:rsidR="007805D5">
        <w:rPr>
          <w:rFonts w:ascii="Times New Roman" w:hAnsi="Times New Roman" w:cs="Times New Roman"/>
          <w:b/>
          <w:bCs/>
          <w:sz w:val="24"/>
          <w:szCs w:val="24"/>
        </w:rPr>
        <w:t xml:space="preserve"> </w:t>
      </w:r>
      <w:r w:rsidR="001A730F">
        <w:rPr>
          <w:rFonts w:ascii="Times New Roman" w:hAnsi="Times New Roman" w:cs="Times New Roman"/>
          <w:sz w:val="24"/>
          <w:szCs w:val="24"/>
        </w:rPr>
        <w:t>Although we report</w:t>
      </w:r>
      <w:r w:rsidR="00462C71">
        <w:rPr>
          <w:rFonts w:ascii="Times New Roman" w:hAnsi="Times New Roman" w:cs="Times New Roman"/>
          <w:sz w:val="24"/>
          <w:szCs w:val="24"/>
        </w:rPr>
        <w:t xml:space="preserve"> </w:t>
      </w:r>
      <w:r w:rsidR="001A730F">
        <w:rPr>
          <w:rFonts w:ascii="Times New Roman" w:hAnsi="Times New Roman" w:cs="Times New Roman"/>
          <w:sz w:val="24"/>
          <w:szCs w:val="24"/>
        </w:rPr>
        <w:t xml:space="preserve">the results of a model that was trained for </w:t>
      </w:r>
      <w:r w:rsidR="00A059FD">
        <w:rPr>
          <w:rFonts w:ascii="Times New Roman" w:hAnsi="Times New Roman" w:cs="Times New Roman"/>
          <w:sz w:val="24"/>
          <w:szCs w:val="24"/>
        </w:rPr>
        <w:t>800</w:t>
      </w:r>
      <w:r w:rsidR="001A730F">
        <w:rPr>
          <w:rFonts w:ascii="Times New Roman" w:hAnsi="Times New Roman" w:cs="Times New Roman"/>
          <w:sz w:val="24"/>
          <w:szCs w:val="24"/>
        </w:rPr>
        <w:t xml:space="preserve"> total epochs</w:t>
      </w:r>
      <w:r w:rsidR="000A529F">
        <w:rPr>
          <w:rFonts w:ascii="Times New Roman" w:hAnsi="Times New Roman" w:cs="Times New Roman"/>
          <w:sz w:val="24"/>
          <w:szCs w:val="24"/>
        </w:rPr>
        <w:t xml:space="preserve"> in the main text</w:t>
      </w:r>
      <w:r w:rsidR="001A730F">
        <w:rPr>
          <w:rFonts w:ascii="Times New Roman" w:hAnsi="Times New Roman" w:cs="Times New Roman"/>
          <w:sz w:val="24"/>
          <w:szCs w:val="24"/>
        </w:rPr>
        <w:t xml:space="preserve">, we ran additional simulations to ensure that the main results were not </w:t>
      </w:r>
      <w:r w:rsidR="00462C71">
        <w:rPr>
          <w:rFonts w:ascii="Times New Roman" w:hAnsi="Times New Roman" w:cs="Times New Roman"/>
          <w:sz w:val="24"/>
          <w:szCs w:val="24"/>
        </w:rPr>
        <w:t>idiosyncratic to the precise number of training epochs.</w:t>
      </w:r>
      <w:r w:rsidR="001A730F">
        <w:rPr>
          <w:rFonts w:ascii="Times New Roman" w:hAnsi="Times New Roman" w:cs="Times New Roman"/>
          <w:sz w:val="24"/>
          <w:szCs w:val="24"/>
        </w:rPr>
        <w:t xml:space="preserve"> </w:t>
      </w:r>
    </w:p>
    <w:p w14:paraId="75DC5E3C" w14:textId="19AC4E1F"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6504D62" wp14:editId="14510FBB">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6163E5" w:rsidRPr="007D3F3C" w:rsidRDefault="006163E5">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04D62" id="_x0000_t202" coordsize="21600,21600" o:spt="202" path="m,l,21600r21600,l21600,xe">
                <v:stroke joinstyle="miter"/>
                <v:path gradientshapeok="t" o:connecttype="rect"/>
              </v:shapetype>
              <v:shape id="Text Box 2" o:spid="_x0000_s1026"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" stroked="f">
                <v:textbox>
                  <w:txbxContent>
                    <w:p w14:paraId="387E744B" w14:textId="193EE7F9" w:rsidR="006163E5" w:rsidRPr="007D3F3C" w:rsidRDefault="006163E5">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44CCF74B">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2B5C167A" w14:textId="72FEC383" w:rsidR="00EA186F" w:rsidRDefault="00987853"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456A394C">
                <wp:simplePos x="0" y="0"/>
                <wp:positionH relativeFrom="margin">
                  <wp:posOffset>-257175</wp:posOffset>
                </wp:positionH>
                <wp:positionV relativeFrom="paragraph">
                  <wp:posOffset>98335</wp:posOffset>
                </wp:positionV>
                <wp:extent cx="257175" cy="538843"/>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538843"/>
                        </a:xfrm>
                        <a:prstGeom prst="rect">
                          <a:avLst/>
                        </a:prstGeom>
                        <a:solidFill>
                          <a:srgbClr val="FFFFFF"/>
                        </a:solidFill>
                        <a:ln w="9525">
                          <a:noFill/>
                          <a:miter lim="800000"/>
                          <a:headEnd/>
                          <a:tailEnd/>
                        </a:ln>
                      </wps:spPr>
                      <wps:txbx>
                        <w:txbxContent>
                          <w:p w14:paraId="67E2749C" w14:textId="08A324E3" w:rsidR="006163E5" w:rsidRPr="007D3F3C" w:rsidRDefault="006163E5"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27" type="#_x0000_t202" style="position:absolute;margin-left:-20.25pt;margin-top:7.75pt;width:20.25pt;height:42.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" stroked="f">
                <v:textbox>
                  <w:txbxContent>
                    <w:p w14:paraId="67E2749C" w14:textId="08A324E3" w:rsidR="006163E5" w:rsidRPr="007D3F3C" w:rsidRDefault="006163E5"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p>
    <w:p w14:paraId="2988610F" w14:textId="41A070E4" w:rsidR="00A67929" w:rsidRDefault="00A67929" w:rsidP="001C4F93">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sidR="006163E5">
        <w:rPr>
          <w:rFonts w:ascii="Times New Roman" w:hAnsi="Times New Roman" w:cs="Times New Roman"/>
          <w:noProof/>
          <w:color w:val="000000" w:themeColor="text1"/>
          <w:sz w:val="20"/>
          <w:szCs w:val="20"/>
        </w:rPr>
        <w:t>4</w:t>
      </w:r>
      <w:r w:rsidRPr="00A67929">
        <w:rPr>
          <w:rFonts w:ascii="Times New Roman" w:hAnsi="Times New Roman" w:cs="Times New Roman"/>
          <w:color w:val="000000" w:themeColor="text1"/>
          <w:sz w:val="20"/>
          <w:szCs w:val="20"/>
        </w:rPr>
        <w:fldChar w:fldCharType="end"/>
      </w:r>
      <w:r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04DBFF31" w14:textId="77777777" w:rsidR="00AE5880" w:rsidRPr="001C4F93" w:rsidRDefault="00AE5880" w:rsidP="001C4F93">
      <w:pPr>
        <w:keepNext/>
        <w:spacing w:line="240" w:lineRule="auto"/>
        <w:contextualSpacing/>
      </w:pPr>
    </w:p>
    <w:p w14:paraId="4AE55060" w14:textId="4D7DFCD8" w:rsidR="00AD208F" w:rsidRDefault="00B62A8C"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can be seen in Figure </w:t>
      </w:r>
      <w:r w:rsidR="00AE5880">
        <w:rPr>
          <w:rFonts w:ascii="Times New Roman" w:hAnsi="Times New Roman" w:cs="Times New Roman"/>
          <w:sz w:val="24"/>
          <w:szCs w:val="24"/>
        </w:rPr>
        <w:t xml:space="preserve">4 </w:t>
      </w:r>
      <w:r>
        <w:rPr>
          <w:rFonts w:ascii="Times New Roman" w:hAnsi="Times New Roman" w:cs="Times New Roman"/>
          <w:sz w:val="24"/>
          <w:szCs w:val="24"/>
        </w:rPr>
        <w:t xml:space="preserve">above, the model predicts that participants should treat objects A-C equivalently during the BB experimental trials. In contrast, the model predicts that participants should treat object A as more of a blicket than objects B and C during </w:t>
      </w:r>
      <w:r w:rsidR="00AE5880">
        <w:rPr>
          <w:rFonts w:ascii="Times New Roman" w:hAnsi="Times New Roman" w:cs="Times New Roman"/>
          <w:sz w:val="24"/>
          <w:szCs w:val="24"/>
        </w:rPr>
        <w:t>the same trials</w:t>
      </w:r>
      <w:r>
        <w:rPr>
          <w:rFonts w:ascii="Times New Roman" w:hAnsi="Times New Roman" w:cs="Times New Roman"/>
          <w:sz w:val="24"/>
          <w:szCs w:val="24"/>
        </w:rPr>
        <w:t>. For the ISO</w:t>
      </w:r>
      <w:r w:rsidR="00AE5880">
        <w:rPr>
          <w:rFonts w:ascii="Times New Roman" w:hAnsi="Times New Roman" w:cs="Times New Roman"/>
          <w:sz w:val="24"/>
          <w:szCs w:val="24"/>
        </w:rPr>
        <w:t xml:space="preserve"> experimental</w:t>
      </w:r>
      <w:r>
        <w:rPr>
          <w:rFonts w:ascii="Times New Roman" w:hAnsi="Times New Roman" w:cs="Times New Roman"/>
          <w:sz w:val="24"/>
          <w:szCs w:val="24"/>
        </w:rPr>
        <w:t xml:space="preserve"> trials, the model predicts that participants should treat object A as less of a blicket than objects B and C during the ISO experimental trials.</w:t>
      </w:r>
      <w:r w:rsidR="00B94F79">
        <w:rPr>
          <w:rFonts w:ascii="Times New Roman" w:hAnsi="Times New Roman" w:cs="Times New Roman"/>
          <w:sz w:val="24"/>
          <w:szCs w:val="24"/>
        </w:rPr>
        <w:t xml:space="preserve"> </w:t>
      </w:r>
    </w:p>
    <w:p w14:paraId="6B0EF0D5" w14:textId="3E137786"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noted that the Bayesian and connectionist model make identical</w:t>
      </w:r>
      <w:r w:rsidR="00AE5880">
        <w:rPr>
          <w:rFonts w:ascii="Times New Roman" w:hAnsi="Times New Roman" w:cs="Times New Roman"/>
          <w:sz w:val="24"/>
          <w:szCs w:val="24"/>
        </w:rPr>
        <w:t xml:space="preserve"> qualitative</w:t>
      </w:r>
      <w:r>
        <w:rPr>
          <w:rFonts w:ascii="Times New Roman" w:hAnsi="Times New Roman" w:cs="Times New Roman"/>
          <w:sz w:val="24"/>
          <w:szCs w:val="24"/>
        </w:rPr>
        <w:t xml:space="preserve">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connectionist model predicts that participants should treat objects A-D equivalently during this trial</w:t>
      </w:r>
      <w:r w:rsidR="009B616F">
        <w:rPr>
          <w:rFonts w:ascii="Times New Roman" w:hAnsi="Times New Roman" w:cs="Times New Roman"/>
          <w:sz w:val="24"/>
          <w:szCs w:val="24"/>
        </w:rPr>
        <w:t xml:space="preserve">; </w:t>
      </w:r>
      <w:r>
        <w:rPr>
          <w:rFonts w:ascii="Times New Roman" w:hAnsi="Times New Roman" w:cs="Times New Roman"/>
          <w:sz w:val="24"/>
          <w:szCs w:val="24"/>
        </w:rPr>
        <w:t xml:space="preserve">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their performance </w:t>
      </w:r>
      <w:r w:rsidR="000F223E">
        <w:rPr>
          <w:rFonts w:ascii="Times New Roman" w:hAnsi="Times New Roman" w:cs="Times New Roman"/>
          <w:sz w:val="24"/>
          <w:szCs w:val="24"/>
        </w:rPr>
        <w:t>during the BB control condition. Interestingly,</w:t>
      </w:r>
      <w:r w:rsidR="008328D4">
        <w:rPr>
          <w:rFonts w:ascii="Times New Roman" w:hAnsi="Times New Roman" w:cs="Times New Roman"/>
          <w:sz w:val="24"/>
          <w:szCs w:val="24"/>
        </w:rPr>
        <w:t xml:space="preserve"> both</w:t>
      </w:r>
      <w:r w:rsidR="000F223E">
        <w:rPr>
          <w:rFonts w:ascii="Times New Roman" w:hAnsi="Times New Roman" w:cs="Times New Roman"/>
          <w:sz w:val="24"/>
          <w:szCs w:val="24"/>
        </w:rPr>
        <w:t xml:space="preserve"> models</w:t>
      </w:r>
      <w:r w:rsidR="008328D4">
        <w:rPr>
          <w:rFonts w:ascii="Times New Roman" w:hAnsi="Times New Roman" w:cs="Times New Roman"/>
          <w:sz w:val="24"/>
          <w:szCs w:val="24"/>
        </w:rPr>
        <w:t xml:space="preserve"> predict that participants’ treatment of the </w:t>
      </w:r>
      <w:r w:rsidR="008328D4">
        <w:rPr>
          <w:rFonts w:ascii="Times New Roman" w:hAnsi="Times New Roman" w:cs="Times New Roman"/>
          <w:sz w:val="24"/>
          <w:szCs w:val="24"/>
        </w:rPr>
        <w:lastRenderedPageBreak/>
        <w:t xml:space="preserve">redundant causes between the BB experimental and BB control trials should not differ. Likewise, both models </w:t>
      </w:r>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Bayesian model </w:t>
      </w:r>
      <w:r w:rsidR="007231FB">
        <w:rPr>
          <w:rFonts w:ascii="Times New Roman" w:hAnsi="Times New Roman" w:cs="Times New Roman"/>
          <w:sz w:val="24"/>
          <w:szCs w:val="24"/>
        </w:rPr>
        <w:t>do not predict BB reasoning</w:t>
      </w:r>
      <w:r w:rsidR="009F4DAB">
        <w:rPr>
          <w:rFonts w:ascii="Times New Roman" w:hAnsi="Times New Roman" w:cs="Times New Roman"/>
          <w:sz w:val="24"/>
          <w:szCs w:val="24"/>
        </w:rPr>
        <w:t xml:space="preserve"> according either to the new or old operationalization of BB reasoning.</w:t>
      </w:r>
      <w:r w:rsidR="008328D4">
        <w:rPr>
          <w:rFonts w:ascii="Times New Roman" w:hAnsi="Times New Roman" w:cs="Times New Roman"/>
          <w:sz w:val="24"/>
          <w:szCs w:val="24"/>
        </w:rPr>
        <w:t xml:space="preserve"> </w:t>
      </w:r>
      <w:r w:rsidR="00B94F79">
        <w:rPr>
          <w:rFonts w:ascii="Times New Roman" w:hAnsi="Times New Roman" w:cs="Times New Roman"/>
          <w:sz w:val="24"/>
          <w:szCs w:val="24"/>
        </w:rPr>
        <w:t xml:space="preserve">The present </w:t>
      </w:r>
      <w:r w:rsidR="007231FB">
        <w:rPr>
          <w:rFonts w:ascii="Times New Roman" w:hAnsi="Times New Roman" w:cs="Times New Roman"/>
          <w:sz w:val="24"/>
          <w:szCs w:val="24"/>
        </w:rPr>
        <w:t>study</w:t>
      </w:r>
      <w:r w:rsidR="008F4749">
        <w:rPr>
          <w:rFonts w:ascii="Times New Roman" w:hAnsi="Times New Roman" w:cs="Times New Roman"/>
          <w:sz w:val="24"/>
          <w:szCs w:val="24"/>
        </w:rPr>
        <w:t xml:space="preserve"> was</w:t>
      </w:r>
      <w:r w:rsidR="00B94F79">
        <w:rPr>
          <w:rFonts w:ascii="Times New Roman" w:hAnsi="Times New Roman" w:cs="Times New Roman"/>
          <w:sz w:val="24"/>
          <w:szCs w:val="24"/>
        </w:rPr>
        <w:t xml:space="preserve"> designed </w:t>
      </w:r>
      <w:r w:rsidR="008F4749">
        <w:rPr>
          <w:rFonts w:ascii="Times New Roman" w:hAnsi="Times New Roman" w:cs="Times New Roman"/>
          <w:sz w:val="24"/>
          <w:szCs w:val="24"/>
        </w:rPr>
        <w:t xml:space="preserve">to </w:t>
      </w:r>
      <w:r w:rsidR="009F4DAB">
        <w:rPr>
          <w:rFonts w:ascii="Times New Roman" w:hAnsi="Times New Roman" w:cs="Times New Roman"/>
          <w:sz w:val="24"/>
          <w:szCs w:val="24"/>
        </w:rPr>
        <w:t>test these predictions</w:t>
      </w:r>
      <w:r w:rsidR="00B94F79">
        <w:rPr>
          <w:rFonts w:ascii="Times New Roman" w:hAnsi="Times New Roman" w:cs="Times New Roman"/>
          <w:sz w:val="24"/>
          <w:szCs w:val="24"/>
        </w:rPr>
        <w:t>.</w:t>
      </w:r>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6539207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9B616F">
        <w:rPr>
          <w:rFonts w:ascii="Times New Roman" w:hAnsi="Times New Roman" w:cs="Times New Roman"/>
          <w:sz w:val="24"/>
          <w:szCs w:val="24"/>
        </w:rPr>
        <w:t xml:space="preserve"> use a more valid measure of BB reasoning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 xml:space="preserve">and 6-year-olds could engage in </w:t>
      </w:r>
      <w:r w:rsidR="009B616F">
        <w:rPr>
          <w:rFonts w:ascii="Times New Roman" w:hAnsi="Times New Roman" w:cs="Times New Roman"/>
          <w:sz w:val="24"/>
          <w:szCs w:val="24"/>
        </w:rPr>
        <w:t>this form of reasoning</w:t>
      </w:r>
      <w:r w:rsidR="00D82685">
        <w:rPr>
          <w:rFonts w:ascii="Times New Roman" w:hAnsi="Times New Roman" w:cs="Times New Roman"/>
          <w:sz w:val="24"/>
          <w:szCs w:val="24"/>
        </w:rPr>
        <w:t xml:space="preserve"> </w:t>
      </w:r>
      <w:r w:rsidR="00E15EAC">
        <w:rPr>
          <w:rFonts w:ascii="Times New Roman" w:hAnsi="Times New Roman" w:cs="Times New Roman"/>
          <w:sz w:val="24"/>
          <w:szCs w:val="24"/>
        </w:rPr>
        <w:t>for</w:t>
      </w:r>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w:t>
      </w:r>
      <w:r w:rsidR="009B616F">
        <w:rPr>
          <w:rFonts w:ascii="Times New Roman" w:hAnsi="Times New Roman" w:cs="Times New Roman"/>
          <w:sz w:val="24"/>
          <w:szCs w:val="24"/>
        </w:rPr>
        <w:t>illuminate</w:t>
      </w:r>
      <w:r w:rsidR="00773281">
        <w:rPr>
          <w:rFonts w:ascii="Times New Roman" w:hAnsi="Times New Roman" w:cs="Times New Roman"/>
          <w:sz w:val="24"/>
          <w:szCs w:val="24"/>
        </w:rPr>
        <w:t xml:space="preserve">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w:t>
      </w:r>
      <w:r w:rsidR="00E335C5">
        <w:rPr>
          <w:rFonts w:ascii="Times New Roman" w:hAnsi="Times New Roman" w:cs="Times New Roman"/>
          <w:sz w:val="24"/>
          <w:szCs w:val="24"/>
        </w:rPr>
        <w:t>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9B616F">
        <w:rPr>
          <w:rFonts w:ascii="Times New Roman" w:hAnsi="Times New Roman" w:cs="Times New Roman"/>
          <w:sz w:val="24"/>
          <w:szCs w:val="24"/>
        </w:rPr>
        <w:t>Our specific aim was</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r w:rsidR="00630896">
        <w:rPr>
          <w:rFonts w:ascii="Times New Roman" w:hAnsi="Times New Roman" w:cs="Times New Roman"/>
          <w:sz w:val="24"/>
          <w:szCs w:val="24"/>
        </w:rPr>
        <w:t>—</w:t>
      </w:r>
      <w:r w:rsidR="009B616F">
        <w:rPr>
          <w:rFonts w:ascii="Times New Roman" w:hAnsi="Times New Roman" w:cs="Times New Roman"/>
          <w:sz w:val="24"/>
          <w:szCs w:val="24"/>
        </w:rPr>
        <w:t>Bayesian inference or associative learning</w:t>
      </w:r>
      <w:r w:rsidR="00D87DB9">
        <w:rPr>
          <w:rFonts w:ascii="Times New Roman" w:hAnsi="Times New Roman" w:cs="Times New Roman"/>
          <w:sz w:val="24"/>
          <w:szCs w:val="24"/>
        </w:rPr>
        <w:t>—</w:t>
      </w:r>
      <w:r w:rsidR="003E2AFF">
        <w:rPr>
          <w:rFonts w:ascii="Times New Roman" w:hAnsi="Times New Roman" w:cs="Times New Roman"/>
          <w:sz w:val="24"/>
          <w:szCs w:val="24"/>
        </w:rPr>
        <w:t xml:space="preserve">best </w:t>
      </w:r>
      <w:r w:rsidR="00D87DB9">
        <w:rPr>
          <w:rFonts w:ascii="Times New Roman" w:hAnsi="Times New Roman" w:cs="Times New Roman"/>
          <w:sz w:val="24"/>
          <w:szCs w:val="24"/>
        </w:rPr>
        <w:t>explained</w:t>
      </w:r>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6163E5" w:rsidRPr="00204896" w:rsidRDefault="006163E5">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28"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" stroked="f">
                      <v:textbox>
                        <w:txbxContent>
                          <w:p w14:paraId="51DAA886" w14:textId="09BDC8A3" w:rsidR="006163E5" w:rsidRPr="00204896" w:rsidRDefault="006163E5">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6163E5" w:rsidRPr="00204896" w:rsidRDefault="006163E5"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29"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" stroked="f">
                      <v:textbox>
                        <w:txbxContent>
                          <w:p w14:paraId="3D0F73DF" w14:textId="46F30888" w:rsidR="006163E5" w:rsidRPr="00204896" w:rsidRDefault="006163E5"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6163E5" w:rsidRPr="00204896" w:rsidRDefault="006163E5"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0"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" stroked="f">
                      <v:textbox>
                        <w:txbxContent>
                          <w:p w14:paraId="3E0C6EB8" w14:textId="2EA6614C" w:rsidR="006163E5" w:rsidRPr="00204896" w:rsidRDefault="006163E5"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3AC15D8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6163E5">
        <w:rPr>
          <w:rFonts w:ascii="Times New Roman" w:hAnsi="Times New Roman" w:cs="Times New Roman"/>
          <w:b w:val="0"/>
          <w:bCs w:val="0"/>
          <w:noProof/>
          <w:color w:val="auto"/>
          <w:sz w:val="20"/>
          <w:szCs w:val="20"/>
        </w:rPr>
        <w:t>5</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7121A439"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BB and ISO main trials and objects A-D during the BB and ISO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w:t>
      </w:r>
      <w:r w:rsidR="009909BD">
        <w:rPr>
          <w:rFonts w:ascii="Times New Roman" w:hAnsi="Times New Roman" w:cs="Times New Roman"/>
          <w:sz w:val="24"/>
          <w:szCs w:val="24"/>
        </w:rPr>
        <w:lastRenderedPageBreak/>
        <w:t>(e.g.,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010C9B28"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A059FD" w:rsidRPr="00A059FD">
              <w:rPr>
                <w:rFonts w:ascii="Times New Roman" w:hAnsi="Times New Roman" w:cs="Times New Roman"/>
                <w:sz w:val="20"/>
                <w:szCs w:val="20"/>
              </w:rPr>
              <w:t>*</w:t>
            </w:r>
            <w:proofErr w:type="gramEnd"/>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7C8AD110"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DC2C3F">
              <w:rPr>
                <w:rFonts w:ascii="Times New Roman" w:hAnsi="Times New Roman" w:cs="Times New Roman"/>
                <w:sz w:val="24"/>
                <w:szCs w:val="24"/>
              </w:rPr>
              <w:t>*</w:t>
            </w:r>
            <w:proofErr w:type="gramEnd"/>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4C4A3153"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6163E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 indicates the </w:t>
      </w:r>
      <w:r w:rsidR="00DC2C3F">
        <w:rPr>
          <w:rFonts w:ascii="Times New Roman" w:hAnsi="Times New Roman" w:cs="Times New Roman"/>
          <w:b w:val="0"/>
          <w:bCs w:val="0"/>
          <w:color w:val="auto"/>
          <w:sz w:val="20"/>
          <w:szCs w:val="20"/>
        </w:rPr>
        <w:t>best fitting connectionist and Bayesian models.</w:t>
      </w:r>
    </w:p>
    <w:p w14:paraId="02288759" w14:textId="6F0E6146"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 xml:space="preserve">connectionist model—regardless of the number of epochs for which it was trained—provided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Given that </w:t>
      </w:r>
      <w:r w:rsidR="00766F02">
        <w:rPr>
          <w:rFonts w:ascii="Times New Roman" w:hAnsi="Times New Roman" w:cs="Times New Roman"/>
          <w:sz w:val="24"/>
          <w:szCs w:val="24"/>
        </w:rPr>
        <w:t xml:space="preserve">the connectionist model </w:t>
      </w:r>
      <w:r w:rsidR="00812047">
        <w:rPr>
          <w:rFonts w:ascii="Times New Roman" w:hAnsi="Times New Roman" w:cs="Times New Roman"/>
          <w:sz w:val="24"/>
          <w:szCs w:val="24"/>
        </w:rPr>
        <w:t>instantiate</w:t>
      </w:r>
      <w:r w:rsidR="00766F02">
        <w:rPr>
          <w:rFonts w:ascii="Times New Roman" w:hAnsi="Times New Roman" w:cs="Times New Roman"/>
          <w:sz w:val="24"/>
          <w:szCs w:val="24"/>
        </w:rPr>
        <w:t>s</w:t>
      </w:r>
      <w:r w:rsidR="00812047">
        <w:rPr>
          <w:rFonts w:ascii="Times New Roman" w:hAnsi="Times New Roman" w:cs="Times New Roman"/>
          <w:sz w:val="24"/>
          <w:szCs w:val="24"/>
        </w:rPr>
        <w:t xml:space="preserve"> 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F11A6F">
        <w:rPr>
          <w:rFonts w:ascii="Times New Roman" w:hAnsi="Times New Roman" w:cs="Times New Roman"/>
          <w:sz w:val="24"/>
          <w:szCs w:val="24"/>
        </w:rPr>
        <w:t>Together</w:t>
      </w:r>
      <w:r w:rsidR="0022471E">
        <w:rPr>
          <w:rFonts w:ascii="Times New Roman" w:hAnsi="Times New Roman" w:cs="Times New Roman"/>
          <w:sz w:val="24"/>
          <w:szCs w:val="24"/>
        </w:rPr>
        <w:t xml:space="preserve">, the connectionist model provided a better qualitative and quantitative fit to the behavioral data </w:t>
      </w:r>
      <w:r w:rsidR="000A473C">
        <w:rPr>
          <w:rFonts w:ascii="Times New Roman" w:hAnsi="Times New Roman" w:cs="Times New Roman"/>
          <w:sz w:val="24"/>
          <w:szCs w:val="24"/>
        </w:rPr>
        <w:t>than</w:t>
      </w:r>
      <w:r w:rsidR="0022471E">
        <w:rPr>
          <w:rFonts w:ascii="Times New Roman" w:hAnsi="Times New Roman" w:cs="Times New Roman"/>
          <w:sz w:val="24"/>
          <w:szCs w:val="24"/>
        </w:rPr>
        <w:t xml:space="preserve"> any of the Bayesian model instantiations.</w:t>
      </w:r>
      <w:r w:rsidR="00B6718D">
        <w:rPr>
          <w:rFonts w:ascii="Times New Roman" w:hAnsi="Times New Roman" w:cs="Times New Roman"/>
          <w:sz w:val="24"/>
          <w:szCs w:val="24"/>
        </w:rPr>
        <w:t xml:space="preserve"> We discuss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 xml:space="preserve"> in the General Discussion.</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6CF94D3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w:t>
      </w:r>
      <w:r w:rsidR="004D603F">
        <w:rPr>
          <w:rFonts w:ascii="Times New Roman" w:hAnsi="Times New Roman" w:cs="Times New Roman"/>
          <w:sz w:val="24"/>
          <w:szCs w:val="24"/>
        </w:rPr>
        <w:lastRenderedPageBreak/>
        <w:t xml:space="preserve">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7FDB81A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BB reasoning under the old operationalization of BB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BB</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BB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BB reasoning. </w:t>
      </w:r>
    </w:p>
    <w:p w14:paraId="684706D9" w14:textId="6BE58702"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443E30">
        <w:rPr>
          <w:rFonts w:ascii="Times New Roman" w:hAnsi="Times New Roman" w:cs="Times New Roman"/>
          <w:sz w:val="24"/>
          <w:szCs w:val="24"/>
        </w:rPr>
        <w:t xml:space="preserve">BB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BB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lastRenderedPageBreak/>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32451DA2"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engage in BB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BB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 xml:space="preserve">In </w:t>
      </w:r>
      <w:r w:rsidR="00AC473C">
        <w:rPr>
          <w:rFonts w:ascii="Times New Roman" w:hAnsi="Times New Roman" w:cs="Times New Roman"/>
          <w:sz w:val="24"/>
          <w:szCs w:val="24"/>
        </w:rPr>
        <w:lastRenderedPageBreak/>
        <w:t>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w:t>
      </w:r>
      <w:r w:rsidR="00124C75">
        <w:rPr>
          <w:rFonts w:ascii="Times New Roman" w:hAnsi="Times New Roman" w:cs="Times New Roman"/>
          <w:sz w:val="24"/>
          <w:szCs w:val="24"/>
        </w:rPr>
        <w:lastRenderedPageBreak/>
        <w:t xml:space="preserve">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 xml:space="preserve">from using a </w:t>
      </w:r>
      <w:proofErr w:type="gramStart"/>
      <w:r w:rsidR="00A7059F">
        <w:rPr>
          <w:rFonts w:ascii="Times New Roman" w:hAnsi="Times New Roman" w:cs="Times New Roman"/>
          <w:sz w:val="24"/>
          <w:szCs w:val="24"/>
        </w:rPr>
        <w:t>simple associative-based counting mechanism</w:t>
      </w:r>
      <w:r w:rsidR="00124C75">
        <w:rPr>
          <w:rFonts w:ascii="Times New Roman" w:hAnsi="Times New Roman" w:cs="Times New Roman"/>
          <w:sz w:val="24"/>
          <w:szCs w:val="24"/>
        </w:rPr>
        <w:t>s</w:t>
      </w:r>
      <w:proofErr w:type="gramEnd"/>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77582790"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how they process BB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 xml:space="preserve">with </w:t>
      </w:r>
      <w:r w:rsidR="00A37527">
        <w:rPr>
          <w:rFonts w:ascii="Times New Roman" w:hAnsi="Times New Roman" w:cs="Times New Roman"/>
          <w:sz w:val="24"/>
          <w:szCs w:val="24"/>
        </w:rPr>
        <w:lastRenderedPageBreak/>
        <w:t>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09BDAFC9"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 xml:space="preserve">is </w:t>
      </w:r>
      <w:proofErr w:type="gramStart"/>
      <w:r w:rsidR="007D13E8">
        <w:rPr>
          <w:rFonts w:ascii="Times New Roman" w:hAnsi="Times New Roman" w:cs="Times New Roman"/>
          <w:color w:val="000000" w:themeColor="text1"/>
          <w:sz w:val="24"/>
          <w:szCs w:val="24"/>
        </w:rPr>
        <w:t>sufficient</w:t>
      </w:r>
      <w:proofErr w:type="gramEnd"/>
      <w:r w:rsidR="007D13E8">
        <w:rPr>
          <w:rFonts w:ascii="Times New Roman" w:hAnsi="Times New Roman" w:cs="Times New Roman"/>
          <w:color w:val="000000" w:themeColor="text1"/>
          <w:sz w:val="24"/>
          <w:szCs w:val="24"/>
        </w:rPr>
        <w:t xml:space="preserve">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5B143B">
      <w:head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Sobel, David" w:date="2023-04-06T14:20:00Z" w:initials="SD">
    <w:p w14:paraId="76D54C35" w14:textId="0B3E89E2" w:rsidR="006163E5" w:rsidRDefault="006163E5">
      <w:pPr>
        <w:pStyle w:val="CommentText"/>
      </w:pPr>
      <w:r>
        <w:rPr>
          <w:rStyle w:val="CommentReference"/>
        </w:rPr>
        <w:annotationRef/>
      </w:r>
      <w:r>
        <w:t xml:space="preserve">Like how </w:t>
      </w:r>
      <w:proofErr w:type="gramStart"/>
      <w:r>
        <w:t>7 month</w:t>
      </w:r>
      <w:proofErr w:type="gramEnd"/>
      <w:r>
        <w:t xml:space="preserve"> </w:t>
      </w:r>
      <w:proofErr w:type="spellStart"/>
      <w:r>
        <w:t>olds</w:t>
      </w:r>
      <w:proofErr w:type="spellEnd"/>
      <w:r>
        <w:t xml:space="preserve"> can do 2D stuff, but not until 10mo they can do the same inference in 3D (look up)</w:t>
      </w:r>
    </w:p>
  </w:comment>
  <w:comment w:id="83" w:author="Sobel, David" w:date="2023-04-06T14:34:00Z" w:initials="SD">
    <w:p w14:paraId="3EEE3AA8" w14:textId="052B3F8F" w:rsidR="006163E5" w:rsidRDefault="006163E5">
      <w:pPr>
        <w:pStyle w:val="CommentText"/>
      </w:pPr>
      <w:r>
        <w:rPr>
          <w:rStyle w:val="CommentReference"/>
        </w:rPr>
        <w:annotationRef/>
      </w:r>
      <w:r>
        <w:t>Can we recover demographics?</w:t>
      </w:r>
    </w:p>
  </w:comment>
  <w:comment w:id="84" w:author="Sobel, David" w:date="2023-04-06T14:35:00Z" w:initials="SD">
    <w:p w14:paraId="74B06D52" w14:textId="14A4C475" w:rsidR="006163E5" w:rsidRDefault="006163E5">
      <w:pPr>
        <w:pStyle w:val="CommentText"/>
      </w:pPr>
      <w:r>
        <w:rPr>
          <w:rStyle w:val="CommentReference"/>
        </w:rPr>
        <w:annotationRef/>
      </w:r>
      <w:r>
        <w:t>Need to mention this in discussion – this is a feature and not a bug, if the fourth object was there at test, it might have overwhelmed children (as in 2017 study)</w:t>
      </w:r>
    </w:p>
  </w:comment>
  <w:comment w:id="86" w:author="Sobel, David" w:date="2023-04-11T11:45:00Z" w:initials="SD">
    <w:p w14:paraId="77940B7B" w14:textId="77777777" w:rsidR="006163E5" w:rsidRDefault="006163E5" w:rsidP="003603D4">
      <w:pPr>
        <w:pStyle w:val="CommentText"/>
      </w:pPr>
      <w:r>
        <w:rPr>
          <w:rStyle w:val="CommentReference"/>
        </w:rPr>
        <w:annotationRef/>
      </w:r>
      <w:r>
        <w:t xml:space="preserve">Can this figure be redone in the following </w:t>
      </w:r>
      <w:proofErr w:type="gramStart"/>
      <w:r>
        <w:t>ways:</w:t>
      </w:r>
      <w:proofErr w:type="gramEnd"/>
    </w:p>
    <w:p w14:paraId="058972E9" w14:textId="77777777" w:rsidR="006163E5" w:rsidRDefault="006163E5" w:rsidP="003603D4">
      <w:pPr>
        <w:pStyle w:val="CommentText"/>
      </w:pPr>
    </w:p>
    <w:p w14:paraId="050A06A0" w14:textId="77777777" w:rsidR="006163E5" w:rsidRDefault="006163E5" w:rsidP="003603D4">
      <w:pPr>
        <w:pStyle w:val="CommentText"/>
      </w:pPr>
      <w:r>
        <w:t>1) Spell out “Backwards Blocking” and “Indirect Screening Off”</w:t>
      </w:r>
    </w:p>
    <w:p w14:paraId="6CACE185" w14:textId="77777777" w:rsidR="006163E5" w:rsidRDefault="006163E5" w:rsidP="003603D4">
      <w:pPr>
        <w:pStyle w:val="CommentText"/>
      </w:pPr>
    </w:p>
    <w:p w14:paraId="3F548A67" w14:textId="77777777" w:rsidR="006163E5" w:rsidRDefault="006163E5" w:rsidP="003603D4">
      <w:pPr>
        <w:pStyle w:val="CommentText"/>
      </w:pPr>
      <w:r>
        <w:t>2) Limit the y-axis to 2 and label it “# of questions children judged object was a blicket” instead of “measure”</w:t>
      </w:r>
    </w:p>
    <w:p w14:paraId="294E583A" w14:textId="77777777" w:rsidR="006163E5" w:rsidRDefault="006163E5" w:rsidP="003603D4">
      <w:pPr>
        <w:pStyle w:val="CommentText"/>
      </w:pPr>
    </w:p>
    <w:p w14:paraId="1F95699F" w14:textId="77777777" w:rsidR="006163E5" w:rsidRDefault="006163E5" w:rsidP="003603D4">
      <w:pPr>
        <w:pStyle w:val="CommentText"/>
      </w:pPr>
      <w:r>
        <w:t>3) Remove the word “</w:t>
      </w:r>
      <w:proofErr w:type="spellStart"/>
      <w:r>
        <w:t>eventType</w:t>
      </w:r>
      <w:proofErr w:type="spellEnd"/>
      <w:r>
        <w:t>” – Or perhaps, could it be “Trial Type” instead?</w:t>
      </w:r>
    </w:p>
    <w:p w14:paraId="5821F056" w14:textId="77777777" w:rsidR="006163E5" w:rsidRDefault="006163E5" w:rsidP="003603D4">
      <w:pPr>
        <w:pStyle w:val="CommentText"/>
      </w:pPr>
    </w:p>
    <w:p w14:paraId="390F5E9F" w14:textId="322C9CA0" w:rsidR="006163E5" w:rsidRDefault="006163E5" w:rsidP="003603D4">
      <w:pPr>
        <w:pStyle w:val="CommentText"/>
      </w:pPr>
    </w:p>
    <w:p w14:paraId="12D18684" w14:textId="77777777" w:rsidR="006163E5" w:rsidRDefault="006163E5" w:rsidP="003603D4">
      <w:pPr>
        <w:pStyle w:val="CommentText"/>
      </w:pPr>
    </w:p>
    <w:p w14:paraId="53CD82DB" w14:textId="77777777" w:rsidR="006163E5" w:rsidRDefault="006163E5" w:rsidP="003603D4">
      <w:pPr>
        <w:pStyle w:val="CommentText"/>
      </w:pPr>
    </w:p>
    <w:p w14:paraId="46FF997E" w14:textId="77777777" w:rsidR="006163E5" w:rsidRDefault="006163E5" w:rsidP="003603D4">
      <w:pPr>
        <w:pStyle w:val="CommentText"/>
      </w:pPr>
    </w:p>
    <w:p w14:paraId="56FFA1FD" w14:textId="27F654D5" w:rsidR="006163E5" w:rsidRDefault="006163E5" w:rsidP="003603D4">
      <w:pPr>
        <w:pStyle w:val="CommentText"/>
      </w:pPr>
    </w:p>
    <w:p w14:paraId="302134C4" w14:textId="77777777" w:rsidR="006163E5" w:rsidRDefault="006163E5" w:rsidP="003603D4">
      <w:pPr>
        <w:pStyle w:val="CommentText"/>
      </w:pPr>
    </w:p>
    <w:p w14:paraId="32591893" w14:textId="77777777" w:rsidR="006163E5" w:rsidRDefault="006163E5" w:rsidP="003603D4">
      <w:pPr>
        <w:pStyle w:val="CommentText"/>
      </w:pPr>
    </w:p>
    <w:p w14:paraId="3D9B757F" w14:textId="1DADDF38" w:rsidR="006163E5" w:rsidRDefault="006163E5" w:rsidP="003603D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D54C35" w15:done="0"/>
  <w15:commentEx w15:paraId="3EEE3AA8" w15:done="0"/>
  <w15:commentEx w15:paraId="74B06D52" w15:done="0"/>
  <w15:commentEx w15:paraId="3D9B7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D54C35" w16cid:durableId="27D9539C"/>
  <w16cid:commentId w16cid:paraId="3EEE3AA8" w16cid:durableId="27D956EF"/>
  <w16cid:commentId w16cid:paraId="74B06D52" w16cid:durableId="27D9574D"/>
  <w16cid:commentId w16cid:paraId="3D9B757F" w16cid:durableId="27E7C6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95643" w14:textId="77777777" w:rsidR="006163E5" w:rsidRDefault="006163E5" w:rsidP="00323E12">
      <w:pPr>
        <w:spacing w:after="0" w:line="240" w:lineRule="auto"/>
      </w:pPr>
      <w:r>
        <w:separator/>
      </w:r>
    </w:p>
  </w:endnote>
  <w:endnote w:type="continuationSeparator" w:id="0">
    <w:p w14:paraId="7F3BDFA4" w14:textId="77777777" w:rsidR="006163E5" w:rsidRDefault="006163E5"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CF1B0" w14:textId="77777777" w:rsidR="006163E5" w:rsidRDefault="006163E5" w:rsidP="00323E12">
      <w:pPr>
        <w:spacing w:after="0" w:line="240" w:lineRule="auto"/>
      </w:pPr>
      <w:r>
        <w:separator/>
      </w:r>
    </w:p>
  </w:footnote>
  <w:footnote w:type="continuationSeparator" w:id="0">
    <w:p w14:paraId="168BE5E2" w14:textId="77777777" w:rsidR="006163E5" w:rsidRDefault="006163E5" w:rsidP="00323E12">
      <w:pPr>
        <w:spacing w:after="0" w:line="240" w:lineRule="auto"/>
      </w:pPr>
      <w:r>
        <w:continuationSeparator/>
      </w:r>
    </w:p>
  </w:footnote>
  <w:footnote w:id="1">
    <w:p w14:paraId="7912E935" w14:textId="5879ADF0" w:rsidR="006163E5" w:rsidRPr="00A61DC1" w:rsidRDefault="006163E5">
      <w:pPr>
        <w:pStyle w:val="FootnoteText"/>
        <w:rPr>
          <w:rFonts w:ascii="Times New Roman" w:hAnsi="Times New Roman" w:cs="Times New Roman"/>
        </w:rPr>
      </w:pPr>
      <w:r w:rsidRPr="0022013B">
        <w:rPr>
          <w:rStyle w:val="FootnoteReference"/>
          <w:rFonts w:ascii="Times New Roman" w:hAnsi="Times New Roman" w:cs="Times New Roman"/>
        </w:rPr>
        <w:footnoteRef/>
      </w:r>
      <w:r w:rsidRPr="0022013B">
        <w:rPr>
          <w:rFonts w:ascii="Times New Roman" w:hAnsi="Times New Roman" w:cs="Times New Roman"/>
        </w:rPr>
        <w:t xml:space="preserve"> Four-year-olds </w:t>
      </w:r>
      <w:r>
        <w:rPr>
          <w:rFonts w:ascii="Times New Roman" w:hAnsi="Times New Roman" w:cs="Times New Roman"/>
        </w:rPr>
        <w:t>showed</w:t>
      </w:r>
      <w:r w:rsidRPr="0022013B">
        <w:rPr>
          <w:rFonts w:ascii="Times New Roman" w:hAnsi="Times New Roman" w:cs="Times New Roman"/>
        </w:rPr>
        <w:t xml:space="preserve"> this </w:t>
      </w:r>
      <w:r>
        <w:rPr>
          <w:rFonts w:ascii="Times New Roman" w:hAnsi="Times New Roman" w:cs="Times New Roman"/>
        </w:rPr>
        <w:t xml:space="preserve">response </w:t>
      </w:r>
      <w:r w:rsidRPr="00A61DC1">
        <w:rPr>
          <w:rFonts w:ascii="Times New Roman" w:hAnsi="Times New Roman" w:cs="Times New Roman"/>
        </w:rPr>
        <w:t>pattern more than 3-year-olds, a point we will return to subsequently.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E6700" w14:textId="5528AF7C" w:rsidR="006163E5" w:rsidRPr="005B143B" w:rsidRDefault="006163E5">
    <w:pPr>
      <w:pStyle w:val="Header"/>
      <w:jc w:val="right"/>
      <w:rPr>
        <w:rFonts w:ascii="Times New Roman" w:hAnsi="Times New Roman" w:cs="Times New Roman"/>
        <w:sz w:val="20"/>
        <w:szCs w:val="20"/>
      </w:rPr>
    </w:pPr>
    <w:r w:rsidRPr="005B143B">
      <w:rPr>
        <w:rFonts w:ascii="Times New Roman" w:hAnsi="Times New Roman" w:cs="Times New Roman"/>
        <w:sz w:val="20"/>
        <w:szCs w:val="20"/>
      </w:rPr>
      <w:t xml:space="preserve"> Revising Backwards Blocking </w:t>
    </w:r>
    <w:sdt>
      <w:sdtPr>
        <w:rPr>
          <w:rFonts w:ascii="Times New Roman" w:hAnsi="Times New Roman" w:cs="Times New Roman"/>
          <w:sz w:val="20"/>
          <w:szCs w:val="20"/>
        </w:rPr>
        <w:id w:val="-1785102898"/>
        <w:docPartObj>
          <w:docPartGallery w:val="Page Numbers (Top of Page)"/>
          <w:docPartUnique/>
        </w:docPartObj>
      </w:sdtPr>
      <w:sdtEndPr>
        <w:rPr>
          <w:noProof/>
        </w:rPr>
      </w:sdtEndPr>
      <w:sdtContent>
        <w:r w:rsidRPr="005B143B">
          <w:rPr>
            <w:rFonts w:ascii="Times New Roman" w:hAnsi="Times New Roman" w:cs="Times New Roman"/>
            <w:sz w:val="20"/>
            <w:szCs w:val="20"/>
          </w:rPr>
          <w:fldChar w:fldCharType="begin"/>
        </w:r>
        <w:r w:rsidRPr="005B143B">
          <w:rPr>
            <w:rFonts w:ascii="Times New Roman" w:hAnsi="Times New Roman" w:cs="Times New Roman"/>
            <w:sz w:val="20"/>
            <w:szCs w:val="20"/>
          </w:rPr>
          <w:instrText xml:space="preserve"> PAGE   \* MERGEFORMAT </w:instrText>
        </w:r>
        <w:r w:rsidRPr="005B143B">
          <w:rPr>
            <w:rFonts w:ascii="Times New Roman" w:hAnsi="Times New Roman" w:cs="Times New Roman"/>
            <w:sz w:val="20"/>
            <w:szCs w:val="20"/>
          </w:rPr>
          <w:fldChar w:fldCharType="separate"/>
        </w:r>
        <w:r w:rsidRPr="005B143B">
          <w:rPr>
            <w:rFonts w:ascii="Times New Roman" w:hAnsi="Times New Roman" w:cs="Times New Roman"/>
            <w:noProof/>
            <w:sz w:val="20"/>
            <w:szCs w:val="20"/>
          </w:rPr>
          <w:t>2</w:t>
        </w:r>
        <w:r w:rsidRPr="005B143B">
          <w:rPr>
            <w:rFonts w:ascii="Times New Roman" w:hAnsi="Times New Roman" w:cs="Times New Roman"/>
            <w:noProof/>
            <w:sz w:val="20"/>
            <w:szCs w:val="20"/>
          </w:rPr>
          <w:fldChar w:fldCharType="end"/>
        </w:r>
      </w:sdtContent>
    </w:sdt>
  </w:p>
  <w:p w14:paraId="2F392A23" w14:textId="77777777" w:rsidR="006163E5" w:rsidRDefault="00616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bel, David">
    <w15:presenceInfo w15:providerId="AD" w15:userId="S-1-5-21-117609710-602162358-682003330-23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603"/>
    <w:rsid w:val="000117A2"/>
    <w:rsid w:val="00011D20"/>
    <w:rsid w:val="00012871"/>
    <w:rsid w:val="00013DDC"/>
    <w:rsid w:val="00013FA2"/>
    <w:rsid w:val="000141C9"/>
    <w:rsid w:val="000142D4"/>
    <w:rsid w:val="0001589F"/>
    <w:rsid w:val="00016078"/>
    <w:rsid w:val="00016189"/>
    <w:rsid w:val="0001656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0FDB"/>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1A2"/>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3E53"/>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0F19"/>
    <w:rsid w:val="001F22EF"/>
    <w:rsid w:val="001F2371"/>
    <w:rsid w:val="001F2857"/>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373"/>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13B"/>
    <w:rsid w:val="002203A2"/>
    <w:rsid w:val="002203E0"/>
    <w:rsid w:val="002212A5"/>
    <w:rsid w:val="002222F2"/>
    <w:rsid w:val="00222A33"/>
    <w:rsid w:val="00222F91"/>
    <w:rsid w:val="00222FAD"/>
    <w:rsid w:val="00223591"/>
    <w:rsid w:val="0022377C"/>
    <w:rsid w:val="00223A2F"/>
    <w:rsid w:val="00223B46"/>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7B9"/>
    <w:rsid w:val="00257CA0"/>
    <w:rsid w:val="00260188"/>
    <w:rsid w:val="0026097E"/>
    <w:rsid w:val="00260DDA"/>
    <w:rsid w:val="00260E33"/>
    <w:rsid w:val="00260F1C"/>
    <w:rsid w:val="002613A8"/>
    <w:rsid w:val="00261E3F"/>
    <w:rsid w:val="00262791"/>
    <w:rsid w:val="00262DA4"/>
    <w:rsid w:val="00263269"/>
    <w:rsid w:val="002632F8"/>
    <w:rsid w:val="0026396D"/>
    <w:rsid w:val="00263FD4"/>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1F97"/>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0E3F"/>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207"/>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3D4"/>
    <w:rsid w:val="003606B5"/>
    <w:rsid w:val="00360A0C"/>
    <w:rsid w:val="00360BA9"/>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C5C"/>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329"/>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B12"/>
    <w:rsid w:val="00387EDD"/>
    <w:rsid w:val="00390018"/>
    <w:rsid w:val="00390CB9"/>
    <w:rsid w:val="00391591"/>
    <w:rsid w:val="00392463"/>
    <w:rsid w:val="003924D4"/>
    <w:rsid w:val="00392C91"/>
    <w:rsid w:val="00394C20"/>
    <w:rsid w:val="0039554F"/>
    <w:rsid w:val="0039582D"/>
    <w:rsid w:val="00397D2B"/>
    <w:rsid w:val="003A05CE"/>
    <w:rsid w:val="003A1DCE"/>
    <w:rsid w:val="003A22C5"/>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37D"/>
    <w:rsid w:val="003C354C"/>
    <w:rsid w:val="003C3995"/>
    <w:rsid w:val="003C3A49"/>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3F7EDD"/>
    <w:rsid w:val="0040028C"/>
    <w:rsid w:val="0040083C"/>
    <w:rsid w:val="00401067"/>
    <w:rsid w:val="0040474D"/>
    <w:rsid w:val="00404790"/>
    <w:rsid w:val="004048EB"/>
    <w:rsid w:val="00404AD5"/>
    <w:rsid w:val="00405C14"/>
    <w:rsid w:val="00405DBA"/>
    <w:rsid w:val="00405F1A"/>
    <w:rsid w:val="004066F3"/>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53F"/>
    <w:rsid w:val="00443AB3"/>
    <w:rsid w:val="00443E30"/>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6FA6"/>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5C3A"/>
    <w:rsid w:val="004863E8"/>
    <w:rsid w:val="00486859"/>
    <w:rsid w:val="00487524"/>
    <w:rsid w:val="00487CF4"/>
    <w:rsid w:val="0049018D"/>
    <w:rsid w:val="00490E3C"/>
    <w:rsid w:val="00491104"/>
    <w:rsid w:val="004927E5"/>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500"/>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6D3"/>
    <w:rsid w:val="004D3AA9"/>
    <w:rsid w:val="004D4EA7"/>
    <w:rsid w:val="004D5685"/>
    <w:rsid w:val="004D59E0"/>
    <w:rsid w:val="004D5C82"/>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16"/>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DE0"/>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77F"/>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387"/>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4804"/>
    <w:rsid w:val="005953C1"/>
    <w:rsid w:val="005956E7"/>
    <w:rsid w:val="00595DBE"/>
    <w:rsid w:val="00595E80"/>
    <w:rsid w:val="00595FE2"/>
    <w:rsid w:val="00596E1A"/>
    <w:rsid w:val="005A057D"/>
    <w:rsid w:val="005A087A"/>
    <w:rsid w:val="005A0927"/>
    <w:rsid w:val="005A0BB3"/>
    <w:rsid w:val="005A100F"/>
    <w:rsid w:val="005A1177"/>
    <w:rsid w:val="005A137B"/>
    <w:rsid w:val="005A1EB9"/>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43B"/>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7CE"/>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6DB"/>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220"/>
    <w:rsid w:val="00605C3C"/>
    <w:rsid w:val="00605C8E"/>
    <w:rsid w:val="006076E2"/>
    <w:rsid w:val="00607F46"/>
    <w:rsid w:val="00607FAD"/>
    <w:rsid w:val="006105C9"/>
    <w:rsid w:val="00610931"/>
    <w:rsid w:val="006109A9"/>
    <w:rsid w:val="006117A2"/>
    <w:rsid w:val="00611F20"/>
    <w:rsid w:val="0061203E"/>
    <w:rsid w:val="00612079"/>
    <w:rsid w:val="00612600"/>
    <w:rsid w:val="00613C73"/>
    <w:rsid w:val="00614076"/>
    <w:rsid w:val="00614B49"/>
    <w:rsid w:val="0061511D"/>
    <w:rsid w:val="0061606A"/>
    <w:rsid w:val="006163E5"/>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423"/>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0F"/>
    <w:rsid w:val="00681B73"/>
    <w:rsid w:val="0068204A"/>
    <w:rsid w:val="0068230A"/>
    <w:rsid w:val="0068307A"/>
    <w:rsid w:val="00683702"/>
    <w:rsid w:val="0068468A"/>
    <w:rsid w:val="00684722"/>
    <w:rsid w:val="00684A92"/>
    <w:rsid w:val="00684B23"/>
    <w:rsid w:val="006852C3"/>
    <w:rsid w:val="00685575"/>
    <w:rsid w:val="006857E6"/>
    <w:rsid w:val="006870FF"/>
    <w:rsid w:val="00687301"/>
    <w:rsid w:val="00687402"/>
    <w:rsid w:val="00687CB7"/>
    <w:rsid w:val="006900F5"/>
    <w:rsid w:val="00690992"/>
    <w:rsid w:val="00690E06"/>
    <w:rsid w:val="006913FA"/>
    <w:rsid w:val="00691761"/>
    <w:rsid w:val="00691859"/>
    <w:rsid w:val="006920E5"/>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0E16"/>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9CD"/>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4DB4"/>
    <w:rsid w:val="006C5308"/>
    <w:rsid w:val="006C54DD"/>
    <w:rsid w:val="006C7113"/>
    <w:rsid w:val="006C7493"/>
    <w:rsid w:val="006C7A00"/>
    <w:rsid w:val="006D0433"/>
    <w:rsid w:val="006D04FB"/>
    <w:rsid w:val="006D0764"/>
    <w:rsid w:val="006D0DD8"/>
    <w:rsid w:val="006D10C5"/>
    <w:rsid w:val="006D128D"/>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0F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77401"/>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7C8"/>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4E43"/>
    <w:rsid w:val="007D532A"/>
    <w:rsid w:val="007D55E1"/>
    <w:rsid w:val="007D60E2"/>
    <w:rsid w:val="007D613C"/>
    <w:rsid w:val="007D664A"/>
    <w:rsid w:val="007D68CD"/>
    <w:rsid w:val="007D72EE"/>
    <w:rsid w:val="007D78DB"/>
    <w:rsid w:val="007D7F7C"/>
    <w:rsid w:val="007E110F"/>
    <w:rsid w:val="007E18F6"/>
    <w:rsid w:val="007E1B9C"/>
    <w:rsid w:val="007E1C92"/>
    <w:rsid w:val="007E1E7D"/>
    <w:rsid w:val="007E2D34"/>
    <w:rsid w:val="007E3164"/>
    <w:rsid w:val="007E3882"/>
    <w:rsid w:val="007E3C16"/>
    <w:rsid w:val="007E3FCD"/>
    <w:rsid w:val="007E42C1"/>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5A7"/>
    <w:rsid w:val="007F1731"/>
    <w:rsid w:val="007F1FB8"/>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A8C"/>
    <w:rsid w:val="00806777"/>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1E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6E0"/>
    <w:rsid w:val="00874B18"/>
    <w:rsid w:val="00874C8E"/>
    <w:rsid w:val="008752EC"/>
    <w:rsid w:val="008766A1"/>
    <w:rsid w:val="0087693C"/>
    <w:rsid w:val="00876C71"/>
    <w:rsid w:val="00876EB8"/>
    <w:rsid w:val="0087700D"/>
    <w:rsid w:val="008773F5"/>
    <w:rsid w:val="008773F8"/>
    <w:rsid w:val="008809C8"/>
    <w:rsid w:val="00880E1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E5"/>
    <w:rsid w:val="008877A6"/>
    <w:rsid w:val="00887E78"/>
    <w:rsid w:val="00890204"/>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24DD"/>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57"/>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1BF7"/>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4A2"/>
    <w:rsid w:val="009845F4"/>
    <w:rsid w:val="009849F4"/>
    <w:rsid w:val="00984C59"/>
    <w:rsid w:val="00984FDC"/>
    <w:rsid w:val="009855B6"/>
    <w:rsid w:val="00985979"/>
    <w:rsid w:val="00985F02"/>
    <w:rsid w:val="00986486"/>
    <w:rsid w:val="00986842"/>
    <w:rsid w:val="0098687F"/>
    <w:rsid w:val="009869DF"/>
    <w:rsid w:val="00986AFB"/>
    <w:rsid w:val="00986E37"/>
    <w:rsid w:val="00987853"/>
    <w:rsid w:val="00987AEB"/>
    <w:rsid w:val="00987D30"/>
    <w:rsid w:val="009903D1"/>
    <w:rsid w:val="009909BD"/>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2A9A"/>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027"/>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1529"/>
    <w:rsid w:val="00A02417"/>
    <w:rsid w:val="00A02510"/>
    <w:rsid w:val="00A026DC"/>
    <w:rsid w:val="00A02849"/>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1DC1"/>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0A1"/>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9E6"/>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169"/>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3481"/>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3BF1"/>
    <w:rsid w:val="00BD437C"/>
    <w:rsid w:val="00BD4694"/>
    <w:rsid w:val="00BD4CA8"/>
    <w:rsid w:val="00BD5E87"/>
    <w:rsid w:val="00BD608F"/>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718"/>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168"/>
    <w:rsid w:val="00C33432"/>
    <w:rsid w:val="00C33B14"/>
    <w:rsid w:val="00C3422B"/>
    <w:rsid w:val="00C342B6"/>
    <w:rsid w:val="00C34B25"/>
    <w:rsid w:val="00C356C3"/>
    <w:rsid w:val="00C36EB3"/>
    <w:rsid w:val="00C4081B"/>
    <w:rsid w:val="00C41580"/>
    <w:rsid w:val="00C430B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97"/>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49E"/>
    <w:rsid w:val="00C87540"/>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C4D"/>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086"/>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1A9"/>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31B"/>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0BA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CD9"/>
    <w:rsid w:val="00D57F26"/>
    <w:rsid w:val="00D6003E"/>
    <w:rsid w:val="00D601D9"/>
    <w:rsid w:val="00D60BFD"/>
    <w:rsid w:val="00D60D60"/>
    <w:rsid w:val="00D60EFE"/>
    <w:rsid w:val="00D60FE0"/>
    <w:rsid w:val="00D610D9"/>
    <w:rsid w:val="00D61640"/>
    <w:rsid w:val="00D62B3B"/>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6E"/>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FDB"/>
    <w:rsid w:val="00DB4064"/>
    <w:rsid w:val="00DB47D8"/>
    <w:rsid w:val="00DB4937"/>
    <w:rsid w:val="00DB5184"/>
    <w:rsid w:val="00DB5F0E"/>
    <w:rsid w:val="00DB6DA0"/>
    <w:rsid w:val="00DB7514"/>
    <w:rsid w:val="00DB7F5B"/>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1BCE"/>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15BF"/>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1D1B"/>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C7B"/>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2A"/>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4BD"/>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1D5"/>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AA"/>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DB6"/>
    <w:rsid w:val="00F45E55"/>
    <w:rsid w:val="00F4719C"/>
    <w:rsid w:val="00F47876"/>
    <w:rsid w:val="00F47DD0"/>
    <w:rsid w:val="00F5041F"/>
    <w:rsid w:val="00F504BB"/>
    <w:rsid w:val="00F50615"/>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C3D"/>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E94"/>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8221EA"/>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8221EA"/>
    <w:rPr>
      <w:rFonts w:ascii="Garamond" w:eastAsia="Times New Roman" w:hAnsi="Garamond" w:cs="Times New Roman"/>
      <w:sz w:val="24"/>
      <w:szCs w:val="20"/>
    </w:rPr>
  </w:style>
  <w:style w:type="paragraph" w:styleId="PlainText">
    <w:name w:val="Plain Text"/>
    <w:basedOn w:val="Normal"/>
    <w:link w:val="PlainTextChar"/>
    <w:rsid w:val="008221EA"/>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8221EA"/>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wmf"/><Relationship Id="rId18" Type="http://schemas.openxmlformats.org/officeDocument/2006/relationships/image" Target="media/image7.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B9A7B-85E5-4FB0-83A0-2A74B03C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38</Pages>
  <Words>9044</Words>
  <Characters>51553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Sobel, David</cp:lastModifiedBy>
  <cp:revision>8</cp:revision>
  <cp:lastPrinted>2019-03-04T23:20:00Z</cp:lastPrinted>
  <dcterms:created xsi:type="dcterms:W3CDTF">2023-04-18T20:04:00Z</dcterms:created>
  <dcterms:modified xsi:type="dcterms:W3CDTF">2023-04-19T18:15:00Z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