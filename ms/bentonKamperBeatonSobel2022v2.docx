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F53D" w14:textId="77777777" w:rsidR="00937EEE" w:rsidRDefault="00937EEE" w:rsidP="00532AC6">
      <w:pPr>
        <w:contextualSpacing/>
        <w:jc w:val="center"/>
        <w:rPr>
          <w:rFonts w:ascii="Times New Roman" w:hAnsi="Times New Roman" w:cs="Times New Roman"/>
          <w:sz w:val="24"/>
          <w:szCs w:val="24"/>
        </w:rPr>
      </w:pPr>
      <w:r>
        <w:rPr>
          <w:rFonts w:ascii="Times New Roman" w:hAnsi="Times New Roman" w:cs="Times New Roman"/>
          <w:sz w:val="24"/>
          <w:szCs w:val="24"/>
        </w:rPr>
        <w:t>Abstract</w:t>
      </w:r>
    </w:p>
    <w:p w14:paraId="7A440405" w14:textId="77777777" w:rsidR="00673D12" w:rsidRDefault="00673D12" w:rsidP="00532AC6">
      <w:pPr>
        <w:contextualSpacing/>
        <w:jc w:val="center"/>
        <w:rPr>
          <w:rFonts w:ascii="Times New Roman" w:hAnsi="Times New Roman" w:cs="Times New Roman"/>
          <w:sz w:val="24"/>
          <w:szCs w:val="24"/>
        </w:rPr>
      </w:pP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45DA7997"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del w:id="0" w:author="Benton, Deon" w:date="2023-01-12T11:35:00Z">
        <w:r w:rsidRPr="001E2FC1" w:rsidDel="00CA1576">
          <w:rPr>
            <w:rFonts w:ascii="Times New Roman" w:hAnsi="Times New Roman" w:cs="Times New Roman"/>
            <w:sz w:val="24"/>
            <w:szCs w:val="24"/>
          </w:rPr>
          <w:delText>reason</w:delText>
        </w:r>
        <w:r w:rsidR="002E7C43" w:rsidDel="00CA1576">
          <w:rPr>
            <w:rFonts w:ascii="Times New Roman" w:hAnsi="Times New Roman" w:cs="Times New Roman"/>
            <w:sz w:val="24"/>
            <w:szCs w:val="24"/>
          </w:rPr>
          <w:delText xml:space="preserve">ing </w:delText>
        </w:r>
        <w:r w:rsidRPr="001E2FC1" w:rsidDel="00CA1576">
          <w:rPr>
            <w:rFonts w:ascii="Times New Roman" w:hAnsi="Times New Roman" w:cs="Times New Roman"/>
            <w:sz w:val="24"/>
            <w:szCs w:val="24"/>
          </w:rPr>
          <w:delText>about cause-and-effect relations.</w:delText>
        </w:r>
      </w:del>
      <w:ins w:id="1"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77777777" w:rsidR="00CB38F6" w:rsidRDefault="00CB38F6" w:rsidP="00CB38F6">
      <w:pPr>
        <w:spacing w:line="480" w:lineRule="auto"/>
        <w:ind w:firstLine="720"/>
        <w:contextualSpacing/>
        <w:rPr>
          <w:ins w:id="2" w:author="Benton, Deon" w:date="2023-01-12T11:35:00Z"/>
          <w:rFonts w:ascii="Times New Roman" w:hAnsi="Times New Roman" w:cs="Times New Roman"/>
          <w:sz w:val="24"/>
          <w:szCs w:val="24"/>
        </w:rPr>
      </w:pPr>
      <w:ins w:id="3" w:author="Benton, Deon" w:date="2023-01-12T11:35:00Z">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w:t>
        </w:r>
        <w:r>
          <w:rPr>
            <w:rFonts w:ascii="Times New Roman" w:hAnsi="Times New Roman" w:cs="Times New Roman"/>
            <w:sz w:val="24"/>
            <w:szCs w:val="24"/>
          </w:rPr>
          <w:lastRenderedPageBreak/>
          <w:t xml:space="preserve">children 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4" w:author="Benton, Deon" w:date="2023-01-12T11:37:00Z"/>
          <w:rFonts w:ascii="Times New Roman" w:hAnsi="Times New Roman" w:cs="Times New Roman"/>
          <w:sz w:val="24"/>
          <w:szCs w:val="24"/>
        </w:rPr>
      </w:pPr>
      <w:ins w:id="5"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6" w:author="Benton, Deon" w:date="2023-01-12T11:39:00Z"/>
          <w:rFonts w:ascii="Times New Roman" w:hAnsi="Times New Roman" w:cs="Times New Roman"/>
          <w:sz w:val="24"/>
          <w:szCs w:val="24"/>
        </w:rPr>
      </w:pPr>
      <w:ins w:id="7"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8" w:author="Benton, Deon" w:date="2023-01-12T13:51:00Z">
        <w:r w:rsidR="00B7581D">
          <w:rPr>
            <w:rFonts w:ascii="Times New Roman" w:hAnsi="Times New Roman" w:cs="Times New Roman"/>
            <w:sz w:val="24"/>
            <w:szCs w:val="24"/>
          </w:rPr>
          <w:t>, and by</w:t>
        </w:r>
      </w:ins>
      <w:ins w:id="9"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0"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1"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2" w:author="Benton, Deon" w:date="2023-01-12T11:43:00Z">
        <w:r w:rsidR="00207C4F">
          <w:rPr>
            <w:rFonts w:ascii="Times New Roman" w:hAnsi="Times New Roman" w:cs="Times New Roman"/>
            <w:sz w:val="24"/>
            <w:szCs w:val="24"/>
          </w:rPr>
          <w:t xml:space="preserve"> </w:t>
        </w:r>
      </w:ins>
      <w:del w:id="13" w:author="Benton, Deon" w:date="2023-01-12T11:42:00Z">
        <w:r w:rsidRPr="00E3186E" w:rsidDel="00207C4F">
          <w:rPr>
            <w:rFonts w:ascii="Times New Roman" w:hAnsi="Times New Roman" w:cs="Times New Roman"/>
            <w:sz w:val="24"/>
            <w:szCs w:val="24"/>
          </w:rPr>
          <w:delText xml:space="preserve"> </w:delText>
        </w:r>
      </w:del>
      <w:ins w:id="14"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5"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6"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7"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576BA8C4" w:rsidR="00E528F3" w:rsidRDefault="00DE2D6A" w:rsidP="00532AC6">
      <w:pPr>
        <w:spacing w:line="480" w:lineRule="auto"/>
        <w:ind w:firstLine="720"/>
        <w:contextualSpacing/>
        <w:rPr>
          <w:rFonts w:ascii="Times New Roman" w:hAnsi="Times New Roman" w:cs="Times New Roman"/>
          <w:sz w:val="24"/>
          <w:szCs w:val="24"/>
        </w:rPr>
      </w:pPr>
      <w:ins w:id="18"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19" w:author="Benton, Deon" w:date="2023-01-12T16:00:00Z">
        <w:r>
          <w:rPr>
            <w:rFonts w:ascii="Times New Roman" w:hAnsi="Times New Roman" w:cs="Times New Roman"/>
            <w:sz w:val="24"/>
            <w:szCs w:val="24"/>
          </w:rPr>
          <w:t>were less likely to consider B to be a blicket in the BB condition compared to the ISO</w:t>
        </w:r>
      </w:ins>
      <w:ins w:id="20"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Sobel et al. (2004)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1" w:author="Benton, Deon" w:date="2023-01-12T13:52:00Z">
        <w:r w:rsidR="00250965">
          <w:rPr>
            <w:rFonts w:ascii="Times New Roman" w:hAnsi="Times New Roman" w:cs="Times New Roman"/>
            <w:sz w:val="24"/>
            <w:szCs w:val="24"/>
          </w:rPr>
          <w:t>not only as evidence that human children can engage in backwards-blocking reasoning but also</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2" w:author="Benton, Deon" w:date="2023-01-12T16:01:00Z">
        <w:r>
          <w:rPr>
            <w:rFonts w:ascii="Times New Roman" w:hAnsi="Times New Roman" w:cs="Times New Roman"/>
            <w:sz w:val="24"/>
            <w:szCs w:val="24"/>
          </w:rPr>
          <w:t xml:space="preserve"> this form of reasoning is subserved by a Bayesian-inference mechanism rather than an as</w:t>
        </w:r>
      </w:ins>
      <w:ins w:id="23" w:author="Benton, Deon" w:date="2023-01-12T16:02:00Z">
        <w:r>
          <w:rPr>
            <w:rFonts w:ascii="Times New Roman" w:hAnsi="Times New Roman" w:cs="Times New Roman"/>
            <w:sz w:val="24"/>
            <w:szCs w:val="24"/>
          </w:rPr>
          <w:t>sociative-learning mechanism</w:t>
        </w:r>
      </w:ins>
      <w:ins w:id="24" w:author="Benton, Deon" w:date="2023-01-12T13:53:00Z">
        <w:r w:rsidR="00250965">
          <w:rPr>
            <w:rFonts w:ascii="Times New Roman" w:hAnsi="Times New Roman" w:cs="Times New Roman"/>
            <w:sz w:val="24"/>
            <w:szCs w:val="24"/>
          </w:rPr>
          <w:t xml:space="preserve">. </w:t>
        </w:r>
      </w:ins>
      <w:ins w:id="25" w:author="Benton, Deon" w:date="2023-01-12T16:02:00Z">
        <w:r w:rsidR="00C94B35">
          <w:rPr>
            <w:rFonts w:ascii="Times New Roman" w:hAnsi="Times New Roman" w:cs="Times New Roman"/>
            <w:sz w:val="24"/>
            <w:szCs w:val="24"/>
          </w:rPr>
          <w:t xml:space="preserve">On this account, </w:t>
        </w:r>
      </w:ins>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ins w:id="26" w:author="Benton, Deon" w:date="2023-01-12T16:02:00Z">
        <w:r w:rsidR="00FA79C1">
          <w:rPr>
            <w:rFonts w:ascii="Times New Roman" w:hAnsi="Times New Roman" w:cs="Times New Roman"/>
            <w:sz w:val="24"/>
            <w:szCs w:val="24"/>
          </w:rPr>
          <w:t xml:space="preserve">—within a </w:t>
        </w:r>
      </w:ins>
      <w:ins w:id="27"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8" w:author="Benton, Deon" w:date="2023-01-12T16:07:00Z">
        <w:r w:rsidR="00E43539">
          <w:rPr>
            <w:rFonts w:ascii="Times New Roman" w:hAnsi="Times New Roman" w:cs="Times New Roman"/>
            <w:sz w:val="24"/>
            <w:szCs w:val="24"/>
          </w:rPr>
          <w:t xml:space="preserve">More </w:t>
        </w:r>
      </w:ins>
      <w:ins w:id="29" w:author="Benton, Deon" w:date="2023-01-12T16:08:00Z">
        <w:r w:rsidR="002E2049">
          <w:rPr>
            <w:rFonts w:ascii="Times New Roman" w:hAnsi="Times New Roman" w:cs="Times New Roman"/>
            <w:sz w:val="24"/>
            <w:szCs w:val="24"/>
          </w:rPr>
          <w:t>specifically</w:t>
        </w:r>
      </w:ins>
      <w:ins w:id="30" w:author="Benton, Deon" w:date="2023-01-12T16:07:00Z">
        <w:r w:rsidR="00E43539">
          <w:rPr>
            <w:rFonts w:ascii="Times New Roman" w:hAnsi="Times New Roman" w:cs="Times New Roman"/>
            <w:sz w:val="24"/>
            <w:szCs w:val="24"/>
          </w:rPr>
          <w:t xml:space="preserve">, this process involves combining prior </w:t>
        </w:r>
        <w:r w:rsidR="00E43539">
          <w:rPr>
            <w:rFonts w:ascii="Times New Roman" w:hAnsi="Times New Roman" w:cs="Times New Roman"/>
            <w:sz w:val="24"/>
            <w:szCs w:val="24"/>
          </w:rPr>
          <w:lastRenderedPageBreak/>
          <w:t xml:space="preserve">beliefs about each hypothesis with observed </w:t>
        </w:r>
      </w:ins>
      <w:ins w:id="31"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2806E550" w14:textId="77777777" w:rsidR="00A53BE3" w:rsidRDefault="001D55E8" w:rsidP="00A53BE3">
      <w:pPr>
        <w:spacing w:line="480" w:lineRule="auto"/>
        <w:ind w:firstLine="720"/>
        <w:contextualSpacing/>
        <w:rPr>
          <w:ins w:id="32" w:author="Benton, Deon" w:date="2023-01-13T09:21:00Z"/>
          <w:rFonts w:ascii="Times New Roman" w:hAnsi="Times New Roman" w:cs="Times New Roman"/>
          <w:sz w:val="24"/>
          <w:szCs w:val="24"/>
        </w:rPr>
      </w:pPr>
      <w:ins w:id="33" w:author="Benton, Deon" w:date="2023-01-12T16:08:00Z">
        <w:r>
          <w:rPr>
            <w:rFonts w:ascii="Times New Roman" w:hAnsi="Times New Roman" w:cs="Times New Roman"/>
            <w:sz w:val="24"/>
            <w:szCs w:val="24"/>
          </w:rPr>
          <w:t>One specific kind of associative</w:t>
        </w:r>
      </w:ins>
      <w:ins w:id="34" w:author="Benton, Deon" w:date="2023-01-12T16:19:00Z">
        <w:r w:rsidR="00ED61FC">
          <w:rPr>
            <w:rFonts w:ascii="Times New Roman" w:hAnsi="Times New Roman" w:cs="Times New Roman"/>
            <w:sz w:val="24"/>
            <w:szCs w:val="24"/>
          </w:rPr>
          <w:t>-lear</w:t>
        </w:r>
      </w:ins>
      <w:ins w:id="35" w:author="Benton, Deon" w:date="2023-01-12T16:20:00Z">
        <w:r w:rsidR="00ED61FC">
          <w:rPr>
            <w:rFonts w:ascii="Times New Roman" w:hAnsi="Times New Roman" w:cs="Times New Roman"/>
            <w:sz w:val="24"/>
            <w:szCs w:val="24"/>
          </w:rPr>
          <w:t>ning</w:t>
        </w:r>
      </w:ins>
      <w:ins w:id="36" w:author="Benton, Deon" w:date="2023-01-12T16:08:00Z">
        <w:r>
          <w:rPr>
            <w:rFonts w:ascii="Times New Roman" w:hAnsi="Times New Roman" w:cs="Times New Roman"/>
            <w:sz w:val="24"/>
            <w:szCs w:val="24"/>
          </w:rPr>
          <w:t xml:space="preserve"> model that </w:t>
        </w:r>
      </w:ins>
      <w:ins w:id="37" w:author="Benton, Deon" w:date="2023-01-12T16:09:00Z">
        <w:r>
          <w:rPr>
            <w:rFonts w:ascii="Times New Roman" w:hAnsi="Times New Roman" w:cs="Times New Roman"/>
            <w:sz w:val="24"/>
            <w:szCs w:val="24"/>
          </w:rPr>
          <w:t xml:space="preserve">proponents of the Bayesian-inference perspective </w:t>
        </w:r>
      </w:ins>
      <w:ins w:id="38" w:author="Benton, Deon" w:date="2023-01-12T16:16:00Z">
        <w:r w:rsidR="00EA5D34">
          <w:rPr>
            <w:rFonts w:ascii="Times New Roman" w:hAnsi="Times New Roman" w:cs="Times New Roman"/>
            <w:sz w:val="24"/>
            <w:szCs w:val="24"/>
          </w:rPr>
          <w:t xml:space="preserve">have argued </w:t>
        </w:r>
      </w:ins>
      <w:ins w:id="39" w:author="Benton, Deon" w:date="2023-01-12T16:19:00Z">
        <w:r w:rsidR="00ED61FC">
          <w:rPr>
            <w:rFonts w:ascii="Times New Roman" w:hAnsi="Times New Roman" w:cs="Times New Roman"/>
            <w:sz w:val="24"/>
            <w:szCs w:val="24"/>
          </w:rPr>
          <w:t xml:space="preserve">against </w:t>
        </w:r>
      </w:ins>
      <w:ins w:id="40" w:author="Benton, Deon" w:date="2023-01-12T16:20:00Z">
        <w:r w:rsidR="00ED61FC">
          <w:rPr>
            <w:rFonts w:ascii="Times New Roman" w:hAnsi="Times New Roman" w:cs="Times New Roman"/>
            <w:sz w:val="24"/>
            <w:szCs w:val="24"/>
          </w:rPr>
          <w:t>is</w:t>
        </w:r>
      </w:ins>
      <w:del w:id="41" w:author="Benton, Deon" w:date="2023-01-12T16:20:00Z">
        <w:r w:rsidR="0052409E" w:rsidDel="00ED61FC">
          <w:rPr>
            <w:rFonts w:ascii="Times New Roman" w:hAnsi="Times New Roman" w:cs="Times New Roman"/>
            <w:sz w:val="24"/>
            <w:szCs w:val="24"/>
          </w:rPr>
          <w:delText xml:space="preserve"> </w:delText>
        </w:r>
      </w:del>
      <w:ins w:id="42"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43"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44"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45" w:author="Benton, Deon" w:date="2023-01-12T17:53:00Z">
        <w:r w:rsidR="001061FF">
          <w:rPr>
            <w:rFonts w:ascii="Times New Roman" w:hAnsi="Times New Roman" w:cs="Times New Roman"/>
            <w:sz w:val="24"/>
            <w:szCs w:val="24"/>
          </w:rPr>
          <w:t xml:space="preserve"> for </w:t>
        </w:r>
      </w:ins>
      <w:ins w:id="46" w:author="Benton, Deon" w:date="2023-01-12T18:02:00Z">
        <w:r w:rsidR="004B414A">
          <w:rPr>
            <w:rFonts w:ascii="Times New Roman" w:hAnsi="Times New Roman" w:cs="Times New Roman"/>
            <w:sz w:val="24"/>
            <w:szCs w:val="24"/>
          </w:rPr>
          <w:t>three key</w:t>
        </w:r>
      </w:ins>
      <w:ins w:id="47"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48"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49"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del w:id="50" w:author="Benton, Deon" w:date="2023-01-12T17:51:00Z">
        <w:r w:rsidR="009333FA" w:rsidDel="00405DBA">
          <w:rPr>
            <w:rFonts w:ascii="Times New Roman" w:hAnsi="Times New Roman" w:cs="Times New Roman"/>
            <w:sz w:val="24"/>
            <w:szCs w:val="24"/>
          </w:rPr>
          <w:delText xml:space="preserve">is </w:delText>
        </w:r>
      </w:del>
      <w:ins w:id="5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5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del w:id="53" w:author="Benton, Deon" w:date="2023-01-12T17:51:00Z">
        <w:r w:rsidR="00E5486F" w:rsidDel="00405DBA">
          <w:rPr>
            <w:rFonts w:ascii="Times New Roman" w:hAnsi="Times New Roman" w:cs="Times New Roman"/>
            <w:sz w:val="24"/>
            <w:szCs w:val="24"/>
          </w:rPr>
          <w:delText xml:space="preserve">is </w:delText>
        </w:r>
      </w:del>
      <w:ins w:id="54"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5"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56"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57"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p>
    <w:p w14:paraId="01B8B9D1" w14:textId="7D407E2B" w:rsidR="00A07F33" w:rsidRDefault="001061FF" w:rsidP="00A53BE3">
      <w:pPr>
        <w:spacing w:line="480" w:lineRule="auto"/>
        <w:ind w:firstLine="720"/>
        <w:contextualSpacing/>
        <w:rPr>
          <w:rFonts w:ascii="Times New Roman" w:hAnsi="Times New Roman" w:cs="Times New Roman"/>
          <w:sz w:val="24"/>
          <w:szCs w:val="24"/>
        </w:rPr>
      </w:pPr>
      <w:ins w:id="58" w:author="Benton, Deon" w:date="2023-01-12T17:54:00Z">
        <w:r>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59" w:author="Benton, Deon" w:date="2023-01-12T17:54:00Z">
        <w:r>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60" w:author="Benton, Deon" w:date="2023-01-13T09:17:00Z">
        <w:r w:rsidR="00454763">
          <w:rPr>
            <w:rFonts w:ascii="Times New Roman" w:hAnsi="Times New Roman" w:cs="Times New Roman"/>
            <w:sz w:val="24"/>
            <w:szCs w:val="24"/>
          </w:rPr>
          <w:t>. In contrast,</w:t>
        </w:r>
      </w:ins>
      <w:del w:id="61" w:author="Benton, Deon" w:date="2023-01-13T09:17:00Z">
        <w:r w:rsidR="00F17559" w:rsidDel="00454763">
          <w:rPr>
            <w:rFonts w:ascii="Times New Roman" w:hAnsi="Times New Roman" w:cs="Times New Roman"/>
            <w:sz w:val="24"/>
            <w:szCs w:val="24"/>
          </w:rPr>
          <w:delText>,</w:delText>
        </w:r>
      </w:del>
      <w:ins w:id="62" w:author="Benton, Deon" w:date="2023-01-12T18:01:00Z">
        <w:r w:rsidR="004B414A">
          <w:rPr>
            <w:rFonts w:ascii="Times New Roman" w:hAnsi="Times New Roman" w:cs="Times New Roman"/>
            <w:sz w:val="24"/>
            <w:szCs w:val="24"/>
          </w:rPr>
          <w:t xml:space="preserve"> in the studies cited above participants engaged in BB</w:t>
        </w:r>
      </w:ins>
      <w:ins w:id="63" w:author="Benton, Deon" w:date="2023-01-12T18:02:00Z">
        <w:r w:rsidR="004B414A">
          <w:rPr>
            <w:rFonts w:ascii="Times New Roman" w:hAnsi="Times New Roman" w:cs="Times New Roman"/>
            <w:sz w:val="24"/>
            <w:szCs w:val="24"/>
          </w:rPr>
          <w:t xml:space="preserve"> (and ISO)</w:t>
        </w:r>
      </w:ins>
      <w:ins w:id="64" w:author="Benton, Deon" w:date="2023-01-12T18:01:00Z">
        <w:r w:rsidR="004B414A">
          <w:rPr>
            <w:rFonts w:ascii="Times New Roman" w:hAnsi="Times New Roman" w:cs="Times New Roman"/>
            <w:sz w:val="24"/>
            <w:szCs w:val="24"/>
          </w:rPr>
          <w:t xml:space="preserve"> reasoning </w:t>
        </w:r>
      </w:ins>
      <w:ins w:id="65" w:author="Benton, Deon" w:date="2023-01-12T18:02:00Z">
        <w:r w:rsidR="007C19A9">
          <w:rPr>
            <w:rFonts w:ascii="Times New Roman" w:hAnsi="Times New Roman" w:cs="Times New Roman"/>
            <w:sz w:val="24"/>
            <w:szCs w:val="24"/>
          </w:rPr>
          <w:t>based on</w:t>
        </w:r>
      </w:ins>
      <w:ins w:id="66" w:author="Benton, Deon" w:date="2023-01-12T18:01:00Z">
        <w:r w:rsidR="004B414A">
          <w:rPr>
            <w:rFonts w:ascii="Times New Roman" w:hAnsi="Times New Roman" w:cs="Times New Roman"/>
            <w:sz w:val="24"/>
            <w:szCs w:val="24"/>
          </w:rPr>
          <w:t xml:space="preserve"> a </w:t>
        </w:r>
      </w:ins>
      <w:ins w:id="67" w:author="Benton, Deon" w:date="2023-01-13T09:17:00Z">
        <w:r w:rsidR="00454763">
          <w:rPr>
            <w:rFonts w:ascii="Times New Roman" w:hAnsi="Times New Roman" w:cs="Times New Roman"/>
            <w:sz w:val="24"/>
            <w:szCs w:val="24"/>
          </w:rPr>
          <w:t>handful</w:t>
        </w:r>
      </w:ins>
      <w:ins w:id="68" w:author="Benton, Deon" w:date="2023-01-12T18:02:00Z">
        <w:r w:rsidR="004B414A">
          <w:rPr>
            <w:rFonts w:ascii="Times New Roman" w:hAnsi="Times New Roman" w:cs="Times New Roman"/>
            <w:sz w:val="24"/>
            <w:szCs w:val="24"/>
          </w:rPr>
          <w:t xml:space="preserve"> of learning trials.</w:t>
        </w:r>
      </w:ins>
      <w:ins w:id="69"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70"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71"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72"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73" w:author="Benton, Deon" w:date="2023-01-13T09:20:00Z">
        <w:r w:rsidR="00A53BE3">
          <w:rPr>
            <w:rFonts w:ascii="Times New Roman" w:hAnsi="Times New Roman" w:cs="Times New Roman"/>
            <w:sz w:val="24"/>
            <w:szCs w:val="24"/>
          </w:rPr>
          <w:t>explain children’s sensitivity to base-rate information.</w:t>
        </w:r>
      </w:ins>
      <w:r w:rsidR="008E6AA8">
        <w:rPr>
          <w:rFonts w:ascii="Times New Roman" w:hAnsi="Times New Roman" w:cs="Times New Roman"/>
          <w:sz w:val="24"/>
          <w:szCs w:val="24"/>
        </w:rPr>
        <w:t xml:space="preserve"> </w:t>
      </w:r>
    </w:p>
    <w:p w14:paraId="26BD365B" w14:textId="17880E70" w:rsidR="00BA2555" w:rsidRPr="00376754" w:rsidRDefault="00BA2555" w:rsidP="00532AC6">
      <w:pPr>
        <w:spacing w:line="480" w:lineRule="auto"/>
        <w:contextualSpacing/>
        <w:rPr>
          <w:rFonts w:ascii="Times New Roman" w:hAnsi="Times New Roman" w:cs="Times New Roman"/>
          <w:b/>
          <w:sz w:val="24"/>
          <w:szCs w:val="24"/>
        </w:rPr>
      </w:pPr>
      <w:r w:rsidRPr="00376754">
        <w:rPr>
          <w:rFonts w:ascii="Times New Roman" w:hAnsi="Times New Roman" w:cs="Times New Roman"/>
          <w:b/>
          <w:sz w:val="24"/>
          <w:szCs w:val="24"/>
        </w:rPr>
        <w:t>A reevaluation of the meaning of BB reasoning</w:t>
      </w:r>
      <w:r w:rsidR="00B9460C">
        <w:rPr>
          <w:rFonts w:ascii="Times New Roman" w:hAnsi="Times New Roman" w:cs="Times New Roman"/>
          <w:b/>
          <w:sz w:val="24"/>
          <w:szCs w:val="24"/>
        </w:rPr>
        <w:t xml:space="preserve"> </w:t>
      </w:r>
      <w:r w:rsidR="00913CDF">
        <w:rPr>
          <w:rFonts w:ascii="Times New Roman" w:hAnsi="Times New Roman" w:cs="Times New Roman"/>
          <w:b/>
          <w:sz w:val="24"/>
          <w:szCs w:val="24"/>
        </w:rPr>
        <w:t xml:space="preserve"> </w:t>
      </w:r>
    </w:p>
    <w:p w14:paraId="43DB1A13" w14:textId="2FCC3CAE" w:rsidR="00A07F33" w:rsidRDefault="00CD0682" w:rsidP="00532AC6">
      <w:pPr>
        <w:spacing w:line="480" w:lineRule="auto"/>
        <w:ind w:firstLine="720"/>
        <w:contextualSpacing/>
        <w:rPr>
          <w:rFonts w:ascii="Times New Roman" w:hAnsi="Times New Roman" w:cs="Times New Roman"/>
          <w:sz w:val="24"/>
          <w:szCs w:val="24"/>
        </w:rPr>
      </w:pPr>
      <w:ins w:id="74" w:author="Benton, Deon" w:date="2023-01-13T09:23:00Z">
        <w:r>
          <w:rPr>
            <w:rFonts w:ascii="Times New Roman" w:hAnsi="Times New Roman" w:cs="Times New Roman"/>
            <w:sz w:val="24"/>
            <w:szCs w:val="24"/>
          </w:rPr>
          <w:t>Although the above-cited findings have been interpreted to mean that human beings can engage in multiple forms of retrospective reevaluation</w:t>
        </w:r>
      </w:ins>
      <w:r w:rsidR="00BF1C56">
        <w:rPr>
          <w:rFonts w:ascii="Times New Roman" w:hAnsi="Times New Roman" w:cs="Times New Roman"/>
          <w:sz w:val="24"/>
          <w:szCs w:val="24"/>
        </w:rPr>
        <w:t xml:space="preserve">, </w:t>
      </w:r>
      <w:ins w:id="75" w:author="Benton, Deon" w:date="2023-01-13T09:24:00Z">
        <w:r w:rsidR="008C0064">
          <w:rPr>
            <w:rFonts w:ascii="Times New Roman" w:hAnsi="Times New Roman" w:cs="Times New Roman"/>
            <w:sz w:val="24"/>
            <w:szCs w:val="24"/>
          </w:rPr>
          <w:t>neither is it clear</w:t>
        </w:r>
      </w:ins>
      <w:r w:rsidR="00E0219E">
        <w:rPr>
          <w:rFonts w:ascii="Times New Roman" w:hAnsi="Times New Roman" w:cs="Times New Roman"/>
          <w:sz w:val="24"/>
          <w:szCs w:val="24"/>
        </w:rPr>
        <w:t xml:space="preserve"> what is meant </w:t>
      </w:r>
      <w:r w:rsidR="003258D0">
        <w:rPr>
          <w:rFonts w:ascii="Times New Roman" w:hAnsi="Times New Roman" w:cs="Times New Roman"/>
          <w:sz w:val="24"/>
          <w:szCs w:val="24"/>
        </w:rPr>
        <w:t xml:space="preserve">by </w:t>
      </w:r>
      <w:ins w:id="76" w:author="Benton, Deon" w:date="2023-01-13T09:24:00Z">
        <w:r w:rsidR="008C0064">
          <w:rPr>
            <w:rFonts w:ascii="Times New Roman" w:hAnsi="Times New Roman" w:cs="Times New Roman"/>
            <w:sz w:val="24"/>
            <w:szCs w:val="24"/>
          </w:rPr>
          <w:t>BB reasoning nor is it</w:t>
        </w:r>
      </w:ins>
      <w:ins w:id="77" w:author="Benton, Deon" w:date="2023-01-13T09:25:00Z">
        <w:r w:rsidR="008C0064">
          <w:rPr>
            <w:rFonts w:ascii="Times New Roman" w:hAnsi="Times New Roman" w:cs="Times New Roman"/>
            <w:sz w:val="24"/>
            <w:szCs w:val="24"/>
          </w:rPr>
          <w:t xml:space="preserve"> clear how best to operationalize </w:t>
        </w:r>
      </w:ins>
      <w:ins w:id="78" w:author="Benton, Deon" w:date="2023-01-13T09:30:00Z">
        <w:r w:rsidR="009F4185">
          <w:rPr>
            <w:rFonts w:ascii="Times New Roman" w:hAnsi="Times New Roman" w:cs="Times New Roman"/>
            <w:sz w:val="24"/>
            <w:szCs w:val="24"/>
          </w:rPr>
          <w:t>it</w:t>
        </w:r>
      </w:ins>
      <w:r w:rsidR="00E0219E">
        <w:rPr>
          <w:rFonts w:ascii="Times New Roman" w:hAnsi="Times New Roman" w:cs="Times New Roman"/>
          <w:sz w:val="24"/>
          <w:szCs w:val="24"/>
        </w:rPr>
        <w:t>.</w:t>
      </w:r>
      <w:r w:rsidR="00B06E04">
        <w:rPr>
          <w:rFonts w:ascii="Times New Roman" w:hAnsi="Times New Roman" w:cs="Times New Roman"/>
          <w:sz w:val="24"/>
          <w:szCs w:val="24"/>
        </w:rPr>
        <w:t xml:space="preserve"> </w:t>
      </w:r>
      <w:r w:rsidR="00710F2F">
        <w:rPr>
          <w:rFonts w:ascii="Times New Roman" w:hAnsi="Times New Roman" w:cs="Times New Roman"/>
          <w:sz w:val="24"/>
          <w:szCs w:val="24"/>
        </w:rPr>
        <w:t>For example</w:t>
      </w:r>
      <w:r w:rsidR="00B06E04">
        <w:rPr>
          <w:rFonts w:ascii="Times New Roman" w:hAnsi="Times New Roman" w:cs="Times New Roman"/>
          <w:sz w:val="24"/>
          <w:szCs w:val="24"/>
        </w:rPr>
        <w:t>,</w:t>
      </w:r>
      <w:r w:rsidR="00BA2E08">
        <w:rPr>
          <w:rFonts w:ascii="Times New Roman" w:hAnsi="Times New Roman" w:cs="Times New Roman"/>
          <w:sz w:val="24"/>
          <w:szCs w:val="24"/>
        </w:rPr>
        <w:t xml:space="preserve"> </w:t>
      </w:r>
      <w:r w:rsidR="00825C40" w:rsidRPr="00A07F33">
        <w:rPr>
          <w:rFonts w:ascii="Times New Roman" w:hAnsi="Times New Roman" w:cs="Times New Roman"/>
          <w:sz w:val="24"/>
          <w:szCs w:val="24"/>
        </w:rPr>
        <w:t xml:space="preserve">Sobel et al. (2004) </w:t>
      </w:r>
      <w:r w:rsidR="00EC2830">
        <w:rPr>
          <w:rFonts w:ascii="Times New Roman" w:hAnsi="Times New Roman" w:cs="Times New Roman"/>
          <w:sz w:val="24"/>
          <w:szCs w:val="24"/>
        </w:rPr>
        <w:t xml:space="preserve">used the </w:t>
      </w:r>
      <w:r w:rsidR="00EC2830">
        <w:rPr>
          <w:rFonts w:ascii="Times New Roman" w:hAnsi="Times New Roman" w:cs="Times New Roman"/>
          <w:sz w:val="24"/>
          <w:szCs w:val="24"/>
        </w:rPr>
        <w:lastRenderedPageBreak/>
        <w:t>fact that</w:t>
      </w:r>
      <w:r w:rsidR="00B06E04">
        <w:rPr>
          <w:rFonts w:ascii="Times New Roman" w:hAnsi="Times New Roman" w:cs="Times New Roman"/>
          <w:sz w:val="24"/>
          <w:szCs w:val="24"/>
        </w:rPr>
        <w:t xml:space="preserve"> a larger proportion of children chose object B in the IS</w:t>
      </w:r>
      <w:ins w:id="79" w:author="Benton, Deon" w:date="2023-01-13T09:25:00Z">
        <w:r w:rsidR="00074EE7">
          <w:rPr>
            <w:rFonts w:ascii="Times New Roman" w:hAnsi="Times New Roman" w:cs="Times New Roman"/>
            <w:sz w:val="24"/>
            <w:szCs w:val="24"/>
          </w:rPr>
          <w:t>O</w:t>
        </w:r>
      </w:ins>
      <w:r w:rsidR="00B06E04">
        <w:rPr>
          <w:rFonts w:ascii="Times New Roman" w:hAnsi="Times New Roman" w:cs="Times New Roman"/>
          <w:sz w:val="24"/>
          <w:szCs w:val="24"/>
        </w:rPr>
        <w:t xml:space="preserve"> condition than in the BB </w:t>
      </w:r>
      <w:r w:rsidR="00340063">
        <w:rPr>
          <w:rFonts w:ascii="Times New Roman" w:hAnsi="Times New Roman" w:cs="Times New Roman"/>
          <w:sz w:val="24"/>
          <w:szCs w:val="24"/>
        </w:rPr>
        <w:t xml:space="preserve">condition </w:t>
      </w:r>
      <w:r w:rsidR="00482498">
        <w:rPr>
          <w:rFonts w:ascii="Times New Roman" w:hAnsi="Times New Roman" w:cs="Times New Roman"/>
          <w:sz w:val="24"/>
          <w:szCs w:val="24"/>
        </w:rPr>
        <w:t>to indicate the presence of</w:t>
      </w:r>
      <w:r w:rsidR="00EC2830">
        <w:rPr>
          <w:rFonts w:ascii="Times New Roman" w:hAnsi="Times New Roman" w:cs="Times New Roman"/>
          <w:sz w:val="24"/>
          <w:szCs w:val="24"/>
        </w:rPr>
        <w:t xml:space="preserve"> BB and IS</w:t>
      </w:r>
      <w:ins w:id="80" w:author="Benton, Deon" w:date="2023-01-13T09:26:00Z">
        <w:r w:rsidR="00074EE7">
          <w:rPr>
            <w:rFonts w:ascii="Times New Roman" w:hAnsi="Times New Roman" w:cs="Times New Roman"/>
            <w:sz w:val="24"/>
            <w:szCs w:val="24"/>
          </w:rPr>
          <w:t>O</w:t>
        </w:r>
      </w:ins>
      <w:r w:rsidR="00EC2830">
        <w:rPr>
          <w:rFonts w:ascii="Times New Roman" w:hAnsi="Times New Roman" w:cs="Times New Roman"/>
          <w:sz w:val="24"/>
          <w:szCs w:val="24"/>
        </w:rPr>
        <w:t xml:space="preserve"> reasoning </w:t>
      </w:r>
      <w:r w:rsidR="00D82BF3">
        <w:rPr>
          <w:rFonts w:ascii="Times New Roman" w:hAnsi="Times New Roman" w:cs="Times New Roman"/>
          <w:sz w:val="24"/>
          <w:szCs w:val="24"/>
        </w:rPr>
        <w:t>(see also</w:t>
      </w:r>
      <w:r w:rsidR="00031BA9">
        <w:rPr>
          <w:rFonts w:ascii="Times New Roman" w:hAnsi="Times New Roman" w:cs="Times New Roman"/>
          <w:sz w:val="24"/>
          <w:szCs w:val="24"/>
        </w:rPr>
        <w:t xml:space="preserve"> Chapman</w:t>
      </w:r>
      <w:r w:rsidR="00E528F3">
        <w:rPr>
          <w:rFonts w:ascii="Times New Roman" w:hAnsi="Times New Roman" w:cs="Times New Roman"/>
          <w:sz w:val="24"/>
          <w:szCs w:val="24"/>
        </w:rPr>
        <w:t xml:space="preserve"> </w:t>
      </w:r>
      <w:ins w:id="81" w:author="Benton, Deon" w:date="2023-01-13T09:26:00Z">
        <w:r w:rsidR="00074EE7">
          <w:rPr>
            <w:rFonts w:ascii="Times New Roman" w:hAnsi="Times New Roman" w:cs="Times New Roman"/>
            <w:sz w:val="24"/>
            <w:szCs w:val="24"/>
          </w:rPr>
          <w:t>[</w:t>
        </w:r>
      </w:ins>
      <w:del w:id="82" w:author="Benton, Deon" w:date="2023-01-13T09:26:00Z">
        <w:r w:rsidR="00E528F3" w:rsidDel="00074EE7">
          <w:rPr>
            <w:rFonts w:ascii="Times New Roman" w:hAnsi="Times New Roman" w:cs="Times New Roman"/>
            <w:sz w:val="24"/>
            <w:szCs w:val="24"/>
          </w:rPr>
          <w:delText>(</w:delText>
        </w:r>
      </w:del>
      <w:r w:rsidR="00031BA9">
        <w:rPr>
          <w:rFonts w:ascii="Times New Roman" w:hAnsi="Times New Roman" w:cs="Times New Roman"/>
          <w:sz w:val="24"/>
          <w:szCs w:val="24"/>
        </w:rPr>
        <w:t>199</w:t>
      </w:r>
      <w:r w:rsidR="00FA240A">
        <w:rPr>
          <w:rFonts w:ascii="Times New Roman" w:hAnsi="Times New Roman" w:cs="Times New Roman"/>
          <w:sz w:val="24"/>
          <w:szCs w:val="24"/>
        </w:rPr>
        <w:t>1</w:t>
      </w:r>
      <w:ins w:id="83" w:author="Benton, Deon" w:date="2023-01-13T09:26:00Z">
        <w:r w:rsidR="00074EE7">
          <w:rPr>
            <w:rFonts w:ascii="Times New Roman" w:hAnsi="Times New Roman" w:cs="Times New Roman"/>
            <w:sz w:val="24"/>
            <w:szCs w:val="24"/>
          </w:rPr>
          <w:t>]</w:t>
        </w:r>
      </w:ins>
      <w:del w:id="84" w:author="Benton, Deon" w:date="2023-01-13T09:26:00Z">
        <w:r w:rsidR="00E528F3" w:rsidDel="00074EE7">
          <w:rPr>
            <w:rFonts w:ascii="Times New Roman" w:hAnsi="Times New Roman" w:cs="Times New Roman"/>
            <w:sz w:val="24"/>
            <w:szCs w:val="24"/>
          </w:rPr>
          <w:delText>)</w:delText>
        </w:r>
      </w:del>
      <w:r w:rsidR="00E528F3">
        <w:rPr>
          <w:rFonts w:ascii="Times New Roman" w:hAnsi="Times New Roman" w:cs="Times New Roman"/>
          <w:sz w:val="24"/>
          <w:szCs w:val="24"/>
        </w:rPr>
        <w:t xml:space="preserve"> </w:t>
      </w:r>
      <w:r w:rsidR="00031BA9">
        <w:rPr>
          <w:rFonts w:ascii="Times New Roman" w:hAnsi="Times New Roman" w:cs="Times New Roman"/>
          <w:sz w:val="24"/>
          <w:szCs w:val="24"/>
        </w:rPr>
        <w:t>and</w:t>
      </w:r>
      <w:r w:rsidR="00D82BF3">
        <w:rPr>
          <w:rFonts w:ascii="Times New Roman" w:hAnsi="Times New Roman" w:cs="Times New Roman"/>
          <w:sz w:val="24"/>
          <w:szCs w:val="24"/>
        </w:rPr>
        <w:t xml:space="preserve"> Chapman &amp; Robbins</w:t>
      </w:r>
      <w:r w:rsidR="00E528F3">
        <w:rPr>
          <w:rFonts w:ascii="Times New Roman" w:hAnsi="Times New Roman" w:cs="Times New Roman"/>
          <w:sz w:val="24"/>
          <w:szCs w:val="24"/>
        </w:rPr>
        <w:t xml:space="preserve"> </w:t>
      </w:r>
      <w:ins w:id="85" w:author="Benton, Deon" w:date="2023-01-13T09:26:00Z">
        <w:r w:rsidR="00074EE7">
          <w:rPr>
            <w:rFonts w:ascii="Times New Roman" w:hAnsi="Times New Roman" w:cs="Times New Roman"/>
            <w:sz w:val="24"/>
            <w:szCs w:val="24"/>
          </w:rPr>
          <w:t>[</w:t>
        </w:r>
      </w:ins>
      <w:del w:id="86" w:author="Benton, Deon" w:date="2023-01-13T09:26:00Z">
        <w:r w:rsidR="00E528F3" w:rsidDel="00074EE7">
          <w:rPr>
            <w:rFonts w:ascii="Times New Roman" w:hAnsi="Times New Roman" w:cs="Times New Roman"/>
            <w:sz w:val="24"/>
            <w:szCs w:val="24"/>
          </w:rPr>
          <w:delText>(</w:delText>
        </w:r>
      </w:del>
      <w:r w:rsidR="00D82BF3">
        <w:rPr>
          <w:rFonts w:ascii="Times New Roman" w:hAnsi="Times New Roman" w:cs="Times New Roman"/>
          <w:sz w:val="24"/>
          <w:szCs w:val="24"/>
        </w:rPr>
        <w:t>1990</w:t>
      </w:r>
      <w:ins w:id="87" w:author="Benton, Deon" w:date="2023-01-13T09:26:00Z">
        <w:r w:rsidR="00074EE7">
          <w:rPr>
            <w:rFonts w:ascii="Times New Roman" w:hAnsi="Times New Roman" w:cs="Times New Roman"/>
            <w:sz w:val="24"/>
            <w:szCs w:val="24"/>
          </w:rPr>
          <w:t>]</w:t>
        </w:r>
      </w:ins>
      <w:del w:id="88" w:author="Benton, Deon" w:date="2023-01-13T09:26:00Z">
        <w:r w:rsidR="00E528F3" w:rsidDel="00074EE7">
          <w:rPr>
            <w:rFonts w:ascii="Times New Roman" w:hAnsi="Times New Roman" w:cs="Times New Roman"/>
            <w:sz w:val="24"/>
            <w:szCs w:val="24"/>
          </w:rPr>
          <w:delText>)</w:delText>
        </w:r>
      </w:del>
      <w:r w:rsidR="00E528F3">
        <w:rPr>
          <w:rFonts w:ascii="Times New Roman" w:hAnsi="Times New Roman" w:cs="Times New Roman"/>
          <w:sz w:val="24"/>
          <w:szCs w:val="24"/>
        </w:rPr>
        <w:t xml:space="preserve"> </w:t>
      </w:r>
      <w:r w:rsidR="00D82BF3">
        <w:rPr>
          <w:rFonts w:ascii="Times New Roman" w:hAnsi="Times New Roman" w:cs="Times New Roman"/>
          <w:sz w:val="24"/>
          <w:szCs w:val="24"/>
        </w:rPr>
        <w:t>who use a similar comparison to evaluate blocking)</w:t>
      </w:r>
      <w:r w:rsidR="00376D4D">
        <w:rPr>
          <w:rFonts w:ascii="Times New Roman" w:hAnsi="Times New Roman" w:cs="Times New Roman"/>
          <w:sz w:val="24"/>
          <w:szCs w:val="24"/>
        </w:rPr>
        <w:t>.</w:t>
      </w:r>
      <w:r w:rsidR="00FC293E">
        <w:rPr>
          <w:rFonts w:ascii="Times New Roman" w:hAnsi="Times New Roman" w:cs="Times New Roman"/>
          <w:sz w:val="24"/>
          <w:szCs w:val="24"/>
        </w:rPr>
        <w:t xml:space="preserve"> Thus,</w:t>
      </w:r>
      <w:ins w:id="89" w:author="Benton, Deon" w:date="2023-01-13T09:28:00Z">
        <w:r w:rsidR="00B46907">
          <w:rPr>
            <w:rFonts w:ascii="Times New Roman" w:hAnsi="Times New Roman" w:cs="Times New Roman"/>
            <w:sz w:val="24"/>
            <w:szCs w:val="24"/>
          </w:rPr>
          <w:t xml:space="preserve"> on this perspective, BB reasoning can be operationally defined</w:t>
        </w:r>
      </w:ins>
      <w:ins w:id="90" w:author="Benton, Deon" w:date="2023-01-13T09:29:00Z">
        <w:r w:rsidR="00B46907">
          <w:rPr>
            <w:rFonts w:ascii="Times New Roman" w:hAnsi="Times New Roman" w:cs="Times New Roman"/>
            <w:sz w:val="24"/>
            <w:szCs w:val="24"/>
          </w:rPr>
          <w:t xml:space="preserve"> as</w:t>
        </w:r>
        <w:r w:rsidR="009F4185">
          <w:rPr>
            <w:rFonts w:ascii="Times New Roman" w:hAnsi="Times New Roman" w:cs="Times New Roman"/>
            <w:sz w:val="24"/>
            <w:szCs w:val="24"/>
          </w:rPr>
          <w:t xml:space="preserve"> reliably greater B choices in the ISO condition than in the BB condition.</w:t>
        </w:r>
      </w:ins>
      <w:ins w:id="91" w:author="Benton, Deon" w:date="2023-01-13T09:26:00Z">
        <w:r w:rsidR="00B46907">
          <w:rPr>
            <w:rFonts w:ascii="Times New Roman" w:hAnsi="Times New Roman" w:cs="Times New Roman"/>
            <w:sz w:val="24"/>
            <w:szCs w:val="24"/>
          </w:rPr>
          <w:t xml:space="preserve"> </w:t>
        </w:r>
      </w:ins>
    </w:p>
    <w:p w14:paraId="478433A7" w14:textId="62C48B05" w:rsidR="00B06E04" w:rsidRDefault="00BD2D6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 others</w:t>
      </w:r>
      <w:r w:rsidR="00B06E04">
        <w:rPr>
          <w:rFonts w:ascii="Times New Roman" w:hAnsi="Times New Roman" w:cs="Times New Roman"/>
          <w:sz w:val="24"/>
          <w:szCs w:val="24"/>
        </w:rPr>
        <w:t xml:space="preserve"> </w:t>
      </w:r>
      <w:r w:rsidR="00814BAA">
        <w:rPr>
          <w:rFonts w:ascii="Times New Roman" w:hAnsi="Times New Roman" w:cs="Times New Roman"/>
          <w:sz w:val="24"/>
          <w:szCs w:val="24"/>
        </w:rPr>
        <w:t xml:space="preserve">have </w:t>
      </w:r>
      <w:ins w:id="92" w:author="Benton, Deon" w:date="2023-01-13T09:30:00Z">
        <w:r w:rsidR="009F4185">
          <w:rPr>
            <w:rFonts w:ascii="Times New Roman" w:hAnsi="Times New Roman" w:cs="Times New Roman"/>
            <w:sz w:val="24"/>
            <w:szCs w:val="24"/>
          </w:rPr>
          <w:t>operationalized BB reasoning</w:t>
        </w:r>
      </w:ins>
      <w:r w:rsidR="00E43E4C">
        <w:rPr>
          <w:rFonts w:ascii="Times New Roman" w:hAnsi="Times New Roman" w:cs="Times New Roman"/>
          <w:sz w:val="24"/>
          <w:szCs w:val="24"/>
        </w:rPr>
        <w:t xml:space="preserve"> in terms of the difference in</w:t>
      </w:r>
      <w:r w:rsidR="001E0521">
        <w:rPr>
          <w:rFonts w:ascii="Times New Roman" w:hAnsi="Times New Roman" w:cs="Times New Roman"/>
          <w:sz w:val="24"/>
          <w:szCs w:val="24"/>
        </w:rPr>
        <w:t xml:space="preserve"> B</w:t>
      </w:r>
      <w:r w:rsidR="00B06E04">
        <w:rPr>
          <w:rFonts w:ascii="Times New Roman" w:hAnsi="Times New Roman" w:cs="Times New Roman"/>
          <w:sz w:val="24"/>
          <w:szCs w:val="24"/>
        </w:rPr>
        <w:t xml:space="preserve"> choices or ratings between the BB and a</w:t>
      </w:r>
      <w:r w:rsidR="00FC293E">
        <w:rPr>
          <w:rFonts w:ascii="Times New Roman" w:hAnsi="Times New Roman" w:cs="Times New Roman"/>
          <w:sz w:val="24"/>
          <w:szCs w:val="24"/>
        </w:rPr>
        <w:t xml:space="preserve"> </w:t>
      </w:r>
      <w:ins w:id="93" w:author="Benton, Deon" w:date="2023-01-13T09:32:00Z">
        <w:r w:rsidR="001C0C54">
          <w:rPr>
            <w:rFonts w:ascii="Times New Roman" w:hAnsi="Times New Roman" w:cs="Times New Roman"/>
            <w:sz w:val="24"/>
            <w:szCs w:val="24"/>
          </w:rPr>
          <w:t>closely matched</w:t>
        </w:r>
        <w:r w:rsidR="001C0C54">
          <w:rPr>
            <w:rFonts w:ascii="Times New Roman" w:hAnsi="Times New Roman" w:cs="Times New Roman"/>
            <w:sz w:val="24"/>
            <w:szCs w:val="24"/>
          </w:rPr>
          <w:t xml:space="preserve"> </w:t>
        </w:r>
      </w:ins>
      <w:r w:rsidR="00B06E04">
        <w:rPr>
          <w:rFonts w:ascii="Times New Roman" w:hAnsi="Times New Roman" w:cs="Times New Roman"/>
          <w:sz w:val="24"/>
          <w:szCs w:val="24"/>
        </w:rPr>
        <w:t>control condition</w:t>
      </w:r>
      <w:ins w:id="94" w:author="Benton, Deon" w:date="2023-01-13T09:31:00Z">
        <w:r w:rsidR="001C0C54">
          <w:rPr>
            <w:rFonts w:ascii="Times New Roman" w:hAnsi="Times New Roman" w:cs="Times New Roman"/>
            <w:sz w:val="24"/>
            <w:szCs w:val="24"/>
          </w:rPr>
          <w:t xml:space="preserve"> </w:t>
        </w:r>
      </w:ins>
      <w:r w:rsidR="000655E4">
        <w:rPr>
          <w:rFonts w:ascii="Times New Roman" w:hAnsi="Times New Roman" w:cs="Times New Roman"/>
          <w:sz w:val="24"/>
          <w:szCs w:val="24"/>
        </w:rPr>
        <w:t>(e.g. De Houwer, Beckers, &amp; Glautier, 2002</w:t>
      </w:r>
      <w:r w:rsidR="00B57E3E">
        <w:rPr>
          <w:rFonts w:ascii="Times New Roman" w:hAnsi="Times New Roman" w:cs="Times New Roman"/>
          <w:sz w:val="24"/>
          <w:szCs w:val="24"/>
        </w:rPr>
        <w:t xml:space="preserve">; Larkin, Aitken, &amp; Dickinson, 1998; </w:t>
      </w:r>
      <w:r w:rsidR="005A3F81">
        <w:rPr>
          <w:rFonts w:ascii="Times New Roman" w:hAnsi="Times New Roman" w:cs="Times New Roman"/>
          <w:sz w:val="24"/>
          <w:szCs w:val="24"/>
        </w:rPr>
        <w:t xml:space="preserve">Kruschke &amp; Blair, 2000; </w:t>
      </w:r>
      <w:r w:rsidR="00B57E3E">
        <w:rPr>
          <w:rFonts w:ascii="Times New Roman" w:hAnsi="Times New Roman" w:cs="Times New Roman"/>
          <w:sz w:val="24"/>
          <w:szCs w:val="24"/>
        </w:rPr>
        <w:t>Lovibond et al., 2003</w:t>
      </w:r>
      <w:r w:rsidR="00746BC7">
        <w:rPr>
          <w:rFonts w:ascii="Times New Roman" w:hAnsi="Times New Roman" w:cs="Times New Roman"/>
          <w:sz w:val="24"/>
          <w:szCs w:val="24"/>
        </w:rPr>
        <w:t>; Shanks, 1985</w:t>
      </w:r>
      <w:r w:rsidR="000655E4">
        <w:rPr>
          <w:rFonts w:ascii="Times New Roman" w:hAnsi="Times New Roman" w:cs="Times New Roman"/>
          <w:sz w:val="24"/>
          <w:szCs w:val="24"/>
        </w:rPr>
        <w:t>)</w:t>
      </w:r>
      <w:r w:rsidR="00FC293E">
        <w:rPr>
          <w:rFonts w:ascii="Times New Roman" w:hAnsi="Times New Roman" w:cs="Times New Roman"/>
          <w:sz w:val="24"/>
          <w:szCs w:val="24"/>
        </w:rPr>
        <w:t xml:space="preserve">. </w:t>
      </w:r>
      <w:ins w:id="95" w:author="Benton, Deon" w:date="2023-01-13T09:31:00Z">
        <w:r w:rsidR="001C0C54">
          <w:rPr>
            <w:rFonts w:ascii="Times New Roman" w:hAnsi="Times New Roman" w:cs="Times New Roman"/>
            <w:sz w:val="24"/>
            <w:szCs w:val="24"/>
          </w:rPr>
          <w:t>Although</w:t>
        </w:r>
      </w:ins>
      <w:r w:rsidR="00487CF4">
        <w:rPr>
          <w:rFonts w:ascii="Times New Roman" w:hAnsi="Times New Roman" w:cs="Times New Roman"/>
          <w:sz w:val="24"/>
          <w:szCs w:val="24"/>
        </w:rPr>
        <w:t xml:space="preserve"> these studies differ in their specifics</w:t>
      </w:r>
      <w:r w:rsidR="00B57E3E">
        <w:rPr>
          <w:rFonts w:ascii="Times New Roman" w:hAnsi="Times New Roman" w:cs="Times New Roman"/>
          <w:sz w:val="24"/>
          <w:szCs w:val="24"/>
        </w:rPr>
        <w:t xml:space="preserve">, </w:t>
      </w:r>
      <w:r w:rsidR="00487CF4">
        <w:rPr>
          <w:rFonts w:ascii="Times New Roman" w:hAnsi="Times New Roman" w:cs="Times New Roman"/>
          <w:sz w:val="24"/>
          <w:szCs w:val="24"/>
        </w:rPr>
        <w:t>in each study</w:t>
      </w:r>
      <w:ins w:id="96" w:author="Benton, Deon" w:date="2023-01-13T09:35:00Z">
        <w:r w:rsidR="009070B9">
          <w:rPr>
            <w:rFonts w:ascii="Times New Roman" w:hAnsi="Times New Roman" w:cs="Times New Roman"/>
            <w:sz w:val="24"/>
            <w:szCs w:val="24"/>
          </w:rPr>
          <w:t xml:space="preserve"> BB reasoning was operationally </w:t>
        </w:r>
      </w:ins>
      <w:ins w:id="97" w:author="Benton, Deon" w:date="2023-01-13T09:36:00Z">
        <w:r w:rsidR="009070B9">
          <w:rPr>
            <w:rFonts w:ascii="Times New Roman" w:hAnsi="Times New Roman" w:cs="Times New Roman"/>
            <w:sz w:val="24"/>
            <w:szCs w:val="24"/>
          </w:rPr>
          <w:t>defined as lower B choices in the BB condition</w:t>
        </w:r>
      </w:ins>
      <w:r w:rsidR="00487CF4">
        <w:rPr>
          <w:rFonts w:ascii="Times New Roman" w:hAnsi="Times New Roman" w:cs="Times New Roman"/>
          <w:sz w:val="24"/>
          <w:szCs w:val="24"/>
        </w:rPr>
        <w:t xml:space="preserve"> </w:t>
      </w:r>
      <w:ins w:id="98" w:author="Benton, Deon" w:date="2023-01-13T09:36:00Z">
        <w:r w:rsidR="009070B9">
          <w:rPr>
            <w:rFonts w:ascii="Times New Roman" w:hAnsi="Times New Roman" w:cs="Times New Roman"/>
            <w:sz w:val="24"/>
            <w:szCs w:val="24"/>
          </w:rPr>
          <w:t>than</w:t>
        </w:r>
      </w:ins>
      <w:r w:rsidR="005A2988">
        <w:rPr>
          <w:rFonts w:ascii="Times New Roman" w:hAnsi="Times New Roman" w:cs="Times New Roman"/>
          <w:sz w:val="24"/>
          <w:szCs w:val="24"/>
        </w:rPr>
        <w:t xml:space="preserve"> in</w:t>
      </w:r>
      <w:r w:rsidR="001A5C2B">
        <w:rPr>
          <w:rFonts w:ascii="Times New Roman" w:hAnsi="Times New Roman" w:cs="Times New Roman"/>
          <w:sz w:val="24"/>
          <w:szCs w:val="24"/>
        </w:rPr>
        <w:t xml:space="preserve"> a control condition</w:t>
      </w:r>
      <w:r w:rsidR="00415322">
        <w:rPr>
          <w:rFonts w:ascii="Times New Roman" w:hAnsi="Times New Roman" w:cs="Times New Roman"/>
          <w:sz w:val="24"/>
          <w:szCs w:val="24"/>
        </w:rPr>
        <w:t xml:space="preserve"> that was identical to the BB condition in all respects except that</w:t>
      </w:r>
      <w:ins w:id="99" w:author="Benton, Deon" w:date="2023-01-13T09:36:00Z">
        <w:r w:rsidR="009070B9">
          <w:rPr>
            <w:rFonts w:ascii="Times New Roman" w:hAnsi="Times New Roman" w:cs="Times New Roman"/>
            <w:sz w:val="24"/>
            <w:szCs w:val="24"/>
          </w:rPr>
          <w:t xml:space="preserve"> object A was</w:t>
        </w:r>
      </w:ins>
      <w:ins w:id="100" w:author="Benton, Deon" w:date="2023-01-13T09:37:00Z">
        <w:r w:rsidR="009070B9">
          <w:rPr>
            <w:rFonts w:ascii="Times New Roman" w:hAnsi="Times New Roman" w:cs="Times New Roman"/>
            <w:sz w:val="24"/>
            <w:szCs w:val="24"/>
          </w:rPr>
          <w:t xml:space="preserve"> never shown alone on the machine</w:t>
        </w:r>
      </w:ins>
      <w:r w:rsidR="00415322">
        <w:rPr>
          <w:rFonts w:ascii="Times New Roman" w:hAnsi="Times New Roman" w:cs="Times New Roman"/>
          <w:sz w:val="24"/>
          <w:szCs w:val="24"/>
        </w:rPr>
        <w:t xml:space="preserve"> (i.e., AB+; A+ vs. AB+)</w:t>
      </w:r>
      <w:r w:rsidR="001A5C2B">
        <w:rPr>
          <w:rFonts w:ascii="Times New Roman" w:hAnsi="Times New Roman" w:cs="Times New Roman"/>
          <w:sz w:val="24"/>
          <w:szCs w:val="24"/>
        </w:rPr>
        <w:t>. Thus,</w:t>
      </w:r>
      <w:r w:rsidR="00957B5F">
        <w:rPr>
          <w:rFonts w:ascii="Times New Roman" w:hAnsi="Times New Roman" w:cs="Times New Roman"/>
          <w:sz w:val="24"/>
          <w:szCs w:val="24"/>
        </w:rPr>
        <w:t xml:space="preserve"> </w:t>
      </w:r>
      <w:ins w:id="101" w:author="Benton, Deon" w:date="2023-01-13T09:53:00Z">
        <w:r w:rsidR="00443AB3">
          <w:rPr>
            <w:rFonts w:ascii="Times New Roman" w:hAnsi="Times New Roman" w:cs="Times New Roman"/>
            <w:sz w:val="24"/>
            <w:szCs w:val="24"/>
          </w:rPr>
          <w:t>on this alternative perspective,</w:t>
        </w:r>
        <w:r w:rsidR="008650E2">
          <w:rPr>
            <w:rFonts w:ascii="Times New Roman" w:hAnsi="Times New Roman" w:cs="Times New Roman"/>
            <w:sz w:val="24"/>
            <w:szCs w:val="24"/>
          </w:rPr>
          <w:t xml:space="preserve"> a participant is said to have engaged in BB reasoning if they are less confident that B is a blicket in the BB co</w:t>
        </w:r>
      </w:ins>
      <w:ins w:id="102" w:author="Benton, Deon" w:date="2023-01-13T09:54:00Z">
        <w:r w:rsidR="008650E2">
          <w:rPr>
            <w:rFonts w:ascii="Times New Roman" w:hAnsi="Times New Roman" w:cs="Times New Roman"/>
            <w:sz w:val="24"/>
            <w:szCs w:val="24"/>
          </w:rPr>
          <w:t xml:space="preserve">ndition than in the control condition. </w:t>
        </w:r>
      </w:ins>
    </w:p>
    <w:p w14:paraId="35BE64F6" w14:textId="3D99BB28" w:rsidR="00376D4D" w:rsidRDefault="00376D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Still others </w:t>
      </w:r>
      <w:r w:rsidR="002D3737">
        <w:rPr>
          <w:rFonts w:ascii="Times New Roman" w:hAnsi="Times New Roman" w:cs="Times New Roman"/>
          <w:sz w:val="24"/>
          <w:szCs w:val="24"/>
        </w:rPr>
        <w:t xml:space="preserve">have </w:t>
      </w:r>
      <w:ins w:id="103" w:author="Benton, Deon" w:date="2023-01-13T09:57:00Z">
        <w:r w:rsidR="00A132CE">
          <w:rPr>
            <w:rFonts w:ascii="Times New Roman" w:hAnsi="Times New Roman" w:cs="Times New Roman"/>
            <w:sz w:val="24"/>
            <w:szCs w:val="24"/>
          </w:rPr>
          <w:t xml:space="preserve">operationalized BB reasoning in terms of the </w:t>
        </w:r>
      </w:ins>
      <w:r w:rsidR="007A6CFF">
        <w:rPr>
          <w:rFonts w:ascii="Times New Roman" w:hAnsi="Times New Roman" w:cs="Times New Roman"/>
          <w:sz w:val="24"/>
          <w:szCs w:val="24"/>
        </w:rPr>
        <w:t xml:space="preserve">predictions </w:t>
      </w:r>
      <w:ins w:id="104" w:author="Benton, Deon" w:date="2023-01-13T09:57:00Z">
        <w:r w:rsidR="00A132CE">
          <w:rPr>
            <w:rFonts w:ascii="Times New Roman" w:hAnsi="Times New Roman" w:cs="Times New Roman"/>
            <w:sz w:val="24"/>
            <w:szCs w:val="24"/>
          </w:rPr>
          <w:t>made by a simple Bayesian model</w:t>
        </w:r>
      </w:ins>
      <w:r w:rsidR="00C72F7F">
        <w:rPr>
          <w:rFonts w:ascii="Times New Roman" w:hAnsi="Times New Roman" w:cs="Times New Roman"/>
          <w:sz w:val="24"/>
          <w:szCs w:val="24"/>
        </w:rPr>
        <w:t xml:space="preserve"> (e.g., Griffiths et al., 201</w:t>
      </w:r>
      <w:r w:rsidR="00C952E2">
        <w:rPr>
          <w:rFonts w:ascii="Times New Roman" w:hAnsi="Times New Roman" w:cs="Times New Roman"/>
          <w:sz w:val="24"/>
          <w:szCs w:val="24"/>
        </w:rPr>
        <w:t>1</w:t>
      </w:r>
      <w:r w:rsidR="00C72F7F">
        <w:rPr>
          <w:rFonts w:ascii="Times New Roman" w:hAnsi="Times New Roman" w:cs="Times New Roman"/>
          <w:sz w:val="24"/>
          <w:szCs w:val="24"/>
        </w:rPr>
        <w:t>)</w:t>
      </w:r>
      <w:r w:rsidR="001E0521">
        <w:rPr>
          <w:rFonts w:ascii="Times New Roman" w:hAnsi="Times New Roman" w:cs="Times New Roman"/>
          <w:sz w:val="24"/>
          <w:szCs w:val="24"/>
        </w:rPr>
        <w:t xml:space="preserve">. </w:t>
      </w:r>
      <w:r w:rsidR="002D3737">
        <w:rPr>
          <w:rFonts w:ascii="Times New Roman" w:hAnsi="Times New Roman" w:cs="Times New Roman"/>
          <w:sz w:val="24"/>
          <w:szCs w:val="24"/>
        </w:rPr>
        <w:t>On this account, BB</w:t>
      </w:r>
      <w:r w:rsidR="00F726B7">
        <w:rPr>
          <w:rFonts w:ascii="Times New Roman" w:hAnsi="Times New Roman" w:cs="Times New Roman"/>
          <w:sz w:val="24"/>
          <w:szCs w:val="24"/>
        </w:rPr>
        <w:t xml:space="preserve"> reasoning</w:t>
      </w:r>
      <w:r w:rsidR="002D3737">
        <w:rPr>
          <w:rFonts w:ascii="Times New Roman" w:hAnsi="Times New Roman" w:cs="Times New Roman"/>
          <w:sz w:val="24"/>
          <w:szCs w:val="24"/>
        </w:rPr>
        <w:t xml:space="preserve"> is </w:t>
      </w:r>
      <w:ins w:id="105" w:author="Benton, Deon" w:date="2023-01-13T09:57:00Z">
        <w:r w:rsidR="00A132CE">
          <w:rPr>
            <w:rFonts w:ascii="Times New Roman" w:hAnsi="Times New Roman" w:cs="Times New Roman"/>
            <w:sz w:val="24"/>
            <w:szCs w:val="24"/>
          </w:rPr>
          <w:t>operationally defined</w:t>
        </w:r>
      </w:ins>
      <w:r w:rsidR="002D3737">
        <w:rPr>
          <w:rFonts w:ascii="Times New Roman" w:hAnsi="Times New Roman" w:cs="Times New Roman"/>
          <w:sz w:val="24"/>
          <w:szCs w:val="24"/>
        </w:rPr>
        <w:t xml:space="preserve"> </w:t>
      </w:r>
      <w:r w:rsidR="006472F7">
        <w:rPr>
          <w:rFonts w:ascii="Times New Roman" w:hAnsi="Times New Roman" w:cs="Times New Roman"/>
          <w:sz w:val="24"/>
          <w:szCs w:val="24"/>
        </w:rPr>
        <w:t xml:space="preserve">as a return </w:t>
      </w:r>
      <w:ins w:id="106" w:author="Benton, Deon" w:date="2023-01-13T10:01:00Z">
        <w:r w:rsidR="00115B08">
          <w:rPr>
            <w:rFonts w:ascii="Times New Roman" w:hAnsi="Times New Roman" w:cs="Times New Roman"/>
            <w:sz w:val="24"/>
            <w:szCs w:val="24"/>
          </w:rPr>
          <w:t xml:space="preserve">to </w:t>
        </w:r>
      </w:ins>
      <w:ins w:id="107" w:author="Benton, Deon" w:date="2023-01-13T10:04:00Z">
        <w:r w:rsidR="00787B74">
          <w:rPr>
            <w:rFonts w:ascii="Times New Roman" w:hAnsi="Times New Roman" w:cs="Times New Roman"/>
            <w:sz w:val="24"/>
            <w:szCs w:val="24"/>
          </w:rPr>
          <w:t>some initial</w:t>
        </w:r>
      </w:ins>
      <w:ins w:id="108" w:author="Benton, Deon" w:date="2023-01-13T10:01:00Z">
        <w:r w:rsidR="00115B08">
          <w:rPr>
            <w:rFonts w:ascii="Times New Roman" w:hAnsi="Times New Roman" w:cs="Times New Roman"/>
            <w:sz w:val="24"/>
            <w:szCs w:val="24"/>
          </w:rPr>
          <w:t xml:space="preserve"> causal rating of B </w:t>
        </w:r>
      </w:ins>
      <w:r w:rsidR="002D3737">
        <w:rPr>
          <w:rFonts w:ascii="Times New Roman" w:hAnsi="Times New Roman" w:cs="Times New Roman"/>
          <w:sz w:val="24"/>
          <w:szCs w:val="24"/>
        </w:rPr>
        <w:t xml:space="preserve">between a </w:t>
      </w:r>
      <w:r w:rsidR="00DF2EF9">
        <w:rPr>
          <w:rFonts w:ascii="Times New Roman" w:hAnsi="Times New Roman" w:cs="Times New Roman"/>
          <w:sz w:val="24"/>
          <w:szCs w:val="24"/>
        </w:rPr>
        <w:t>midway rating</w:t>
      </w:r>
      <w:r w:rsidR="002D3737">
        <w:rPr>
          <w:rFonts w:ascii="Times New Roman" w:hAnsi="Times New Roman" w:cs="Times New Roman"/>
          <w:sz w:val="24"/>
          <w:szCs w:val="24"/>
        </w:rPr>
        <w:t xml:space="preserve"> phase and a </w:t>
      </w:r>
      <w:r w:rsidR="00DF2EF9">
        <w:rPr>
          <w:rFonts w:ascii="Times New Roman" w:hAnsi="Times New Roman" w:cs="Times New Roman"/>
          <w:sz w:val="24"/>
          <w:szCs w:val="24"/>
        </w:rPr>
        <w:t>final rating</w:t>
      </w:r>
      <w:r w:rsidR="002D3737">
        <w:rPr>
          <w:rFonts w:ascii="Times New Roman" w:hAnsi="Times New Roman" w:cs="Times New Roman"/>
          <w:sz w:val="24"/>
          <w:szCs w:val="24"/>
        </w:rPr>
        <w:t xml:space="preserve"> phase</w:t>
      </w:r>
      <w:r w:rsidR="00F726B7">
        <w:rPr>
          <w:rFonts w:ascii="Times New Roman" w:hAnsi="Times New Roman" w:cs="Times New Roman"/>
          <w:sz w:val="24"/>
          <w:szCs w:val="24"/>
        </w:rPr>
        <w:t xml:space="preserve">. </w:t>
      </w:r>
      <w:ins w:id="109" w:author="Benton, Deon" w:date="2023-01-13T10:04:00Z">
        <w:r w:rsidR="00787B74">
          <w:rPr>
            <w:rFonts w:ascii="Times New Roman" w:hAnsi="Times New Roman" w:cs="Times New Roman"/>
            <w:sz w:val="24"/>
            <w:szCs w:val="24"/>
          </w:rPr>
          <w:t xml:space="preserve">For example, if </w:t>
        </w:r>
      </w:ins>
      <w:ins w:id="110" w:author="Benton, Deon" w:date="2023-01-13T10:07:00Z">
        <w:r w:rsidR="007E18F6">
          <w:rPr>
            <w:rFonts w:ascii="Times New Roman" w:hAnsi="Times New Roman" w:cs="Times New Roman"/>
            <w:sz w:val="24"/>
            <w:szCs w:val="24"/>
          </w:rPr>
          <w:t xml:space="preserve">roughly </w:t>
        </w:r>
      </w:ins>
      <w:ins w:id="111" w:author="Benton, Deon" w:date="2023-01-13T10:04:00Z">
        <w:r w:rsidR="00787B74">
          <w:rPr>
            <w:rFonts w:ascii="Times New Roman" w:hAnsi="Times New Roman" w:cs="Times New Roman"/>
            <w:sz w:val="24"/>
            <w:szCs w:val="24"/>
          </w:rPr>
          <w:t xml:space="preserve">50% of the participants chose object </w:t>
        </w:r>
      </w:ins>
      <w:ins w:id="112" w:author="Benton, Deon" w:date="2023-01-13T10:05:00Z">
        <w:r w:rsidR="00787B74">
          <w:rPr>
            <w:rFonts w:ascii="Times New Roman" w:hAnsi="Times New Roman" w:cs="Times New Roman"/>
            <w:sz w:val="24"/>
            <w:szCs w:val="24"/>
          </w:rPr>
          <w:t xml:space="preserve">B during a </w:t>
        </w:r>
        <w:r w:rsidR="007E18F6">
          <w:rPr>
            <w:rFonts w:ascii="Times New Roman" w:hAnsi="Times New Roman" w:cs="Times New Roman"/>
            <w:sz w:val="24"/>
            <w:szCs w:val="24"/>
          </w:rPr>
          <w:t>pre-rating phase (prior to seeing the AB+ A+ trials), then those participants would be said to have engaged in BB reasoning if the proportion of B choices</w:t>
        </w:r>
      </w:ins>
      <w:ins w:id="113" w:author="Benton, Deon" w:date="2023-01-13T10:08:00Z">
        <w:r w:rsidR="00BA135D">
          <w:rPr>
            <w:rFonts w:ascii="Times New Roman" w:hAnsi="Times New Roman" w:cs="Times New Roman"/>
            <w:sz w:val="24"/>
            <w:szCs w:val="24"/>
          </w:rPr>
          <w:t xml:space="preserve"> reliably</w:t>
        </w:r>
      </w:ins>
      <w:ins w:id="114" w:author="Benton, Deon" w:date="2023-01-13T10:07:00Z">
        <w:r w:rsidR="007E18F6">
          <w:rPr>
            <w:rFonts w:ascii="Times New Roman" w:hAnsi="Times New Roman" w:cs="Times New Roman"/>
            <w:sz w:val="24"/>
            <w:szCs w:val="24"/>
          </w:rPr>
          <w:t xml:space="preserve"> increased between the pre-</w:t>
        </w:r>
      </w:ins>
      <w:ins w:id="115" w:author="Benton, Deon" w:date="2023-01-13T10:09:00Z">
        <w:r w:rsidR="00BA135D">
          <w:rPr>
            <w:rFonts w:ascii="Times New Roman" w:hAnsi="Times New Roman" w:cs="Times New Roman"/>
            <w:sz w:val="24"/>
            <w:szCs w:val="24"/>
          </w:rPr>
          <w:t xml:space="preserve"> and midway-rating phases (e.g., from 50% to 75%)</w:t>
        </w:r>
      </w:ins>
      <w:ins w:id="116" w:author="Benton, Deon" w:date="2023-01-13T10:07:00Z">
        <w:r w:rsidR="007E18F6">
          <w:rPr>
            <w:rFonts w:ascii="Times New Roman" w:hAnsi="Times New Roman" w:cs="Times New Roman"/>
            <w:sz w:val="24"/>
            <w:szCs w:val="24"/>
          </w:rPr>
          <w:t xml:space="preserve"> but then return to the pre-rating </w:t>
        </w:r>
      </w:ins>
      <w:ins w:id="117" w:author="Benton, Deon" w:date="2023-01-13T10:09:00Z">
        <w:r w:rsidR="00BA135D">
          <w:rPr>
            <w:rFonts w:ascii="Times New Roman" w:hAnsi="Times New Roman" w:cs="Times New Roman"/>
            <w:sz w:val="24"/>
            <w:szCs w:val="24"/>
          </w:rPr>
          <w:t>proportion</w:t>
        </w:r>
      </w:ins>
      <w:ins w:id="118" w:author="Benton, Deon" w:date="2023-01-13T10:05:00Z">
        <w:r w:rsidR="007E18F6">
          <w:rPr>
            <w:rFonts w:ascii="Times New Roman" w:hAnsi="Times New Roman" w:cs="Times New Roman"/>
            <w:sz w:val="24"/>
            <w:szCs w:val="24"/>
          </w:rPr>
          <w:t xml:space="preserve"> </w:t>
        </w:r>
      </w:ins>
      <w:ins w:id="119" w:author="Benton, Deon" w:date="2023-01-13T10:06:00Z">
        <w:r w:rsidR="007E18F6">
          <w:rPr>
            <w:rFonts w:ascii="Times New Roman" w:hAnsi="Times New Roman" w:cs="Times New Roman"/>
            <w:sz w:val="24"/>
            <w:szCs w:val="24"/>
          </w:rPr>
          <w:t>between the midway ratings and post-ratings</w:t>
        </w:r>
      </w:ins>
      <w:ins w:id="120" w:author="Benton, Deon" w:date="2023-01-13T10:09:00Z">
        <w:r w:rsidR="00BA135D">
          <w:rPr>
            <w:rFonts w:ascii="Times New Roman" w:hAnsi="Times New Roman" w:cs="Times New Roman"/>
            <w:sz w:val="24"/>
            <w:szCs w:val="24"/>
          </w:rPr>
          <w:t xml:space="preserve"> (e.g., from 7</w:t>
        </w:r>
      </w:ins>
      <w:ins w:id="121" w:author="Benton, Deon" w:date="2023-01-13T10:10:00Z">
        <w:r w:rsidR="00BA135D">
          <w:rPr>
            <w:rFonts w:ascii="Times New Roman" w:hAnsi="Times New Roman" w:cs="Times New Roman"/>
            <w:sz w:val="24"/>
            <w:szCs w:val="24"/>
          </w:rPr>
          <w:t>5% to 50%)</w:t>
        </w:r>
      </w:ins>
      <w:ins w:id="122" w:author="Benton, Deon" w:date="2023-01-13T10:06:00Z">
        <w:r w:rsidR="007E18F6">
          <w:rPr>
            <w:rFonts w:ascii="Times New Roman" w:hAnsi="Times New Roman" w:cs="Times New Roman"/>
            <w:sz w:val="24"/>
            <w:szCs w:val="24"/>
          </w:rPr>
          <w:t>.</w:t>
        </w:r>
      </w:ins>
      <w:ins w:id="123" w:author="Benton, Deon" w:date="2023-01-13T10:10:00Z">
        <w:r w:rsidR="00BA135D">
          <w:rPr>
            <w:rFonts w:ascii="Times New Roman" w:hAnsi="Times New Roman" w:cs="Times New Roman"/>
            <w:sz w:val="24"/>
            <w:szCs w:val="24"/>
          </w:rPr>
          <w:t xml:space="preserve"> On this view, </w:t>
        </w:r>
        <w:r w:rsidR="00BA135D">
          <w:rPr>
            <w:rFonts w:ascii="Times New Roman" w:hAnsi="Times New Roman" w:cs="Times New Roman"/>
            <w:sz w:val="24"/>
            <w:szCs w:val="24"/>
          </w:rPr>
          <w:lastRenderedPageBreak/>
          <w:t>BB is conceptualized as a “drop”</w:t>
        </w:r>
        <w:r w:rsidR="00555849">
          <w:rPr>
            <w:rFonts w:ascii="Times New Roman" w:hAnsi="Times New Roman" w:cs="Times New Roman"/>
            <w:sz w:val="24"/>
            <w:szCs w:val="24"/>
          </w:rPr>
          <w:t xml:space="preserve"> in the tr</w:t>
        </w:r>
      </w:ins>
      <w:ins w:id="124" w:author="Benton, Deon" w:date="2023-01-13T10:11:00Z">
        <w:r w:rsidR="00555849">
          <w:rPr>
            <w:rFonts w:ascii="Times New Roman" w:hAnsi="Times New Roman" w:cs="Times New Roman"/>
            <w:sz w:val="24"/>
            <w:szCs w:val="24"/>
          </w:rPr>
          <w:t>eatment of object B</w:t>
        </w:r>
      </w:ins>
      <w:ins w:id="125" w:author="Benton, Deon" w:date="2023-01-13T10:10:00Z">
        <w:r w:rsidR="00555849">
          <w:rPr>
            <w:rFonts w:ascii="Times New Roman" w:hAnsi="Times New Roman" w:cs="Times New Roman"/>
            <w:sz w:val="24"/>
            <w:szCs w:val="24"/>
          </w:rPr>
          <w:t>, which captures the notion that participants actively block B once A is shown unequivocally to activate the machine.</w:t>
        </w:r>
      </w:ins>
      <w:ins w:id="126" w:author="Benton, Deon" w:date="2023-01-13T10:06:00Z">
        <w:r w:rsidR="007E18F6">
          <w:rPr>
            <w:rFonts w:ascii="Times New Roman" w:hAnsi="Times New Roman" w:cs="Times New Roman"/>
            <w:sz w:val="24"/>
            <w:szCs w:val="24"/>
          </w:rPr>
          <w:t xml:space="preserve"> </w:t>
        </w:r>
      </w:ins>
    </w:p>
    <w:p w14:paraId="6433FC4B" w14:textId="0489F17E" w:rsidR="00E64207" w:rsidRDefault="00555849" w:rsidP="00532AC6">
      <w:pPr>
        <w:spacing w:line="480" w:lineRule="auto"/>
        <w:ind w:firstLine="720"/>
        <w:contextualSpacing/>
        <w:rPr>
          <w:rFonts w:ascii="Times New Roman" w:hAnsi="Times New Roman" w:cs="Times New Roman"/>
          <w:sz w:val="24"/>
          <w:szCs w:val="24"/>
        </w:rPr>
      </w:pPr>
      <w:ins w:id="127" w:author="Benton, Deon" w:date="2023-01-13T10:11:00Z">
        <w:r>
          <w:rPr>
            <w:rFonts w:ascii="Times New Roman" w:hAnsi="Times New Roman" w:cs="Times New Roman"/>
            <w:sz w:val="24"/>
            <w:szCs w:val="24"/>
          </w:rPr>
          <w:t>Finally, some have</w:t>
        </w:r>
      </w:ins>
      <w:r w:rsidR="00F16776">
        <w:rPr>
          <w:rFonts w:ascii="Times New Roman" w:hAnsi="Times New Roman" w:cs="Times New Roman"/>
          <w:sz w:val="24"/>
          <w:szCs w:val="24"/>
        </w:rPr>
        <w:t xml:space="preserve"> </w:t>
      </w:r>
      <w:r w:rsidR="00D822AE">
        <w:rPr>
          <w:rFonts w:ascii="Times New Roman" w:hAnsi="Times New Roman" w:cs="Times New Roman"/>
          <w:sz w:val="24"/>
          <w:szCs w:val="24"/>
        </w:rPr>
        <w:t>maintain</w:t>
      </w:r>
      <w:r w:rsidR="00F16776">
        <w:rPr>
          <w:rFonts w:ascii="Times New Roman" w:hAnsi="Times New Roman" w:cs="Times New Roman"/>
          <w:sz w:val="24"/>
          <w:szCs w:val="24"/>
        </w:rPr>
        <w:t>ed</w:t>
      </w:r>
      <w:r w:rsidR="00D822AE">
        <w:rPr>
          <w:rFonts w:ascii="Times New Roman" w:hAnsi="Times New Roman" w:cs="Times New Roman"/>
          <w:sz w:val="24"/>
          <w:szCs w:val="24"/>
        </w:rPr>
        <w:t xml:space="preserve"> that BB</w:t>
      </w:r>
      <w:ins w:id="128" w:author="Benton, Deon" w:date="2023-01-13T10:11:00Z">
        <w:r>
          <w:rPr>
            <w:rFonts w:ascii="Times New Roman" w:hAnsi="Times New Roman" w:cs="Times New Roman"/>
            <w:sz w:val="24"/>
            <w:szCs w:val="24"/>
          </w:rPr>
          <w:t xml:space="preserve"> reasoning</w:t>
        </w:r>
      </w:ins>
      <w:r w:rsidR="00D822AE">
        <w:rPr>
          <w:rFonts w:ascii="Times New Roman" w:hAnsi="Times New Roman" w:cs="Times New Roman"/>
          <w:sz w:val="24"/>
          <w:szCs w:val="24"/>
        </w:rPr>
        <w:t xml:space="preserve"> refers not to a decrease in the causal rating of the redundant cue between a midway </w:t>
      </w:r>
      <w:r w:rsidR="0073383C">
        <w:rPr>
          <w:rFonts w:ascii="Times New Roman" w:hAnsi="Times New Roman" w:cs="Times New Roman"/>
          <w:sz w:val="24"/>
          <w:szCs w:val="24"/>
        </w:rPr>
        <w:t xml:space="preserve">and final rating </w:t>
      </w:r>
      <w:r w:rsidR="00D822AE">
        <w:rPr>
          <w:rFonts w:ascii="Times New Roman" w:hAnsi="Times New Roman" w:cs="Times New Roman"/>
          <w:sz w:val="24"/>
          <w:szCs w:val="24"/>
        </w:rPr>
        <w:t>phase but</w:t>
      </w:r>
      <w:r w:rsidR="000B3804">
        <w:rPr>
          <w:rFonts w:ascii="Times New Roman" w:hAnsi="Times New Roman" w:cs="Times New Roman"/>
          <w:sz w:val="24"/>
          <w:szCs w:val="24"/>
        </w:rPr>
        <w:t xml:space="preserve"> to</w:t>
      </w:r>
      <w:r w:rsidR="00D822AE">
        <w:rPr>
          <w:rFonts w:ascii="Times New Roman" w:hAnsi="Times New Roman" w:cs="Times New Roman"/>
          <w:sz w:val="24"/>
          <w:szCs w:val="24"/>
        </w:rPr>
        <w:t xml:space="preserve"> a</w:t>
      </w:r>
      <w:r w:rsidR="009E11FC">
        <w:rPr>
          <w:rFonts w:ascii="Times New Roman" w:hAnsi="Times New Roman" w:cs="Times New Roman"/>
          <w:sz w:val="24"/>
          <w:szCs w:val="24"/>
        </w:rPr>
        <w:t>n absolute</w:t>
      </w:r>
      <w:r w:rsidR="00D822AE">
        <w:rPr>
          <w:rFonts w:ascii="Times New Roman" w:hAnsi="Times New Roman" w:cs="Times New Roman"/>
          <w:sz w:val="24"/>
          <w:szCs w:val="24"/>
        </w:rPr>
        <w:t xml:space="preserve"> decrease in the causal rating of the redundant cue between an initial rating phase and </w:t>
      </w:r>
      <w:r w:rsidR="009E11FC">
        <w:rPr>
          <w:rFonts w:ascii="Times New Roman" w:hAnsi="Times New Roman" w:cs="Times New Roman"/>
          <w:sz w:val="24"/>
          <w:szCs w:val="24"/>
        </w:rPr>
        <w:t>a final rating</w:t>
      </w:r>
      <w:r w:rsidR="00147588">
        <w:rPr>
          <w:rFonts w:ascii="Times New Roman" w:hAnsi="Times New Roman" w:cs="Times New Roman"/>
          <w:sz w:val="24"/>
          <w:szCs w:val="24"/>
        </w:rPr>
        <w:t xml:space="preserve"> phase</w:t>
      </w:r>
      <w:r w:rsidR="002E1D01">
        <w:rPr>
          <w:rFonts w:ascii="Times New Roman" w:hAnsi="Times New Roman" w:cs="Times New Roman"/>
          <w:sz w:val="24"/>
          <w:szCs w:val="24"/>
        </w:rPr>
        <w:t xml:space="preserve">. </w:t>
      </w:r>
      <w:r w:rsidR="00D822AE">
        <w:rPr>
          <w:rFonts w:ascii="Times New Roman" w:hAnsi="Times New Roman" w:cs="Times New Roman"/>
          <w:sz w:val="24"/>
          <w:szCs w:val="24"/>
        </w:rPr>
        <w:t xml:space="preserve"> </w:t>
      </w:r>
      <w:r w:rsidR="002F089A">
        <w:rPr>
          <w:rFonts w:ascii="Times New Roman" w:hAnsi="Times New Roman" w:cs="Times New Roman"/>
          <w:sz w:val="24"/>
          <w:szCs w:val="24"/>
        </w:rPr>
        <w:t xml:space="preserve">For instance, in addressing </w:t>
      </w:r>
      <w:r w:rsidR="00E52883">
        <w:rPr>
          <w:rFonts w:ascii="Times New Roman" w:hAnsi="Times New Roman" w:cs="Times New Roman"/>
          <w:sz w:val="24"/>
          <w:szCs w:val="24"/>
        </w:rPr>
        <w:t>the limitations of the traditional RW model</w:t>
      </w:r>
      <w:r w:rsidR="002F089A">
        <w:rPr>
          <w:rFonts w:ascii="Times New Roman" w:hAnsi="Times New Roman" w:cs="Times New Roman"/>
          <w:sz w:val="24"/>
          <w:szCs w:val="24"/>
        </w:rPr>
        <w:t xml:space="preserve">, </w:t>
      </w:r>
      <w:r w:rsidR="003B3B5D">
        <w:rPr>
          <w:rFonts w:ascii="Times New Roman" w:hAnsi="Times New Roman" w:cs="Times New Roman"/>
          <w:sz w:val="24"/>
          <w:szCs w:val="24"/>
        </w:rPr>
        <w:t xml:space="preserve">Van Hamme and </w:t>
      </w:r>
      <w:r w:rsidR="002F089A">
        <w:rPr>
          <w:rFonts w:ascii="Times New Roman" w:hAnsi="Times New Roman" w:cs="Times New Roman"/>
          <w:sz w:val="24"/>
          <w:szCs w:val="24"/>
        </w:rPr>
        <w:t>Wasserman</w:t>
      </w:r>
      <w:r w:rsidR="001950C2">
        <w:rPr>
          <w:rFonts w:ascii="Times New Roman" w:hAnsi="Times New Roman" w:cs="Times New Roman"/>
          <w:sz w:val="24"/>
          <w:szCs w:val="24"/>
        </w:rPr>
        <w:t xml:space="preserve"> (1994)</w:t>
      </w:r>
      <w:r w:rsidR="00115D5D">
        <w:rPr>
          <w:rFonts w:ascii="Times New Roman" w:hAnsi="Times New Roman" w:cs="Times New Roman"/>
          <w:sz w:val="24"/>
          <w:szCs w:val="24"/>
        </w:rPr>
        <w:t xml:space="preserve"> presented a modified version of the traditional RW model (i.e., the modified RW model)</w:t>
      </w:r>
      <w:r w:rsidR="000A1E1A">
        <w:rPr>
          <w:rFonts w:ascii="Times New Roman" w:hAnsi="Times New Roman" w:cs="Times New Roman"/>
          <w:sz w:val="24"/>
          <w:szCs w:val="24"/>
        </w:rPr>
        <w:t xml:space="preserve"> in which BB</w:t>
      </w:r>
      <w:ins w:id="129" w:author="Benton, Deon" w:date="2023-01-13T10:12:00Z">
        <w:r w:rsidR="00EF34EA">
          <w:rPr>
            <w:rFonts w:ascii="Times New Roman" w:hAnsi="Times New Roman" w:cs="Times New Roman"/>
            <w:sz w:val="24"/>
            <w:szCs w:val="24"/>
          </w:rPr>
          <w:t xml:space="preserve"> reasoning</w:t>
        </w:r>
      </w:ins>
      <w:r w:rsidR="000A1E1A">
        <w:rPr>
          <w:rFonts w:ascii="Times New Roman" w:hAnsi="Times New Roman" w:cs="Times New Roman"/>
          <w:sz w:val="24"/>
          <w:szCs w:val="24"/>
        </w:rPr>
        <w:t xml:space="preserve"> was conceptualized as a categorical drop in the rating of the redundant cause B bet</w:t>
      </w:r>
      <w:r w:rsidR="009F2CE0">
        <w:rPr>
          <w:rFonts w:ascii="Times New Roman" w:hAnsi="Times New Roman" w:cs="Times New Roman"/>
          <w:sz w:val="24"/>
          <w:szCs w:val="24"/>
        </w:rPr>
        <w:t xml:space="preserve">ween </w:t>
      </w:r>
      <w:r w:rsidR="00AC55AC">
        <w:rPr>
          <w:rFonts w:ascii="Times New Roman" w:hAnsi="Times New Roman" w:cs="Times New Roman"/>
          <w:sz w:val="24"/>
          <w:szCs w:val="24"/>
        </w:rPr>
        <w:t>an</w:t>
      </w:r>
      <w:r w:rsidR="009F2CE0">
        <w:rPr>
          <w:rFonts w:ascii="Times New Roman" w:hAnsi="Times New Roman" w:cs="Times New Roman"/>
          <w:sz w:val="24"/>
          <w:szCs w:val="24"/>
        </w:rPr>
        <w:t xml:space="preserve"> initial rating phase (i.e., before the BB event was shown) and </w:t>
      </w:r>
      <w:r w:rsidR="009E11FC">
        <w:rPr>
          <w:rFonts w:ascii="Times New Roman" w:hAnsi="Times New Roman" w:cs="Times New Roman"/>
          <w:sz w:val="24"/>
          <w:szCs w:val="24"/>
        </w:rPr>
        <w:t xml:space="preserve">a </w:t>
      </w:r>
      <w:r w:rsidR="009F2CE0">
        <w:rPr>
          <w:rFonts w:ascii="Times New Roman" w:hAnsi="Times New Roman" w:cs="Times New Roman"/>
          <w:sz w:val="24"/>
          <w:szCs w:val="24"/>
        </w:rPr>
        <w:t xml:space="preserve">final </w:t>
      </w:r>
      <w:r w:rsidR="00FC4C24">
        <w:rPr>
          <w:rFonts w:ascii="Times New Roman" w:hAnsi="Times New Roman" w:cs="Times New Roman"/>
          <w:sz w:val="24"/>
          <w:szCs w:val="24"/>
        </w:rPr>
        <w:t>rating phase (i.e., after the entire BB sequence is modeled)</w:t>
      </w:r>
      <w:r w:rsidR="008834A9">
        <w:rPr>
          <w:rFonts w:ascii="Times New Roman" w:hAnsi="Times New Roman" w:cs="Times New Roman"/>
          <w:sz w:val="24"/>
          <w:szCs w:val="24"/>
        </w:rPr>
        <w:t xml:space="preserve">. </w:t>
      </w:r>
      <w:r w:rsidR="00A32001">
        <w:rPr>
          <w:rFonts w:ascii="Times New Roman" w:hAnsi="Times New Roman" w:cs="Times New Roman"/>
          <w:sz w:val="24"/>
          <w:szCs w:val="24"/>
        </w:rPr>
        <w:t>Despite the fact that</w:t>
      </w:r>
      <w:r w:rsidR="002E1D01">
        <w:rPr>
          <w:rFonts w:ascii="Times New Roman" w:hAnsi="Times New Roman" w:cs="Times New Roman"/>
          <w:sz w:val="24"/>
          <w:szCs w:val="24"/>
        </w:rPr>
        <w:t xml:space="preserve"> object B is treated identically across the BB and IS condition</w:t>
      </w:r>
      <w:r w:rsidR="009E11FC">
        <w:rPr>
          <w:rFonts w:ascii="Times New Roman" w:hAnsi="Times New Roman" w:cs="Times New Roman"/>
          <w:sz w:val="24"/>
          <w:szCs w:val="24"/>
        </w:rPr>
        <w:t>s</w:t>
      </w:r>
      <w:r w:rsidR="002E1D01">
        <w:rPr>
          <w:rFonts w:ascii="Times New Roman" w:hAnsi="Times New Roman" w:cs="Times New Roman"/>
          <w:sz w:val="24"/>
          <w:szCs w:val="24"/>
        </w:rPr>
        <w:t xml:space="preserve">, this model also predicts a linear increase to ceiling in the rating of A across the three rating phases. </w:t>
      </w:r>
    </w:p>
    <w:p w14:paraId="2070E06A" w14:textId="322FDB62" w:rsidR="00497488" w:rsidRDefault="000B380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9E11FC">
        <w:rPr>
          <w:rFonts w:ascii="Times New Roman" w:hAnsi="Times New Roman" w:cs="Times New Roman"/>
          <w:sz w:val="24"/>
          <w:szCs w:val="24"/>
        </w:rPr>
        <w:t>Although</w:t>
      </w:r>
      <w:r w:rsidR="00D94461">
        <w:rPr>
          <w:rFonts w:ascii="Times New Roman" w:hAnsi="Times New Roman" w:cs="Times New Roman"/>
          <w:sz w:val="24"/>
          <w:szCs w:val="24"/>
        </w:rPr>
        <w:t xml:space="preserve"> </w:t>
      </w:r>
      <w:r w:rsidR="009E11FC">
        <w:rPr>
          <w:rFonts w:ascii="Times New Roman" w:hAnsi="Times New Roman" w:cs="Times New Roman"/>
          <w:sz w:val="24"/>
          <w:szCs w:val="24"/>
        </w:rPr>
        <w:t xml:space="preserve">we have presented four </w:t>
      </w:r>
      <w:r w:rsidR="00DC6965">
        <w:rPr>
          <w:rFonts w:ascii="Times New Roman" w:hAnsi="Times New Roman" w:cs="Times New Roman"/>
          <w:sz w:val="24"/>
          <w:szCs w:val="24"/>
        </w:rPr>
        <w:t xml:space="preserve">definitions </w:t>
      </w:r>
      <w:r w:rsidR="00497488">
        <w:rPr>
          <w:rFonts w:ascii="Times New Roman" w:hAnsi="Times New Roman" w:cs="Times New Roman"/>
          <w:sz w:val="24"/>
          <w:szCs w:val="24"/>
        </w:rPr>
        <w:t>of</w:t>
      </w:r>
      <w:r w:rsidR="00E64207">
        <w:rPr>
          <w:rFonts w:ascii="Times New Roman" w:hAnsi="Times New Roman" w:cs="Times New Roman"/>
          <w:sz w:val="24"/>
          <w:szCs w:val="24"/>
        </w:rPr>
        <w:t xml:space="preserve"> BB</w:t>
      </w:r>
      <w:r w:rsidR="00147A94">
        <w:rPr>
          <w:rFonts w:ascii="Times New Roman" w:hAnsi="Times New Roman" w:cs="Times New Roman"/>
          <w:sz w:val="24"/>
          <w:szCs w:val="24"/>
        </w:rPr>
        <w:t xml:space="preserve"> and IS</w:t>
      </w:r>
      <w:r w:rsidR="00E64207">
        <w:rPr>
          <w:rFonts w:ascii="Times New Roman" w:hAnsi="Times New Roman" w:cs="Times New Roman"/>
          <w:sz w:val="24"/>
          <w:szCs w:val="24"/>
        </w:rPr>
        <w:t xml:space="preserve"> reasoning</w:t>
      </w:r>
      <w:r w:rsidR="00DC6965">
        <w:rPr>
          <w:rFonts w:ascii="Times New Roman" w:hAnsi="Times New Roman" w:cs="Times New Roman"/>
          <w:sz w:val="24"/>
          <w:szCs w:val="24"/>
        </w:rPr>
        <w:t xml:space="preserve"> </w:t>
      </w:r>
      <w:r w:rsidR="009E11FC">
        <w:rPr>
          <w:rFonts w:ascii="Times New Roman" w:hAnsi="Times New Roman" w:cs="Times New Roman"/>
          <w:sz w:val="24"/>
          <w:szCs w:val="24"/>
        </w:rPr>
        <w:t>our contention is that only the</w:t>
      </w:r>
      <w:r w:rsidR="00497488">
        <w:rPr>
          <w:rFonts w:ascii="Times New Roman" w:hAnsi="Times New Roman" w:cs="Times New Roman"/>
          <w:sz w:val="24"/>
          <w:szCs w:val="24"/>
        </w:rPr>
        <w:t xml:space="preserve"> latter two metrics</w:t>
      </w:r>
      <w:r w:rsidR="00E55A90">
        <w:rPr>
          <w:rFonts w:ascii="Times New Roman" w:hAnsi="Times New Roman" w:cs="Times New Roman"/>
          <w:sz w:val="24"/>
          <w:szCs w:val="24"/>
        </w:rPr>
        <w:t xml:space="preserve"> </w:t>
      </w:r>
      <w:r w:rsidR="00497488">
        <w:rPr>
          <w:rFonts w:ascii="Times New Roman" w:hAnsi="Times New Roman" w:cs="Times New Roman"/>
          <w:sz w:val="24"/>
          <w:szCs w:val="24"/>
        </w:rPr>
        <w:t xml:space="preserve">bear </w:t>
      </w:r>
      <w:r w:rsidR="009849F4">
        <w:rPr>
          <w:rFonts w:ascii="Times New Roman" w:hAnsi="Times New Roman" w:cs="Times New Roman"/>
          <w:sz w:val="24"/>
          <w:szCs w:val="24"/>
        </w:rPr>
        <w:t xml:space="preserve">the </w:t>
      </w:r>
      <w:r w:rsidR="00DA31E5">
        <w:rPr>
          <w:rFonts w:ascii="Times New Roman" w:hAnsi="Times New Roman" w:cs="Times New Roman"/>
          <w:sz w:val="24"/>
          <w:szCs w:val="24"/>
        </w:rPr>
        <w:t>closest resemblance</w:t>
      </w:r>
      <w:r w:rsidR="00497488">
        <w:rPr>
          <w:rFonts w:ascii="Times New Roman" w:hAnsi="Times New Roman" w:cs="Times New Roman"/>
          <w:sz w:val="24"/>
          <w:szCs w:val="24"/>
        </w:rPr>
        <w:t xml:space="preserve"> to what is meant by BB and IS reasoning</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On our account,</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 xml:space="preserve">BB reasoning </w:t>
      </w:r>
      <w:r w:rsidR="00471BA1" w:rsidRPr="00A07F33">
        <w:rPr>
          <w:rFonts w:ascii="Times New Roman" w:hAnsi="Times New Roman" w:cs="Times New Roman"/>
          <w:sz w:val="24"/>
          <w:szCs w:val="24"/>
        </w:rPr>
        <w:t xml:space="preserve">implies </w:t>
      </w:r>
      <w:r w:rsidR="004B3E63">
        <w:rPr>
          <w:rFonts w:ascii="Times New Roman" w:hAnsi="Times New Roman" w:cs="Times New Roman"/>
          <w:sz w:val="24"/>
          <w:szCs w:val="24"/>
        </w:rPr>
        <w:t>the process of retrospectively re</w:t>
      </w:r>
      <w:r w:rsidR="00586D0C">
        <w:rPr>
          <w:rFonts w:ascii="Times New Roman" w:hAnsi="Times New Roman" w:cs="Times New Roman"/>
          <w:sz w:val="24"/>
          <w:szCs w:val="24"/>
        </w:rPr>
        <w:t>e</w:t>
      </w:r>
      <w:r w:rsidR="004B3E63">
        <w:rPr>
          <w:rFonts w:ascii="Times New Roman" w:hAnsi="Times New Roman" w:cs="Times New Roman"/>
          <w:sz w:val="24"/>
          <w:szCs w:val="24"/>
        </w:rPr>
        <w:t>valuating or discounting the final value of a redundant cue relative to its earlier value</w:t>
      </w:r>
      <w:r w:rsidR="00360A0C">
        <w:rPr>
          <w:rFonts w:ascii="Times New Roman" w:hAnsi="Times New Roman" w:cs="Times New Roman"/>
          <w:sz w:val="24"/>
          <w:szCs w:val="24"/>
        </w:rPr>
        <w:t xml:space="preserve"> </w:t>
      </w:r>
      <w:r w:rsidR="00EE0E9B">
        <w:rPr>
          <w:rFonts w:ascii="Times New Roman" w:hAnsi="Times New Roman" w:cs="Times New Roman"/>
          <w:sz w:val="24"/>
          <w:szCs w:val="24"/>
        </w:rPr>
        <w:t>within the</w:t>
      </w:r>
      <w:r w:rsidR="00360A0C">
        <w:rPr>
          <w:rFonts w:ascii="Times New Roman" w:hAnsi="Times New Roman" w:cs="Times New Roman"/>
          <w:sz w:val="24"/>
          <w:szCs w:val="24"/>
        </w:rPr>
        <w:t xml:space="preserve"> BB condition itself</w:t>
      </w:r>
      <w:r w:rsidR="00426EB6">
        <w:rPr>
          <w:rFonts w:ascii="Times New Roman" w:hAnsi="Times New Roman" w:cs="Times New Roman"/>
          <w:sz w:val="24"/>
          <w:szCs w:val="24"/>
        </w:rPr>
        <w:t xml:space="preserve">. In other words, </w:t>
      </w:r>
      <w:r w:rsidR="004B3E63">
        <w:rPr>
          <w:rFonts w:ascii="Times New Roman" w:hAnsi="Times New Roman" w:cs="Times New Roman"/>
          <w:sz w:val="24"/>
          <w:szCs w:val="24"/>
        </w:rPr>
        <w:t xml:space="preserve">BB </w:t>
      </w:r>
      <w:r w:rsidR="0088738C">
        <w:rPr>
          <w:rFonts w:ascii="Times New Roman" w:hAnsi="Times New Roman" w:cs="Times New Roman"/>
          <w:sz w:val="24"/>
          <w:szCs w:val="24"/>
        </w:rPr>
        <w:t xml:space="preserve">reasoning </w:t>
      </w:r>
      <w:r w:rsidR="004B3E63">
        <w:rPr>
          <w:rFonts w:ascii="Times New Roman" w:hAnsi="Times New Roman" w:cs="Times New Roman"/>
          <w:sz w:val="24"/>
          <w:szCs w:val="24"/>
        </w:rPr>
        <w:t xml:space="preserve">implies </w:t>
      </w:r>
      <w:r w:rsidR="00471BA1" w:rsidRPr="00A07F33">
        <w:rPr>
          <w:rFonts w:ascii="Times New Roman" w:hAnsi="Times New Roman" w:cs="Times New Roman"/>
          <w:sz w:val="24"/>
          <w:szCs w:val="24"/>
        </w:rPr>
        <w:t>a</w:t>
      </w:r>
      <w:r w:rsidR="00471BA1">
        <w:rPr>
          <w:rFonts w:ascii="Times New Roman" w:hAnsi="Times New Roman" w:cs="Times New Roman"/>
          <w:sz w:val="24"/>
          <w:szCs w:val="24"/>
        </w:rPr>
        <w:t xml:space="preserve"> drop</w:t>
      </w:r>
      <w:r w:rsidR="00471BA1" w:rsidRPr="00A07F33">
        <w:rPr>
          <w:rFonts w:ascii="Times New Roman" w:hAnsi="Times New Roman" w:cs="Times New Roman"/>
          <w:sz w:val="24"/>
          <w:szCs w:val="24"/>
        </w:rPr>
        <w:t xml:space="preserve"> in the</w:t>
      </w:r>
      <w:r w:rsidR="00471BA1">
        <w:rPr>
          <w:rFonts w:ascii="Times New Roman" w:hAnsi="Times New Roman" w:cs="Times New Roman"/>
          <w:sz w:val="24"/>
          <w:szCs w:val="24"/>
        </w:rPr>
        <w:t xml:space="preserve"> rating or </w:t>
      </w:r>
      <w:r w:rsidR="00A94477">
        <w:rPr>
          <w:rFonts w:ascii="Times New Roman" w:hAnsi="Times New Roman" w:cs="Times New Roman"/>
          <w:sz w:val="24"/>
          <w:szCs w:val="24"/>
        </w:rPr>
        <w:t>choices of</w:t>
      </w:r>
      <w:r w:rsidR="004B3E63">
        <w:rPr>
          <w:rFonts w:ascii="Times New Roman" w:hAnsi="Times New Roman" w:cs="Times New Roman"/>
          <w:sz w:val="24"/>
          <w:szCs w:val="24"/>
        </w:rPr>
        <w:t xml:space="preserve"> a redundant cue</w:t>
      </w:r>
      <w:r w:rsidR="00A94477">
        <w:rPr>
          <w:rFonts w:ascii="Times New Roman" w:hAnsi="Times New Roman" w:cs="Times New Roman"/>
          <w:sz w:val="24"/>
          <w:szCs w:val="24"/>
        </w:rPr>
        <w:t xml:space="preserve"> within the </w:t>
      </w:r>
      <w:r w:rsidR="004B3E63">
        <w:rPr>
          <w:rFonts w:ascii="Times New Roman" w:hAnsi="Times New Roman" w:cs="Times New Roman"/>
          <w:sz w:val="24"/>
          <w:szCs w:val="24"/>
        </w:rPr>
        <w:t>BB</w:t>
      </w:r>
      <w:r w:rsidR="00A94477">
        <w:rPr>
          <w:rFonts w:ascii="Times New Roman" w:hAnsi="Times New Roman" w:cs="Times New Roman"/>
          <w:sz w:val="24"/>
          <w:szCs w:val="24"/>
        </w:rPr>
        <w:t xml:space="preserve"> condition</w:t>
      </w:r>
      <w:r w:rsidR="00471BA1">
        <w:rPr>
          <w:rFonts w:ascii="Times New Roman" w:hAnsi="Times New Roman" w:cs="Times New Roman"/>
          <w:sz w:val="24"/>
          <w:szCs w:val="24"/>
        </w:rPr>
        <w:t xml:space="preserve"> itself between </w:t>
      </w:r>
      <w:r w:rsidR="009A1B15">
        <w:rPr>
          <w:rFonts w:ascii="Times New Roman" w:hAnsi="Times New Roman" w:cs="Times New Roman"/>
          <w:sz w:val="24"/>
          <w:szCs w:val="24"/>
        </w:rPr>
        <w:t>a final time point and earlier points</w:t>
      </w:r>
      <w:r w:rsidR="00471BA1">
        <w:rPr>
          <w:rFonts w:ascii="Times New Roman" w:hAnsi="Times New Roman" w:cs="Times New Roman"/>
          <w:sz w:val="24"/>
          <w:szCs w:val="24"/>
        </w:rPr>
        <w:t>.</w:t>
      </w:r>
      <w:r w:rsidR="00510F4F">
        <w:rPr>
          <w:rFonts w:ascii="Times New Roman" w:hAnsi="Times New Roman" w:cs="Times New Roman"/>
          <w:sz w:val="24"/>
          <w:szCs w:val="24"/>
        </w:rPr>
        <w:t xml:space="preserve"> </w:t>
      </w:r>
      <w:r w:rsidR="0088738C">
        <w:rPr>
          <w:rFonts w:ascii="Times New Roman" w:hAnsi="Times New Roman" w:cs="Times New Roman"/>
          <w:sz w:val="24"/>
          <w:szCs w:val="24"/>
        </w:rPr>
        <w:t xml:space="preserve">In contrast, IS reasoning implies </w:t>
      </w:r>
      <w:r w:rsidR="00586D0C">
        <w:rPr>
          <w:rFonts w:ascii="Times New Roman" w:hAnsi="Times New Roman" w:cs="Times New Roman"/>
          <w:sz w:val="24"/>
          <w:szCs w:val="24"/>
        </w:rPr>
        <w:t xml:space="preserve">the process of retrospectively reevaluating or </w:t>
      </w:r>
      <w:r w:rsidR="006613EB">
        <w:rPr>
          <w:rFonts w:ascii="Times New Roman" w:hAnsi="Times New Roman" w:cs="Times New Roman"/>
          <w:sz w:val="24"/>
          <w:szCs w:val="24"/>
        </w:rPr>
        <w:t>screening off</w:t>
      </w:r>
      <w:r w:rsidR="00586D0C">
        <w:rPr>
          <w:rFonts w:ascii="Times New Roman" w:hAnsi="Times New Roman" w:cs="Times New Roman"/>
          <w:sz w:val="24"/>
          <w:szCs w:val="24"/>
        </w:rPr>
        <w:t xml:space="preserve"> the treatment cue (A) in favor of the target cue (B) relative to their initial ratings; that is, IS reasoning implies a drop in the rating of A but an increase in the rating or treatment of B between an </w:t>
      </w:r>
      <w:r w:rsidR="00EE47DC">
        <w:rPr>
          <w:rFonts w:ascii="Times New Roman" w:hAnsi="Times New Roman" w:cs="Times New Roman"/>
          <w:sz w:val="24"/>
          <w:szCs w:val="24"/>
        </w:rPr>
        <w:t>earlier time point and a final one</w:t>
      </w:r>
      <w:r w:rsidR="00586D0C">
        <w:rPr>
          <w:rFonts w:ascii="Times New Roman" w:hAnsi="Times New Roman" w:cs="Times New Roman"/>
          <w:sz w:val="24"/>
          <w:szCs w:val="24"/>
        </w:rPr>
        <w:t xml:space="preserve">. </w:t>
      </w:r>
      <w:r w:rsidR="00510F4F">
        <w:rPr>
          <w:rFonts w:ascii="Times New Roman" w:hAnsi="Times New Roman" w:cs="Times New Roman"/>
          <w:sz w:val="24"/>
          <w:szCs w:val="24"/>
        </w:rPr>
        <w:t xml:space="preserve">This </w:t>
      </w:r>
      <w:r w:rsidR="00E15764">
        <w:rPr>
          <w:rFonts w:ascii="Times New Roman" w:hAnsi="Times New Roman" w:cs="Times New Roman"/>
          <w:sz w:val="24"/>
          <w:szCs w:val="24"/>
        </w:rPr>
        <w:t>means</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510F4F">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sidR="00510F4F">
        <w:rPr>
          <w:rFonts w:ascii="Times New Roman" w:hAnsi="Times New Roman" w:cs="Times New Roman"/>
          <w:sz w:val="24"/>
          <w:szCs w:val="24"/>
        </w:rPr>
        <w:t xml:space="preserve">maintained that higher causal ratings of the redundant cue in the IS condition than in </w:t>
      </w:r>
      <w:r w:rsidR="00510F4F">
        <w:rPr>
          <w:rFonts w:ascii="Times New Roman" w:hAnsi="Times New Roman" w:cs="Times New Roman"/>
          <w:sz w:val="24"/>
          <w:szCs w:val="24"/>
        </w:rPr>
        <w:lastRenderedPageBreak/>
        <w:t>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sidR="00510F4F">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sidR="00510F4F">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sidR="00510F4F">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sidR="00510F4F">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w:t>
      </w:r>
      <w:r w:rsidR="000A0E95">
        <w:rPr>
          <w:rFonts w:ascii="Times New Roman" w:hAnsi="Times New Roman" w:cs="Times New Roman"/>
          <w:sz w:val="24"/>
          <w:szCs w:val="24"/>
        </w:rPr>
        <w:lastRenderedPageBreak/>
        <w:t>De Houwer, Beckers, &amp; Glautier, 2002), or showed evidence of BB reasoning when cues are interpreted as causes but not effects but only in an adult sample (e.g., Kloos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Beckers, de Houwer, Pineno,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w:t>
      </w:r>
      <w:r w:rsidR="0077702D">
        <w:rPr>
          <w:rFonts w:ascii="Times New Roman" w:hAnsi="Times New Roman" w:cs="Times New Roman"/>
          <w:sz w:val="24"/>
          <w:szCs w:val="24"/>
        </w:rPr>
        <w:lastRenderedPageBreak/>
        <w:t>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lastRenderedPageBreak/>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 xml:space="preserve">it can predict both BB and IS reasoning especially under Sobel’s </w:t>
      </w:r>
      <w:r>
        <w:rPr>
          <w:rFonts w:ascii="Times New Roman" w:hAnsi="Times New Roman" w:cs="Times New Roman"/>
          <w:sz w:val="24"/>
          <w:szCs w:val="24"/>
        </w:rPr>
        <w:lastRenderedPageBreak/>
        <w:t>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w:t>
      </w:r>
      <w:r w:rsidR="000F6204">
        <w:rPr>
          <w:rFonts w:ascii="Times New Roman" w:hAnsi="Times New Roman" w:cs="Times New Roman"/>
          <w:sz w:val="24"/>
          <w:szCs w:val="24"/>
        </w:rPr>
        <w:lastRenderedPageBreak/>
        <w:t>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w:t>
      </w:r>
      <w:r w:rsidR="00B07901" w:rsidRPr="006816B6">
        <w:rPr>
          <w:rFonts w:ascii="Times New Roman" w:hAnsi="Times New Roman" w:cs="Times New Roman"/>
          <w:sz w:val="24"/>
          <w:szCs w:val="24"/>
        </w:rPr>
        <w:lastRenderedPageBreak/>
        <w:t xml:space="preserve">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w:t>
      </w:r>
      <w:r w:rsidRPr="005B19E4">
        <w:rPr>
          <w:rFonts w:ascii="Times New Roman" w:hAnsi="Times New Roman" w:cs="Times New Roman"/>
          <w:sz w:val="24"/>
          <w:szCs w:val="24"/>
        </w:rPr>
        <w:lastRenderedPageBreak/>
        <w:t xml:space="preserve">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lastRenderedPageBreak/>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w:t>
      </w:r>
      <w:r w:rsidRPr="00563291">
        <w:rPr>
          <w:rFonts w:ascii="Times New Roman" w:hAnsi="Times New Roman" w:cs="Times New Roman"/>
          <w:sz w:val="24"/>
          <w:szCs w:val="24"/>
        </w:rPr>
        <w:lastRenderedPageBreak/>
        <w:t xml:space="preserve">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xml:space="preserve">, below we have included the predictions of each model to facilitate model comparison to </w:t>
      </w:r>
      <w:r w:rsidR="00A348E3">
        <w:rPr>
          <w:rFonts w:ascii="Times New Roman" w:hAnsi="Times New Roman" w:cs="Times New Roman"/>
          <w:sz w:val="24"/>
          <w:szCs w:val="24"/>
        </w:rPr>
        <w:lastRenderedPageBreak/>
        <w:t>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lastRenderedPageBreak/>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lastRenderedPageBreak/>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w:t>
      </w:r>
      <w:r w:rsidR="0019265D">
        <w:rPr>
          <w:rFonts w:ascii="Times New Roman" w:hAnsi="Times New Roman" w:cs="Times New Roman"/>
          <w:sz w:val="24"/>
          <w:szCs w:val="24"/>
        </w:rPr>
        <w:lastRenderedPageBreak/>
        <w:t xml:space="preserve">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lastRenderedPageBreak/>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w:t>
      </w:r>
      <w:r w:rsidR="00FA3F87">
        <w:rPr>
          <w:rFonts w:ascii="Times New Roman" w:hAnsi="Times New Roman" w:cs="Times New Roman"/>
          <w:sz w:val="24"/>
          <w:szCs w:val="24"/>
        </w:rPr>
        <w:lastRenderedPageBreak/>
        <w:t>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Houwer, Beckers, &amp; Vandorpe, 2005; Lovibond, 2003; Mitchell, De Houwer, &amp; Lovibond, 2009; Mitchell, Killedar, &amp; Lovibond, </w:t>
      </w:r>
      <w:r w:rsidR="00831385">
        <w:rPr>
          <w:rFonts w:ascii="Times New Roman" w:hAnsi="Times New Roman" w:cs="Times New Roman"/>
          <w:sz w:val="24"/>
          <w:szCs w:val="24"/>
        </w:rPr>
        <w:lastRenderedPageBreak/>
        <w:t>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w:t>
      </w:r>
      <w:r w:rsidR="00A630B4">
        <w:rPr>
          <w:rFonts w:ascii="Times New Roman" w:hAnsi="Times New Roman" w:cs="Times New Roman"/>
          <w:sz w:val="24"/>
          <w:szCs w:val="24"/>
        </w:rPr>
        <w:lastRenderedPageBreak/>
        <w:t xml:space="preserve">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w:t>
      </w:r>
      <w:r w:rsidRPr="002B6A11">
        <w:rPr>
          <w:rFonts w:ascii="Times New Roman" w:hAnsi="Times New Roman" w:cs="Times New Roman"/>
          <w:sz w:val="24"/>
          <w:szCs w:val="24"/>
        </w:rPr>
        <w:lastRenderedPageBreak/>
        <w:t>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 xml:space="preserve">In contrast to participants' </w:t>
      </w:r>
      <w:r w:rsidRPr="00345292">
        <w:rPr>
          <w:rFonts w:ascii="Times New Roman" w:hAnsi="Times New Roman" w:cs="Times New Roman"/>
          <w:sz w:val="24"/>
          <w:szCs w:val="24"/>
        </w:rPr>
        <w:lastRenderedPageBreak/>
        <w:t>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w:t>
      </w:r>
      <w:r w:rsidR="00345292" w:rsidRPr="00345292">
        <w:rPr>
          <w:rFonts w:ascii="Times New Roman" w:hAnsi="Times New Roman" w:cs="Times New Roman"/>
          <w:sz w:val="24"/>
          <w:szCs w:val="24"/>
        </w:rPr>
        <w:lastRenderedPageBreak/>
        <w:t>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130" w:name="_Hlk18771488"/>
      <w:r>
        <w:rPr>
          <w:rFonts w:ascii="Times New Roman" w:hAnsi="Times New Roman" w:cs="Times New Roman"/>
          <w:sz w:val="24"/>
          <w:szCs w:val="24"/>
        </w:rPr>
        <w:lastRenderedPageBreak/>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130"/>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 xml:space="preserve">and to show that a simple Bayesian model provides the best account of adults’ causal </w:t>
      </w:r>
      <w:r w:rsidR="00B542F6">
        <w:rPr>
          <w:rFonts w:ascii="Times New Roman" w:hAnsi="Times New Roman" w:cs="Times New Roman"/>
          <w:sz w:val="24"/>
          <w:szCs w:val="24"/>
        </w:rPr>
        <w:lastRenderedPageBreak/>
        <w:t>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lastRenderedPageBreak/>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r w:rsidR="00D74ED8">
        <w:rPr>
          <w:rFonts w:ascii="Times New Roman" w:hAnsi="Times New Roman" w:cs="Times New Roman"/>
          <w:sz w:val="24"/>
          <w:szCs w:val="24"/>
        </w:rPr>
        <w:lastRenderedPageBreak/>
        <w:t xml:space="preserve">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 xml:space="preserve">A final set of analyses was conducted to determine whether participants' ratings of objects C and D differed across the three rating phases. This analysis indicated that neither did </w:t>
      </w:r>
      <w:r w:rsidRPr="00205258">
        <w:rPr>
          <w:rFonts w:ascii="Times New Roman" w:hAnsi="Times New Roman" w:cs="Times New Roman"/>
          <w:sz w:val="24"/>
          <w:szCs w:val="24"/>
        </w:rPr>
        <w:lastRenderedPageBreak/>
        <w:t>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w:t>
      </w:r>
      <w:r w:rsidRPr="00205258">
        <w:rPr>
          <w:rFonts w:ascii="Times New Roman" w:hAnsi="Times New Roman" w:cs="Times New Roman"/>
          <w:sz w:val="24"/>
          <w:szCs w:val="24"/>
        </w:rPr>
        <w:lastRenderedPageBreak/>
        <w:t xml:space="preserve">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w:t>
      </w:r>
      <w:r w:rsidR="00D91288">
        <w:rPr>
          <w:rFonts w:ascii="Times New Roman" w:hAnsi="Times New Roman" w:cs="Times New Roman"/>
          <w:sz w:val="24"/>
          <w:szCs w:val="24"/>
        </w:rPr>
        <w:lastRenderedPageBreak/>
        <w:t xml:space="preserve">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w:t>
      </w:r>
      <w:r w:rsidRPr="002D2204">
        <w:rPr>
          <w:rFonts w:ascii="Times New Roman" w:hAnsi="Times New Roman" w:cs="Times New Roman"/>
          <w:sz w:val="24"/>
          <w:szCs w:val="24"/>
        </w:rPr>
        <w:lastRenderedPageBreak/>
        <w:t xml:space="preserve">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w:t>
      </w:r>
      <w:r w:rsidR="00204425">
        <w:rPr>
          <w:rFonts w:ascii="Times New Roman" w:hAnsi="Times New Roman" w:cs="Times New Roman"/>
          <w:color w:val="000000" w:themeColor="text1"/>
          <w:sz w:val="24"/>
          <w:szCs w:val="24"/>
        </w:rPr>
        <w:lastRenderedPageBreak/>
        <w:t>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w:t>
      </w:r>
      <w:r w:rsidR="0079459A">
        <w:rPr>
          <w:rFonts w:ascii="Times New Roman" w:hAnsi="Times New Roman" w:cs="Times New Roman"/>
          <w:color w:val="000000" w:themeColor="text1"/>
          <w:sz w:val="24"/>
          <w:szCs w:val="24"/>
        </w:rPr>
        <w:lastRenderedPageBreak/>
        <w:t xml:space="preserve">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 xml:space="preserve">learners treat object B differently between the BB and IS conditions (e.g., Sobel et al., 2004), that object B undergoes a drop between different rating phases in a blicket-detector-like task (e.g., Griffiths et al., 2011), </w:t>
      </w:r>
      <w:r w:rsidR="00720BC6" w:rsidRPr="00720BC6">
        <w:rPr>
          <w:rFonts w:ascii="Times New Roman" w:hAnsi="Times New Roman" w:cs="Times New Roman"/>
          <w:color w:val="000000" w:themeColor="text1"/>
          <w:sz w:val="24"/>
          <w:szCs w:val="24"/>
        </w:rPr>
        <w:lastRenderedPageBreak/>
        <w:t>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w:t>
      </w:r>
      <w:r w:rsidRPr="00720BC6">
        <w:rPr>
          <w:rFonts w:ascii="Times New Roman" w:hAnsi="Times New Roman" w:cs="Times New Roman"/>
          <w:color w:val="000000" w:themeColor="text1"/>
          <w:sz w:val="24"/>
          <w:szCs w:val="24"/>
        </w:rPr>
        <w:lastRenderedPageBreak/>
        <w:t xml:space="preserve">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w:t>
      </w:r>
      <w:r w:rsidRPr="003F7C64">
        <w:rPr>
          <w:rFonts w:ascii="Times New Roman" w:hAnsi="Times New Roman" w:cs="Times New Roman"/>
          <w:color w:val="000000" w:themeColor="text1"/>
          <w:sz w:val="24"/>
          <w:szCs w:val="24"/>
        </w:rPr>
        <w:lastRenderedPageBreak/>
        <w:t xml:space="preserve">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w:t>
      </w:r>
      <w:r w:rsidRPr="003F7C64">
        <w:rPr>
          <w:rFonts w:ascii="Times New Roman" w:hAnsi="Times New Roman" w:cs="Times New Roman"/>
          <w:color w:val="000000" w:themeColor="text1"/>
          <w:sz w:val="24"/>
          <w:szCs w:val="24"/>
        </w:rPr>
        <w:lastRenderedPageBreak/>
        <w:t xml:space="preserve">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w:t>
      </w:r>
      <w:r w:rsidRPr="007A3FAE">
        <w:rPr>
          <w:rFonts w:ascii="Times New Roman" w:hAnsi="Times New Roman" w:cs="Times New Roman"/>
          <w:color w:val="000000" w:themeColor="text1"/>
          <w:sz w:val="24"/>
          <w:szCs w:val="24"/>
        </w:rPr>
        <w:lastRenderedPageBreak/>
        <w:t xml:space="preserve">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1C8A" w14:textId="77777777" w:rsidR="00521A6C" w:rsidRDefault="00521A6C" w:rsidP="00323E12">
      <w:pPr>
        <w:spacing w:after="0" w:line="240" w:lineRule="auto"/>
      </w:pPr>
      <w:r>
        <w:separator/>
      </w:r>
    </w:p>
  </w:endnote>
  <w:endnote w:type="continuationSeparator" w:id="0">
    <w:p w14:paraId="72E81232" w14:textId="77777777" w:rsidR="00521A6C" w:rsidRDefault="00521A6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F6E4" w14:textId="77777777" w:rsidR="00521A6C" w:rsidRDefault="00521A6C" w:rsidP="00323E12">
      <w:pPr>
        <w:spacing w:after="0" w:line="240" w:lineRule="auto"/>
      </w:pPr>
      <w:r>
        <w:separator/>
      </w:r>
    </w:p>
  </w:footnote>
  <w:footnote w:type="continuationSeparator" w:id="0">
    <w:p w14:paraId="2CAF0FFD" w14:textId="77777777" w:rsidR="00521A6C" w:rsidRDefault="00521A6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5569"/>
    <w:rsid w:val="001155B2"/>
    <w:rsid w:val="00115B08"/>
    <w:rsid w:val="00115D5D"/>
    <w:rsid w:val="00117703"/>
    <w:rsid w:val="0012000F"/>
    <w:rsid w:val="001215C6"/>
    <w:rsid w:val="00122CDC"/>
    <w:rsid w:val="001234E8"/>
    <w:rsid w:val="001249B1"/>
    <w:rsid w:val="00124CE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406A"/>
    <w:rsid w:val="001446D5"/>
    <w:rsid w:val="001465F0"/>
    <w:rsid w:val="001469E0"/>
    <w:rsid w:val="00147588"/>
    <w:rsid w:val="00147A94"/>
    <w:rsid w:val="001500D0"/>
    <w:rsid w:val="001505BD"/>
    <w:rsid w:val="00150642"/>
    <w:rsid w:val="00152360"/>
    <w:rsid w:val="0015236D"/>
    <w:rsid w:val="00152736"/>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2513"/>
    <w:rsid w:val="001A3893"/>
    <w:rsid w:val="001A3EC1"/>
    <w:rsid w:val="001A5C2B"/>
    <w:rsid w:val="001A65BE"/>
    <w:rsid w:val="001A7E4F"/>
    <w:rsid w:val="001B013C"/>
    <w:rsid w:val="001B0DC2"/>
    <w:rsid w:val="001B1FD5"/>
    <w:rsid w:val="001B237C"/>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6A31"/>
    <w:rsid w:val="002C7124"/>
    <w:rsid w:val="002D046E"/>
    <w:rsid w:val="002D0964"/>
    <w:rsid w:val="002D2204"/>
    <w:rsid w:val="002D31CB"/>
    <w:rsid w:val="002D3737"/>
    <w:rsid w:val="002D3DD8"/>
    <w:rsid w:val="002D438C"/>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B9"/>
    <w:rsid w:val="00356791"/>
    <w:rsid w:val="003606B5"/>
    <w:rsid w:val="00360A0C"/>
    <w:rsid w:val="00361D02"/>
    <w:rsid w:val="00362083"/>
    <w:rsid w:val="0036255F"/>
    <w:rsid w:val="00362630"/>
    <w:rsid w:val="00363BDA"/>
    <w:rsid w:val="00363DBA"/>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E03D5"/>
    <w:rsid w:val="003E2807"/>
    <w:rsid w:val="003E3CCB"/>
    <w:rsid w:val="003E6BAA"/>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A6C"/>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BC6"/>
    <w:rsid w:val="00572D95"/>
    <w:rsid w:val="00573CC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4076"/>
    <w:rsid w:val="0061511D"/>
    <w:rsid w:val="0061606A"/>
    <w:rsid w:val="00616593"/>
    <w:rsid w:val="00622049"/>
    <w:rsid w:val="006221E2"/>
    <w:rsid w:val="006225E3"/>
    <w:rsid w:val="0062360C"/>
    <w:rsid w:val="00623F1C"/>
    <w:rsid w:val="00626040"/>
    <w:rsid w:val="006272FD"/>
    <w:rsid w:val="00627B0C"/>
    <w:rsid w:val="006303EE"/>
    <w:rsid w:val="006307B7"/>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16B6"/>
    <w:rsid w:val="0068230A"/>
    <w:rsid w:val="0068307A"/>
    <w:rsid w:val="00683702"/>
    <w:rsid w:val="00684722"/>
    <w:rsid w:val="00684A92"/>
    <w:rsid w:val="00685575"/>
    <w:rsid w:val="006870FF"/>
    <w:rsid w:val="00687301"/>
    <w:rsid w:val="00687402"/>
    <w:rsid w:val="00687CB7"/>
    <w:rsid w:val="00690992"/>
    <w:rsid w:val="006913FA"/>
    <w:rsid w:val="00691761"/>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37A5"/>
    <w:rsid w:val="007B3851"/>
    <w:rsid w:val="007B3EF7"/>
    <w:rsid w:val="007B4BE6"/>
    <w:rsid w:val="007B626B"/>
    <w:rsid w:val="007B699D"/>
    <w:rsid w:val="007B6B9F"/>
    <w:rsid w:val="007B77D9"/>
    <w:rsid w:val="007B7D43"/>
    <w:rsid w:val="007C088D"/>
    <w:rsid w:val="007C0A77"/>
    <w:rsid w:val="007C1072"/>
    <w:rsid w:val="007C1274"/>
    <w:rsid w:val="007C19A9"/>
    <w:rsid w:val="007C2053"/>
    <w:rsid w:val="007C4691"/>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1F96"/>
    <w:rsid w:val="00802324"/>
    <w:rsid w:val="0080399C"/>
    <w:rsid w:val="00806777"/>
    <w:rsid w:val="00810BFA"/>
    <w:rsid w:val="00811EA1"/>
    <w:rsid w:val="00813D2A"/>
    <w:rsid w:val="008142F1"/>
    <w:rsid w:val="00814604"/>
    <w:rsid w:val="00814BAA"/>
    <w:rsid w:val="008171DE"/>
    <w:rsid w:val="00817844"/>
    <w:rsid w:val="00822501"/>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43FC"/>
    <w:rsid w:val="008552F6"/>
    <w:rsid w:val="00855645"/>
    <w:rsid w:val="00856E54"/>
    <w:rsid w:val="008572B2"/>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A34"/>
    <w:rsid w:val="00A924FC"/>
    <w:rsid w:val="00A93C33"/>
    <w:rsid w:val="00A93D9C"/>
    <w:rsid w:val="00A94477"/>
    <w:rsid w:val="00A9475C"/>
    <w:rsid w:val="00A94B24"/>
    <w:rsid w:val="00A94FD5"/>
    <w:rsid w:val="00A95944"/>
    <w:rsid w:val="00A95ABF"/>
    <w:rsid w:val="00A96BB1"/>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6003"/>
    <w:rsid w:val="00B06E04"/>
    <w:rsid w:val="00B075BD"/>
    <w:rsid w:val="00B07901"/>
    <w:rsid w:val="00B10787"/>
    <w:rsid w:val="00B10836"/>
    <w:rsid w:val="00B108CC"/>
    <w:rsid w:val="00B108FD"/>
    <w:rsid w:val="00B11516"/>
    <w:rsid w:val="00B11642"/>
    <w:rsid w:val="00B1168E"/>
    <w:rsid w:val="00B11D45"/>
    <w:rsid w:val="00B11FE8"/>
    <w:rsid w:val="00B13DCC"/>
    <w:rsid w:val="00B143A8"/>
    <w:rsid w:val="00B1556B"/>
    <w:rsid w:val="00B159CA"/>
    <w:rsid w:val="00B15D9C"/>
    <w:rsid w:val="00B161C7"/>
    <w:rsid w:val="00B1671A"/>
    <w:rsid w:val="00B16C04"/>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9EF"/>
    <w:rsid w:val="00B95EE0"/>
    <w:rsid w:val="00B9636A"/>
    <w:rsid w:val="00B970F6"/>
    <w:rsid w:val="00BA0016"/>
    <w:rsid w:val="00BA07FE"/>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52A1"/>
    <w:rsid w:val="00C161E2"/>
    <w:rsid w:val="00C17CEB"/>
    <w:rsid w:val="00C17DEF"/>
    <w:rsid w:val="00C20349"/>
    <w:rsid w:val="00C2093C"/>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20C"/>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10476"/>
    <w:rsid w:val="00D11020"/>
    <w:rsid w:val="00D11341"/>
    <w:rsid w:val="00D12B3A"/>
    <w:rsid w:val="00D1367D"/>
    <w:rsid w:val="00D13ACA"/>
    <w:rsid w:val="00D13ED8"/>
    <w:rsid w:val="00D15968"/>
    <w:rsid w:val="00D15ECA"/>
    <w:rsid w:val="00D16B94"/>
    <w:rsid w:val="00D16F1A"/>
    <w:rsid w:val="00D170B4"/>
    <w:rsid w:val="00D20D99"/>
    <w:rsid w:val="00D21FD8"/>
    <w:rsid w:val="00D22728"/>
    <w:rsid w:val="00D228EC"/>
    <w:rsid w:val="00D23381"/>
    <w:rsid w:val="00D24653"/>
    <w:rsid w:val="00D24CD9"/>
    <w:rsid w:val="00D25460"/>
    <w:rsid w:val="00D278A6"/>
    <w:rsid w:val="00D30222"/>
    <w:rsid w:val="00D30D6A"/>
    <w:rsid w:val="00D321FB"/>
    <w:rsid w:val="00D32DCE"/>
    <w:rsid w:val="00D32F2B"/>
    <w:rsid w:val="00D3386A"/>
    <w:rsid w:val="00D3436F"/>
    <w:rsid w:val="00D34BED"/>
    <w:rsid w:val="00D34D3E"/>
    <w:rsid w:val="00D34D86"/>
    <w:rsid w:val="00D35088"/>
    <w:rsid w:val="00D359AB"/>
    <w:rsid w:val="00D35F5E"/>
    <w:rsid w:val="00D364FE"/>
    <w:rsid w:val="00D36ED0"/>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2C6D"/>
    <w:rsid w:val="00DD32E6"/>
    <w:rsid w:val="00DD3C3E"/>
    <w:rsid w:val="00DD3F0D"/>
    <w:rsid w:val="00DD4785"/>
    <w:rsid w:val="00DD4838"/>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613F"/>
    <w:rsid w:val="00E66D59"/>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AFB"/>
    <w:rsid w:val="00F54156"/>
    <w:rsid w:val="00F545B6"/>
    <w:rsid w:val="00F550C9"/>
    <w:rsid w:val="00F55974"/>
    <w:rsid w:val="00F56777"/>
    <w:rsid w:val="00F60AE4"/>
    <w:rsid w:val="00F60FD2"/>
    <w:rsid w:val="00F63016"/>
    <w:rsid w:val="00F63070"/>
    <w:rsid w:val="00F646DF"/>
    <w:rsid w:val="00F65279"/>
    <w:rsid w:val="00F66022"/>
    <w:rsid w:val="00F726B7"/>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70</Pages>
  <Words>17070</Words>
  <Characters>97302</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35</cp:revision>
  <cp:lastPrinted>2019-03-04T23:20:00Z</cp:lastPrinted>
  <dcterms:created xsi:type="dcterms:W3CDTF">2019-09-18T19:56:00Z</dcterms:created>
  <dcterms:modified xsi:type="dcterms:W3CDTF">2023-01-13T16:12:00Z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