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ins w:id="0" w:author="Benton, Deon" w:date="2023-02-10T12:14:00Z">
        <w:r w:rsidR="00E87944">
          <w:rPr>
            <w:rFonts w:ascii="Times New Roman" w:hAnsi="Times New Roman" w:cs="Times New Roman"/>
            <w:sz w:val="24"/>
            <w:szCs w:val="24"/>
          </w:rPr>
          <w:t xml:space="preserve">potential </w:t>
        </w:r>
      </w:ins>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05ACAD0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1" w:author="Benton, Deon" w:date="2023-02-09T10:59:00Z">
        <w:r w:rsidR="002222F2" w:rsidDel="00381E4D">
          <w:rPr>
            <w:rFonts w:ascii="Times New Roman" w:hAnsi="Times New Roman" w:cs="Times New Roman"/>
            <w:sz w:val="24"/>
            <w:szCs w:val="24"/>
          </w:rPr>
          <w:delText xml:space="preserve"> </w:delText>
        </w:r>
      </w:del>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ins w:id="2" w:author="Benton, Deon" w:date="2023-01-27T17:29:00Z">
        <w:r w:rsidR="000B6892">
          <w:rPr>
            <w:rFonts w:ascii="Times New Roman" w:hAnsi="Times New Roman" w:cs="Times New Roman"/>
            <w:sz w:val="24"/>
            <w:szCs w:val="24"/>
          </w:rPr>
          <w:t xml:space="preserve"> underlies </w:t>
        </w:r>
      </w:ins>
      <w:ins w:id="3" w:author="Benton, Deon" w:date="2023-01-27T17:30:00Z">
        <w:r w:rsidR="000B6892">
          <w:rPr>
            <w:rFonts w:ascii="Times New Roman" w:hAnsi="Times New Roman" w:cs="Times New Roman"/>
            <w:sz w:val="24"/>
            <w:szCs w:val="24"/>
          </w:rPr>
          <w:t>causal reasoning in children</w:t>
        </w:r>
      </w:ins>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 xml:space="preserve">—they may resort to simpler </w:t>
      </w:r>
      <w:r w:rsidR="0083241F">
        <w:rPr>
          <w:rFonts w:ascii="Times New Roman" w:hAnsi="Times New Roman" w:cs="Times New Roman"/>
          <w:sz w:val="24"/>
          <w:szCs w:val="24"/>
        </w:rPr>
        <w:lastRenderedPageBreak/>
        <w:t>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Cashon, 2001; </w:t>
      </w:r>
      <w:r w:rsidR="000B0306">
        <w:rPr>
          <w:rFonts w:ascii="Times New Roman" w:hAnsi="Times New Roman" w:cs="Times New Roman"/>
          <w:sz w:val="24"/>
          <w:szCs w:val="24"/>
        </w:rPr>
        <w:t>Cohen, Chaput, &amp; Cashon,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5029AED2"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ins w:id="4" w:author="Benton, Deon" w:date="2023-02-09T11:00:00Z">
        <w:r w:rsidR="00381E4D">
          <w:rPr>
            <w:rFonts w:ascii="Times New Roman" w:hAnsi="Times New Roman" w:cs="Times New Roman"/>
            <w:sz w:val="24"/>
            <w:szCs w:val="24"/>
          </w:rPr>
          <w:t xml:space="preserve"> or even to the predictions of even simpler models of associative learning (see below)</w:t>
        </w:r>
      </w:ins>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ins w:id="5" w:author="Benton, Deon" w:date="2023-02-09T11:00:00Z">
        <w:r w:rsidR="00381E4D">
          <w:rPr>
            <w:rFonts w:ascii="Times New Roman" w:hAnsi="Times New Roman" w:cs="Times New Roman"/>
            <w:sz w:val="24"/>
            <w:szCs w:val="24"/>
          </w:rPr>
          <w:t>, on the one hand, or o</w:t>
        </w:r>
      </w:ins>
      <w:ins w:id="6" w:author="Benton, Deon" w:date="2023-02-09T11:01:00Z">
        <w:r w:rsidR="00381E4D">
          <w:rPr>
            <w:rFonts w:ascii="Times New Roman" w:hAnsi="Times New Roman" w:cs="Times New Roman"/>
            <w:sz w:val="24"/>
            <w:szCs w:val="24"/>
          </w:rPr>
          <w:t>ther associative processes, on the other hand,</w:t>
        </w:r>
      </w:ins>
      <w:r w:rsidR="000C43B4">
        <w:rPr>
          <w:rFonts w:ascii="Times New Roman" w:hAnsi="Times New Roman" w:cs="Times New Roman"/>
          <w:sz w:val="24"/>
          <w:szCs w:val="24"/>
        </w:rPr>
        <w:t xml:space="preserve"> </w:t>
      </w:r>
      <w:ins w:id="7" w:author="Benton, Deon" w:date="2023-02-09T11:01:00Z">
        <w:r w:rsidR="00381E4D">
          <w:rPr>
            <w:rFonts w:ascii="Times New Roman" w:hAnsi="Times New Roman" w:cs="Times New Roman"/>
            <w:sz w:val="24"/>
            <w:szCs w:val="24"/>
          </w:rPr>
          <w:t>are inadequate models of causal reasoning in human children.</w:t>
        </w:r>
      </w:ins>
      <w:r w:rsidR="008A7BF5">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ins w:id="8" w:author="Benton, Deon" w:date="2023-02-10T15:23:00Z">
        <w:r w:rsidR="000B13D6">
          <w:rPr>
            <w:rFonts w:ascii="Times New Roman" w:hAnsi="Times New Roman" w:cs="Times New Roman"/>
            <w:b/>
            <w:bCs/>
            <w:sz w:val="24"/>
            <w:szCs w:val="24"/>
          </w:rPr>
          <w:t xml:space="preserve"> for multiple potential causes</w:t>
        </w:r>
      </w:ins>
    </w:p>
    <w:p w14:paraId="41EEB169" w14:textId="5F4149AC"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the goal of the present paper is to determine what underlying cognitive mechanism best accounts for participants' performance in the present paper, it was important to </w:t>
      </w:r>
      <w:r w:rsidRPr="008D56B6">
        <w:rPr>
          <w:rFonts w:ascii="Times New Roman" w:hAnsi="Times New Roman" w:cs="Times New Roman"/>
          <w:sz w:val="24"/>
          <w:szCs w:val="24"/>
        </w:rPr>
        <w:lastRenderedPageBreak/>
        <w:t xml:space="preserve">determine what predictions </w:t>
      </w:r>
      <w:r w:rsidR="00A4747B">
        <w:rPr>
          <w:rFonts w:ascii="Times New Roman" w:hAnsi="Times New Roman" w:cs="Times New Roman"/>
          <w:sz w:val="24"/>
          <w:szCs w:val="24"/>
        </w:rPr>
        <w:t xml:space="preserve">a Bayesian-inference mechanism and an associative-learning mechanism—which was instantiated in a simple connectionist computational model that was trained with a variant of the traditional RW model—makes. </w:t>
      </w:r>
      <w:r w:rsidR="000404AE">
        <w:rPr>
          <w:rFonts w:ascii="Times New Roman" w:hAnsi="Times New Roman" w:cs="Times New Roman"/>
          <w:sz w:val="24"/>
          <w:szCs w:val="24"/>
        </w:rPr>
        <w:t>Below we also</w:t>
      </w:r>
      <w:r w:rsidR="00A4747B">
        <w:rPr>
          <w:rFonts w:ascii="Times New Roman" w:hAnsi="Times New Roman" w:cs="Times New Roman"/>
          <w:sz w:val="24"/>
          <w:szCs w:val="24"/>
        </w:rPr>
        <w:t xml:space="preserve"> outline the predictions of a second counting-based associative-learning mechanism.</w:t>
      </w:r>
      <w:r w:rsidR="00DB2471">
        <w:rPr>
          <w:rFonts w:ascii="Times New Roman" w:hAnsi="Times New Roman" w:cs="Times New Roman"/>
          <w:sz w:val="24"/>
          <w:szCs w:val="24"/>
        </w:rPr>
        <w:t xml:space="preserve"> </w:t>
      </w:r>
      <w:r w:rsidR="008E38EB">
        <w:rPr>
          <w:rFonts w:ascii="Times New Roman" w:hAnsi="Times New Roman" w:cs="Times New Roman"/>
          <w:sz w:val="24"/>
          <w:szCs w:val="24"/>
        </w:rPr>
        <w:t xml:space="preserve">It should be noted that here </w:t>
      </w:r>
      <w:r w:rsidR="00E47820">
        <w:rPr>
          <w:rFonts w:ascii="Times New Roman" w:hAnsi="Times New Roman" w:cs="Times New Roman"/>
          <w:sz w:val="24"/>
          <w:szCs w:val="24"/>
        </w:rPr>
        <w:t>we only</w:t>
      </w:r>
      <w:r w:rsidR="00DB2471">
        <w:rPr>
          <w:rFonts w:ascii="Times New Roman" w:hAnsi="Times New Roman" w:cs="Times New Roman"/>
          <w:sz w:val="24"/>
          <w:szCs w:val="24"/>
        </w:rPr>
        <w:t xml:space="preserve"> describe these</w:t>
      </w:r>
      <w:r w:rsidR="00E47820">
        <w:rPr>
          <w:rFonts w:ascii="Times New Roman" w:hAnsi="Times New Roman" w:cs="Times New Roman"/>
          <w:sz w:val="24"/>
          <w:szCs w:val="24"/>
        </w:rPr>
        <w:t xml:space="preserve"> cognitive</w:t>
      </w:r>
      <w:r w:rsidR="00DB2471">
        <w:rPr>
          <w:rFonts w:ascii="Times New Roman" w:hAnsi="Times New Roman" w:cs="Times New Roman"/>
          <w:sz w:val="24"/>
          <w:szCs w:val="24"/>
        </w:rPr>
        <w:t xml:space="preserve"> mechanisms at a high level and show, graphically, their predictions.</w:t>
      </w:r>
      <w:r w:rsidR="00E47820">
        <w:rPr>
          <w:rFonts w:ascii="Times New Roman" w:hAnsi="Times New Roman" w:cs="Times New Roman"/>
          <w:sz w:val="24"/>
          <w:szCs w:val="24"/>
        </w:rPr>
        <w:t xml:space="preserve"> However, we direct the reader to the Appendix for </w:t>
      </w:r>
      <w:r w:rsidR="008E38EB">
        <w:rPr>
          <w:rFonts w:ascii="Times New Roman" w:hAnsi="Times New Roman" w:cs="Times New Roman"/>
          <w:sz w:val="24"/>
          <w:szCs w:val="24"/>
        </w:rPr>
        <w:t>the formal details of the Bayesian model and the details of the connectionist simulation.</w:t>
      </w:r>
    </w:p>
    <w:p w14:paraId="35889D37" w14:textId="77777777" w:rsidR="008D5664" w:rsidRDefault="00B603EE" w:rsidP="008D56B6">
      <w:pPr>
        <w:spacing w:line="480" w:lineRule="auto"/>
        <w:ind w:firstLine="720"/>
        <w:contextualSpacing/>
        <w:rPr>
          <w:ins w:id="9" w:author="Benton, Deon" w:date="2023-02-09T13:33:00Z"/>
          <w:rFonts w:ascii="Times New Roman" w:hAnsi="Times New Roman" w:cs="Times New Roman"/>
          <w:sz w:val="24"/>
          <w:szCs w:val="24"/>
        </w:rPr>
      </w:pPr>
      <w:r>
        <w:rPr>
          <w:rFonts w:ascii="Times New Roman" w:hAnsi="Times New Roman" w:cs="Times New Roman"/>
          <w:b/>
          <w:bCs/>
          <w:sz w:val="24"/>
          <w:szCs w:val="24"/>
        </w:rPr>
        <w:t xml:space="preserve">Bayesian inference. </w:t>
      </w:r>
      <w:ins w:id="10" w:author="Benton, Deon" w:date="2023-02-09T13:08:00Z">
        <w:r>
          <w:rPr>
            <w:rFonts w:ascii="Times New Roman" w:hAnsi="Times New Roman" w:cs="Times New Roman"/>
            <w:sz w:val="24"/>
            <w:szCs w:val="24"/>
          </w:rPr>
          <w:t>Proponents</w:t>
        </w:r>
      </w:ins>
      <w:ins w:id="11" w:author="Benton, Deon" w:date="2023-02-09T13:11:00Z">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the crux of this perspective is that learners</w:t>
        </w:r>
      </w:ins>
      <w:ins w:id="12" w:author="Benton, Deon" w:date="2023-02-09T13:15:00Z">
        <w:r w:rsidR="0042763F">
          <w:rPr>
            <w:rFonts w:ascii="Times New Roman" w:hAnsi="Times New Roman" w:cs="Times New Roman"/>
            <w:sz w:val="24"/>
            <w:szCs w:val="24"/>
          </w:rPr>
          <w:t>’</w:t>
        </w:r>
      </w:ins>
      <w:ins w:id="13" w:author="Benton, Deon" w:date="2023-02-09T13:11:00Z">
        <w:r w:rsidR="006B1B09">
          <w:rPr>
            <w:rFonts w:ascii="Times New Roman" w:hAnsi="Times New Roman" w:cs="Times New Roman"/>
            <w:sz w:val="24"/>
            <w:szCs w:val="24"/>
          </w:rPr>
          <w:t xml:space="preserve"> </w:t>
        </w:r>
      </w:ins>
      <w:ins w:id="14" w:author="Benton, Deon" w:date="2023-02-09T13:12:00Z">
        <w:r w:rsidR="001D656F">
          <w:rPr>
            <w:rFonts w:ascii="Times New Roman" w:hAnsi="Times New Roman" w:cs="Times New Roman"/>
            <w:sz w:val="24"/>
            <w:szCs w:val="24"/>
          </w:rPr>
          <w:t>responsibility is to</w:t>
        </w:r>
      </w:ins>
      <w:ins w:id="15" w:author="Benton, Deon" w:date="2023-02-09T13:15:00Z">
        <w:r w:rsidR="0042763F">
          <w:rPr>
            <w:rFonts w:ascii="Times New Roman" w:hAnsi="Times New Roman" w:cs="Times New Roman"/>
            <w:sz w:val="24"/>
            <w:szCs w:val="24"/>
          </w:rPr>
          <w:t xml:space="preserve"> determine which hypothesis</w:t>
        </w:r>
      </w:ins>
      <w:ins w:id="16" w:author="Benton, Deon" w:date="2023-02-09T13:16:00Z">
        <w:r w:rsidR="0042763F">
          <w:rPr>
            <w:rFonts w:ascii="Times New Roman" w:hAnsi="Times New Roman" w:cs="Times New Roman"/>
            <w:sz w:val="24"/>
            <w:szCs w:val="24"/>
          </w:rPr>
          <w:t>—</w:t>
        </w:r>
      </w:ins>
      <w:ins w:id="17" w:author="Benton, Deon" w:date="2023-02-09T13:15:00Z">
        <w:r w:rsidR="0042763F">
          <w:rPr>
            <w:rFonts w:ascii="Times New Roman" w:hAnsi="Times New Roman" w:cs="Times New Roman"/>
            <w:sz w:val="24"/>
            <w:szCs w:val="24"/>
          </w:rPr>
          <w:t xml:space="preserve">within a space </w:t>
        </w:r>
      </w:ins>
      <w:ins w:id="18" w:author="Benton, Deon" w:date="2023-02-09T13:16:00Z">
        <w:r w:rsidR="0042763F">
          <w:rPr>
            <w:rFonts w:ascii="Times New Roman" w:hAnsi="Times New Roman" w:cs="Times New Roman"/>
            <w:sz w:val="24"/>
            <w:szCs w:val="24"/>
          </w:rPr>
          <w:t>that contains potentially an infinite number of psychological hypotheses—</w:t>
        </w:r>
      </w:ins>
      <w:ins w:id="19" w:author="Benton, Deon" w:date="2023-02-09T13:17:00Z">
        <w:r w:rsidR="000E2AF7">
          <w:rPr>
            <w:rFonts w:ascii="Times New Roman" w:hAnsi="Times New Roman" w:cs="Times New Roman"/>
            <w:sz w:val="24"/>
            <w:szCs w:val="24"/>
          </w:rPr>
          <w:t xml:space="preserve">is that one that is producing some observed data. The proposed </w:t>
        </w:r>
      </w:ins>
      <w:ins w:id="20" w:author="Benton, Deon" w:date="2023-02-09T13:28:00Z">
        <w:r w:rsidR="00F143BC">
          <w:rPr>
            <w:rFonts w:ascii="Times New Roman" w:hAnsi="Times New Roman" w:cs="Times New Roman"/>
            <w:sz w:val="24"/>
            <w:szCs w:val="24"/>
          </w:rPr>
          <w:t xml:space="preserve">cognitive </w:t>
        </w:r>
      </w:ins>
      <w:ins w:id="21" w:author="Benton, Deon" w:date="2023-02-09T13:17:00Z">
        <w:r w:rsidR="000E2AF7">
          <w:rPr>
            <w:rFonts w:ascii="Times New Roman" w:hAnsi="Times New Roman" w:cs="Times New Roman"/>
            <w:sz w:val="24"/>
            <w:szCs w:val="24"/>
          </w:rPr>
          <w:t>mechanism by which learners determine</w:t>
        </w:r>
      </w:ins>
      <w:ins w:id="22" w:author="Benton, Deon" w:date="2023-02-09T13:19:00Z">
        <w:r w:rsidR="000E2AF7">
          <w:rPr>
            <w:rFonts w:ascii="Times New Roman" w:hAnsi="Times New Roman" w:cs="Times New Roman"/>
            <w:sz w:val="24"/>
            <w:szCs w:val="24"/>
          </w:rPr>
          <w:t xml:space="preserve"> such a</w:t>
        </w:r>
      </w:ins>
      <w:ins w:id="23" w:author="Benton, Deon" w:date="2023-02-09T13:17:00Z">
        <w:r w:rsidR="000E2AF7">
          <w:rPr>
            <w:rFonts w:ascii="Times New Roman" w:hAnsi="Times New Roman" w:cs="Times New Roman"/>
            <w:sz w:val="24"/>
            <w:szCs w:val="24"/>
          </w:rPr>
          <w:t xml:space="preserve"> “winning” hypothesis is by combining </w:t>
        </w:r>
      </w:ins>
      <w:ins w:id="24" w:author="Benton, Deon" w:date="2023-02-09T13:18:00Z">
        <w:r w:rsidR="000E2AF7">
          <w:rPr>
            <w:rFonts w:ascii="Times New Roman" w:hAnsi="Times New Roman" w:cs="Times New Roman"/>
            <w:sz w:val="24"/>
            <w:szCs w:val="24"/>
          </w:rPr>
          <w:t xml:space="preserve">their beliefs about the likelihood of each hypothesis (in the absence of data) </w:t>
        </w:r>
      </w:ins>
      <w:ins w:id="25" w:author="Benton, Deon" w:date="2023-02-09T13:19:00Z">
        <w:r w:rsidR="00222FAD">
          <w:rPr>
            <w:rFonts w:ascii="Times New Roman" w:hAnsi="Times New Roman" w:cs="Times New Roman"/>
            <w:sz w:val="24"/>
            <w:szCs w:val="24"/>
          </w:rPr>
          <w:t xml:space="preserve">with whether the observed data is likely to have been </w:t>
        </w:r>
      </w:ins>
      <w:ins w:id="26" w:author="Benton, Deon" w:date="2023-02-09T13:20:00Z">
        <w:r w:rsidR="00222FAD">
          <w:rPr>
            <w:rFonts w:ascii="Times New Roman" w:hAnsi="Times New Roman" w:cs="Times New Roman"/>
            <w:sz w:val="24"/>
            <w:szCs w:val="24"/>
          </w:rPr>
          <w:t xml:space="preserve">produced by the hypothesis that is currently under consideration. </w:t>
        </w:r>
      </w:ins>
      <w:ins w:id="27" w:author="Benton, Deon" w:date="2023-02-09T13:22:00Z">
        <w:r w:rsidR="00E77C63">
          <w:rPr>
            <w:rFonts w:ascii="Times New Roman" w:hAnsi="Times New Roman" w:cs="Times New Roman"/>
            <w:sz w:val="24"/>
            <w:szCs w:val="24"/>
          </w:rPr>
          <w:t xml:space="preserve">Crucially, learners will retain a hypothesis to the extent that the data that is being </w:t>
        </w:r>
      </w:ins>
      <w:ins w:id="28" w:author="Benton, Deon" w:date="2023-02-09T13:24:00Z">
        <w:r w:rsidR="00E77C63">
          <w:rPr>
            <w:rFonts w:ascii="Times New Roman" w:hAnsi="Times New Roman" w:cs="Times New Roman"/>
            <w:sz w:val="24"/>
            <w:szCs w:val="24"/>
          </w:rPr>
          <w:t>observed</w:t>
        </w:r>
      </w:ins>
      <w:ins w:id="29" w:author="Benton, Deon" w:date="2023-02-09T13:28:00Z">
        <w:r w:rsidR="00A31077">
          <w:rPr>
            <w:rFonts w:ascii="Times New Roman" w:hAnsi="Times New Roman" w:cs="Times New Roman"/>
            <w:sz w:val="24"/>
            <w:szCs w:val="24"/>
          </w:rPr>
          <w:t xml:space="preserve"> can be produced by that hypothesis. L</w:t>
        </w:r>
      </w:ins>
      <w:ins w:id="30" w:author="Benton, Deon" w:date="2023-02-09T13:29:00Z">
        <w:r w:rsidR="00A31077">
          <w:rPr>
            <w:rFonts w:ascii="Times New Roman" w:hAnsi="Times New Roman" w:cs="Times New Roman"/>
            <w:sz w:val="24"/>
            <w:szCs w:val="24"/>
          </w:rPr>
          <w:t>earners are said to discard a hypothesis when it no longer can produce the data.</w:t>
        </w:r>
      </w:ins>
      <w:ins w:id="31" w:author="Benton, Deon" w:date="2023-02-09T13:22:00Z">
        <w:r w:rsidR="00E77C63">
          <w:rPr>
            <w:rFonts w:ascii="Times New Roman" w:hAnsi="Times New Roman" w:cs="Times New Roman"/>
            <w:sz w:val="24"/>
            <w:szCs w:val="24"/>
          </w:rPr>
          <w:t xml:space="preserve"> </w:t>
        </w:r>
      </w:ins>
      <w:ins w:id="32" w:author="Benton, Deon" w:date="2023-02-09T13:30:00Z">
        <w:r w:rsidR="00390018">
          <w:rPr>
            <w:rFonts w:ascii="Times New Roman" w:hAnsi="Times New Roman" w:cs="Times New Roman"/>
            <w:sz w:val="24"/>
            <w:szCs w:val="24"/>
          </w:rPr>
          <w:t>A core assumption of Bayesian inference is that</w:t>
        </w:r>
      </w:ins>
      <w:ins w:id="33" w:author="Benton, Deon" w:date="2023-02-09T13:22:00Z">
        <w:r w:rsidR="00E77C63">
          <w:rPr>
            <w:rFonts w:ascii="Times New Roman" w:hAnsi="Times New Roman" w:cs="Times New Roman"/>
            <w:sz w:val="24"/>
            <w:szCs w:val="24"/>
          </w:rPr>
          <w:t xml:space="preserve"> the </w:t>
        </w:r>
      </w:ins>
      <w:ins w:id="34" w:author="Benton, Deon" w:date="2023-02-09T13:23:00Z">
        <w:r w:rsidR="00E77C63">
          <w:rPr>
            <w:rFonts w:ascii="Times New Roman" w:hAnsi="Times New Roman" w:cs="Times New Roman"/>
            <w:sz w:val="24"/>
            <w:szCs w:val="24"/>
          </w:rPr>
          <w:t>probability of a given hypothesis (given some data</w:t>
        </w:r>
      </w:ins>
      <w:ins w:id="35" w:author="Benton, Deon" w:date="2023-02-09T13:30:00Z">
        <w:r w:rsidR="005C4949">
          <w:rPr>
            <w:rFonts w:ascii="Times New Roman" w:hAnsi="Times New Roman" w:cs="Times New Roman"/>
            <w:sz w:val="24"/>
            <w:szCs w:val="24"/>
          </w:rPr>
          <w:t xml:space="preserve">; i.e., the </w:t>
        </w:r>
      </w:ins>
      <w:ins w:id="36" w:author="Benton, Deon" w:date="2023-02-09T13:31:00Z">
        <w:r w:rsidR="005C4949">
          <w:rPr>
            <w:rFonts w:ascii="Times New Roman" w:hAnsi="Times New Roman" w:cs="Times New Roman"/>
            <w:sz w:val="24"/>
            <w:szCs w:val="24"/>
          </w:rPr>
          <w:t>“</w:t>
        </w:r>
      </w:ins>
      <w:ins w:id="37" w:author="Benton, Deon" w:date="2023-02-09T13:30:00Z">
        <w:r w:rsidR="005C4949">
          <w:rPr>
            <w:rFonts w:ascii="Times New Roman" w:hAnsi="Times New Roman" w:cs="Times New Roman"/>
            <w:sz w:val="24"/>
            <w:szCs w:val="24"/>
          </w:rPr>
          <w:t>posterior probability</w:t>
        </w:r>
      </w:ins>
      <w:ins w:id="38" w:author="Benton, Deon" w:date="2023-02-09T13:31:00Z">
        <w:r w:rsidR="005C4949">
          <w:rPr>
            <w:rFonts w:ascii="Times New Roman" w:hAnsi="Times New Roman" w:cs="Times New Roman"/>
            <w:sz w:val="24"/>
            <w:szCs w:val="24"/>
          </w:rPr>
          <w:t>”</w:t>
        </w:r>
      </w:ins>
      <w:ins w:id="39" w:author="Benton, Deon" w:date="2023-02-09T13:30:00Z">
        <w:r w:rsidR="005C4949">
          <w:rPr>
            <w:rFonts w:ascii="Times New Roman" w:hAnsi="Times New Roman" w:cs="Times New Roman"/>
            <w:sz w:val="24"/>
            <w:szCs w:val="24"/>
          </w:rPr>
          <w:t xml:space="preserve"> of a given hypothe</w:t>
        </w:r>
      </w:ins>
      <w:ins w:id="40" w:author="Benton, Deon" w:date="2023-02-09T13:31:00Z">
        <w:r w:rsidR="005C4949">
          <w:rPr>
            <w:rFonts w:ascii="Times New Roman" w:hAnsi="Times New Roman" w:cs="Times New Roman"/>
            <w:sz w:val="24"/>
            <w:szCs w:val="24"/>
          </w:rPr>
          <w:t>sis</w:t>
        </w:r>
      </w:ins>
      <w:ins w:id="41" w:author="Benton, Deon" w:date="2023-02-09T13:23:00Z">
        <w:r w:rsidR="00E77C63">
          <w:rPr>
            <w:rFonts w:ascii="Times New Roman" w:hAnsi="Times New Roman" w:cs="Times New Roman"/>
            <w:sz w:val="24"/>
            <w:szCs w:val="24"/>
          </w:rPr>
          <w:t xml:space="preserve">) at one time point becomes the prior probability of that hypothesis at the next </w:t>
        </w:r>
      </w:ins>
      <w:ins w:id="42" w:author="Benton, Deon" w:date="2023-02-09T13:31:00Z">
        <w:r w:rsidR="003757E8">
          <w:rPr>
            <w:rFonts w:ascii="Times New Roman" w:hAnsi="Times New Roman" w:cs="Times New Roman"/>
            <w:sz w:val="24"/>
            <w:szCs w:val="24"/>
          </w:rPr>
          <w:t>point in time,</w:t>
        </w:r>
      </w:ins>
      <w:ins w:id="43" w:author="Benton, Deon" w:date="2023-02-09T13:23:00Z">
        <w:r w:rsidR="00E77C63">
          <w:rPr>
            <w:rFonts w:ascii="Times New Roman" w:hAnsi="Times New Roman" w:cs="Times New Roman"/>
            <w:sz w:val="24"/>
            <w:szCs w:val="24"/>
          </w:rPr>
          <w:t xml:space="preserve"> and the process</w:t>
        </w:r>
      </w:ins>
      <w:ins w:id="44" w:author="Benton, Deon" w:date="2023-02-09T13:31:00Z">
        <w:r w:rsidR="003757E8">
          <w:rPr>
            <w:rFonts w:ascii="Times New Roman" w:hAnsi="Times New Roman" w:cs="Times New Roman"/>
            <w:sz w:val="24"/>
            <w:szCs w:val="24"/>
          </w:rPr>
          <w:t xml:space="preserve"> that was just described</w:t>
        </w:r>
      </w:ins>
      <w:ins w:id="45" w:author="Benton, Deon" w:date="2023-02-09T13:23:00Z">
        <w:r w:rsidR="00E77C63">
          <w:rPr>
            <w:rFonts w:ascii="Times New Roman" w:hAnsi="Times New Roman" w:cs="Times New Roman"/>
            <w:sz w:val="24"/>
            <w:szCs w:val="24"/>
          </w:rPr>
          <w:t xml:space="preserve"> for </w:t>
        </w:r>
      </w:ins>
      <w:ins w:id="46" w:author="Benton, Deon" w:date="2023-02-09T13:31:00Z">
        <w:r w:rsidR="003757E8">
          <w:rPr>
            <w:rFonts w:ascii="Times New Roman" w:hAnsi="Times New Roman" w:cs="Times New Roman"/>
            <w:sz w:val="24"/>
            <w:szCs w:val="24"/>
          </w:rPr>
          <w:t>how one isolates the</w:t>
        </w:r>
      </w:ins>
      <w:ins w:id="47" w:author="Benton, Deon" w:date="2023-02-09T13:24:00Z">
        <w:r w:rsidR="00E77C63">
          <w:rPr>
            <w:rFonts w:ascii="Times New Roman" w:hAnsi="Times New Roman" w:cs="Times New Roman"/>
            <w:sz w:val="24"/>
            <w:szCs w:val="24"/>
          </w:rPr>
          <w:t xml:space="preserve"> winning hypothesis repeats </w:t>
        </w:r>
        <w:r w:rsidR="00EB1F3F">
          <w:rPr>
            <w:rFonts w:ascii="Times New Roman" w:hAnsi="Times New Roman" w:cs="Times New Roman"/>
            <w:sz w:val="24"/>
            <w:szCs w:val="24"/>
          </w:rPr>
          <w:t>when new data is encountered</w:t>
        </w:r>
        <w:r w:rsidR="00E77C63">
          <w:rPr>
            <w:rFonts w:ascii="Times New Roman" w:hAnsi="Times New Roman" w:cs="Times New Roman"/>
            <w:sz w:val="24"/>
            <w:szCs w:val="24"/>
          </w:rPr>
          <w:t xml:space="preserve">. </w:t>
        </w:r>
      </w:ins>
      <w:ins w:id="48" w:author="Benton, Deon" w:date="2023-02-09T13:32:00Z">
        <w:r w:rsidR="003757E8">
          <w:rPr>
            <w:rFonts w:ascii="Times New Roman" w:hAnsi="Times New Roman" w:cs="Times New Roman"/>
            <w:sz w:val="24"/>
            <w:szCs w:val="24"/>
          </w:rPr>
          <w:t>Crucially, once the probabilities of each hypothesis (given some data) have been updated,</w:t>
        </w:r>
      </w:ins>
      <w:ins w:id="49" w:author="Benton, Deon" w:date="2023-02-09T13:26:00Z">
        <w:r w:rsidR="00D8490F">
          <w:rPr>
            <w:rFonts w:ascii="Times New Roman" w:hAnsi="Times New Roman" w:cs="Times New Roman"/>
            <w:sz w:val="24"/>
            <w:szCs w:val="24"/>
          </w:rPr>
          <w:t xml:space="preserve"> learners may</w:t>
        </w:r>
      </w:ins>
      <w:ins w:id="50" w:author="Benton, Deon" w:date="2023-02-09T13:32:00Z">
        <w:r w:rsidR="003757E8">
          <w:rPr>
            <w:rFonts w:ascii="Times New Roman" w:hAnsi="Times New Roman" w:cs="Times New Roman"/>
            <w:sz w:val="24"/>
            <w:szCs w:val="24"/>
          </w:rPr>
          <w:t xml:space="preserve"> use them</w:t>
        </w:r>
      </w:ins>
      <w:ins w:id="51" w:author="Benton, Deon" w:date="2023-02-09T13:26:00Z">
        <w:r w:rsidR="00D8490F">
          <w:rPr>
            <w:rFonts w:ascii="Times New Roman" w:hAnsi="Times New Roman" w:cs="Times New Roman"/>
            <w:sz w:val="24"/>
            <w:szCs w:val="24"/>
          </w:rPr>
          <w:t xml:space="preserve"> </w:t>
        </w:r>
        <w:r w:rsidR="00D8490F">
          <w:rPr>
            <w:rFonts w:ascii="Times New Roman" w:hAnsi="Times New Roman" w:cs="Times New Roman"/>
            <w:sz w:val="24"/>
            <w:szCs w:val="24"/>
          </w:rPr>
          <w:lastRenderedPageBreak/>
          <w:t xml:space="preserve">to update their beliefs about the likelihood that </w:t>
        </w:r>
      </w:ins>
      <w:ins w:id="52" w:author="Benton, Deon" w:date="2023-02-09T13:32:00Z">
        <w:r w:rsidR="00E808F1">
          <w:rPr>
            <w:rFonts w:ascii="Times New Roman" w:hAnsi="Times New Roman" w:cs="Times New Roman"/>
            <w:sz w:val="24"/>
            <w:szCs w:val="24"/>
          </w:rPr>
          <w:t>particular objects, rather than particular hypotheses, are</w:t>
        </w:r>
      </w:ins>
      <w:ins w:id="53" w:author="Benton, Deon" w:date="2023-02-09T13:26:00Z">
        <w:r w:rsidR="00D8490F">
          <w:rPr>
            <w:rFonts w:ascii="Times New Roman" w:hAnsi="Times New Roman" w:cs="Times New Roman"/>
            <w:sz w:val="24"/>
            <w:szCs w:val="24"/>
          </w:rPr>
          <w:t xml:space="preserve"> blicket</w:t>
        </w:r>
      </w:ins>
      <w:ins w:id="54" w:author="Benton, Deon" w:date="2023-02-09T13:32:00Z">
        <w:r w:rsidR="00E808F1">
          <w:rPr>
            <w:rFonts w:ascii="Times New Roman" w:hAnsi="Times New Roman" w:cs="Times New Roman"/>
            <w:sz w:val="24"/>
            <w:szCs w:val="24"/>
          </w:rPr>
          <w:t>s</w:t>
        </w:r>
      </w:ins>
      <w:ins w:id="55" w:author="Benton, Deon" w:date="2023-02-09T13:26:00Z">
        <w:r w:rsidR="00D8490F">
          <w:rPr>
            <w:rFonts w:ascii="Times New Roman" w:hAnsi="Times New Roman" w:cs="Times New Roman"/>
            <w:sz w:val="24"/>
            <w:szCs w:val="24"/>
          </w:rPr>
          <w:t xml:space="preserve">. </w:t>
        </w:r>
      </w:ins>
    </w:p>
    <w:p w14:paraId="4904DB4F" w14:textId="68A6CE7D" w:rsidR="00E57977" w:rsidRDefault="00222FAD" w:rsidP="008D56B6">
      <w:pPr>
        <w:spacing w:line="480" w:lineRule="auto"/>
        <w:ind w:firstLine="720"/>
        <w:contextualSpacing/>
        <w:rPr>
          <w:rFonts w:ascii="Times New Roman" w:hAnsi="Times New Roman" w:cs="Times New Roman"/>
          <w:sz w:val="24"/>
          <w:szCs w:val="24"/>
        </w:rPr>
      </w:pPr>
      <w:ins w:id="56" w:author="Benton, Deon" w:date="2023-02-09T13:20:00Z">
        <w:r>
          <w:rPr>
            <w:rFonts w:ascii="Times New Roman" w:hAnsi="Times New Roman" w:cs="Times New Roman"/>
            <w:sz w:val="24"/>
            <w:szCs w:val="24"/>
          </w:rPr>
          <w:t xml:space="preserve">Thus, </w:t>
        </w:r>
      </w:ins>
      <w:ins w:id="57" w:author="Benton, Deon" w:date="2023-02-09T13:24:00Z">
        <w:r w:rsidR="0010419D">
          <w:rPr>
            <w:rFonts w:ascii="Times New Roman" w:hAnsi="Times New Roman" w:cs="Times New Roman"/>
            <w:sz w:val="24"/>
            <w:szCs w:val="24"/>
          </w:rPr>
          <w:t xml:space="preserve">given that learners are asked to reason about a maximum of </w:t>
        </w:r>
      </w:ins>
      <w:r w:rsidR="00DE0A15">
        <w:rPr>
          <w:rFonts w:ascii="Times New Roman" w:hAnsi="Times New Roman" w:cs="Times New Roman"/>
          <w:sz w:val="24"/>
          <w:szCs w:val="24"/>
        </w:rPr>
        <w:t xml:space="preserve">three candidate causes </w:t>
      </w:r>
      <w:ins w:id="58" w:author="Benton, Deon" w:date="2023-02-09T13:25:00Z">
        <w:r w:rsidR="00DE0A15">
          <w:rPr>
            <w:rFonts w:ascii="Times New Roman" w:hAnsi="Times New Roman" w:cs="Times New Roman"/>
            <w:sz w:val="24"/>
            <w:szCs w:val="24"/>
          </w:rPr>
          <w:t>(i.e., objects A-</w:t>
        </w:r>
      </w:ins>
      <w:r w:rsidR="00DE0A15">
        <w:rPr>
          <w:rFonts w:ascii="Times New Roman" w:hAnsi="Times New Roman" w:cs="Times New Roman"/>
          <w:sz w:val="24"/>
          <w:szCs w:val="24"/>
        </w:rPr>
        <w:t>C</w:t>
      </w:r>
      <w:ins w:id="59" w:author="Benton, Deon" w:date="2023-02-09T13:25:00Z">
        <w:r w:rsidR="00DE0A15">
          <w:rPr>
            <w:rFonts w:ascii="Times New Roman" w:hAnsi="Times New Roman" w:cs="Times New Roman"/>
            <w:sz w:val="24"/>
            <w:szCs w:val="24"/>
          </w:rPr>
          <w:t>)</w:t>
        </w:r>
      </w:ins>
      <w:r w:rsidR="00DE0A15">
        <w:rPr>
          <w:rFonts w:ascii="Times New Roman" w:hAnsi="Times New Roman" w:cs="Times New Roman"/>
          <w:sz w:val="24"/>
          <w:szCs w:val="24"/>
        </w:rPr>
        <w:t xml:space="preserve"> during the experimental trials in the both the BB and ISO conditions and a maximum of </w:t>
      </w:r>
      <w:ins w:id="60" w:author="Benton, Deon" w:date="2023-02-09T13:24:00Z">
        <w:r w:rsidR="0010419D">
          <w:rPr>
            <w:rFonts w:ascii="Times New Roman" w:hAnsi="Times New Roman" w:cs="Times New Roman"/>
            <w:sz w:val="24"/>
            <w:szCs w:val="24"/>
          </w:rPr>
          <w:t xml:space="preserve">four candidate causes </w:t>
        </w:r>
      </w:ins>
      <w:r w:rsidR="00DE0A15">
        <w:rPr>
          <w:rFonts w:ascii="Times New Roman" w:hAnsi="Times New Roman" w:cs="Times New Roman"/>
          <w:sz w:val="24"/>
          <w:szCs w:val="24"/>
        </w:rPr>
        <w:t xml:space="preserve">during the control trials in both the BB and ISO conditions </w:t>
      </w:r>
      <w:ins w:id="61" w:author="Benton, Deon" w:date="2023-02-09T13:25:00Z">
        <w:r w:rsidR="00CB512F">
          <w:rPr>
            <w:rFonts w:ascii="Times New Roman" w:hAnsi="Times New Roman" w:cs="Times New Roman"/>
            <w:sz w:val="24"/>
            <w:szCs w:val="24"/>
          </w:rPr>
          <w:t>(i.e., objects A-D</w:t>
        </w:r>
        <w:r w:rsidR="0067120D">
          <w:rPr>
            <w:rFonts w:ascii="Times New Roman" w:hAnsi="Times New Roman" w:cs="Times New Roman"/>
            <w:sz w:val="24"/>
            <w:szCs w:val="24"/>
          </w:rPr>
          <w:t>)</w:t>
        </w:r>
      </w:ins>
      <w:ins w:id="62" w:author="Benton, Deon" w:date="2023-02-09T13:20:00Z">
        <w:r>
          <w:rPr>
            <w:rFonts w:ascii="Times New Roman" w:hAnsi="Times New Roman" w:cs="Times New Roman"/>
            <w:sz w:val="24"/>
            <w:szCs w:val="24"/>
          </w:rPr>
          <w:t>,</w:t>
        </w:r>
      </w:ins>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total hypotheses</w:t>
      </w:r>
      <w:ins w:id="63" w:author="Benton, Deon" w:date="2023-02-09T13:20:00Z">
        <w:r>
          <w:rPr>
            <w:rFonts w:ascii="Times New Roman" w:hAnsi="Times New Roman" w:cs="Times New Roman"/>
            <w:sz w:val="24"/>
            <w:szCs w:val="24"/>
          </w:rPr>
          <w:t xml:space="preserve"> </w:t>
        </w:r>
      </w:ins>
      <w:r w:rsidR="00CE3ABA">
        <w:rPr>
          <w:rFonts w:ascii="Times New Roman" w:hAnsi="Times New Roman" w:cs="Times New Roman"/>
          <w:sz w:val="24"/>
          <w:szCs w:val="24"/>
        </w:rPr>
        <w:t>(</w:t>
      </w:r>
      <w:ins w:id="64" w:author="Benton, Deon" w:date="2023-02-09T13:20:00Z">
        <w:r>
          <w:rPr>
            <w:rFonts w:ascii="Times New Roman" w:hAnsi="Times New Roman" w:cs="Times New Roman"/>
            <w:sz w:val="24"/>
            <w:szCs w:val="24"/>
          </w:rPr>
          <w:t>Fig</w:t>
        </w:r>
      </w:ins>
      <w:r w:rsidR="00604542">
        <w:rPr>
          <w:rFonts w:ascii="Times New Roman" w:hAnsi="Times New Roman" w:cs="Times New Roman"/>
          <w:sz w:val="24"/>
          <w:szCs w:val="24"/>
        </w:rPr>
        <w:t>s</w:t>
      </w:r>
      <w:r w:rsidR="00CE3ABA">
        <w:rPr>
          <w:rFonts w:ascii="Times New Roman" w:hAnsi="Times New Roman" w:cs="Times New Roman"/>
          <w:sz w:val="24"/>
          <w:szCs w:val="24"/>
        </w:rPr>
        <w:t>.</w:t>
      </w:r>
      <w:ins w:id="65" w:author="Benton, Deon" w:date="2023-02-09T13:20:00Z">
        <w:r>
          <w:rPr>
            <w:rFonts w:ascii="Times New Roman" w:hAnsi="Times New Roman" w:cs="Times New Roman"/>
            <w:sz w:val="24"/>
            <w:szCs w:val="24"/>
          </w:rPr>
          <w:t xml:space="preserve"> </w:t>
        </w:r>
      </w:ins>
      <w:ins w:id="66" w:author="Benton, Deon" w:date="2023-02-09T13:38:00Z">
        <w:r w:rsidR="00CF6C50">
          <w:rPr>
            <w:rFonts w:ascii="Times New Roman" w:hAnsi="Times New Roman" w:cs="Times New Roman"/>
            <w:sz w:val="24"/>
            <w:szCs w:val="24"/>
          </w:rPr>
          <w:t>1</w:t>
        </w:r>
      </w:ins>
      <w:r w:rsidR="00604542">
        <w:rPr>
          <w:rFonts w:ascii="Times New Roman" w:hAnsi="Times New Roman" w:cs="Times New Roman"/>
          <w:sz w:val="24"/>
          <w:szCs w:val="24"/>
        </w:rPr>
        <w:t xml:space="preserve"> &amp; 2</w:t>
      </w:r>
      <w:r w:rsidR="00CE3ABA">
        <w:rPr>
          <w:rFonts w:ascii="Times New Roman" w:hAnsi="Times New Roman" w:cs="Times New Roman"/>
          <w:sz w:val="24"/>
          <w:szCs w:val="24"/>
        </w:rPr>
        <w:t>)</w:t>
      </w:r>
      <w:ins w:id="67" w:author="Benton, Deon" w:date="2023-02-09T13:20:00Z">
        <w:r>
          <w:rPr>
            <w:rFonts w:ascii="Times New Roman" w:hAnsi="Times New Roman" w:cs="Times New Roman"/>
            <w:sz w:val="24"/>
            <w:szCs w:val="24"/>
          </w:rPr>
          <w:t xml:space="preserve">. </w:t>
        </w:r>
      </w:ins>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3E14C8C" w:rsidR="00604542" w:rsidRDefault="00604542" w:rsidP="0060454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056812">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7EB5C5B4" w:rsidR="001F5CD4" w:rsidRDefault="00060BAF" w:rsidP="00060BAF">
      <w:pPr>
        <w:spacing w:line="480" w:lineRule="auto"/>
        <w:ind w:firstLine="720"/>
        <w:contextualSpacing/>
        <w:rPr>
          <w:rFonts w:ascii="Times New Roman" w:hAnsi="Times New Roman" w:cs="Times New Roman"/>
          <w:sz w:val="24"/>
          <w:szCs w:val="24"/>
        </w:rPr>
      </w:pPr>
      <w:ins w:id="68" w:author="Benton, Deon" w:date="2023-02-09T13:21:00Z">
        <w:r>
          <w:rPr>
            <w:rFonts w:ascii="Times New Roman" w:hAnsi="Times New Roman" w:cs="Times New Roman"/>
            <w:sz w:val="24"/>
            <w:szCs w:val="24"/>
          </w:rPr>
          <w:t xml:space="preserve">By application of Bayes’ rule, the prediction that this perspective makes for how participants should treat the objects after the BB </w:t>
        </w:r>
      </w:ins>
      <w:r w:rsidR="008E2D7D">
        <w:rPr>
          <w:rFonts w:ascii="Times New Roman" w:hAnsi="Times New Roman" w:cs="Times New Roman"/>
          <w:sz w:val="24"/>
          <w:szCs w:val="24"/>
        </w:rPr>
        <w:t>main trial</w:t>
      </w:r>
      <w:ins w:id="69" w:author="Benton, Deon" w:date="2023-02-09T13:21:00Z">
        <w:r>
          <w:rPr>
            <w:rFonts w:ascii="Times New Roman" w:hAnsi="Times New Roman" w:cs="Times New Roman"/>
            <w:sz w:val="24"/>
            <w:szCs w:val="24"/>
          </w:rPr>
          <w:t xml:space="preserve"> is shown below</w:t>
        </w:r>
      </w:ins>
      <w:ins w:id="70" w:author="Benton, Deon" w:date="2023-02-09T13:38:00Z">
        <w:r>
          <w:rPr>
            <w:rFonts w:ascii="Times New Roman" w:hAnsi="Times New Roman" w:cs="Times New Roman"/>
            <w:sz w:val="24"/>
            <w:szCs w:val="24"/>
          </w:rPr>
          <w:t xml:space="preserve"> (see the Appendix for more details on how these predictions were derived)</w:t>
        </w:r>
      </w:ins>
      <w:ins w:id="71" w:author="Benton, Deon" w:date="2023-02-09T13:21:00Z">
        <w:r>
          <w:rPr>
            <w:rFonts w:ascii="Times New Roman" w:hAnsi="Times New Roman" w:cs="Times New Roman"/>
            <w:sz w:val="24"/>
            <w:szCs w:val="24"/>
          </w:rPr>
          <w:t xml:space="preserve">. </w:t>
        </w:r>
      </w:ins>
    </w:p>
    <w:tbl>
      <w:tblPr>
        <w:tblStyle w:val="TableGrid"/>
        <w:tblW w:w="10885" w:type="dxa"/>
        <w:jc w:val="center"/>
        <w:tblLayout w:type="fixed"/>
        <w:tblLook w:val="04A0" w:firstRow="1" w:lastRow="0" w:firstColumn="1" w:lastColumn="0" w:noHBand="0" w:noVBand="1"/>
      </w:tblPr>
      <w:tblGrid>
        <w:gridCol w:w="1980"/>
        <w:gridCol w:w="3595"/>
        <w:gridCol w:w="5310"/>
      </w:tblGrid>
      <w:tr w:rsidR="009B05AF" w14:paraId="0932096A" w14:textId="77777777" w:rsidTr="00CC3E2A">
        <w:trPr>
          <w:trHeight w:val="542"/>
          <w:jc w:val="center"/>
        </w:trPr>
        <w:tc>
          <w:tcPr>
            <w:tcW w:w="10885" w:type="dxa"/>
            <w:gridSpan w:val="3"/>
            <w:shd w:val="clear" w:color="auto" w:fill="000000" w:themeFill="text1"/>
          </w:tcPr>
          <w:p w14:paraId="328DE90B" w14:textId="32D19731"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Bayesian Model Predictions (3 objects) – BB main</w:t>
            </w:r>
          </w:p>
        </w:tc>
      </w:tr>
      <w:tr w:rsidR="009B05AF" w14:paraId="13D8C559" w14:textId="77777777" w:rsidTr="00CC3E2A">
        <w:trPr>
          <w:trHeight w:val="542"/>
          <w:jc w:val="center"/>
        </w:trPr>
        <w:tc>
          <w:tcPr>
            <w:tcW w:w="1980" w:type="dxa"/>
            <w:shd w:val="clear" w:color="auto" w:fill="808080" w:themeFill="background1" w:themeFillShade="80"/>
          </w:tcPr>
          <w:p w14:paraId="57C4B8D3"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30F34D45"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00E82903" w14:textId="3A1AFB88"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9B05AF" w14:paraId="1F4ED1D2" w14:textId="77777777" w:rsidTr="00CC3E2A">
        <w:trPr>
          <w:trHeight w:val="531"/>
          <w:jc w:val="center"/>
        </w:trPr>
        <w:tc>
          <w:tcPr>
            <w:tcW w:w="1980" w:type="dxa"/>
            <w:shd w:val="clear" w:color="auto" w:fill="808080" w:themeFill="background1" w:themeFillShade="80"/>
          </w:tcPr>
          <w:p w14:paraId="7E17962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69E890E3" w14:textId="77777777" w:rsidR="009B05AF" w:rsidRPr="007F03EF" w:rsidRDefault="009B05AF" w:rsidP="00CC3E2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1A0B472F" w14:textId="6292439E"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9B05AF" w14:paraId="6D794E46" w14:textId="77777777" w:rsidTr="00CC3E2A">
        <w:trPr>
          <w:trHeight w:val="542"/>
          <w:jc w:val="center"/>
        </w:trPr>
        <w:tc>
          <w:tcPr>
            <w:tcW w:w="1980" w:type="dxa"/>
            <w:shd w:val="clear" w:color="auto" w:fill="808080" w:themeFill="background1" w:themeFillShade="80"/>
          </w:tcPr>
          <w:p w14:paraId="2DD4167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3C6DCCE2" w14:textId="77777777" w:rsidR="009B05AF" w:rsidRPr="00644107"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5B59E027" w14:textId="43B99783"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707D59D7" w14:textId="77777777" w:rsidTr="00CC3E2A">
        <w:trPr>
          <w:trHeight w:val="542"/>
          <w:jc w:val="center"/>
        </w:trPr>
        <w:tc>
          <w:tcPr>
            <w:tcW w:w="1980" w:type="dxa"/>
            <w:shd w:val="clear" w:color="auto" w:fill="808080" w:themeFill="background1" w:themeFillShade="80"/>
          </w:tcPr>
          <w:p w14:paraId="61BCB85B"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1FF96EAD"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F17A0BD" w14:textId="2973F81F"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07981379" w14:textId="77777777" w:rsidTr="00CC3E2A">
        <w:trPr>
          <w:trHeight w:val="542"/>
          <w:jc w:val="center"/>
        </w:trPr>
        <w:tc>
          <w:tcPr>
            <w:tcW w:w="1980" w:type="dxa"/>
            <w:shd w:val="clear" w:color="auto" w:fill="808080" w:themeFill="background1" w:themeFillShade="80"/>
          </w:tcPr>
          <w:p w14:paraId="13EC8F6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75465DD2"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278A47B6" w14:textId="580B3E36" w:rsidR="009B05AF" w:rsidRPr="00754021"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9B05AF" w14:paraId="658D620E" w14:textId="77777777" w:rsidTr="00CC3E2A">
        <w:trPr>
          <w:trHeight w:val="542"/>
          <w:jc w:val="center"/>
        </w:trPr>
        <w:tc>
          <w:tcPr>
            <w:tcW w:w="1980" w:type="dxa"/>
            <w:shd w:val="clear" w:color="auto" w:fill="808080" w:themeFill="background1" w:themeFillShade="80"/>
          </w:tcPr>
          <w:p w14:paraId="702FC7D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7411AC56"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650D528E" w14:textId="1BF4673A" w:rsidR="009B05AF" w:rsidRPr="00D06080" w:rsidRDefault="00D06080"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9B05AF" w14:paraId="4C09C14A" w14:textId="77777777" w:rsidTr="00CC3E2A">
        <w:trPr>
          <w:trHeight w:val="542"/>
          <w:jc w:val="center"/>
        </w:trPr>
        <w:tc>
          <w:tcPr>
            <w:tcW w:w="1980" w:type="dxa"/>
            <w:shd w:val="clear" w:color="auto" w:fill="808080" w:themeFill="background1" w:themeFillShade="80"/>
          </w:tcPr>
          <w:p w14:paraId="7BF7AFD7"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6821B580"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03CED01" w14:textId="0C97E07E" w:rsidR="009B05AF" w:rsidRDefault="00D0608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14216F20" w14:textId="77777777" w:rsidTr="00CC3E2A">
        <w:trPr>
          <w:trHeight w:val="542"/>
          <w:jc w:val="center"/>
        </w:trPr>
        <w:tc>
          <w:tcPr>
            <w:tcW w:w="1980" w:type="dxa"/>
            <w:shd w:val="clear" w:color="auto" w:fill="808080" w:themeFill="background1" w:themeFillShade="80"/>
          </w:tcPr>
          <w:p w14:paraId="2D4902A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64F6D704"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6CA3B04F"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0290A9A7" w14:textId="77777777" w:rsidTr="00CC3E2A">
        <w:trPr>
          <w:trHeight w:val="542"/>
          <w:jc w:val="center"/>
        </w:trPr>
        <w:tc>
          <w:tcPr>
            <w:tcW w:w="1980" w:type="dxa"/>
            <w:shd w:val="clear" w:color="auto" w:fill="808080" w:themeFill="background1" w:themeFillShade="80"/>
          </w:tcPr>
          <w:p w14:paraId="61B0D71F"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58399873" w14:textId="77777777" w:rsidR="009B05AF" w:rsidRPr="00321B6C" w:rsidRDefault="009B05AF"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349A6BF7"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CC3E2A" w14:paraId="3D39C0B6" w14:textId="77777777" w:rsidTr="00CC3E2A">
        <w:trPr>
          <w:trHeight w:val="542"/>
          <w:jc w:val="center"/>
        </w:trPr>
        <w:tc>
          <w:tcPr>
            <w:tcW w:w="10885" w:type="dxa"/>
            <w:gridSpan w:val="3"/>
            <w:shd w:val="clear" w:color="auto" w:fill="808080" w:themeFill="background1" w:themeFillShade="80"/>
          </w:tcPr>
          <w:p w14:paraId="76DDFCD7" w14:textId="109B381B" w:rsidR="00CC3E2A" w:rsidRDefault="00CC3E2A"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and C</w:t>
            </w:r>
          </w:p>
        </w:tc>
      </w:tr>
      <w:tr w:rsidR="009B05AF" w14:paraId="0103118F" w14:textId="77777777" w:rsidTr="00CC3E2A">
        <w:trPr>
          <w:trHeight w:val="542"/>
          <w:jc w:val="center"/>
        </w:trPr>
        <w:tc>
          <w:tcPr>
            <w:tcW w:w="1980" w:type="dxa"/>
            <w:shd w:val="clear" w:color="auto" w:fill="808080" w:themeFill="background1" w:themeFillShade="80"/>
          </w:tcPr>
          <w:p w14:paraId="4A61C86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45145A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5CEAAACE" w14:textId="2F483E82" w:rsidR="009B05AF" w:rsidRPr="004A2A94"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9B05AF" w14:paraId="2E714511" w14:textId="77777777" w:rsidTr="00CC3E2A">
        <w:trPr>
          <w:trHeight w:val="553"/>
          <w:jc w:val="center"/>
        </w:trPr>
        <w:tc>
          <w:tcPr>
            <w:tcW w:w="1980" w:type="dxa"/>
            <w:shd w:val="clear" w:color="auto" w:fill="808080" w:themeFill="background1" w:themeFillShade="80"/>
          </w:tcPr>
          <w:p w14:paraId="6DC54894"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47E475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B846186" w14:textId="5C96EE0F" w:rsidR="009B05AF" w:rsidRPr="001C07E2"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9B05AF" w14:paraId="1DEB10FA" w14:textId="77777777" w:rsidTr="00CC3E2A">
        <w:trPr>
          <w:trHeight w:val="553"/>
          <w:jc w:val="center"/>
        </w:trPr>
        <w:tc>
          <w:tcPr>
            <w:tcW w:w="1980" w:type="dxa"/>
            <w:shd w:val="clear" w:color="auto" w:fill="808080" w:themeFill="background1" w:themeFillShade="80"/>
          </w:tcPr>
          <w:p w14:paraId="4A737870"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AE043AB" w14:textId="77777777" w:rsidR="009B05A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1890CEF1" w14:textId="77777777" w:rsidR="009B05AF" w:rsidRPr="001C07E2"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C43D41B" w14:textId="77777777" w:rsidR="001F5CD4" w:rsidRDefault="001F5CD4" w:rsidP="00060BAF">
      <w:pPr>
        <w:spacing w:line="480" w:lineRule="auto"/>
        <w:ind w:firstLine="720"/>
        <w:contextualSpacing/>
        <w:rPr>
          <w:rFonts w:ascii="Times New Roman" w:hAnsi="Times New Roman" w:cs="Times New Roman"/>
          <w:sz w:val="24"/>
          <w:szCs w:val="24"/>
        </w:rPr>
      </w:pPr>
    </w:p>
    <w:p w14:paraId="4D109F09" w14:textId="651066A5" w:rsidR="00060BAF" w:rsidRPr="00B603EE" w:rsidRDefault="00060BAF" w:rsidP="00060BAF">
      <w:pPr>
        <w:spacing w:line="480" w:lineRule="auto"/>
        <w:ind w:firstLine="720"/>
        <w:contextualSpacing/>
        <w:rPr>
          <w:rFonts w:ascii="Times New Roman" w:hAnsi="Times New Roman" w:cs="Times New Roman"/>
          <w:sz w:val="24"/>
          <w:szCs w:val="24"/>
        </w:rPr>
      </w:pPr>
      <w:ins w:id="72" w:author="Benton, Deon" w:date="2023-02-09T13:21:00Z">
        <w:r>
          <w:rPr>
            <w:rFonts w:ascii="Times New Roman" w:hAnsi="Times New Roman" w:cs="Times New Roman"/>
            <w:sz w:val="24"/>
            <w:szCs w:val="24"/>
          </w:rPr>
          <w:t>As can be seen, this model predicts that</w:t>
        </w:r>
      </w:ins>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ins w:id="73" w:author="Benton, Deon" w:date="2023-02-09T13:21:00Z">
        <w:r>
          <w:rPr>
            <w:rFonts w:ascii="Times New Roman" w:hAnsi="Times New Roman" w:cs="Times New Roman"/>
            <w:sz w:val="24"/>
            <w:szCs w:val="24"/>
          </w:rPr>
          <w:t xml:space="preserve"> </w:t>
        </w:r>
      </w:ins>
      <w:r w:rsidR="00DA6763">
        <w:rPr>
          <w:rFonts w:ascii="Times New Roman" w:hAnsi="Times New Roman" w:cs="Times New Roman"/>
          <w:sz w:val="24"/>
          <w:szCs w:val="24"/>
        </w:rPr>
        <w:t xml:space="preserve">following the AB+ A+ BB 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8E2D7D">
        <w:rPr>
          <w:rFonts w:ascii="Times New Roman" w:hAnsi="Times New Roman" w:cs="Times New Roman"/>
          <w:sz w:val="24"/>
          <w:szCs w:val="24"/>
        </w:rPr>
        <w:t xml:space="preserve"> The predictions that this model makes after the ISO main trial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p>
    <w:tbl>
      <w:tblPr>
        <w:tblStyle w:val="TableGrid"/>
        <w:tblW w:w="10885" w:type="dxa"/>
        <w:jc w:val="center"/>
        <w:tblLayout w:type="fixed"/>
        <w:tblLook w:val="04A0" w:firstRow="1" w:lastRow="0" w:firstColumn="1" w:lastColumn="0" w:noHBand="0" w:noVBand="1"/>
      </w:tblPr>
      <w:tblGrid>
        <w:gridCol w:w="1980"/>
        <w:gridCol w:w="3595"/>
        <w:gridCol w:w="5310"/>
      </w:tblGrid>
      <w:tr w:rsidR="008E2D7D" w14:paraId="2B0A1A6B" w14:textId="77777777" w:rsidTr="000F4902">
        <w:trPr>
          <w:trHeight w:val="542"/>
          <w:jc w:val="center"/>
        </w:trPr>
        <w:tc>
          <w:tcPr>
            <w:tcW w:w="10885" w:type="dxa"/>
            <w:gridSpan w:val="3"/>
            <w:shd w:val="clear" w:color="auto" w:fill="000000" w:themeFill="text1"/>
          </w:tcPr>
          <w:p w14:paraId="3D601B75" w14:textId="6339C626"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ISO main</w:t>
            </w:r>
          </w:p>
        </w:tc>
      </w:tr>
      <w:tr w:rsidR="008E2D7D" w14:paraId="083F90A2" w14:textId="77777777" w:rsidTr="000F4902">
        <w:trPr>
          <w:trHeight w:val="542"/>
          <w:jc w:val="center"/>
        </w:trPr>
        <w:tc>
          <w:tcPr>
            <w:tcW w:w="1980" w:type="dxa"/>
            <w:shd w:val="clear" w:color="auto" w:fill="808080" w:themeFill="background1" w:themeFillShade="80"/>
          </w:tcPr>
          <w:p w14:paraId="3DA43637"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5FC0B06C"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7E3D1445" w14:textId="582D8B5A"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8E2D7D" w14:paraId="4CEFAED6" w14:textId="77777777" w:rsidTr="000F4902">
        <w:trPr>
          <w:trHeight w:val="531"/>
          <w:jc w:val="center"/>
        </w:trPr>
        <w:tc>
          <w:tcPr>
            <w:tcW w:w="1980" w:type="dxa"/>
            <w:shd w:val="clear" w:color="auto" w:fill="808080" w:themeFill="background1" w:themeFillShade="80"/>
          </w:tcPr>
          <w:p w14:paraId="099C4A2E"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4BD68A72" w14:textId="77777777" w:rsidR="008E2D7D" w:rsidRPr="007F03EF" w:rsidRDefault="008E2D7D" w:rsidP="000F4902">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008A190D" w14:textId="757B5D9E" w:rsidR="008E2D7D" w:rsidRPr="008A5A2D" w:rsidRDefault="008A5A2D" w:rsidP="000F4902">
            <w:pPr>
              <w:spacing w:line="480" w:lineRule="auto"/>
              <w:contextualSpacing/>
              <w:jc w:val="center"/>
              <w:rPr>
                <w:rFonts w:ascii="Times New Roman" w:hAnsi="Times New Roman" w:cs="Times New Roman"/>
                <w:iCs/>
                <w:sz w:val="24"/>
                <w:szCs w:val="24"/>
              </w:rPr>
            </w:pPr>
            <w:r w:rsidRPr="008A5A2D">
              <w:rPr>
                <w:rFonts w:ascii="Times New Roman" w:hAnsi="Times New Roman" w:cs="Times New Roman"/>
                <w:iCs/>
                <w:sz w:val="24"/>
                <w:szCs w:val="24"/>
              </w:rPr>
              <w:t>0</w:t>
            </w:r>
          </w:p>
        </w:tc>
      </w:tr>
      <w:tr w:rsidR="008E2D7D" w14:paraId="4EA821B9" w14:textId="77777777" w:rsidTr="000F4902">
        <w:trPr>
          <w:trHeight w:val="542"/>
          <w:jc w:val="center"/>
        </w:trPr>
        <w:tc>
          <w:tcPr>
            <w:tcW w:w="1980" w:type="dxa"/>
            <w:shd w:val="clear" w:color="auto" w:fill="808080" w:themeFill="background1" w:themeFillShade="80"/>
          </w:tcPr>
          <w:p w14:paraId="22131A8B"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1</w:t>
            </w:r>
          </w:p>
        </w:tc>
        <w:tc>
          <w:tcPr>
            <w:tcW w:w="3595" w:type="dxa"/>
          </w:tcPr>
          <w:p w14:paraId="51EDFA6C" w14:textId="77777777" w:rsidR="008E2D7D" w:rsidRPr="00644107"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1ACD65B" w14:textId="6BB940E7"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404427D" w14:textId="77777777" w:rsidTr="000F4902">
        <w:trPr>
          <w:trHeight w:val="542"/>
          <w:jc w:val="center"/>
        </w:trPr>
        <w:tc>
          <w:tcPr>
            <w:tcW w:w="1980" w:type="dxa"/>
            <w:shd w:val="clear" w:color="auto" w:fill="808080" w:themeFill="background1" w:themeFillShade="80"/>
          </w:tcPr>
          <w:p w14:paraId="232286A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7E959E32"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4CE2CDF6" w14:textId="4374FA28"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1924301" w14:textId="77777777" w:rsidTr="000F4902">
        <w:trPr>
          <w:trHeight w:val="542"/>
          <w:jc w:val="center"/>
        </w:trPr>
        <w:tc>
          <w:tcPr>
            <w:tcW w:w="1980" w:type="dxa"/>
            <w:shd w:val="clear" w:color="auto" w:fill="808080" w:themeFill="background1" w:themeFillShade="80"/>
          </w:tcPr>
          <w:p w14:paraId="2277935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605D74CF"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C57061B" w14:textId="1BE2AD6E" w:rsidR="008E2D7D" w:rsidRPr="00754021" w:rsidRDefault="00237404"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69E24A2" w14:textId="77777777" w:rsidTr="000F4902">
        <w:trPr>
          <w:trHeight w:val="542"/>
          <w:jc w:val="center"/>
        </w:trPr>
        <w:tc>
          <w:tcPr>
            <w:tcW w:w="1980" w:type="dxa"/>
            <w:shd w:val="clear" w:color="auto" w:fill="808080" w:themeFill="background1" w:themeFillShade="80"/>
          </w:tcPr>
          <w:p w14:paraId="53214751"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3EB9D2FB"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79DFB7E1" w14:textId="5FEB695A" w:rsidR="008E2D7D" w:rsidRPr="00D06080" w:rsidRDefault="00AC537E"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8E2D7D" w14:paraId="3A9A2CF9" w14:textId="77777777" w:rsidTr="000F4902">
        <w:trPr>
          <w:trHeight w:val="542"/>
          <w:jc w:val="center"/>
        </w:trPr>
        <w:tc>
          <w:tcPr>
            <w:tcW w:w="1980" w:type="dxa"/>
            <w:shd w:val="clear" w:color="auto" w:fill="808080" w:themeFill="background1" w:themeFillShade="80"/>
          </w:tcPr>
          <w:p w14:paraId="4BF011E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53EC77FB"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31C3AB94" w14:textId="65B2D8A1"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59FDB29B" w14:textId="77777777" w:rsidTr="000F4902">
        <w:trPr>
          <w:trHeight w:val="542"/>
          <w:jc w:val="center"/>
        </w:trPr>
        <w:tc>
          <w:tcPr>
            <w:tcW w:w="1980" w:type="dxa"/>
            <w:shd w:val="clear" w:color="auto" w:fill="808080" w:themeFill="background1" w:themeFillShade="80"/>
          </w:tcPr>
          <w:p w14:paraId="47BC2EFD"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19637448"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1770B5DE" w14:textId="35F87D89"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2150E077" w14:textId="77777777" w:rsidTr="000F4902">
        <w:trPr>
          <w:trHeight w:val="542"/>
          <w:jc w:val="center"/>
        </w:trPr>
        <w:tc>
          <w:tcPr>
            <w:tcW w:w="1980" w:type="dxa"/>
            <w:shd w:val="clear" w:color="auto" w:fill="808080" w:themeFill="background1" w:themeFillShade="80"/>
          </w:tcPr>
          <w:p w14:paraId="74B9BD8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14A98A84" w14:textId="77777777" w:rsidR="008E2D7D" w:rsidRPr="00321B6C" w:rsidRDefault="008E2D7D"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473397BC" w14:textId="73C2D3C8"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8E2D7D" w14:paraId="7C2F6F56" w14:textId="77777777" w:rsidTr="000F4902">
        <w:trPr>
          <w:trHeight w:val="542"/>
          <w:jc w:val="center"/>
        </w:trPr>
        <w:tc>
          <w:tcPr>
            <w:tcW w:w="10885" w:type="dxa"/>
            <w:gridSpan w:val="3"/>
            <w:shd w:val="clear" w:color="auto" w:fill="808080" w:themeFill="background1" w:themeFillShade="80"/>
          </w:tcPr>
          <w:p w14:paraId="36BFEE8D" w14:textId="7F750E0B"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 xml:space="preserve">and </w:t>
            </w:r>
            <w:r>
              <w:rPr>
                <w:rFonts w:ascii="Times New Roman" w:hAnsi="Times New Roman" w:cs="Times New Roman"/>
                <w:sz w:val="24"/>
                <w:szCs w:val="24"/>
              </w:rPr>
              <w:t>C</w:t>
            </w:r>
          </w:p>
        </w:tc>
      </w:tr>
      <w:tr w:rsidR="008E2D7D" w14:paraId="19601D2B" w14:textId="77777777" w:rsidTr="000F4902">
        <w:trPr>
          <w:trHeight w:val="542"/>
          <w:jc w:val="center"/>
        </w:trPr>
        <w:tc>
          <w:tcPr>
            <w:tcW w:w="1980" w:type="dxa"/>
            <w:shd w:val="clear" w:color="auto" w:fill="808080" w:themeFill="background1" w:themeFillShade="80"/>
          </w:tcPr>
          <w:p w14:paraId="42CF2776"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0299F07"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77C69C1E" w14:textId="42015896" w:rsidR="008E2D7D" w:rsidRPr="004A2A94"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BDECA7F" w14:textId="77777777" w:rsidTr="000F4902">
        <w:trPr>
          <w:trHeight w:val="553"/>
          <w:jc w:val="center"/>
        </w:trPr>
        <w:tc>
          <w:tcPr>
            <w:tcW w:w="1980" w:type="dxa"/>
            <w:shd w:val="clear" w:color="auto" w:fill="808080" w:themeFill="background1" w:themeFillShade="80"/>
          </w:tcPr>
          <w:p w14:paraId="174BAE40"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D68867F"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DFC8749" w14:textId="42E66673" w:rsidR="008E2D7D" w:rsidRPr="00EF44D1" w:rsidRDefault="00EF44D1" w:rsidP="000F4902">
            <w:pPr>
              <w:spacing w:line="480" w:lineRule="auto"/>
              <w:contextualSpacing/>
              <w:jc w:val="center"/>
              <w:rPr>
                <w:rFonts w:ascii="Times New Roman" w:hAnsi="Times New Roman" w:cs="Times New Roman"/>
                <w:sz w:val="24"/>
                <w:szCs w:val="24"/>
                <w:vertAlign w:val="subscript"/>
              </w:rPr>
            </w:pPr>
            <w:r>
              <w:rPr>
                <w:rFonts w:ascii="Times New Roman" w:hAnsi="Times New Roman" w:cs="Times New Roman"/>
                <w:i/>
                <w:sz w:val="24"/>
                <w:szCs w:val="24"/>
              </w:rPr>
              <w:t>p</w:t>
            </w:r>
          </w:p>
        </w:tc>
      </w:tr>
      <w:tr w:rsidR="008E2D7D" w14:paraId="417E864E" w14:textId="77777777" w:rsidTr="000F4902">
        <w:trPr>
          <w:trHeight w:val="553"/>
          <w:jc w:val="center"/>
        </w:trPr>
        <w:tc>
          <w:tcPr>
            <w:tcW w:w="1980" w:type="dxa"/>
            <w:shd w:val="clear" w:color="auto" w:fill="808080" w:themeFill="background1" w:themeFillShade="80"/>
          </w:tcPr>
          <w:p w14:paraId="4D0B2ED8"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11103F6" w14:textId="77777777" w:rsidR="008E2D7D"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44D1D8FF" w14:textId="3DE3F6B0" w:rsidR="008E2D7D" w:rsidRPr="001C07E2" w:rsidRDefault="00EF44D1"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24C6E2B" w14:textId="53926A4C" w:rsidR="00604542" w:rsidRDefault="00604542" w:rsidP="00604542">
      <w:pPr>
        <w:pStyle w:val="Caption"/>
        <w:rPr>
          <w:rFonts w:ascii="Times New Roman" w:hAnsi="Times New Roman" w:cs="Times New Roman"/>
          <w:sz w:val="24"/>
          <w:szCs w:val="24"/>
        </w:rPr>
      </w:pPr>
    </w:p>
    <w:p w14:paraId="7AA9925B" w14:textId="30A9D1C2" w:rsidR="00883033" w:rsidRPr="00B603EE" w:rsidRDefault="00883033" w:rsidP="00883033">
      <w:pPr>
        <w:spacing w:line="480" w:lineRule="auto"/>
        <w:ind w:firstLine="720"/>
        <w:contextualSpacing/>
        <w:rPr>
          <w:rFonts w:ascii="Times New Roman" w:hAnsi="Times New Roman" w:cs="Times New Roman"/>
          <w:sz w:val="24"/>
          <w:szCs w:val="24"/>
        </w:rPr>
      </w:pPr>
      <w:ins w:id="74" w:author="Benton, Deon" w:date="2023-02-09T13:21:00Z">
        <w:r>
          <w:rPr>
            <w:rFonts w:ascii="Times New Roman" w:hAnsi="Times New Roman" w:cs="Times New Roman"/>
            <w:sz w:val="24"/>
            <w:szCs w:val="24"/>
          </w:rPr>
          <w:t xml:space="preserve">As </w:t>
        </w:r>
      </w:ins>
      <w:r>
        <w:rPr>
          <w:rFonts w:ascii="Times New Roman" w:hAnsi="Times New Roman" w:cs="Times New Roman"/>
          <w:sz w:val="24"/>
          <w:szCs w:val="24"/>
        </w:rPr>
        <w:t>is shown here</w:t>
      </w:r>
      <w:ins w:id="75" w:author="Benton, Deon" w:date="2023-02-09T13:21:00Z">
        <w:r>
          <w:rPr>
            <w:rFonts w:ascii="Times New Roman" w:hAnsi="Times New Roman" w:cs="Times New Roman"/>
            <w:sz w:val="24"/>
            <w:szCs w:val="24"/>
          </w:rPr>
          <w:t>, this model predicts that</w:t>
        </w:r>
      </w:ins>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834ACC">
        <w:rPr>
          <w:rFonts w:ascii="Times New Roman" w:hAnsi="Times New Roman" w:cs="Times New Roman"/>
          <w:sz w:val="24"/>
          <w:szCs w:val="24"/>
        </w:rPr>
        <w:t>, following the AB</w:t>
      </w:r>
      <w:r w:rsidR="00674874">
        <w:rPr>
          <w:rFonts w:ascii="Times New Roman" w:hAnsi="Times New Roman" w:cs="Times New Roman"/>
          <w:sz w:val="24"/>
          <w:szCs w:val="24"/>
        </w:rPr>
        <w:t>C+ A- ISO main trials</w:t>
      </w:r>
      <w:ins w:id="76" w:author="Benton, Deon" w:date="2023-02-09T13:21:00Z">
        <w:r>
          <w:rPr>
            <w:rFonts w:ascii="Times New Roman" w:hAnsi="Times New Roman" w:cs="Times New Roman"/>
            <w:sz w:val="24"/>
            <w:szCs w:val="24"/>
          </w:rPr>
          <w:t xml:space="preserve"> </w:t>
        </w:r>
      </w:ins>
      <w:r>
        <w:rPr>
          <w:rFonts w:ascii="Times New Roman" w:hAnsi="Times New Roman" w:cs="Times New Roman"/>
          <w:sz w:val="24"/>
          <w:szCs w:val="24"/>
        </w:rPr>
        <w:t xml:space="preserve">participants should be maximally confident that object A is </w:t>
      </w:r>
      <w:r w:rsidR="0087097A">
        <w:rPr>
          <w:rFonts w:ascii="Times New Roman" w:hAnsi="Times New Roman" w:cs="Times New Roman"/>
          <w:i/>
          <w:iCs/>
          <w:sz w:val="24"/>
          <w:szCs w:val="24"/>
        </w:rPr>
        <w:t xml:space="preserve">not </w:t>
      </w:r>
      <w:r>
        <w:rPr>
          <w:rFonts w:ascii="Times New Roman" w:hAnsi="Times New Roman" w:cs="Times New Roman"/>
          <w:sz w:val="24"/>
          <w:szCs w:val="24"/>
        </w:rPr>
        <w:t xml:space="preserve">a blicket but treat objects B and C equivalently. </w:t>
      </w:r>
      <w:r w:rsidR="0087097A">
        <w:rPr>
          <w:rFonts w:ascii="Times New Roman" w:hAnsi="Times New Roman" w:cs="Times New Roman"/>
          <w:sz w:val="24"/>
          <w:szCs w:val="24"/>
        </w:rPr>
        <w:t>In terms of the control trials for the BB and ISO condition, the hypothesis space—which consists of 16 hypotheses—is shown below.</w:t>
      </w:r>
    </w:p>
    <w:p w14:paraId="3304C4EB" w14:textId="77777777" w:rsidR="00883033" w:rsidRPr="00883033" w:rsidRDefault="00883033" w:rsidP="00883033">
      <w:pPr>
        <w:rPr>
          <w:ins w:id="77" w:author="Benton, Deon" w:date="2023-02-09T13:38:00Z"/>
        </w:rPr>
      </w:pPr>
    </w:p>
    <w:p w14:paraId="5AA573EF" w14:textId="77777777" w:rsidR="00056812" w:rsidRDefault="00CE3ABA" w:rsidP="00056812">
      <w:pPr>
        <w:keepNext/>
        <w:spacing w:line="480" w:lineRule="auto"/>
        <w:contextualSpacing/>
      </w:pPr>
      <w:r>
        <w:rPr>
          <w:noProof/>
        </w:rPr>
        <w:lastRenderedPageBreak/>
        <w:drawing>
          <wp:inline distT="0" distB="0" distL="0" distR="0" wp14:anchorId="67C1D599" wp14:editId="0C8F02C8">
            <wp:extent cx="5943600" cy="4689806"/>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89806"/>
                    </a:xfrm>
                    <a:prstGeom prst="rect">
                      <a:avLst/>
                    </a:prstGeom>
                  </pic:spPr>
                </pic:pic>
              </a:graphicData>
            </a:graphic>
          </wp:inline>
        </w:drawing>
      </w:r>
    </w:p>
    <w:p w14:paraId="3F7DA851" w14:textId="5CF4C8EB" w:rsidR="00056812" w:rsidRDefault="00056812" w:rsidP="0005681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Pr>
          <w:rFonts w:ascii="Times New Roman" w:hAnsi="Times New Roman" w:cs="Times New Roman"/>
          <w:sz w:val="24"/>
          <w:szCs w:val="24"/>
        </w:rPr>
        <w:t>2</w:t>
      </w:r>
      <w:r>
        <w:t xml:space="preserve">. </w:t>
      </w:r>
      <w:r>
        <w:rPr>
          <w:rFonts w:ascii="Times New Roman" w:hAnsi="Times New Roman" w:cs="Times New Roman"/>
          <w:sz w:val="24"/>
          <w:szCs w:val="24"/>
        </w:rPr>
        <w:t xml:space="preserve">The sixteen different causal hypotheses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sidR="009B54EC">
        <w:rPr>
          <w:rFonts w:ascii="Times New Roman" w:hAnsi="Times New Roman" w:cs="Times New Roman"/>
          <w:iCs/>
          <w:sz w:val="24"/>
          <w:szCs w:val="24"/>
        </w:rPr>
        <w:t>, and D</w:t>
      </w:r>
      <w:r>
        <w:rPr>
          <w:rFonts w:ascii="Times New Roman" w:hAnsi="Times New Roman" w:cs="Times New Roman"/>
          <w:sz w:val="24"/>
          <w:szCs w:val="24"/>
        </w:rPr>
        <w:t xml:space="preserve"> correspond to the </w:t>
      </w:r>
      <w:r w:rsidR="009B54EC">
        <w:rPr>
          <w:rFonts w:ascii="Times New Roman" w:hAnsi="Times New Roman" w:cs="Times New Roman"/>
          <w:sz w:val="24"/>
          <w:szCs w:val="24"/>
        </w:rPr>
        <w:t>four</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B437AE" w14:textId="1A4703A3" w:rsidR="00B603EE" w:rsidRDefault="000D4A7C"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predictions that this model makes for the BB control trials</w:t>
      </w:r>
      <w:r w:rsidR="00BD2B10">
        <w:rPr>
          <w:rFonts w:ascii="Times New Roman" w:hAnsi="Times New Roman" w:cs="Times New Roman"/>
          <w:sz w:val="24"/>
          <w:szCs w:val="24"/>
        </w:rPr>
        <w:t>—that is, for the ABC+ D+ trials—</w:t>
      </w:r>
      <w:r w:rsidR="00A53DFE">
        <w:rPr>
          <w:rFonts w:ascii="Times New Roman" w:hAnsi="Times New Roman" w:cs="Times New Roman"/>
          <w:sz w:val="24"/>
          <w:szCs w:val="24"/>
        </w:rPr>
        <w:t>are</w:t>
      </w:r>
      <w:r w:rsidR="00BD2B10">
        <w:rPr>
          <w:rFonts w:ascii="Times New Roman" w:hAnsi="Times New Roman" w:cs="Times New Roman"/>
          <w:sz w:val="24"/>
          <w:szCs w:val="24"/>
        </w:rPr>
        <w:t xml:space="preserve"> shown below.</w:t>
      </w:r>
    </w:p>
    <w:tbl>
      <w:tblPr>
        <w:tblStyle w:val="TableGrid"/>
        <w:tblW w:w="10435" w:type="dxa"/>
        <w:tblLayout w:type="fixed"/>
        <w:tblLook w:val="04A0" w:firstRow="1" w:lastRow="0" w:firstColumn="1" w:lastColumn="0" w:noHBand="0" w:noVBand="1"/>
      </w:tblPr>
      <w:tblGrid>
        <w:gridCol w:w="1165"/>
        <w:gridCol w:w="3690"/>
        <w:gridCol w:w="5580"/>
      </w:tblGrid>
      <w:tr w:rsidR="00BD2B10" w14:paraId="46E89839" w14:textId="77777777" w:rsidTr="00BD2B10">
        <w:trPr>
          <w:trHeight w:val="542"/>
        </w:trPr>
        <w:tc>
          <w:tcPr>
            <w:tcW w:w="10435" w:type="dxa"/>
            <w:gridSpan w:val="3"/>
            <w:shd w:val="clear" w:color="auto" w:fill="808080" w:themeFill="background1" w:themeFillShade="80"/>
          </w:tcPr>
          <w:p w14:paraId="237126C2" w14:textId="7186960E"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sidR="00397D2B">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BD2A5C">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control</w:t>
            </w:r>
          </w:p>
        </w:tc>
      </w:tr>
      <w:tr w:rsidR="00BD2B10" w14:paraId="2ACDDEE1" w14:textId="77777777" w:rsidTr="00BD2B10">
        <w:trPr>
          <w:trHeight w:val="542"/>
        </w:trPr>
        <w:tc>
          <w:tcPr>
            <w:tcW w:w="1165" w:type="dxa"/>
            <w:shd w:val="clear" w:color="auto" w:fill="808080" w:themeFill="background1" w:themeFillShade="80"/>
          </w:tcPr>
          <w:p w14:paraId="0952AC5F"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690" w:type="dxa"/>
            <w:shd w:val="clear" w:color="auto" w:fill="808080" w:themeFill="background1" w:themeFillShade="80"/>
          </w:tcPr>
          <w:p w14:paraId="43AB6EB9"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580" w:type="dxa"/>
            <w:shd w:val="clear" w:color="auto" w:fill="808080" w:themeFill="background1" w:themeFillShade="80"/>
          </w:tcPr>
          <w:p w14:paraId="22C385DD" w14:textId="70DD5445"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037A29">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037A29">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D2B10" w14:paraId="04B54A3D" w14:textId="77777777" w:rsidTr="00BD2B10">
        <w:trPr>
          <w:trHeight w:val="531"/>
        </w:trPr>
        <w:tc>
          <w:tcPr>
            <w:tcW w:w="1165" w:type="dxa"/>
            <w:shd w:val="clear" w:color="auto" w:fill="808080" w:themeFill="background1" w:themeFillShade="80"/>
          </w:tcPr>
          <w:p w14:paraId="36EC2D2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690" w:type="dxa"/>
          </w:tcPr>
          <w:p w14:paraId="1D8D6C6B" w14:textId="77777777" w:rsidR="00BD2B10" w:rsidRPr="00A537BE" w:rsidRDefault="00BD2B10" w:rsidP="00BD2B10">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5580" w:type="dxa"/>
          </w:tcPr>
          <w:p w14:paraId="5584F546" w14:textId="718EDD0C" w:rsidR="00BD2B10" w:rsidRPr="001F2A5B" w:rsidRDefault="00BD2B10" w:rsidP="000F4902">
            <w:pPr>
              <w:spacing w:line="480" w:lineRule="auto"/>
              <w:contextualSpacing/>
              <w:jc w:val="center"/>
              <w:rPr>
                <w:rFonts w:ascii="Times New Roman" w:hAnsi="Times New Roman" w:cs="Times New Roman"/>
                <w:i/>
                <w:iCs/>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sidR="001F2A5B">
              <w:rPr>
                <w:rFonts w:ascii="Times New Roman" w:hAnsi="Times New Roman" w:cs="Times New Roman"/>
                <w:i/>
                <w:iCs/>
                <w:sz w:val="24"/>
                <w:szCs w:val="24"/>
              </w:rPr>
              <w:t xml:space="preserve"> </w:t>
            </w:r>
          </w:p>
        </w:tc>
      </w:tr>
      <w:tr w:rsidR="00BD2B10" w14:paraId="4E7C31CE" w14:textId="77777777" w:rsidTr="00BD2B10">
        <w:trPr>
          <w:trHeight w:val="542"/>
        </w:trPr>
        <w:tc>
          <w:tcPr>
            <w:tcW w:w="1165" w:type="dxa"/>
            <w:shd w:val="clear" w:color="auto" w:fill="808080" w:themeFill="background1" w:themeFillShade="80"/>
          </w:tcPr>
          <w:p w14:paraId="39EDC50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690" w:type="dxa"/>
          </w:tcPr>
          <w:p w14:paraId="71AC603A" w14:textId="77777777" w:rsidR="00BD2B10" w:rsidRPr="00A537BE"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CF4843B" w14:textId="67D5AC1F"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AA82CAA" w14:textId="77777777" w:rsidTr="00BD2B10">
        <w:trPr>
          <w:trHeight w:val="542"/>
        </w:trPr>
        <w:tc>
          <w:tcPr>
            <w:tcW w:w="1165" w:type="dxa"/>
            <w:shd w:val="clear" w:color="auto" w:fill="808080" w:themeFill="background1" w:themeFillShade="80"/>
          </w:tcPr>
          <w:p w14:paraId="0D8F8873"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3690" w:type="dxa"/>
          </w:tcPr>
          <w:p w14:paraId="56726ABC"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E7588A8" w14:textId="59EDC51E" w:rsidR="00BD2B10" w:rsidRDefault="002A767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078BFA05" w14:textId="77777777" w:rsidTr="00BD2B10">
        <w:trPr>
          <w:trHeight w:val="542"/>
        </w:trPr>
        <w:tc>
          <w:tcPr>
            <w:tcW w:w="1165" w:type="dxa"/>
            <w:shd w:val="clear" w:color="auto" w:fill="808080" w:themeFill="background1" w:themeFillShade="80"/>
          </w:tcPr>
          <w:p w14:paraId="10C64DA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690" w:type="dxa"/>
          </w:tcPr>
          <w:p w14:paraId="229DB59E" w14:textId="77777777" w:rsidR="00BD2B10" w:rsidRPr="00A537BE"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74D3FD9" w14:textId="5DB8189A"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9364606" w14:textId="77777777" w:rsidTr="00BD2B10">
        <w:trPr>
          <w:trHeight w:val="542"/>
        </w:trPr>
        <w:tc>
          <w:tcPr>
            <w:tcW w:w="1165" w:type="dxa"/>
            <w:shd w:val="clear" w:color="auto" w:fill="808080" w:themeFill="background1" w:themeFillShade="80"/>
          </w:tcPr>
          <w:p w14:paraId="20033615"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690" w:type="dxa"/>
          </w:tcPr>
          <w:p w14:paraId="363E9A2C" w14:textId="77777777" w:rsidR="00BD2B10" w:rsidRPr="00321B6C"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1AAD5BF5" w14:textId="1FAE2BC4" w:rsidR="00BD2B10" w:rsidRPr="004E05F5"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77098DC9" w14:textId="77777777" w:rsidTr="00BD2B10">
        <w:trPr>
          <w:trHeight w:val="542"/>
        </w:trPr>
        <w:tc>
          <w:tcPr>
            <w:tcW w:w="1165" w:type="dxa"/>
            <w:shd w:val="clear" w:color="auto" w:fill="808080" w:themeFill="background1" w:themeFillShade="80"/>
          </w:tcPr>
          <w:p w14:paraId="2229216F"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690" w:type="dxa"/>
          </w:tcPr>
          <w:p w14:paraId="1EF45D38"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FA8E22C" w14:textId="1EC85DDB" w:rsidR="00BD2B10" w:rsidRPr="003F45F4" w:rsidRDefault="003F45F4" w:rsidP="000F4902">
            <w:pPr>
              <w:spacing w:line="480" w:lineRule="auto"/>
              <w:contextualSpacing/>
              <w:jc w:val="center"/>
              <w:rPr>
                <w:rFonts w:ascii="Times New Roman" w:hAnsi="Times New Roman" w:cs="Times New Roman"/>
                <w:iCs/>
                <w:sz w:val="24"/>
                <w:szCs w:val="24"/>
              </w:rPr>
            </w:pPr>
            <w:r w:rsidRPr="003F45F4">
              <w:rPr>
                <w:rFonts w:ascii="Times New Roman" w:hAnsi="Times New Roman" w:cs="Times New Roman"/>
                <w:iCs/>
                <w:sz w:val="24"/>
                <w:szCs w:val="24"/>
              </w:rPr>
              <w:t>0</w:t>
            </w:r>
          </w:p>
        </w:tc>
      </w:tr>
      <w:tr w:rsidR="00BD2B10" w14:paraId="68DE35A7" w14:textId="77777777" w:rsidTr="00BD2B10">
        <w:trPr>
          <w:trHeight w:val="542"/>
        </w:trPr>
        <w:tc>
          <w:tcPr>
            <w:tcW w:w="1165" w:type="dxa"/>
            <w:shd w:val="clear" w:color="auto" w:fill="808080" w:themeFill="background1" w:themeFillShade="80"/>
          </w:tcPr>
          <w:p w14:paraId="4491535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690" w:type="dxa"/>
          </w:tcPr>
          <w:p w14:paraId="16377CF0" w14:textId="77777777" w:rsidR="00BD2B10" w:rsidRPr="00321B6C"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69C0C379" w14:textId="6A595221"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1962134" w14:textId="77777777" w:rsidTr="00BD2B10">
        <w:trPr>
          <w:trHeight w:val="542"/>
        </w:trPr>
        <w:tc>
          <w:tcPr>
            <w:tcW w:w="1165" w:type="dxa"/>
            <w:shd w:val="clear" w:color="auto" w:fill="808080" w:themeFill="background1" w:themeFillShade="80"/>
          </w:tcPr>
          <w:p w14:paraId="2FBD2F98"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690" w:type="dxa"/>
          </w:tcPr>
          <w:p w14:paraId="07D7B197"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78C49963" w14:textId="4C3C2510" w:rsidR="00BD2B10" w:rsidRPr="00C2417B"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2DD0A88" w14:textId="77777777" w:rsidTr="00BD2B10">
        <w:trPr>
          <w:trHeight w:val="542"/>
        </w:trPr>
        <w:tc>
          <w:tcPr>
            <w:tcW w:w="1165" w:type="dxa"/>
            <w:shd w:val="clear" w:color="auto" w:fill="808080" w:themeFill="background1" w:themeFillShade="80"/>
          </w:tcPr>
          <w:p w14:paraId="678494C4"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3690" w:type="dxa"/>
          </w:tcPr>
          <w:p w14:paraId="644C0AFA"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544E089D" w14:textId="6EA7E749"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20A826BE" w14:textId="77777777" w:rsidTr="00BD2B10">
        <w:trPr>
          <w:trHeight w:val="542"/>
        </w:trPr>
        <w:tc>
          <w:tcPr>
            <w:tcW w:w="1165" w:type="dxa"/>
            <w:shd w:val="clear" w:color="auto" w:fill="808080" w:themeFill="background1" w:themeFillShade="80"/>
          </w:tcPr>
          <w:p w14:paraId="14E9CC5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3690" w:type="dxa"/>
          </w:tcPr>
          <w:p w14:paraId="684FE8C9"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5CA24B0C" w14:textId="19066D69"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7DDDAAE2" w14:textId="77777777" w:rsidTr="00BD2B10">
        <w:trPr>
          <w:trHeight w:val="542"/>
        </w:trPr>
        <w:tc>
          <w:tcPr>
            <w:tcW w:w="1165" w:type="dxa"/>
            <w:shd w:val="clear" w:color="auto" w:fill="808080" w:themeFill="background1" w:themeFillShade="80"/>
          </w:tcPr>
          <w:p w14:paraId="6DE2FB79"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3690" w:type="dxa"/>
          </w:tcPr>
          <w:p w14:paraId="37D6307E"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2F0F1C07" w14:textId="02D310BB"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6554DBD9" w14:textId="77777777" w:rsidTr="00BD2B10">
        <w:trPr>
          <w:trHeight w:val="542"/>
        </w:trPr>
        <w:tc>
          <w:tcPr>
            <w:tcW w:w="1165" w:type="dxa"/>
            <w:shd w:val="clear" w:color="auto" w:fill="808080" w:themeFill="background1" w:themeFillShade="80"/>
          </w:tcPr>
          <w:p w14:paraId="3BF19391"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3690" w:type="dxa"/>
          </w:tcPr>
          <w:p w14:paraId="3DB6F812"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2F578E93" w14:textId="4A25389F"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E8907BE" w14:textId="77777777" w:rsidTr="00BD2B10">
        <w:trPr>
          <w:trHeight w:val="542"/>
        </w:trPr>
        <w:tc>
          <w:tcPr>
            <w:tcW w:w="1165" w:type="dxa"/>
            <w:shd w:val="clear" w:color="auto" w:fill="808080" w:themeFill="background1" w:themeFillShade="80"/>
          </w:tcPr>
          <w:p w14:paraId="03830E7E"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3690" w:type="dxa"/>
          </w:tcPr>
          <w:p w14:paraId="55CFB88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CE65109" w14:textId="5BEE2324"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F9E59E4" w14:textId="77777777" w:rsidTr="00BD2B10">
        <w:trPr>
          <w:trHeight w:val="542"/>
        </w:trPr>
        <w:tc>
          <w:tcPr>
            <w:tcW w:w="1165" w:type="dxa"/>
            <w:shd w:val="clear" w:color="auto" w:fill="808080" w:themeFill="background1" w:themeFillShade="80"/>
          </w:tcPr>
          <w:p w14:paraId="59FAC642"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3690" w:type="dxa"/>
          </w:tcPr>
          <w:p w14:paraId="0494C1B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59D79CD5"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152247D6" w14:textId="77777777" w:rsidTr="00BD2B10">
        <w:trPr>
          <w:trHeight w:val="542"/>
        </w:trPr>
        <w:tc>
          <w:tcPr>
            <w:tcW w:w="1165" w:type="dxa"/>
            <w:shd w:val="clear" w:color="auto" w:fill="808080" w:themeFill="background1" w:themeFillShade="80"/>
          </w:tcPr>
          <w:p w14:paraId="38EB5313"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3690" w:type="dxa"/>
          </w:tcPr>
          <w:p w14:paraId="36DED22D"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1D31CCC2" w14:textId="7F58AA33"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BD2B10" w14:paraId="10515B57" w14:textId="77777777" w:rsidTr="00BD2B10">
        <w:trPr>
          <w:trHeight w:val="542"/>
        </w:trPr>
        <w:tc>
          <w:tcPr>
            <w:tcW w:w="1165" w:type="dxa"/>
            <w:shd w:val="clear" w:color="auto" w:fill="808080" w:themeFill="background1" w:themeFillShade="80"/>
          </w:tcPr>
          <w:p w14:paraId="5F2A8C8B"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3690" w:type="dxa"/>
          </w:tcPr>
          <w:p w14:paraId="7E5EAC59"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5580" w:type="dxa"/>
          </w:tcPr>
          <w:p w14:paraId="1106DC34"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E3D61" w14:paraId="52DF23C3" w14:textId="77777777" w:rsidTr="00A5645E">
        <w:trPr>
          <w:trHeight w:val="542"/>
        </w:trPr>
        <w:tc>
          <w:tcPr>
            <w:tcW w:w="10435" w:type="dxa"/>
            <w:gridSpan w:val="3"/>
            <w:shd w:val="clear" w:color="auto" w:fill="808080" w:themeFill="background1" w:themeFillShade="80"/>
          </w:tcPr>
          <w:p w14:paraId="370195DE" w14:textId="61075821" w:rsidR="003E3D61" w:rsidRDefault="003E3D61"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BD2B10" w14:paraId="12970EDB" w14:textId="77777777" w:rsidTr="00BD2B10">
        <w:trPr>
          <w:trHeight w:val="542"/>
        </w:trPr>
        <w:tc>
          <w:tcPr>
            <w:tcW w:w="1165" w:type="dxa"/>
            <w:shd w:val="clear" w:color="auto" w:fill="808080" w:themeFill="background1" w:themeFillShade="80"/>
          </w:tcPr>
          <w:p w14:paraId="00EF30C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690" w:type="dxa"/>
          </w:tcPr>
          <w:p w14:paraId="732EBB8C"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62DDDCB9" w14:textId="61FBD24B"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6B4B1B15" w14:textId="77777777" w:rsidTr="00BD2B10">
        <w:trPr>
          <w:trHeight w:val="553"/>
        </w:trPr>
        <w:tc>
          <w:tcPr>
            <w:tcW w:w="1165" w:type="dxa"/>
            <w:shd w:val="clear" w:color="auto" w:fill="808080" w:themeFill="background1" w:themeFillShade="80"/>
          </w:tcPr>
          <w:p w14:paraId="4821A70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690" w:type="dxa"/>
          </w:tcPr>
          <w:p w14:paraId="4E116540"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C661A73" w14:textId="458D7271"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3BAFCC8B" w14:textId="77777777" w:rsidTr="00BD2B10">
        <w:trPr>
          <w:trHeight w:val="553"/>
        </w:trPr>
        <w:tc>
          <w:tcPr>
            <w:tcW w:w="1165" w:type="dxa"/>
            <w:shd w:val="clear" w:color="auto" w:fill="808080" w:themeFill="background1" w:themeFillShade="80"/>
          </w:tcPr>
          <w:p w14:paraId="3B5AE95E"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690" w:type="dxa"/>
          </w:tcPr>
          <w:p w14:paraId="29B794FD"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2DB7F96" w14:textId="77777777" w:rsidR="00BD2B10" w:rsidRPr="001C07E2"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D2B10" w14:paraId="720C35D1" w14:textId="77777777" w:rsidTr="00BD2B10">
        <w:trPr>
          <w:trHeight w:val="553"/>
        </w:trPr>
        <w:tc>
          <w:tcPr>
            <w:tcW w:w="1165" w:type="dxa"/>
            <w:shd w:val="clear" w:color="auto" w:fill="808080" w:themeFill="background1" w:themeFillShade="80"/>
          </w:tcPr>
          <w:p w14:paraId="6246D34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3690" w:type="dxa"/>
          </w:tcPr>
          <w:p w14:paraId="52232786"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29B02163" w14:textId="5C851A12" w:rsidR="00BD2B10" w:rsidRPr="00BD2A5C" w:rsidRDefault="00BD2A5C" w:rsidP="000F4902">
            <w:pPr>
              <w:spacing w:line="480" w:lineRule="auto"/>
              <w:contextualSpacing/>
              <w:jc w:val="center"/>
              <w:rPr>
                <w:rFonts w:ascii="Times New Roman" w:hAnsi="Times New Roman" w:cs="Times New Roman"/>
                <w:iCs/>
                <w:sz w:val="24"/>
                <w:szCs w:val="24"/>
              </w:rPr>
            </w:pPr>
            <w:r w:rsidRPr="00BD2A5C">
              <w:rPr>
                <w:rFonts w:ascii="Times New Roman" w:hAnsi="Times New Roman" w:cs="Times New Roman"/>
                <w:iCs/>
                <w:sz w:val="24"/>
                <w:szCs w:val="24"/>
              </w:rPr>
              <w:t>1</w:t>
            </w:r>
          </w:p>
        </w:tc>
      </w:tr>
    </w:tbl>
    <w:p w14:paraId="200E227E" w14:textId="77777777" w:rsidR="00BD2B10" w:rsidRPr="00B603EE" w:rsidRDefault="00BD2B10" w:rsidP="008D56B6">
      <w:pPr>
        <w:spacing w:line="480" w:lineRule="auto"/>
        <w:ind w:firstLine="720"/>
        <w:contextualSpacing/>
        <w:rPr>
          <w:rFonts w:ascii="Times New Roman" w:hAnsi="Times New Roman" w:cs="Times New Roman"/>
          <w:sz w:val="24"/>
          <w:szCs w:val="24"/>
        </w:rPr>
      </w:pPr>
    </w:p>
    <w:p w14:paraId="43F524D9" w14:textId="088A42BF" w:rsidR="00834ACC" w:rsidRDefault="00917DE4" w:rsidP="00834A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is evident, the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3D5D04">
        <w:rPr>
          <w:rFonts w:ascii="Times New Roman" w:hAnsi="Times New Roman" w:cs="Times New Roman"/>
          <w:sz w:val="24"/>
          <w:szCs w:val="24"/>
        </w:rPr>
        <w:t>, following the ABC+ D+ BB control trials</w:t>
      </w:r>
      <w:r>
        <w:rPr>
          <w:rFonts w:ascii="Times New Roman" w:hAnsi="Times New Roman" w:cs="Times New Roman"/>
          <w:sz w:val="24"/>
          <w:szCs w:val="24"/>
        </w:rPr>
        <w:t xml:space="preserve"> participants should be maximally confident that object D is a blicket after the BB </w:t>
      </w:r>
      <w:r>
        <w:rPr>
          <w:rFonts w:ascii="Times New Roman" w:hAnsi="Times New Roman" w:cs="Times New Roman"/>
          <w:sz w:val="24"/>
          <w:szCs w:val="24"/>
        </w:rPr>
        <w:lastRenderedPageBreak/>
        <w:t>control trials but should treat objects A-C equivalently.</w:t>
      </w:r>
      <w:r w:rsidR="00834ACC">
        <w:rPr>
          <w:rFonts w:ascii="Times New Roman" w:hAnsi="Times New Roman" w:cs="Times New Roman"/>
          <w:sz w:val="24"/>
          <w:szCs w:val="24"/>
        </w:rPr>
        <w:t xml:space="preserve"> Finally, the predictions that the model makes for </w:t>
      </w:r>
      <w:r w:rsidR="0036571D">
        <w:rPr>
          <w:rFonts w:ascii="Times New Roman" w:hAnsi="Times New Roman" w:cs="Times New Roman"/>
          <w:sz w:val="24"/>
          <w:szCs w:val="24"/>
        </w:rPr>
        <w:t>the ISO control trials</w:t>
      </w:r>
      <w:r w:rsidR="00834ACC">
        <w:rPr>
          <w:rFonts w:ascii="Times New Roman" w:hAnsi="Times New Roman" w:cs="Times New Roman"/>
          <w:sz w:val="24"/>
          <w:szCs w:val="24"/>
        </w:rPr>
        <w:t>—that is, for the ABC+ D</w:t>
      </w:r>
      <w:r w:rsidR="0036571D">
        <w:rPr>
          <w:rFonts w:ascii="Times New Roman" w:hAnsi="Times New Roman" w:cs="Times New Roman"/>
          <w:sz w:val="24"/>
          <w:szCs w:val="24"/>
        </w:rPr>
        <w:t>-</w:t>
      </w:r>
      <w:r w:rsidR="00834ACC">
        <w:rPr>
          <w:rFonts w:ascii="Times New Roman" w:hAnsi="Times New Roman" w:cs="Times New Roman"/>
          <w:sz w:val="24"/>
          <w:szCs w:val="24"/>
        </w:rPr>
        <w:t xml:space="preserve"> trials—</w:t>
      </w:r>
      <w:r w:rsidR="0036571D">
        <w:rPr>
          <w:rFonts w:ascii="Times New Roman" w:hAnsi="Times New Roman" w:cs="Times New Roman"/>
          <w:sz w:val="24"/>
          <w:szCs w:val="24"/>
        </w:rPr>
        <w:t>are</w:t>
      </w:r>
      <w:r w:rsidR="00834ACC">
        <w:rPr>
          <w:rFonts w:ascii="Times New Roman" w:hAnsi="Times New Roman" w:cs="Times New Roman"/>
          <w:sz w:val="24"/>
          <w:szCs w:val="24"/>
        </w:rPr>
        <w:t xml:space="preserve"> shown below.</w:t>
      </w:r>
    </w:p>
    <w:tbl>
      <w:tblPr>
        <w:tblStyle w:val="TableGrid"/>
        <w:tblW w:w="10980" w:type="dxa"/>
        <w:tblInd w:w="-545" w:type="dxa"/>
        <w:tblLayout w:type="fixed"/>
        <w:tblLook w:val="04A0" w:firstRow="1" w:lastRow="0" w:firstColumn="1" w:lastColumn="0" w:noHBand="0" w:noVBand="1"/>
      </w:tblPr>
      <w:tblGrid>
        <w:gridCol w:w="1710"/>
        <w:gridCol w:w="4590"/>
        <w:gridCol w:w="4680"/>
      </w:tblGrid>
      <w:tr w:rsidR="00397D2B" w:rsidRPr="00853656" w14:paraId="0530EE78" w14:textId="77777777" w:rsidTr="005D6D85">
        <w:trPr>
          <w:trHeight w:val="542"/>
        </w:trPr>
        <w:tc>
          <w:tcPr>
            <w:tcW w:w="10980" w:type="dxa"/>
            <w:gridSpan w:val="3"/>
            <w:shd w:val="clear" w:color="auto" w:fill="808080" w:themeFill="background1" w:themeFillShade="80"/>
          </w:tcPr>
          <w:p w14:paraId="33BA17D4" w14:textId="193F2F70"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Bayesian Model Predictions (4 objects) – </w:t>
            </w:r>
            <w:r w:rsidR="005D6D85">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397D2B" w:rsidRPr="00853656" w14:paraId="09835A07" w14:textId="77777777" w:rsidTr="005D6D85">
        <w:trPr>
          <w:trHeight w:val="542"/>
        </w:trPr>
        <w:tc>
          <w:tcPr>
            <w:tcW w:w="1710" w:type="dxa"/>
            <w:shd w:val="clear" w:color="auto" w:fill="808080" w:themeFill="background1" w:themeFillShade="80"/>
          </w:tcPr>
          <w:p w14:paraId="28222B41"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4590" w:type="dxa"/>
            <w:shd w:val="clear" w:color="auto" w:fill="808080" w:themeFill="background1" w:themeFillShade="80"/>
          </w:tcPr>
          <w:p w14:paraId="41E22FDC"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4680" w:type="dxa"/>
            <w:shd w:val="clear" w:color="auto" w:fill="808080" w:themeFill="background1" w:themeFillShade="80"/>
          </w:tcPr>
          <w:p w14:paraId="1D52DD32" w14:textId="0CBD4CDB"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D32C27">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D32C27">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397D2B" w:rsidRPr="00DC5399" w14:paraId="55A5E52B" w14:textId="77777777" w:rsidTr="005D6D85">
        <w:trPr>
          <w:trHeight w:val="531"/>
        </w:trPr>
        <w:tc>
          <w:tcPr>
            <w:tcW w:w="1710" w:type="dxa"/>
            <w:shd w:val="clear" w:color="auto" w:fill="808080" w:themeFill="background1" w:themeFillShade="80"/>
          </w:tcPr>
          <w:p w14:paraId="0F2166EF"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4590" w:type="dxa"/>
          </w:tcPr>
          <w:p w14:paraId="0F768EA2" w14:textId="77777777" w:rsidR="00397D2B" w:rsidRPr="00A537BE" w:rsidRDefault="00397D2B" w:rsidP="005D6D85">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4680" w:type="dxa"/>
          </w:tcPr>
          <w:p w14:paraId="524A8BFB" w14:textId="731BEA0F" w:rsidR="00397D2B" w:rsidRPr="00C2417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4E05F5" w14:paraId="390AC2C2" w14:textId="77777777" w:rsidTr="005D6D85">
        <w:trPr>
          <w:trHeight w:val="542"/>
        </w:trPr>
        <w:tc>
          <w:tcPr>
            <w:tcW w:w="1710" w:type="dxa"/>
            <w:shd w:val="clear" w:color="auto" w:fill="808080" w:themeFill="background1" w:themeFillShade="80"/>
          </w:tcPr>
          <w:p w14:paraId="5855817B"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4590" w:type="dxa"/>
          </w:tcPr>
          <w:p w14:paraId="635523DF" w14:textId="77777777" w:rsidR="00397D2B" w:rsidRPr="00A537BE"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44E1A32" w14:textId="580D63D2" w:rsidR="00397D2B" w:rsidRPr="00C2417B" w:rsidRDefault="006852C3"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397D2B" w14:paraId="6BDAAE25" w14:textId="77777777" w:rsidTr="005D6D85">
        <w:trPr>
          <w:trHeight w:val="542"/>
        </w:trPr>
        <w:tc>
          <w:tcPr>
            <w:tcW w:w="1710" w:type="dxa"/>
            <w:shd w:val="clear" w:color="auto" w:fill="808080" w:themeFill="background1" w:themeFillShade="80"/>
          </w:tcPr>
          <w:p w14:paraId="6CDE58FA"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4590" w:type="dxa"/>
          </w:tcPr>
          <w:p w14:paraId="29085A1F"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40760EEF" w14:textId="6C258919"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754021" w14:paraId="1FDD359B" w14:textId="77777777" w:rsidTr="005D6D85">
        <w:trPr>
          <w:trHeight w:val="542"/>
        </w:trPr>
        <w:tc>
          <w:tcPr>
            <w:tcW w:w="1710" w:type="dxa"/>
            <w:shd w:val="clear" w:color="auto" w:fill="808080" w:themeFill="background1" w:themeFillShade="80"/>
          </w:tcPr>
          <w:p w14:paraId="3F57A4A6"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4590" w:type="dxa"/>
          </w:tcPr>
          <w:p w14:paraId="20543AAA" w14:textId="77777777" w:rsidR="00397D2B" w:rsidRPr="00A537BE"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A5B54BD" w14:textId="6722D9BE"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4C82BE42" w14:textId="77777777" w:rsidTr="005D6D85">
        <w:trPr>
          <w:trHeight w:val="542"/>
        </w:trPr>
        <w:tc>
          <w:tcPr>
            <w:tcW w:w="1710" w:type="dxa"/>
            <w:shd w:val="clear" w:color="auto" w:fill="808080" w:themeFill="background1" w:themeFillShade="80"/>
          </w:tcPr>
          <w:p w14:paraId="045E41F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4590" w:type="dxa"/>
          </w:tcPr>
          <w:p w14:paraId="2F158596" w14:textId="77777777" w:rsidR="00397D2B" w:rsidRPr="00321B6C"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67B291B3" w14:textId="3F61C184" w:rsidR="00397D2B" w:rsidRPr="004E05F5" w:rsidRDefault="0063721E"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397D2B" w14:paraId="7211FE99" w14:textId="77777777" w:rsidTr="005D6D85">
        <w:trPr>
          <w:trHeight w:val="542"/>
        </w:trPr>
        <w:tc>
          <w:tcPr>
            <w:tcW w:w="1710" w:type="dxa"/>
            <w:shd w:val="clear" w:color="auto" w:fill="808080" w:themeFill="background1" w:themeFillShade="80"/>
          </w:tcPr>
          <w:p w14:paraId="4EC9C92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4590" w:type="dxa"/>
          </w:tcPr>
          <w:p w14:paraId="2E36116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B46F735" w14:textId="37193905" w:rsidR="00397D2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0396A2CC" w14:textId="77777777" w:rsidTr="005D6D85">
        <w:trPr>
          <w:trHeight w:val="542"/>
        </w:trPr>
        <w:tc>
          <w:tcPr>
            <w:tcW w:w="1710" w:type="dxa"/>
            <w:shd w:val="clear" w:color="auto" w:fill="808080" w:themeFill="background1" w:themeFillShade="80"/>
          </w:tcPr>
          <w:p w14:paraId="376127B9"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4590" w:type="dxa"/>
          </w:tcPr>
          <w:p w14:paraId="253DACAA" w14:textId="77777777" w:rsidR="00397D2B" w:rsidRPr="00321B6C"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A15C209" w14:textId="3C06C4F8"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550F27" w14:paraId="643528DF" w14:textId="77777777" w:rsidTr="005D6D85">
        <w:trPr>
          <w:trHeight w:val="542"/>
        </w:trPr>
        <w:tc>
          <w:tcPr>
            <w:tcW w:w="1710" w:type="dxa"/>
            <w:shd w:val="clear" w:color="auto" w:fill="808080" w:themeFill="background1" w:themeFillShade="80"/>
          </w:tcPr>
          <w:p w14:paraId="44F01CE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4590" w:type="dxa"/>
          </w:tcPr>
          <w:p w14:paraId="4A9113D2"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AB23396" w14:textId="4353C762"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rsidRPr="00DC5399" w14:paraId="51280FCD" w14:textId="77777777" w:rsidTr="005D6D85">
        <w:trPr>
          <w:trHeight w:val="542"/>
        </w:trPr>
        <w:tc>
          <w:tcPr>
            <w:tcW w:w="1710" w:type="dxa"/>
            <w:shd w:val="clear" w:color="auto" w:fill="808080" w:themeFill="background1" w:themeFillShade="80"/>
          </w:tcPr>
          <w:p w14:paraId="666DF23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4590" w:type="dxa"/>
          </w:tcPr>
          <w:p w14:paraId="22F2F856"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E2DBD7A" w14:textId="4669CB22"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43AD3C39" w14:textId="77777777" w:rsidTr="005D6D85">
        <w:trPr>
          <w:trHeight w:val="542"/>
        </w:trPr>
        <w:tc>
          <w:tcPr>
            <w:tcW w:w="1710" w:type="dxa"/>
            <w:shd w:val="clear" w:color="auto" w:fill="808080" w:themeFill="background1" w:themeFillShade="80"/>
          </w:tcPr>
          <w:p w14:paraId="08F31D2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4590" w:type="dxa"/>
          </w:tcPr>
          <w:p w14:paraId="71B1B6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9B751EB" w14:textId="38B1DC4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647C2C12" w14:textId="77777777" w:rsidTr="005D6D85">
        <w:trPr>
          <w:trHeight w:val="542"/>
        </w:trPr>
        <w:tc>
          <w:tcPr>
            <w:tcW w:w="1710" w:type="dxa"/>
            <w:shd w:val="clear" w:color="auto" w:fill="808080" w:themeFill="background1" w:themeFillShade="80"/>
          </w:tcPr>
          <w:p w14:paraId="67EC263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4590" w:type="dxa"/>
          </w:tcPr>
          <w:p w14:paraId="69828E60"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09CF1E2" w14:textId="71ED880F"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7FCCEF80" w14:textId="77777777" w:rsidTr="005D6D85">
        <w:trPr>
          <w:trHeight w:val="542"/>
        </w:trPr>
        <w:tc>
          <w:tcPr>
            <w:tcW w:w="1710" w:type="dxa"/>
            <w:shd w:val="clear" w:color="auto" w:fill="808080" w:themeFill="background1" w:themeFillShade="80"/>
          </w:tcPr>
          <w:p w14:paraId="0AB3A58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4590" w:type="dxa"/>
          </w:tcPr>
          <w:p w14:paraId="28E1F0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7ED82580" w14:textId="20BB629C"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256E5EB" w14:textId="77777777" w:rsidTr="005D6D85">
        <w:trPr>
          <w:trHeight w:val="542"/>
        </w:trPr>
        <w:tc>
          <w:tcPr>
            <w:tcW w:w="1710" w:type="dxa"/>
            <w:shd w:val="clear" w:color="auto" w:fill="808080" w:themeFill="background1" w:themeFillShade="80"/>
          </w:tcPr>
          <w:p w14:paraId="740CFD4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4590" w:type="dxa"/>
          </w:tcPr>
          <w:p w14:paraId="315D8FB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D5E5FB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1E03BCA9" w14:textId="77777777" w:rsidTr="005D6D85">
        <w:trPr>
          <w:trHeight w:val="542"/>
        </w:trPr>
        <w:tc>
          <w:tcPr>
            <w:tcW w:w="1710" w:type="dxa"/>
            <w:shd w:val="clear" w:color="auto" w:fill="808080" w:themeFill="background1" w:themeFillShade="80"/>
          </w:tcPr>
          <w:p w14:paraId="0ABF5D1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4590" w:type="dxa"/>
          </w:tcPr>
          <w:p w14:paraId="6A63D50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12EFA5C4" w14:textId="26701EA9"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D99434F" w14:textId="77777777" w:rsidTr="005D6D85">
        <w:trPr>
          <w:trHeight w:val="542"/>
        </w:trPr>
        <w:tc>
          <w:tcPr>
            <w:tcW w:w="1710" w:type="dxa"/>
            <w:shd w:val="clear" w:color="auto" w:fill="808080" w:themeFill="background1" w:themeFillShade="80"/>
          </w:tcPr>
          <w:p w14:paraId="10696B26"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4590" w:type="dxa"/>
          </w:tcPr>
          <w:p w14:paraId="37405CC8"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B34458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6FA307E4" w14:textId="77777777" w:rsidTr="005D6D85">
        <w:trPr>
          <w:trHeight w:val="542"/>
        </w:trPr>
        <w:tc>
          <w:tcPr>
            <w:tcW w:w="1710" w:type="dxa"/>
            <w:shd w:val="clear" w:color="auto" w:fill="808080" w:themeFill="background1" w:themeFillShade="80"/>
          </w:tcPr>
          <w:p w14:paraId="7BB81F23"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4590" w:type="dxa"/>
          </w:tcPr>
          <w:p w14:paraId="618F8237"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4680" w:type="dxa"/>
          </w:tcPr>
          <w:p w14:paraId="59836599" w14:textId="674D032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D128A0" w14:paraId="5387AB16" w14:textId="77777777" w:rsidTr="00A30F46">
        <w:trPr>
          <w:trHeight w:val="542"/>
        </w:trPr>
        <w:tc>
          <w:tcPr>
            <w:tcW w:w="10980" w:type="dxa"/>
            <w:gridSpan w:val="3"/>
            <w:shd w:val="clear" w:color="auto" w:fill="808080" w:themeFill="background1" w:themeFillShade="80"/>
          </w:tcPr>
          <w:p w14:paraId="02961A9D" w14:textId="11780BF2" w:rsidR="00D128A0"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397D2B" w14:paraId="7A02D5B8" w14:textId="77777777" w:rsidTr="005D6D85">
        <w:trPr>
          <w:trHeight w:val="542"/>
        </w:trPr>
        <w:tc>
          <w:tcPr>
            <w:tcW w:w="1710" w:type="dxa"/>
            <w:shd w:val="clear" w:color="auto" w:fill="808080" w:themeFill="background1" w:themeFillShade="80"/>
          </w:tcPr>
          <w:p w14:paraId="4435EBB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4590" w:type="dxa"/>
          </w:tcPr>
          <w:p w14:paraId="63A0CE87"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2B200555" w14:textId="2C2A6DAB" w:rsidR="00397D2B" w:rsidRPr="002B3221"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p>
        </w:tc>
      </w:tr>
      <w:tr w:rsidR="00397D2B" w:rsidRPr="00DC5399" w14:paraId="63F3F200" w14:textId="77777777" w:rsidTr="005D6D85">
        <w:trPr>
          <w:trHeight w:val="553"/>
        </w:trPr>
        <w:tc>
          <w:tcPr>
            <w:tcW w:w="1710" w:type="dxa"/>
            <w:shd w:val="clear" w:color="auto" w:fill="808080" w:themeFill="background1" w:themeFillShade="80"/>
          </w:tcPr>
          <w:p w14:paraId="59CDF997"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4590" w:type="dxa"/>
          </w:tcPr>
          <w:p w14:paraId="4DECF889"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17078214" w14:textId="5D9DD377" w:rsidR="00397D2B" w:rsidRPr="00A866B3" w:rsidRDefault="00A866B3" w:rsidP="000F4902">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p</w:t>
            </w:r>
          </w:p>
        </w:tc>
      </w:tr>
      <w:tr w:rsidR="00397D2B" w14:paraId="78027F62" w14:textId="77777777" w:rsidTr="005D6D85">
        <w:trPr>
          <w:trHeight w:val="553"/>
        </w:trPr>
        <w:tc>
          <w:tcPr>
            <w:tcW w:w="1710" w:type="dxa"/>
            <w:shd w:val="clear" w:color="auto" w:fill="808080" w:themeFill="background1" w:themeFillShade="80"/>
          </w:tcPr>
          <w:p w14:paraId="2097E290"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4590" w:type="dxa"/>
          </w:tcPr>
          <w:p w14:paraId="7DDB6BC0"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65C1A2DA" w14:textId="77777777" w:rsidR="00397D2B" w:rsidRPr="001C07E2"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97D2B" w14:paraId="4B642802" w14:textId="77777777" w:rsidTr="005D6D85">
        <w:trPr>
          <w:trHeight w:val="553"/>
        </w:trPr>
        <w:tc>
          <w:tcPr>
            <w:tcW w:w="1710" w:type="dxa"/>
            <w:shd w:val="clear" w:color="auto" w:fill="808080" w:themeFill="background1" w:themeFillShade="80"/>
          </w:tcPr>
          <w:p w14:paraId="12DDB895"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4590" w:type="dxa"/>
          </w:tcPr>
          <w:p w14:paraId="5EFEE7D8"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741140C0" w14:textId="4E42764E" w:rsidR="00397D2B" w:rsidRPr="00883CAC" w:rsidRDefault="00883CAC"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3B2F5B66" w14:textId="77777777" w:rsidR="00397D2B" w:rsidRDefault="00397D2B" w:rsidP="00397D2B">
      <w:pPr>
        <w:spacing w:line="480" w:lineRule="auto"/>
        <w:contextualSpacing/>
        <w:rPr>
          <w:rFonts w:ascii="Times New Roman" w:hAnsi="Times New Roman" w:cs="Times New Roman"/>
          <w:sz w:val="24"/>
          <w:szCs w:val="24"/>
        </w:rPr>
      </w:pPr>
    </w:p>
    <w:p w14:paraId="6F84E550" w14:textId="70DC0475" w:rsidR="008D56B6" w:rsidRDefault="00A866B3"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as can be seen above, the model predicts that for any probability </w:t>
      </w:r>
      <w:r>
        <w:rPr>
          <w:rFonts w:ascii="Times New Roman" w:hAnsi="Times New Roman" w:cs="Times New Roman"/>
          <w:i/>
          <w:iCs/>
          <w:sz w:val="24"/>
          <w:szCs w:val="24"/>
        </w:rPr>
        <w:t>p</w:t>
      </w:r>
      <w:r>
        <w:rPr>
          <w:rFonts w:ascii="Times New Roman" w:hAnsi="Times New Roman" w:cs="Times New Roman"/>
          <w:sz w:val="24"/>
          <w:szCs w:val="24"/>
        </w:rPr>
        <w:t xml:space="preserve">, following the ABC+ D- ISO control trials participants should be maximally confident that object D is </w:t>
      </w:r>
      <w:r>
        <w:rPr>
          <w:rFonts w:ascii="Times New Roman" w:hAnsi="Times New Roman" w:cs="Times New Roman"/>
          <w:i/>
          <w:iCs/>
          <w:sz w:val="24"/>
          <w:szCs w:val="24"/>
        </w:rPr>
        <w:t xml:space="preserve">not </w:t>
      </w:r>
      <w:r>
        <w:rPr>
          <w:rFonts w:ascii="Times New Roman" w:hAnsi="Times New Roman" w:cs="Times New Roman"/>
          <w:sz w:val="24"/>
          <w:szCs w:val="24"/>
        </w:rPr>
        <w:t>a blicket but should treat objects A-C equivalently.</w:t>
      </w:r>
      <w:r w:rsidR="000C3C42">
        <w:rPr>
          <w:rFonts w:ascii="Times New Roman" w:hAnsi="Times New Roman" w:cs="Times New Roman"/>
          <w:sz w:val="24"/>
          <w:szCs w:val="24"/>
        </w:rPr>
        <w:t xml:space="preserve"> Taken together, a simple Bayesian model predicts that learners should be maximally confident about the status of a candidate cause when it is shown in isolation, but should treat objects that are shown in combination equivalently. </w:t>
      </w:r>
    </w:p>
    <w:p w14:paraId="41B5C5BD" w14:textId="0B948A9E"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33495E">
        <w:rPr>
          <w:rFonts w:ascii="Times New Roman" w:hAnsi="Times New Roman" w:cs="Times New Roman"/>
          <w:sz w:val="24"/>
          <w:szCs w:val="24"/>
        </w:rPr>
        <w:t xml:space="preserve">learners who rely on a cognitive mechanism that can be captured by the traditional RW model should adjust their beliefs about the status of a candidate cause by an amount that is </w:t>
      </w:r>
      <w:r w:rsidR="00AC6A9A">
        <w:rPr>
          <w:rFonts w:ascii="Times New Roman" w:hAnsi="Times New Roman" w:cs="Times New Roman"/>
          <w:sz w:val="24"/>
          <w:szCs w:val="24"/>
        </w:rPr>
        <w:t xml:space="preserve">equal </w:t>
      </w:r>
      <w:r w:rsidR="0033495E">
        <w:rPr>
          <w:rFonts w:ascii="Times New Roman" w:hAnsi="Times New Roman" w:cs="Times New Roman"/>
          <w:sz w:val="24"/>
          <w:szCs w:val="24"/>
        </w:rPr>
        <w:t xml:space="preserve">to the difference between the outcome that participants observe (i.e., whether </w:t>
      </w:r>
      <w:r w:rsidR="00A9215C">
        <w:rPr>
          <w:rFonts w:ascii="Times New Roman" w:hAnsi="Times New Roman" w:cs="Times New Roman"/>
          <w:sz w:val="24"/>
          <w:szCs w:val="24"/>
        </w:rPr>
        <w:t xml:space="preserve">or not the blicket machine activates) and participants’ </w:t>
      </w:r>
      <w:r w:rsidR="00D31CC2">
        <w:rPr>
          <w:rFonts w:ascii="Times New Roman" w:hAnsi="Times New Roman" w:cs="Times New Roman"/>
          <w:sz w:val="24"/>
          <w:szCs w:val="24"/>
        </w:rPr>
        <w:t xml:space="preserve">beliefs about whether a given candidate cause will activate the machine. </w:t>
      </w:r>
      <w:r w:rsidR="00D2687F">
        <w:rPr>
          <w:rFonts w:ascii="Times New Roman" w:hAnsi="Times New Roman" w:cs="Times New Roman"/>
          <w:sz w:val="24"/>
          <w:szCs w:val="24"/>
        </w:rPr>
        <w:t>On this account, this difference is “scaled” by the salience of the effect (i.e., how causal the effect appears) and the salience of the candidate causes.</w:t>
      </w:r>
      <w:r w:rsidR="008033E4">
        <w:rPr>
          <w:rFonts w:ascii="Times New Roman" w:hAnsi="Times New Roman" w:cs="Times New Roman"/>
          <w:sz w:val="24"/>
          <w:szCs w:val="24"/>
        </w:rPr>
        <w:t xml:space="preserve"> Crucially, unlike the Bayesian inference perspective, learners who use this mechanism to reason about causal events need not represent a psychological hypothesis space. Rather, learners’ inferences are based on prediction error between what they observe and what they expect.</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w:t>
      </w:r>
      <w:ins w:id="78" w:author="Benton, Deon" w:date="2023-02-09T13:21:00Z">
        <w:r w:rsidR="0038478B">
          <w:rPr>
            <w:rFonts w:ascii="Times New Roman" w:hAnsi="Times New Roman" w:cs="Times New Roman"/>
            <w:sz w:val="24"/>
            <w:szCs w:val="24"/>
          </w:rPr>
          <w:t xml:space="preserve"> for how participants should treat the objects after the BB </w:t>
        </w:r>
      </w:ins>
      <w:r w:rsidR="0038478B">
        <w:rPr>
          <w:rFonts w:ascii="Times New Roman" w:hAnsi="Times New Roman" w:cs="Times New Roman"/>
          <w:sz w:val="24"/>
          <w:szCs w:val="24"/>
        </w:rPr>
        <w:t>main and control trials and the ISO main and control trials are shown below.</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2966"/>
        <w:gridCol w:w="3780"/>
      </w:tblGrid>
      <w:tr w:rsidR="00914043" w14:paraId="363CBB35" w14:textId="77777777" w:rsidTr="00914043">
        <w:trPr>
          <w:trHeight w:val="587"/>
        </w:trPr>
        <w:tc>
          <w:tcPr>
            <w:tcW w:w="8635" w:type="dxa"/>
            <w:gridSpan w:val="3"/>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(3 objects) – BB main</w:t>
            </w:r>
          </w:p>
        </w:tc>
      </w:tr>
      <w:tr w:rsidR="0038478B" w14:paraId="423C068E" w14:textId="77777777" w:rsidTr="00914043">
        <w:trPr>
          <w:trHeight w:val="587"/>
        </w:trPr>
        <w:tc>
          <w:tcPr>
            <w:tcW w:w="1889" w:type="dxa"/>
            <w:shd w:val="clear" w:color="auto" w:fill="808080" w:themeFill="background1" w:themeFillShade="80"/>
          </w:tcPr>
          <w:p w14:paraId="073D40C9"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53EB20A8"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E50AB5D" w14:textId="37CB47BE" w:rsidR="0038478B" w:rsidRPr="0038478B" w:rsidRDefault="0038478B"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38478B" w14:paraId="6FA69344" w14:textId="77777777" w:rsidTr="00914043">
        <w:trPr>
          <w:trHeight w:val="587"/>
        </w:trPr>
        <w:tc>
          <w:tcPr>
            <w:tcW w:w="1889" w:type="dxa"/>
            <w:shd w:val="clear" w:color="auto" w:fill="808080" w:themeFill="background1" w:themeFillShade="80"/>
          </w:tcPr>
          <w:p w14:paraId="13D441F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B</w:t>
            </w:r>
          </w:p>
        </w:tc>
        <w:tc>
          <w:tcPr>
            <w:tcW w:w="2966" w:type="dxa"/>
          </w:tcPr>
          <w:p w14:paraId="50F2718C"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FFAEE22"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8478B" w14:paraId="7C6DAFBA" w14:textId="77777777" w:rsidTr="00914043">
        <w:trPr>
          <w:trHeight w:val="587"/>
        </w:trPr>
        <w:tc>
          <w:tcPr>
            <w:tcW w:w="1889" w:type="dxa"/>
            <w:shd w:val="clear" w:color="auto" w:fill="808080" w:themeFill="background1" w:themeFillShade="80"/>
          </w:tcPr>
          <w:p w14:paraId="646C7DC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31213E3D"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35D7DEE"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CB40BD">
        <w:trPr>
          <w:trHeight w:val="587"/>
        </w:trPr>
        <w:tc>
          <w:tcPr>
            <w:tcW w:w="8635" w:type="dxa"/>
            <w:gridSpan w:val="3"/>
            <w:shd w:val="clear" w:color="auto" w:fill="808080" w:themeFill="background1" w:themeFillShade="80"/>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7B5A1B" w14:paraId="0853B0B7" w14:textId="77777777" w:rsidTr="00914043">
        <w:trPr>
          <w:trHeight w:val="587"/>
        </w:trPr>
        <w:tc>
          <w:tcPr>
            <w:tcW w:w="1889" w:type="dxa"/>
            <w:shd w:val="clear" w:color="auto" w:fill="808080" w:themeFill="background1" w:themeFillShade="80"/>
          </w:tcPr>
          <w:p w14:paraId="0178D62D" w14:textId="3D431C68"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13BD2B41" w14:textId="52A58AB0"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5B312B37" w14:textId="33C651AA"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7B5A1B" w14:paraId="06310D53" w14:textId="77777777" w:rsidTr="00914043">
        <w:trPr>
          <w:trHeight w:val="587"/>
        </w:trPr>
        <w:tc>
          <w:tcPr>
            <w:tcW w:w="1889" w:type="dxa"/>
            <w:shd w:val="clear" w:color="auto" w:fill="808080" w:themeFill="background1" w:themeFillShade="80"/>
          </w:tcPr>
          <w:p w14:paraId="30A05578" w14:textId="5A37A46C"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11FBB4DD" w14:textId="23ABAFE2"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05634B7" w14:textId="0C87331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3AB0A706" w14:textId="77777777" w:rsidTr="00914043">
        <w:trPr>
          <w:trHeight w:val="587"/>
        </w:trPr>
        <w:tc>
          <w:tcPr>
            <w:tcW w:w="1889" w:type="dxa"/>
            <w:shd w:val="clear" w:color="auto" w:fill="808080" w:themeFill="background1" w:themeFillShade="80"/>
          </w:tcPr>
          <w:p w14:paraId="34BB4F0B" w14:textId="39C0BA59"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10D41757" w14:textId="31B9C7D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901CE1" w14:textId="3F3559D4"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B3F88">
        <w:trPr>
          <w:trHeight w:val="587"/>
        </w:trPr>
        <w:tc>
          <w:tcPr>
            <w:tcW w:w="8635" w:type="dxa"/>
            <w:gridSpan w:val="3"/>
            <w:shd w:val="clear" w:color="auto" w:fill="808080" w:themeFill="background1" w:themeFillShade="80"/>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4B6209" w14:paraId="095FA976" w14:textId="77777777" w:rsidTr="00914043">
        <w:trPr>
          <w:trHeight w:val="587"/>
        </w:trPr>
        <w:tc>
          <w:tcPr>
            <w:tcW w:w="1889" w:type="dxa"/>
            <w:shd w:val="clear" w:color="auto" w:fill="808080" w:themeFill="background1" w:themeFillShade="80"/>
          </w:tcPr>
          <w:p w14:paraId="022FED07" w14:textId="2FDD78A6"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03A4E6F6" w14:textId="5E6A391E"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83D0E6F" w14:textId="765E1994"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6814D971" w14:textId="77777777" w:rsidTr="00914043">
        <w:trPr>
          <w:trHeight w:val="587"/>
        </w:trPr>
        <w:tc>
          <w:tcPr>
            <w:tcW w:w="1889" w:type="dxa"/>
            <w:shd w:val="clear" w:color="auto" w:fill="808080" w:themeFill="background1" w:themeFillShade="80"/>
          </w:tcPr>
          <w:p w14:paraId="2BC0053F" w14:textId="18B1357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00961AAE" w14:textId="615C1A99"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198A420E" w14:textId="257544AA"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259B6459" w14:textId="77777777" w:rsidTr="00914043">
        <w:trPr>
          <w:trHeight w:val="587"/>
        </w:trPr>
        <w:tc>
          <w:tcPr>
            <w:tcW w:w="1889" w:type="dxa"/>
            <w:shd w:val="clear" w:color="auto" w:fill="808080" w:themeFill="background1" w:themeFillShade="80"/>
          </w:tcPr>
          <w:p w14:paraId="18A1546F" w14:textId="1ED7E28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0030D815" w14:textId="5B196A45"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DE421E" w14:textId="790EB91F"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38AA247F" w14:textId="77777777" w:rsidTr="00914043">
        <w:trPr>
          <w:trHeight w:val="587"/>
        </w:trPr>
        <w:tc>
          <w:tcPr>
            <w:tcW w:w="1889" w:type="dxa"/>
            <w:shd w:val="clear" w:color="auto" w:fill="808080" w:themeFill="background1" w:themeFillShade="80"/>
          </w:tcPr>
          <w:p w14:paraId="4F6EC0A5" w14:textId="7C384FAE" w:rsidR="004B6209" w:rsidRPr="004B6209" w:rsidRDefault="004B6209" w:rsidP="004B6209">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66E14BD6" w14:textId="32287427"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273F09" w14:textId="4F1CF41A" w:rsidR="004B6209" w:rsidRPr="004B6209" w:rsidRDefault="004B6209"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D256C3">
        <w:trPr>
          <w:trHeight w:val="587"/>
        </w:trPr>
        <w:tc>
          <w:tcPr>
            <w:tcW w:w="8635" w:type="dxa"/>
            <w:gridSpan w:val="3"/>
            <w:shd w:val="clear" w:color="auto" w:fill="808080" w:themeFill="background1" w:themeFillShade="80"/>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(4 objects) – ISO control</w:t>
            </w:r>
          </w:p>
        </w:tc>
      </w:tr>
      <w:tr w:rsidR="009430AF" w14:paraId="42A230FA" w14:textId="77777777" w:rsidTr="00914043">
        <w:trPr>
          <w:trHeight w:val="587"/>
        </w:trPr>
        <w:tc>
          <w:tcPr>
            <w:tcW w:w="1889" w:type="dxa"/>
            <w:shd w:val="clear" w:color="auto" w:fill="808080" w:themeFill="background1" w:themeFillShade="80"/>
          </w:tcPr>
          <w:p w14:paraId="7B1D1DDA" w14:textId="2CF39E53"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270F39DF" w14:textId="190DAE45"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E2BD54A" w14:textId="3CE357EC"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74A37F7B" w14:textId="77777777" w:rsidTr="00914043">
        <w:trPr>
          <w:trHeight w:val="587"/>
        </w:trPr>
        <w:tc>
          <w:tcPr>
            <w:tcW w:w="1889" w:type="dxa"/>
            <w:shd w:val="clear" w:color="auto" w:fill="808080" w:themeFill="background1" w:themeFillShade="80"/>
          </w:tcPr>
          <w:p w14:paraId="2E429F77" w14:textId="78B0BDD1"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4CEC6568" w14:textId="2F6EE6E6"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23FB2412" w14:textId="4C9CD5A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14865BCB" w14:textId="77777777" w:rsidTr="00914043">
        <w:trPr>
          <w:trHeight w:val="587"/>
        </w:trPr>
        <w:tc>
          <w:tcPr>
            <w:tcW w:w="1889" w:type="dxa"/>
            <w:shd w:val="clear" w:color="auto" w:fill="808080" w:themeFill="background1" w:themeFillShade="80"/>
          </w:tcPr>
          <w:p w14:paraId="3F5E93AF" w14:textId="37BD482D"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2A54801C" w14:textId="7386BE63"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6C37C5B" w14:textId="1342C63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0CC433D7" w14:textId="77777777" w:rsidTr="00914043">
        <w:trPr>
          <w:trHeight w:val="587"/>
        </w:trPr>
        <w:tc>
          <w:tcPr>
            <w:tcW w:w="1889" w:type="dxa"/>
            <w:shd w:val="clear" w:color="auto" w:fill="808080" w:themeFill="background1" w:themeFillShade="80"/>
          </w:tcPr>
          <w:p w14:paraId="017C3F16" w14:textId="03BAF557"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168CD549" w14:textId="3662B76A"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DEFE07" w14:textId="0C6277F8"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2731A144" w14:textId="77777777" w:rsidR="0038478B" w:rsidRPr="004B343A" w:rsidRDefault="0038478B" w:rsidP="000C3C42">
      <w:pPr>
        <w:spacing w:line="480" w:lineRule="auto"/>
        <w:ind w:firstLine="720"/>
        <w:contextualSpacing/>
        <w:rPr>
          <w:rFonts w:ascii="Times New Roman" w:hAnsi="Times New Roman" w:cs="Times New Roman"/>
          <w:sz w:val="24"/>
          <w:szCs w:val="24"/>
        </w:rPr>
      </w:pPr>
    </w:p>
    <w:p w14:paraId="16ADC676" w14:textId="149BF45C" w:rsidR="008D56B6" w:rsidRPr="00756AF0" w:rsidRDefault="00BC6B9D"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 is shown above, this model, like the simple Bayesian model, predicts that learners should be maximally confident about the status of a candidate cause when it is shown in isolation, but should treat objects that are shown in combination equivalently. Thus, if participants’ performance align with the predictions of these two models, it should be impossible to determine </w:t>
      </w:r>
      <w:r>
        <w:rPr>
          <w:rFonts w:ascii="Times New Roman" w:hAnsi="Times New Roman" w:cs="Times New Roman"/>
          <w:sz w:val="24"/>
          <w:szCs w:val="24"/>
        </w:rPr>
        <w:lastRenderedPageBreak/>
        <w:t xml:space="preserve">whether a Bayesian mechanism or an associative-learning mechanism—based on the mechanics of the traditional RW model—underlies children’s performance in this task. </w:t>
      </w:r>
    </w:p>
    <w:p w14:paraId="03017B50" w14:textId="0244B5B8"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objects—was seen with the machine’s activation or inactivation</w:t>
      </w:r>
      <w:r>
        <w:rPr>
          <w:rFonts w:ascii="Times New Roman" w:hAnsi="Times New Roman" w:cs="Times New Roman"/>
          <w:sz w:val="24"/>
          <w:szCs w:val="24"/>
        </w:rPr>
        <w:t>. To understand how this cognitive mechanism works</w:t>
      </w:r>
      <w:ins w:id="79" w:author="Benton, Deon" w:date="2023-02-10T15:23:00Z">
        <w:r w:rsidR="000B13D6">
          <w:rPr>
            <w:rFonts w:ascii="Times New Roman" w:hAnsi="Times New Roman" w:cs="Times New Roman"/>
            <w:sz w:val="24"/>
            <w:szCs w:val="24"/>
          </w:rPr>
          <w:t xml:space="preserve"> to produce causal judgements</w:t>
        </w:r>
      </w:ins>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the cognitive mechanism that best explains learners’ inferences in the present task is counting, following </w:t>
      </w:r>
      <w:r w:rsidR="009855B6">
        <w:rPr>
          <w:rFonts w:ascii="Times New Roman" w:hAnsi="Times New Roman" w:cs="Times New Roman"/>
          <w:sz w:val="24"/>
          <w:szCs w:val="24"/>
        </w:rPr>
        <w:t>the BB control event</w:t>
      </w:r>
      <w:r w:rsidR="00572DC7">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other words, object A would have been seen with the machine’s activation exactly once, object B would have been seen with the machine’s activation exactly once, object C would have been seen with the machine’s activation exactly once, and object D would have been seen with the machine’s activation exactly once. As such, the strength of the associative relation (or link) between each object and the effect should be equivalently for all four objects. </w:t>
      </w:r>
      <w:r>
        <w:rPr>
          <w:rFonts w:ascii="Times New Roman" w:hAnsi="Times New Roman" w:cs="Times New Roman"/>
          <w:sz w:val="24"/>
          <w:szCs w:val="24"/>
        </w:rPr>
        <w:t xml:space="preserve"> </w:t>
      </w:r>
      <w:r w:rsidR="00F035D5">
        <w:rPr>
          <w:rFonts w:ascii="Times New Roman" w:hAnsi="Times New Roman" w:cs="Times New Roman"/>
          <w:sz w:val="24"/>
          <w:szCs w:val="24"/>
        </w:rPr>
        <w:t>It should be noted that although children observe trials during which objects are placed on the machine in triplets, learners who rely on a counting mechanism are</w:t>
      </w:r>
      <w:r w:rsidR="00F73995">
        <w:rPr>
          <w:rFonts w:ascii="Times New Roman" w:hAnsi="Times New Roman" w:cs="Times New Roman"/>
          <w:sz w:val="24"/>
          <w:szCs w:val="24"/>
        </w:rPr>
        <w:t xml:space="preserve"> nonetheless considering each object separately and are</w:t>
      </w:r>
      <w:r w:rsidR="00F035D5">
        <w:rPr>
          <w:rFonts w:ascii="Times New Roman" w:hAnsi="Times New Roman" w:cs="Times New Roman"/>
          <w:sz w:val="24"/>
          <w:szCs w:val="24"/>
        </w:rPr>
        <w:t xml:space="preserve"> counting</w:t>
      </w:r>
      <w:r w:rsidR="00E0694B">
        <w:rPr>
          <w:rFonts w:ascii="Times New Roman" w:hAnsi="Times New Roman" w:cs="Times New Roman"/>
          <w:sz w:val="24"/>
          <w:szCs w:val="24"/>
        </w:rPr>
        <w:t xml:space="preserve"> </w:t>
      </w:r>
      <w:r w:rsidR="00F73995">
        <w:rPr>
          <w:rFonts w:ascii="Times New Roman" w:hAnsi="Times New Roman" w:cs="Times New Roman"/>
          <w:sz w:val="24"/>
          <w:szCs w:val="24"/>
        </w:rPr>
        <w:t>the frequency with which a given object is paired with the machine’s activation.</w:t>
      </w:r>
    </w:p>
    <w:p w14:paraId="0B6BDC5A" w14:textId="7F5F5590" w:rsidR="00914043" w:rsidRDefault="00E958F5"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w:t>
      </w:r>
      <w:ins w:id="80" w:author="Benton, Deon" w:date="2023-02-10T11:58:00Z">
        <w:r>
          <w:rPr>
            <w:rFonts w:ascii="Times New Roman" w:hAnsi="Times New Roman" w:cs="Times New Roman"/>
            <w:sz w:val="24"/>
            <w:szCs w:val="24"/>
          </w:rPr>
          <w:t>should be clear that although</w:t>
        </w:r>
      </w:ins>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 both instances of associative-learning processes, they differ in their specifics. </w:t>
      </w:r>
      <w:ins w:id="81" w:author="Benton, Deon" w:date="2023-02-10T11:59:00Z">
        <w:r w:rsidR="003E580E">
          <w:rPr>
            <w:rFonts w:ascii="Times New Roman" w:hAnsi="Times New Roman" w:cs="Times New Roman"/>
            <w:sz w:val="24"/>
            <w:szCs w:val="24"/>
          </w:rPr>
          <w:t xml:space="preserve">For instance, </w:t>
        </w:r>
      </w:ins>
      <w:del w:id="82" w:author="Benton, Deon" w:date="2023-02-10T11:59:00Z">
        <w:r w:rsidR="00A46D61" w:rsidDel="003E580E">
          <w:rPr>
            <w:rFonts w:ascii="Times New Roman" w:hAnsi="Times New Roman" w:cs="Times New Roman"/>
            <w:sz w:val="24"/>
            <w:szCs w:val="24"/>
          </w:rPr>
          <w:delText>L</w:delText>
        </w:r>
      </w:del>
      <w:ins w:id="83" w:author="Benton, Deon" w:date="2023-02-10T11:59:00Z">
        <w:r w:rsidR="003E580E">
          <w:rPr>
            <w:rFonts w:ascii="Times New Roman" w:hAnsi="Times New Roman" w:cs="Times New Roman"/>
            <w:sz w:val="24"/>
            <w:szCs w:val="24"/>
          </w:rPr>
          <w:t>l</w:t>
        </w:r>
      </w:ins>
      <w:r w:rsidR="00A46D61">
        <w:rPr>
          <w:rFonts w:ascii="Times New Roman" w:hAnsi="Times New Roman" w:cs="Times New Roman"/>
          <w:sz w:val="24"/>
          <w:szCs w:val="24"/>
        </w:rPr>
        <w:t xml:space="preserve">earners who rely on the traditional RW model to make causal inferences should adjust their beliefs about the causal status of an object based on prediction error. In contrast, </w:t>
      </w:r>
      <w:ins w:id="84" w:author="Benton, Deon" w:date="2023-02-10T12:00:00Z">
        <w:r w:rsidR="00736720">
          <w:rPr>
            <w:rFonts w:ascii="Times New Roman" w:hAnsi="Times New Roman" w:cs="Times New Roman"/>
            <w:sz w:val="24"/>
            <w:szCs w:val="24"/>
          </w:rPr>
          <w:t xml:space="preserve">if a </w:t>
        </w:r>
        <w:r w:rsidR="00736720">
          <w:rPr>
            <w:rFonts w:ascii="Times New Roman" w:hAnsi="Times New Roman" w:cs="Times New Roman"/>
            <w:sz w:val="24"/>
            <w:szCs w:val="24"/>
          </w:rPr>
          <w:lastRenderedPageBreak/>
          <w:t>simple counting-based mechanism underlies learners’ causal inferences in the present context, then they</w:t>
        </w:r>
      </w:ins>
      <w:r w:rsidR="00A46D61">
        <w:rPr>
          <w:rFonts w:ascii="Times New Roman" w:hAnsi="Times New Roman" w:cs="Times New Roman"/>
          <w:sz w:val="24"/>
          <w:szCs w:val="24"/>
        </w:rPr>
        <w:t xml:space="preserve"> should increase their belief that a given object is causally effective based on the </w:t>
      </w:r>
      <w:ins w:id="85" w:author="Benton, Deon" w:date="2023-02-10T12:00:00Z">
        <w:r w:rsidR="00736720">
          <w:rPr>
            <w:rFonts w:ascii="Times New Roman" w:hAnsi="Times New Roman" w:cs="Times New Roman"/>
            <w:sz w:val="24"/>
            <w:szCs w:val="24"/>
          </w:rPr>
          <w:t>number of pairings</w:t>
        </w:r>
      </w:ins>
      <w:ins w:id="86" w:author="Benton, Deon" w:date="2023-02-10T12:01:00Z">
        <w:r w:rsidR="00736720">
          <w:rPr>
            <w:rFonts w:ascii="Times New Roman" w:hAnsi="Times New Roman" w:cs="Times New Roman"/>
            <w:sz w:val="24"/>
            <w:szCs w:val="24"/>
          </w:rPr>
          <w:t xml:space="preserve"> of the object and the machine’s activation. </w:t>
        </w:r>
      </w:ins>
      <w:r w:rsidR="00A71B48">
        <w:rPr>
          <w:rFonts w:ascii="Times New Roman" w:hAnsi="Times New Roman" w:cs="Times New Roman"/>
          <w:sz w:val="24"/>
          <w:szCs w:val="24"/>
        </w:rPr>
        <w:t>Below are the predictions that this account</w:t>
      </w:r>
      <w:ins w:id="87" w:author="Benton, Deon" w:date="2023-02-10T14:07:00Z">
        <w:r w:rsidR="00D51EE7">
          <w:rPr>
            <w:rFonts w:ascii="Times New Roman" w:hAnsi="Times New Roman" w:cs="Times New Roman"/>
            <w:sz w:val="24"/>
            <w:szCs w:val="24"/>
          </w:rPr>
          <w:t xml:space="preserve"> </w:t>
        </w:r>
      </w:ins>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16DF3596" w14:textId="763C61F4" w:rsidR="00625E7E" w:rsidRDefault="00625E7E" w:rsidP="00695D4D">
      <w:pPr>
        <w:spacing w:line="480" w:lineRule="auto"/>
        <w:ind w:firstLine="720"/>
        <w:contextualSpacing/>
        <w:rPr>
          <w:ins w:id="88" w:author="Benton, Deon" w:date="2023-02-10T14:07:00Z"/>
          <w:rFonts w:ascii="Times New Roman" w:hAnsi="Times New Roman" w:cs="Times New Roman"/>
          <w:sz w:val="24"/>
          <w:szCs w:val="24"/>
        </w:rPr>
      </w:pPr>
    </w:p>
    <w:p w14:paraId="0586C9F3" w14:textId="679D40E8" w:rsidR="00D51EE7" w:rsidRDefault="00D51EE7" w:rsidP="00695D4D">
      <w:pPr>
        <w:spacing w:line="480" w:lineRule="auto"/>
        <w:ind w:firstLine="720"/>
        <w:contextualSpacing/>
        <w:rPr>
          <w:rFonts w:ascii="Times New Roman" w:hAnsi="Times New Roman" w:cs="Times New Roman"/>
          <w:sz w:val="24"/>
          <w:szCs w:val="24"/>
        </w:rPr>
      </w:pPr>
      <w:ins w:id="89" w:author="Benton, Deon" w:date="2023-02-10T14:07:00Z">
        <w:r>
          <w:rPr>
            <w:rFonts w:ascii="Times New Roman" w:hAnsi="Times New Roman" w:cs="Times New Roman"/>
            <w:sz w:val="24"/>
            <w:szCs w:val="24"/>
          </w:rPr>
          <w:t xml:space="preserve">It should be clear </w:t>
        </w:r>
      </w:ins>
      <w:ins w:id="90" w:author="Benton, Deon" w:date="2023-02-10T14:23:00Z">
        <w:r w:rsidR="004F7E13">
          <w:rPr>
            <w:rFonts w:ascii="Times New Roman" w:hAnsi="Times New Roman" w:cs="Times New Roman"/>
            <w:sz w:val="24"/>
            <w:szCs w:val="24"/>
          </w:rPr>
          <w:t xml:space="preserve">from the table above </w:t>
        </w:r>
      </w:ins>
      <w:ins w:id="91" w:author="Benton, Deon" w:date="2023-02-10T14:07:00Z">
        <w:r>
          <w:rPr>
            <w:rFonts w:ascii="Times New Roman" w:hAnsi="Times New Roman" w:cs="Times New Roman"/>
            <w:sz w:val="24"/>
            <w:szCs w:val="24"/>
          </w:rPr>
          <w:t>that this</w:t>
        </w:r>
      </w:ins>
      <w:ins w:id="92" w:author="Benton, Deon" w:date="2023-02-10T14:08:00Z">
        <w:r>
          <w:rPr>
            <w:rFonts w:ascii="Times New Roman" w:hAnsi="Times New Roman" w:cs="Times New Roman"/>
            <w:sz w:val="24"/>
            <w:szCs w:val="24"/>
          </w:rPr>
          <w:t xml:space="preserve"> account predicts that </w:t>
        </w:r>
      </w:ins>
      <w:ins w:id="93" w:author="Benton, Deon" w:date="2023-02-10T14:23:00Z">
        <w:r w:rsidR="004F7E13">
          <w:rPr>
            <w:rFonts w:ascii="Times New Roman" w:hAnsi="Times New Roman" w:cs="Times New Roman"/>
            <w:sz w:val="24"/>
            <w:szCs w:val="24"/>
          </w:rPr>
          <w:t xml:space="preserve">for the BB main trials </w:t>
        </w:r>
      </w:ins>
      <w:ins w:id="94" w:author="Benton, Deon" w:date="2023-02-10T14:09:00Z">
        <w:r>
          <w:rPr>
            <w:rFonts w:ascii="Times New Roman" w:hAnsi="Times New Roman" w:cs="Times New Roman"/>
            <w:sz w:val="24"/>
            <w:szCs w:val="24"/>
          </w:rPr>
          <w:t xml:space="preserve">children should say that object A is a blicket </w:t>
        </w:r>
      </w:ins>
      <w:ins w:id="95" w:author="Benton, Deon" w:date="2023-02-10T14:12:00Z">
        <w:r w:rsidR="0092494A">
          <w:rPr>
            <w:rFonts w:ascii="Times New Roman" w:hAnsi="Times New Roman" w:cs="Times New Roman"/>
            <w:sz w:val="24"/>
            <w:szCs w:val="24"/>
          </w:rPr>
          <w:t xml:space="preserve">significantly </w:t>
        </w:r>
      </w:ins>
      <w:ins w:id="96" w:author="Benton, Deon" w:date="2023-02-10T14:09:00Z">
        <w:r>
          <w:rPr>
            <w:rFonts w:ascii="Times New Roman" w:hAnsi="Times New Roman" w:cs="Times New Roman"/>
            <w:sz w:val="24"/>
            <w:szCs w:val="24"/>
          </w:rPr>
          <w:t xml:space="preserve">more often than either B or C but </w:t>
        </w:r>
      </w:ins>
      <w:ins w:id="97" w:author="Benton, Deon" w:date="2023-02-10T14:11:00Z">
        <w:r w:rsidR="00803A2E">
          <w:rPr>
            <w:rFonts w:ascii="Times New Roman" w:hAnsi="Times New Roman" w:cs="Times New Roman"/>
            <w:sz w:val="24"/>
            <w:szCs w:val="24"/>
          </w:rPr>
          <w:t xml:space="preserve">that </w:t>
        </w:r>
      </w:ins>
      <w:ins w:id="98" w:author="Benton, Deon" w:date="2023-02-10T14:09:00Z">
        <w:r>
          <w:rPr>
            <w:rFonts w:ascii="Times New Roman" w:hAnsi="Times New Roman" w:cs="Times New Roman"/>
            <w:sz w:val="24"/>
            <w:szCs w:val="24"/>
          </w:rPr>
          <w:t>their treatment of B and C should not differ.</w:t>
        </w:r>
      </w:ins>
      <w:ins w:id="99" w:author="Benton, Deon" w:date="2023-02-10T14:23:00Z">
        <w:r w:rsidR="004F7E13">
          <w:rPr>
            <w:rFonts w:ascii="Times New Roman" w:hAnsi="Times New Roman" w:cs="Times New Roman"/>
            <w:sz w:val="24"/>
            <w:szCs w:val="24"/>
          </w:rPr>
          <w:t xml:space="preserve"> This is because objects B and C would have be</w:t>
        </w:r>
      </w:ins>
      <w:ins w:id="100" w:author="Benton, Deon" w:date="2023-02-10T14:24:00Z">
        <w:r w:rsidR="004F7E13">
          <w:rPr>
            <w:rFonts w:ascii="Times New Roman" w:hAnsi="Times New Roman" w:cs="Times New Roman"/>
            <w:sz w:val="24"/>
            <w:szCs w:val="24"/>
          </w:rPr>
          <w:t>en paired with the machine exactly once, whereas object A would have been paired with the machine twice.</w:t>
        </w:r>
      </w:ins>
      <w:ins w:id="101" w:author="Benton, Deon" w:date="2023-02-10T14:09:00Z">
        <w:r>
          <w:rPr>
            <w:rFonts w:ascii="Times New Roman" w:hAnsi="Times New Roman" w:cs="Times New Roman"/>
            <w:sz w:val="24"/>
            <w:szCs w:val="24"/>
          </w:rPr>
          <w:t xml:space="preserve">  </w:t>
        </w:r>
      </w:ins>
      <w:ins w:id="102" w:author="Benton, Deon" w:date="2023-02-10T14:24:00Z">
        <w:r w:rsidR="00DA6ED4">
          <w:rPr>
            <w:rFonts w:ascii="Times New Roman" w:hAnsi="Times New Roman" w:cs="Times New Roman"/>
            <w:sz w:val="24"/>
            <w:szCs w:val="24"/>
          </w:rPr>
          <w:t>Similarly, this</w:t>
        </w:r>
      </w:ins>
      <w:ins w:id="103" w:author="Benton, Deon" w:date="2023-02-10T14:10:00Z">
        <w:r w:rsidR="00D62B3B">
          <w:rPr>
            <w:rFonts w:ascii="Times New Roman" w:hAnsi="Times New Roman" w:cs="Times New Roman"/>
            <w:sz w:val="24"/>
            <w:szCs w:val="24"/>
          </w:rPr>
          <w:t xml:space="preserve"> accoun</w:t>
        </w:r>
      </w:ins>
      <w:ins w:id="104" w:author="Benton, Deon" w:date="2023-02-10T14:24:00Z">
        <w:r w:rsidR="00DA6ED4">
          <w:rPr>
            <w:rFonts w:ascii="Times New Roman" w:hAnsi="Times New Roman" w:cs="Times New Roman"/>
            <w:sz w:val="24"/>
            <w:szCs w:val="24"/>
          </w:rPr>
          <w:t>t</w:t>
        </w:r>
      </w:ins>
      <w:ins w:id="105" w:author="Benton, Deon" w:date="2023-02-10T14:10:00Z">
        <w:r w:rsidR="00D62B3B">
          <w:rPr>
            <w:rFonts w:ascii="Times New Roman" w:hAnsi="Times New Roman" w:cs="Times New Roman"/>
            <w:sz w:val="24"/>
            <w:szCs w:val="24"/>
          </w:rPr>
          <w:t xml:space="preserve"> predicts that </w:t>
        </w:r>
      </w:ins>
      <w:ins w:id="106" w:author="Benton, Deon" w:date="2023-02-10T14:24:00Z">
        <w:r w:rsidR="00DA6ED4">
          <w:rPr>
            <w:rFonts w:ascii="Times New Roman" w:hAnsi="Times New Roman" w:cs="Times New Roman"/>
            <w:sz w:val="24"/>
            <w:szCs w:val="24"/>
          </w:rPr>
          <w:t xml:space="preserve">during the BB control trials </w:t>
        </w:r>
      </w:ins>
      <w:ins w:id="107" w:author="Benton, Deon" w:date="2023-02-10T14:10:00Z">
        <w:r w:rsidR="00D62B3B">
          <w:rPr>
            <w:rFonts w:ascii="Times New Roman" w:hAnsi="Times New Roman" w:cs="Times New Roman"/>
            <w:sz w:val="24"/>
            <w:szCs w:val="24"/>
          </w:rPr>
          <w:t xml:space="preserve">participants’ </w:t>
        </w:r>
        <w:r w:rsidR="00D62B3B">
          <w:rPr>
            <w:rFonts w:ascii="Times New Roman" w:hAnsi="Times New Roman" w:cs="Times New Roman"/>
            <w:sz w:val="24"/>
            <w:szCs w:val="24"/>
          </w:rPr>
          <w:lastRenderedPageBreak/>
          <w:t>treatment of all</w:t>
        </w:r>
      </w:ins>
      <w:ins w:id="108" w:author="Benton, Deon" w:date="2023-02-10T14:11:00Z">
        <w:r w:rsidR="00D62B3B">
          <w:rPr>
            <w:rFonts w:ascii="Times New Roman" w:hAnsi="Times New Roman" w:cs="Times New Roman"/>
            <w:sz w:val="24"/>
            <w:szCs w:val="24"/>
          </w:rPr>
          <w:t xml:space="preserve"> four objects should not differ.</w:t>
        </w:r>
      </w:ins>
      <w:ins w:id="109" w:author="Benton, Deon" w:date="2023-02-10T14:12:00Z">
        <w:r w:rsidR="00803A2E">
          <w:rPr>
            <w:rFonts w:ascii="Times New Roman" w:hAnsi="Times New Roman" w:cs="Times New Roman"/>
            <w:sz w:val="24"/>
            <w:szCs w:val="24"/>
          </w:rPr>
          <w:t xml:space="preserve"> </w:t>
        </w:r>
      </w:ins>
      <w:ins w:id="110" w:author="Benton, Deon" w:date="2023-02-10T14:24:00Z">
        <w:r w:rsidR="00DA6ED4">
          <w:rPr>
            <w:rFonts w:ascii="Times New Roman" w:hAnsi="Times New Roman" w:cs="Times New Roman"/>
            <w:sz w:val="24"/>
            <w:szCs w:val="24"/>
          </w:rPr>
          <w:t>This prediction</w:t>
        </w:r>
      </w:ins>
      <w:ins w:id="111" w:author="Benton, Deon" w:date="2023-02-10T14:25:00Z">
        <w:r w:rsidR="00DA6ED4">
          <w:rPr>
            <w:rFonts w:ascii="Times New Roman" w:hAnsi="Times New Roman" w:cs="Times New Roman"/>
            <w:sz w:val="24"/>
            <w:szCs w:val="24"/>
          </w:rPr>
          <w:t xml:space="preserve"> results from the fact that all four objects would have been paired with the machine</w:t>
        </w:r>
      </w:ins>
      <w:ins w:id="112" w:author="Benton, Deon" w:date="2023-02-10T14:28:00Z">
        <w:r w:rsidR="00306FD3">
          <w:rPr>
            <w:rFonts w:ascii="Times New Roman" w:hAnsi="Times New Roman" w:cs="Times New Roman"/>
            <w:sz w:val="24"/>
            <w:szCs w:val="24"/>
          </w:rPr>
          <w:t>’s activation</w:t>
        </w:r>
      </w:ins>
      <w:ins w:id="113" w:author="Benton, Deon" w:date="2023-02-10T14:25:00Z">
        <w:r w:rsidR="00DA6ED4">
          <w:rPr>
            <w:rFonts w:ascii="Times New Roman" w:hAnsi="Times New Roman" w:cs="Times New Roman"/>
            <w:sz w:val="24"/>
            <w:szCs w:val="24"/>
          </w:rPr>
          <w:t xml:space="preserve"> exactly once. </w:t>
        </w:r>
      </w:ins>
      <w:ins w:id="114" w:author="Benton, Deon" w:date="2023-02-10T14:12:00Z">
        <w:r w:rsidR="00803A2E">
          <w:rPr>
            <w:rFonts w:ascii="Times New Roman" w:hAnsi="Times New Roman" w:cs="Times New Roman"/>
            <w:sz w:val="24"/>
            <w:szCs w:val="24"/>
          </w:rPr>
          <w:t xml:space="preserve">In contrast, this account predicts that </w:t>
        </w:r>
        <w:r w:rsidR="0092494A">
          <w:rPr>
            <w:rFonts w:ascii="Times New Roman" w:hAnsi="Times New Roman" w:cs="Times New Roman"/>
            <w:sz w:val="24"/>
            <w:szCs w:val="24"/>
          </w:rPr>
          <w:t>partic</w:t>
        </w:r>
      </w:ins>
      <w:ins w:id="115" w:author="Benton, Deon" w:date="2023-02-10T14:13:00Z">
        <w:r w:rsidR="0092494A">
          <w:rPr>
            <w:rFonts w:ascii="Times New Roman" w:hAnsi="Times New Roman" w:cs="Times New Roman"/>
            <w:sz w:val="24"/>
            <w:szCs w:val="24"/>
          </w:rPr>
          <w:t>ipants should</w:t>
        </w:r>
      </w:ins>
      <w:ins w:id="116" w:author="Benton, Deon" w:date="2023-02-10T14:15:00Z">
        <w:r w:rsidR="00280599">
          <w:rPr>
            <w:rFonts w:ascii="Times New Roman" w:hAnsi="Times New Roman" w:cs="Times New Roman"/>
            <w:sz w:val="24"/>
            <w:szCs w:val="24"/>
          </w:rPr>
          <w:t xml:space="preserve"> not consider object A to be a blicket but should be split in their treatment of ob</w:t>
        </w:r>
      </w:ins>
      <w:ins w:id="117" w:author="Benton, Deon" w:date="2023-02-10T14:16:00Z">
        <w:r w:rsidR="00280599">
          <w:rPr>
            <w:rFonts w:ascii="Times New Roman" w:hAnsi="Times New Roman" w:cs="Times New Roman"/>
            <w:sz w:val="24"/>
            <w:szCs w:val="24"/>
          </w:rPr>
          <w:t>jects B and C</w:t>
        </w:r>
      </w:ins>
      <w:ins w:id="118" w:author="Benton, Deon" w:date="2023-02-10T14:17:00Z">
        <w:r w:rsidR="00280599">
          <w:rPr>
            <w:rFonts w:ascii="Times New Roman" w:hAnsi="Times New Roman" w:cs="Times New Roman"/>
            <w:sz w:val="24"/>
            <w:szCs w:val="24"/>
          </w:rPr>
          <w:t xml:space="preserve"> because B and C would have been paired with the machine’s activation an equal number of times</w:t>
        </w:r>
      </w:ins>
      <w:ins w:id="119" w:author="Benton, Deon" w:date="2023-02-10T14:14:00Z">
        <w:r w:rsidR="0092494A">
          <w:rPr>
            <w:rFonts w:ascii="Times New Roman" w:hAnsi="Times New Roman" w:cs="Times New Roman"/>
            <w:sz w:val="24"/>
            <w:szCs w:val="24"/>
          </w:rPr>
          <w:t xml:space="preserve">; in other words, the effect of seeing object A paired with the machine’s activation during the ABC+ trials should be exactly canceled out by the effect of seeing object A paired with the machine’s inactivation during the A- trials. </w:t>
        </w:r>
      </w:ins>
      <w:ins w:id="120" w:author="Benton, Deon" w:date="2023-02-10T14:13:00Z">
        <w:r w:rsidR="0092494A">
          <w:rPr>
            <w:rFonts w:ascii="Times New Roman" w:hAnsi="Times New Roman" w:cs="Times New Roman"/>
            <w:sz w:val="24"/>
            <w:szCs w:val="24"/>
          </w:rPr>
          <w:t>Likewise,</w:t>
        </w:r>
      </w:ins>
      <w:ins w:id="121" w:author="Benton, Deon" w:date="2023-02-10T14:15:00Z">
        <w:r w:rsidR="00280599">
          <w:rPr>
            <w:rFonts w:ascii="Times New Roman" w:hAnsi="Times New Roman" w:cs="Times New Roman"/>
            <w:sz w:val="24"/>
            <w:szCs w:val="24"/>
          </w:rPr>
          <w:t xml:space="preserve"> during the ISO control trials</w:t>
        </w:r>
      </w:ins>
      <w:ins w:id="122" w:author="Benton, Deon" w:date="2023-02-10T14:16:00Z">
        <w:r w:rsidR="00280599">
          <w:rPr>
            <w:rFonts w:ascii="Times New Roman" w:hAnsi="Times New Roman" w:cs="Times New Roman"/>
            <w:sz w:val="24"/>
            <w:szCs w:val="24"/>
          </w:rPr>
          <w:t>, this account predicts that participants should not consider object D to be a blicket but should be split in their treatment of objects A, B, and C.</w:t>
        </w:r>
      </w:ins>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261C39A4"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ins w:id="123" w:author="Benton, Deon" w:date="2023-02-10T14:41:00Z">
        <w:r w:rsidR="00D21D0E">
          <w:rPr>
            <w:rFonts w:ascii="Times New Roman" w:hAnsi="Times New Roman" w:cs="Times New Roman"/>
            <w:sz w:val="24"/>
            <w:szCs w:val="24"/>
          </w:rPr>
          <w:t>three goals</w:t>
        </w:r>
      </w:ins>
      <w:r w:rsidR="00E922F8">
        <w:rPr>
          <w:rFonts w:ascii="Times New Roman" w:hAnsi="Times New Roman" w:cs="Times New Roman"/>
          <w:sz w:val="24"/>
          <w:szCs w:val="24"/>
        </w:rPr>
        <w:t>.</w:t>
      </w:r>
      <w:del w:id="124" w:author="Benton, Deon" w:date="2023-02-10T12:02:00Z">
        <w:r w:rsidR="00E922F8" w:rsidDel="00736720">
          <w:rPr>
            <w:rFonts w:ascii="Times New Roman" w:hAnsi="Times New Roman" w:cs="Times New Roman"/>
            <w:sz w:val="24"/>
            <w:szCs w:val="24"/>
          </w:rPr>
          <w:delText xml:space="preserve"> </w:delText>
        </w:r>
      </w:del>
      <w:ins w:id="125" w:author="Benton, Deon" w:date="2023-02-10T12:02:00Z">
        <w:r w:rsidR="00736720">
          <w:rPr>
            <w:rFonts w:ascii="Times New Roman" w:hAnsi="Times New Roman" w:cs="Times New Roman"/>
            <w:sz w:val="24"/>
            <w:szCs w:val="24"/>
          </w:rPr>
          <w:t xml:space="preserve"> </w:t>
        </w:r>
      </w:ins>
      <w:ins w:id="126" w:author="Benton, Deon" w:date="2023-02-10T14:41:00Z">
        <w:r w:rsidR="00D21D0E">
          <w:rPr>
            <w:rFonts w:ascii="Times New Roman" w:hAnsi="Times New Roman" w:cs="Times New Roman"/>
            <w:sz w:val="24"/>
            <w:szCs w:val="24"/>
          </w:rPr>
          <w:t>The fir</w:t>
        </w:r>
      </w:ins>
      <w:ins w:id="127" w:author="Benton, Deon" w:date="2023-02-10T14:42:00Z">
        <w:r w:rsidR="00D21D0E">
          <w:rPr>
            <w:rFonts w:ascii="Times New Roman" w:hAnsi="Times New Roman" w:cs="Times New Roman"/>
            <w:sz w:val="24"/>
            <w:szCs w:val="24"/>
          </w:rPr>
          <w:t>st goal</w:t>
        </w:r>
      </w:ins>
      <w:r w:rsidR="00D82685">
        <w:rPr>
          <w:rFonts w:ascii="Times New Roman" w:hAnsi="Times New Roman" w:cs="Times New Roman"/>
          <w:sz w:val="24"/>
          <w:szCs w:val="24"/>
        </w:rPr>
        <w:t xml:space="preserv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ins w:id="128" w:author="Benton, Deon" w:date="2023-02-10T12:02:00Z">
        <w:r w:rsidR="009A3415">
          <w:rPr>
            <w:rFonts w:ascii="Times New Roman" w:hAnsi="Times New Roman" w:cs="Times New Roman"/>
            <w:sz w:val="24"/>
            <w:szCs w:val="24"/>
          </w:rPr>
          <w:t xml:space="preserve">and four </w:t>
        </w:r>
      </w:ins>
      <w:r w:rsidR="00773281">
        <w:rPr>
          <w:rFonts w:ascii="Times New Roman" w:hAnsi="Times New Roman" w:cs="Times New Roman"/>
          <w:sz w:val="24"/>
          <w:szCs w:val="24"/>
        </w:rPr>
        <w:t xml:space="preserve">objects. </w:t>
      </w:r>
      <w:ins w:id="129" w:author="Benton, Deon" w:date="2023-02-10T12:02:00Z">
        <w:r w:rsidR="009A3415">
          <w:rPr>
            <w:rFonts w:ascii="Times New Roman" w:hAnsi="Times New Roman" w:cs="Times New Roman"/>
            <w:sz w:val="24"/>
            <w:szCs w:val="24"/>
          </w:rPr>
          <w:t>A second goal</w:t>
        </w:r>
      </w:ins>
      <w:r w:rsidR="00773281">
        <w:rPr>
          <w:rFonts w:ascii="Times New Roman" w:hAnsi="Times New Roman" w:cs="Times New Roman"/>
          <w:sz w:val="24"/>
          <w:szCs w:val="24"/>
        </w:rPr>
        <w:t xml:space="preserve">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w:t>
      </w:r>
      <w:ins w:id="130" w:author="Benton, Deon" w:date="2023-02-10T12:05:00Z">
        <w:r w:rsidR="00354586">
          <w:rPr>
            <w:rFonts w:ascii="Times New Roman" w:hAnsi="Times New Roman" w:cs="Times New Roman"/>
            <w:sz w:val="24"/>
            <w:szCs w:val="24"/>
          </w:rPr>
          <w:t>A third</w:t>
        </w:r>
      </w:ins>
      <w:r w:rsidR="00773281">
        <w:rPr>
          <w:rFonts w:ascii="Times New Roman" w:hAnsi="Times New Roman" w:cs="Times New Roman"/>
          <w:sz w:val="24"/>
          <w:szCs w:val="24"/>
        </w:rPr>
        <w:t xml:space="preserve">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ins w:id="131" w:author="Benton, Deon" w:date="2023-02-10T12:05:00Z">
        <w:r w:rsidR="00354586">
          <w:rPr>
            <w:rFonts w:ascii="Times New Roman" w:hAnsi="Times New Roman" w:cs="Times New Roman"/>
            <w:sz w:val="24"/>
            <w:szCs w:val="24"/>
          </w:rPr>
          <w:t>Specifically</w:t>
        </w:r>
      </w:ins>
      <w:ins w:id="132" w:author="Benton, Deon" w:date="2023-02-10T12:06:00Z">
        <w:r w:rsidR="00354586">
          <w:rPr>
            <w:rFonts w:ascii="Times New Roman" w:hAnsi="Times New Roman" w:cs="Times New Roman"/>
            <w:sz w:val="24"/>
            <w:szCs w:val="24"/>
          </w:rPr>
          <w:t xml:space="preserve">, a goal of this paper was to determine which of the three cognitive mechanisms </w:t>
        </w:r>
        <w:r w:rsidR="00D657C3">
          <w:rPr>
            <w:rFonts w:ascii="Times New Roman" w:hAnsi="Times New Roman" w:cs="Times New Roman"/>
            <w:sz w:val="24"/>
            <w:szCs w:val="24"/>
          </w:rPr>
          <w:t xml:space="preserve">mentioned above (and outlined more fully in the appendix) accounts for children’s causal inferences in the present context. </w:t>
        </w:r>
      </w:ins>
      <w:r w:rsidR="008D2045">
        <w:rPr>
          <w:rFonts w:ascii="Times New Roman" w:hAnsi="Times New Roman" w:cs="Times New Roman"/>
          <w:sz w:val="24"/>
          <w:szCs w:val="24"/>
        </w:rPr>
        <w:t xml:space="preserve">Finally, </w:t>
      </w:r>
      <w:ins w:id="133" w:author="Benton, Deon" w:date="2023-02-10T12:08:00Z">
        <w:r w:rsidR="00A22C6C">
          <w:rPr>
            <w:rFonts w:ascii="Times New Roman" w:hAnsi="Times New Roman" w:cs="Times New Roman"/>
            <w:sz w:val="24"/>
            <w:szCs w:val="24"/>
          </w:rPr>
          <w:t>given that</w:t>
        </w:r>
      </w:ins>
      <w:ins w:id="134" w:author="Benton, Deon" w:date="2023-02-10T12:09:00Z">
        <w:r w:rsidR="00AD37F0">
          <w:rPr>
            <w:rFonts w:ascii="Times New Roman" w:hAnsi="Times New Roman" w:cs="Times New Roman"/>
            <w:sz w:val="24"/>
            <w:szCs w:val="24"/>
          </w:rPr>
          <w:t xml:space="preserve"> some previous research operationally defined</w:t>
        </w:r>
      </w:ins>
      <w:ins w:id="135" w:author="Benton, Deon" w:date="2023-02-10T12:08:00Z">
        <w:r w:rsidR="00A22C6C">
          <w:rPr>
            <w:rFonts w:ascii="Times New Roman" w:hAnsi="Times New Roman" w:cs="Times New Roman"/>
            <w:sz w:val="24"/>
            <w:szCs w:val="24"/>
          </w:rPr>
          <w:t xml:space="preserve"> </w:t>
        </w:r>
      </w:ins>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ins w:id="136" w:author="Benton, Deon" w:date="2023-02-10T12:09:00Z">
        <w:r w:rsidR="00AD37F0">
          <w:rPr>
            <w:rFonts w:ascii="Times New Roman" w:hAnsi="Times New Roman" w:cs="Times New Roman"/>
            <w:sz w:val="24"/>
            <w:szCs w:val="24"/>
          </w:rPr>
          <w:t xml:space="preserve">participants in the present series </w:t>
        </w:r>
      </w:ins>
      <w:ins w:id="137" w:author="Benton, Deon" w:date="2023-02-10T12:10:00Z">
        <w:r w:rsidR="00AD37F0">
          <w:rPr>
            <w:rFonts w:ascii="Times New Roman" w:hAnsi="Times New Roman" w:cs="Times New Roman"/>
            <w:sz w:val="24"/>
            <w:szCs w:val="24"/>
          </w:rPr>
          <w:t xml:space="preserve">of experiments </w:t>
        </w:r>
      </w:ins>
      <w:r w:rsidR="003221B4">
        <w:rPr>
          <w:rFonts w:ascii="Times New Roman" w:hAnsi="Times New Roman" w:cs="Times New Roman"/>
          <w:sz w:val="24"/>
          <w:szCs w:val="24"/>
        </w:rPr>
        <w:t>also experienced the ISO condition</w:t>
      </w:r>
      <w:ins w:id="138" w:author="Benton, Deon" w:date="2023-02-10T12:10:00Z">
        <w:r w:rsidR="00AD37F0">
          <w:rPr>
            <w:rFonts w:ascii="Times New Roman" w:hAnsi="Times New Roman" w:cs="Times New Roman"/>
            <w:sz w:val="24"/>
            <w:szCs w:val="24"/>
          </w:rPr>
          <w:t xml:space="preserve"> (in a between-subjects manipulation)</w:t>
        </w:r>
      </w:ins>
      <w:r w:rsidR="003221B4">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139"/>
      <w:r>
        <w:rPr>
          <w:rFonts w:ascii="Times New Roman" w:hAnsi="Times New Roman" w:cs="Times New Roman"/>
          <w:sz w:val="24"/>
          <w:szCs w:val="24"/>
        </w:rPr>
        <w:t>experiment</w:t>
      </w:r>
      <w:commentRangeEnd w:id="139"/>
      <w:r>
        <w:rPr>
          <w:rStyle w:val="CommentReference"/>
        </w:rPr>
        <w:commentReference w:id="139"/>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w:t>
      </w:r>
      <w:r>
        <w:rPr>
          <w:rFonts w:ascii="Times New Roman" w:hAnsi="Times New Roman" w:cs="Times New Roman"/>
          <w:sz w:val="24"/>
          <w:szCs w:val="24"/>
        </w:rPr>
        <w:lastRenderedPageBreak/>
        <w:t>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Glymour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w:t>
      </w:r>
      <w:r>
        <w:rPr>
          <w:rFonts w:ascii="Times New Roman" w:hAnsi="Times New Roman" w:cs="Times New Roman"/>
          <w:sz w:val="24"/>
          <w:szCs w:val="24"/>
        </w:rPr>
        <w:lastRenderedPageBreak/>
        <w:t xml:space="preserve">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6E1D04E" w:rsidR="009D6EC2" w:rsidRDefault="009D6EC2" w:rsidP="009D6EC2">
      <w:pPr>
        <w:spacing w:line="480" w:lineRule="auto"/>
        <w:contextualSpacing/>
        <w:rPr>
          <w:ins w:id="140" w:author="Benton, Deon" w:date="2023-02-07T14:12:00Z"/>
          <w:rFonts w:ascii="Times New Roman" w:hAnsi="Times New Roman" w:cs="Times New Roman"/>
          <w:b/>
          <w:sz w:val="24"/>
          <w:szCs w:val="24"/>
        </w:rPr>
      </w:pPr>
      <w:r>
        <w:rPr>
          <w:rFonts w:ascii="Times New Roman" w:hAnsi="Times New Roman" w:cs="Times New Roman"/>
          <w:b/>
          <w:sz w:val="24"/>
          <w:szCs w:val="24"/>
        </w:rPr>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ins w:id="141" w:author="Benton, Deon" w:date="2023-02-07T14:13:00Z">
        <w:r w:rsidR="00423BD2">
          <w:rPr>
            <w:rFonts w:ascii="Times New Roman" w:hAnsi="Times New Roman" w:cs="Times New Roman"/>
            <w:sz w:val="24"/>
            <w:szCs w:val="24"/>
          </w:rPr>
          <w:t xml:space="preserve"> </w:t>
        </w:r>
      </w:ins>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hypothesis, respectively (Lee &amp; Wagenmakers, 2014).</w:t>
      </w:r>
    </w:p>
    <w:p w14:paraId="7D73D1A3" w14:textId="62E2BFBB" w:rsidR="00845313" w:rsidRDefault="009D6EC2" w:rsidP="00845313">
      <w:pPr>
        <w:spacing w:line="480" w:lineRule="auto"/>
        <w:contextualSpacing/>
        <w:rPr>
          <w:ins w:id="142"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143" w:author="Benton, Deon" w:date="2023-01-26T15:51:00Z"/>
          <w:rFonts w:ascii="Times New Roman" w:hAnsi="Times New Roman" w:cs="Times New Roman"/>
          <w:b/>
          <w:bCs/>
          <w:sz w:val="24"/>
          <w:szCs w:val="24"/>
        </w:rPr>
      </w:pPr>
      <w:ins w:id="144"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145"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F88925E"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ins w:id="146" w:author="Benton, Deon" w:date="2023-02-10T12:17:00Z">
        <w:r w:rsidR="00E64783">
          <w:rPr>
            <w:rFonts w:ascii="Times New Roman" w:hAnsi="Times New Roman" w:cs="Times New Roman"/>
            <w:bCs/>
            <w:sz w:val="24"/>
            <w:szCs w:val="24"/>
          </w:rPr>
          <w:t>All children were tested in a quiet room at a Children’s museum in Providence, RI.</w:t>
        </w:r>
      </w:ins>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37A41047" w14:textId="77777777" w:rsidR="006B41BB"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 </w:t>
      </w:r>
      <w:ins w:id="147" w:author="Benton, Deon" w:date="2023-02-08T14:04:00Z">
        <w:r w:rsidR="004963D2">
          <w:rPr>
            <w:rFonts w:ascii="Times New Roman" w:hAnsi="Times New Roman" w:cs="Times New Roman"/>
            <w:bCs/>
            <w:sz w:val="24"/>
            <w:szCs w:val="24"/>
          </w:rPr>
          <w:t xml:space="preserve">Figure X </w:t>
        </w:r>
      </w:ins>
      <w:ins w:id="148" w:author="Benton, Deon" w:date="2023-02-08T14:05:00Z">
        <w:r w:rsidR="004963D2">
          <w:rPr>
            <w:rFonts w:ascii="Times New Roman" w:hAnsi="Times New Roman" w:cs="Times New Roman"/>
            <w:bCs/>
            <w:sz w:val="24"/>
            <w:szCs w:val="24"/>
          </w:rPr>
          <w:t>shows the results for this experiment.</w:t>
        </w:r>
      </w:ins>
      <w:ins w:id="149" w:author="Benton, Deon" w:date="2023-02-08T16:44:00Z">
        <w:r w:rsidR="00535706">
          <w:rPr>
            <w:rFonts w:ascii="Times New Roman" w:hAnsi="Times New Roman" w:cs="Times New Roman"/>
            <w:bCs/>
            <w:sz w:val="24"/>
            <w:szCs w:val="24"/>
          </w:rPr>
          <w:t xml:space="preserve"> The data were entered into a five-way linear model</w:t>
        </w:r>
      </w:ins>
      <w:ins w:id="150" w:author="Benton, Deon" w:date="2023-02-08T14:14:00Z">
        <w:r w:rsidR="00452266">
          <w:rPr>
            <w:rFonts w:ascii="Times New Roman" w:hAnsi="Times New Roman" w:cs="Times New Roman"/>
            <w:bCs/>
            <w:sz w:val="24"/>
            <w:szCs w:val="24"/>
          </w:rPr>
          <w:t xml:space="preserve"> </w:t>
        </w:r>
      </w:ins>
      <w:ins w:id="151" w:author="Benton, Deon" w:date="2023-02-08T14:05:00Z">
        <w:r w:rsidR="004963D2">
          <w:rPr>
            <w:rFonts w:ascii="Times New Roman" w:hAnsi="Times New Roman" w:cs="Times New Roman"/>
            <w:bCs/>
            <w:sz w:val="24"/>
            <w:szCs w:val="24"/>
          </w:rPr>
          <w:t xml:space="preserve">with Age </w:t>
        </w:r>
      </w:ins>
      <w:ins w:id="152" w:author="Benton, Deon" w:date="2023-02-08T14:08:00Z">
        <w:r w:rsidR="00F1184F">
          <w:rPr>
            <w:rFonts w:ascii="Times New Roman" w:hAnsi="Times New Roman" w:cs="Times New Roman"/>
            <w:bCs/>
            <w:sz w:val="24"/>
            <w:szCs w:val="24"/>
          </w:rPr>
          <w:t xml:space="preserve">(5-year-olds vs. 6-year-olds) </w:t>
        </w:r>
      </w:ins>
      <w:ins w:id="153" w:author="Benton, Deon" w:date="2023-02-08T14:05:00Z">
        <w:r w:rsidR="004963D2">
          <w:rPr>
            <w:rFonts w:ascii="Times New Roman" w:hAnsi="Times New Roman" w:cs="Times New Roman"/>
            <w:bCs/>
            <w:sz w:val="24"/>
            <w:szCs w:val="24"/>
          </w:rPr>
          <w:t xml:space="preserve">as the between-subjects </w:t>
        </w:r>
      </w:ins>
      <w:ins w:id="154" w:author="Benton, Deon" w:date="2023-02-08T16:44:00Z">
        <w:r w:rsidR="00EA3AA3">
          <w:rPr>
            <w:rFonts w:ascii="Times New Roman" w:hAnsi="Times New Roman" w:cs="Times New Roman"/>
            <w:bCs/>
            <w:sz w:val="24"/>
            <w:szCs w:val="24"/>
          </w:rPr>
          <w:t>factor and</w:t>
        </w:r>
      </w:ins>
      <w:ins w:id="155" w:author="Benton, Deon" w:date="2023-02-08T14:05:00Z">
        <w:r w:rsidR="004963D2">
          <w:rPr>
            <w:rFonts w:ascii="Times New Roman" w:hAnsi="Times New Roman" w:cs="Times New Roman"/>
            <w:bCs/>
            <w:sz w:val="24"/>
            <w:szCs w:val="24"/>
          </w:rPr>
          <w:t xml:space="preserve"> Condition (</w:t>
        </w:r>
      </w:ins>
      <w:ins w:id="156" w:author="Benton, Deon" w:date="2023-02-08T14:06:00Z">
        <w:r w:rsidR="004963D2">
          <w:rPr>
            <w:rFonts w:ascii="Times New Roman" w:hAnsi="Times New Roman" w:cs="Times New Roman"/>
            <w:bCs/>
            <w:sz w:val="24"/>
            <w:szCs w:val="24"/>
          </w:rPr>
          <w:t>BB vs. ISO)</w:t>
        </w:r>
      </w:ins>
      <w:ins w:id="157" w:author="Benton, Deon" w:date="2023-02-08T16:43:00Z">
        <w:r w:rsidR="00535706">
          <w:rPr>
            <w:rFonts w:ascii="Times New Roman" w:hAnsi="Times New Roman" w:cs="Times New Roman"/>
            <w:bCs/>
            <w:sz w:val="24"/>
            <w:szCs w:val="24"/>
          </w:rPr>
          <w:t>,</w:t>
        </w:r>
      </w:ins>
      <w:ins w:id="158" w:author="Benton, Deon" w:date="2023-02-08T14:06:00Z">
        <w:r w:rsidR="004963D2">
          <w:rPr>
            <w:rFonts w:ascii="Times New Roman" w:hAnsi="Times New Roman" w:cs="Times New Roman"/>
            <w:bCs/>
            <w:sz w:val="24"/>
            <w:szCs w:val="24"/>
          </w:rPr>
          <w:t xml:space="preserve"> Trial Type </w:t>
        </w:r>
      </w:ins>
      <w:ins w:id="159" w:author="Benton, Deon" w:date="2023-02-08T14:07:00Z">
        <w:r w:rsidR="00F1184F">
          <w:rPr>
            <w:rFonts w:ascii="Times New Roman" w:hAnsi="Times New Roman" w:cs="Times New Roman"/>
            <w:bCs/>
            <w:sz w:val="24"/>
            <w:szCs w:val="24"/>
          </w:rPr>
          <w:t xml:space="preserve">(experimental </w:t>
        </w:r>
      </w:ins>
      <w:ins w:id="160" w:author="Benton, Deon" w:date="2023-02-08T14:08:00Z">
        <w:r w:rsidR="00F1184F">
          <w:rPr>
            <w:rFonts w:ascii="Times New Roman" w:hAnsi="Times New Roman" w:cs="Times New Roman"/>
            <w:bCs/>
            <w:sz w:val="24"/>
            <w:szCs w:val="24"/>
          </w:rPr>
          <w:t>vs. control)</w:t>
        </w:r>
      </w:ins>
      <w:ins w:id="161" w:author="Benton, Deon" w:date="2023-02-08T16:43:00Z">
        <w:r w:rsidR="00535706">
          <w:rPr>
            <w:rFonts w:ascii="Times New Roman" w:hAnsi="Times New Roman" w:cs="Times New Roman"/>
            <w:bCs/>
            <w:sz w:val="24"/>
            <w:szCs w:val="24"/>
          </w:rPr>
          <w:t>, and Objects (A vs. B vs. C vs. D)</w:t>
        </w:r>
      </w:ins>
      <w:ins w:id="162" w:author="Benton, Deon" w:date="2023-02-08T14:08:00Z">
        <w:r w:rsidR="00F1184F">
          <w:rPr>
            <w:rFonts w:ascii="Times New Roman" w:hAnsi="Times New Roman" w:cs="Times New Roman"/>
            <w:bCs/>
            <w:sz w:val="24"/>
            <w:szCs w:val="24"/>
          </w:rPr>
          <w:t xml:space="preserve"> as the within-subjects </w:t>
        </w:r>
      </w:ins>
      <w:ins w:id="163" w:author="Benton, Deon" w:date="2023-02-08T16:44:00Z">
        <w:r w:rsidR="00EA3AA3">
          <w:rPr>
            <w:rFonts w:ascii="Times New Roman" w:hAnsi="Times New Roman" w:cs="Times New Roman"/>
            <w:bCs/>
            <w:sz w:val="24"/>
            <w:szCs w:val="24"/>
          </w:rPr>
          <w:t>factors</w:t>
        </w:r>
      </w:ins>
      <w:ins w:id="164" w:author="Benton, Deon" w:date="2023-02-08T14:08:00Z">
        <w:r w:rsidR="00F1184F">
          <w:rPr>
            <w:rFonts w:ascii="Times New Roman" w:hAnsi="Times New Roman" w:cs="Times New Roman"/>
            <w:bCs/>
            <w:sz w:val="24"/>
            <w:szCs w:val="24"/>
          </w:rPr>
          <w:t xml:space="preserve">. </w:t>
        </w:r>
      </w:ins>
      <w:ins w:id="165" w:author="Benton, Deon" w:date="2023-02-08T14:10:00Z">
        <w:r w:rsidR="00010360">
          <w:rPr>
            <w:rFonts w:ascii="Times New Roman" w:hAnsi="Times New Roman" w:cs="Times New Roman"/>
            <w:sz w:val="24"/>
            <w:szCs w:val="24"/>
          </w:rPr>
          <w:t>This analysis revealed a</w:t>
        </w:r>
      </w:ins>
      <w:ins w:id="166" w:author="Benton, Deon" w:date="2023-02-08T15:46:00Z">
        <w:r w:rsidR="00504611">
          <w:rPr>
            <w:rFonts w:ascii="Times New Roman" w:hAnsi="Times New Roman" w:cs="Times New Roman"/>
            <w:sz w:val="24"/>
            <w:szCs w:val="24"/>
          </w:rPr>
          <w:t xml:space="preserve"> main effect of </w:t>
        </w:r>
      </w:ins>
      <w:r w:rsidR="00712061">
        <w:rPr>
          <w:rFonts w:ascii="Times New Roman" w:hAnsi="Times New Roman" w:cs="Times New Roman"/>
          <w:sz w:val="24"/>
          <w:szCs w:val="24"/>
        </w:rPr>
        <w:t>C</w:t>
      </w:r>
      <w:ins w:id="167" w:author="Benton, Deon" w:date="2023-02-08T16:06:00Z">
        <w:r w:rsidR="00A76E70">
          <w:rPr>
            <w:rFonts w:ascii="Times New Roman" w:hAnsi="Times New Roman" w:cs="Times New Roman"/>
            <w:sz w:val="24"/>
            <w:szCs w:val="24"/>
          </w:rPr>
          <w:t xml:space="preserve">ondition, </w:t>
        </w:r>
      </w:ins>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ins w:id="168" w:author="Benton, Deon" w:date="2023-02-09T09:45:00Z"/>
          <w:rFonts w:ascii="Times New Roman" w:hAnsi="Times New Roman" w:cs="Times New Roman"/>
          <w:sz w:val="24"/>
          <w:szCs w:val="24"/>
        </w:rPr>
      </w:pPr>
      <w:ins w:id="169" w:author="Benton, Deon" w:date="2023-02-08T16:42:00Z">
        <w:r>
          <w:rPr>
            <w:rFonts w:ascii="Times New Roman" w:hAnsi="Times New Roman" w:cs="Times New Roman"/>
            <w:sz w:val="24"/>
            <w:szCs w:val="24"/>
          </w:rPr>
          <w:t xml:space="preserve">We followed up this three-way interaction with </w:t>
        </w:r>
      </w:ins>
      <w:r w:rsidR="00572505">
        <w:rPr>
          <w:rFonts w:ascii="Times New Roman" w:hAnsi="Times New Roman" w:cs="Times New Roman"/>
          <w:sz w:val="24"/>
          <w:szCs w:val="24"/>
        </w:rPr>
        <w:t>separate</w:t>
      </w:r>
      <w:ins w:id="170" w:author="Benton, Deon" w:date="2023-02-08T16:42:00Z">
        <w:r>
          <w:rPr>
            <w:rFonts w:ascii="Times New Roman" w:hAnsi="Times New Roman" w:cs="Times New Roman"/>
            <w:sz w:val="24"/>
            <w:szCs w:val="24"/>
          </w:rPr>
          <w:t xml:space="preserve"> </w:t>
        </w:r>
      </w:ins>
      <w:ins w:id="171" w:author="Benton, Deon" w:date="2023-02-08T16:57:00Z">
        <w:r w:rsidR="00CA54DB">
          <w:rPr>
            <w:rFonts w:ascii="Times New Roman" w:hAnsi="Times New Roman" w:cs="Times New Roman"/>
            <w:sz w:val="24"/>
            <w:szCs w:val="24"/>
          </w:rPr>
          <w:t>one-way</w:t>
        </w:r>
      </w:ins>
      <w:ins w:id="172" w:author="Benton, Deon" w:date="2023-02-08T16:42:00Z">
        <w:r>
          <w:rPr>
            <w:rFonts w:ascii="Times New Roman" w:hAnsi="Times New Roman" w:cs="Times New Roman"/>
            <w:sz w:val="24"/>
            <w:szCs w:val="24"/>
          </w:rPr>
          <w:t xml:space="preserve"> </w:t>
        </w:r>
      </w:ins>
      <w:ins w:id="173" w:author="Benton, Deon" w:date="2023-02-08T16:43:00Z">
        <w:r>
          <w:rPr>
            <w:rFonts w:ascii="Times New Roman" w:hAnsi="Times New Roman" w:cs="Times New Roman"/>
            <w:sz w:val="24"/>
            <w:szCs w:val="24"/>
          </w:rPr>
          <w:t>linear models</w:t>
        </w:r>
      </w:ins>
      <w:ins w:id="174" w:author="Benton, Deon" w:date="2023-02-08T16:58:00Z">
        <w:r w:rsidR="006B29B2">
          <w:rPr>
            <w:rFonts w:ascii="Times New Roman" w:hAnsi="Times New Roman" w:cs="Times New Roman"/>
            <w:sz w:val="24"/>
            <w:szCs w:val="24"/>
          </w:rPr>
          <w:t xml:space="preserve"> </w:t>
        </w:r>
      </w:ins>
      <w:ins w:id="175" w:author="Benton, Deon" w:date="2023-02-08T16:43:00Z">
        <w:r>
          <w:rPr>
            <w:rFonts w:ascii="Times New Roman" w:hAnsi="Times New Roman" w:cs="Times New Roman"/>
            <w:sz w:val="24"/>
            <w:szCs w:val="24"/>
          </w:rPr>
          <w:t xml:space="preserve">for </w:t>
        </w:r>
      </w:ins>
      <w:ins w:id="176" w:author="Benton, Deon" w:date="2023-02-08T16:57:00Z">
        <w:r w:rsidR="00CA54DB">
          <w:rPr>
            <w:rFonts w:ascii="Times New Roman" w:hAnsi="Times New Roman" w:cs="Times New Roman"/>
            <w:sz w:val="24"/>
            <w:szCs w:val="24"/>
          </w:rPr>
          <w:t xml:space="preserve">the main and control </w:t>
        </w:r>
      </w:ins>
      <w:ins w:id="177" w:author="Benton, Deon" w:date="2023-02-08T17:00:00Z">
        <w:r w:rsidR="006B29B2">
          <w:rPr>
            <w:rFonts w:ascii="Times New Roman" w:hAnsi="Times New Roman" w:cs="Times New Roman"/>
            <w:sz w:val="24"/>
            <w:szCs w:val="24"/>
          </w:rPr>
          <w:t>trials</w:t>
        </w:r>
      </w:ins>
      <w:ins w:id="178" w:author="Benton, Deon" w:date="2023-02-08T16:57:00Z">
        <w:r w:rsidR="00CA54DB">
          <w:rPr>
            <w:rFonts w:ascii="Times New Roman" w:hAnsi="Times New Roman" w:cs="Times New Roman"/>
            <w:sz w:val="24"/>
            <w:szCs w:val="24"/>
          </w:rPr>
          <w:t xml:space="preserve"> </w:t>
        </w:r>
      </w:ins>
      <w:ins w:id="179" w:author="Benton, Deon" w:date="2023-02-08T16:58:00Z">
        <w:r w:rsidR="00CA54DB">
          <w:rPr>
            <w:rFonts w:ascii="Times New Roman" w:hAnsi="Times New Roman" w:cs="Times New Roman"/>
            <w:sz w:val="24"/>
            <w:szCs w:val="24"/>
          </w:rPr>
          <w:t>within the BB and ISO conditions.</w:t>
        </w:r>
      </w:ins>
      <w:ins w:id="180" w:author="Benton, Deon" w:date="2023-02-08T16:59:00Z">
        <w:r w:rsidR="006B29B2">
          <w:rPr>
            <w:rFonts w:ascii="Times New Roman" w:hAnsi="Times New Roman" w:cs="Times New Roman"/>
            <w:sz w:val="24"/>
            <w:szCs w:val="24"/>
          </w:rPr>
          <w:t xml:space="preserve"> The Objects factor was treated as the sole within-subjects factor in these follow-up analyses.</w:t>
        </w:r>
      </w:ins>
      <w:ins w:id="181" w:author="Benton, Deon" w:date="2023-02-08T16:58:00Z">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ins>
      <w:r w:rsidR="00094440">
        <w:rPr>
          <w:rFonts w:ascii="Times New Roman" w:hAnsi="Times New Roman" w:cs="Times New Roman"/>
          <w:sz w:val="24"/>
          <w:szCs w:val="24"/>
        </w:rPr>
        <w:t>control trials</w:t>
      </w:r>
      <w:ins w:id="182" w:author="Benton, Deon" w:date="2023-02-08T16:58:00Z">
        <w:r w:rsidR="006B29B2">
          <w:rPr>
            <w:rFonts w:ascii="Times New Roman" w:hAnsi="Times New Roman" w:cs="Times New Roman"/>
            <w:sz w:val="24"/>
            <w:szCs w:val="24"/>
          </w:rPr>
          <w:t xml:space="preserve"> within the BB condition did not reveal</w:t>
        </w:r>
      </w:ins>
      <w:ins w:id="183" w:author="Benton, Deon" w:date="2023-02-08T16:59:00Z">
        <w:r w:rsidR="006B29B2">
          <w:rPr>
            <w:rFonts w:ascii="Times New Roman" w:hAnsi="Times New Roman" w:cs="Times New Roman"/>
            <w:sz w:val="24"/>
            <w:szCs w:val="24"/>
          </w:rPr>
          <w:t xml:space="preserve"> a significant effect of Objects, </w:t>
        </w:r>
      </w:ins>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ins w:id="184" w:author="Benton, Deon" w:date="2023-02-08T17:00:00Z">
        <w:r w:rsidR="006B29B2">
          <w:rPr>
            <w:rFonts w:ascii="Times New Roman" w:hAnsi="Times New Roman" w:cs="Times New Roman"/>
            <w:sz w:val="24"/>
            <w:szCs w:val="24"/>
          </w:rPr>
          <w:t xml:space="preserve">. This means that participants treated the objects similarly during the control trials of the BB condition. </w:t>
        </w:r>
      </w:ins>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42834ED3" w14:textId="343762A7"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lastRenderedPageBreak/>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ins w:id="185" w:author="Benton, Deon" w:date="2023-02-09T09:09:00Z"/>
          <w:rFonts w:ascii="Times New Roman" w:hAnsi="Times New Roman" w:cs="Times New Roman"/>
          <w:b/>
          <w:bCs/>
          <w:sz w:val="24"/>
          <w:szCs w:val="24"/>
        </w:rPr>
      </w:pPr>
      <w:r>
        <w:rPr>
          <w:rFonts w:ascii="Times New Roman" w:hAnsi="Times New Roman" w:cs="Times New Roman"/>
          <w:b/>
          <w:bCs/>
          <w:sz w:val="24"/>
          <w:szCs w:val="24"/>
        </w:rPr>
        <w:t xml:space="preserve">Assessing BB </w:t>
      </w:r>
      <w:ins w:id="186" w:author="Benton, Deon" w:date="2023-02-09T09:09:00Z">
        <w:r>
          <w:rPr>
            <w:rFonts w:ascii="Times New Roman" w:hAnsi="Times New Roman" w:cs="Times New Roman"/>
            <w:b/>
            <w:bCs/>
            <w:sz w:val="24"/>
            <w:szCs w:val="24"/>
          </w:rPr>
          <w:t>under the new operationalization of BB reasoning</w:t>
        </w:r>
      </w:ins>
    </w:p>
    <w:p w14:paraId="66EF42E3" w14:textId="2FCEC682" w:rsidR="00FE0CCB" w:rsidRPr="00FE0CCB" w:rsidRDefault="00FE0CCB" w:rsidP="003F62E7">
      <w:pPr>
        <w:spacing w:line="480" w:lineRule="auto"/>
        <w:ind w:firstLine="720"/>
        <w:contextualSpacing/>
        <w:rPr>
          <w:rFonts w:ascii="Times New Roman" w:hAnsi="Times New Roman" w:cs="Times New Roman"/>
          <w:sz w:val="24"/>
          <w:szCs w:val="24"/>
        </w:rPr>
      </w:pPr>
      <w:ins w:id="187" w:author="Benton, Deon" w:date="2023-02-09T09:10:00Z">
        <w:r>
          <w:rPr>
            <w:rFonts w:ascii="Times New Roman" w:hAnsi="Times New Roman" w:cs="Times New Roman"/>
            <w:sz w:val="24"/>
            <w:szCs w:val="24"/>
          </w:rPr>
          <w:t xml:space="preserve">To examine whether there was evidence of BB reasoning under the new operationalization—in which participants’ treatment of </w:t>
        </w:r>
      </w:ins>
      <w:ins w:id="188" w:author="Benton, Deon" w:date="2023-02-09T09:11:00Z">
        <w:r>
          <w:rPr>
            <w:rFonts w:ascii="Times New Roman" w:hAnsi="Times New Roman" w:cs="Times New Roman"/>
            <w:sz w:val="24"/>
            <w:szCs w:val="24"/>
          </w:rPr>
          <w:t xml:space="preserve">some of the </w:t>
        </w:r>
      </w:ins>
      <w:ins w:id="189" w:author="Benton, Deon" w:date="2023-02-09T09:10:00Z">
        <w:r>
          <w:rPr>
            <w:rFonts w:ascii="Times New Roman" w:hAnsi="Times New Roman" w:cs="Times New Roman"/>
            <w:sz w:val="24"/>
            <w:szCs w:val="24"/>
          </w:rPr>
          <w:t xml:space="preserve">redundant causes </w:t>
        </w:r>
      </w:ins>
      <w:ins w:id="190" w:author="Benton, Deon" w:date="2023-02-09T09:12:00Z">
        <w:r>
          <w:rPr>
            <w:rFonts w:ascii="Times New Roman" w:hAnsi="Times New Roman" w:cs="Times New Roman"/>
            <w:sz w:val="24"/>
            <w:szCs w:val="24"/>
          </w:rPr>
          <w:t>is</w:t>
        </w:r>
      </w:ins>
      <w:ins w:id="191" w:author="Benton, Deon" w:date="2023-02-09T09:11:00Z">
        <w:r>
          <w:rPr>
            <w:rFonts w:ascii="Times New Roman" w:hAnsi="Times New Roman" w:cs="Times New Roman"/>
            <w:sz w:val="24"/>
            <w:szCs w:val="24"/>
          </w:rPr>
          <w:t xml:space="preserve"> compared to their treatment of other redundant causes </w:t>
        </w:r>
      </w:ins>
      <w:ins w:id="192" w:author="Benton, Deon" w:date="2023-02-09T09:10:00Z">
        <w:r>
          <w:rPr>
            <w:rFonts w:ascii="Times New Roman" w:hAnsi="Times New Roman" w:cs="Times New Roman"/>
            <w:i/>
            <w:iCs/>
            <w:sz w:val="24"/>
            <w:szCs w:val="24"/>
          </w:rPr>
          <w:t>wi</w:t>
        </w:r>
      </w:ins>
      <w:ins w:id="193" w:author="Benton, Deon" w:date="2023-02-09T09:11:00Z">
        <w:r>
          <w:rPr>
            <w:rFonts w:ascii="Times New Roman" w:hAnsi="Times New Roman" w:cs="Times New Roman"/>
            <w:i/>
            <w:iCs/>
            <w:sz w:val="24"/>
            <w:szCs w:val="24"/>
          </w:rPr>
          <w:t xml:space="preserve">thin </w:t>
        </w:r>
        <w:r>
          <w:rPr>
            <w:rFonts w:ascii="Times New Roman" w:hAnsi="Times New Roman" w:cs="Times New Roman"/>
            <w:sz w:val="24"/>
            <w:szCs w:val="24"/>
          </w:rPr>
          <w:t>the BB condition</w:t>
        </w:r>
      </w:ins>
      <w:ins w:id="194" w:author="Benton, Deon" w:date="2023-02-09T09:12:00Z">
        <w:r w:rsidR="00C32642">
          <w:rPr>
            <w:rFonts w:ascii="Times New Roman" w:hAnsi="Times New Roman" w:cs="Times New Roman"/>
            <w:sz w:val="24"/>
            <w:szCs w:val="24"/>
          </w:rPr>
          <w:t xml:space="preserve">—data for the redundant causes within the BB experimental and control conditions were entered into a </w:t>
        </w:r>
      </w:ins>
      <w:ins w:id="195" w:author="Benton, Deon" w:date="2023-02-09T10:14:00Z">
        <w:r w:rsidR="005F2E8C">
          <w:rPr>
            <w:rFonts w:ascii="Times New Roman" w:hAnsi="Times New Roman" w:cs="Times New Roman"/>
            <w:sz w:val="24"/>
            <w:szCs w:val="24"/>
          </w:rPr>
          <w:t>two</w:t>
        </w:r>
      </w:ins>
      <w:ins w:id="196" w:author="Benton, Deon" w:date="2023-02-09T09:12:00Z">
        <w:r w:rsidR="00C32642">
          <w:rPr>
            <w:rFonts w:ascii="Times New Roman" w:hAnsi="Times New Roman" w:cs="Times New Roman"/>
            <w:sz w:val="24"/>
            <w:szCs w:val="24"/>
          </w:rPr>
          <w:t>-way linear model</w:t>
        </w:r>
      </w:ins>
      <w:ins w:id="197" w:author="Benton, Deon" w:date="2023-02-09T09:39:00Z">
        <w:r w:rsidR="0069375C">
          <w:rPr>
            <w:rFonts w:ascii="Times New Roman" w:hAnsi="Times New Roman" w:cs="Times New Roman"/>
            <w:sz w:val="24"/>
            <w:szCs w:val="24"/>
          </w:rPr>
          <w:t xml:space="preserve"> with Objects (A, B, and C) </w:t>
        </w:r>
      </w:ins>
      <w:ins w:id="198" w:author="Benton, Deon" w:date="2023-02-09T10:14:00Z">
        <w:r w:rsidR="005F2E8C">
          <w:rPr>
            <w:rFonts w:ascii="Times New Roman" w:hAnsi="Times New Roman" w:cs="Times New Roman"/>
            <w:sz w:val="24"/>
            <w:szCs w:val="24"/>
          </w:rPr>
          <w:t xml:space="preserve">and Trial Type (main vs. control) </w:t>
        </w:r>
      </w:ins>
      <w:ins w:id="199" w:author="Benton, Deon" w:date="2023-02-09T09:39:00Z">
        <w:r w:rsidR="0069375C">
          <w:rPr>
            <w:rFonts w:ascii="Times New Roman" w:hAnsi="Times New Roman" w:cs="Times New Roman"/>
            <w:sz w:val="24"/>
            <w:szCs w:val="24"/>
          </w:rPr>
          <w:t xml:space="preserve">as </w:t>
        </w:r>
      </w:ins>
      <w:ins w:id="200" w:author="Benton, Deon" w:date="2023-02-09T10:14:00Z">
        <w:r w:rsidR="005F2E8C">
          <w:rPr>
            <w:rFonts w:ascii="Times New Roman" w:hAnsi="Times New Roman" w:cs="Times New Roman"/>
            <w:sz w:val="24"/>
            <w:szCs w:val="24"/>
          </w:rPr>
          <w:t>the</w:t>
        </w:r>
      </w:ins>
      <w:ins w:id="201" w:author="Benton, Deon" w:date="2023-02-09T09:39:00Z">
        <w:r w:rsidR="0069375C">
          <w:rPr>
            <w:rFonts w:ascii="Times New Roman" w:hAnsi="Times New Roman" w:cs="Times New Roman"/>
            <w:sz w:val="24"/>
            <w:szCs w:val="24"/>
          </w:rPr>
          <w:t xml:space="preserve"> within-</w:t>
        </w:r>
      </w:ins>
      <w:ins w:id="202" w:author="Benton, Deon" w:date="2023-02-09T09:40:00Z">
        <w:r w:rsidR="0069375C">
          <w:rPr>
            <w:rFonts w:ascii="Times New Roman" w:hAnsi="Times New Roman" w:cs="Times New Roman"/>
            <w:sz w:val="24"/>
            <w:szCs w:val="24"/>
          </w:rPr>
          <w:t>subjects factor</w:t>
        </w:r>
      </w:ins>
      <w:ins w:id="203" w:author="Benton, Deon" w:date="2023-02-09T10:14:00Z">
        <w:r w:rsidR="005F2E8C">
          <w:rPr>
            <w:rFonts w:ascii="Times New Roman" w:hAnsi="Times New Roman" w:cs="Times New Roman"/>
            <w:sz w:val="24"/>
            <w:szCs w:val="24"/>
          </w:rPr>
          <w:t>s</w:t>
        </w:r>
      </w:ins>
      <w:ins w:id="204" w:author="Benton, Deon" w:date="2023-02-09T09:40:00Z">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ins>
      <w:ins w:id="205" w:author="Benton, Deon" w:date="2023-02-09T10:16:00Z">
        <w:r w:rsidR="003B31D2">
          <w:rPr>
            <w:rFonts w:ascii="Times New Roman" w:hAnsi="Times New Roman" w:cs="Times New Roman"/>
            <w:sz w:val="24"/>
            <w:szCs w:val="24"/>
          </w:rPr>
          <w:t xml:space="preserve"> only a main effect of Trial Type, </w:t>
        </w:r>
      </w:ins>
      <w:ins w:id="206" w:author="Benton, Deon" w:date="2023-02-09T10:19:00Z">
        <w:r w:rsidR="00790BB1">
          <w:rPr>
            <w:rFonts w:ascii="Times New Roman" w:hAnsi="Times New Roman" w:cs="Times New Roman"/>
            <w:i/>
            <w:iCs/>
            <w:sz w:val="24"/>
            <w:szCs w:val="24"/>
          </w:rPr>
          <w:t>F</w:t>
        </w:r>
        <w:r w:rsidR="00790BB1">
          <w:rPr>
            <w:rFonts w:ascii="Times New Roman" w:hAnsi="Times New Roman" w:cs="Times New Roman"/>
            <w:sz w:val="24"/>
            <w:szCs w:val="24"/>
          </w:rPr>
          <w:t xml:space="preserve">(1, </w:t>
        </w:r>
      </w:ins>
      <w:ins w:id="207" w:author="Benton, Deon" w:date="2023-02-09T10:20:00Z">
        <w:r w:rsidR="00790BB1">
          <w:rPr>
            <w:rFonts w:ascii="Times New Roman" w:hAnsi="Times New Roman" w:cs="Times New Roman"/>
            <w:sz w:val="24"/>
            <w:szCs w:val="24"/>
          </w:rPr>
          <w:t>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ins>
      <w:ins w:id="208" w:author="Benton, Deon" w:date="2023-02-09T10:24:00Z">
        <w:r w:rsidR="002B202B">
          <w:rPr>
            <w:rFonts w:ascii="Times New Roman" w:hAnsi="Times New Roman" w:cs="Times New Roman"/>
            <w:sz w:val="24"/>
            <w:szCs w:val="24"/>
          </w:rPr>
          <w:t xml:space="preserve">’ blicket ratings were higher during the control </w:t>
        </w:r>
      </w:ins>
      <w:ins w:id="209" w:author="Benton, Deon" w:date="2023-02-09T10:44:00Z">
        <w:r w:rsidR="003D1712">
          <w:rPr>
            <w:rFonts w:ascii="Times New Roman" w:hAnsi="Times New Roman" w:cs="Times New Roman"/>
            <w:sz w:val="24"/>
            <w:szCs w:val="24"/>
          </w:rPr>
          <w:t>trials</w:t>
        </w:r>
      </w:ins>
      <w:ins w:id="210" w:author="Benton, Deon" w:date="2023-02-09T10:24:00Z">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w:t>
        </w:r>
      </w:ins>
      <w:ins w:id="211" w:author="Benton, Deon" w:date="2023-02-09T10:25:00Z">
        <w:r w:rsidR="002B202B">
          <w:rPr>
            <w:rFonts w:ascii="Times New Roman" w:hAnsi="Times New Roman" w:cs="Times New Roman"/>
            <w:sz w:val="24"/>
            <w:szCs w:val="24"/>
          </w:rPr>
          <w:t xml:space="preserve">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ins>
      <w:ins w:id="212" w:author="Benton, Deon" w:date="2023-02-09T10:44:00Z">
        <w:r w:rsidR="003D1712">
          <w:rPr>
            <w:rFonts w:ascii="Times New Roman" w:hAnsi="Times New Roman" w:cs="Times New Roman"/>
            <w:sz w:val="24"/>
            <w:szCs w:val="24"/>
          </w:rPr>
          <w:t xml:space="preserve">trials </w:t>
        </w:r>
      </w:ins>
      <w:ins w:id="213" w:author="Benton, Deon" w:date="2023-02-09T10:25:00Z">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1.42,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0.80). Crucially,</w:t>
        </w:r>
      </w:ins>
      <w:ins w:id="214" w:author="Benton, Deon" w:date="2023-02-09T10:26:00Z">
        <w:r w:rsidR="002B202B">
          <w:rPr>
            <w:rFonts w:ascii="Times New Roman" w:hAnsi="Times New Roman" w:cs="Times New Roman"/>
            <w:sz w:val="24"/>
            <w:szCs w:val="24"/>
          </w:rPr>
          <w:t xml:space="preserve"> </w:t>
        </w:r>
        <w:bookmarkStart w:id="215" w:name="_Hlk126832636"/>
        <w:r w:rsidR="002B202B">
          <w:rPr>
            <w:rFonts w:ascii="Times New Roman" w:hAnsi="Times New Roman" w:cs="Times New Roman"/>
            <w:sz w:val="24"/>
            <w:szCs w:val="24"/>
          </w:rPr>
          <w:t xml:space="preserve">neither the main effect of </w:t>
        </w:r>
      </w:ins>
      <w:ins w:id="216" w:author="Benton, Deon" w:date="2023-02-09T10:27:00Z">
        <w:r w:rsidR="00AD2D28">
          <w:rPr>
            <w:rFonts w:ascii="Times New Roman" w:hAnsi="Times New Roman" w:cs="Times New Roman"/>
            <w:sz w:val="24"/>
            <w:szCs w:val="24"/>
          </w:rPr>
          <w:t>O</w:t>
        </w:r>
      </w:ins>
      <w:ins w:id="217" w:author="Benton, Deon" w:date="2023-02-09T10:26:00Z">
        <w:r w:rsidR="002B202B">
          <w:rPr>
            <w:rFonts w:ascii="Times New Roman" w:hAnsi="Times New Roman" w:cs="Times New Roman"/>
            <w:sz w:val="24"/>
            <w:szCs w:val="24"/>
          </w:rPr>
          <w:t xml:space="preserve">bjects, </w:t>
        </w:r>
        <w:r w:rsidR="002B202B">
          <w:rPr>
            <w:rFonts w:ascii="Times New Roman" w:hAnsi="Times New Roman" w:cs="Times New Roman"/>
            <w:i/>
            <w:iCs/>
            <w:sz w:val="24"/>
            <w:szCs w:val="24"/>
          </w:rPr>
          <w:t>F</w:t>
        </w:r>
      </w:ins>
      <w:ins w:id="218" w:author="Benton, Deon" w:date="2023-02-09T10:27:00Z">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ins>
      <w:ins w:id="219" w:author="Benton, Deon" w:date="2023-02-09T10:28:00Z">
        <w:r w:rsidR="00AD2D28">
          <w:rPr>
            <w:rFonts w:ascii="Times New Roman" w:hAnsi="Times New Roman" w:cs="Times New Roman"/>
            <w:sz w:val="24"/>
            <w:szCs w:val="24"/>
          </w:rPr>
          <w:t xml:space="preserve"> nor the interaction between Objects and Trial Type</w:t>
        </w:r>
      </w:ins>
      <w:ins w:id="220" w:author="Benton, Deon" w:date="2023-02-09T10:26:00Z">
        <w:r w:rsidR="00AD2D28">
          <w:rPr>
            <w:rFonts w:ascii="Times New Roman" w:hAnsi="Times New Roman" w:cs="Times New Roman"/>
            <w:i/>
            <w:iCs/>
            <w:sz w:val="24"/>
            <w:szCs w:val="24"/>
          </w:rPr>
          <w:t>,</w:t>
        </w:r>
      </w:ins>
      <w:ins w:id="221" w:author="Benton, Deon" w:date="2023-02-09T10:28:00Z">
        <w:r w:rsidR="00AD2D28">
          <w:rPr>
            <w:rFonts w:ascii="Times New Roman" w:hAnsi="Times New Roman" w:cs="Times New Roman"/>
            <w:i/>
            <w:iCs/>
            <w:sz w:val="24"/>
            <w:szCs w:val="24"/>
          </w:rPr>
          <w:t xml:space="preserve"> 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215"/>
        <w:r w:rsidR="00AD2D28">
          <w:rPr>
            <w:rFonts w:ascii="Times New Roman" w:hAnsi="Times New Roman" w:cs="Times New Roman"/>
            <w:sz w:val="24"/>
            <w:szCs w:val="24"/>
          </w:rPr>
          <w:t>, was significant. This reflected</w:t>
        </w:r>
      </w:ins>
      <w:ins w:id="222" w:author="Benton, Deon" w:date="2023-02-09T10:26:00Z">
        <w:r w:rsidR="00AD2D28">
          <w:rPr>
            <w:rFonts w:ascii="Times New Roman" w:hAnsi="Times New Roman" w:cs="Times New Roman"/>
            <w:sz w:val="24"/>
            <w:szCs w:val="24"/>
          </w:rPr>
          <w:t xml:space="preserve"> the fact that participants treated the redundant causes equally within the BB main and control conditions.</w:t>
        </w:r>
      </w:ins>
      <w:ins w:id="223" w:author="Benton, Deon" w:date="2023-02-09T10:25:00Z">
        <w:r w:rsidR="002B202B">
          <w:rPr>
            <w:rFonts w:ascii="Times New Roman" w:hAnsi="Times New Roman" w:cs="Times New Roman"/>
            <w:sz w:val="24"/>
            <w:szCs w:val="24"/>
          </w:rPr>
          <w:t xml:space="preserve"> </w:t>
        </w:r>
      </w:ins>
      <w:ins w:id="224" w:author="Benton, Deon" w:date="2023-02-09T10:19:00Z">
        <w:r w:rsidR="00790BB1">
          <w:rPr>
            <w:rFonts w:ascii="Times New Roman" w:hAnsi="Times New Roman" w:cs="Times New Roman"/>
            <w:sz w:val="24"/>
            <w:szCs w:val="24"/>
          </w:rPr>
          <w:t xml:space="preserve"> </w:t>
        </w:r>
      </w:ins>
      <w:ins w:id="225" w:author="Benton, Deon" w:date="2023-02-09T09:40:00Z">
        <w:r w:rsidR="006543F8">
          <w:rPr>
            <w:rFonts w:ascii="Times New Roman" w:hAnsi="Times New Roman" w:cs="Times New Roman"/>
            <w:sz w:val="24"/>
            <w:szCs w:val="24"/>
          </w:rPr>
          <w:t xml:space="preserve"> </w:t>
        </w:r>
      </w:ins>
    </w:p>
    <w:p w14:paraId="18ACDB60" w14:textId="06632480" w:rsidR="003F62E7" w:rsidRDefault="003F62E7" w:rsidP="003F62E7">
      <w:pPr>
        <w:spacing w:line="480" w:lineRule="auto"/>
        <w:contextualSpacing/>
        <w:rPr>
          <w:ins w:id="226" w:author="Benton, Deon" w:date="2023-02-09T09:42:00Z"/>
          <w:rFonts w:ascii="Times New Roman" w:hAnsi="Times New Roman" w:cs="Times New Roman"/>
          <w:b/>
          <w:bCs/>
          <w:sz w:val="24"/>
          <w:szCs w:val="24"/>
        </w:rPr>
      </w:pPr>
      <w:ins w:id="227" w:author="Benton, Deon" w:date="2023-02-09T09:42:00Z">
        <w:r>
          <w:rPr>
            <w:rFonts w:ascii="Times New Roman" w:hAnsi="Times New Roman" w:cs="Times New Roman"/>
            <w:b/>
            <w:bCs/>
            <w:sz w:val="24"/>
            <w:szCs w:val="24"/>
          </w:rPr>
          <w:t>Assessing BB under the old operationalization of BB reasoning</w:t>
        </w:r>
      </w:ins>
    </w:p>
    <w:p w14:paraId="3AC52F79" w14:textId="5BEB585A" w:rsidR="00FE0CCB" w:rsidRDefault="00BD4CA8" w:rsidP="00BD4CA8">
      <w:pPr>
        <w:spacing w:line="480" w:lineRule="auto"/>
        <w:ind w:firstLine="720"/>
        <w:contextualSpacing/>
        <w:rPr>
          <w:rFonts w:ascii="Times New Roman" w:hAnsi="Times New Roman" w:cs="Times New Roman"/>
          <w:b/>
          <w:bCs/>
          <w:sz w:val="24"/>
          <w:szCs w:val="24"/>
        </w:rPr>
      </w:pPr>
      <w:ins w:id="228" w:author="Benton, Deon" w:date="2023-02-09T10:40:00Z">
        <w:r>
          <w:rPr>
            <w:rFonts w:ascii="Times New Roman" w:hAnsi="Times New Roman" w:cs="Times New Roman"/>
            <w:sz w:val="24"/>
            <w:szCs w:val="24"/>
          </w:rPr>
          <w:t xml:space="preserve">To examine whether there was evidence of BB reasoning under the old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ins>
      <w:ins w:id="229" w:author="Benton, Deon" w:date="2023-02-09T10:41:00Z">
        <w:r w:rsidR="002551C3">
          <w:rPr>
            <w:rFonts w:ascii="Times New Roman" w:hAnsi="Times New Roman" w:cs="Times New Roman"/>
            <w:sz w:val="24"/>
            <w:szCs w:val="24"/>
          </w:rPr>
          <w:t xml:space="preserve"> Similar to the analysis above, </w:t>
        </w:r>
      </w:ins>
      <w:ins w:id="230" w:author="Benton, Deon" w:date="2023-02-09T10:42:00Z">
        <w:r w:rsidR="002551C3">
          <w:rPr>
            <w:rFonts w:ascii="Times New Roman" w:hAnsi="Times New Roman" w:cs="Times New Roman"/>
            <w:sz w:val="24"/>
            <w:szCs w:val="24"/>
          </w:rPr>
          <w:t xml:space="preserve">the only main effect was Trial Type, </w:t>
        </w:r>
        <w:r w:rsidR="002551C3">
          <w:rPr>
            <w:rFonts w:ascii="Times New Roman" w:hAnsi="Times New Roman" w:cs="Times New Roman"/>
            <w:i/>
            <w:iCs/>
            <w:sz w:val="24"/>
            <w:szCs w:val="24"/>
          </w:rPr>
          <w:t>F</w:t>
        </w:r>
        <w:r w:rsidR="002551C3">
          <w:rPr>
            <w:rFonts w:ascii="Times New Roman" w:hAnsi="Times New Roman" w:cs="Times New Roman"/>
            <w:sz w:val="24"/>
            <w:szCs w:val="24"/>
          </w:rPr>
          <w:t xml:space="preserve">(1, </w:t>
        </w:r>
      </w:ins>
      <w:ins w:id="231" w:author="Benton, Deon" w:date="2023-02-09T10:43:00Z">
        <w:r w:rsidR="002551C3">
          <w:rPr>
            <w:rFonts w:ascii="Times New Roman" w:hAnsi="Times New Roman" w:cs="Times New Roman"/>
            <w:sz w:val="24"/>
            <w:szCs w:val="24"/>
          </w:rPr>
          <w:t>400</w:t>
        </w:r>
      </w:ins>
      <w:ins w:id="232" w:author="Benton, Deon" w:date="2023-02-09T10:42:00Z">
        <w:r w:rsidR="002551C3">
          <w:rPr>
            <w:rFonts w:ascii="Times New Roman" w:hAnsi="Times New Roman" w:cs="Times New Roman"/>
            <w:sz w:val="24"/>
            <w:szCs w:val="24"/>
          </w:rPr>
          <w:t xml:space="preserve">) = </w:t>
        </w:r>
      </w:ins>
      <w:ins w:id="233" w:author="Benton, Deon" w:date="2023-02-09T10:43:00Z">
        <w:r w:rsidR="002551C3">
          <w:rPr>
            <w:rFonts w:ascii="Times New Roman" w:hAnsi="Times New Roman" w:cs="Times New Roman"/>
            <w:sz w:val="24"/>
            <w:szCs w:val="24"/>
          </w:rPr>
          <w:t>4.47</w:t>
        </w:r>
      </w:ins>
      <w:ins w:id="234" w:author="Benton, Deon" w:date="2023-02-09T10:42: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.0</w:t>
        </w:r>
      </w:ins>
      <w:ins w:id="235" w:author="Benton, Deon" w:date="2023-02-09T10:43:00Z">
        <w:r w:rsidR="002551C3">
          <w:rPr>
            <w:rFonts w:ascii="Times New Roman" w:hAnsi="Times New Roman" w:cs="Times New Roman"/>
            <w:sz w:val="24"/>
            <w:szCs w:val="24"/>
          </w:rPr>
          <w:t xml:space="preserve">4, which reflected the fact that participants’ blicket ratings were higher during the control </w:t>
        </w:r>
      </w:ins>
      <w:ins w:id="236" w:author="Benton, Deon" w:date="2023-02-09T10:44:00Z">
        <w:r w:rsidR="003D1712">
          <w:rPr>
            <w:rFonts w:ascii="Times New Roman" w:hAnsi="Times New Roman" w:cs="Times New Roman"/>
            <w:sz w:val="24"/>
            <w:szCs w:val="24"/>
          </w:rPr>
          <w:t>trials</w:t>
        </w:r>
      </w:ins>
      <w:ins w:id="237"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ins>
      <w:ins w:id="238" w:author="Benton, Deon" w:date="2023-02-09T10:44:00Z">
        <w:r w:rsidR="003D1712">
          <w:rPr>
            <w:rFonts w:ascii="Times New Roman" w:hAnsi="Times New Roman" w:cs="Times New Roman"/>
            <w:sz w:val="24"/>
            <w:szCs w:val="24"/>
          </w:rPr>
          <w:t>trials</w:t>
        </w:r>
      </w:ins>
      <w:ins w:id="239"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ins>
      <w:ins w:id="240" w:author="Benton, Deon" w:date="2023-02-09T10:53:00Z">
        <w:r w:rsidR="004A24F3">
          <w:rPr>
            <w:rFonts w:ascii="Times New Roman" w:hAnsi="Times New Roman" w:cs="Times New Roman"/>
            <w:sz w:val="24"/>
            <w:szCs w:val="24"/>
          </w:rPr>
          <w:t xml:space="preserve"> In contrast and </w:t>
        </w:r>
        <w:r w:rsidR="004A24F3">
          <w:rPr>
            <w:rFonts w:ascii="Times New Roman" w:hAnsi="Times New Roman" w:cs="Times New Roman"/>
            <w:sz w:val="24"/>
            <w:szCs w:val="24"/>
          </w:rPr>
          <w:lastRenderedPageBreak/>
          <w:t xml:space="preserve">crucially, neither the main effect of Objects, </w:t>
        </w:r>
        <w:r w:rsidR="004A24F3">
          <w:rPr>
            <w:rFonts w:ascii="Times New Roman" w:hAnsi="Times New Roman" w:cs="Times New Roman"/>
            <w:i/>
            <w:iCs/>
            <w:sz w:val="24"/>
            <w:szCs w:val="24"/>
          </w:rPr>
          <w:t>F</w:t>
        </w:r>
        <w:r w:rsidR="004A24F3">
          <w:rPr>
            <w:rFonts w:ascii="Times New Roman" w:hAnsi="Times New Roman" w:cs="Times New Roman"/>
            <w:sz w:val="24"/>
            <w:szCs w:val="24"/>
          </w:rPr>
          <w:t xml:space="preserve">(2, </w:t>
        </w:r>
      </w:ins>
      <w:ins w:id="241" w:author="Benton, Deon" w:date="2023-02-09T10:54:00Z">
        <w:r w:rsidR="004A24F3">
          <w:rPr>
            <w:rFonts w:ascii="Times New Roman" w:hAnsi="Times New Roman" w:cs="Times New Roman"/>
            <w:sz w:val="24"/>
            <w:szCs w:val="24"/>
          </w:rPr>
          <w:t>400</w:t>
        </w:r>
      </w:ins>
      <w:ins w:id="242" w:author="Benton, Deon" w:date="2023-02-09T10:53:00Z">
        <w:r w:rsidR="004A24F3">
          <w:rPr>
            <w:rFonts w:ascii="Times New Roman" w:hAnsi="Times New Roman" w:cs="Times New Roman"/>
            <w:sz w:val="24"/>
            <w:szCs w:val="24"/>
          </w:rPr>
          <w:t>) = 0.</w:t>
        </w:r>
      </w:ins>
      <w:ins w:id="243" w:author="Benton, Deon" w:date="2023-02-09T10:54:00Z">
        <w:r w:rsidR="004A24F3">
          <w:rPr>
            <w:rFonts w:ascii="Times New Roman" w:hAnsi="Times New Roman" w:cs="Times New Roman"/>
            <w:sz w:val="24"/>
            <w:szCs w:val="24"/>
          </w:rPr>
          <w:t>53</w:t>
        </w:r>
      </w:ins>
      <w:ins w:id="244"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245" w:author="Benton, Deon" w:date="2023-02-09T10:54:00Z">
        <w:r w:rsidR="004A24F3">
          <w:rPr>
            <w:rFonts w:ascii="Times New Roman" w:hAnsi="Times New Roman" w:cs="Times New Roman"/>
            <w:sz w:val="24"/>
            <w:szCs w:val="24"/>
          </w:rPr>
          <w:t>59</w:t>
        </w:r>
      </w:ins>
      <w:ins w:id="246" w:author="Benton, Deon" w:date="2023-02-09T10:53:00Z">
        <w:r w:rsidR="004A24F3">
          <w:rPr>
            <w:rFonts w:ascii="Times New Roman" w:hAnsi="Times New Roman" w:cs="Times New Roman"/>
            <w:sz w:val="24"/>
            <w:szCs w:val="24"/>
          </w:rPr>
          <w:t>,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w:t>
        </w:r>
      </w:ins>
      <w:ins w:id="247" w:author="Benton, Deon" w:date="2023-02-09T10:54:00Z">
        <w:r w:rsidR="004A24F3">
          <w:rPr>
            <w:rFonts w:ascii="Times New Roman" w:hAnsi="Times New Roman" w:cs="Times New Roman"/>
            <w:sz w:val="24"/>
            <w:szCs w:val="24"/>
          </w:rPr>
          <w:t>1</w:t>
        </w:r>
      </w:ins>
      <w:ins w:id="248" w:author="Benton, Deon" w:date="2023-02-09T10:53:00Z">
        <w:r w:rsidR="004A24F3">
          <w:rPr>
            <w:rFonts w:ascii="Times New Roman" w:hAnsi="Times New Roman" w:cs="Times New Roman"/>
            <w:sz w:val="24"/>
            <w:szCs w:val="24"/>
          </w:rPr>
          <w:t xml:space="preserve">, </w:t>
        </w:r>
      </w:ins>
      <w:ins w:id="249" w:author="Benton, Deon" w:date="2023-02-09T10:54:00Z">
        <w:r w:rsidR="004A24F3">
          <w:rPr>
            <w:rFonts w:ascii="Times New Roman" w:hAnsi="Times New Roman" w:cs="Times New Roman"/>
            <w:sz w:val="24"/>
            <w:szCs w:val="24"/>
          </w:rPr>
          <w:t>400</w:t>
        </w:r>
      </w:ins>
      <w:ins w:id="250" w:author="Benton, Deon" w:date="2023-02-09T10:53:00Z">
        <w:r w:rsidR="004A24F3">
          <w:rPr>
            <w:rFonts w:ascii="Times New Roman" w:hAnsi="Times New Roman" w:cs="Times New Roman"/>
            <w:sz w:val="24"/>
            <w:szCs w:val="24"/>
          </w:rPr>
          <w:t>) = 0.</w:t>
        </w:r>
      </w:ins>
      <w:ins w:id="251" w:author="Benton, Deon" w:date="2023-02-09T10:54:00Z">
        <w:r w:rsidR="004A24F3">
          <w:rPr>
            <w:rFonts w:ascii="Times New Roman" w:hAnsi="Times New Roman" w:cs="Times New Roman"/>
            <w:sz w:val="24"/>
            <w:szCs w:val="24"/>
          </w:rPr>
          <w:t>04</w:t>
        </w:r>
      </w:ins>
      <w:ins w:id="252"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253" w:author="Benton, Deon" w:date="2023-02-09T10:54:00Z">
        <w:r w:rsidR="004A24F3">
          <w:rPr>
            <w:rFonts w:ascii="Times New Roman" w:hAnsi="Times New Roman" w:cs="Times New Roman"/>
            <w:sz w:val="24"/>
            <w:szCs w:val="24"/>
          </w:rPr>
          <w:t>83 was significant. These latter resulted indicated that participants t</w:t>
        </w:r>
      </w:ins>
      <w:ins w:id="254" w:author="Benton, Deon" w:date="2023-02-09T10:55:00Z">
        <w:r w:rsidR="004A24F3">
          <w:rPr>
            <w:rFonts w:ascii="Times New Roman" w:hAnsi="Times New Roman" w:cs="Times New Roman"/>
            <w:sz w:val="24"/>
            <w:szCs w:val="24"/>
          </w:rPr>
          <w:t xml:space="preserve">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w:t>
        </w:r>
      </w:ins>
      <w:ins w:id="255" w:author="Benton, Deon" w:date="2023-02-09T10:56:00Z">
        <w:r w:rsidR="00850064">
          <w:rPr>
            <w:rFonts w:ascii="Times New Roman" w:hAnsi="Times New Roman" w:cs="Times New Roman"/>
            <w:sz w:val="24"/>
            <w:szCs w:val="24"/>
          </w:rPr>
          <w:t xml:space="preserve">ther engaged in BB reasoning under either the new or old operationalizations of it. </w:t>
        </w:r>
      </w:ins>
      <w:ins w:id="256" w:author="Benton, Deon" w:date="2023-02-09T10:42:00Z">
        <w:r w:rsidR="002551C3">
          <w:rPr>
            <w:rFonts w:ascii="Times New Roman" w:hAnsi="Times New Roman" w:cs="Times New Roman"/>
            <w:sz w:val="24"/>
            <w:szCs w:val="24"/>
          </w:rPr>
          <w:t xml:space="preserve"> </w:t>
        </w:r>
      </w:ins>
    </w:p>
    <w:p w14:paraId="5B99869F" w14:textId="36E33AE3" w:rsidR="00A80DFC" w:rsidRDefault="007B2024" w:rsidP="007B2024">
      <w:pPr>
        <w:spacing w:line="480" w:lineRule="auto"/>
        <w:contextualSpacing/>
        <w:jc w:val="center"/>
        <w:rPr>
          <w:ins w:id="257" w:author="Benton, Deon" w:date="2023-02-07T16:40:00Z"/>
          <w:rFonts w:ascii="Times New Roman" w:hAnsi="Times New Roman" w:cs="Times New Roman"/>
          <w:sz w:val="24"/>
          <w:szCs w:val="24"/>
        </w:rPr>
      </w:pPr>
      <w:r>
        <w:rPr>
          <w:rFonts w:ascii="Times New Roman" w:hAnsi="Times New Roman" w:cs="Times New Roman"/>
          <w:sz w:val="24"/>
          <w:szCs w:val="24"/>
        </w:rPr>
        <w:t>Discussion</w:t>
      </w:r>
    </w:p>
    <w:p w14:paraId="6E6971C9" w14:textId="141FF6DA" w:rsidR="003159D5" w:rsidRDefault="003159D5" w:rsidP="00F752DD">
      <w:pPr>
        <w:spacing w:line="480" w:lineRule="auto"/>
        <w:ind w:firstLine="720"/>
        <w:contextualSpacing/>
        <w:rPr>
          <w:rFonts w:ascii="Times New Roman" w:hAnsi="Times New Roman" w:cs="Times New Roman"/>
          <w:sz w:val="24"/>
          <w:szCs w:val="24"/>
        </w:rPr>
      </w:pPr>
      <w:del w:id="258" w:author="Benton, Deon" w:date="2023-02-07T16:39:00Z">
        <w:r w:rsidDel="00265838">
          <w:rPr>
            <w:rFonts w:ascii="Times New Roman" w:hAnsi="Times New Roman" w:cs="Times New Roman"/>
            <w:sz w:val="24"/>
            <w:szCs w:val="24"/>
          </w:rPr>
          <w:delText xml:space="preserve"> </w:delText>
        </w:r>
      </w:del>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291623">
        <w:rPr>
          <w:rFonts w:ascii="Times New Roman" w:hAnsi="Times New Roman" w:cs="Times New Roman"/>
          <w:sz w:val="24"/>
          <w:szCs w:val="24"/>
        </w:rPr>
        <w:t>These results a</w:t>
      </w:r>
      <w:ins w:id="259" w:author="Benton, Deon" w:date="2023-02-10T13:52:00Z">
        <w:r w:rsidR="00291623">
          <w:rPr>
            <w:rFonts w:ascii="Times New Roman" w:hAnsi="Times New Roman" w:cs="Times New Roman"/>
            <w:sz w:val="24"/>
            <w:szCs w:val="24"/>
          </w:rPr>
          <w:t>re also inconsistent with the predictions of the</w:t>
        </w:r>
      </w:ins>
      <w:r w:rsidR="00656919">
        <w:rPr>
          <w:rFonts w:ascii="Times New Roman" w:hAnsi="Times New Roman" w:cs="Times New Roman"/>
          <w:sz w:val="24"/>
          <w:szCs w:val="24"/>
        </w:rPr>
        <w:t xml:space="preserve">Crucially, </w:t>
      </w:r>
      <w:ins w:id="260" w:author="Benton, Deon" w:date="2023-02-06T17:00:00Z">
        <w:r w:rsidR="007C4CF5">
          <w:rPr>
            <w:rFonts w:ascii="Times New Roman" w:hAnsi="Times New Roman" w:cs="Times New Roman"/>
            <w:sz w:val="24"/>
            <w:szCs w:val="24"/>
          </w:rPr>
          <w:t>if BB reasoning is used as an</w:t>
        </w:r>
      </w:ins>
      <w:ins w:id="261" w:author="Benton, Deon" w:date="2023-02-06T17:01:00Z">
        <w:r w:rsidR="007C4CF5">
          <w:rPr>
            <w:rFonts w:ascii="Times New Roman" w:hAnsi="Times New Roman" w:cs="Times New Roman"/>
            <w:sz w:val="24"/>
            <w:szCs w:val="24"/>
          </w:rPr>
          <w:t xml:space="preserve"> indirect measure of the operation of a Bayesian-inference mechanism, then </w:t>
        </w:r>
      </w:ins>
      <w:r w:rsidR="00656919">
        <w:rPr>
          <w:rFonts w:ascii="Times New Roman" w:hAnsi="Times New Roman" w:cs="Times New Roman"/>
          <w:sz w:val="24"/>
          <w:szCs w:val="24"/>
        </w:rPr>
        <w:t xml:space="preserve">these findings are inconsistent </w:t>
      </w:r>
      <w:ins w:id="262" w:author="Benton, Deon" w:date="2023-02-06T17:01:00Z">
        <w:r w:rsidR="007C4CF5">
          <w:rPr>
            <w:rFonts w:ascii="Times New Roman" w:hAnsi="Times New Roman" w:cs="Times New Roman"/>
            <w:sz w:val="24"/>
            <w:szCs w:val="24"/>
          </w:rPr>
          <w:t>with the notion that children use Bayesian inference to reason about three objects</w:t>
        </w:r>
      </w:ins>
      <w:ins w:id="263" w:author="Benton, Deon" w:date="2023-02-06T17:03:00Z">
        <w:r w:rsidR="006357A2">
          <w:rPr>
            <w:rFonts w:ascii="Times New Roman" w:hAnsi="Times New Roman" w:cs="Times New Roman"/>
            <w:sz w:val="24"/>
            <w:szCs w:val="24"/>
          </w:rPr>
          <w:t>.</w:t>
        </w:r>
      </w:ins>
      <w:r w:rsidR="00F104E9">
        <w:rPr>
          <w:rFonts w:ascii="Times New Roman" w:hAnsi="Times New Roman" w:cs="Times New Roman"/>
          <w:sz w:val="24"/>
          <w:szCs w:val="24"/>
        </w:rPr>
        <w:t xml:space="preserve"> It will be recalled that this perspective</w:t>
      </w:r>
      <w:r w:rsidR="00656919">
        <w:rPr>
          <w:rFonts w:ascii="Times New Roman" w:hAnsi="Times New Roman" w:cs="Times New Roman"/>
          <w:sz w:val="24"/>
          <w:szCs w:val="24"/>
        </w:rPr>
        <w:t xml:space="preserve"> 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of the number of candidate causes</w:t>
      </w:r>
      <w:r w:rsidR="00F104E9">
        <w:rPr>
          <w:rFonts w:ascii="Times New Roman" w:hAnsi="Times New Roman" w:cs="Times New Roman"/>
          <w:sz w:val="24"/>
          <w:szCs w:val="24"/>
        </w:rPr>
        <w:t xml:space="preserve"> about which they </w:t>
      </w:r>
      <w:del w:id="264" w:author="Benton, Deon" w:date="2023-02-06T17:01:00Z">
        <w:r w:rsidR="00F104E9" w:rsidDel="007C4CF5">
          <w:rPr>
            <w:rFonts w:ascii="Times New Roman" w:hAnsi="Times New Roman" w:cs="Times New Roman"/>
            <w:sz w:val="24"/>
            <w:szCs w:val="24"/>
          </w:rPr>
          <w:delText xml:space="preserve">area </w:delText>
        </w:r>
      </w:del>
      <w:ins w:id="265" w:author="Benton, Deon" w:date="2023-02-06T17:01:00Z">
        <w:r w:rsidR="007C4CF5">
          <w:rPr>
            <w:rFonts w:ascii="Times New Roman" w:hAnsi="Times New Roman" w:cs="Times New Roman"/>
            <w:sz w:val="24"/>
            <w:szCs w:val="24"/>
          </w:rPr>
          <w:t xml:space="preserve">are </w:t>
        </w:r>
      </w:ins>
      <w:r w:rsidR="00F104E9">
        <w:rPr>
          <w:rFonts w:ascii="Times New Roman" w:hAnsi="Times New Roman" w:cs="Times New Roman"/>
          <w:sz w:val="24"/>
          <w:szCs w:val="24"/>
        </w:rPr>
        <w:t>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General Discussion</w:t>
      </w:r>
    </w:p>
    <w:p w14:paraId="778E3D8E" w14:textId="56AF378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 </w:t>
      </w:r>
      <w:r w:rsidR="006A4392">
        <w:rPr>
          <w:rFonts w:ascii="Times New Roman" w:hAnsi="Times New Roman" w:cs="Times New Roman"/>
          <w:sz w:val="24"/>
          <w:szCs w:val="24"/>
        </w:rPr>
        <w:t>in human children</w:t>
      </w:r>
      <w:r w:rsidR="005168FE">
        <w:rPr>
          <w:rFonts w:ascii="Times New Roman" w:hAnsi="Times New Roman" w:cs="Times New Roman"/>
          <w:sz w:val="24"/>
          <w:szCs w:val="24"/>
        </w:rPr>
        <w:t xml:space="preserve">. In these studies, typically children were asked to reason about two 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 xml:space="preserve">(e.g., Beckers et al., 2009; Griffiths et al., 2011; </w:t>
      </w:r>
      <w:r w:rsidR="004709C1">
        <w:rPr>
          <w:rFonts w:ascii="Times New Roman" w:hAnsi="Times New Roman" w:cs="Times New Roman"/>
          <w:sz w:val="24"/>
          <w:szCs w:val="24"/>
        </w:rPr>
        <w:t xml:space="preserve">McCormack et al., 2013;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causal events in a BB context by assessing whether their performance aligned with the predictions of a simple Bayesian model, the traditional RW model, or an associative-based counting mechanism. </w:t>
      </w:r>
    </w:p>
    <w:p w14:paraId="7F6FEDE4" w14:textId="42320AA7"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s. Crucially, this was true regardless of how BB reasoning was operationalized</w:t>
      </w:r>
      <w:r w:rsidR="000B55D3">
        <w:rPr>
          <w:rFonts w:ascii="Times New Roman" w:hAnsi="Times New Roman" w:cs="Times New Roman"/>
          <w:sz w:val="24"/>
          <w:szCs w:val="24"/>
        </w:rPr>
        <w:t xml:space="preserve">. </w:t>
      </w:r>
      <w:r w:rsidR="00601D64">
        <w:rPr>
          <w:rFonts w:ascii="Times New Roman" w:hAnsi="Times New Roman" w:cs="Times New Roman"/>
          <w:sz w:val="24"/>
          <w:szCs w:val="24"/>
        </w:rPr>
        <w:t xml:space="preserve">Specifically, </w:t>
      </w:r>
      <w:r w:rsidR="00912DBA">
        <w:rPr>
          <w:rFonts w:ascii="Times New Roman" w:hAnsi="Times New Roman" w:cs="Times New Roman"/>
          <w:sz w:val="24"/>
          <w:szCs w:val="24"/>
        </w:rPr>
        <w:t xml:space="preserve">there was no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 xml:space="preserve">the BB and ISO conditions. </w:t>
      </w:r>
      <w:r w:rsidR="00B74B17">
        <w:rPr>
          <w:rFonts w:ascii="Times New Roman" w:hAnsi="Times New Roman" w:cs="Times New Roman"/>
          <w:sz w:val="24"/>
          <w:szCs w:val="24"/>
        </w:rPr>
        <w:t>Similarly</w:t>
      </w:r>
      <w:r>
        <w:rPr>
          <w:rFonts w:ascii="Times New Roman" w:hAnsi="Times New Roman" w:cs="Times New Roman"/>
          <w:sz w:val="24"/>
          <w:szCs w:val="24"/>
        </w:rPr>
        <w:t>,</w:t>
      </w:r>
      <w:r w:rsidR="00B74B17">
        <w:rPr>
          <w:rFonts w:ascii="Times New Roman" w:hAnsi="Times New Roman" w:cs="Times New Roman"/>
          <w:sz w:val="24"/>
          <w:szCs w:val="24"/>
        </w:rPr>
        <w:t xml:space="preserve"> there was no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when participants are asked to reason about </w:t>
      </w:r>
      <w:del w:id="266" w:author="Benton, Deon [2]" w:date="2023-02-10T21:54:00Z">
        <w:r w:rsidR="00B74B17" w:rsidDel="00881905">
          <w:rPr>
            <w:rFonts w:ascii="Times New Roman" w:hAnsi="Times New Roman" w:cs="Times New Roman"/>
            <w:sz w:val="24"/>
            <w:szCs w:val="24"/>
          </w:rPr>
          <w:delText>more than two objects,</w:delText>
        </w:r>
      </w:del>
      <w:ins w:id="267" w:author="Benton, Deon [2]" w:date="2023-02-10T21:54:00Z">
        <w:r w:rsidR="00881905">
          <w:rPr>
            <w:rFonts w:ascii="Times New Roman" w:hAnsi="Times New Roman" w:cs="Times New Roman"/>
            <w:sz w:val="24"/>
            <w:szCs w:val="24"/>
          </w:rPr>
          <w:t xml:space="preserve">three or more </w:t>
        </w:r>
      </w:ins>
      <w:ins w:id="268" w:author="Benton, Deon [2]" w:date="2023-02-10T21:55:00Z">
        <w:r w:rsidR="00881905">
          <w:rPr>
            <w:rFonts w:ascii="Times New Roman" w:hAnsi="Times New Roman" w:cs="Times New Roman"/>
            <w:sz w:val="24"/>
            <w:szCs w:val="24"/>
          </w:rPr>
          <w:t>objects,</w:t>
        </w:r>
      </w:ins>
      <w:r w:rsidR="00B74B17">
        <w:rPr>
          <w:rFonts w:ascii="Times New Roman" w:hAnsi="Times New Roman" w:cs="Times New Roman"/>
          <w:sz w:val="24"/>
          <w:szCs w:val="24"/>
        </w:rPr>
        <w:t xml:space="preserve"> they do not engage in BB reasoning</w:t>
      </w:r>
      <w:ins w:id="269" w:author="Benton, Deon" w:date="2023-02-10T15:07:00Z">
        <w:r w:rsidR="00F61E59">
          <w:rPr>
            <w:rFonts w:ascii="Times New Roman" w:hAnsi="Times New Roman" w:cs="Times New Roman"/>
            <w:sz w:val="24"/>
            <w:szCs w:val="24"/>
          </w:rPr>
          <w:t xml:space="preserve"> (see below for a potential explanation for this incongruity)</w:t>
        </w:r>
      </w:ins>
      <w:r w:rsidR="00B74B17">
        <w:rPr>
          <w:rFonts w:ascii="Times New Roman" w:hAnsi="Times New Roman" w:cs="Times New Roman"/>
          <w:sz w:val="24"/>
          <w:szCs w:val="24"/>
        </w:rPr>
        <w:t xml:space="preserve">. </w:t>
      </w:r>
    </w:p>
    <w:p w14:paraId="1C88E78B" w14:textId="64A4FD57" w:rsidR="000569B4" w:rsidRDefault="00B74B17" w:rsidP="008A7D20">
      <w:pPr>
        <w:spacing w:line="480" w:lineRule="auto"/>
        <w:ind w:firstLine="720"/>
        <w:contextualSpacing/>
        <w:rPr>
          <w:ins w:id="270" w:author="Benton, Deon" w:date="2023-02-10T15:09:00Z"/>
          <w:rFonts w:ascii="Times New Roman" w:hAnsi="Times New Roman" w:cs="Times New Roman"/>
          <w:sz w:val="24"/>
          <w:szCs w:val="24"/>
        </w:rPr>
      </w:pPr>
      <w:r>
        <w:rPr>
          <w:rFonts w:ascii="Times New Roman" w:hAnsi="Times New Roman" w:cs="Times New Roman"/>
          <w:sz w:val="24"/>
          <w:szCs w:val="24"/>
        </w:rPr>
        <w:t xml:space="preserve">In terms of the third aim, the present results neither provide support </w:t>
      </w:r>
      <w:del w:id="271" w:author="Benton, Deon" w:date="2023-02-13T10:55:00Z">
        <w:r w:rsidDel="00E7376C">
          <w:rPr>
            <w:rFonts w:ascii="Times New Roman" w:hAnsi="Times New Roman" w:cs="Times New Roman"/>
            <w:sz w:val="24"/>
            <w:szCs w:val="24"/>
          </w:rPr>
          <w:delText>for</w:delText>
        </w:r>
      </w:del>
      <w:ins w:id="272" w:author="Benton, Deon" w:date="2023-02-13T10:55:00Z">
        <w:r w:rsidR="00E7376C">
          <w:rPr>
            <w:rFonts w:ascii="Times New Roman" w:hAnsi="Times New Roman" w:cs="Times New Roman"/>
            <w:sz w:val="24"/>
            <w:szCs w:val="24"/>
          </w:rPr>
          <w:t>for</w:t>
        </w:r>
      </w:ins>
      <w:ins w:id="273" w:author="Benton, Deon" w:date="2023-02-10T15:08:00Z">
        <w:r w:rsidR="000569B4">
          <w:rPr>
            <w:rFonts w:ascii="Times New Roman" w:hAnsi="Times New Roman" w:cs="Times New Roman"/>
            <w:sz w:val="24"/>
            <w:szCs w:val="24"/>
          </w:rPr>
          <w:t xml:space="preserve"> a</w:t>
        </w:r>
      </w:ins>
      <w:r>
        <w:rPr>
          <w:rFonts w:ascii="Times New Roman" w:hAnsi="Times New Roman" w:cs="Times New Roman"/>
          <w:sz w:val="24"/>
          <w:szCs w:val="24"/>
        </w:rPr>
        <w:t xml:space="preserve"> </w:t>
      </w:r>
      <w:ins w:id="274" w:author="Benton, Deon" w:date="2023-02-10T15:08:00Z">
        <w:r w:rsidR="000569B4">
          <w:rPr>
            <w:rFonts w:ascii="Times New Roman" w:hAnsi="Times New Roman" w:cs="Times New Roman"/>
            <w:sz w:val="24"/>
            <w:szCs w:val="24"/>
          </w:rPr>
          <w:t>Bayesian-inference mechanism</w:t>
        </w:r>
      </w:ins>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ins w:id="275" w:author="Benton, Deon" w:date="2023-02-10T15:08:00Z">
        <w:r w:rsidR="000569B4">
          <w:rPr>
            <w:rFonts w:ascii="Times New Roman" w:hAnsi="Times New Roman" w:cs="Times New Roman"/>
            <w:sz w:val="24"/>
            <w:szCs w:val="24"/>
          </w:rPr>
          <w:t xml:space="preserve"> do they provide support for the </w:t>
        </w:r>
      </w:ins>
      <w:ins w:id="276" w:author="Benton, Deon" w:date="2023-02-13T10:02:00Z">
        <w:r w:rsidR="00942208">
          <w:rPr>
            <w:rFonts w:ascii="Times New Roman" w:hAnsi="Times New Roman" w:cs="Times New Roman"/>
            <w:sz w:val="24"/>
            <w:szCs w:val="24"/>
          </w:rPr>
          <w:t>traditional RW associative-learning model</w:t>
        </w:r>
      </w:ins>
      <w:del w:id="277" w:author="Benton, Deon" w:date="2023-02-13T10:56:00Z">
        <w:r w:rsidDel="00E7376C">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ins w:id="278" w:author="Benton, Deon" w:date="2023-02-13T10:05:00Z">
        <w:r w:rsidR="00C82926" w:rsidRPr="00C82926">
          <w:rPr>
            <w:rFonts w:ascii="Times New Roman" w:hAnsi="Times New Roman" w:cs="Times New Roman"/>
            <w:sz w:val="24"/>
            <w:szCs w:val="24"/>
          </w:rPr>
          <w:t xml:space="preserve">This argument stems from the non-conformance of participants' behavior with either </w:t>
        </w:r>
        <w:r w:rsidR="00C82926" w:rsidRPr="00C82926">
          <w:rPr>
            <w:rFonts w:ascii="Times New Roman" w:hAnsi="Times New Roman" w:cs="Times New Roman"/>
            <w:sz w:val="24"/>
            <w:szCs w:val="24"/>
          </w:rPr>
          <w:lastRenderedPageBreak/>
          <w:t>model's predictions.</w:t>
        </w:r>
        <w:r w:rsidR="00C82926">
          <w:rPr>
            <w:rFonts w:ascii="Times New Roman" w:hAnsi="Times New Roman" w:cs="Times New Roman"/>
            <w:sz w:val="24"/>
            <w:szCs w:val="24"/>
          </w:rPr>
          <w:t xml:space="preserve"> </w:t>
        </w:r>
      </w:ins>
      <w:ins w:id="279" w:author="Benton, Deon" w:date="2023-02-10T15:15:00Z">
        <w:r w:rsidR="009553F2">
          <w:rPr>
            <w:rFonts w:ascii="Times New Roman" w:hAnsi="Times New Roman" w:cs="Times New Roman"/>
            <w:sz w:val="24"/>
            <w:szCs w:val="24"/>
          </w:rPr>
          <w:t xml:space="preserve">For example, both the traditional RW model and the simple Bayesian model predict that participants </w:t>
        </w:r>
      </w:ins>
      <w:ins w:id="280" w:author="Benton, Deon" w:date="2023-02-10T15:16:00Z">
        <w:r w:rsidR="003032E3">
          <w:rPr>
            <w:rFonts w:ascii="Times New Roman" w:hAnsi="Times New Roman" w:cs="Times New Roman"/>
            <w:sz w:val="24"/>
            <w:szCs w:val="24"/>
          </w:rPr>
          <w:t>should be maximally confident that object D is a blicket after the BB control trials but should treat objects A-C equivalently</w:t>
        </w:r>
      </w:ins>
      <w:ins w:id="281" w:author="Benton, Deon" w:date="2023-02-10T15:17:00Z">
        <w:r w:rsidR="003032E3">
          <w:rPr>
            <w:rFonts w:ascii="Times New Roman" w:hAnsi="Times New Roman" w:cs="Times New Roman"/>
            <w:sz w:val="24"/>
            <w:szCs w:val="24"/>
          </w:rPr>
          <w:t xml:space="preserve">. </w:t>
        </w:r>
      </w:ins>
      <w:ins w:id="282" w:author="Benton, Deon" w:date="2023-02-13T11:00:00Z">
        <w:r w:rsidR="000F7D7D">
          <w:rPr>
            <w:rFonts w:ascii="Times New Roman" w:hAnsi="Times New Roman" w:cs="Times New Roman"/>
            <w:sz w:val="24"/>
            <w:szCs w:val="24"/>
          </w:rPr>
          <w:t>The present res</w:t>
        </w:r>
      </w:ins>
      <w:ins w:id="283" w:author="Benton, Deon" w:date="2023-02-13T11:01:00Z">
        <w:r w:rsidR="000F7D7D">
          <w:rPr>
            <w:rFonts w:ascii="Times New Roman" w:hAnsi="Times New Roman" w:cs="Times New Roman"/>
            <w:sz w:val="24"/>
            <w:szCs w:val="24"/>
          </w:rPr>
          <w:t xml:space="preserve">ults were at variance with this prediction: </w:t>
        </w:r>
      </w:ins>
      <w:ins w:id="284" w:author="Benton, Deon" w:date="2023-02-13T10:05:00Z">
        <w:r w:rsidR="00C82926">
          <w:rPr>
            <w:rFonts w:ascii="Times New Roman" w:hAnsi="Times New Roman" w:cs="Times New Roman"/>
            <w:sz w:val="24"/>
            <w:szCs w:val="24"/>
          </w:rPr>
          <w:t>Participants</w:t>
        </w:r>
      </w:ins>
      <w:ins w:id="285" w:author="Benton, Deon" w:date="2023-02-10T15:17:00Z">
        <w:r w:rsidR="003032E3">
          <w:rPr>
            <w:rFonts w:ascii="Times New Roman" w:hAnsi="Times New Roman" w:cs="Times New Roman"/>
            <w:sz w:val="24"/>
            <w:szCs w:val="24"/>
          </w:rPr>
          <w:t xml:space="preserve"> treated all four objects equivalently during the BB main trials. </w:t>
        </w:r>
      </w:ins>
    </w:p>
    <w:p w14:paraId="684706D9" w14:textId="1B33D547" w:rsidR="000D6489" w:rsidRDefault="00092562" w:rsidP="008A7D20">
      <w:pPr>
        <w:spacing w:line="480" w:lineRule="auto"/>
        <w:ind w:firstLine="720"/>
        <w:contextualSpacing/>
        <w:rPr>
          <w:ins w:id="286" w:author="Benton, Deon" w:date="2023-02-10T15:28:00Z"/>
          <w:rFonts w:ascii="Times New Roman" w:hAnsi="Times New Roman" w:cs="Times New Roman"/>
          <w:sz w:val="24"/>
          <w:szCs w:val="24"/>
        </w:rPr>
      </w:pPr>
      <w:ins w:id="287" w:author="Benton, Deon" w:date="2023-02-13T11:01:00Z">
        <w:r>
          <w:rPr>
            <w:rFonts w:ascii="Times New Roman" w:hAnsi="Times New Roman" w:cs="Times New Roman"/>
            <w:sz w:val="24"/>
            <w:szCs w:val="24"/>
          </w:rPr>
          <w:t>However, t</w:t>
        </w:r>
      </w:ins>
      <w:ins w:id="288" w:author="Benton, Deon" w:date="2023-02-13T10:07:00Z">
        <w:r w:rsidR="00FF4987" w:rsidRPr="00FF4987">
          <w:rPr>
            <w:rFonts w:ascii="Times New Roman" w:hAnsi="Times New Roman" w:cs="Times New Roman"/>
            <w:sz w:val="24"/>
            <w:szCs w:val="24"/>
          </w:rPr>
          <w:t xml:space="preserve">he </w:t>
        </w:r>
      </w:ins>
      <w:ins w:id="289" w:author="Benton, Deon" w:date="2023-02-13T10:13:00Z">
        <w:r w:rsidR="00B91BB3">
          <w:rPr>
            <w:rFonts w:ascii="Times New Roman" w:hAnsi="Times New Roman" w:cs="Times New Roman"/>
            <w:sz w:val="24"/>
            <w:szCs w:val="24"/>
          </w:rPr>
          <w:t>present</w:t>
        </w:r>
      </w:ins>
      <w:ins w:id="290" w:author="Benton, Deon" w:date="2023-02-13T10:07:00Z">
        <w:r w:rsidR="00FF4987" w:rsidRPr="00FF4987">
          <w:rPr>
            <w:rFonts w:ascii="Times New Roman" w:hAnsi="Times New Roman" w:cs="Times New Roman"/>
            <w:sz w:val="24"/>
            <w:szCs w:val="24"/>
          </w:rPr>
          <w:t xml:space="preserve"> results are consistent with a</w:t>
        </w:r>
      </w:ins>
      <w:ins w:id="291" w:author="Benton, Deon" w:date="2023-02-13T11:02:00Z">
        <w:r w:rsidR="00287173">
          <w:rPr>
            <w:rFonts w:ascii="Times New Roman" w:hAnsi="Times New Roman" w:cs="Times New Roman"/>
            <w:sz w:val="24"/>
            <w:szCs w:val="24"/>
          </w:rPr>
          <w:t xml:space="preserve"> simple </w:t>
        </w:r>
      </w:ins>
      <w:ins w:id="292" w:author="Benton, Deon" w:date="2023-02-13T10:07:00Z">
        <w:r w:rsidR="00FF4987" w:rsidRPr="00FF4987">
          <w:rPr>
            <w:rFonts w:ascii="Times New Roman" w:hAnsi="Times New Roman" w:cs="Times New Roman"/>
            <w:sz w:val="24"/>
            <w:szCs w:val="24"/>
          </w:rPr>
          <w:t>counting mechanism</w:t>
        </w:r>
      </w:ins>
      <w:ins w:id="293" w:author="Benton, Deon" w:date="2023-02-13T11:01:00Z">
        <w:r w:rsidR="00740E79">
          <w:rPr>
            <w:rFonts w:ascii="Times New Roman" w:hAnsi="Times New Roman" w:cs="Times New Roman"/>
            <w:sz w:val="24"/>
            <w:szCs w:val="24"/>
          </w:rPr>
          <w:t>, which, crucially, is still</w:t>
        </w:r>
      </w:ins>
      <w:ins w:id="294" w:author="Benton, Deon" w:date="2023-02-13T11:02:00Z">
        <w:r w:rsidR="00740E79">
          <w:rPr>
            <w:rFonts w:ascii="Times New Roman" w:hAnsi="Times New Roman" w:cs="Times New Roman"/>
            <w:sz w:val="24"/>
            <w:szCs w:val="24"/>
          </w:rPr>
          <w:t xml:space="preserve"> an</w:t>
        </w:r>
      </w:ins>
      <w:ins w:id="295" w:author="Benton, Deon" w:date="2023-02-13T11:01:00Z">
        <w:r w:rsidR="00740E79">
          <w:rPr>
            <w:rFonts w:ascii="Times New Roman" w:hAnsi="Times New Roman" w:cs="Times New Roman"/>
            <w:sz w:val="24"/>
            <w:szCs w:val="24"/>
          </w:rPr>
          <w:t xml:space="preserve"> associative</w:t>
        </w:r>
      </w:ins>
      <w:ins w:id="296" w:author="Benton, Deon" w:date="2023-02-13T11:02:00Z">
        <w:r w:rsidR="00740E79">
          <w:rPr>
            <w:rFonts w:ascii="Times New Roman" w:hAnsi="Times New Roman" w:cs="Times New Roman"/>
            <w:sz w:val="24"/>
            <w:szCs w:val="24"/>
          </w:rPr>
          <w:t>-learning mechanism</w:t>
        </w:r>
      </w:ins>
      <w:ins w:id="297" w:author="Benton, Deon" w:date="2023-02-13T10:07:00Z">
        <w:r w:rsidR="00FF4987" w:rsidRPr="00FF4987">
          <w:rPr>
            <w:rFonts w:ascii="Times New Roman" w:hAnsi="Times New Roman" w:cs="Times New Roman"/>
            <w:sz w:val="24"/>
            <w:szCs w:val="24"/>
          </w:rPr>
          <w:t>.</w:t>
        </w:r>
        <w:r w:rsidR="00FF4987">
          <w:rPr>
            <w:rFonts w:ascii="Times New Roman" w:hAnsi="Times New Roman" w:cs="Times New Roman"/>
            <w:sz w:val="24"/>
            <w:szCs w:val="24"/>
          </w:rPr>
          <w:t xml:space="preserve"> </w:t>
        </w:r>
      </w:ins>
      <w:ins w:id="298" w:author="Benton, Deon" w:date="2023-02-10T15:20:00Z">
        <w:r w:rsidR="00024154">
          <w:rPr>
            <w:rFonts w:ascii="Times New Roman" w:hAnsi="Times New Roman" w:cs="Times New Roman"/>
            <w:sz w:val="24"/>
            <w:szCs w:val="24"/>
          </w:rPr>
          <w:t xml:space="preserve">In other words, </w:t>
        </w:r>
      </w:ins>
      <w:ins w:id="299" w:author="Benton, Deon" w:date="2023-02-10T16:37:00Z">
        <w:r w:rsidR="008E5929">
          <w:rPr>
            <w:rFonts w:ascii="Times New Roman" w:hAnsi="Times New Roman" w:cs="Times New Roman"/>
            <w:sz w:val="24"/>
            <w:szCs w:val="24"/>
          </w:rPr>
          <w:t>these results</w:t>
        </w:r>
      </w:ins>
      <w:ins w:id="300" w:author="Benton, Deon" w:date="2023-02-10T15:20:00Z">
        <w:r w:rsidR="00024154">
          <w:rPr>
            <w:rFonts w:ascii="Times New Roman" w:hAnsi="Times New Roman" w:cs="Times New Roman"/>
            <w:sz w:val="24"/>
            <w:szCs w:val="24"/>
          </w:rPr>
          <w:t xml:space="preserve"> suggest that </w:t>
        </w:r>
        <w:r w:rsidR="00010929">
          <w:rPr>
            <w:rFonts w:ascii="Times New Roman" w:hAnsi="Times New Roman" w:cs="Times New Roman"/>
            <w:sz w:val="24"/>
            <w:szCs w:val="24"/>
          </w:rPr>
          <w:t xml:space="preserve">children’s willingness to say that an object was a blicket depended on the frequency with which that object was paired with the machine’s </w:t>
        </w:r>
      </w:ins>
      <w:ins w:id="301" w:author="Benton, Deon" w:date="2023-02-10T15:21:00Z">
        <w:r w:rsidR="00010929">
          <w:rPr>
            <w:rFonts w:ascii="Times New Roman" w:hAnsi="Times New Roman" w:cs="Times New Roman"/>
            <w:sz w:val="24"/>
            <w:szCs w:val="24"/>
          </w:rPr>
          <w:t>activation</w:t>
        </w:r>
      </w:ins>
      <w:ins w:id="302" w:author="Benton, Deon" w:date="2023-02-10T15:27:00Z">
        <w:r w:rsidR="008D36FD">
          <w:rPr>
            <w:rFonts w:ascii="Times New Roman" w:hAnsi="Times New Roman" w:cs="Times New Roman"/>
            <w:sz w:val="24"/>
            <w:szCs w:val="24"/>
          </w:rPr>
          <w:t>; the more frequently</w:t>
        </w:r>
      </w:ins>
      <w:ins w:id="303" w:author="Benton, Deon" w:date="2023-02-10T16:37:00Z">
        <w:r w:rsidR="003247E5">
          <w:rPr>
            <w:rFonts w:ascii="Times New Roman" w:hAnsi="Times New Roman" w:cs="Times New Roman"/>
            <w:sz w:val="24"/>
            <w:szCs w:val="24"/>
          </w:rPr>
          <w:t xml:space="preserve"> that</w:t>
        </w:r>
      </w:ins>
      <w:ins w:id="304" w:author="Benton, Deon" w:date="2023-02-10T15:27:00Z">
        <w:r w:rsidR="008D36FD">
          <w:rPr>
            <w:rFonts w:ascii="Times New Roman" w:hAnsi="Times New Roman" w:cs="Times New Roman"/>
            <w:sz w:val="24"/>
            <w:szCs w:val="24"/>
          </w:rPr>
          <w:t xml:space="preserve"> </w:t>
        </w:r>
      </w:ins>
      <w:ins w:id="305" w:author="Benton, Deon" w:date="2023-02-13T10:08:00Z">
        <w:r w:rsidR="00C6361B">
          <w:rPr>
            <w:rFonts w:ascii="Times New Roman" w:hAnsi="Times New Roman" w:cs="Times New Roman"/>
            <w:sz w:val="24"/>
            <w:szCs w:val="24"/>
          </w:rPr>
          <w:t>the</w:t>
        </w:r>
      </w:ins>
      <w:ins w:id="306" w:author="Benton, Deon" w:date="2023-02-10T15:27:00Z">
        <w:r w:rsidR="008D36FD">
          <w:rPr>
            <w:rFonts w:ascii="Times New Roman" w:hAnsi="Times New Roman" w:cs="Times New Roman"/>
            <w:sz w:val="24"/>
            <w:szCs w:val="24"/>
          </w:rPr>
          <w:t xml:space="preserve"> object </w:t>
        </w:r>
      </w:ins>
      <w:ins w:id="307" w:author="Benton, Deon" w:date="2023-02-13T10:08:00Z">
        <w:r w:rsidR="00C6361B">
          <w:rPr>
            <w:rFonts w:ascii="Times New Roman" w:hAnsi="Times New Roman" w:cs="Times New Roman"/>
            <w:sz w:val="24"/>
            <w:szCs w:val="24"/>
          </w:rPr>
          <w:t>was</w:t>
        </w:r>
      </w:ins>
      <w:ins w:id="308" w:author="Benton, Deon" w:date="2023-02-10T15:27:00Z">
        <w:r w:rsidR="008D36FD">
          <w:rPr>
            <w:rFonts w:ascii="Times New Roman" w:hAnsi="Times New Roman" w:cs="Times New Roman"/>
            <w:sz w:val="24"/>
            <w:szCs w:val="24"/>
          </w:rPr>
          <w:t xml:space="preserve"> paired with the machine’s activation</w:t>
        </w:r>
      </w:ins>
      <w:ins w:id="309" w:author="Benton, Deon" w:date="2023-02-10T16:37:00Z">
        <w:r w:rsidR="003247E5">
          <w:rPr>
            <w:rFonts w:ascii="Times New Roman" w:hAnsi="Times New Roman" w:cs="Times New Roman"/>
            <w:sz w:val="24"/>
            <w:szCs w:val="24"/>
          </w:rPr>
          <w:t>,</w:t>
        </w:r>
      </w:ins>
      <w:ins w:id="310" w:author="Benton, Deon" w:date="2023-02-10T15:27:00Z">
        <w:r w:rsidR="008D36FD">
          <w:rPr>
            <w:rFonts w:ascii="Times New Roman" w:hAnsi="Times New Roman" w:cs="Times New Roman"/>
            <w:sz w:val="24"/>
            <w:szCs w:val="24"/>
          </w:rPr>
          <w:t xml:space="preserve"> the more likely </w:t>
        </w:r>
      </w:ins>
      <w:ins w:id="311" w:author="Benton, Deon" w:date="2023-02-10T16:38:00Z">
        <w:r w:rsidR="003247E5">
          <w:rPr>
            <w:rFonts w:ascii="Times New Roman" w:hAnsi="Times New Roman" w:cs="Times New Roman"/>
            <w:sz w:val="24"/>
            <w:szCs w:val="24"/>
          </w:rPr>
          <w:t>children</w:t>
        </w:r>
      </w:ins>
      <w:ins w:id="312" w:author="Benton, Deon" w:date="2023-02-13T10:08:00Z">
        <w:r w:rsidR="00C6361B">
          <w:rPr>
            <w:rFonts w:ascii="Times New Roman" w:hAnsi="Times New Roman" w:cs="Times New Roman"/>
            <w:sz w:val="24"/>
            <w:szCs w:val="24"/>
          </w:rPr>
          <w:t xml:space="preserve"> were</w:t>
        </w:r>
      </w:ins>
      <w:ins w:id="313" w:author="Benton, Deon" w:date="2023-02-10T16:38:00Z">
        <w:r w:rsidR="003247E5">
          <w:rPr>
            <w:rFonts w:ascii="Times New Roman" w:hAnsi="Times New Roman" w:cs="Times New Roman"/>
            <w:sz w:val="24"/>
            <w:szCs w:val="24"/>
          </w:rPr>
          <w:t xml:space="preserve"> to say that the object </w:t>
        </w:r>
      </w:ins>
      <w:ins w:id="314" w:author="Benton, Deon" w:date="2023-02-13T10:09:00Z">
        <w:r w:rsidR="00C6361B">
          <w:rPr>
            <w:rFonts w:ascii="Times New Roman" w:hAnsi="Times New Roman" w:cs="Times New Roman"/>
            <w:sz w:val="24"/>
            <w:szCs w:val="24"/>
          </w:rPr>
          <w:t>was</w:t>
        </w:r>
      </w:ins>
      <w:ins w:id="315" w:author="Benton, Deon" w:date="2023-02-10T16:38:00Z">
        <w:r w:rsidR="003247E5">
          <w:rPr>
            <w:rFonts w:ascii="Times New Roman" w:hAnsi="Times New Roman" w:cs="Times New Roman"/>
            <w:sz w:val="24"/>
            <w:szCs w:val="24"/>
          </w:rPr>
          <w:t xml:space="preserve"> a blicket,</w:t>
        </w:r>
      </w:ins>
      <w:ins w:id="316" w:author="Benton, Deon" w:date="2023-02-10T15:27:00Z">
        <w:r w:rsidR="008D36FD">
          <w:rPr>
            <w:rFonts w:ascii="Times New Roman" w:hAnsi="Times New Roman" w:cs="Times New Roman"/>
            <w:sz w:val="24"/>
            <w:szCs w:val="24"/>
          </w:rPr>
          <w:t xml:space="preserve"> especially </w:t>
        </w:r>
      </w:ins>
      <w:ins w:id="317" w:author="Benton, Deon" w:date="2023-02-13T10:09:00Z">
        <w:r w:rsidR="006C04D5">
          <w:rPr>
            <w:rFonts w:ascii="Times New Roman" w:hAnsi="Times New Roman" w:cs="Times New Roman"/>
            <w:sz w:val="24"/>
            <w:szCs w:val="24"/>
          </w:rPr>
          <w:t>compared</w:t>
        </w:r>
      </w:ins>
      <w:ins w:id="318" w:author="Benton, Deon" w:date="2023-02-10T15:27:00Z">
        <w:r w:rsidR="008D36FD">
          <w:rPr>
            <w:rFonts w:ascii="Times New Roman" w:hAnsi="Times New Roman" w:cs="Times New Roman"/>
            <w:sz w:val="24"/>
            <w:szCs w:val="24"/>
          </w:rPr>
          <w:t xml:space="preserve"> to objects that </w:t>
        </w:r>
      </w:ins>
      <w:ins w:id="319" w:author="Benton, Deon" w:date="2023-02-13T10:09:00Z">
        <w:r w:rsidR="00024ED3">
          <w:rPr>
            <w:rFonts w:ascii="Times New Roman" w:hAnsi="Times New Roman" w:cs="Times New Roman"/>
            <w:sz w:val="24"/>
            <w:szCs w:val="24"/>
          </w:rPr>
          <w:t>were</w:t>
        </w:r>
      </w:ins>
      <w:ins w:id="320" w:author="Benton, Deon" w:date="2023-02-10T15:27:00Z">
        <w:r w:rsidR="008D36FD">
          <w:rPr>
            <w:rFonts w:ascii="Times New Roman" w:hAnsi="Times New Roman" w:cs="Times New Roman"/>
            <w:sz w:val="24"/>
            <w:szCs w:val="24"/>
          </w:rPr>
          <w:t xml:space="preserve"> paired with the machine’s activation less often.</w:t>
        </w:r>
      </w:ins>
      <w:ins w:id="321" w:author="Benton, Deon" w:date="2023-02-10T15:21:00Z">
        <w:r w:rsidR="00010929">
          <w:rPr>
            <w:rFonts w:ascii="Times New Roman" w:hAnsi="Times New Roman" w:cs="Times New Roman"/>
            <w:sz w:val="24"/>
            <w:szCs w:val="24"/>
          </w:rPr>
          <w:t xml:space="preserve"> </w:t>
        </w:r>
      </w:ins>
    </w:p>
    <w:p w14:paraId="1A86B8C0" w14:textId="77777777" w:rsidR="000D72BF" w:rsidRDefault="004571D9" w:rsidP="000369C4">
      <w:pPr>
        <w:spacing w:line="480" w:lineRule="auto"/>
        <w:ind w:firstLine="720"/>
        <w:contextualSpacing/>
        <w:rPr>
          <w:ins w:id="322" w:author="Benton, Deon" w:date="2023-02-13T11:26:00Z"/>
          <w:rFonts w:ascii="Times New Roman" w:hAnsi="Times New Roman" w:cs="Times New Roman"/>
          <w:sz w:val="24"/>
          <w:szCs w:val="24"/>
        </w:rPr>
      </w:pPr>
      <w:ins w:id="323" w:author="Benton, Deon" w:date="2023-02-10T15:28:00Z">
        <w:r>
          <w:rPr>
            <w:rFonts w:ascii="Times New Roman" w:hAnsi="Times New Roman" w:cs="Times New Roman"/>
            <w:sz w:val="24"/>
            <w:szCs w:val="24"/>
          </w:rPr>
          <w:t>One potential criticism of th</w:t>
        </w:r>
      </w:ins>
      <w:ins w:id="324" w:author="Benton, Deon" w:date="2023-02-10T15:35:00Z">
        <w:r w:rsidR="00476D5C">
          <w:rPr>
            <w:rFonts w:ascii="Times New Roman" w:hAnsi="Times New Roman" w:cs="Times New Roman"/>
            <w:sz w:val="24"/>
            <w:szCs w:val="24"/>
          </w:rPr>
          <w:t>is</w:t>
        </w:r>
      </w:ins>
      <w:ins w:id="325" w:author="Benton, Deon" w:date="2023-02-10T15:28:00Z">
        <w:r>
          <w:rPr>
            <w:rFonts w:ascii="Times New Roman" w:hAnsi="Times New Roman" w:cs="Times New Roman"/>
            <w:sz w:val="24"/>
            <w:szCs w:val="24"/>
          </w:rPr>
          <w:t xml:space="preserve"> study is that </w:t>
        </w:r>
      </w:ins>
      <w:ins w:id="326" w:author="Benton, Deon" w:date="2023-02-10T15:35:00Z">
        <w:r w:rsidR="00FE43BF">
          <w:rPr>
            <w:rFonts w:ascii="Times New Roman" w:hAnsi="Times New Roman" w:cs="Times New Roman"/>
            <w:sz w:val="24"/>
            <w:szCs w:val="24"/>
          </w:rPr>
          <w:t xml:space="preserve">it </w:t>
        </w:r>
      </w:ins>
      <w:ins w:id="327" w:author="Benton, Deon" w:date="2023-02-10T15:28:00Z">
        <w:r>
          <w:rPr>
            <w:rFonts w:ascii="Times New Roman" w:hAnsi="Times New Roman" w:cs="Times New Roman"/>
            <w:sz w:val="24"/>
            <w:szCs w:val="24"/>
          </w:rPr>
          <w:t xml:space="preserve">should be interpreted with caution because the </w:t>
        </w:r>
      </w:ins>
      <w:ins w:id="328" w:author="Benton, Deon" w:date="2023-02-10T16:38:00Z">
        <w:r w:rsidR="00674592">
          <w:rPr>
            <w:rFonts w:ascii="Times New Roman" w:hAnsi="Times New Roman" w:cs="Times New Roman"/>
            <w:sz w:val="24"/>
            <w:szCs w:val="24"/>
          </w:rPr>
          <w:t>results</w:t>
        </w:r>
      </w:ins>
      <w:ins w:id="329" w:author="Benton, Deon" w:date="2023-02-10T15:28:00Z">
        <w:r>
          <w:rPr>
            <w:rFonts w:ascii="Times New Roman" w:hAnsi="Times New Roman" w:cs="Times New Roman"/>
            <w:sz w:val="24"/>
            <w:szCs w:val="24"/>
          </w:rPr>
          <w:t xml:space="preserve"> are</w:t>
        </w:r>
      </w:ins>
      <w:ins w:id="330" w:author="Benton, Deon" w:date="2023-02-10T15:35:00Z">
        <w:r w:rsidR="00E85D72">
          <w:rPr>
            <w:rFonts w:ascii="Times New Roman" w:hAnsi="Times New Roman" w:cs="Times New Roman"/>
            <w:sz w:val="24"/>
            <w:szCs w:val="24"/>
          </w:rPr>
          <w:t xml:space="preserve"> in</w:t>
        </w:r>
      </w:ins>
      <w:ins w:id="331" w:author="Benton, Deon" w:date="2023-02-10T15:28:00Z">
        <w:r>
          <w:rPr>
            <w:rFonts w:ascii="Times New Roman" w:hAnsi="Times New Roman" w:cs="Times New Roman"/>
            <w:sz w:val="24"/>
            <w:szCs w:val="24"/>
          </w:rPr>
          <w:t xml:space="preserve">consistent with the </w:t>
        </w:r>
      </w:ins>
      <w:ins w:id="332" w:author="Benton, Deon" w:date="2023-02-10T16:38:00Z">
        <w:r w:rsidR="00C86568">
          <w:rPr>
            <w:rFonts w:ascii="Times New Roman" w:hAnsi="Times New Roman" w:cs="Times New Roman"/>
            <w:sz w:val="24"/>
            <w:szCs w:val="24"/>
          </w:rPr>
          <w:t>findings from</w:t>
        </w:r>
      </w:ins>
      <w:ins w:id="333" w:author="Benton, Deon" w:date="2023-02-10T15:28:00Z">
        <w:r>
          <w:rPr>
            <w:rFonts w:ascii="Times New Roman" w:hAnsi="Times New Roman" w:cs="Times New Roman"/>
            <w:sz w:val="24"/>
            <w:szCs w:val="24"/>
          </w:rPr>
          <w:t xml:space="preserve"> previous studies on BB reasoning in human children</w:t>
        </w:r>
      </w:ins>
      <w:ins w:id="334" w:author="Benton, Deon" w:date="2023-02-10T16:38:00Z">
        <w:r w:rsidR="00C86568">
          <w:rPr>
            <w:rFonts w:ascii="Times New Roman" w:hAnsi="Times New Roman" w:cs="Times New Roman"/>
            <w:sz w:val="24"/>
            <w:szCs w:val="24"/>
          </w:rPr>
          <w:t>. Such</w:t>
        </w:r>
      </w:ins>
      <w:ins w:id="335" w:author="Benton, Deon" w:date="2023-02-10T16:39:00Z">
        <w:r w:rsidR="00C86568">
          <w:rPr>
            <w:rFonts w:ascii="Times New Roman" w:hAnsi="Times New Roman" w:cs="Times New Roman"/>
            <w:sz w:val="24"/>
            <w:szCs w:val="24"/>
          </w:rPr>
          <w:t xml:space="preserve"> </w:t>
        </w:r>
      </w:ins>
      <w:ins w:id="336" w:author="Benton, Deon" w:date="2023-02-10T15:35:00Z">
        <w:r w:rsidR="00EB096E">
          <w:rPr>
            <w:rFonts w:ascii="Times New Roman" w:hAnsi="Times New Roman" w:cs="Times New Roman"/>
            <w:sz w:val="24"/>
            <w:szCs w:val="24"/>
          </w:rPr>
          <w:t xml:space="preserve">previous research showed </w:t>
        </w:r>
      </w:ins>
      <w:ins w:id="337" w:author="Benton, Deon" w:date="2023-02-10T16:39:00Z">
        <w:r w:rsidR="00C86568">
          <w:rPr>
            <w:rFonts w:ascii="Times New Roman" w:hAnsi="Times New Roman" w:cs="Times New Roman"/>
            <w:sz w:val="24"/>
            <w:szCs w:val="24"/>
          </w:rPr>
          <w:t>that children do engage in BB reasoning when asked to reason about two objects;</w:t>
        </w:r>
      </w:ins>
      <w:ins w:id="338" w:author="Benton, Deon" w:date="2023-02-10T15:35:00Z">
        <w:r w:rsidR="00EB096E">
          <w:rPr>
            <w:rFonts w:ascii="Times New Roman" w:hAnsi="Times New Roman" w:cs="Times New Roman"/>
            <w:sz w:val="24"/>
            <w:szCs w:val="24"/>
          </w:rPr>
          <w:t xml:space="preserve"> the current study </w:t>
        </w:r>
      </w:ins>
      <w:ins w:id="339" w:author="Benton, Deon" w:date="2023-02-10T16:39:00Z">
        <w:r w:rsidR="00C86568">
          <w:rPr>
            <w:rFonts w:ascii="Times New Roman" w:hAnsi="Times New Roman" w:cs="Times New Roman"/>
            <w:sz w:val="24"/>
            <w:szCs w:val="24"/>
          </w:rPr>
          <w:t>showed that children do not engage in BB reasoning when asked to reason about three objects</w:t>
        </w:r>
      </w:ins>
      <w:ins w:id="340" w:author="Benton, Deon" w:date="2023-02-10T15:28:00Z">
        <w:r>
          <w:rPr>
            <w:rFonts w:ascii="Times New Roman" w:hAnsi="Times New Roman" w:cs="Times New Roman"/>
            <w:sz w:val="24"/>
            <w:szCs w:val="24"/>
          </w:rPr>
          <w:t>.</w:t>
        </w:r>
      </w:ins>
      <w:ins w:id="341" w:author="Benton, Deon" w:date="2023-02-10T15:36:00Z">
        <w:r w:rsidR="00EB096E">
          <w:rPr>
            <w:rFonts w:ascii="Times New Roman" w:hAnsi="Times New Roman" w:cs="Times New Roman"/>
            <w:sz w:val="24"/>
            <w:szCs w:val="24"/>
          </w:rPr>
          <w:t xml:space="preserve"> However,</w:t>
        </w:r>
      </w:ins>
      <w:ins w:id="342" w:author="Benton, Deon" w:date="2023-02-10T15:28:00Z">
        <w:r>
          <w:rPr>
            <w:rFonts w:ascii="Times New Roman" w:hAnsi="Times New Roman" w:cs="Times New Roman"/>
            <w:sz w:val="24"/>
            <w:szCs w:val="24"/>
          </w:rPr>
          <w:t xml:space="preserve"> </w:t>
        </w:r>
      </w:ins>
      <w:ins w:id="343" w:author="Benton, Deon" w:date="2023-02-10T15:36:00Z">
        <w:r w:rsidR="00EB096E">
          <w:rPr>
            <w:rFonts w:ascii="Times New Roman" w:hAnsi="Times New Roman" w:cs="Times New Roman"/>
            <w:sz w:val="24"/>
            <w:szCs w:val="24"/>
          </w:rPr>
          <w:t xml:space="preserve">we believe that the present results are </w:t>
        </w:r>
      </w:ins>
      <w:ins w:id="344" w:author="Benton, Deon" w:date="2023-02-13T10:14:00Z">
        <w:r w:rsidR="000369C4">
          <w:rPr>
            <w:rFonts w:ascii="Times New Roman" w:hAnsi="Times New Roman" w:cs="Times New Roman"/>
            <w:sz w:val="24"/>
            <w:szCs w:val="24"/>
          </w:rPr>
          <w:t>extend such previous research to show that</w:t>
        </w:r>
      </w:ins>
      <w:ins w:id="345" w:author="Benton, Deon" w:date="2023-02-10T15:37:00Z">
        <w:r w:rsidR="00EB096E">
          <w:rPr>
            <w:rFonts w:ascii="Times New Roman" w:hAnsi="Times New Roman" w:cs="Times New Roman"/>
            <w:sz w:val="24"/>
            <w:szCs w:val="24"/>
          </w:rPr>
          <w:t xml:space="preserve"> when children’s</w:t>
        </w:r>
      </w:ins>
      <w:ins w:id="346" w:author="Benton, Deon" w:date="2023-02-10T15:29:00Z">
        <w:r>
          <w:rPr>
            <w:rFonts w:ascii="Times New Roman" w:hAnsi="Times New Roman" w:cs="Times New Roman"/>
            <w:sz w:val="24"/>
            <w:szCs w:val="24"/>
          </w:rPr>
          <w:t xml:space="preserve"> information-processing capacities are stretched</w:t>
        </w:r>
      </w:ins>
      <w:ins w:id="347" w:author="Benton, Deon" w:date="2023-02-10T16:47:00Z">
        <w:r w:rsidR="00334131">
          <w:rPr>
            <w:rFonts w:ascii="Times New Roman" w:hAnsi="Times New Roman" w:cs="Times New Roman"/>
            <w:sz w:val="24"/>
            <w:szCs w:val="24"/>
          </w:rPr>
          <w:t xml:space="preserve">, </w:t>
        </w:r>
      </w:ins>
      <w:ins w:id="348" w:author="Benton, Deon" w:date="2023-02-10T15:29:00Z">
        <w:r>
          <w:rPr>
            <w:rFonts w:ascii="Times New Roman" w:hAnsi="Times New Roman" w:cs="Times New Roman"/>
            <w:sz w:val="24"/>
            <w:szCs w:val="24"/>
          </w:rPr>
          <w:t xml:space="preserve">they </w:t>
        </w:r>
      </w:ins>
      <w:ins w:id="349" w:author="Benton, Deon" w:date="2023-02-10T16:47:00Z">
        <w:r w:rsidR="00334131">
          <w:rPr>
            <w:rFonts w:ascii="Times New Roman" w:hAnsi="Times New Roman" w:cs="Times New Roman"/>
            <w:sz w:val="24"/>
            <w:szCs w:val="24"/>
          </w:rPr>
          <w:t xml:space="preserve">may </w:t>
        </w:r>
      </w:ins>
      <w:ins w:id="350" w:author="Benton, Deon" w:date="2023-02-10T15:29:00Z">
        <w:r>
          <w:rPr>
            <w:rFonts w:ascii="Times New Roman" w:hAnsi="Times New Roman" w:cs="Times New Roman"/>
            <w:sz w:val="24"/>
            <w:szCs w:val="24"/>
          </w:rPr>
          <w:t>deploy simpler associative mechanisms in causal contexts</w:t>
        </w:r>
      </w:ins>
      <w:ins w:id="351" w:author="Benton, Deon" w:date="2023-02-10T15:43:00Z">
        <w:r w:rsidR="00042C4A">
          <w:rPr>
            <w:rFonts w:ascii="Times New Roman" w:hAnsi="Times New Roman" w:cs="Times New Roman"/>
            <w:sz w:val="24"/>
            <w:szCs w:val="24"/>
          </w:rPr>
          <w:t xml:space="preserve"> like the present one</w:t>
        </w:r>
      </w:ins>
      <w:ins w:id="352" w:author="Benton, Deon" w:date="2023-02-10T15:29:00Z">
        <w:r>
          <w:rPr>
            <w:rFonts w:ascii="Times New Roman" w:hAnsi="Times New Roman" w:cs="Times New Roman"/>
            <w:sz w:val="24"/>
            <w:szCs w:val="24"/>
          </w:rPr>
          <w:t xml:space="preserve">. </w:t>
        </w:r>
      </w:ins>
      <w:ins w:id="353" w:author="Benton, Deon" w:date="2023-02-10T16:44:00Z">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w:t>
        </w:r>
      </w:ins>
      <w:ins w:id="354" w:author="Benton, Deon" w:date="2023-02-13T11:25:00Z">
        <w:r w:rsidR="0021208C">
          <w:rPr>
            <w:rFonts w:ascii="Times New Roman" w:hAnsi="Times New Roman" w:cs="Times New Roman"/>
            <w:sz w:val="24"/>
            <w:szCs w:val="24"/>
          </w:rPr>
          <w:t>. Such an</w:t>
        </w:r>
      </w:ins>
      <w:ins w:id="355" w:author="Benton, Deon" w:date="2023-02-10T16:44:00Z">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ins>
      <w:ins w:id="356" w:author="Benton, Deon" w:date="2023-02-13T11:25:00Z">
        <w:r w:rsidR="00BF49A1">
          <w:rPr>
            <w:rFonts w:ascii="Times New Roman" w:hAnsi="Times New Roman" w:cs="Times New Roman"/>
            <w:sz w:val="24"/>
            <w:szCs w:val="24"/>
          </w:rPr>
          <w:t>in the size of the underlying psycho</w:t>
        </w:r>
      </w:ins>
      <w:ins w:id="357" w:author="Benton, Deon" w:date="2023-02-13T11:26:00Z">
        <w:r w:rsidR="00BF49A1">
          <w:rPr>
            <w:rFonts w:ascii="Times New Roman" w:hAnsi="Times New Roman" w:cs="Times New Roman"/>
            <w:sz w:val="24"/>
            <w:szCs w:val="24"/>
          </w:rPr>
          <w:t xml:space="preserve">logical hypothesis space </w:t>
        </w:r>
      </w:ins>
      <w:ins w:id="358" w:author="Benton, Deon" w:date="2023-02-10T16:45:00Z">
        <w:r w:rsidR="003F5904">
          <w:rPr>
            <w:rFonts w:ascii="Times New Roman" w:hAnsi="Times New Roman" w:cs="Times New Roman"/>
            <w:sz w:val="24"/>
            <w:szCs w:val="24"/>
          </w:rPr>
          <w:t>may have important</w:t>
        </w:r>
      </w:ins>
      <w:ins w:id="359" w:author="Benton, Deon" w:date="2023-02-10T16:44:00Z">
        <w:r w:rsidR="00B7396C">
          <w:rPr>
            <w:rFonts w:ascii="Times New Roman" w:hAnsi="Times New Roman" w:cs="Times New Roman"/>
            <w:sz w:val="24"/>
            <w:szCs w:val="24"/>
          </w:rPr>
          <w:t xml:space="preserve"> ramifications on the cognitive mechanism that </w:t>
        </w:r>
      </w:ins>
      <w:ins w:id="360" w:author="Benton, Deon" w:date="2023-02-10T16:45:00Z">
        <w:r w:rsidR="003F5904">
          <w:rPr>
            <w:rFonts w:ascii="Times New Roman" w:hAnsi="Times New Roman" w:cs="Times New Roman"/>
            <w:sz w:val="24"/>
            <w:szCs w:val="24"/>
          </w:rPr>
          <w:t>gets</w:t>
        </w:r>
      </w:ins>
      <w:ins w:id="361" w:author="Benton, Deon" w:date="2023-02-10T16:44:00Z">
        <w:r w:rsidR="00B7396C">
          <w:rPr>
            <w:rFonts w:ascii="Times New Roman" w:hAnsi="Times New Roman" w:cs="Times New Roman"/>
            <w:sz w:val="24"/>
            <w:szCs w:val="24"/>
          </w:rPr>
          <w:t xml:space="preserve"> deployed</w:t>
        </w:r>
      </w:ins>
      <w:ins w:id="362" w:author="Benton, Deon" w:date="2023-02-10T16:45:00Z">
        <w:r w:rsidR="00BD7259">
          <w:rPr>
            <w:rFonts w:ascii="Times New Roman" w:hAnsi="Times New Roman" w:cs="Times New Roman"/>
            <w:sz w:val="24"/>
            <w:szCs w:val="24"/>
          </w:rPr>
          <w:t xml:space="preserve"> by children</w:t>
        </w:r>
      </w:ins>
      <w:ins w:id="363" w:author="Benton, Deon" w:date="2023-02-13T11:26:00Z">
        <w:r w:rsidR="00BF49A1">
          <w:rPr>
            <w:rFonts w:ascii="Times New Roman" w:hAnsi="Times New Roman" w:cs="Times New Roman"/>
            <w:sz w:val="24"/>
            <w:szCs w:val="24"/>
          </w:rPr>
          <w:t>,</w:t>
        </w:r>
      </w:ins>
      <w:ins w:id="364" w:author="Benton, Deon" w:date="2023-02-13T10:15:00Z">
        <w:r w:rsidR="000369C4">
          <w:rPr>
            <w:rFonts w:ascii="Times New Roman" w:hAnsi="Times New Roman" w:cs="Times New Roman"/>
            <w:sz w:val="24"/>
            <w:szCs w:val="24"/>
          </w:rPr>
          <w:t xml:space="preserve"> </w:t>
        </w:r>
      </w:ins>
      <w:ins w:id="365" w:author="Benton, Deon" w:date="2023-02-13T10:20:00Z">
        <w:r w:rsidR="00B02C48">
          <w:rPr>
            <w:rFonts w:ascii="Times New Roman" w:hAnsi="Times New Roman" w:cs="Times New Roman"/>
            <w:sz w:val="24"/>
            <w:szCs w:val="24"/>
          </w:rPr>
          <w:t>especially</w:t>
        </w:r>
      </w:ins>
      <w:ins w:id="366" w:author="Benton, Deon" w:date="2023-02-13T10:15:00Z">
        <w:r w:rsidR="000369C4">
          <w:rPr>
            <w:rFonts w:ascii="Times New Roman" w:hAnsi="Times New Roman" w:cs="Times New Roman"/>
            <w:sz w:val="24"/>
            <w:szCs w:val="24"/>
          </w:rPr>
          <w:t xml:space="preserve"> if children are sensitive to</w:t>
        </w:r>
      </w:ins>
      <w:ins w:id="367" w:author="Benton, Deon" w:date="2023-02-13T11:26:00Z">
        <w:r w:rsidR="00BF49A1">
          <w:rPr>
            <w:rFonts w:ascii="Times New Roman" w:hAnsi="Times New Roman" w:cs="Times New Roman"/>
            <w:sz w:val="24"/>
            <w:szCs w:val="24"/>
          </w:rPr>
          <w:t xml:space="preserve"> and affected by this increase</w:t>
        </w:r>
      </w:ins>
      <w:ins w:id="368" w:author="Benton, Deon" w:date="2023-02-10T16:44:00Z">
        <w:r w:rsidR="00B7396C">
          <w:rPr>
            <w:rFonts w:ascii="Times New Roman" w:hAnsi="Times New Roman" w:cs="Times New Roman"/>
            <w:sz w:val="24"/>
            <w:szCs w:val="24"/>
          </w:rPr>
          <w:t xml:space="preserve">.  </w:t>
        </w:r>
      </w:ins>
    </w:p>
    <w:p w14:paraId="0DBA8B87" w14:textId="77777777" w:rsidR="00F26941" w:rsidRDefault="00B7396C" w:rsidP="000D72BF">
      <w:pPr>
        <w:spacing w:line="480" w:lineRule="auto"/>
        <w:ind w:firstLine="720"/>
        <w:contextualSpacing/>
        <w:rPr>
          <w:ins w:id="369" w:author="Benton, Deon" w:date="2023-02-13T11:28:00Z"/>
          <w:rFonts w:ascii="Times New Roman" w:hAnsi="Times New Roman" w:cs="Times New Roman"/>
          <w:sz w:val="24"/>
          <w:szCs w:val="24"/>
        </w:rPr>
      </w:pPr>
      <w:ins w:id="370" w:author="Benton, Deon" w:date="2023-02-10T16:44:00Z">
        <w:r>
          <w:rPr>
            <w:rFonts w:ascii="Times New Roman" w:hAnsi="Times New Roman" w:cs="Times New Roman"/>
            <w:sz w:val="24"/>
            <w:szCs w:val="24"/>
          </w:rPr>
          <w:lastRenderedPageBreak/>
          <w:t>For example, children who are asked to reason about two candidate causes—which is the approach that has been taken in most contemporary studies on BB reasoning in human children</w:t>
        </w:r>
      </w:ins>
      <w:ins w:id="371" w:author="Benton, Deon" w:date="2023-02-10T16:48:00Z">
        <w:r w:rsidR="00F504BB">
          <w:rPr>
            <w:rFonts w:ascii="Times New Roman" w:hAnsi="Times New Roman" w:cs="Times New Roman"/>
            <w:sz w:val="24"/>
            <w:szCs w:val="24"/>
          </w:rPr>
          <w:t xml:space="preserve"> (e.g., Beckers et al., 2009; Griffiths et al., 2011; Kloos &amp; Sloutsky, 2013; McCormack et al., 2009; McCormack et al., 2013; Sobel &amp; Kirkham. 2006; Sobel et al., 2004)</w:t>
        </w:r>
      </w:ins>
      <w:ins w:id="372" w:author="Benton, Deon" w:date="2023-02-10T16:44:00Z">
        <w:r>
          <w:rPr>
            <w:rFonts w:ascii="Times New Roman" w:hAnsi="Times New Roman" w:cs="Times New Roman"/>
            <w:sz w:val="24"/>
            <w:szCs w:val="24"/>
          </w:rPr>
          <w:t xml:space="preserve">—need only to represent and choose among </w:t>
        </w:r>
        <w:r w:rsidRPr="00D94C82">
          <w:rPr>
            <w:rFonts w:ascii="Times New Roman" w:hAnsi="Times New Roman" w:cs="Times New Roman"/>
            <w:i/>
            <w:iCs/>
            <w:sz w:val="24"/>
            <w:szCs w:val="24"/>
          </w:rPr>
          <w:t>four</w:t>
        </w:r>
        <w:r>
          <w:rPr>
            <w:rFonts w:ascii="Times New Roman" w:hAnsi="Times New Roman" w:cs="Times New Roman"/>
            <w:sz w:val="24"/>
            <w:szCs w:val="24"/>
          </w:rPr>
          <w:t xml:space="preserve"> candidate causal hypotheses (i.e., 2</w:t>
        </w:r>
        <w:r>
          <w:rPr>
            <w:rFonts w:ascii="Times New Roman" w:hAnsi="Times New Roman" w:cs="Times New Roman"/>
            <w:sz w:val="24"/>
            <w:szCs w:val="24"/>
            <w:vertAlign w:val="superscript"/>
          </w:rPr>
          <w:t>n</w:t>
        </w:r>
        <w:r>
          <w:rPr>
            <w:rFonts w:ascii="Times New Roman" w:hAnsi="Times New Roman" w:cs="Times New Roman"/>
            <w:sz w:val="24"/>
            <w:szCs w:val="24"/>
          </w:rPr>
          <w:t xml:space="preserve">, where </w:t>
        </w:r>
        <w:r>
          <w:rPr>
            <w:rFonts w:ascii="Times New Roman" w:hAnsi="Times New Roman" w:cs="Times New Roman"/>
            <w:i/>
            <w:iCs/>
            <w:sz w:val="24"/>
            <w:szCs w:val="24"/>
          </w:rPr>
          <w:t xml:space="preserve">n </w:t>
        </w:r>
        <w:r>
          <w:rPr>
            <w:rFonts w:ascii="Times New Roman" w:hAnsi="Times New Roman" w:cs="Times New Roman"/>
            <w:sz w:val="24"/>
            <w:szCs w:val="24"/>
          </w:rPr>
          <w:t>is the number of potential causes). This may be within the</w:t>
        </w:r>
      </w:ins>
      <w:ins w:id="373" w:author="Benton, Deon" w:date="2023-02-10T16:48:00Z">
        <w:r w:rsidR="00F504BB">
          <w:rPr>
            <w:rFonts w:ascii="Times New Roman" w:hAnsi="Times New Roman" w:cs="Times New Roman"/>
            <w:sz w:val="24"/>
            <w:szCs w:val="24"/>
          </w:rPr>
          <w:t xml:space="preserve"> information-processing capacities of</w:t>
        </w:r>
      </w:ins>
      <w:ins w:id="374" w:author="Benton, Deon" w:date="2023-02-10T16:44:00Z">
        <w:r>
          <w:rPr>
            <w:rFonts w:ascii="Times New Roman" w:hAnsi="Times New Roman" w:cs="Times New Roman"/>
            <w:sz w:val="24"/>
            <w:szCs w:val="24"/>
          </w:rPr>
          <w:t xml:space="preserve"> 3- and 4-year-olds. </w:t>
        </w:r>
      </w:ins>
      <w:ins w:id="375" w:author="Benton, Deon" w:date="2023-02-10T16:49:00Z">
        <w:r w:rsidR="00AC473C">
          <w:rPr>
            <w:rFonts w:ascii="Times New Roman" w:hAnsi="Times New Roman" w:cs="Times New Roman"/>
            <w:sz w:val="24"/>
            <w:szCs w:val="24"/>
          </w:rPr>
          <w:t>In contrast</w:t>
        </w:r>
      </w:ins>
      <w:ins w:id="376" w:author="Benton, Deon" w:date="2023-02-10T16:44:00Z">
        <w:r>
          <w:rPr>
            <w:rFonts w:ascii="Times New Roman" w:hAnsi="Times New Roman" w:cs="Times New Roman"/>
            <w:sz w:val="24"/>
            <w:szCs w:val="24"/>
          </w:rPr>
          <w:t>, children who are asked to reason about three</w:t>
        </w:r>
      </w:ins>
      <w:ins w:id="377" w:author="Benton, Deon" w:date="2023-02-10T16:53:00Z">
        <w:r w:rsidR="004746A8">
          <w:rPr>
            <w:rFonts w:ascii="Times New Roman" w:hAnsi="Times New Roman" w:cs="Times New Roman"/>
            <w:sz w:val="24"/>
            <w:szCs w:val="24"/>
          </w:rPr>
          <w:t xml:space="preserve"> or four</w:t>
        </w:r>
      </w:ins>
      <w:ins w:id="378" w:author="Benton, Deon" w:date="2023-02-10T16:44:00Z">
        <w:r>
          <w:rPr>
            <w:rFonts w:ascii="Times New Roman" w:hAnsi="Times New Roman" w:cs="Times New Roman"/>
            <w:sz w:val="24"/>
            <w:szCs w:val="24"/>
          </w:rPr>
          <w:t xml:space="preserve"> candidate causes must now contend with </w:t>
        </w:r>
        <w:r>
          <w:rPr>
            <w:rFonts w:ascii="Times New Roman" w:hAnsi="Times New Roman" w:cs="Times New Roman"/>
            <w:i/>
            <w:iCs/>
            <w:sz w:val="24"/>
            <w:szCs w:val="24"/>
          </w:rPr>
          <w:t>eight</w:t>
        </w:r>
      </w:ins>
      <w:ins w:id="379" w:author="Benton, Deon" w:date="2023-02-10T16:53:00Z">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ins>
      <w:ins w:id="380" w:author="Benton, Deon" w:date="2023-02-10T16:44:00Z">
        <w:r>
          <w:rPr>
            <w:rFonts w:ascii="Times New Roman" w:hAnsi="Times New Roman" w:cs="Times New Roman"/>
            <w:i/>
            <w:iCs/>
            <w:sz w:val="24"/>
            <w:szCs w:val="24"/>
          </w:rPr>
          <w:t xml:space="preserve"> </w:t>
        </w:r>
        <w:r>
          <w:rPr>
            <w:rFonts w:ascii="Times New Roman" w:hAnsi="Times New Roman" w:cs="Times New Roman"/>
            <w:sz w:val="24"/>
            <w:szCs w:val="24"/>
          </w:rPr>
          <w:t>candidate causal hypothes</w:t>
        </w:r>
      </w:ins>
      <w:ins w:id="381" w:author="Benton, Deon" w:date="2023-02-10T16:53:00Z">
        <w:r w:rsidR="004746A8">
          <w:rPr>
            <w:rFonts w:ascii="Times New Roman" w:hAnsi="Times New Roman" w:cs="Times New Roman"/>
            <w:sz w:val="24"/>
            <w:szCs w:val="24"/>
          </w:rPr>
          <w:t>es, respectively</w:t>
        </w:r>
      </w:ins>
      <w:ins w:id="382" w:author="Benton, Deon" w:date="2023-02-10T16:44:00Z">
        <w:r>
          <w:rPr>
            <w:rFonts w:ascii="Times New Roman" w:hAnsi="Times New Roman" w:cs="Times New Roman"/>
            <w:sz w:val="24"/>
            <w:szCs w:val="24"/>
          </w:rPr>
          <w:t xml:space="preserve">. </w:t>
        </w:r>
      </w:ins>
      <w:ins w:id="383" w:author="Benton, Deon" w:date="2023-02-13T11:27:00Z">
        <w:r w:rsidR="000D72BF">
          <w:rPr>
            <w:rFonts w:ascii="Times New Roman" w:hAnsi="Times New Roman" w:cs="Times New Roman"/>
            <w:sz w:val="24"/>
            <w:szCs w:val="24"/>
          </w:rPr>
          <w:t xml:space="preserve">This </w:t>
        </w:r>
      </w:ins>
      <w:ins w:id="384" w:author="Benton, Deon" w:date="2023-02-10T16:44:00Z">
        <w:r>
          <w:rPr>
            <w:rFonts w:ascii="Times New Roman" w:hAnsi="Times New Roman" w:cs="Times New Roman"/>
            <w:sz w:val="24"/>
            <w:szCs w:val="24"/>
          </w:rPr>
          <w:t>may well be outside the limits of their restricted information-processing capacities</w:t>
        </w:r>
      </w:ins>
      <w:ins w:id="385" w:author="Benton, Deon" w:date="2023-02-13T11:27:00Z">
        <w:r w:rsidR="000D72BF">
          <w:rPr>
            <w:rFonts w:ascii="Times New Roman" w:hAnsi="Times New Roman" w:cs="Times New Roman"/>
            <w:sz w:val="24"/>
            <w:szCs w:val="24"/>
          </w:rPr>
          <w:t xml:space="preserve"> for the developing child</w:t>
        </w:r>
      </w:ins>
      <w:ins w:id="386" w:author="Benton, Deon" w:date="2023-02-10T16:44:00Z">
        <w:r>
          <w:rPr>
            <w:rFonts w:ascii="Times New Roman" w:hAnsi="Times New Roman" w:cs="Times New Roman"/>
            <w:sz w:val="24"/>
            <w:szCs w:val="24"/>
          </w:rPr>
          <w:t>.</w:t>
        </w:r>
      </w:ins>
      <w:ins w:id="387" w:author="Benton, Deon [2]" w:date="2023-02-10T20:09:00Z">
        <w:r w:rsidR="003C1807">
          <w:rPr>
            <w:rFonts w:ascii="Times New Roman" w:hAnsi="Times New Roman" w:cs="Times New Roman"/>
            <w:sz w:val="24"/>
            <w:szCs w:val="24"/>
          </w:rPr>
          <w:t xml:space="preserve"> </w:t>
        </w:r>
      </w:ins>
    </w:p>
    <w:p w14:paraId="60C2C20B" w14:textId="43CAA254" w:rsidR="004A07CC" w:rsidRDefault="00B31293" w:rsidP="000D72BF">
      <w:pPr>
        <w:spacing w:line="480" w:lineRule="auto"/>
        <w:ind w:firstLine="720"/>
        <w:contextualSpacing/>
        <w:rPr>
          <w:ins w:id="388" w:author="Benton, Deon" w:date="2023-02-13T17:24:00Z"/>
          <w:rFonts w:ascii="Times New Roman" w:hAnsi="Times New Roman" w:cs="Times New Roman"/>
          <w:sz w:val="24"/>
          <w:szCs w:val="24"/>
        </w:rPr>
      </w:pPr>
      <w:ins w:id="389" w:author="Benton, Deon" w:date="2023-02-13T16:21:00Z">
        <w:r>
          <w:rPr>
            <w:rFonts w:ascii="Times New Roman" w:hAnsi="Times New Roman" w:cs="Times New Roman"/>
            <w:sz w:val="24"/>
            <w:szCs w:val="24"/>
          </w:rPr>
          <w:t>Extensive res</w:t>
        </w:r>
      </w:ins>
      <w:ins w:id="390" w:author="Benton, Deon" w:date="2023-02-13T16:22:00Z">
        <w:r>
          <w:rPr>
            <w:rFonts w:ascii="Times New Roman" w:hAnsi="Times New Roman" w:cs="Times New Roman"/>
            <w:sz w:val="24"/>
            <w:szCs w:val="24"/>
          </w:rPr>
          <w:t>earch</w:t>
        </w:r>
      </w:ins>
      <w:ins w:id="391" w:author="Benton, Deon" w:date="2023-02-13T16:21:00Z">
        <w:r>
          <w:rPr>
            <w:rFonts w:ascii="Times New Roman" w:hAnsi="Times New Roman" w:cs="Times New Roman"/>
            <w:sz w:val="24"/>
            <w:szCs w:val="24"/>
          </w:rPr>
          <w:t xml:space="preserve"> that has relied on the Dimensional Change Card Sort (DCCS) task to measure the development of executive functioning in children is also consistent with this thesis</w:t>
        </w:r>
      </w:ins>
      <w:ins w:id="392" w:author="Benton, Deon" w:date="2023-02-13T16:24:00Z">
        <w:r w:rsidR="00D0364E">
          <w:rPr>
            <w:rFonts w:ascii="Times New Roman" w:hAnsi="Times New Roman" w:cs="Times New Roman"/>
            <w:sz w:val="24"/>
            <w:szCs w:val="24"/>
          </w:rPr>
          <w:t xml:space="preserve"> (e.g., Frye, Zelazo, &amp; Palfai, 1995; Zelazo, Frye, &amp; Rapus, 1</w:t>
        </w:r>
      </w:ins>
      <w:ins w:id="393" w:author="Benton, Deon" w:date="2023-02-13T16:25:00Z">
        <w:r w:rsidR="00D0364E">
          <w:rPr>
            <w:rFonts w:ascii="Times New Roman" w:hAnsi="Times New Roman" w:cs="Times New Roman"/>
            <w:sz w:val="24"/>
            <w:szCs w:val="24"/>
          </w:rPr>
          <w:t>996)</w:t>
        </w:r>
      </w:ins>
      <w:ins w:id="394" w:author="Benton, Deon" w:date="2023-02-13T16:21:00Z">
        <w:r>
          <w:rPr>
            <w:rFonts w:ascii="Times New Roman" w:hAnsi="Times New Roman" w:cs="Times New Roman"/>
            <w:sz w:val="24"/>
            <w:szCs w:val="24"/>
          </w:rPr>
          <w:t xml:space="preserve">. </w:t>
        </w:r>
      </w:ins>
      <w:ins w:id="395" w:author="Benton, Deon" w:date="2023-02-13T16:23:00Z">
        <w:r w:rsidR="00D0364E">
          <w:rPr>
            <w:rFonts w:ascii="Times New Roman" w:hAnsi="Times New Roman" w:cs="Times New Roman"/>
            <w:sz w:val="24"/>
            <w:szCs w:val="24"/>
          </w:rPr>
          <w:t xml:space="preserve">In the standard version of this task, </w:t>
        </w:r>
      </w:ins>
      <w:ins w:id="396" w:author="Benton, Deon" w:date="2023-02-13T16:25:00Z">
        <w:r w:rsidR="00DF44EF">
          <w:rPr>
            <w:rFonts w:ascii="Times New Roman" w:hAnsi="Times New Roman" w:cs="Times New Roman"/>
            <w:sz w:val="24"/>
            <w:szCs w:val="24"/>
          </w:rPr>
          <w:t xml:space="preserve">children are shown two “target” cards — these cards typically vary along two dimensions (e.g., a yellow </w:t>
        </w:r>
      </w:ins>
      <w:ins w:id="397" w:author="Benton, Deon" w:date="2023-02-13T16:26:00Z">
        <w:r w:rsidR="00DF44EF">
          <w:rPr>
            <w:rFonts w:ascii="Times New Roman" w:hAnsi="Times New Roman" w:cs="Times New Roman"/>
            <w:sz w:val="24"/>
            <w:szCs w:val="24"/>
          </w:rPr>
          <w:t xml:space="preserve">tortoise and a purple elephant). Children are </w:t>
        </w:r>
      </w:ins>
      <w:ins w:id="398" w:author="Benton, Deon" w:date="2023-02-13T16:28:00Z">
        <w:r w:rsidR="001641AD">
          <w:rPr>
            <w:rFonts w:ascii="Times New Roman" w:hAnsi="Times New Roman" w:cs="Times New Roman"/>
            <w:sz w:val="24"/>
            <w:szCs w:val="24"/>
          </w:rPr>
          <w:t>then told</w:t>
        </w:r>
      </w:ins>
      <w:ins w:id="399" w:author="Benton, Deon" w:date="2023-02-13T16:26:00Z">
        <w:r w:rsidR="00DF44EF">
          <w:rPr>
            <w:rFonts w:ascii="Times New Roman" w:hAnsi="Times New Roman" w:cs="Times New Roman"/>
            <w:sz w:val="24"/>
            <w:szCs w:val="24"/>
          </w:rPr>
          <w:t xml:space="preserve"> </w:t>
        </w:r>
      </w:ins>
      <w:ins w:id="400" w:author="Benton, Deon" w:date="2023-02-13T16:29:00Z">
        <w:r w:rsidR="007A038E">
          <w:rPr>
            <w:rFonts w:ascii="Times New Roman" w:hAnsi="Times New Roman" w:cs="Times New Roman"/>
            <w:sz w:val="24"/>
            <w:szCs w:val="24"/>
          </w:rPr>
          <w:t>to</w:t>
        </w:r>
      </w:ins>
      <w:ins w:id="401" w:author="Benton, Deon" w:date="2023-02-13T16:27:00Z">
        <w:r w:rsidR="001641AD">
          <w:rPr>
            <w:rFonts w:ascii="Times New Roman" w:hAnsi="Times New Roman" w:cs="Times New Roman"/>
            <w:sz w:val="24"/>
            <w:szCs w:val="24"/>
          </w:rPr>
          <w:t xml:space="preserve"> use one set of rules to</w:t>
        </w:r>
      </w:ins>
      <w:ins w:id="402" w:author="Benton, Deon" w:date="2023-02-13T16:26:00Z">
        <w:r w:rsidR="00DF44EF">
          <w:rPr>
            <w:rFonts w:ascii="Times New Roman" w:hAnsi="Times New Roman" w:cs="Times New Roman"/>
            <w:sz w:val="24"/>
            <w:szCs w:val="24"/>
          </w:rPr>
          <w:t xml:space="preserve"> sort a series of</w:t>
        </w:r>
      </w:ins>
      <w:ins w:id="403" w:author="Benton, Deon" w:date="2023-02-13T16:27:00Z">
        <w:r w:rsidR="001641AD">
          <w:rPr>
            <w:rFonts w:ascii="Times New Roman" w:hAnsi="Times New Roman" w:cs="Times New Roman"/>
            <w:sz w:val="24"/>
            <w:szCs w:val="24"/>
          </w:rPr>
          <w:t xml:space="preserve"> “test”</w:t>
        </w:r>
      </w:ins>
      <w:ins w:id="404" w:author="Benton, Deon" w:date="2023-02-13T16:26:00Z">
        <w:r w:rsidR="00DF44EF">
          <w:rPr>
            <w:rFonts w:ascii="Times New Roman" w:hAnsi="Times New Roman" w:cs="Times New Roman"/>
            <w:sz w:val="24"/>
            <w:szCs w:val="24"/>
          </w:rPr>
          <w:t xml:space="preserve"> cards (e.g., purple </w:t>
        </w:r>
      </w:ins>
      <w:ins w:id="405" w:author="Benton, Deon" w:date="2023-02-13T16:27:00Z">
        <w:r w:rsidR="00DF44EF">
          <w:rPr>
            <w:rFonts w:ascii="Times New Roman" w:hAnsi="Times New Roman" w:cs="Times New Roman"/>
            <w:sz w:val="24"/>
            <w:szCs w:val="24"/>
          </w:rPr>
          <w:t>tortoises and yellow elephants)</w:t>
        </w:r>
      </w:ins>
      <w:ins w:id="406" w:author="Benton, Deon" w:date="2023-02-13T16:29:00Z">
        <w:r w:rsidR="007A038E">
          <w:rPr>
            <w:rFonts w:ascii="Times New Roman" w:hAnsi="Times New Roman" w:cs="Times New Roman"/>
            <w:sz w:val="24"/>
            <w:szCs w:val="24"/>
          </w:rPr>
          <w:t xml:space="preserve"> for several trials. </w:t>
        </w:r>
      </w:ins>
      <w:ins w:id="407" w:author="Benton, Deon" w:date="2023-02-13T16:30:00Z">
        <w:r w:rsidR="007A038E">
          <w:rPr>
            <w:rFonts w:ascii="Times New Roman" w:hAnsi="Times New Roman" w:cs="Times New Roman"/>
            <w:sz w:val="24"/>
            <w:szCs w:val="24"/>
          </w:rPr>
          <w:t xml:space="preserve">For example, they might be told, “If it is purple, it goes here; if it is yellow, it goes here). </w:t>
        </w:r>
      </w:ins>
      <w:ins w:id="408" w:author="Benton, Deon" w:date="2023-02-13T16:29:00Z">
        <w:r w:rsidR="007A038E">
          <w:rPr>
            <w:rFonts w:ascii="Times New Roman" w:hAnsi="Times New Roman" w:cs="Times New Roman"/>
            <w:sz w:val="24"/>
            <w:szCs w:val="24"/>
          </w:rPr>
          <w:t>Follow</w:t>
        </w:r>
      </w:ins>
      <w:ins w:id="409" w:author="Benton, Deon" w:date="2023-02-13T16:30:00Z">
        <w:r w:rsidR="007A038E">
          <w:rPr>
            <w:rFonts w:ascii="Times New Roman" w:hAnsi="Times New Roman" w:cs="Times New Roman"/>
            <w:sz w:val="24"/>
            <w:szCs w:val="24"/>
          </w:rPr>
          <w:t>ing these trials, children</w:t>
        </w:r>
      </w:ins>
      <w:ins w:id="410" w:author="Benton, Deon" w:date="2023-02-13T16:28:00Z">
        <w:r w:rsidR="001641AD">
          <w:rPr>
            <w:rFonts w:ascii="Times New Roman" w:hAnsi="Times New Roman" w:cs="Times New Roman"/>
            <w:sz w:val="24"/>
            <w:szCs w:val="24"/>
          </w:rPr>
          <w:t xml:space="preserve"> </w:t>
        </w:r>
      </w:ins>
      <w:ins w:id="411" w:author="Benton, Deon" w:date="2023-02-14T10:14:00Z">
        <w:r w:rsidR="00047E8D">
          <w:rPr>
            <w:rFonts w:ascii="Times New Roman" w:hAnsi="Times New Roman" w:cs="Times New Roman"/>
            <w:sz w:val="24"/>
            <w:szCs w:val="24"/>
          </w:rPr>
          <w:t>are</w:t>
        </w:r>
      </w:ins>
      <w:ins w:id="412" w:author="Benton, Deon" w:date="2023-02-13T16:28:00Z">
        <w:r w:rsidR="001641AD">
          <w:rPr>
            <w:rFonts w:ascii="Times New Roman" w:hAnsi="Times New Roman" w:cs="Times New Roman"/>
            <w:sz w:val="24"/>
            <w:szCs w:val="24"/>
          </w:rPr>
          <w:t xml:space="preserve"> th</w:t>
        </w:r>
      </w:ins>
      <w:ins w:id="413" w:author="Benton, Deon" w:date="2023-02-13T16:30:00Z">
        <w:r w:rsidR="007A038E">
          <w:rPr>
            <w:rFonts w:ascii="Times New Roman" w:hAnsi="Times New Roman" w:cs="Times New Roman"/>
            <w:sz w:val="24"/>
            <w:szCs w:val="24"/>
          </w:rPr>
          <w:t>en told to use a new set of</w:t>
        </w:r>
      </w:ins>
      <w:ins w:id="414" w:author="Benton, Deon" w:date="2023-02-13T16:31:00Z">
        <w:r w:rsidR="007A038E">
          <w:rPr>
            <w:rFonts w:ascii="Times New Roman" w:hAnsi="Times New Roman" w:cs="Times New Roman"/>
            <w:sz w:val="24"/>
            <w:szCs w:val="24"/>
          </w:rPr>
          <w:t xml:space="preserve"> rules to sort the cards (e.g., if</w:t>
        </w:r>
        <w:r w:rsidR="009669BB">
          <w:rPr>
            <w:rFonts w:ascii="Times New Roman" w:hAnsi="Times New Roman" w:cs="Times New Roman"/>
            <w:sz w:val="24"/>
            <w:szCs w:val="24"/>
          </w:rPr>
          <w:t xml:space="preserve"> it is an elephant, it goes here; if it is a tortoise, it goes here). Success during the second half of th</w:t>
        </w:r>
      </w:ins>
      <w:ins w:id="415" w:author="Benton, Deon" w:date="2023-02-13T16:33:00Z">
        <w:r w:rsidR="009669BB">
          <w:rPr>
            <w:rFonts w:ascii="Times New Roman" w:hAnsi="Times New Roman" w:cs="Times New Roman"/>
            <w:sz w:val="24"/>
            <w:szCs w:val="24"/>
          </w:rPr>
          <w:t>is</w:t>
        </w:r>
      </w:ins>
      <w:ins w:id="416" w:author="Benton, Deon" w:date="2023-02-13T16:31:00Z">
        <w:r w:rsidR="009669BB">
          <w:rPr>
            <w:rFonts w:ascii="Times New Roman" w:hAnsi="Times New Roman" w:cs="Times New Roman"/>
            <w:sz w:val="24"/>
            <w:szCs w:val="24"/>
          </w:rPr>
          <w:t xml:space="preserve"> </w:t>
        </w:r>
      </w:ins>
      <w:ins w:id="417" w:author="Benton, Deon" w:date="2023-02-13T16:32:00Z">
        <w:r w:rsidR="009669BB">
          <w:rPr>
            <w:rFonts w:ascii="Times New Roman" w:hAnsi="Times New Roman" w:cs="Times New Roman"/>
            <w:sz w:val="24"/>
            <w:szCs w:val="24"/>
          </w:rPr>
          <w:t xml:space="preserve">task—that is, when children are asked to switch rules—requires that they inhibit </w:t>
        </w:r>
      </w:ins>
      <w:ins w:id="418" w:author="Benton, Deon" w:date="2023-02-13T16:33:00Z">
        <w:r w:rsidR="00D26AC6">
          <w:rPr>
            <w:rFonts w:ascii="Times New Roman" w:hAnsi="Times New Roman" w:cs="Times New Roman"/>
            <w:sz w:val="24"/>
            <w:szCs w:val="24"/>
          </w:rPr>
          <w:t>a prepotent response to</w:t>
        </w:r>
      </w:ins>
      <w:ins w:id="419" w:author="Benton, Deon" w:date="2023-02-13T16:32:00Z">
        <w:r w:rsidR="009669BB">
          <w:rPr>
            <w:rFonts w:ascii="Times New Roman" w:hAnsi="Times New Roman" w:cs="Times New Roman"/>
            <w:sz w:val="24"/>
            <w:szCs w:val="24"/>
          </w:rPr>
          <w:t xml:space="preserve"> sort </w:t>
        </w:r>
      </w:ins>
      <w:ins w:id="420" w:author="Benton, Deon" w:date="2023-02-13T16:33:00Z">
        <w:r w:rsidR="00D26AC6">
          <w:rPr>
            <w:rFonts w:ascii="Times New Roman" w:hAnsi="Times New Roman" w:cs="Times New Roman"/>
            <w:sz w:val="24"/>
            <w:szCs w:val="24"/>
          </w:rPr>
          <w:t>based on a previous rule</w:t>
        </w:r>
      </w:ins>
      <w:ins w:id="421" w:author="Benton, Deon" w:date="2023-02-13T16:40:00Z">
        <w:r w:rsidR="001742D1">
          <w:rPr>
            <w:rFonts w:ascii="Times New Roman" w:hAnsi="Times New Roman" w:cs="Times New Roman"/>
            <w:sz w:val="24"/>
            <w:szCs w:val="24"/>
          </w:rPr>
          <w:t>.</w:t>
        </w:r>
      </w:ins>
      <w:ins w:id="422" w:author="Benton, Deon" w:date="2023-02-13T09:54:00Z">
        <w:r w:rsidR="00DE515B">
          <w:rPr>
            <w:rFonts w:ascii="Times New Roman" w:hAnsi="Times New Roman" w:cs="Times New Roman"/>
            <w:sz w:val="24"/>
            <w:szCs w:val="24"/>
          </w:rPr>
          <w:t xml:space="preserve"> </w:t>
        </w:r>
      </w:ins>
      <w:ins w:id="423" w:author="Benton, Deon" w:date="2023-02-13T16:37:00Z">
        <w:r w:rsidR="004A07CC">
          <w:rPr>
            <w:rFonts w:ascii="Times New Roman" w:hAnsi="Times New Roman" w:cs="Times New Roman"/>
            <w:sz w:val="24"/>
            <w:szCs w:val="24"/>
          </w:rPr>
          <w:t>[…</w:t>
        </w:r>
      </w:ins>
      <w:ins w:id="424" w:author="Benton, Deon" w:date="2023-02-13T16:38:00Z">
        <w:r w:rsidR="004A07CC">
          <w:rPr>
            <w:rFonts w:ascii="Times New Roman" w:hAnsi="Times New Roman" w:cs="Times New Roman"/>
            <w:sz w:val="24"/>
            <w:szCs w:val="24"/>
          </w:rPr>
          <w:t>]</w:t>
        </w:r>
      </w:ins>
      <w:ins w:id="425" w:author="Benton, Deon" w:date="2023-02-13T16:44:00Z">
        <w:r w:rsidR="00C66DDE">
          <w:rPr>
            <w:rFonts w:ascii="Times New Roman" w:hAnsi="Times New Roman" w:cs="Times New Roman"/>
            <w:sz w:val="24"/>
            <w:szCs w:val="24"/>
          </w:rPr>
          <w:t xml:space="preserve"> The general takeaway from th</w:t>
        </w:r>
      </w:ins>
      <w:ins w:id="426" w:author="Benton, Deon" w:date="2023-02-13T16:45:00Z">
        <w:r w:rsidR="00C66DDE">
          <w:rPr>
            <w:rFonts w:ascii="Times New Roman" w:hAnsi="Times New Roman" w:cs="Times New Roman"/>
            <w:sz w:val="24"/>
            <w:szCs w:val="24"/>
          </w:rPr>
          <w:t>is research is that children at 3 and 4 years of age</w:t>
        </w:r>
      </w:ins>
      <w:ins w:id="427" w:author="Benton, Deon" w:date="2023-02-14T10:29:00Z">
        <w:r w:rsidR="00C452EA">
          <w:rPr>
            <w:rFonts w:ascii="Times New Roman" w:hAnsi="Times New Roman" w:cs="Times New Roman"/>
            <w:sz w:val="24"/>
            <w:szCs w:val="24"/>
          </w:rPr>
          <w:t xml:space="preserve"> do not </w:t>
        </w:r>
      </w:ins>
      <w:ins w:id="428" w:author="Benton, Deon" w:date="2023-02-14T10:31:00Z">
        <w:r w:rsidR="003B4FBA">
          <w:rPr>
            <w:rFonts w:ascii="Times New Roman" w:hAnsi="Times New Roman" w:cs="Times New Roman"/>
            <w:sz w:val="24"/>
            <w:szCs w:val="24"/>
          </w:rPr>
          <w:t>perseverate</w:t>
        </w:r>
      </w:ins>
      <w:ins w:id="429" w:author="Benton, Deon" w:date="2023-02-14T10:32:00Z">
        <w:r w:rsidR="003B4FBA">
          <w:rPr>
            <w:rFonts w:ascii="Times New Roman" w:hAnsi="Times New Roman" w:cs="Times New Roman"/>
            <w:sz w:val="24"/>
            <w:szCs w:val="24"/>
          </w:rPr>
          <w:t>—that is, continue to rely on the first rule after being asked to switch and use the second rule—</w:t>
        </w:r>
      </w:ins>
      <w:ins w:id="430" w:author="Benton, Deon" w:date="2023-02-14T10:29:00Z">
        <w:r w:rsidR="00C452EA">
          <w:rPr>
            <w:rFonts w:ascii="Times New Roman" w:hAnsi="Times New Roman" w:cs="Times New Roman"/>
            <w:sz w:val="24"/>
            <w:szCs w:val="24"/>
          </w:rPr>
          <w:t>when asked to use rules that derive from the same branch of a hier</w:t>
        </w:r>
      </w:ins>
      <w:ins w:id="431" w:author="Benton, Deon" w:date="2023-02-14T10:31:00Z">
        <w:r w:rsidR="00C452EA">
          <w:rPr>
            <w:rFonts w:ascii="Times New Roman" w:hAnsi="Times New Roman" w:cs="Times New Roman"/>
            <w:sz w:val="24"/>
            <w:szCs w:val="24"/>
          </w:rPr>
          <w:t>archical</w:t>
        </w:r>
      </w:ins>
      <w:ins w:id="432" w:author="Benton, Deon" w:date="2023-02-14T10:32:00Z">
        <w:r w:rsidR="003B4FBA">
          <w:rPr>
            <w:rFonts w:ascii="Times New Roman" w:hAnsi="Times New Roman" w:cs="Times New Roman"/>
            <w:sz w:val="24"/>
            <w:szCs w:val="24"/>
          </w:rPr>
          <w:t xml:space="preserve"> tree that depicts that relation among lower-order rules (e.g., “</w:t>
        </w:r>
      </w:ins>
      <w:ins w:id="433" w:author="Benton, Deon" w:date="2023-02-14T10:33:00Z">
        <w:r w:rsidR="003B4FBA">
          <w:rPr>
            <w:rFonts w:ascii="Times New Roman" w:hAnsi="Times New Roman" w:cs="Times New Roman"/>
            <w:sz w:val="24"/>
            <w:szCs w:val="24"/>
          </w:rPr>
          <w:t xml:space="preserve">If it is </w:t>
        </w:r>
        <w:r w:rsidR="003B4FBA">
          <w:rPr>
            <w:rFonts w:ascii="Times New Roman" w:hAnsi="Times New Roman" w:cs="Times New Roman"/>
            <w:sz w:val="24"/>
            <w:szCs w:val="24"/>
          </w:rPr>
          <w:lastRenderedPageBreak/>
          <w:t>purple, it goes here; if it is yellow, it goes her</w:t>
        </w:r>
        <w:r w:rsidR="003B4FBA">
          <w:rPr>
            <w:rFonts w:ascii="Times New Roman" w:hAnsi="Times New Roman" w:cs="Times New Roman"/>
            <w:sz w:val="24"/>
            <w:szCs w:val="24"/>
          </w:rPr>
          <w:t>e)</w:t>
        </w:r>
      </w:ins>
      <w:ins w:id="434" w:author="Benton, Deon" w:date="2023-02-14T10:32:00Z">
        <w:r w:rsidR="003B4FBA">
          <w:rPr>
            <w:rFonts w:ascii="Times New Roman" w:hAnsi="Times New Roman" w:cs="Times New Roman"/>
            <w:sz w:val="24"/>
            <w:szCs w:val="24"/>
          </w:rPr>
          <w:t>.</w:t>
        </w:r>
      </w:ins>
      <w:ins w:id="435" w:author="Benton, Deon" w:date="2023-02-13T16:45:00Z">
        <w:r w:rsidR="00C66DDE">
          <w:rPr>
            <w:rFonts w:ascii="Times New Roman" w:hAnsi="Times New Roman" w:cs="Times New Roman"/>
            <w:sz w:val="24"/>
            <w:szCs w:val="24"/>
          </w:rPr>
          <w:t xml:space="preserve"> </w:t>
        </w:r>
      </w:ins>
      <w:ins w:id="436" w:author="Benton, Deon" w:date="2023-02-14T10:27:00Z">
        <w:r w:rsidR="002A72A5">
          <w:rPr>
            <w:rFonts w:ascii="Times New Roman" w:hAnsi="Times New Roman" w:cs="Times New Roman"/>
            <w:sz w:val="24"/>
            <w:szCs w:val="24"/>
          </w:rPr>
          <w:t xml:space="preserve">However, </w:t>
        </w:r>
      </w:ins>
      <w:ins w:id="437" w:author="Benton, Deon" w:date="2023-02-14T10:33:00Z">
        <w:r w:rsidR="00313416">
          <w:rPr>
            <w:rFonts w:ascii="Times New Roman" w:hAnsi="Times New Roman" w:cs="Times New Roman"/>
            <w:sz w:val="24"/>
            <w:szCs w:val="24"/>
          </w:rPr>
          <w:t xml:space="preserve">children who are required flexibly to </w:t>
        </w:r>
      </w:ins>
      <w:ins w:id="438" w:author="Benton, Deon" w:date="2023-02-14T10:27:00Z">
        <w:r w:rsidR="002A72A5">
          <w:rPr>
            <w:rFonts w:ascii="Times New Roman" w:hAnsi="Times New Roman" w:cs="Times New Roman"/>
            <w:sz w:val="24"/>
            <w:szCs w:val="24"/>
          </w:rPr>
          <w:t xml:space="preserve">use rules that derive from different “branches” </w:t>
        </w:r>
      </w:ins>
      <w:ins w:id="439" w:author="Benton, Deon" w:date="2023-02-14T10:28:00Z">
        <w:r w:rsidR="002A72A5">
          <w:rPr>
            <w:rFonts w:ascii="Times New Roman" w:hAnsi="Times New Roman" w:cs="Times New Roman"/>
            <w:sz w:val="24"/>
            <w:szCs w:val="24"/>
          </w:rPr>
          <w:t xml:space="preserve">of </w:t>
        </w:r>
      </w:ins>
      <w:ins w:id="440" w:author="Benton, Deon" w:date="2023-02-14T10:33:00Z">
        <w:r w:rsidR="00313416">
          <w:rPr>
            <w:rFonts w:ascii="Times New Roman" w:hAnsi="Times New Roman" w:cs="Times New Roman"/>
            <w:sz w:val="24"/>
            <w:szCs w:val="24"/>
          </w:rPr>
          <w:t>that hierarchical tree</w:t>
        </w:r>
      </w:ins>
      <w:ins w:id="441" w:author="Benton, Deon" w:date="2023-02-14T10:34:00Z">
        <w:r w:rsidR="00313416">
          <w:rPr>
            <w:rFonts w:ascii="Times New Roman" w:hAnsi="Times New Roman" w:cs="Times New Roman"/>
            <w:sz w:val="24"/>
            <w:szCs w:val="24"/>
          </w:rPr>
          <w:t xml:space="preserve"> (“If it is purple, it goes here; if </w:t>
        </w:r>
        <w:r w:rsidR="001560E9">
          <w:rPr>
            <w:rFonts w:ascii="Times New Roman" w:hAnsi="Times New Roman" w:cs="Times New Roman"/>
            <w:sz w:val="24"/>
            <w:szCs w:val="24"/>
          </w:rPr>
          <w:t>it is a horse, it goes there”)</w:t>
        </w:r>
      </w:ins>
      <w:ins w:id="442" w:author="Benton, Deon" w:date="2023-02-14T10:33:00Z">
        <w:r w:rsidR="00313416">
          <w:rPr>
            <w:rFonts w:ascii="Times New Roman" w:hAnsi="Times New Roman" w:cs="Times New Roman"/>
            <w:sz w:val="24"/>
            <w:szCs w:val="24"/>
          </w:rPr>
          <w:t xml:space="preserve"> do tend to</w:t>
        </w:r>
      </w:ins>
      <w:ins w:id="443" w:author="Benton, Deon" w:date="2023-02-13T16:45:00Z">
        <w:r w:rsidR="00C66DDE">
          <w:rPr>
            <w:rFonts w:ascii="Times New Roman" w:hAnsi="Times New Roman" w:cs="Times New Roman"/>
            <w:sz w:val="24"/>
            <w:szCs w:val="24"/>
          </w:rPr>
          <w:t xml:space="preserve"> perseverate</w:t>
        </w:r>
      </w:ins>
      <w:ins w:id="444" w:author="Benton, Deon" w:date="2023-02-14T10:33:00Z">
        <w:r w:rsidR="00313416">
          <w:rPr>
            <w:rFonts w:ascii="Times New Roman" w:hAnsi="Times New Roman" w:cs="Times New Roman"/>
            <w:sz w:val="24"/>
            <w:szCs w:val="24"/>
          </w:rPr>
          <w:t>,</w:t>
        </w:r>
      </w:ins>
      <w:ins w:id="445" w:author="Benton, Deon" w:date="2023-02-14T10:31:00Z">
        <w:r w:rsidR="003B4FBA">
          <w:rPr>
            <w:rFonts w:ascii="Times New Roman" w:hAnsi="Times New Roman" w:cs="Times New Roman"/>
            <w:sz w:val="24"/>
            <w:szCs w:val="24"/>
          </w:rPr>
          <w:t xml:space="preserve"> </w:t>
        </w:r>
      </w:ins>
      <w:ins w:id="446" w:author="Benton, Deon" w:date="2023-02-13T16:45:00Z">
        <w:r w:rsidR="00C66DDE">
          <w:rPr>
            <w:rFonts w:ascii="Times New Roman" w:hAnsi="Times New Roman" w:cs="Times New Roman"/>
            <w:sz w:val="24"/>
            <w:szCs w:val="24"/>
          </w:rPr>
          <w:t>despite trial-by-trial reminders of the relevant rules, visual cues as to where obje</w:t>
        </w:r>
      </w:ins>
      <w:ins w:id="447" w:author="Benton, Deon" w:date="2023-02-13T16:46:00Z">
        <w:r w:rsidR="00C66DDE">
          <w:rPr>
            <w:rFonts w:ascii="Times New Roman" w:hAnsi="Times New Roman" w:cs="Times New Roman"/>
            <w:sz w:val="24"/>
            <w:szCs w:val="24"/>
          </w:rPr>
          <w:t>cts go, regardless of which rule children are asked to use first</w:t>
        </w:r>
      </w:ins>
      <w:ins w:id="448" w:author="Benton, Deon" w:date="2023-02-13T17:22:00Z">
        <w:r w:rsidR="0078756C">
          <w:rPr>
            <w:rFonts w:ascii="Times New Roman" w:hAnsi="Times New Roman" w:cs="Times New Roman"/>
            <w:sz w:val="24"/>
            <w:szCs w:val="24"/>
          </w:rPr>
          <w:t xml:space="preserve">, and irrespective of whether they are ask to use </w:t>
        </w:r>
      </w:ins>
      <w:ins w:id="449" w:author="Benton, Deon" w:date="2023-02-13T17:23:00Z">
        <w:r w:rsidR="0078756C">
          <w:rPr>
            <w:rFonts w:ascii="Times New Roman" w:hAnsi="Times New Roman" w:cs="Times New Roman"/>
            <w:sz w:val="24"/>
            <w:szCs w:val="24"/>
          </w:rPr>
          <w:t>single pair of rules or two pairs of rules</w:t>
        </w:r>
      </w:ins>
      <w:ins w:id="450" w:author="Benton, Deon" w:date="2023-02-13T16:46:00Z">
        <w:r w:rsidR="00C84339">
          <w:rPr>
            <w:rFonts w:ascii="Times New Roman" w:hAnsi="Times New Roman" w:cs="Times New Roman"/>
            <w:sz w:val="24"/>
            <w:szCs w:val="24"/>
          </w:rPr>
          <w:t xml:space="preserve"> (</w:t>
        </w:r>
      </w:ins>
      <w:ins w:id="451" w:author="Benton, Deon" w:date="2023-02-13T17:23:00Z">
        <w:r w:rsidR="0078756C">
          <w:rPr>
            <w:rFonts w:ascii="Times New Roman" w:hAnsi="Times New Roman" w:cs="Times New Roman"/>
            <w:sz w:val="24"/>
            <w:szCs w:val="24"/>
          </w:rPr>
          <w:t xml:space="preserve">for </w:t>
        </w:r>
      </w:ins>
      <w:ins w:id="452" w:author="Benton, Deon" w:date="2023-02-13T17:58:00Z">
        <w:r w:rsidR="00BD690C">
          <w:rPr>
            <w:rFonts w:ascii="Times New Roman" w:hAnsi="Times New Roman" w:cs="Times New Roman"/>
            <w:sz w:val="24"/>
            <w:szCs w:val="24"/>
          </w:rPr>
          <w:t>reviews, see</w:t>
        </w:r>
      </w:ins>
      <w:ins w:id="453" w:author="Benton, Deon" w:date="2023-02-13T17:23:00Z">
        <w:r w:rsidR="0078756C">
          <w:rPr>
            <w:rFonts w:ascii="Times New Roman" w:hAnsi="Times New Roman" w:cs="Times New Roman"/>
            <w:sz w:val="24"/>
            <w:szCs w:val="24"/>
          </w:rPr>
          <w:t xml:space="preserve"> </w:t>
        </w:r>
      </w:ins>
      <w:ins w:id="454" w:author="Benton, Deon" w:date="2023-02-13T17:58:00Z">
        <w:r w:rsidR="00BD690C">
          <w:rPr>
            <w:rFonts w:ascii="Times New Roman" w:hAnsi="Times New Roman" w:cs="Times New Roman"/>
            <w:sz w:val="24"/>
            <w:szCs w:val="24"/>
          </w:rPr>
          <w:t xml:space="preserve">Doebel &amp; Zelazo, 2015; </w:t>
        </w:r>
      </w:ins>
      <w:ins w:id="455" w:author="Benton, Deon" w:date="2023-02-13T17:59:00Z">
        <w:r w:rsidR="007B3AFA" w:rsidRPr="007B3AFA">
          <w:rPr>
            <w:rFonts w:ascii="Times New Roman" w:hAnsi="Times New Roman" w:cs="Times New Roman"/>
            <w:sz w:val="24"/>
            <w:szCs w:val="24"/>
          </w:rPr>
          <w:t>Zelazo, Müller, Frye, &amp; Marcovitch, 2003</w:t>
        </w:r>
      </w:ins>
      <w:ins w:id="456" w:author="Benton, Deon" w:date="2023-02-13T16:46:00Z">
        <w:r w:rsidR="00C84339">
          <w:rPr>
            <w:rFonts w:ascii="Times New Roman" w:hAnsi="Times New Roman" w:cs="Times New Roman"/>
            <w:sz w:val="24"/>
            <w:szCs w:val="24"/>
          </w:rPr>
          <w:t>).</w:t>
        </w:r>
      </w:ins>
      <w:ins w:id="457" w:author="Benton, Deon" w:date="2023-02-13T16:38:00Z">
        <w:r w:rsidR="004A07CC">
          <w:rPr>
            <w:rFonts w:ascii="Times New Roman" w:hAnsi="Times New Roman" w:cs="Times New Roman"/>
            <w:sz w:val="24"/>
            <w:szCs w:val="24"/>
          </w:rPr>
          <w:t xml:space="preserve"> </w:t>
        </w:r>
      </w:ins>
    </w:p>
    <w:p w14:paraId="4E10127A" w14:textId="72011E1B" w:rsidR="0067162D" w:rsidRDefault="0067162D" w:rsidP="0067162D">
      <w:pPr>
        <w:spacing w:line="480" w:lineRule="auto"/>
        <w:ind w:firstLine="720"/>
        <w:contextualSpacing/>
        <w:rPr>
          <w:ins w:id="458" w:author="Benton, Deon" w:date="2023-02-14T11:03:00Z"/>
          <w:rFonts w:ascii="Times New Roman" w:hAnsi="Times New Roman" w:cs="Times New Roman"/>
          <w:sz w:val="24"/>
          <w:szCs w:val="24"/>
        </w:rPr>
      </w:pPr>
      <w:ins w:id="459" w:author="Benton, Deon" w:date="2023-02-13T17:24:00Z">
        <w:r>
          <w:rPr>
            <w:rFonts w:ascii="Times New Roman" w:hAnsi="Times New Roman" w:cs="Times New Roman"/>
            <w:sz w:val="24"/>
            <w:szCs w:val="24"/>
          </w:rPr>
          <w:t xml:space="preserve">In </w:t>
        </w:r>
      </w:ins>
      <w:ins w:id="460" w:author="Benton, Deon" w:date="2023-02-13T17:27:00Z">
        <w:r w:rsidR="00B50698">
          <w:rPr>
            <w:rFonts w:ascii="Times New Roman" w:hAnsi="Times New Roman" w:cs="Times New Roman"/>
            <w:sz w:val="24"/>
            <w:szCs w:val="24"/>
          </w:rPr>
          <w:t>the same vein</w:t>
        </w:r>
      </w:ins>
      <w:ins w:id="461" w:author="Benton, Deon" w:date="2023-02-13T17:24:00Z">
        <w:r>
          <w:rPr>
            <w:rFonts w:ascii="Times New Roman" w:hAnsi="Times New Roman" w:cs="Times New Roman"/>
            <w:sz w:val="24"/>
            <w:szCs w:val="24"/>
          </w:rPr>
          <w:t>, a</w:t>
        </w:r>
        <w:r>
          <w:rPr>
            <w:rFonts w:ascii="Times New Roman" w:hAnsi="Times New Roman" w:cs="Times New Roman"/>
            <w:sz w:val="24"/>
            <w:szCs w:val="24"/>
          </w:rPr>
          <w:t xml:space="preserve"> recent study by Kenderia and Kibbe (2023) provided data that were in line with this general </w:t>
        </w:r>
      </w:ins>
      <w:ins w:id="462" w:author="Benton, Deon" w:date="2023-02-13T17:27:00Z">
        <w:r w:rsidR="00637732">
          <w:rPr>
            <w:rFonts w:ascii="Times New Roman" w:hAnsi="Times New Roman" w:cs="Times New Roman"/>
            <w:sz w:val="24"/>
            <w:szCs w:val="24"/>
          </w:rPr>
          <w:t>proposal</w:t>
        </w:r>
      </w:ins>
      <w:ins w:id="463" w:author="Benton, Deon" w:date="2023-02-13T17:24:00Z">
        <w:r>
          <w:rPr>
            <w:rFonts w:ascii="Times New Roman" w:hAnsi="Times New Roman" w:cs="Times New Roman"/>
            <w:sz w:val="24"/>
            <w:szCs w:val="24"/>
          </w:rPr>
          <w:t xml:space="preserve">. Eight- and 10-year-old children were told that they would play a memory game that involved clicking on a single square in a 3 x 3 array of squares to reveal the identity of a virtual card that was hidden (face down) at that location. They were then told that their task was to find three objects that shared some number of features. For example, they might be told to “find three objects that share two features”. Kenderia and Kibbe (2023) found that when children’s working-memory abilities were taxed—such as when children were asked to find three objects that </w:t>
        </w:r>
        <w:r>
          <w:rPr>
            <w:rFonts w:ascii="Times New Roman" w:hAnsi="Times New Roman" w:cs="Times New Roman"/>
            <w:i/>
            <w:iCs/>
            <w:sz w:val="24"/>
            <w:szCs w:val="24"/>
          </w:rPr>
          <w:t xml:space="preserve">both </w:t>
        </w:r>
        <w:r>
          <w:rPr>
            <w:rFonts w:ascii="Times New Roman" w:hAnsi="Times New Roman" w:cs="Times New Roman"/>
            <w:sz w:val="24"/>
            <w:szCs w:val="24"/>
          </w:rPr>
          <w:t xml:space="preserve">shared one feature and differed on another feature—they relied less on working memory and more on manual exploration, which ostensibly is the less cognitively effortful process. </w:t>
        </w:r>
      </w:ins>
    </w:p>
    <w:p w14:paraId="43075410" w14:textId="734A99EC" w:rsidR="00F35BCA" w:rsidRDefault="00444954" w:rsidP="006406C5">
      <w:pPr>
        <w:spacing w:line="480" w:lineRule="auto"/>
        <w:ind w:firstLine="720"/>
        <w:contextualSpacing/>
        <w:rPr>
          <w:ins w:id="464" w:author="Benton, Deon" w:date="2023-02-14T11:51:00Z"/>
          <w:rFonts w:ascii="Times New Roman" w:hAnsi="Times New Roman" w:cs="Times New Roman"/>
          <w:sz w:val="24"/>
          <w:szCs w:val="24"/>
        </w:rPr>
      </w:pPr>
      <w:ins w:id="465" w:author="Benton, Deon" w:date="2023-02-14T11:03:00Z">
        <w:r>
          <w:rPr>
            <w:rFonts w:ascii="Times New Roman" w:hAnsi="Times New Roman" w:cs="Times New Roman"/>
            <w:sz w:val="24"/>
            <w:szCs w:val="24"/>
          </w:rPr>
          <w:t>Finally, this pattern of processing information at the highest level only to then drop back to simpler strategies was observed in Richland, Morrison, and Holyoak (</w:t>
        </w:r>
      </w:ins>
      <w:ins w:id="466" w:author="Benton, Deon" w:date="2023-02-14T11:04:00Z">
        <w:r>
          <w:rPr>
            <w:rFonts w:ascii="Times New Roman" w:hAnsi="Times New Roman" w:cs="Times New Roman"/>
            <w:sz w:val="24"/>
            <w:szCs w:val="24"/>
          </w:rPr>
          <w:t xml:space="preserve">2006). This study examined analogical reasoning in 3- to 14-year-olds. </w:t>
        </w:r>
      </w:ins>
      <w:ins w:id="467" w:author="Benton, Deon" w:date="2023-02-14T11:13:00Z">
        <w:r w:rsidR="00A151A6">
          <w:rPr>
            <w:rFonts w:ascii="Times New Roman" w:hAnsi="Times New Roman" w:cs="Times New Roman"/>
            <w:sz w:val="24"/>
            <w:szCs w:val="24"/>
          </w:rPr>
          <w:t>Children were</w:t>
        </w:r>
      </w:ins>
      <w:ins w:id="468" w:author="Benton, Deon" w:date="2023-02-14T11:23:00Z">
        <w:r w:rsidR="00AC011A">
          <w:rPr>
            <w:rFonts w:ascii="Times New Roman" w:hAnsi="Times New Roman" w:cs="Times New Roman"/>
            <w:sz w:val="24"/>
            <w:szCs w:val="24"/>
          </w:rPr>
          <w:t xml:space="preserve"> introduced to a picture game and told that their job was to figure out what pattern was being depicted in a top and bottom picture</w:t>
        </w:r>
      </w:ins>
      <w:ins w:id="469" w:author="Benton, Deon" w:date="2023-02-14T11:24:00Z">
        <w:r w:rsidR="00AC011A">
          <w:rPr>
            <w:rFonts w:ascii="Times New Roman" w:hAnsi="Times New Roman" w:cs="Times New Roman"/>
            <w:sz w:val="24"/>
            <w:szCs w:val="24"/>
          </w:rPr>
          <w:t xml:space="preserve"> and </w:t>
        </w:r>
      </w:ins>
      <w:ins w:id="470" w:author="Benton, Deon" w:date="2023-02-14T11:25:00Z">
        <w:r w:rsidR="00627F02">
          <w:rPr>
            <w:rFonts w:ascii="Times New Roman" w:hAnsi="Times New Roman" w:cs="Times New Roman"/>
            <w:sz w:val="24"/>
            <w:szCs w:val="24"/>
          </w:rPr>
          <w:t>to match a source object in the top picture with a target object in the bottom picture</w:t>
        </w:r>
      </w:ins>
      <w:ins w:id="471" w:author="Benton, Deon" w:date="2023-02-14T11:23:00Z">
        <w:r w:rsidR="00AC011A">
          <w:rPr>
            <w:rFonts w:ascii="Times New Roman" w:hAnsi="Times New Roman" w:cs="Times New Roman"/>
            <w:sz w:val="24"/>
            <w:szCs w:val="24"/>
          </w:rPr>
          <w:t xml:space="preserve">. For example, </w:t>
        </w:r>
      </w:ins>
      <w:ins w:id="472" w:author="Benton, Deon" w:date="2023-02-14T11:25:00Z">
        <w:r w:rsidR="00627F02">
          <w:rPr>
            <w:rFonts w:ascii="Times New Roman" w:hAnsi="Times New Roman" w:cs="Times New Roman"/>
            <w:sz w:val="24"/>
            <w:szCs w:val="24"/>
          </w:rPr>
          <w:t xml:space="preserve">a child might </w:t>
        </w:r>
      </w:ins>
      <w:ins w:id="473" w:author="Benton, Deon" w:date="2023-02-14T11:26:00Z">
        <w:r w:rsidR="00627F02">
          <w:rPr>
            <w:rFonts w:ascii="Times New Roman" w:hAnsi="Times New Roman" w:cs="Times New Roman"/>
            <w:sz w:val="24"/>
            <w:szCs w:val="24"/>
          </w:rPr>
          <w:t xml:space="preserve">first </w:t>
        </w:r>
      </w:ins>
      <w:ins w:id="474" w:author="Benton, Deon" w:date="2023-02-14T11:25:00Z">
        <w:r w:rsidR="00627F02">
          <w:rPr>
            <w:rFonts w:ascii="Times New Roman" w:hAnsi="Times New Roman" w:cs="Times New Roman"/>
            <w:sz w:val="24"/>
            <w:szCs w:val="24"/>
          </w:rPr>
          <w:t xml:space="preserve">be shown a picture of </w:t>
        </w:r>
      </w:ins>
      <w:ins w:id="475" w:author="Benton, Deon" w:date="2023-02-14T11:26:00Z">
        <w:r w:rsidR="00627F02">
          <w:rPr>
            <w:rFonts w:ascii="Times New Roman" w:hAnsi="Times New Roman" w:cs="Times New Roman"/>
            <w:sz w:val="24"/>
            <w:szCs w:val="24"/>
          </w:rPr>
          <w:t>cat chasing a mouse in the top picture and  then shown a boy chasing a girl in the bottom picture. The child m</w:t>
        </w:r>
      </w:ins>
      <w:ins w:id="476" w:author="Benton, Deon" w:date="2023-02-14T11:27:00Z">
        <w:r w:rsidR="00627F02">
          <w:rPr>
            <w:rFonts w:ascii="Times New Roman" w:hAnsi="Times New Roman" w:cs="Times New Roman"/>
            <w:sz w:val="24"/>
            <w:szCs w:val="24"/>
          </w:rPr>
          <w:t xml:space="preserve">ight then be asked </w:t>
        </w:r>
        <w:r w:rsidR="003C297F">
          <w:rPr>
            <w:rFonts w:ascii="Times New Roman" w:hAnsi="Times New Roman" w:cs="Times New Roman"/>
            <w:sz w:val="24"/>
            <w:szCs w:val="24"/>
          </w:rPr>
          <w:t xml:space="preserve">which </w:t>
        </w:r>
      </w:ins>
      <w:ins w:id="477" w:author="Benton, Deon" w:date="2023-02-14T11:50:00Z">
        <w:r w:rsidR="005A0BB3">
          <w:rPr>
            <w:rFonts w:ascii="Times New Roman" w:hAnsi="Times New Roman" w:cs="Times New Roman"/>
            <w:sz w:val="24"/>
            <w:szCs w:val="24"/>
          </w:rPr>
          <w:lastRenderedPageBreak/>
          <w:t>entity</w:t>
        </w:r>
      </w:ins>
      <w:ins w:id="478" w:author="Benton, Deon" w:date="2023-02-14T11:27:00Z">
        <w:r w:rsidR="003C297F">
          <w:rPr>
            <w:rFonts w:ascii="Times New Roman" w:hAnsi="Times New Roman" w:cs="Times New Roman"/>
            <w:sz w:val="24"/>
            <w:szCs w:val="24"/>
          </w:rPr>
          <w:t xml:space="preserve"> in the bottom picture was like the cat in the top picture. Children who were able to </w:t>
        </w:r>
      </w:ins>
      <w:ins w:id="479" w:author="Benton, Deon" w:date="2023-02-14T11:40:00Z">
        <w:r w:rsidR="00DA0FDD">
          <w:rPr>
            <w:rFonts w:ascii="Times New Roman" w:hAnsi="Times New Roman" w:cs="Times New Roman"/>
            <w:sz w:val="24"/>
            <w:szCs w:val="24"/>
          </w:rPr>
          <w:t xml:space="preserve">reason relationally </w:t>
        </w:r>
      </w:ins>
      <w:ins w:id="480" w:author="Benton, Deon" w:date="2023-02-14T11:27:00Z">
        <w:r w:rsidR="003C297F">
          <w:rPr>
            <w:rFonts w:ascii="Times New Roman" w:hAnsi="Times New Roman" w:cs="Times New Roman"/>
            <w:sz w:val="24"/>
            <w:szCs w:val="24"/>
          </w:rPr>
          <w:t>sho</w:t>
        </w:r>
      </w:ins>
      <w:ins w:id="481" w:author="Benton, Deon" w:date="2023-02-14T11:28:00Z">
        <w:r w:rsidR="003C297F">
          <w:rPr>
            <w:rFonts w:ascii="Times New Roman" w:hAnsi="Times New Roman" w:cs="Times New Roman"/>
            <w:sz w:val="24"/>
            <w:szCs w:val="24"/>
          </w:rPr>
          <w:t>uld respond by stating that the boy</w:t>
        </w:r>
      </w:ins>
      <w:ins w:id="482" w:author="Benton, Deon" w:date="2023-02-14T11:40:00Z">
        <w:r w:rsidR="00DA0FDD">
          <w:rPr>
            <w:rFonts w:ascii="Times New Roman" w:hAnsi="Times New Roman" w:cs="Times New Roman"/>
            <w:sz w:val="24"/>
            <w:szCs w:val="24"/>
          </w:rPr>
          <w:t xml:space="preserve"> in the bottom picture</w:t>
        </w:r>
      </w:ins>
      <w:ins w:id="483" w:author="Benton, Deon" w:date="2023-02-14T11:28:00Z">
        <w:r w:rsidR="003C297F">
          <w:rPr>
            <w:rFonts w:ascii="Times New Roman" w:hAnsi="Times New Roman" w:cs="Times New Roman"/>
            <w:sz w:val="24"/>
            <w:szCs w:val="24"/>
          </w:rPr>
          <w:t xml:space="preserve"> is like the cat in the top picture.</w:t>
        </w:r>
      </w:ins>
      <w:ins w:id="484" w:author="Benton, Deon" w:date="2023-02-14T11:30:00Z">
        <w:r w:rsidR="007034FE">
          <w:rPr>
            <w:rFonts w:ascii="Times New Roman" w:hAnsi="Times New Roman" w:cs="Times New Roman"/>
            <w:sz w:val="24"/>
            <w:szCs w:val="24"/>
          </w:rPr>
          <w:t xml:space="preserve"> Crucially,</w:t>
        </w:r>
      </w:ins>
      <w:ins w:id="485" w:author="Benton, Deon" w:date="2023-02-14T11:32:00Z">
        <w:r w:rsidR="00AA6083">
          <w:rPr>
            <w:rFonts w:ascii="Times New Roman" w:hAnsi="Times New Roman" w:cs="Times New Roman"/>
            <w:sz w:val="24"/>
            <w:szCs w:val="24"/>
          </w:rPr>
          <w:t xml:space="preserve"> </w:t>
        </w:r>
      </w:ins>
      <w:ins w:id="486" w:author="Benton, Deon" w:date="2023-02-14T11:43:00Z">
        <w:r w:rsidR="00EC0589">
          <w:rPr>
            <w:rFonts w:ascii="Times New Roman" w:hAnsi="Times New Roman" w:cs="Times New Roman"/>
            <w:sz w:val="24"/>
            <w:szCs w:val="24"/>
          </w:rPr>
          <w:t xml:space="preserve">Richland et al. (2003) </w:t>
        </w:r>
      </w:ins>
      <w:ins w:id="487" w:author="Benton, Deon" w:date="2023-02-14T11:32:00Z">
        <w:r w:rsidR="00AA6083">
          <w:rPr>
            <w:rFonts w:ascii="Times New Roman" w:hAnsi="Times New Roman" w:cs="Times New Roman"/>
            <w:sz w:val="24"/>
            <w:szCs w:val="24"/>
          </w:rPr>
          <w:t xml:space="preserve">manipulated whether a distractor was included in the target picture </w:t>
        </w:r>
        <w:r w:rsidR="00AA6083">
          <w:rPr>
            <w:rFonts w:ascii="Times New Roman" w:hAnsi="Times New Roman" w:cs="Times New Roman"/>
            <w:sz w:val="24"/>
            <w:szCs w:val="24"/>
          </w:rPr>
          <w:t>(e.g., if a cat was chasing a mouse in the top picture, the same mouse would be shown stationary in the bottom picture, which would have depicted the boy chasing the girl)</w:t>
        </w:r>
        <w:r w:rsidR="00AA6083">
          <w:rPr>
            <w:rFonts w:ascii="Times New Roman" w:hAnsi="Times New Roman" w:cs="Times New Roman"/>
            <w:sz w:val="24"/>
            <w:szCs w:val="24"/>
          </w:rPr>
          <w:t xml:space="preserve"> and whether participants had to reason about one or two relations (e.g., a boy chasing a girl vs.</w:t>
        </w:r>
      </w:ins>
      <w:ins w:id="488" w:author="Benton, Deon" w:date="2023-02-14T11:33:00Z">
        <w:r w:rsidR="00AA6083">
          <w:rPr>
            <w:rFonts w:ascii="Times New Roman" w:hAnsi="Times New Roman" w:cs="Times New Roman"/>
            <w:sz w:val="24"/>
            <w:szCs w:val="24"/>
          </w:rPr>
          <w:t xml:space="preserve"> a boy chasing a girl chasing a dog)</w:t>
        </w:r>
      </w:ins>
      <w:ins w:id="489" w:author="Benton, Deon" w:date="2023-02-14T11:32:00Z">
        <w:r w:rsidR="00AA6083">
          <w:rPr>
            <w:rFonts w:ascii="Times New Roman" w:hAnsi="Times New Roman" w:cs="Times New Roman"/>
            <w:sz w:val="24"/>
            <w:szCs w:val="24"/>
          </w:rPr>
          <w:t>.</w:t>
        </w:r>
      </w:ins>
      <w:ins w:id="490" w:author="Benton, Deon" w:date="2023-02-14T11:30:00Z">
        <w:r w:rsidR="007034FE">
          <w:rPr>
            <w:rFonts w:ascii="Times New Roman" w:hAnsi="Times New Roman" w:cs="Times New Roman"/>
            <w:sz w:val="24"/>
            <w:szCs w:val="24"/>
          </w:rPr>
          <w:t xml:space="preserve"> </w:t>
        </w:r>
      </w:ins>
      <w:ins w:id="491" w:author="Benton, Deon" w:date="2023-02-14T11:43:00Z">
        <w:r w:rsidR="00EC0589">
          <w:rPr>
            <w:rFonts w:ascii="Times New Roman" w:hAnsi="Times New Roman" w:cs="Times New Roman"/>
            <w:sz w:val="24"/>
            <w:szCs w:val="24"/>
          </w:rPr>
          <w:t xml:space="preserve">The results indicated that </w:t>
        </w:r>
      </w:ins>
      <w:ins w:id="492" w:author="Benton, Deon" w:date="2023-02-14T11:28:00Z">
        <w:r w:rsidR="003C297F">
          <w:rPr>
            <w:rFonts w:ascii="Times New Roman" w:hAnsi="Times New Roman" w:cs="Times New Roman"/>
            <w:sz w:val="24"/>
            <w:szCs w:val="24"/>
          </w:rPr>
          <w:t xml:space="preserve">although 3- and 4-year-olds </w:t>
        </w:r>
      </w:ins>
      <w:ins w:id="493" w:author="Benton, Deon" w:date="2023-02-14T11:33:00Z">
        <w:r w:rsidR="00AA6083">
          <w:rPr>
            <w:rFonts w:ascii="Times New Roman" w:hAnsi="Times New Roman" w:cs="Times New Roman"/>
            <w:sz w:val="24"/>
            <w:szCs w:val="24"/>
          </w:rPr>
          <w:t>made few featural errors (i.e., choosing the cat rather than the boy in the bottom picture)</w:t>
        </w:r>
      </w:ins>
      <w:ins w:id="494" w:author="Benton, Deon" w:date="2023-02-14T11:37:00Z">
        <w:r w:rsidR="00A02A6A">
          <w:rPr>
            <w:rFonts w:ascii="Times New Roman" w:hAnsi="Times New Roman" w:cs="Times New Roman"/>
            <w:sz w:val="24"/>
            <w:szCs w:val="24"/>
          </w:rPr>
          <w:t xml:space="preserve"> for pictures that depicted a single relation with no distractors, these</w:t>
        </w:r>
      </w:ins>
      <w:ins w:id="495" w:author="Benton, Deon" w:date="2023-02-14T11:34:00Z">
        <w:r w:rsidR="003A1DCE">
          <w:rPr>
            <w:rFonts w:ascii="Times New Roman" w:hAnsi="Times New Roman" w:cs="Times New Roman"/>
            <w:sz w:val="24"/>
            <w:szCs w:val="24"/>
          </w:rPr>
          <w:t xml:space="preserve"> same children made considerably more featural</w:t>
        </w:r>
      </w:ins>
      <w:ins w:id="496" w:author="Benton, Deon" w:date="2023-02-14T11:38:00Z">
        <w:r w:rsidR="00A02A6A">
          <w:rPr>
            <w:rFonts w:ascii="Times New Roman" w:hAnsi="Times New Roman" w:cs="Times New Roman"/>
            <w:sz w:val="24"/>
            <w:szCs w:val="24"/>
          </w:rPr>
          <w:t xml:space="preserve"> and relational (e.g., choosing the </w:t>
        </w:r>
        <w:r w:rsidR="00635F70">
          <w:rPr>
            <w:rFonts w:ascii="Times New Roman" w:hAnsi="Times New Roman" w:cs="Times New Roman"/>
            <w:sz w:val="24"/>
            <w:szCs w:val="24"/>
          </w:rPr>
          <w:t>girl in the bottom picture for the single relation pictures)</w:t>
        </w:r>
      </w:ins>
      <w:ins w:id="497" w:author="Benton, Deon" w:date="2023-02-14T11:34:00Z">
        <w:r w:rsidR="003A1DCE">
          <w:rPr>
            <w:rFonts w:ascii="Times New Roman" w:hAnsi="Times New Roman" w:cs="Times New Roman"/>
            <w:sz w:val="24"/>
            <w:szCs w:val="24"/>
          </w:rPr>
          <w:t xml:space="preserve"> errors</w:t>
        </w:r>
      </w:ins>
      <w:ins w:id="498" w:author="Benton, Deon" w:date="2023-02-14T11:37:00Z">
        <w:r w:rsidR="00A02A6A">
          <w:rPr>
            <w:rFonts w:ascii="Times New Roman" w:hAnsi="Times New Roman" w:cs="Times New Roman"/>
            <w:sz w:val="24"/>
            <w:szCs w:val="24"/>
          </w:rPr>
          <w:t xml:space="preserve"> for pictures that </w:t>
        </w:r>
      </w:ins>
      <w:ins w:id="499" w:author="Benton, Deon" w:date="2023-02-14T11:38:00Z">
        <w:r w:rsidR="00635F70">
          <w:rPr>
            <w:rFonts w:ascii="Times New Roman" w:hAnsi="Times New Roman" w:cs="Times New Roman"/>
            <w:sz w:val="24"/>
            <w:szCs w:val="24"/>
          </w:rPr>
          <w:t xml:space="preserve">included a distractor and that depicted two relations. </w:t>
        </w:r>
      </w:ins>
      <w:ins w:id="500" w:author="Benton, Deon" w:date="2023-02-14T11:46:00Z">
        <w:r w:rsidR="001C7FAD">
          <w:rPr>
            <w:rFonts w:ascii="Times New Roman" w:hAnsi="Times New Roman" w:cs="Times New Roman"/>
            <w:sz w:val="24"/>
            <w:szCs w:val="24"/>
          </w:rPr>
          <w:t>Taken together</w:t>
        </w:r>
      </w:ins>
      <w:ins w:id="501" w:author="Benton, Deon" w:date="2023-02-14T11:39:00Z">
        <w:r w:rsidR="00635F70">
          <w:rPr>
            <w:rFonts w:ascii="Times New Roman" w:hAnsi="Times New Roman" w:cs="Times New Roman"/>
            <w:sz w:val="24"/>
            <w:szCs w:val="24"/>
          </w:rPr>
          <w:t xml:space="preserve">, </w:t>
        </w:r>
        <w:r w:rsidR="00635F70">
          <w:rPr>
            <w:rFonts w:ascii="Times New Roman" w:hAnsi="Times New Roman" w:cs="Times New Roman"/>
            <w:sz w:val="24"/>
            <w:szCs w:val="24"/>
          </w:rPr>
          <w:t xml:space="preserve">this research demonstrates that when children’s information-processing capacities are stretched such as their executive functioning abilities and capacity to use higher order rules, there is a tendency.  </w:t>
        </w:r>
      </w:ins>
    </w:p>
    <w:p w14:paraId="648FA994" w14:textId="180211A5" w:rsidR="007A088F" w:rsidRDefault="007A088F" w:rsidP="007A088F">
      <w:pPr>
        <w:spacing w:line="480" w:lineRule="auto"/>
        <w:ind w:firstLine="720"/>
        <w:contextualSpacing/>
        <w:rPr>
          <w:ins w:id="502" w:author="Benton, Deon" w:date="2023-02-14T11:51:00Z"/>
          <w:rFonts w:ascii="Times New Roman" w:hAnsi="Times New Roman" w:cs="Times New Roman"/>
          <w:sz w:val="24"/>
          <w:szCs w:val="24"/>
        </w:rPr>
      </w:pPr>
      <w:ins w:id="503" w:author="Benton, Deon" w:date="2023-02-14T11:51:00Z">
        <w:r>
          <w:rPr>
            <w:rFonts w:ascii="Times New Roman" w:hAnsi="Times New Roman" w:cs="Times New Roman"/>
            <w:sz w:val="24"/>
            <w:szCs w:val="24"/>
          </w:rPr>
          <w:t>A second potential</w:t>
        </w:r>
        <w:r>
          <w:rPr>
            <w:rFonts w:ascii="Times New Roman" w:hAnsi="Times New Roman" w:cs="Times New Roman"/>
            <w:sz w:val="24"/>
            <w:szCs w:val="24"/>
          </w:rPr>
          <w:t xml:space="preserve"> criticism is that</w:t>
        </w:r>
        <w:r>
          <w:rPr>
            <w:rFonts w:ascii="Times New Roman" w:hAnsi="Times New Roman" w:cs="Times New Roman"/>
            <w:sz w:val="24"/>
            <w:szCs w:val="24"/>
          </w:rPr>
          <w:t xml:space="preserve"> we cannot </w:t>
        </w:r>
      </w:ins>
      <w:ins w:id="504" w:author="Benton, Deon" w:date="2023-02-14T11:52:00Z">
        <w:r>
          <w:rPr>
            <w:rFonts w:ascii="Times New Roman" w:hAnsi="Times New Roman" w:cs="Times New Roman"/>
            <w:sz w:val="24"/>
            <w:szCs w:val="24"/>
          </w:rPr>
          <w:t xml:space="preserve">be </w:t>
        </w:r>
      </w:ins>
      <w:ins w:id="505" w:author="Benton, Deon" w:date="2023-02-14T12:01:00Z">
        <w:r w:rsidR="008C358F">
          <w:rPr>
            <w:rFonts w:ascii="Times New Roman" w:hAnsi="Times New Roman" w:cs="Times New Roman"/>
            <w:sz w:val="24"/>
            <w:szCs w:val="24"/>
          </w:rPr>
          <w:t>sure</w:t>
        </w:r>
      </w:ins>
      <w:ins w:id="506" w:author="Benton, Deon" w:date="2023-02-14T11:52:00Z">
        <w:r>
          <w:rPr>
            <w:rFonts w:ascii="Times New Roman" w:hAnsi="Times New Roman" w:cs="Times New Roman"/>
            <w:sz w:val="24"/>
            <w:szCs w:val="24"/>
          </w:rPr>
          <w:t xml:space="preserve"> that a simple Bayesian-inference mechanism underpinned participants’ performance in the present study.</w:t>
        </w:r>
      </w:ins>
      <w:ins w:id="507" w:author="Benton, Deon" w:date="2023-02-14T11:51:00Z">
        <w:r>
          <w:rPr>
            <w:rFonts w:ascii="Times New Roman" w:hAnsi="Times New Roman" w:cs="Times New Roman"/>
            <w:sz w:val="24"/>
            <w:szCs w:val="24"/>
          </w:rPr>
          <w:t xml:space="preserve"> For example, if participants assumed a priori that blickets were common in the present context—which is plausible given that the detector activated much more frequently in the present study than, say, in Sobel et al. (2004)—then participants should be less likely to block redundant causes.  We are disinclined to accept this explanation for two reasons. First, the performance of the 4-year-olds and the 5- and 6-year-olds was equivalent. If possessing sufficient information-processing capacities and showing sensitivity to base-rate information are important prerequisites for using Bayesian inference, then the 4-</w:t>
        </w:r>
      </w:ins>
      <w:ins w:id="508" w:author="Benton, Deon" w:date="2023-02-14T12:01:00Z">
        <w:r w:rsidR="00392463">
          <w:rPr>
            <w:rFonts w:ascii="Times New Roman" w:hAnsi="Times New Roman" w:cs="Times New Roman"/>
            <w:sz w:val="24"/>
            <w:szCs w:val="24"/>
          </w:rPr>
          <w:t>year-olds</w:t>
        </w:r>
      </w:ins>
      <w:ins w:id="509" w:author="Benton, Deon" w:date="2023-02-14T11:51:00Z">
        <w:r>
          <w:rPr>
            <w:rFonts w:ascii="Times New Roman" w:hAnsi="Times New Roman" w:cs="Times New Roman"/>
            <w:sz w:val="24"/>
            <w:szCs w:val="24"/>
          </w:rPr>
          <w:t xml:space="preserve"> might be expected to perform differently than the</w:t>
        </w:r>
      </w:ins>
      <w:ins w:id="510" w:author="Benton, Deon" w:date="2023-02-14T12:02:00Z">
        <w:r w:rsidR="00392463">
          <w:rPr>
            <w:rFonts w:ascii="Times New Roman" w:hAnsi="Times New Roman" w:cs="Times New Roman"/>
            <w:sz w:val="24"/>
            <w:szCs w:val="24"/>
          </w:rPr>
          <w:t xml:space="preserve"> 5- and</w:t>
        </w:r>
      </w:ins>
      <w:ins w:id="511" w:author="Benton, Deon" w:date="2023-02-14T11:51:00Z">
        <w:r>
          <w:rPr>
            <w:rFonts w:ascii="Times New Roman" w:hAnsi="Times New Roman" w:cs="Times New Roman"/>
            <w:sz w:val="24"/>
            <w:szCs w:val="24"/>
          </w:rPr>
          <w:t xml:space="preserve"> </w:t>
        </w:r>
        <w:r>
          <w:rPr>
            <w:rFonts w:ascii="Times New Roman" w:hAnsi="Times New Roman" w:cs="Times New Roman"/>
            <w:sz w:val="24"/>
            <w:szCs w:val="24"/>
          </w:rPr>
          <w:lastRenderedPageBreak/>
          <w:t>6-year-olds</w:t>
        </w:r>
      </w:ins>
      <w:ins w:id="512" w:author="Benton, Deon" w:date="2023-02-14T12:03:00Z">
        <w:r w:rsidR="004F6E79">
          <w:rPr>
            <w:rFonts w:ascii="Times New Roman" w:hAnsi="Times New Roman" w:cs="Times New Roman"/>
            <w:sz w:val="24"/>
            <w:szCs w:val="24"/>
          </w:rPr>
          <w:t>, which was not the case</w:t>
        </w:r>
      </w:ins>
      <w:ins w:id="513" w:author="Benton, Deon" w:date="2023-02-14T11:51:00Z">
        <w:r>
          <w:rPr>
            <w:rFonts w:ascii="Times New Roman" w:hAnsi="Times New Roman" w:cs="Times New Roman"/>
            <w:sz w:val="24"/>
            <w:szCs w:val="24"/>
          </w:rPr>
          <w:t xml:space="preserve">. </w:t>
        </w:r>
      </w:ins>
      <w:ins w:id="514" w:author="Benton, Deon" w:date="2023-02-14T12:03:00Z">
        <w:r w:rsidR="004F6E79">
          <w:rPr>
            <w:rFonts w:ascii="Times New Roman" w:hAnsi="Times New Roman" w:cs="Times New Roman"/>
            <w:sz w:val="24"/>
            <w:szCs w:val="24"/>
          </w:rPr>
          <w:t>This criticism is also</w:t>
        </w:r>
      </w:ins>
      <w:ins w:id="515" w:author="Benton, Deon" w:date="2023-02-14T11:52:00Z">
        <w:r>
          <w:rPr>
            <w:rFonts w:ascii="Times New Roman" w:hAnsi="Times New Roman" w:cs="Times New Roman"/>
            <w:sz w:val="24"/>
            <w:szCs w:val="24"/>
          </w:rPr>
          <w:t xml:space="preserve"> weakened by the fact that participants di</w:t>
        </w:r>
      </w:ins>
      <w:ins w:id="516" w:author="Benton, Deon" w:date="2023-02-14T11:53:00Z">
        <w:r>
          <w:rPr>
            <w:rFonts w:ascii="Times New Roman" w:hAnsi="Times New Roman" w:cs="Times New Roman"/>
            <w:sz w:val="24"/>
            <w:szCs w:val="24"/>
          </w:rPr>
          <w:t xml:space="preserve">d treat object A differently than either objects B or C in the BB condition. </w:t>
        </w:r>
        <w:r w:rsidR="008A213F">
          <w:rPr>
            <w:rFonts w:ascii="Times New Roman" w:hAnsi="Times New Roman" w:cs="Times New Roman"/>
            <w:sz w:val="24"/>
            <w:szCs w:val="24"/>
          </w:rPr>
          <w:t>If participants did assume that blickets were common</w:t>
        </w:r>
      </w:ins>
      <w:ins w:id="517" w:author="Benton, Deon" w:date="2023-02-14T11:58:00Z">
        <w:r w:rsidR="001F4E87">
          <w:rPr>
            <w:rFonts w:ascii="Times New Roman" w:hAnsi="Times New Roman" w:cs="Times New Roman"/>
            <w:sz w:val="24"/>
            <w:szCs w:val="24"/>
          </w:rPr>
          <w:t xml:space="preserve"> based on the fact that the machine always activa</w:t>
        </w:r>
      </w:ins>
      <w:ins w:id="518" w:author="Benton, Deon" w:date="2023-02-14T11:59:00Z">
        <w:r w:rsidR="001F4E87">
          <w:rPr>
            <w:rFonts w:ascii="Times New Roman" w:hAnsi="Times New Roman" w:cs="Times New Roman"/>
            <w:sz w:val="24"/>
            <w:szCs w:val="24"/>
          </w:rPr>
          <w:t>ted in the BB experimental condition and this information was reflected in an underlying Bayesian-inference process,</w:t>
        </w:r>
      </w:ins>
      <w:ins w:id="519" w:author="Benton, Deon" w:date="2023-02-14T11:58:00Z">
        <w:r w:rsidR="001F4E87">
          <w:rPr>
            <w:rFonts w:ascii="Times New Roman" w:hAnsi="Times New Roman" w:cs="Times New Roman"/>
            <w:sz w:val="24"/>
            <w:szCs w:val="24"/>
          </w:rPr>
          <w:t xml:space="preserve"> </w:t>
        </w:r>
      </w:ins>
      <w:ins w:id="520" w:author="Benton, Deon" w:date="2023-02-14T11:54:00Z">
        <w:r w:rsidR="008A213F">
          <w:rPr>
            <w:rFonts w:ascii="Times New Roman" w:hAnsi="Times New Roman" w:cs="Times New Roman"/>
            <w:sz w:val="24"/>
            <w:szCs w:val="24"/>
          </w:rPr>
          <w:t xml:space="preserve">then they should have treated objects A, B, and C equivalently in the BB experimental condition. This </w:t>
        </w:r>
        <w:r w:rsidR="00856EF1">
          <w:rPr>
            <w:rFonts w:ascii="Times New Roman" w:hAnsi="Times New Roman" w:cs="Times New Roman"/>
            <w:sz w:val="24"/>
            <w:szCs w:val="24"/>
          </w:rPr>
          <w:t xml:space="preserve">prediction is inconsistent with </w:t>
        </w:r>
      </w:ins>
      <w:ins w:id="521" w:author="Benton, Deon" w:date="2023-02-14T12:00:00Z">
        <w:r w:rsidR="001F4E87">
          <w:rPr>
            <w:rFonts w:ascii="Times New Roman" w:hAnsi="Times New Roman" w:cs="Times New Roman"/>
            <w:sz w:val="24"/>
            <w:szCs w:val="24"/>
          </w:rPr>
          <w:t>participants</w:t>
        </w:r>
      </w:ins>
      <w:ins w:id="522" w:author="Benton, Deon" w:date="2023-02-14T11:55:00Z">
        <w:r w:rsidR="00856EF1">
          <w:rPr>
            <w:rFonts w:ascii="Times New Roman" w:hAnsi="Times New Roman" w:cs="Times New Roman"/>
            <w:sz w:val="24"/>
            <w:szCs w:val="24"/>
          </w:rPr>
          <w:t xml:space="preserve">’ actual responses. </w:t>
        </w:r>
      </w:ins>
      <w:ins w:id="523" w:author="Benton, Deon" w:date="2023-02-14T12:00:00Z">
        <w:r w:rsidR="001F4E87">
          <w:rPr>
            <w:rFonts w:ascii="Times New Roman" w:hAnsi="Times New Roman" w:cs="Times New Roman"/>
            <w:sz w:val="24"/>
            <w:szCs w:val="24"/>
          </w:rPr>
          <w:t xml:space="preserve">Recall that the </w:t>
        </w:r>
        <w:r w:rsidR="00C21974">
          <w:rPr>
            <w:rFonts w:ascii="Times New Roman" w:hAnsi="Times New Roman" w:cs="Times New Roman"/>
            <w:sz w:val="24"/>
            <w:szCs w:val="24"/>
          </w:rPr>
          <w:t xml:space="preserve">5 and 6-year-olds considered object A to be more of a blicket than objects B or C in the BB experimental condition. </w:t>
        </w:r>
      </w:ins>
    </w:p>
    <w:p w14:paraId="76697CF0" w14:textId="77777777" w:rsidR="007A088F" w:rsidRDefault="007A088F" w:rsidP="007A088F">
      <w:pPr>
        <w:spacing w:line="480" w:lineRule="auto"/>
        <w:ind w:firstLine="720"/>
        <w:contextualSpacing/>
        <w:rPr>
          <w:ins w:id="524" w:author="Benton, Deon" w:date="2023-02-14T11:51:00Z"/>
          <w:rFonts w:ascii="Times New Roman" w:hAnsi="Times New Roman" w:cs="Times New Roman"/>
          <w:sz w:val="24"/>
          <w:szCs w:val="24"/>
        </w:rPr>
      </w:pPr>
    </w:p>
    <w:p w14:paraId="47EAEBCA" w14:textId="77777777" w:rsidR="007A088F" w:rsidRDefault="007A088F" w:rsidP="007A088F">
      <w:pPr>
        <w:spacing w:line="480" w:lineRule="auto"/>
        <w:ind w:firstLine="720"/>
        <w:contextualSpacing/>
        <w:rPr>
          <w:ins w:id="525" w:author="Benton, Deon" w:date="2023-02-14T11:51:00Z"/>
          <w:rFonts w:ascii="Times New Roman" w:hAnsi="Times New Roman" w:cs="Times New Roman"/>
          <w:sz w:val="24"/>
          <w:szCs w:val="24"/>
        </w:rPr>
      </w:pPr>
    </w:p>
    <w:p w14:paraId="1A646DBD" w14:textId="77777777" w:rsidR="007A088F" w:rsidRDefault="007A088F" w:rsidP="007A088F">
      <w:pPr>
        <w:spacing w:line="480" w:lineRule="auto"/>
        <w:ind w:firstLine="720"/>
        <w:contextualSpacing/>
        <w:rPr>
          <w:ins w:id="526" w:author="Benton, Deon" w:date="2023-02-14T11:51:00Z"/>
          <w:rFonts w:ascii="Times New Roman" w:hAnsi="Times New Roman" w:cs="Times New Roman"/>
          <w:sz w:val="24"/>
          <w:szCs w:val="24"/>
        </w:rPr>
      </w:pPr>
    </w:p>
    <w:p w14:paraId="19D2BED5" w14:textId="77777777" w:rsidR="007A088F" w:rsidRDefault="007A088F" w:rsidP="007A088F">
      <w:pPr>
        <w:spacing w:line="480" w:lineRule="auto"/>
        <w:ind w:firstLine="720"/>
        <w:contextualSpacing/>
        <w:rPr>
          <w:ins w:id="527" w:author="Benton, Deon" w:date="2023-02-14T11:51:00Z"/>
          <w:rFonts w:ascii="Times New Roman" w:hAnsi="Times New Roman" w:cs="Times New Roman"/>
          <w:sz w:val="24"/>
          <w:szCs w:val="24"/>
        </w:rPr>
      </w:pPr>
    </w:p>
    <w:p w14:paraId="44EFBCAF" w14:textId="77777777" w:rsidR="007A088F" w:rsidRDefault="007A088F" w:rsidP="007A088F">
      <w:pPr>
        <w:spacing w:line="480" w:lineRule="auto"/>
        <w:ind w:firstLine="720"/>
        <w:contextualSpacing/>
        <w:rPr>
          <w:ins w:id="528" w:author="Benton, Deon" w:date="2023-02-14T11:51:00Z"/>
          <w:rFonts w:ascii="Times New Roman" w:hAnsi="Times New Roman" w:cs="Times New Roman"/>
          <w:sz w:val="24"/>
          <w:szCs w:val="24"/>
        </w:rPr>
      </w:pPr>
      <w:ins w:id="529" w:author="Benton, Deon" w:date="2023-02-14T11:51:00Z">
        <w:r>
          <w:rPr>
            <w:rFonts w:ascii="Times New Roman" w:hAnsi="Times New Roman" w:cs="Times New Roman"/>
            <w:sz w:val="24"/>
            <w:szCs w:val="24"/>
          </w:rPr>
          <w:t>Future research will need to manipulate the base rates of blickets, similar to what was done in Sobel et al. (2004), to determine whether the present results reflect the operation of a Bayesian-inference mechanism or a RW-model-like associative-learning mechanism</w:t>
        </w:r>
      </w:ins>
    </w:p>
    <w:p w14:paraId="0FFFFA48" w14:textId="77777777" w:rsidR="007A088F" w:rsidRDefault="007A088F" w:rsidP="006406C5">
      <w:pPr>
        <w:spacing w:line="480" w:lineRule="auto"/>
        <w:ind w:firstLine="720"/>
        <w:contextualSpacing/>
        <w:rPr>
          <w:ins w:id="530" w:author="Benton, Deon" w:date="2023-02-10T16:42:00Z"/>
          <w:rFonts w:ascii="Times New Roman" w:hAnsi="Times New Roman" w:cs="Times New Roman"/>
          <w:sz w:val="24"/>
          <w:szCs w:val="24"/>
        </w:rPr>
      </w:pPr>
    </w:p>
    <w:p w14:paraId="69C2DE3E" w14:textId="3770D2C6" w:rsidR="003848C3" w:rsidRDefault="006406C5" w:rsidP="0089771F">
      <w:pPr>
        <w:spacing w:line="480" w:lineRule="auto"/>
        <w:ind w:firstLine="720"/>
        <w:contextualSpacing/>
        <w:rPr>
          <w:ins w:id="531" w:author="Benton, Deon" w:date="2023-02-10T13:53:00Z"/>
          <w:rFonts w:ascii="Times New Roman" w:hAnsi="Times New Roman" w:cs="Times New Roman"/>
          <w:sz w:val="24"/>
          <w:szCs w:val="24"/>
        </w:rPr>
      </w:pPr>
      <w:ins w:id="532" w:author="Benton, Deon" w:date="2023-02-10T16:56:00Z">
        <w:r>
          <w:rPr>
            <w:rFonts w:ascii="Times New Roman" w:hAnsi="Times New Roman" w:cs="Times New Roman"/>
            <w:sz w:val="24"/>
            <w:szCs w:val="24"/>
          </w:rPr>
          <w:t xml:space="preserve">A second potential criticism is that we have not </w:t>
        </w:r>
      </w:ins>
      <w:ins w:id="533" w:author="Benton, Deon" w:date="2023-02-14T11:48:00Z">
        <w:r w:rsidR="00537029">
          <w:rPr>
            <w:rFonts w:ascii="Times New Roman" w:hAnsi="Times New Roman" w:cs="Times New Roman"/>
            <w:sz w:val="24"/>
            <w:szCs w:val="24"/>
          </w:rPr>
          <w:t>explicitly</w:t>
        </w:r>
      </w:ins>
      <w:ins w:id="534" w:author="Benton, Deon" w:date="2023-02-10T16:56:00Z">
        <w:r>
          <w:rPr>
            <w:rFonts w:ascii="Times New Roman" w:hAnsi="Times New Roman" w:cs="Times New Roman"/>
            <w:sz w:val="24"/>
            <w:szCs w:val="24"/>
          </w:rPr>
          <w:t xml:space="preserve"> shown that participants are sensitive to base rates. In other words, an </w:t>
        </w:r>
      </w:ins>
      <w:ins w:id="535" w:author="Benton, Deon" w:date="2023-02-07T12:55:00Z">
        <w:r w:rsidR="00976524">
          <w:rPr>
            <w:rFonts w:ascii="Times New Roman" w:hAnsi="Times New Roman" w:cs="Times New Roman"/>
            <w:sz w:val="24"/>
            <w:szCs w:val="24"/>
          </w:rPr>
          <w:t xml:space="preserve">open question that this study leaves unaddressed </w:t>
        </w:r>
      </w:ins>
      <w:ins w:id="536" w:author="Benton, Deon" w:date="2023-02-07T12:56:00Z">
        <w:r w:rsidR="00976524">
          <w:rPr>
            <w:rFonts w:ascii="Times New Roman" w:hAnsi="Times New Roman" w:cs="Times New Roman"/>
            <w:sz w:val="24"/>
            <w:szCs w:val="24"/>
          </w:rPr>
          <w:t>concerns</w:t>
        </w:r>
      </w:ins>
      <w:ins w:id="537" w:author="Benton, Deon" w:date="2023-02-07T12:55:00Z">
        <w:r w:rsidR="00976524">
          <w:rPr>
            <w:rFonts w:ascii="Times New Roman" w:hAnsi="Times New Roman" w:cs="Times New Roman"/>
            <w:sz w:val="24"/>
            <w:szCs w:val="24"/>
          </w:rPr>
          <w:t xml:space="preserve"> what effect, if any, establishing the base rate of blickets would have on participants’ BB performance in this setting</w:t>
        </w:r>
      </w:ins>
      <w:ins w:id="538" w:author="Benton, Deon" w:date="2023-01-27T17:12:00Z">
        <w:r w:rsidR="00D67FF2">
          <w:rPr>
            <w:rFonts w:ascii="Times New Roman" w:hAnsi="Times New Roman" w:cs="Times New Roman"/>
            <w:sz w:val="24"/>
            <w:szCs w:val="24"/>
          </w:rPr>
          <w:t>. For example, it is possible that</w:t>
        </w:r>
      </w:ins>
      <w:ins w:id="539" w:author="Benton, Deon" w:date="2023-01-27T17:13:00Z">
        <w:r w:rsidR="00D67FF2">
          <w:rPr>
            <w:rFonts w:ascii="Times New Roman" w:hAnsi="Times New Roman" w:cs="Times New Roman"/>
            <w:sz w:val="24"/>
            <w:szCs w:val="24"/>
          </w:rPr>
          <w:t xml:space="preserve"> participants would engage in BB reasoning</w:t>
        </w:r>
      </w:ins>
      <w:ins w:id="540" w:author="Benton, Deon" w:date="2023-01-27T17:14:00Z">
        <w:r w:rsidR="00FC2473">
          <w:rPr>
            <w:rFonts w:ascii="Times New Roman" w:hAnsi="Times New Roman" w:cs="Times New Roman"/>
            <w:sz w:val="24"/>
            <w:szCs w:val="24"/>
          </w:rPr>
          <w:t>—and thus show evidence of the use of a Bayesian-inference mechanism—</w:t>
        </w:r>
      </w:ins>
      <w:ins w:id="541" w:author="Benton, Deon" w:date="2023-01-27T17:12:00Z">
        <w:r w:rsidR="00D67FF2">
          <w:rPr>
            <w:rFonts w:ascii="Times New Roman" w:hAnsi="Times New Roman" w:cs="Times New Roman"/>
            <w:sz w:val="24"/>
            <w:szCs w:val="24"/>
          </w:rPr>
          <w:t xml:space="preserve">if </w:t>
        </w:r>
      </w:ins>
      <w:ins w:id="542" w:author="Benton, Deon" w:date="2023-01-27T17:13:00Z">
        <w:r w:rsidR="00D67FF2">
          <w:rPr>
            <w:rFonts w:ascii="Times New Roman" w:hAnsi="Times New Roman" w:cs="Times New Roman"/>
            <w:sz w:val="24"/>
            <w:szCs w:val="24"/>
          </w:rPr>
          <w:t>the base rate of blickets is</w:t>
        </w:r>
      </w:ins>
      <w:ins w:id="543" w:author="Benton, Deon" w:date="2023-01-27T17:14:00Z">
        <w:r w:rsidR="00FC2473">
          <w:rPr>
            <w:rFonts w:ascii="Times New Roman" w:hAnsi="Times New Roman" w:cs="Times New Roman"/>
            <w:sz w:val="24"/>
            <w:szCs w:val="24"/>
          </w:rPr>
          <w:t xml:space="preserve"> established to be low.</w:t>
        </w:r>
      </w:ins>
      <w:ins w:id="544" w:author="Benton, Deon" w:date="2023-01-27T17:13:00Z">
        <w:r w:rsidR="00D67FF2">
          <w:rPr>
            <w:rFonts w:ascii="Times New Roman" w:hAnsi="Times New Roman" w:cs="Times New Roman"/>
            <w:sz w:val="24"/>
            <w:szCs w:val="24"/>
          </w:rPr>
          <w:t xml:space="preserve"> </w:t>
        </w:r>
      </w:ins>
      <w:ins w:id="545"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546" w:author="Benton, Deon" w:date="2023-01-27T17:15:00Z">
        <w:r w:rsidR="00FC2473">
          <w:rPr>
            <w:rFonts w:ascii="Times New Roman" w:hAnsi="Times New Roman" w:cs="Times New Roman"/>
            <w:sz w:val="24"/>
            <w:szCs w:val="24"/>
          </w:rPr>
          <w:t xml:space="preserve">in the </w:t>
        </w:r>
        <w:r w:rsidR="00FC2473">
          <w:rPr>
            <w:rFonts w:ascii="Times New Roman" w:hAnsi="Times New Roman" w:cs="Times New Roman"/>
            <w:sz w:val="24"/>
            <w:szCs w:val="24"/>
          </w:rPr>
          <w:lastRenderedPageBreak/>
          <w:t>current study. Such a study, in combination with the results of the present study, would clarify</w:t>
        </w:r>
      </w:ins>
      <w:ins w:id="547" w:author="Benton, Deon" w:date="2023-01-27T17:16:00Z">
        <w:r w:rsidR="00720D1B">
          <w:rPr>
            <w:rFonts w:ascii="Times New Roman" w:hAnsi="Times New Roman" w:cs="Times New Roman"/>
            <w:sz w:val="24"/>
            <w:szCs w:val="24"/>
          </w:rPr>
          <w:t xml:space="preserve"> what base rate, if any, participants default to when base rate is not explicitly manipulated. </w:t>
        </w:r>
      </w:ins>
      <w:ins w:id="548" w:author="Benton, Deon" w:date="2023-02-07T12:56:00Z">
        <w:r w:rsidR="00976524">
          <w:rPr>
            <w:rFonts w:ascii="Times New Roman" w:hAnsi="Times New Roman" w:cs="Times New Roman"/>
            <w:sz w:val="24"/>
            <w:szCs w:val="24"/>
          </w:rPr>
          <w:t xml:space="preserve">Although previous research </w:t>
        </w:r>
        <w:r w:rsidR="0071291D">
          <w:rPr>
            <w:rFonts w:ascii="Times New Roman" w:hAnsi="Times New Roman" w:cs="Times New Roman"/>
            <w:sz w:val="24"/>
            <w:szCs w:val="24"/>
          </w:rPr>
          <w:t xml:space="preserve">has shown that children are sensitive to </w:t>
        </w:r>
      </w:ins>
      <w:ins w:id="549" w:author="Benton, Deon" w:date="2023-02-07T12:57:00Z">
        <w:r w:rsidR="0071291D">
          <w:rPr>
            <w:rFonts w:ascii="Times New Roman" w:hAnsi="Times New Roman" w:cs="Times New Roman"/>
            <w:sz w:val="24"/>
            <w:szCs w:val="24"/>
          </w:rPr>
          <w:t>base rates and can integrate that information into their causal judgements about tw</w:t>
        </w:r>
      </w:ins>
      <w:ins w:id="550" w:author="Benton, Deon" w:date="2023-02-07T12:58:00Z">
        <w:r w:rsidR="0071291D">
          <w:rPr>
            <w:rFonts w:ascii="Times New Roman" w:hAnsi="Times New Roman" w:cs="Times New Roman"/>
            <w:sz w:val="24"/>
            <w:szCs w:val="24"/>
          </w:rPr>
          <w:t>o potential causes</w:t>
        </w:r>
      </w:ins>
      <w:ins w:id="551" w:author="Benton, Deon" w:date="2023-02-07T12:57:00Z">
        <w:r w:rsidR="0071291D">
          <w:rPr>
            <w:rFonts w:ascii="Times New Roman" w:hAnsi="Times New Roman" w:cs="Times New Roman"/>
            <w:sz w:val="24"/>
            <w:szCs w:val="24"/>
          </w:rPr>
          <w:t xml:space="preserve"> (e.g., Griffiths et al., 2011; Sobel et al., 2004), it </w:t>
        </w:r>
      </w:ins>
      <w:ins w:id="552" w:author="Benton, Deon" w:date="2023-02-07T12:58:00Z">
        <w:r w:rsidR="0071291D">
          <w:rPr>
            <w:rFonts w:ascii="Times New Roman" w:hAnsi="Times New Roman" w:cs="Times New Roman"/>
            <w:sz w:val="24"/>
            <w:szCs w:val="24"/>
          </w:rPr>
          <w:t>remains</w:t>
        </w:r>
      </w:ins>
      <w:ins w:id="553" w:author="Benton, Deon" w:date="2023-02-07T12:57:00Z">
        <w:r w:rsidR="0071291D">
          <w:rPr>
            <w:rFonts w:ascii="Times New Roman" w:hAnsi="Times New Roman" w:cs="Times New Roman"/>
            <w:sz w:val="24"/>
            <w:szCs w:val="24"/>
          </w:rPr>
          <w:t xml:space="preserve"> unknown whether participants</w:t>
        </w:r>
      </w:ins>
      <w:ins w:id="554" w:author="Benton, Deon" w:date="2023-02-07T12:58:00Z">
        <w:r w:rsidR="0071291D">
          <w:rPr>
            <w:rFonts w:ascii="Times New Roman" w:hAnsi="Times New Roman" w:cs="Times New Roman"/>
            <w:sz w:val="24"/>
            <w:szCs w:val="24"/>
          </w:rPr>
          <w:t xml:space="preserve"> would be sensitive to base-rate information in the present context. </w:t>
        </w:r>
      </w:ins>
      <w:ins w:id="555" w:author="Benton, Deon" w:date="2023-02-10T16:57:00Z">
        <w:r w:rsidR="000E70B3">
          <w:rPr>
            <w:rFonts w:ascii="Times New Roman" w:hAnsi="Times New Roman" w:cs="Times New Roman"/>
            <w:sz w:val="24"/>
            <w:szCs w:val="24"/>
          </w:rPr>
          <w:t xml:space="preserve">Although we have not expliclty manipulated base rates here, we can speculate on the effects of such manipulations on children’s causal inferences. </w:t>
        </w:r>
      </w:ins>
    </w:p>
    <w:p w14:paraId="2DAB7560" w14:textId="06EB12C7" w:rsidR="00D67FF2" w:rsidRDefault="0071291D" w:rsidP="0089771F">
      <w:pPr>
        <w:spacing w:line="480" w:lineRule="auto"/>
        <w:ind w:firstLine="720"/>
        <w:contextualSpacing/>
        <w:rPr>
          <w:ins w:id="556" w:author="Benton, Deon" w:date="2023-02-07T12:54:00Z"/>
          <w:rFonts w:ascii="Times New Roman" w:hAnsi="Times New Roman" w:cs="Times New Roman"/>
          <w:sz w:val="24"/>
          <w:szCs w:val="24"/>
        </w:rPr>
      </w:pPr>
      <w:ins w:id="557" w:author="Benton, Deon" w:date="2023-02-07T12:58:00Z">
        <w:r>
          <w:rPr>
            <w:rFonts w:ascii="Times New Roman" w:hAnsi="Times New Roman" w:cs="Times New Roman"/>
            <w:sz w:val="24"/>
            <w:szCs w:val="24"/>
          </w:rPr>
          <w:t xml:space="preserve">Nonetheless, </w:t>
        </w:r>
      </w:ins>
      <w:ins w:id="558" w:author="Benton, Deon" w:date="2023-02-07T13:15:00Z">
        <w:r w:rsidR="003848C3">
          <w:rPr>
            <w:rFonts w:ascii="Times New Roman" w:hAnsi="Times New Roman" w:cs="Times New Roman"/>
            <w:sz w:val="24"/>
            <w:szCs w:val="24"/>
          </w:rPr>
          <w:t xml:space="preserve">by </w:t>
        </w:r>
      </w:ins>
      <w:ins w:id="559" w:author="Benton, Deon" w:date="2023-02-07T12:58:00Z">
        <w:r>
          <w:rPr>
            <w:rFonts w:ascii="Times New Roman" w:hAnsi="Times New Roman" w:cs="Times New Roman"/>
            <w:sz w:val="24"/>
            <w:szCs w:val="24"/>
          </w:rPr>
          <w:t xml:space="preserve">examining whether participants are sensitive to base rate information </w:t>
        </w:r>
      </w:ins>
      <w:ins w:id="560" w:author="Benton, Deon" w:date="2023-02-07T13:26:00Z">
        <w:r w:rsidR="0059079C">
          <w:rPr>
            <w:rFonts w:ascii="Times New Roman" w:hAnsi="Times New Roman" w:cs="Times New Roman"/>
            <w:sz w:val="24"/>
            <w:szCs w:val="24"/>
          </w:rPr>
          <w:t>in a context with multiple candidate causes</w:t>
        </w:r>
      </w:ins>
      <w:ins w:id="561" w:author="Benton, Deon" w:date="2023-02-07T13:15:00Z">
        <w:r w:rsidR="003848C3">
          <w:rPr>
            <w:rFonts w:ascii="Times New Roman" w:hAnsi="Times New Roman" w:cs="Times New Roman"/>
            <w:sz w:val="24"/>
            <w:szCs w:val="24"/>
          </w:rPr>
          <w:t>, we can provide</w:t>
        </w:r>
      </w:ins>
      <w:ins w:id="562" w:author="Benton, Deon" w:date="2023-02-07T12:59:00Z">
        <w:r w:rsidR="00533FCB">
          <w:rPr>
            <w:rFonts w:ascii="Times New Roman" w:hAnsi="Times New Roman" w:cs="Times New Roman"/>
            <w:sz w:val="24"/>
            <w:szCs w:val="24"/>
          </w:rPr>
          <w:t xml:space="preserve"> still further insight into the underlying causal mechanism that supports causal judgements in human children. For instance, if children’s causal judgements </w:t>
        </w:r>
      </w:ins>
      <w:ins w:id="563" w:author="Benton, Deon" w:date="2023-02-07T13:26:00Z">
        <w:r w:rsidR="00D1675B">
          <w:rPr>
            <w:rFonts w:ascii="Times New Roman" w:hAnsi="Times New Roman" w:cs="Times New Roman"/>
            <w:sz w:val="24"/>
            <w:szCs w:val="24"/>
          </w:rPr>
          <w:t>are shown to be affected by base-rate information</w:t>
        </w:r>
      </w:ins>
      <w:ins w:id="564" w:author="Benton, Deon" w:date="2023-02-07T13:00:00Z">
        <w:r w:rsidR="00533FCB">
          <w:rPr>
            <w:rFonts w:ascii="Times New Roman" w:hAnsi="Times New Roman" w:cs="Times New Roman"/>
            <w:sz w:val="24"/>
            <w:szCs w:val="24"/>
          </w:rPr>
          <w:t>, such that</w:t>
        </w:r>
      </w:ins>
      <w:ins w:id="565" w:author="Benton, Deon" w:date="2023-02-07T13:16:00Z">
        <w:r w:rsidR="003848C3">
          <w:rPr>
            <w:rFonts w:ascii="Times New Roman" w:hAnsi="Times New Roman" w:cs="Times New Roman"/>
            <w:sz w:val="24"/>
            <w:szCs w:val="24"/>
          </w:rPr>
          <w:t xml:space="preserve"> their BB reasoning performance changes as a fu</w:t>
        </w:r>
      </w:ins>
      <w:ins w:id="566" w:author="Benton, Deon" w:date="2023-02-07T13:17:00Z">
        <w:r w:rsidR="003848C3">
          <w:rPr>
            <w:rFonts w:ascii="Times New Roman" w:hAnsi="Times New Roman" w:cs="Times New Roman"/>
            <w:sz w:val="24"/>
            <w:szCs w:val="24"/>
          </w:rPr>
          <w:t>nction of changes to the base rates of blickets,</w:t>
        </w:r>
      </w:ins>
      <w:ins w:id="567" w:author="Benton, Deon" w:date="2023-02-07T13:00:00Z">
        <w:r w:rsidR="00533FCB">
          <w:rPr>
            <w:rFonts w:ascii="Times New Roman" w:hAnsi="Times New Roman" w:cs="Times New Roman"/>
            <w:sz w:val="24"/>
            <w:szCs w:val="24"/>
          </w:rPr>
          <w:t xml:space="preserve"> </w:t>
        </w:r>
      </w:ins>
      <w:ins w:id="568" w:author="Benton, Deon" w:date="2023-02-07T13:01:00Z">
        <w:r w:rsidR="00303BF6">
          <w:rPr>
            <w:rFonts w:ascii="Times New Roman" w:hAnsi="Times New Roman" w:cs="Times New Roman"/>
            <w:sz w:val="24"/>
            <w:szCs w:val="24"/>
          </w:rPr>
          <w:t xml:space="preserve">then this would </w:t>
        </w:r>
      </w:ins>
      <w:ins w:id="569" w:author="Benton, Deon" w:date="2023-02-07T13:27:00Z">
        <w:r w:rsidR="00783DD8">
          <w:rPr>
            <w:rFonts w:ascii="Times New Roman" w:hAnsi="Times New Roman" w:cs="Times New Roman"/>
            <w:sz w:val="24"/>
            <w:szCs w:val="24"/>
          </w:rPr>
          <w:t>suggest that</w:t>
        </w:r>
        <w:r w:rsidR="00C85D11">
          <w:rPr>
            <w:rFonts w:ascii="Times New Roman" w:hAnsi="Times New Roman" w:cs="Times New Roman"/>
            <w:sz w:val="24"/>
            <w:szCs w:val="24"/>
          </w:rPr>
          <w:t xml:space="preserve"> participants</w:t>
        </w:r>
      </w:ins>
      <w:ins w:id="570" w:author="Benton, Deon" w:date="2023-02-07T13:17:00Z">
        <w:r w:rsidR="003848C3">
          <w:rPr>
            <w:rFonts w:ascii="Times New Roman" w:hAnsi="Times New Roman" w:cs="Times New Roman"/>
            <w:sz w:val="24"/>
            <w:szCs w:val="24"/>
          </w:rPr>
          <w:t xml:space="preserve"> may use Bayesian inference to reason about multiple candidate cause after all. This is because </w:t>
        </w:r>
      </w:ins>
      <w:ins w:id="571" w:author="Benton, Deon" w:date="2023-02-07T13:18:00Z">
        <w:r w:rsidR="00C60223">
          <w:rPr>
            <w:rFonts w:ascii="Times New Roman" w:hAnsi="Times New Roman" w:cs="Times New Roman"/>
            <w:sz w:val="24"/>
            <w:szCs w:val="24"/>
          </w:rPr>
          <w:t xml:space="preserve">Bayesian inference requires </w:t>
        </w:r>
      </w:ins>
      <w:ins w:id="572" w:author="Benton, Deon" w:date="2023-02-07T13:21:00Z">
        <w:r w:rsidR="00F43CED">
          <w:rPr>
            <w:rFonts w:ascii="Times New Roman" w:hAnsi="Times New Roman" w:cs="Times New Roman"/>
            <w:sz w:val="24"/>
            <w:szCs w:val="24"/>
          </w:rPr>
          <w:t>that learners combine the current data with our prior beliefs</w:t>
        </w:r>
      </w:ins>
      <w:ins w:id="573" w:author="Benton, Deon" w:date="2023-02-07T13:28:00Z">
        <w:r w:rsidR="00783DD8">
          <w:rPr>
            <w:rFonts w:ascii="Times New Roman" w:hAnsi="Times New Roman" w:cs="Times New Roman"/>
            <w:sz w:val="24"/>
            <w:szCs w:val="24"/>
          </w:rPr>
          <w:t xml:space="preserve"> about</w:t>
        </w:r>
        <w:r w:rsidR="00E37693">
          <w:rPr>
            <w:rFonts w:ascii="Times New Roman" w:hAnsi="Times New Roman" w:cs="Times New Roman"/>
            <w:sz w:val="24"/>
            <w:szCs w:val="24"/>
          </w:rPr>
          <w:t xml:space="preserve"> how likely a given object is to be </w:t>
        </w:r>
      </w:ins>
      <w:ins w:id="574" w:author="Benton, Deon" w:date="2023-02-07T13:29:00Z">
        <w:r w:rsidR="00E37693">
          <w:rPr>
            <w:rFonts w:ascii="Times New Roman" w:hAnsi="Times New Roman" w:cs="Times New Roman"/>
            <w:sz w:val="24"/>
            <w:szCs w:val="24"/>
          </w:rPr>
          <w:t>blicket</w:t>
        </w:r>
      </w:ins>
      <w:ins w:id="575" w:author="Benton, Deon" w:date="2023-02-07T13:21:00Z">
        <w:r w:rsidR="00F43CED">
          <w:rPr>
            <w:rFonts w:ascii="Times New Roman" w:hAnsi="Times New Roman" w:cs="Times New Roman"/>
            <w:sz w:val="24"/>
            <w:szCs w:val="24"/>
          </w:rPr>
          <w:t xml:space="preserve"> </w:t>
        </w:r>
      </w:ins>
      <w:ins w:id="576" w:author="Benton, Deon" w:date="2023-02-07T13:22:00Z">
        <w:r w:rsidR="00584DC9">
          <w:rPr>
            <w:rFonts w:ascii="Times New Roman" w:hAnsi="Times New Roman" w:cs="Times New Roman"/>
            <w:sz w:val="24"/>
            <w:szCs w:val="24"/>
          </w:rPr>
          <w:t>to choose the causal hypothesis that is generating the data. Thus, participants who are insensitive to the base-r</w:t>
        </w:r>
      </w:ins>
      <w:ins w:id="577" w:author="Benton, Deon" w:date="2023-02-07T13:23:00Z">
        <w:r w:rsidR="00584DC9">
          <w:rPr>
            <w:rFonts w:ascii="Times New Roman" w:hAnsi="Times New Roman" w:cs="Times New Roman"/>
            <w:sz w:val="24"/>
            <w:szCs w:val="24"/>
          </w:rPr>
          <w:t xml:space="preserve">ates of blickets </w:t>
        </w:r>
      </w:ins>
      <w:ins w:id="578" w:author="Benton, Deon" w:date="2023-02-07T13:29:00Z">
        <w:r w:rsidR="00E37693">
          <w:rPr>
            <w:rFonts w:ascii="Times New Roman" w:hAnsi="Times New Roman" w:cs="Times New Roman"/>
            <w:sz w:val="24"/>
            <w:szCs w:val="24"/>
          </w:rPr>
          <w:t>cannot be said to be using Bayesian inference</w:t>
        </w:r>
      </w:ins>
      <w:ins w:id="579" w:author="Benton, Deon" w:date="2023-02-07T13:23:00Z">
        <w:r w:rsidR="00584DC9">
          <w:rPr>
            <w:rFonts w:ascii="Times New Roman" w:hAnsi="Times New Roman" w:cs="Times New Roman"/>
            <w:sz w:val="24"/>
            <w:szCs w:val="24"/>
          </w:rPr>
          <w:t>. Crucially,</w:t>
        </w:r>
      </w:ins>
      <w:ins w:id="580" w:author="Benton, Deon" w:date="2023-02-07T12:58:00Z">
        <w:r>
          <w:rPr>
            <w:rFonts w:ascii="Times New Roman" w:hAnsi="Times New Roman" w:cs="Times New Roman"/>
            <w:sz w:val="24"/>
            <w:szCs w:val="24"/>
          </w:rPr>
          <w:t xml:space="preserve"> </w:t>
        </w:r>
      </w:ins>
      <w:ins w:id="581" w:author="Benton, Deon" w:date="2023-01-27T17:16:00Z">
        <w:r w:rsidR="00720D1B">
          <w:rPr>
            <w:rFonts w:ascii="Times New Roman" w:hAnsi="Times New Roman" w:cs="Times New Roman"/>
            <w:sz w:val="24"/>
            <w:szCs w:val="24"/>
          </w:rPr>
          <w:t xml:space="preserve">if participants continued not to engage in BB reasoning </w:t>
        </w:r>
      </w:ins>
      <w:ins w:id="582" w:author="Benton, Deon" w:date="2023-02-07T13:23:00Z">
        <w:r w:rsidR="00584DC9">
          <w:rPr>
            <w:rFonts w:ascii="Times New Roman" w:hAnsi="Times New Roman" w:cs="Times New Roman"/>
            <w:sz w:val="24"/>
            <w:szCs w:val="24"/>
          </w:rPr>
          <w:t>despite manipulations to the base rate of blickets</w:t>
        </w:r>
      </w:ins>
      <w:ins w:id="583" w:author="Benton, Deon" w:date="2023-02-07T13:30:00Z">
        <w:r w:rsidR="00F56D56">
          <w:rPr>
            <w:rFonts w:ascii="Times New Roman" w:hAnsi="Times New Roman" w:cs="Times New Roman"/>
            <w:sz w:val="24"/>
            <w:szCs w:val="24"/>
          </w:rPr>
          <w:t>—as evidenced by equivalent treatment of the redundant candidate causes within and between conditions—</w:t>
        </w:r>
      </w:ins>
      <w:ins w:id="584" w:author="Benton, Deon" w:date="2023-02-07T13:23:00Z">
        <w:r w:rsidR="00584DC9">
          <w:rPr>
            <w:rFonts w:ascii="Times New Roman" w:hAnsi="Times New Roman" w:cs="Times New Roman"/>
            <w:sz w:val="24"/>
            <w:szCs w:val="24"/>
          </w:rPr>
          <w:t>t</w:t>
        </w:r>
      </w:ins>
      <w:ins w:id="585" w:author="Benton, Deon" w:date="2023-02-07T13:24:00Z">
        <w:r w:rsidR="00584DC9">
          <w:rPr>
            <w:rFonts w:ascii="Times New Roman" w:hAnsi="Times New Roman" w:cs="Times New Roman"/>
            <w:sz w:val="24"/>
            <w:szCs w:val="24"/>
          </w:rPr>
          <w:t>hen this would further suggest that</w:t>
        </w:r>
      </w:ins>
      <w:ins w:id="586" w:author="Benton, Deon" w:date="2023-01-27T17:17:00Z">
        <w:r w:rsidR="00720D1B">
          <w:rPr>
            <w:rFonts w:ascii="Times New Roman" w:hAnsi="Times New Roman" w:cs="Times New Roman"/>
            <w:sz w:val="24"/>
            <w:szCs w:val="24"/>
          </w:rPr>
          <w:t xml:space="preserve"> </w:t>
        </w:r>
      </w:ins>
      <w:ins w:id="587" w:author="Benton, Deon" w:date="2023-02-07T13:24:00Z">
        <w:r w:rsidR="00377DEE">
          <w:rPr>
            <w:rFonts w:ascii="Times New Roman" w:hAnsi="Times New Roman" w:cs="Times New Roman"/>
            <w:sz w:val="24"/>
            <w:szCs w:val="24"/>
          </w:rPr>
          <w:t xml:space="preserve">associative learning provides a better account of causal reasoning in human children. </w:t>
        </w:r>
      </w:ins>
      <w:ins w:id="588" w:author="Benton, Deon" w:date="2023-01-27T17:13:00Z">
        <w:r w:rsidR="00D67FF2">
          <w:rPr>
            <w:rFonts w:ascii="Times New Roman" w:hAnsi="Times New Roman" w:cs="Times New Roman"/>
            <w:sz w:val="24"/>
            <w:szCs w:val="24"/>
          </w:rPr>
          <w:t xml:space="preserve"> </w:t>
        </w:r>
      </w:ins>
    </w:p>
    <w:p w14:paraId="724F8046" w14:textId="078D7930" w:rsidR="00976524" w:rsidDel="007A088F" w:rsidRDefault="00976524" w:rsidP="0089771F">
      <w:pPr>
        <w:spacing w:line="480" w:lineRule="auto"/>
        <w:ind w:firstLine="720"/>
        <w:contextualSpacing/>
        <w:rPr>
          <w:del w:id="589" w:author="Benton, Deon" w:date="2023-02-14T11:51:00Z"/>
          <w:rFonts w:ascii="Times New Roman" w:hAnsi="Times New Roman" w:cs="Times New Roman"/>
          <w:sz w:val="24"/>
          <w:szCs w:val="24"/>
        </w:rPr>
      </w:pPr>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9"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7B77A" w14:textId="77777777" w:rsidR="0000021E" w:rsidRDefault="0000021E" w:rsidP="00323E12">
      <w:pPr>
        <w:spacing w:after="0" w:line="240" w:lineRule="auto"/>
      </w:pPr>
      <w:r>
        <w:separator/>
      </w:r>
    </w:p>
  </w:endnote>
  <w:endnote w:type="continuationSeparator" w:id="0">
    <w:p w14:paraId="3EF6D526" w14:textId="77777777" w:rsidR="0000021E" w:rsidRDefault="0000021E"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E25EC" w14:textId="77777777" w:rsidR="0000021E" w:rsidRDefault="0000021E" w:rsidP="00323E12">
      <w:pPr>
        <w:spacing w:after="0" w:line="240" w:lineRule="auto"/>
      </w:pPr>
      <w:r>
        <w:separator/>
      </w:r>
    </w:p>
  </w:footnote>
  <w:footnote w:type="continuationSeparator" w:id="0">
    <w:p w14:paraId="72E59189" w14:textId="77777777" w:rsidR="0000021E" w:rsidRDefault="0000021E"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21E"/>
    <w:rsid w:val="00000A7C"/>
    <w:rsid w:val="0000110D"/>
    <w:rsid w:val="0000195D"/>
    <w:rsid w:val="000037A4"/>
    <w:rsid w:val="00003D70"/>
    <w:rsid w:val="00005710"/>
    <w:rsid w:val="000057C9"/>
    <w:rsid w:val="00006724"/>
    <w:rsid w:val="0000725A"/>
    <w:rsid w:val="0000770F"/>
    <w:rsid w:val="00010360"/>
    <w:rsid w:val="00010929"/>
    <w:rsid w:val="00011123"/>
    <w:rsid w:val="00011603"/>
    <w:rsid w:val="00011D20"/>
    <w:rsid w:val="00012871"/>
    <w:rsid w:val="00013DDC"/>
    <w:rsid w:val="00013FA2"/>
    <w:rsid w:val="000141C9"/>
    <w:rsid w:val="0001589F"/>
    <w:rsid w:val="00016078"/>
    <w:rsid w:val="00016189"/>
    <w:rsid w:val="000171E4"/>
    <w:rsid w:val="00020467"/>
    <w:rsid w:val="00020478"/>
    <w:rsid w:val="00020876"/>
    <w:rsid w:val="00020FD7"/>
    <w:rsid w:val="00022A76"/>
    <w:rsid w:val="00023030"/>
    <w:rsid w:val="00023956"/>
    <w:rsid w:val="00023B9D"/>
    <w:rsid w:val="00024154"/>
    <w:rsid w:val="00024ED3"/>
    <w:rsid w:val="00025691"/>
    <w:rsid w:val="0002659C"/>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BAD"/>
    <w:rsid w:val="00042C4A"/>
    <w:rsid w:val="00043C6F"/>
    <w:rsid w:val="00044539"/>
    <w:rsid w:val="0004503A"/>
    <w:rsid w:val="00046807"/>
    <w:rsid w:val="000471A1"/>
    <w:rsid w:val="00047E8D"/>
    <w:rsid w:val="000504E8"/>
    <w:rsid w:val="00050D24"/>
    <w:rsid w:val="000514D6"/>
    <w:rsid w:val="0005192F"/>
    <w:rsid w:val="00052415"/>
    <w:rsid w:val="00052DBC"/>
    <w:rsid w:val="00053854"/>
    <w:rsid w:val="00053BC4"/>
    <w:rsid w:val="00054937"/>
    <w:rsid w:val="00054D6F"/>
    <w:rsid w:val="000554C0"/>
    <w:rsid w:val="00055AE6"/>
    <w:rsid w:val="00056507"/>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3FC2"/>
    <w:rsid w:val="0008469D"/>
    <w:rsid w:val="00086788"/>
    <w:rsid w:val="000900F4"/>
    <w:rsid w:val="00092562"/>
    <w:rsid w:val="00093727"/>
    <w:rsid w:val="00093742"/>
    <w:rsid w:val="00093F1B"/>
    <w:rsid w:val="00094440"/>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1816"/>
    <w:rsid w:val="000E1824"/>
    <w:rsid w:val="000E236D"/>
    <w:rsid w:val="000E2624"/>
    <w:rsid w:val="000E2AF7"/>
    <w:rsid w:val="000E3CCC"/>
    <w:rsid w:val="000E4264"/>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541E"/>
    <w:rsid w:val="001061FF"/>
    <w:rsid w:val="00107780"/>
    <w:rsid w:val="00111358"/>
    <w:rsid w:val="00111DF2"/>
    <w:rsid w:val="00112917"/>
    <w:rsid w:val="0011315C"/>
    <w:rsid w:val="001131F7"/>
    <w:rsid w:val="001132DB"/>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998"/>
    <w:rsid w:val="001E64CE"/>
    <w:rsid w:val="001E652A"/>
    <w:rsid w:val="001E675A"/>
    <w:rsid w:val="001E6EC2"/>
    <w:rsid w:val="001E797C"/>
    <w:rsid w:val="001F07BC"/>
    <w:rsid w:val="001F22EF"/>
    <w:rsid w:val="001F2371"/>
    <w:rsid w:val="001F2A5B"/>
    <w:rsid w:val="001F2CEB"/>
    <w:rsid w:val="001F3187"/>
    <w:rsid w:val="001F4910"/>
    <w:rsid w:val="001F4E87"/>
    <w:rsid w:val="001F5445"/>
    <w:rsid w:val="001F5824"/>
    <w:rsid w:val="001F5CD4"/>
    <w:rsid w:val="001F6713"/>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BF5"/>
    <w:rsid w:val="0021145B"/>
    <w:rsid w:val="0021208C"/>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70774"/>
    <w:rsid w:val="00270CCA"/>
    <w:rsid w:val="00271093"/>
    <w:rsid w:val="00272044"/>
    <w:rsid w:val="0027293D"/>
    <w:rsid w:val="00273433"/>
    <w:rsid w:val="0027350B"/>
    <w:rsid w:val="00273F49"/>
    <w:rsid w:val="00274041"/>
    <w:rsid w:val="00274117"/>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E27"/>
    <w:rsid w:val="00285156"/>
    <w:rsid w:val="002860E1"/>
    <w:rsid w:val="00286B03"/>
    <w:rsid w:val="00287173"/>
    <w:rsid w:val="0028778B"/>
    <w:rsid w:val="00290361"/>
    <w:rsid w:val="00290A33"/>
    <w:rsid w:val="00290BA2"/>
    <w:rsid w:val="00291252"/>
    <w:rsid w:val="00291623"/>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39FD"/>
    <w:rsid w:val="002A437D"/>
    <w:rsid w:val="002A500D"/>
    <w:rsid w:val="002A72A5"/>
    <w:rsid w:val="002A767F"/>
    <w:rsid w:val="002B0E09"/>
    <w:rsid w:val="002B119F"/>
    <w:rsid w:val="002B11FB"/>
    <w:rsid w:val="002B1F17"/>
    <w:rsid w:val="002B202B"/>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55D"/>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B1"/>
    <w:rsid w:val="0031284A"/>
    <w:rsid w:val="00312A05"/>
    <w:rsid w:val="00313416"/>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DA3"/>
    <w:rsid w:val="003550C7"/>
    <w:rsid w:val="00355416"/>
    <w:rsid w:val="00355E8C"/>
    <w:rsid w:val="00355EB9"/>
    <w:rsid w:val="00356198"/>
    <w:rsid w:val="00356791"/>
    <w:rsid w:val="00357745"/>
    <w:rsid w:val="003606B5"/>
    <w:rsid w:val="00360A0C"/>
    <w:rsid w:val="00361D02"/>
    <w:rsid w:val="00362083"/>
    <w:rsid w:val="0036255F"/>
    <w:rsid w:val="00362630"/>
    <w:rsid w:val="00363BDA"/>
    <w:rsid w:val="00363DBA"/>
    <w:rsid w:val="00363DFC"/>
    <w:rsid w:val="003640D1"/>
    <w:rsid w:val="003648E3"/>
    <w:rsid w:val="00364C01"/>
    <w:rsid w:val="003656FB"/>
    <w:rsid w:val="0036571D"/>
    <w:rsid w:val="00366CBA"/>
    <w:rsid w:val="00367244"/>
    <w:rsid w:val="003707F7"/>
    <w:rsid w:val="00370BAC"/>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4AC"/>
    <w:rsid w:val="003E2807"/>
    <w:rsid w:val="003E3CCB"/>
    <w:rsid w:val="003E3D61"/>
    <w:rsid w:val="003E580E"/>
    <w:rsid w:val="003E6BAA"/>
    <w:rsid w:val="003E7163"/>
    <w:rsid w:val="003E72AA"/>
    <w:rsid w:val="003E74D3"/>
    <w:rsid w:val="003F07CB"/>
    <w:rsid w:val="003F0942"/>
    <w:rsid w:val="003F1A1C"/>
    <w:rsid w:val="003F3D63"/>
    <w:rsid w:val="003F3F83"/>
    <w:rsid w:val="003F45F4"/>
    <w:rsid w:val="003F474D"/>
    <w:rsid w:val="003F5904"/>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BD2"/>
    <w:rsid w:val="00424296"/>
    <w:rsid w:val="00424435"/>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D0C"/>
    <w:rsid w:val="004377BE"/>
    <w:rsid w:val="00437BA6"/>
    <w:rsid w:val="00440BC2"/>
    <w:rsid w:val="00440E89"/>
    <w:rsid w:val="004413DE"/>
    <w:rsid w:val="00443208"/>
    <w:rsid w:val="004432FD"/>
    <w:rsid w:val="00443AB3"/>
    <w:rsid w:val="00444954"/>
    <w:rsid w:val="0044531E"/>
    <w:rsid w:val="00446984"/>
    <w:rsid w:val="00447140"/>
    <w:rsid w:val="00447262"/>
    <w:rsid w:val="0044759D"/>
    <w:rsid w:val="00450110"/>
    <w:rsid w:val="00450A26"/>
    <w:rsid w:val="00451248"/>
    <w:rsid w:val="0045189C"/>
    <w:rsid w:val="00452232"/>
    <w:rsid w:val="00452266"/>
    <w:rsid w:val="004527FE"/>
    <w:rsid w:val="00452DEA"/>
    <w:rsid w:val="00452FCF"/>
    <w:rsid w:val="00453119"/>
    <w:rsid w:val="00454041"/>
    <w:rsid w:val="00454763"/>
    <w:rsid w:val="00454AE4"/>
    <w:rsid w:val="00454CAC"/>
    <w:rsid w:val="00454CBA"/>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61AC"/>
    <w:rsid w:val="00476D5C"/>
    <w:rsid w:val="00480278"/>
    <w:rsid w:val="00480A19"/>
    <w:rsid w:val="00480EAF"/>
    <w:rsid w:val="00480FBF"/>
    <w:rsid w:val="00481B11"/>
    <w:rsid w:val="00482239"/>
    <w:rsid w:val="00482498"/>
    <w:rsid w:val="00482812"/>
    <w:rsid w:val="004829A5"/>
    <w:rsid w:val="00483A55"/>
    <w:rsid w:val="00484676"/>
    <w:rsid w:val="00485C3A"/>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D58"/>
    <w:rsid w:val="004A1490"/>
    <w:rsid w:val="004A229F"/>
    <w:rsid w:val="004A24F3"/>
    <w:rsid w:val="004A2A94"/>
    <w:rsid w:val="004A2C25"/>
    <w:rsid w:val="004A365E"/>
    <w:rsid w:val="004A42C7"/>
    <w:rsid w:val="004A4FB0"/>
    <w:rsid w:val="004A51C7"/>
    <w:rsid w:val="004A571F"/>
    <w:rsid w:val="004A5784"/>
    <w:rsid w:val="004A6688"/>
    <w:rsid w:val="004A6814"/>
    <w:rsid w:val="004A6E5D"/>
    <w:rsid w:val="004A78D4"/>
    <w:rsid w:val="004A7A82"/>
    <w:rsid w:val="004B0376"/>
    <w:rsid w:val="004B0A9B"/>
    <w:rsid w:val="004B1ACD"/>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FC3"/>
    <w:rsid w:val="004F3B87"/>
    <w:rsid w:val="004F4176"/>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A16"/>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0BB3"/>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0DD"/>
    <w:rsid w:val="005B7DB9"/>
    <w:rsid w:val="005C0812"/>
    <w:rsid w:val="005C10A0"/>
    <w:rsid w:val="005C3235"/>
    <w:rsid w:val="005C3357"/>
    <w:rsid w:val="005C348A"/>
    <w:rsid w:val="005C3B83"/>
    <w:rsid w:val="005C3D9B"/>
    <w:rsid w:val="005C3F53"/>
    <w:rsid w:val="005C4198"/>
    <w:rsid w:val="005C46BE"/>
    <w:rsid w:val="005C4949"/>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D3"/>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2E8C"/>
    <w:rsid w:val="005F5EF5"/>
    <w:rsid w:val="005F5FAB"/>
    <w:rsid w:val="005F611D"/>
    <w:rsid w:val="005F76F7"/>
    <w:rsid w:val="00600AD8"/>
    <w:rsid w:val="00600F78"/>
    <w:rsid w:val="006012C5"/>
    <w:rsid w:val="00601CD7"/>
    <w:rsid w:val="00601D64"/>
    <w:rsid w:val="00602D84"/>
    <w:rsid w:val="006044F4"/>
    <w:rsid w:val="00604542"/>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5E7E"/>
    <w:rsid w:val="00626040"/>
    <w:rsid w:val="00626B61"/>
    <w:rsid w:val="006272FD"/>
    <w:rsid w:val="00627B0C"/>
    <w:rsid w:val="00627F02"/>
    <w:rsid w:val="006303EE"/>
    <w:rsid w:val="006307B7"/>
    <w:rsid w:val="006326FD"/>
    <w:rsid w:val="00632CCA"/>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DD"/>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B1A"/>
    <w:rsid w:val="006F260C"/>
    <w:rsid w:val="006F2751"/>
    <w:rsid w:val="006F2928"/>
    <w:rsid w:val="006F55F1"/>
    <w:rsid w:val="006F5F82"/>
    <w:rsid w:val="006F6B68"/>
    <w:rsid w:val="006F6DEA"/>
    <w:rsid w:val="006F799C"/>
    <w:rsid w:val="006F7EE6"/>
    <w:rsid w:val="0070117A"/>
    <w:rsid w:val="00701571"/>
    <w:rsid w:val="00701BD8"/>
    <w:rsid w:val="00702B67"/>
    <w:rsid w:val="00702CCA"/>
    <w:rsid w:val="00702F19"/>
    <w:rsid w:val="00702F42"/>
    <w:rsid w:val="007034FE"/>
    <w:rsid w:val="0070394E"/>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6FE1"/>
    <w:rsid w:val="007A7761"/>
    <w:rsid w:val="007A7F3E"/>
    <w:rsid w:val="007B18F5"/>
    <w:rsid w:val="007B1933"/>
    <w:rsid w:val="007B1A98"/>
    <w:rsid w:val="007B2024"/>
    <w:rsid w:val="007B2CAC"/>
    <w:rsid w:val="007B2E7D"/>
    <w:rsid w:val="007B2F69"/>
    <w:rsid w:val="007B37A5"/>
    <w:rsid w:val="007B3851"/>
    <w:rsid w:val="007B3AFA"/>
    <w:rsid w:val="007B3EF7"/>
    <w:rsid w:val="007B43BD"/>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99C"/>
    <w:rsid w:val="00803A2E"/>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1525"/>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4ACC"/>
    <w:rsid w:val="008359FE"/>
    <w:rsid w:val="008375DC"/>
    <w:rsid w:val="00840722"/>
    <w:rsid w:val="00840D81"/>
    <w:rsid w:val="00841D50"/>
    <w:rsid w:val="008429FD"/>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6EF1"/>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655"/>
    <w:rsid w:val="00865766"/>
    <w:rsid w:val="0087097A"/>
    <w:rsid w:val="00870997"/>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42C6"/>
    <w:rsid w:val="008E478E"/>
    <w:rsid w:val="008E48D2"/>
    <w:rsid w:val="008E4C57"/>
    <w:rsid w:val="008E5021"/>
    <w:rsid w:val="008E5929"/>
    <w:rsid w:val="008E611E"/>
    <w:rsid w:val="008E6AA8"/>
    <w:rsid w:val="008E71B5"/>
    <w:rsid w:val="008E750E"/>
    <w:rsid w:val="008E7BA4"/>
    <w:rsid w:val="008F0349"/>
    <w:rsid w:val="008F04D3"/>
    <w:rsid w:val="008F130D"/>
    <w:rsid w:val="008F18F0"/>
    <w:rsid w:val="008F2353"/>
    <w:rsid w:val="008F35F5"/>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BA"/>
    <w:rsid w:val="00912DDA"/>
    <w:rsid w:val="009132B8"/>
    <w:rsid w:val="009132CD"/>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9BB"/>
    <w:rsid w:val="00966AB0"/>
    <w:rsid w:val="0097002D"/>
    <w:rsid w:val="00971AEF"/>
    <w:rsid w:val="0097304C"/>
    <w:rsid w:val="0097319E"/>
    <w:rsid w:val="009746B1"/>
    <w:rsid w:val="00974877"/>
    <w:rsid w:val="0097523E"/>
    <w:rsid w:val="0097545C"/>
    <w:rsid w:val="009755B4"/>
    <w:rsid w:val="00975786"/>
    <w:rsid w:val="00975BF7"/>
    <w:rsid w:val="00976524"/>
    <w:rsid w:val="009766D1"/>
    <w:rsid w:val="00977551"/>
    <w:rsid w:val="009779A0"/>
    <w:rsid w:val="00977B78"/>
    <w:rsid w:val="00977DFD"/>
    <w:rsid w:val="00980EA5"/>
    <w:rsid w:val="00981804"/>
    <w:rsid w:val="00983408"/>
    <w:rsid w:val="00983D34"/>
    <w:rsid w:val="009849F4"/>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ADD"/>
    <w:rsid w:val="00993B20"/>
    <w:rsid w:val="00995A50"/>
    <w:rsid w:val="009964BA"/>
    <w:rsid w:val="00997A73"/>
    <w:rsid w:val="009A0A9E"/>
    <w:rsid w:val="009A15F3"/>
    <w:rsid w:val="009A1799"/>
    <w:rsid w:val="009A1B15"/>
    <w:rsid w:val="009A3415"/>
    <w:rsid w:val="009A35D4"/>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336"/>
    <w:rsid w:val="00A02417"/>
    <w:rsid w:val="00A02510"/>
    <w:rsid w:val="00A026DC"/>
    <w:rsid w:val="00A02A6A"/>
    <w:rsid w:val="00A02BB9"/>
    <w:rsid w:val="00A0368A"/>
    <w:rsid w:val="00A03C75"/>
    <w:rsid w:val="00A04ED6"/>
    <w:rsid w:val="00A05980"/>
    <w:rsid w:val="00A05DED"/>
    <w:rsid w:val="00A05F4F"/>
    <w:rsid w:val="00A063A9"/>
    <w:rsid w:val="00A0687F"/>
    <w:rsid w:val="00A06891"/>
    <w:rsid w:val="00A068DD"/>
    <w:rsid w:val="00A07207"/>
    <w:rsid w:val="00A07F33"/>
    <w:rsid w:val="00A1014A"/>
    <w:rsid w:val="00A10523"/>
    <w:rsid w:val="00A10619"/>
    <w:rsid w:val="00A1087D"/>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BB9"/>
    <w:rsid w:val="00A850DC"/>
    <w:rsid w:val="00A866B3"/>
    <w:rsid w:val="00A86830"/>
    <w:rsid w:val="00A86B65"/>
    <w:rsid w:val="00A8759A"/>
    <w:rsid w:val="00A903F8"/>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1081"/>
    <w:rsid w:val="00AA2232"/>
    <w:rsid w:val="00AA233B"/>
    <w:rsid w:val="00AA325B"/>
    <w:rsid w:val="00AA364C"/>
    <w:rsid w:val="00AA4162"/>
    <w:rsid w:val="00AA5EE0"/>
    <w:rsid w:val="00AA6083"/>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17FE4"/>
    <w:rsid w:val="00B202F0"/>
    <w:rsid w:val="00B214F1"/>
    <w:rsid w:val="00B221EB"/>
    <w:rsid w:val="00B224A3"/>
    <w:rsid w:val="00B2341A"/>
    <w:rsid w:val="00B23666"/>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0285"/>
    <w:rsid w:val="00B50698"/>
    <w:rsid w:val="00B50EFE"/>
    <w:rsid w:val="00B51A5F"/>
    <w:rsid w:val="00B51FEF"/>
    <w:rsid w:val="00B5259D"/>
    <w:rsid w:val="00B542F6"/>
    <w:rsid w:val="00B5510E"/>
    <w:rsid w:val="00B5642F"/>
    <w:rsid w:val="00B56B0F"/>
    <w:rsid w:val="00B56DF8"/>
    <w:rsid w:val="00B56EE2"/>
    <w:rsid w:val="00B57E3E"/>
    <w:rsid w:val="00B603EE"/>
    <w:rsid w:val="00B6253A"/>
    <w:rsid w:val="00B62C82"/>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B0295"/>
    <w:rsid w:val="00BB0F2C"/>
    <w:rsid w:val="00BB1011"/>
    <w:rsid w:val="00BB140F"/>
    <w:rsid w:val="00BB1672"/>
    <w:rsid w:val="00BB2867"/>
    <w:rsid w:val="00BB2B8D"/>
    <w:rsid w:val="00BB30F8"/>
    <w:rsid w:val="00BB4F87"/>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B9D"/>
    <w:rsid w:val="00BC6E28"/>
    <w:rsid w:val="00BC7608"/>
    <w:rsid w:val="00BC7BFF"/>
    <w:rsid w:val="00BC7C17"/>
    <w:rsid w:val="00BC7E79"/>
    <w:rsid w:val="00BC7F93"/>
    <w:rsid w:val="00BD02FB"/>
    <w:rsid w:val="00BD178B"/>
    <w:rsid w:val="00BD1D24"/>
    <w:rsid w:val="00BD2001"/>
    <w:rsid w:val="00BD28E2"/>
    <w:rsid w:val="00BD2A5C"/>
    <w:rsid w:val="00BD2B10"/>
    <w:rsid w:val="00BD2D64"/>
    <w:rsid w:val="00BD437C"/>
    <w:rsid w:val="00BD4694"/>
    <w:rsid w:val="00BD4CA8"/>
    <w:rsid w:val="00BD690C"/>
    <w:rsid w:val="00BD6991"/>
    <w:rsid w:val="00BD69EF"/>
    <w:rsid w:val="00BD6B51"/>
    <w:rsid w:val="00BD70BA"/>
    <w:rsid w:val="00BD7259"/>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9A1"/>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2EA"/>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BA6"/>
    <w:rsid w:val="00C75966"/>
    <w:rsid w:val="00C77774"/>
    <w:rsid w:val="00C77C10"/>
    <w:rsid w:val="00C80882"/>
    <w:rsid w:val="00C81332"/>
    <w:rsid w:val="00C8152C"/>
    <w:rsid w:val="00C81BF8"/>
    <w:rsid w:val="00C82926"/>
    <w:rsid w:val="00C82BF8"/>
    <w:rsid w:val="00C8414F"/>
    <w:rsid w:val="00C84339"/>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EAC"/>
    <w:rsid w:val="00CC3E2A"/>
    <w:rsid w:val="00CC4EE7"/>
    <w:rsid w:val="00CC54F6"/>
    <w:rsid w:val="00CC553A"/>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C50"/>
    <w:rsid w:val="00CF6FB6"/>
    <w:rsid w:val="00CF73A7"/>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D36"/>
    <w:rsid w:val="00D20D99"/>
    <w:rsid w:val="00D21071"/>
    <w:rsid w:val="00D21448"/>
    <w:rsid w:val="00D21D0E"/>
    <w:rsid w:val="00D21FD8"/>
    <w:rsid w:val="00D22728"/>
    <w:rsid w:val="00D228EC"/>
    <w:rsid w:val="00D23381"/>
    <w:rsid w:val="00D24653"/>
    <w:rsid w:val="00D24CD9"/>
    <w:rsid w:val="00D25460"/>
    <w:rsid w:val="00D2687F"/>
    <w:rsid w:val="00D26AC6"/>
    <w:rsid w:val="00D278A6"/>
    <w:rsid w:val="00D30222"/>
    <w:rsid w:val="00D30D6A"/>
    <w:rsid w:val="00D31CC2"/>
    <w:rsid w:val="00D321FB"/>
    <w:rsid w:val="00D32C27"/>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BF4"/>
    <w:rsid w:val="00D46FC5"/>
    <w:rsid w:val="00D476E0"/>
    <w:rsid w:val="00D50094"/>
    <w:rsid w:val="00D50848"/>
    <w:rsid w:val="00D50FE4"/>
    <w:rsid w:val="00D5174E"/>
    <w:rsid w:val="00D51EE7"/>
    <w:rsid w:val="00D51F62"/>
    <w:rsid w:val="00D52E28"/>
    <w:rsid w:val="00D5411E"/>
    <w:rsid w:val="00D54E3B"/>
    <w:rsid w:val="00D54F6A"/>
    <w:rsid w:val="00D55EB1"/>
    <w:rsid w:val="00D57F26"/>
    <w:rsid w:val="00D6003E"/>
    <w:rsid w:val="00D60D60"/>
    <w:rsid w:val="00D60EFE"/>
    <w:rsid w:val="00D610D9"/>
    <w:rsid w:val="00D62B3B"/>
    <w:rsid w:val="00D63614"/>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87"/>
    <w:rsid w:val="00D9567A"/>
    <w:rsid w:val="00D95B5B"/>
    <w:rsid w:val="00D96F59"/>
    <w:rsid w:val="00D96F78"/>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6A1"/>
    <w:rsid w:val="00E00816"/>
    <w:rsid w:val="00E00DE2"/>
    <w:rsid w:val="00E014CD"/>
    <w:rsid w:val="00E015CB"/>
    <w:rsid w:val="00E016F6"/>
    <w:rsid w:val="00E01B92"/>
    <w:rsid w:val="00E0219E"/>
    <w:rsid w:val="00E02E21"/>
    <w:rsid w:val="00E03D2D"/>
    <w:rsid w:val="00E0476E"/>
    <w:rsid w:val="00E0568C"/>
    <w:rsid w:val="00E05AF6"/>
    <w:rsid w:val="00E06491"/>
    <w:rsid w:val="00E0694B"/>
    <w:rsid w:val="00E06A3B"/>
    <w:rsid w:val="00E072BC"/>
    <w:rsid w:val="00E10332"/>
    <w:rsid w:val="00E1142C"/>
    <w:rsid w:val="00E115D3"/>
    <w:rsid w:val="00E11780"/>
    <w:rsid w:val="00E135A4"/>
    <w:rsid w:val="00E13789"/>
    <w:rsid w:val="00E13874"/>
    <w:rsid w:val="00E13D20"/>
    <w:rsid w:val="00E13EF6"/>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27CAD"/>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BF3"/>
    <w:rsid w:val="00EA0320"/>
    <w:rsid w:val="00EA0807"/>
    <w:rsid w:val="00EA0AF4"/>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2C"/>
    <w:rsid w:val="00F02DC3"/>
    <w:rsid w:val="00F02E80"/>
    <w:rsid w:val="00F02EDE"/>
    <w:rsid w:val="00F035D5"/>
    <w:rsid w:val="00F0366D"/>
    <w:rsid w:val="00F0455E"/>
    <w:rsid w:val="00F04673"/>
    <w:rsid w:val="00F04B9E"/>
    <w:rsid w:val="00F053E6"/>
    <w:rsid w:val="00F054DF"/>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409C"/>
    <w:rsid w:val="00F34E00"/>
    <w:rsid w:val="00F35BCA"/>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6D56"/>
    <w:rsid w:val="00F57533"/>
    <w:rsid w:val="00F57994"/>
    <w:rsid w:val="00F60AE4"/>
    <w:rsid w:val="00F60FD2"/>
    <w:rsid w:val="00F61120"/>
    <w:rsid w:val="00F61C4E"/>
    <w:rsid w:val="00F61E59"/>
    <w:rsid w:val="00F61FFD"/>
    <w:rsid w:val="00F63016"/>
    <w:rsid w:val="00F63070"/>
    <w:rsid w:val="00F646DF"/>
    <w:rsid w:val="00F65279"/>
    <w:rsid w:val="00F654CB"/>
    <w:rsid w:val="00F66022"/>
    <w:rsid w:val="00F6615D"/>
    <w:rsid w:val="00F71B48"/>
    <w:rsid w:val="00F726B7"/>
    <w:rsid w:val="00F73995"/>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38</Pages>
  <Words>9278</Words>
  <Characters>52886</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7</cp:revision>
  <cp:lastPrinted>2019-03-04T23:20:00Z</cp:lastPrinted>
  <dcterms:created xsi:type="dcterms:W3CDTF">2023-02-14T17:46:00Z</dcterms:created>
  <dcterms:modified xsi:type="dcterms:W3CDTF">2023-02-14T18:03:00Z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