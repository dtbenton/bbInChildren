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0B8A054C"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del w:id="0" w:author="Sobel, David" w:date="2023-07-10T15:24:00Z">
        <w:r w:rsidR="00C747E9" w:rsidDel="005C0D50">
          <w:rPr>
            <w:rFonts w:ascii="Times New Roman" w:hAnsi="Times New Roman" w:cs="Times New Roman"/>
            <w:sz w:val="24"/>
            <w:szCs w:val="24"/>
          </w:rPr>
          <w:delText>cause-and-effect</w:delText>
        </w:r>
      </w:del>
      <w:ins w:id="1" w:author="Sobel, David" w:date="2023-07-10T15:24:00Z">
        <w:r w:rsidR="005C0D50">
          <w:rPr>
            <w:rFonts w:ascii="Times New Roman" w:hAnsi="Times New Roman" w:cs="Times New Roman"/>
            <w:sz w:val="24"/>
            <w:szCs w:val="24"/>
          </w:rPr>
          <w:t>causal</w:t>
        </w:r>
      </w:ins>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ins w:id="2"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ins w:id="3"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posit that young children have sophisticated causal reasoning capacities.</w:t>
      </w:r>
    </w:p>
    <w:p w14:paraId="15E9B342" w14:textId="5E50DE0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commentRangeStart w:id="4"/>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commentRangeEnd w:id="4"/>
      <w:r w:rsidR="005C0D50">
        <w:rPr>
          <w:rStyle w:val="CommentReference"/>
        </w:rPr>
        <w:commentReference w:id="4"/>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w:t>
      </w:r>
      <w:commentRangeStart w:id="5"/>
      <w:r w:rsidR="00FC6BFD">
        <w:rPr>
          <w:rFonts w:ascii="Times New Roman" w:hAnsi="Times New Roman" w:cs="Times New Roman"/>
          <w:sz w:val="24"/>
          <w:szCs w:val="24"/>
        </w:rPr>
        <w:t xml:space="preserve">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commentRangeEnd w:id="5"/>
      <w:r w:rsidR="005C0D50">
        <w:rPr>
          <w:rStyle w:val="CommentReference"/>
        </w:rPr>
        <w:commentReference w:id="5"/>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commentRangeStart w:id="6"/>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commentRangeEnd w:id="6"/>
      <w:r w:rsidR="005C0D50">
        <w:rPr>
          <w:rStyle w:val="CommentReference"/>
        </w:rPr>
        <w:commentReference w:id="6"/>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t>
      </w:r>
      <w:commentRangeStart w:id="7"/>
      <w:r>
        <w:rPr>
          <w:rFonts w:ascii="Times New Roman" w:hAnsi="Times New Roman" w:cs="Times New Roman"/>
          <w:sz w:val="24"/>
          <w:szCs w:val="24"/>
        </w:rPr>
        <w:t>world</w:t>
      </w:r>
      <w:commentRangeEnd w:id="7"/>
      <w:r w:rsidR="005C0D50">
        <w:rPr>
          <w:rStyle w:val="CommentReference"/>
        </w:rPr>
        <w:commentReference w:id="7"/>
      </w:r>
      <w:r>
        <w:rPr>
          <w:rFonts w:ascii="Times New Roman" w:hAnsi="Times New Roman" w:cs="Times New Roman"/>
          <w:sz w:val="24"/>
          <w:szCs w:val="24"/>
        </w:rPr>
        <w:t xml:space="preserve">.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8"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8"/>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commentRangeStart w:id="9"/>
      <w:r>
        <w:rPr>
          <w:rFonts w:ascii="Times New Roman" w:hAnsi="Times New Roman" w:cs="Times New Roman"/>
          <w:sz w:val="24"/>
          <w:szCs w:val="24"/>
        </w:rPr>
        <w:t>These</w:t>
      </w:r>
      <w:commentRangeEnd w:id="9"/>
      <w:r w:rsidR="005C0D50">
        <w:rPr>
          <w:rStyle w:val="CommentReference"/>
        </w:rPr>
        <w:commentReference w:id="9"/>
      </w:r>
      <w:r>
        <w:rPr>
          <w:rFonts w:ascii="Times New Roman" w:hAnsi="Times New Roman" w:cs="Times New Roman"/>
          <w:sz w:val="24"/>
          <w:szCs w:val="24"/>
        </w:rPr>
        <w:t xml:space="preserv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commentRangeStart w:id="10"/>
      <w:proofErr w:type="gramStart"/>
      <w:r w:rsidR="00C86871">
        <w:rPr>
          <w:rFonts w:ascii="Times New Roman" w:hAnsi="Times New Roman" w:cs="Times New Roman"/>
          <w:sz w:val="24"/>
          <w:szCs w:val="24"/>
        </w:rPr>
        <w:t>However</w:t>
      </w:r>
      <w:commentRangeEnd w:id="10"/>
      <w:proofErr w:type="gramEnd"/>
      <w:r w:rsidR="00265248">
        <w:rPr>
          <w:rStyle w:val="CommentReference"/>
        </w:rPr>
        <w:commentReference w:id="10"/>
      </w:r>
      <w:r w:rsidR="00C86871">
        <w:rPr>
          <w:rFonts w:ascii="Times New Roman" w:hAnsi="Times New Roman" w:cs="Times New Roman"/>
          <w:sz w:val="24"/>
          <w:szCs w:val="24"/>
        </w:rPr>
        <w:t xml:space="preserve">, there are two facets of these data that warrant further consideration. </w:t>
      </w:r>
      <w:commentRangeStart w:id="11"/>
      <w:r w:rsidR="00C86871">
        <w:rPr>
          <w:rFonts w:ascii="Times New Roman" w:hAnsi="Times New Roman" w:cs="Times New Roman"/>
          <w:sz w:val="24"/>
          <w:szCs w:val="24"/>
        </w:rPr>
        <w:t>First</w:t>
      </w:r>
      <w:commentRangeEnd w:id="11"/>
      <w:r w:rsidR="00265248">
        <w:rPr>
          <w:rStyle w:val="CommentReference"/>
        </w:rPr>
        <w:commentReference w:id="11"/>
      </w:r>
      <w:r w:rsidR="00C86871">
        <w:rPr>
          <w:rFonts w:ascii="Times New Roman" w:hAnsi="Times New Roman" w:cs="Times New Roman"/>
          <w:sz w:val="24"/>
          <w:szCs w:val="24"/>
        </w:rPr>
        <w:t xml:space="preserve">, what is not clear in these data is whether and how children reevaluate the causal status of object B. </w:t>
      </w:r>
      <w:commentRangeStart w:id="12"/>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12"/>
      <w:r w:rsidR="00265248">
        <w:rPr>
          <w:rStyle w:val="CommentReference"/>
        </w:rPr>
        <w:commentReference w:id="12"/>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676E80CA"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w:t>
      </w:r>
      <w:del w:id="13" w:author="Sobel, David" w:date="2023-07-10T15:43:00Z">
        <w:r w:rsidDel="00265248">
          <w:rPr>
            <w:rFonts w:ascii="Times New Roman" w:hAnsi="Times New Roman" w:cs="Times New Roman"/>
            <w:sz w:val="24"/>
            <w:szCs w:val="24"/>
          </w:rPr>
          <w:delText xml:space="preserve">their </w:delText>
        </w:r>
      </w:del>
      <w:ins w:id="14" w:author="Sobel, David" w:date="2023-07-10T15:43:00Z">
        <w:r w:rsidR="00265248">
          <w:rPr>
            <w:rFonts w:ascii="Times New Roman" w:hAnsi="Times New Roman" w:cs="Times New Roman"/>
            <w:sz w:val="24"/>
            <w:szCs w:val="24"/>
          </w:rPr>
          <w:t>one of their experiments (Experiment 3)</w:t>
        </w:r>
      </w:ins>
      <w:del w:id="15" w:author="Sobel, David" w:date="2023-07-10T15:43:00Z">
        <w:r w:rsidDel="00265248">
          <w:rPr>
            <w:rFonts w:ascii="Times New Roman" w:hAnsi="Times New Roman" w:cs="Times New Roman"/>
            <w:sz w:val="24"/>
            <w:szCs w:val="24"/>
          </w:rPr>
          <w:delText>third experiment</w:delText>
        </w:r>
      </w:del>
      <w:r>
        <w:rPr>
          <w:rFonts w:ascii="Times New Roman" w:hAnsi="Times New Roman" w:cs="Times New Roman"/>
          <w:sz w:val="24"/>
          <w:szCs w:val="24"/>
        </w:rPr>
        <w:t xml:space="preserve">, 4-year-olds were shown two pairs of compound stimuli (A and B, and then A and C) were efficacious. The children they investigated </w:t>
      </w:r>
      <w:r>
        <w:rPr>
          <w:rFonts w:ascii="Times New Roman" w:hAnsi="Times New Roman" w:cs="Times New Roman"/>
          <w:sz w:val="24"/>
          <w:szCs w:val="24"/>
        </w:rPr>
        <w:lastRenderedPageBreak/>
        <w:t xml:space="preserve">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w:t>
      </w:r>
      <w:commentRangeStart w:id="16"/>
      <w:r>
        <w:rPr>
          <w:rFonts w:ascii="Times New Roman" w:hAnsi="Times New Roman" w:cs="Times New Roman"/>
          <w:sz w:val="24"/>
          <w:szCs w:val="24"/>
        </w:rPr>
        <w:t>activation</w:t>
      </w:r>
      <w:commentRangeEnd w:id="16"/>
      <w:r w:rsidR="00265248">
        <w:rPr>
          <w:rStyle w:val="CommentReference"/>
        </w:rPr>
        <w:commentReference w:id="16"/>
      </w:r>
      <w:r>
        <w:rPr>
          <w:rFonts w:ascii="Times New Roman" w:hAnsi="Times New Roman" w:cs="Times New Roman"/>
          <w:sz w:val="24"/>
          <w:szCs w:val="24"/>
        </w:rPr>
        <w:t xml:space="preserve">).  </w:t>
      </w:r>
    </w:p>
    <w:p w14:paraId="52430AB9" w14:textId="746AF3E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 xml:space="preserve">hen infants make inferences about the reliability of others’ information, their judgments appear </w:t>
      </w:r>
      <w:del w:id="17" w:author="Sobel, David" w:date="2023-07-10T15:44:00Z">
        <w:r w:rsidDel="00265248">
          <w:rPr>
            <w:rFonts w:ascii="Times New Roman" w:hAnsi="Times New Roman" w:cs="Times New Roman"/>
            <w:sz w:val="24"/>
            <w:szCs w:val="24"/>
          </w:rPr>
          <w:delText>more associative in nature</w:delText>
        </w:r>
      </w:del>
      <w:ins w:id="18" w:author="Sobel, David" w:date="2023-07-10T15:44:00Z">
        <w:r w:rsidR="00265248">
          <w:rPr>
            <w:rFonts w:ascii="Times New Roman" w:hAnsi="Times New Roman" w:cs="Times New Roman"/>
            <w:sz w:val="24"/>
            <w:szCs w:val="24"/>
          </w:rPr>
          <w:t>best explained by associative reasoning</w:t>
        </w:r>
      </w:ins>
      <w:r>
        <w:rPr>
          <w:rFonts w:ascii="Times New Roman" w:hAnsi="Times New Roman" w:cs="Times New Roman"/>
          <w:sz w:val="24"/>
          <w:szCs w:val="24"/>
        </w:rPr>
        <w:t xml:space="preserve"> (</w:t>
      </w:r>
      <w:commentRangeStart w:id="19"/>
      <w:ins w:id="20" w:author="Sobel, David" w:date="2023-07-10T15:44:00Z">
        <w:r w:rsidR="005719AC">
          <w:rPr>
            <w:rFonts w:ascii="Times New Roman" w:hAnsi="Times New Roman" w:cs="Times New Roman"/>
            <w:sz w:val="24"/>
            <w:szCs w:val="24"/>
          </w:rPr>
          <w:t xml:space="preserve">Sobel </w:t>
        </w:r>
      </w:ins>
      <w:commentRangeEnd w:id="19"/>
      <w:ins w:id="21" w:author="Sobel, David" w:date="2023-07-10T15:46:00Z">
        <w:r w:rsidR="005719AC">
          <w:rPr>
            <w:rStyle w:val="CommentReference"/>
          </w:rPr>
          <w:commentReference w:id="19"/>
        </w:r>
      </w:ins>
      <w:ins w:id="22" w:author="Sobel, David" w:date="2023-07-10T15:44:00Z">
        <w:r w:rsidR="005719AC">
          <w:rPr>
            <w:rFonts w:ascii="Times New Roman" w:hAnsi="Times New Roman" w:cs="Times New Roman"/>
            <w:sz w:val="24"/>
            <w:szCs w:val="24"/>
          </w:rPr>
          <w:t xml:space="preserve">et al., </w:t>
        </w:r>
      </w:ins>
      <w:ins w:id="23" w:author="Sobel, David" w:date="2023-07-10T15:45:00Z">
        <w:r w:rsidR="005719AC">
          <w:rPr>
            <w:rFonts w:ascii="Times New Roman" w:hAnsi="Times New Roman" w:cs="Times New Roman"/>
            <w:sz w:val="24"/>
            <w:szCs w:val="24"/>
          </w:rPr>
          <w:t xml:space="preserve">2020; </w:t>
        </w:r>
      </w:ins>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Luchkina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xml:space="preserve">, children develop the capacity to form larger </w:t>
      </w:r>
      <w:r>
        <w:rPr>
          <w:rFonts w:ascii="Times New Roman" w:hAnsi="Times New Roman" w:cs="Times New Roman"/>
          <w:sz w:val="24"/>
          <w:szCs w:val="24"/>
        </w:rPr>
        <w:lastRenderedPageBreak/>
        <w:t>hypothesis spaces of the potential causes they might need to hold to engage in more rational inferences.</w:t>
      </w:r>
    </w:p>
    <w:p w14:paraId="25E2B69B" w14:textId="78716B0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w:t>
      </w:r>
      <w:ins w:id="24" w:author="Sobel, David" w:date="2023-07-10T15:48:00Z">
        <w:r w:rsidR="005719AC">
          <w:rPr>
            <w:rFonts w:ascii="Times New Roman" w:hAnsi="Times New Roman" w:cs="Times New Roman"/>
            <w:sz w:val="24"/>
            <w:szCs w:val="24"/>
          </w:rPr>
          <w:t>.</w:t>
        </w:r>
      </w:ins>
      <w:del w:id="25" w:author="Sobel, David" w:date="2023-07-10T15:48:00Z">
        <w:r w:rsidR="004067A5" w:rsidDel="005719AC">
          <w:rPr>
            <w:rFonts w:ascii="Times New Roman" w:hAnsi="Times New Roman" w:cs="Times New Roman"/>
            <w:sz w:val="24"/>
            <w:szCs w:val="24"/>
          </w:rPr>
          <w:delText xml:space="preserve"> when children see that a fourth, unrelated object is not efficacious</w:delText>
        </w:r>
      </w:del>
      <w:r w:rsidR="004067A5">
        <w:rPr>
          <w:rFonts w:ascii="Times New Roman" w:hAnsi="Times New Roman" w:cs="Times New Roman"/>
          <w:sz w:val="24"/>
          <w:szCs w:val="24"/>
        </w:rPr>
        <w:t xml:space="preserve">.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del w:id="26" w:author="Sobel, David" w:date="2023-07-10T15:49:00Z">
        <w:r w:rsidR="004067A5" w:rsidDel="005719AC">
          <w:rPr>
            <w:rFonts w:ascii="Times New Roman" w:hAnsi="Times New Roman" w:cs="Times New Roman"/>
            <w:sz w:val="24"/>
            <w:szCs w:val="24"/>
          </w:rPr>
          <w:delText xml:space="preserve">explain </w:delText>
        </w:r>
      </w:del>
      <w:ins w:id="27" w:author="Sobel, David" w:date="2023-07-10T15:50:00Z">
        <w:r w:rsidR="005719AC">
          <w:rPr>
            <w:rFonts w:ascii="Times New Roman" w:hAnsi="Times New Roman" w:cs="Times New Roman"/>
            <w:sz w:val="24"/>
            <w:szCs w:val="24"/>
          </w:rPr>
          <w:t>describe</w:t>
        </w:r>
      </w:ins>
      <w:ins w:id="28" w:author="Sobel, David" w:date="2023-07-10T15:49:00Z">
        <w:r w:rsidR="005719AC">
          <w:rPr>
            <w:rFonts w:ascii="Times New Roman" w:hAnsi="Times New Roman" w:cs="Times New Roman"/>
            <w:sz w:val="24"/>
            <w:szCs w:val="24"/>
          </w:rPr>
          <w:t xml:space="preserve"> </w:t>
        </w:r>
      </w:ins>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 xml:space="preserve">Griffiths et al., </w:t>
      </w:r>
      <w:r w:rsidR="00553974">
        <w:rPr>
          <w:rFonts w:ascii="Times New Roman" w:hAnsi="Times New Roman" w:cs="Times New Roman"/>
          <w:bCs/>
          <w:sz w:val="24"/>
          <w:szCs w:val="24"/>
        </w:rPr>
        <w:lastRenderedPageBreak/>
        <w:t>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26336FC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 xml:space="preserve">blicket </w:t>
      </w:r>
      <w:proofErr w:type="spellStart"/>
      <w:r>
        <w:rPr>
          <w:rFonts w:ascii="Times New Roman" w:hAnsi="Times New Roman" w:cs="Times New Roman"/>
          <w:sz w:val="24"/>
          <w:szCs w:val="24"/>
        </w:rPr>
        <w:t>detector</w:t>
      </w:r>
      <w:ins w:id="29" w:author="Sobel, David" w:date="2023-07-10T15:50:00Z">
        <w:r w:rsidR="005719AC">
          <w:rPr>
            <w:rFonts w:ascii="Times New Roman" w:hAnsi="Times New Roman" w:cs="Times New Roman"/>
            <w:sz w:val="24"/>
            <w:szCs w:val="24"/>
          </w:rPr>
          <w:t>.</w:t>
        </w:r>
      </w:ins>
      <w:del w:id="30" w:author="Sobel, David" w:date="2023-07-10T15:50:00Z">
        <w:r w:rsidR="00D61640" w:rsidDel="005719AC">
          <w:rPr>
            <w:rFonts w:ascii="Times New Roman" w:hAnsi="Times New Roman" w:cs="Times New Roman"/>
            <w:sz w:val="24"/>
            <w:szCs w:val="24"/>
          </w:rPr>
          <w:delText xml:space="preserve"> (e.g., Gopnik &amp; Sobel, 2000)</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The</w:t>
      </w:r>
      <w:proofErr w:type="spellEnd"/>
      <w:r>
        <w:rPr>
          <w:rFonts w:ascii="Times New Roman" w:hAnsi="Times New Roman" w:cs="Times New Roman"/>
          <w:sz w:val="24"/>
          <w:szCs w:val="24"/>
        </w:rPr>
        <w:t xml:space="preserve"> device was a white rectangle with a black border that measured 5.99 cm × 23.47 cm</w:t>
      </w:r>
      <w:ins w:id="31" w:author="Sobel, David" w:date="2023-07-10T15:50:00Z">
        <w:r w:rsidR="005719AC">
          <w:rPr>
            <w:rFonts w:ascii="Times New Roman" w:hAnsi="Times New Roman" w:cs="Times New Roman"/>
            <w:sz w:val="24"/>
            <w:szCs w:val="24"/>
          </w:rPr>
          <w:t>, presented on a computer screen</w:t>
        </w:r>
      </w:ins>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ins w:id="32" w:author="Sobel, David" w:date="2023-07-10T15:50:00Z">
        <w:r w:rsidR="005719AC">
          <w:rPr>
            <w:rFonts w:ascii="Times New Roman" w:hAnsi="Times New Roman" w:cs="Times New Roman"/>
            <w:sz w:val="24"/>
            <w:szCs w:val="24"/>
          </w:rPr>
          <w:t xml:space="preserve"> when objects came into contact </w:t>
        </w:r>
      </w:ins>
      <w:ins w:id="33" w:author="Sobel, David" w:date="2023-07-10T15:51:00Z">
        <w:r w:rsidR="005719AC">
          <w:rPr>
            <w:rFonts w:ascii="Times New Roman" w:hAnsi="Times New Roman" w:cs="Times New Roman"/>
            <w:sz w:val="24"/>
            <w:szCs w:val="24"/>
          </w:rPr>
          <w:t>with it</w:t>
        </w:r>
      </w:ins>
      <w:r>
        <w:rPr>
          <w:rFonts w:ascii="Times New Roman" w:hAnsi="Times New Roman" w:cs="Times New Roman"/>
          <w:sz w:val="24"/>
          <w:szCs w:val="24"/>
        </w:rPr>
        <w:t>.</w:t>
      </w:r>
      <w:r w:rsidR="0008073B">
        <w:rPr>
          <w:rFonts w:ascii="Times New Roman" w:hAnsi="Times New Roman" w:cs="Times New Roman"/>
          <w:sz w:val="24"/>
          <w:szCs w:val="24"/>
        </w:rPr>
        <w:t xml:space="preserve"> </w:t>
      </w:r>
      <w:del w:id="34" w:author="Sobel, David" w:date="2023-07-10T15:50:00Z">
        <w:r w:rsidR="0008073B" w:rsidDel="005719AC">
          <w:rPr>
            <w:rFonts w:ascii="Times New Roman" w:hAnsi="Times New Roman" w:cs="Times New Roman"/>
            <w:sz w:val="24"/>
            <w:szCs w:val="24"/>
          </w:rPr>
          <w:delText>No music was played</w:delText>
        </w:r>
        <w:r w:rsidR="003C3ADF" w:rsidDel="005719AC">
          <w:rPr>
            <w:rFonts w:ascii="Times New Roman" w:hAnsi="Times New Roman" w:cs="Times New Roman"/>
            <w:sz w:val="24"/>
            <w:szCs w:val="24"/>
          </w:rPr>
          <w:delText xml:space="preserve"> when the machine activated.</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del w:id="35" w:author="Sobel, David" w:date="2023-07-10T15:51:00Z">
        <w:r w:rsidDel="005719AC">
          <w:rPr>
            <w:rFonts w:ascii="Times New Roman" w:hAnsi="Times New Roman" w:cs="Times New Roman"/>
            <w:sz w:val="24"/>
            <w:szCs w:val="24"/>
          </w:rPr>
          <w:delText>used</w:delText>
        </w:r>
      </w:del>
      <w:ins w:id="36" w:author="Sobel, David" w:date="2023-07-10T15:51:00Z">
        <w:r w:rsidR="005719AC">
          <w:rPr>
            <w:rFonts w:ascii="Times New Roman" w:hAnsi="Times New Roman" w:cs="Times New Roman"/>
            <w:sz w:val="24"/>
            <w:szCs w:val="24"/>
          </w:rPr>
          <w:t>shown on the screen. E</w:t>
        </w:r>
      </w:ins>
      <w:del w:id="37" w:author="Sobel, David" w:date="2023-07-10T15:51:00Z">
        <w:r w:rsidDel="005719AC">
          <w:rPr>
            <w:rFonts w:ascii="Times New Roman" w:hAnsi="Times New Roman" w:cs="Times New Roman"/>
            <w:sz w:val="24"/>
            <w:szCs w:val="24"/>
          </w:rPr>
          <w:delText>, and e</w:delText>
        </w:r>
      </w:del>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w:t>
      </w:r>
      <w:del w:id="38"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 xml:space="preserve">backwards blocking </w:delText>
        </w:r>
        <w:r w:rsidR="00D463F9" w:rsidDel="005719AC">
          <w:rPr>
            <w:rFonts w:ascii="Times New Roman" w:hAnsi="Times New Roman" w:cs="Times New Roman"/>
            <w:sz w:val="24"/>
            <w:szCs w:val="24"/>
          </w:rPr>
          <w:delText xml:space="preserve">or </w:delText>
        </w:r>
        <w:r w:rsidR="005E67C0" w:rsidDel="005719AC">
          <w:rPr>
            <w:rFonts w:ascii="Times New Roman" w:hAnsi="Times New Roman" w:cs="Times New Roman"/>
            <w:sz w:val="24"/>
            <w:szCs w:val="24"/>
          </w:rPr>
          <w:delText>indirect screening-off trials</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or four </w:t>
      </w:r>
      <w:del w:id="39"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backwards blocking or indirect screening-off control trials</w:delText>
        </w:r>
        <w:r w:rsidDel="005719AC">
          <w:rPr>
            <w:rFonts w:ascii="Times New Roman" w:hAnsi="Times New Roman" w:cs="Times New Roman"/>
            <w:sz w:val="24"/>
            <w:szCs w:val="24"/>
          </w:rPr>
          <w:delText xml:space="preserve">) </w:delText>
        </w:r>
      </w:del>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del w:id="40" w:author="Sobel, David" w:date="2023-07-10T15:51:00Z">
        <w:r w:rsidDel="005719AC">
          <w:rPr>
            <w:rFonts w:ascii="Times New Roman" w:hAnsi="Times New Roman" w:cs="Times New Roman"/>
            <w:sz w:val="24"/>
            <w:szCs w:val="24"/>
          </w:rPr>
          <w:delText xml:space="preserve"> </w:delText>
        </w:r>
      </w:del>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1E54B044"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w:t>
      </w:r>
      <w:commentRangeStart w:id="41"/>
      <w:r>
        <w:rPr>
          <w:rFonts w:ascii="Times New Roman" w:hAnsi="Times New Roman" w:cs="Times New Roman"/>
          <w:sz w:val="24"/>
          <w:szCs w:val="24"/>
        </w:rPr>
        <w:t xml:space="preserve">children’s </w:t>
      </w:r>
      <w:del w:id="42" w:author="Sobel, David" w:date="2023-07-10T15:51:00Z">
        <w:r w:rsidDel="005719AC">
          <w:rPr>
            <w:rFonts w:ascii="Times New Roman" w:hAnsi="Times New Roman" w:cs="Times New Roman"/>
            <w:sz w:val="24"/>
            <w:szCs w:val="24"/>
          </w:rPr>
          <w:delText xml:space="preserve">science </w:delText>
        </w:r>
      </w:del>
      <w:r>
        <w:rPr>
          <w:rFonts w:ascii="Times New Roman" w:hAnsi="Times New Roman" w:cs="Times New Roman"/>
          <w:sz w:val="24"/>
          <w:szCs w:val="24"/>
        </w:rPr>
        <w:t xml:space="preserve">museum. </w:t>
      </w:r>
      <w:commentRangeEnd w:id="41"/>
      <w:r w:rsidR="005719AC">
        <w:rPr>
          <w:rStyle w:val="CommentReference"/>
        </w:rPr>
        <w:commentReference w:id="41"/>
      </w:r>
      <w:r>
        <w:rPr>
          <w:rFonts w:ascii="Times New Roman" w:hAnsi="Times New Roman" w:cs="Times New Roman"/>
          <w:sz w:val="24"/>
          <w:szCs w:val="24"/>
        </w:rPr>
        <w:t xml:space="preserve">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proofErr w:type="gramStart"/>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proofErr w:type="gramStart"/>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1CE082B3"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lastRenderedPageBreak/>
        <w:t>Computational Models</w:t>
      </w:r>
    </w:p>
    <w:p w14:paraId="20CCF023" w14:textId="36CC267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w:t>
      </w:r>
      <w:ins w:id="43" w:author="Sobel, David" w:date="2023-07-10T15:52:00Z">
        <w:r w:rsidR="005719AC">
          <w:rPr>
            <w:rFonts w:ascii="Times New Roman" w:hAnsi="Times New Roman" w:cs="Times New Roman"/>
            <w:sz w:val="24"/>
            <w:szCs w:val="24"/>
          </w:rPr>
          <w:t xml:space="preserve">, </w:t>
        </w:r>
      </w:ins>
      <w:ins w:id="44" w:author="Sobel, David" w:date="2023-07-10T15:53:00Z">
        <w:r w:rsidR="005719AC">
          <w:rPr>
            <w:rFonts w:ascii="Times New Roman" w:hAnsi="Times New Roman" w:cs="Times New Roman"/>
            <w:sz w:val="24"/>
            <w:szCs w:val="24"/>
          </w:rPr>
          <w:t>trained on a backpropagation algorithm</w:t>
        </w:r>
      </w:ins>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w:t>
      </w:r>
      <w:r>
        <w:rPr>
          <w:rFonts w:ascii="Times New Roman" w:hAnsi="Times New Roman"/>
          <w:sz w:val="24"/>
          <w:szCs w:val="24"/>
        </w:rPr>
        <w:lastRenderedPageBreak/>
        <w:t xml:space="preserve">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1DA80B4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p w14:paraId="53E07032" w14:textId="3DD34F65"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w:t>
      </w:r>
      <w:r w:rsidR="007B160B">
        <w:rPr>
          <w:rFonts w:ascii="Times New Roman" w:hAnsi="Times New Roman" w:cs="Times New Roman"/>
          <w:sz w:val="24"/>
          <w:szCs w:val="24"/>
        </w:rPr>
        <w:t xml:space="preserve">when participants observe backwards blocking sequences, they </w:t>
      </w:r>
      <w:r w:rsidR="002203BC">
        <w:rPr>
          <w:rFonts w:ascii="Times New Roman" w:hAnsi="Times New Roman" w:cs="Times New Roman"/>
          <w:sz w:val="24"/>
          <w:szCs w:val="24"/>
        </w:rPr>
        <w:t xml:space="preserve">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8924EC">
        <w:rPr>
          <w:rFonts w:ascii="Times New Roman" w:hAnsi="Times New Roman" w:cs="Times New Roman"/>
          <w:sz w:val="24"/>
          <w:szCs w:val="24"/>
        </w:rPr>
        <w:t>experimental</w:t>
      </w:r>
      <w:r w:rsidR="00DE77ED">
        <w:rPr>
          <w:rFonts w:ascii="Times New Roman" w:hAnsi="Times New Roman" w:cs="Times New Roman"/>
          <w:sz w:val="24"/>
          <w:szCs w:val="24"/>
        </w:rPr>
        <w:t xml:space="preserve">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001FD3">
        <w:rPr>
          <w:rFonts w:ascii="Times New Roman" w:hAnsi="Times New Roman" w:cs="Times New Roman"/>
          <w:sz w:val="24"/>
          <w:szCs w:val="24"/>
        </w:rPr>
        <w:t>base rates</w:t>
      </w:r>
      <w:r w:rsidR="00DE77ED">
        <w:rPr>
          <w:rFonts w:ascii="Times New Roman" w:hAnsi="Times New Roman" w:cs="Times New Roman"/>
          <w:sz w:val="24"/>
          <w:szCs w:val="24"/>
        </w:rPr>
        <w:t>. In contrast, participants in the indirect screening-off condition should be</w:t>
      </w:r>
      <w:r w:rsidR="00B04ADC">
        <w:rPr>
          <w:rFonts w:ascii="Times New Roman" w:hAnsi="Times New Roman" w:cs="Times New Roman"/>
          <w:sz w:val="24"/>
          <w:szCs w:val="24"/>
        </w:rPr>
        <w:t xml:space="preserve"> </w:t>
      </w:r>
      <w:r w:rsidR="007B160B">
        <w:rPr>
          <w:rFonts w:ascii="Times New Roman" w:hAnsi="Times New Roman" w:cs="Times New Roman"/>
          <w:sz w:val="24"/>
          <w:szCs w:val="24"/>
        </w:rPr>
        <w:t xml:space="preserve">most </w:t>
      </w:r>
      <w:r w:rsidR="00B04AD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w:t>
      </w:r>
      <w:r w:rsidR="00FF7D30">
        <w:rPr>
          <w:rFonts w:ascii="Times New Roman" w:hAnsi="Times New Roman" w:cs="Times New Roman"/>
          <w:sz w:val="24"/>
          <w:szCs w:val="24"/>
        </w:rPr>
        <w:t>with diminishing differences as the base rate increases</w:t>
      </w:r>
      <w:r w:rsidR="00B465BC">
        <w:rPr>
          <w:rFonts w:ascii="Times New Roman" w:hAnsi="Times New Roman" w:cs="Times New Roman"/>
          <w:sz w:val="24"/>
          <w:szCs w:val="24"/>
        </w:rPr>
        <w:t>.</w:t>
      </w:r>
      <w:r w:rsidR="00C87776">
        <w:rPr>
          <w:rFonts w:ascii="Times New Roman" w:hAnsi="Times New Roman" w:cs="Times New Roman"/>
          <w:sz w:val="24"/>
          <w:szCs w:val="24"/>
        </w:rPr>
        <w:t xml:space="preserve"> </w:t>
      </w:r>
    </w:p>
    <w:p w14:paraId="0F64FB0A" w14:textId="1BBAF2AB"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ins w:id="45" w:author="Sobel, David" w:date="2023-07-10T16:10:00Z">
        <w:r w:rsidR="007A12D2">
          <w:rPr>
            <w:rFonts w:ascii="Times New Roman" w:hAnsi="Times New Roman" w:cs="Times New Roman"/>
            <w:sz w:val="24"/>
            <w:szCs w:val="24"/>
          </w:rPr>
          <w:t xml:space="preserve">set of </w:t>
        </w:r>
      </w:ins>
      <w:r w:rsidR="00A434C7">
        <w:rPr>
          <w:rFonts w:ascii="Times New Roman" w:hAnsi="Times New Roman" w:cs="Times New Roman"/>
          <w:sz w:val="24"/>
          <w:szCs w:val="24"/>
        </w:rPr>
        <w:t>two-layer connectionist model</w:t>
      </w:r>
      <w:ins w:id="46" w:author="Sobel, David" w:date="2023-07-10T16:10:00Z">
        <w:r w:rsidR="007A12D2">
          <w:rPr>
            <w:rFonts w:ascii="Times New Roman" w:hAnsi="Times New Roman" w:cs="Times New Roman"/>
            <w:sz w:val="24"/>
            <w:szCs w:val="24"/>
          </w:rPr>
          <w:t>s</w:t>
        </w:r>
      </w:ins>
      <w:r w:rsidR="00A434C7">
        <w:rPr>
          <w:rFonts w:ascii="Times New Roman" w:hAnsi="Times New Roman" w:cs="Times New Roman"/>
          <w:sz w:val="24"/>
          <w:szCs w:val="24"/>
        </w:rPr>
        <w:t>.</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del w:id="47" w:author="Sobel, David" w:date="2023-07-10T16:11:00Z">
        <w:r w:rsidR="00A434C7" w:rsidDel="007A12D2">
          <w:rPr>
            <w:rFonts w:ascii="Times New Roman" w:hAnsi="Times New Roman" w:cs="Times New Roman"/>
            <w:sz w:val="24"/>
            <w:szCs w:val="24"/>
          </w:rPr>
          <w:delText xml:space="preserve">The model used to simulate the </w:delText>
        </w:r>
        <w:r w:rsidR="00C70CBE" w:rsidDel="007A12D2">
          <w:rPr>
            <w:rFonts w:ascii="Times New Roman" w:hAnsi="Times New Roman" w:cs="Times New Roman"/>
            <w:sz w:val="24"/>
            <w:szCs w:val="24"/>
          </w:rPr>
          <w:delText xml:space="preserve">behavioral </w:delText>
        </w:r>
        <w:r w:rsidR="00A434C7" w:rsidDel="007A12D2">
          <w:rPr>
            <w:rFonts w:ascii="Times New Roman" w:hAnsi="Times New Roman" w:cs="Times New Roman"/>
            <w:sz w:val="24"/>
            <w:szCs w:val="24"/>
          </w:rPr>
          <w:delText xml:space="preserve">experiment consisted of an input layer and an output layer—there were no hidden layers in these </w:delText>
        </w:r>
        <w:commentRangeStart w:id="48"/>
        <w:r w:rsidR="00A434C7" w:rsidDel="007A12D2">
          <w:rPr>
            <w:rFonts w:ascii="Times New Roman" w:hAnsi="Times New Roman" w:cs="Times New Roman"/>
            <w:sz w:val="24"/>
            <w:szCs w:val="24"/>
          </w:rPr>
          <w:delText>models</w:delText>
        </w:r>
      </w:del>
      <w:commentRangeEnd w:id="48"/>
      <w:r w:rsidR="007A12D2">
        <w:rPr>
          <w:rStyle w:val="CommentReference"/>
        </w:rPr>
        <w:commentReference w:id="48"/>
      </w:r>
      <w:del w:id="49" w:author="Sobel, David" w:date="2023-07-10T16:11:00Z">
        <w:r w:rsidR="00A434C7" w:rsidDel="007A12D2">
          <w:rPr>
            <w:rFonts w:ascii="Times New Roman" w:hAnsi="Times New Roman" w:cs="Times New Roman"/>
            <w:sz w:val="24"/>
            <w:szCs w:val="24"/>
          </w:rPr>
          <w:delText xml:space="preserve">. </w:delText>
        </w:r>
      </w:del>
      <w:r w:rsidR="00F41BD4">
        <w:rPr>
          <w:rFonts w:ascii="Times New Roman" w:hAnsi="Times New Roman" w:cs="Times New Roman"/>
          <w:sz w:val="24"/>
          <w:szCs w:val="24"/>
        </w:rPr>
        <w:t xml:space="preserve">The rationale for building </w:t>
      </w:r>
      <w:ins w:id="50" w:author="Sobel, David" w:date="2023-07-10T16:11:00Z">
        <w:r w:rsidR="007A12D2">
          <w:rPr>
            <w:rFonts w:ascii="Times New Roman" w:hAnsi="Times New Roman" w:cs="Times New Roman"/>
            <w:sz w:val="24"/>
            <w:szCs w:val="24"/>
          </w:rPr>
          <w:t xml:space="preserve">only </w:t>
        </w:r>
      </w:ins>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 (</w:t>
      </w:r>
      <w:ins w:id="51" w:author="Sobel, David" w:date="2023-07-10T15:53:00Z">
        <w:r w:rsidR="005719AC">
          <w:rPr>
            <w:rFonts w:ascii="Times New Roman" w:hAnsi="Times New Roman" w:cs="Times New Roman"/>
            <w:sz w:val="24"/>
            <w:szCs w:val="24"/>
          </w:rPr>
          <w:t>particular</w:t>
        </w:r>
      </w:ins>
      <w:ins w:id="52" w:author="Sobel, David" w:date="2023-07-10T16:11:00Z">
        <w:r w:rsidR="007A12D2">
          <w:rPr>
            <w:rFonts w:ascii="Times New Roman" w:hAnsi="Times New Roman" w:cs="Times New Roman"/>
            <w:sz w:val="24"/>
            <w:szCs w:val="24"/>
          </w:rPr>
          <w:t>ly</w:t>
        </w:r>
      </w:ins>
      <w:ins w:id="53" w:author="Sobel, David" w:date="2023-07-10T15:53:00Z">
        <w:r w:rsidR="005719AC">
          <w:rPr>
            <w:rFonts w:ascii="Times New Roman" w:hAnsi="Times New Roman" w:cs="Times New Roman"/>
            <w:sz w:val="24"/>
            <w:szCs w:val="24"/>
          </w:rPr>
          <w:t xml:space="preserve"> </w:t>
        </w:r>
      </w:ins>
      <w:r w:rsidR="00F41BD4">
        <w:rPr>
          <w:rFonts w:ascii="Times New Roman" w:hAnsi="Times New Roman" w:cs="Times New Roman"/>
          <w:sz w:val="24"/>
          <w:szCs w:val="24"/>
        </w:rPr>
        <w:t xml:space="preserve">the Delta </w:t>
      </w:r>
      <w:r w:rsidR="000742D2">
        <w:rPr>
          <w:rFonts w:ascii="Times New Roman" w:hAnsi="Times New Roman" w:cs="Times New Roman"/>
          <w:sz w:val="24"/>
          <w:szCs w:val="24"/>
        </w:rPr>
        <w:t xml:space="preserve">Rule, </w:t>
      </w:r>
      <w:proofErr w:type="spellStart"/>
      <w:r w:rsidR="000742D2">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 could be used to explain these data. The Delta rule is formally equivalent to the traditional Rescorla-Wagner model (</w:t>
      </w:r>
      <w:proofErr w:type="spellStart"/>
      <w:r w:rsidR="00F41BD4">
        <w:rPr>
          <w:rFonts w:ascii="Times New Roman" w:hAnsi="Times New Roman" w:cs="Times New Roman"/>
          <w:sz w:val="24"/>
          <w:szCs w:val="24"/>
        </w:rPr>
        <w:t>Danks</w:t>
      </w:r>
      <w:proofErr w:type="spellEnd"/>
      <w:r w:rsidR="00F41BD4">
        <w:rPr>
          <w:rFonts w:ascii="Times New Roman" w:hAnsi="Times New Roman" w:cs="Times New Roman"/>
          <w:sz w:val="24"/>
          <w:szCs w:val="24"/>
        </w:rPr>
        <w:t>, 2003</w:t>
      </w:r>
      <w:r w:rsidR="00F66959">
        <w:rPr>
          <w:rFonts w:ascii="Times New Roman" w:hAnsi="Times New Roman" w:cs="Times New Roman"/>
          <w:sz w:val="24"/>
          <w:szCs w:val="24"/>
        </w:rPr>
        <w:t>; Gluck &amp; Bower, 1988</w:t>
      </w:r>
      <w:r w:rsidR="00F41BD4">
        <w:rPr>
          <w:rFonts w:ascii="Times New Roman" w:hAnsi="Times New Roman" w:cs="Times New Roman"/>
          <w:sz w:val="24"/>
          <w:szCs w:val="24"/>
        </w:rPr>
        <w:t xml:space="preserve">). </w:t>
      </w:r>
      <w:commentRangeStart w:id="54"/>
      <w:r w:rsidR="00F41BD4">
        <w:rPr>
          <w:rFonts w:ascii="Times New Roman" w:hAnsi="Times New Roman" w:cs="Times New Roman"/>
          <w:sz w:val="24"/>
          <w:szCs w:val="24"/>
        </w:rPr>
        <w:t xml:space="preserve">This is an instantiation of an associative learning model that might better explain retrospective inferences as the number of potential causes increases.  </w:t>
      </w:r>
      <w:commentRangeEnd w:id="54"/>
      <w:r w:rsidR="00CB5BF4">
        <w:rPr>
          <w:rStyle w:val="CommentReference"/>
        </w:rPr>
        <w:commentReference w:id="54"/>
      </w:r>
      <w:del w:id="55" w:author="Sobel, David" w:date="2023-07-10T15:54:00Z">
        <w:r w:rsidR="00CD5B76" w:rsidDel="005719AC">
          <w:rPr>
            <w:rFonts w:ascii="Times New Roman" w:hAnsi="Times New Roman" w:cs="Times New Roman"/>
            <w:sz w:val="24"/>
            <w:szCs w:val="24"/>
          </w:rPr>
          <w:delText xml:space="preserve">If such a model </w:delText>
        </w:r>
        <w:r w:rsidR="008A0FCF" w:rsidDel="005719AC">
          <w:rPr>
            <w:rFonts w:ascii="Times New Roman" w:hAnsi="Times New Roman" w:cs="Times New Roman"/>
            <w:sz w:val="24"/>
            <w:szCs w:val="24"/>
          </w:rPr>
          <w:delText>can</w:delText>
        </w:r>
        <w:r w:rsidR="00AB68F0" w:rsidDel="005719AC">
          <w:rPr>
            <w:rFonts w:ascii="Times New Roman" w:hAnsi="Times New Roman" w:cs="Times New Roman"/>
            <w:sz w:val="24"/>
            <w:szCs w:val="24"/>
          </w:rPr>
          <w:delText xml:space="preserve"> capture the present behavioral data</w:delText>
        </w:r>
        <w:r w:rsidR="00CD5B76" w:rsidDel="005719AC">
          <w:rPr>
            <w:rFonts w:ascii="Times New Roman" w:hAnsi="Times New Roman" w:cs="Times New Roman"/>
            <w:sz w:val="24"/>
            <w:szCs w:val="24"/>
          </w:rPr>
          <w:delText>, then</w:delText>
        </w:r>
        <w:r w:rsidR="009C6B13" w:rsidDel="005719AC">
          <w:rPr>
            <w:rFonts w:ascii="Times New Roman" w:hAnsi="Times New Roman" w:cs="Times New Roman"/>
            <w:sz w:val="24"/>
            <w:szCs w:val="24"/>
          </w:rPr>
          <w:delText xml:space="preserve"> the</w:delText>
        </w:r>
        <w:r w:rsidR="00CD5B76" w:rsidDel="005719AC">
          <w:rPr>
            <w:rFonts w:ascii="Times New Roman" w:hAnsi="Times New Roman" w:cs="Times New Roman"/>
            <w:sz w:val="24"/>
            <w:szCs w:val="24"/>
          </w:rPr>
          <w:delText xml:space="preserve"> conclusion that the R</w:delText>
        </w:r>
        <w:r w:rsidR="0027741D" w:rsidDel="005719AC">
          <w:rPr>
            <w:rFonts w:ascii="Times New Roman" w:hAnsi="Times New Roman" w:cs="Times New Roman"/>
            <w:sz w:val="24"/>
            <w:szCs w:val="24"/>
          </w:rPr>
          <w:delText>escorla-Wagner</w:delText>
        </w:r>
        <w:r w:rsidR="00CD5B76" w:rsidDel="005719AC">
          <w:rPr>
            <w:rFonts w:ascii="Times New Roman" w:hAnsi="Times New Roman" w:cs="Times New Roman"/>
            <w:sz w:val="24"/>
            <w:szCs w:val="24"/>
          </w:rPr>
          <w:delText xml:space="preserve"> model is insufficient to explain children’s causal reasoning</w:delText>
        </w:r>
        <w:r w:rsidR="003F6471" w:rsidDel="005719AC">
          <w:rPr>
            <w:rFonts w:ascii="Times New Roman" w:hAnsi="Times New Roman" w:cs="Times New Roman"/>
            <w:sz w:val="24"/>
            <w:szCs w:val="24"/>
          </w:rPr>
          <w:delText xml:space="preserve"> (e.g., </w:delText>
        </w:r>
        <w:commentRangeStart w:id="56"/>
        <w:r w:rsidR="003F6471" w:rsidDel="005719AC">
          <w:rPr>
            <w:rFonts w:ascii="Times New Roman" w:hAnsi="Times New Roman" w:cs="Times New Roman"/>
            <w:sz w:val="24"/>
            <w:szCs w:val="24"/>
          </w:rPr>
          <w:delText xml:space="preserve">Sobel </w:delText>
        </w:r>
      </w:del>
      <w:commentRangeEnd w:id="56"/>
      <w:r w:rsidR="005719AC">
        <w:rPr>
          <w:rStyle w:val="CommentReference"/>
        </w:rPr>
        <w:commentReference w:id="56"/>
      </w:r>
      <w:del w:id="57" w:author="Sobel, David" w:date="2023-07-10T15:54:00Z">
        <w:r w:rsidR="003F6471" w:rsidDel="005719AC">
          <w:rPr>
            <w:rFonts w:ascii="Times New Roman" w:hAnsi="Times New Roman" w:cs="Times New Roman"/>
            <w:sz w:val="24"/>
            <w:szCs w:val="24"/>
          </w:rPr>
          <w:delText>et al., 2004)</w:delText>
        </w:r>
        <w:r w:rsidR="00CD5B76" w:rsidDel="005719AC">
          <w:rPr>
            <w:rFonts w:ascii="Times New Roman" w:hAnsi="Times New Roman" w:cs="Times New Roman"/>
            <w:sz w:val="24"/>
            <w:szCs w:val="24"/>
          </w:rPr>
          <w:delText xml:space="preserve"> may be premature</w:delText>
        </w:r>
        <w:r w:rsidR="00F177AA" w:rsidDel="005719AC">
          <w:rPr>
            <w:rFonts w:ascii="Times New Roman" w:hAnsi="Times New Roman" w:cs="Times New Roman"/>
            <w:sz w:val="24"/>
            <w:szCs w:val="24"/>
          </w:rPr>
          <w:delText xml:space="preserve"> (we return to this issue in the General Discussion)</w:delText>
        </w:r>
        <w:r w:rsidR="00CD5B76" w:rsidDel="005719AC">
          <w:rPr>
            <w:rFonts w:ascii="Times New Roman" w:hAnsi="Times New Roman" w:cs="Times New Roman"/>
            <w:sz w:val="24"/>
            <w:szCs w:val="24"/>
          </w:rPr>
          <w:delText xml:space="preserve">. </w:delText>
        </w:r>
      </w:del>
    </w:p>
    <w:p w14:paraId="17373A57" w14:textId="77777777" w:rsidR="0049592F" w:rsidRDefault="00A434C7" w:rsidP="000742D2">
      <w:pPr>
        <w:spacing w:line="480" w:lineRule="auto"/>
        <w:ind w:firstLine="720"/>
        <w:contextualSpacing/>
        <w:rPr>
          <w:ins w:id="58" w:author="Sobel, David" w:date="2023-07-10T16:16:00Z"/>
          <w:rFonts w:ascii="Times New Roman" w:hAnsi="Times New Roman" w:cs="Times New Roman"/>
          <w:sz w:val="24"/>
          <w:szCs w:val="24"/>
        </w:rPr>
      </w:pPr>
      <w:r>
        <w:rPr>
          <w:rFonts w:ascii="Times New Roman" w:hAnsi="Times New Roman" w:cs="Times New Roman"/>
          <w:sz w:val="24"/>
          <w:szCs w:val="24"/>
        </w:rPr>
        <w:t>The input layer for the model consisted of four units, and the output layer consisted of a single unit</w:t>
      </w:r>
      <w:ins w:id="59" w:author="Sobel, David" w:date="2023-07-10T16:12:00Z">
        <w:r w:rsidR="007A12D2">
          <w:rPr>
            <w:rFonts w:ascii="Times New Roman" w:hAnsi="Times New Roman" w:cs="Times New Roman"/>
            <w:sz w:val="24"/>
            <w:szCs w:val="24"/>
          </w:rPr>
          <w:t xml:space="preserve"> (corresponding to the four objects and activation of the machine).</w:t>
        </w:r>
      </w:ins>
      <w:del w:id="60" w:author="Sobel, David" w:date="2023-07-10T16:12:00Z">
        <w:r w:rsidDel="007A12D2">
          <w:rPr>
            <w:rFonts w:ascii="Times New Roman" w:hAnsi="Times New Roman" w:cs="Times New Roman"/>
            <w:sz w:val="24"/>
            <w:szCs w:val="24"/>
          </w:rPr>
          <w:delText>. Each input unit corresponded to each of the four possible objects used in the experiment.</w:delText>
        </w:r>
      </w:del>
      <w:r>
        <w:rPr>
          <w:rFonts w:ascii="Times New Roman" w:hAnsi="Times New Roman" w:cs="Times New Roman"/>
          <w:sz w:val="24"/>
          <w:szCs w:val="24"/>
        </w:rPr>
        <w:t xml:space="preserve"> </w:t>
      </w:r>
      <w:del w:id="61" w:author="Sobel, David" w:date="2023-07-10T16:13:00Z">
        <w:r w:rsidDel="007A12D2">
          <w:rPr>
            <w:rFonts w:ascii="Times New Roman" w:hAnsi="Times New Roman" w:cs="Times New Roman"/>
            <w:sz w:val="24"/>
            <w:szCs w:val="24"/>
          </w:rPr>
          <w:delText xml:space="preserve">Whenever </w:delText>
        </w:r>
      </w:del>
      <w:ins w:id="62" w:author="Sobel, David" w:date="2023-07-10T16:13:00Z">
        <w:r w:rsidR="007A12D2">
          <w:rPr>
            <w:rFonts w:ascii="Times New Roman" w:hAnsi="Times New Roman" w:cs="Times New Roman"/>
            <w:sz w:val="24"/>
            <w:szCs w:val="24"/>
          </w:rPr>
          <w:t xml:space="preserve">On a trial in which </w:t>
        </w:r>
      </w:ins>
      <w:r>
        <w:rPr>
          <w:rFonts w:ascii="Times New Roman" w:hAnsi="Times New Roman" w:cs="Times New Roman"/>
          <w:sz w:val="24"/>
          <w:szCs w:val="24"/>
        </w:rPr>
        <w:t xml:space="preserve">an object was </w:t>
      </w:r>
      <w:del w:id="63" w:author="Sobel, David" w:date="2023-07-10T16:13:00Z">
        <w:r w:rsidDel="007A12D2">
          <w:rPr>
            <w:rFonts w:ascii="Times New Roman" w:hAnsi="Times New Roman" w:cs="Times New Roman"/>
            <w:sz w:val="24"/>
            <w:szCs w:val="24"/>
          </w:rPr>
          <w:delText>present</w:delText>
        </w:r>
      </w:del>
      <w:ins w:id="64" w:author="Sobel, David" w:date="2023-07-10T16:13:00Z">
        <w:r w:rsidR="007A12D2">
          <w:rPr>
            <w:rFonts w:ascii="Times New Roman" w:hAnsi="Times New Roman" w:cs="Times New Roman"/>
            <w:sz w:val="24"/>
            <w:szCs w:val="24"/>
          </w:rPr>
          <w:t>placed on the machine</w:t>
        </w:r>
      </w:ins>
      <w:r>
        <w:rPr>
          <w:rFonts w:ascii="Times New Roman" w:hAnsi="Times New Roman" w:cs="Times New Roman"/>
          <w:sz w:val="24"/>
          <w:szCs w:val="24"/>
        </w:rPr>
        <w:t xml:space="preserve">, the activation value of its corresponding input unit was set to a value of </w:t>
      </w:r>
      <w:del w:id="65" w:author="Sobel, David" w:date="2023-07-10T16:14:00Z">
        <w:r w:rsidDel="007A12D2">
          <w:rPr>
            <w:rFonts w:ascii="Times New Roman" w:hAnsi="Times New Roman" w:cs="Times New Roman"/>
            <w:sz w:val="24"/>
            <w:szCs w:val="24"/>
          </w:rPr>
          <w:delText>“</w:delText>
        </w:r>
      </w:del>
      <w:r>
        <w:rPr>
          <w:rFonts w:ascii="Times New Roman" w:hAnsi="Times New Roman" w:cs="Times New Roman"/>
          <w:sz w:val="24"/>
          <w:szCs w:val="24"/>
        </w:rPr>
        <w:t>1</w:t>
      </w:r>
      <w:del w:id="66" w:author="Sobel, David" w:date="2023-07-10T16:14:00Z">
        <w:r w:rsidDel="007A12D2">
          <w:rPr>
            <w:rFonts w:ascii="Times New Roman" w:hAnsi="Times New Roman" w:cs="Times New Roman"/>
            <w:sz w:val="24"/>
            <w:szCs w:val="24"/>
          </w:rPr>
          <w:delText>”</w:delText>
        </w:r>
      </w:del>
      <w:ins w:id="67" w:author="Sobel, David" w:date="2023-07-10T16:14:00Z">
        <w:r w:rsidR="007A12D2">
          <w:rPr>
            <w:rFonts w:ascii="Times New Roman" w:hAnsi="Times New Roman" w:cs="Times New Roman"/>
            <w:sz w:val="24"/>
            <w:szCs w:val="24"/>
          </w:rPr>
          <w:t xml:space="preserve">; that value was o when the corresponding object was not placed on the machine. </w:t>
        </w:r>
      </w:ins>
      <w:del w:id="68" w:author="Sobel, David" w:date="2023-07-10T16:14:00Z">
        <w:r w:rsidDel="007A12D2">
          <w:rPr>
            <w:rFonts w:ascii="Times New Roman" w:hAnsi="Times New Roman" w:cs="Times New Roman"/>
            <w:sz w:val="24"/>
            <w:szCs w:val="24"/>
          </w:rPr>
          <w:delText>; the activation of these units was set to a value of “0” if the corresponding objects were not present</w:delText>
        </w:r>
        <w:r w:rsidR="00FC71C6" w:rsidDel="007A12D2">
          <w:rPr>
            <w:rFonts w:ascii="Times New Roman" w:hAnsi="Times New Roman" w:cs="Times New Roman"/>
            <w:sz w:val="24"/>
            <w:szCs w:val="24"/>
          </w:rPr>
          <w:delText>.</w:delText>
        </w:r>
      </w:del>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xml:space="preserve">. </w:t>
      </w:r>
      <w:commentRangeStart w:id="69"/>
      <w:r>
        <w:rPr>
          <w:rFonts w:ascii="Times New Roman" w:hAnsi="Times New Roman" w:cs="Times New Roman"/>
          <w:sz w:val="24"/>
          <w:szCs w:val="24"/>
        </w:rPr>
        <w:t xml:space="preserve">If a predetermined blicket </w:t>
      </w:r>
      <w:commentRangeEnd w:id="69"/>
      <w:r w:rsidR="0049592F">
        <w:rPr>
          <w:rStyle w:val="CommentReference"/>
        </w:rPr>
        <w:commentReference w:id="69"/>
      </w:r>
      <w:r>
        <w:rPr>
          <w:rFonts w:ascii="Times New Roman" w:hAnsi="Times New Roman" w:cs="Times New Roman"/>
          <w:sz w:val="24"/>
          <w:szCs w:val="24"/>
        </w:rPr>
        <w:t xml:space="preserve">was presented at the input layer, then the model was trained to turn on the single output unit (i.e., to produce an activation of 1). This process corresponded to an object activating the blicket machine. </w:t>
      </w:r>
    </w:p>
    <w:p w14:paraId="7FA86CD1" w14:textId="1EB4C005"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w:t>
      </w:r>
      <w:r>
        <w:rPr>
          <w:rFonts w:ascii="Times New Roman" w:hAnsi="Times New Roman" w:cs="Times New Roman"/>
          <w:sz w:val="24"/>
          <w:szCs w:val="24"/>
        </w:rPr>
        <w:lastRenderedPageBreak/>
        <w:t>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Thus, if object A was presented to the </w:t>
      </w:r>
      <w:r w:rsidR="00C20A38">
        <w:rPr>
          <w:rFonts w:ascii="Times New Roman" w:hAnsi="Times New Roman" w:cs="Times New Roman"/>
          <w:sz w:val="24"/>
          <w:szCs w:val="24"/>
        </w:rPr>
        <w:t>model</w:t>
      </w:r>
      <w:r w:rsidR="005D621A">
        <w:rPr>
          <w:rFonts w:ascii="Times New Roman" w:hAnsi="Times New Roman" w:cs="Times New Roman"/>
          <w:sz w:val="24"/>
          <w:szCs w:val="24"/>
        </w:rPr>
        <w:t xml:space="preserve"> (i.e., its input unit was set to 1</w:t>
      </w:r>
      <w:r w:rsidR="003050B8">
        <w:rPr>
          <w:rFonts w:ascii="Times New Roman" w:hAnsi="Times New Roman" w:cs="Times New Roman"/>
          <w:sz w:val="24"/>
          <w:szCs w:val="24"/>
        </w:rPr>
        <w:t xml:space="preserve">) and </w:t>
      </w:r>
      <w:commentRangeStart w:id="70"/>
      <w:r w:rsidR="003050B8">
        <w:rPr>
          <w:rFonts w:ascii="Times New Roman" w:hAnsi="Times New Roman" w:cs="Times New Roman"/>
          <w:sz w:val="24"/>
          <w:szCs w:val="24"/>
        </w:rPr>
        <w:t xml:space="preserve">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produced an output activation of 0.</w:t>
      </w:r>
      <w:r w:rsidR="008A0FCF">
        <w:rPr>
          <w:rFonts w:ascii="Times New Roman" w:hAnsi="Times New Roman" w:cs="Times New Roman"/>
          <w:sz w:val="24"/>
          <w:szCs w:val="24"/>
        </w:rPr>
        <w:t>50</w:t>
      </w:r>
      <w:commentRangeEnd w:id="70"/>
      <w:r w:rsidR="00CB5BF4">
        <w:rPr>
          <w:rStyle w:val="CommentReference"/>
        </w:rPr>
        <w:commentReference w:id="70"/>
      </w:r>
      <w:r w:rsidR="003050B8">
        <w:rPr>
          <w:rFonts w:ascii="Times New Roman" w:hAnsi="Times New Roman" w:cs="Times New Roman"/>
          <w:sz w:val="24"/>
          <w:szCs w:val="24"/>
        </w:rPr>
        <w:t xml:space="preserve">, this indicated that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was uncertain about A’s causal status. </w:t>
      </w:r>
    </w:p>
    <w:p w14:paraId="7B637A32" w14:textId="3627016C" w:rsidR="00A434C7" w:rsidRPr="00ED68D0" w:rsidRDefault="00A434C7" w:rsidP="003B1080">
      <w:pPr>
        <w:keepNext/>
        <w:spacing w:line="240" w:lineRule="auto"/>
        <w:ind w:firstLine="720"/>
        <w:contextualSpacing/>
      </w:pPr>
      <w:commentRangeStart w:id="71"/>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commentRangeEnd w:id="71"/>
      <w:r w:rsidR="00CB5BF4">
        <w:rPr>
          <w:rStyle w:val="CommentReference"/>
        </w:rPr>
        <w:commentReference w:id="71"/>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9477A87" w14:textId="43F6379E" w:rsidR="00082E9D" w:rsidDel="007A12D2" w:rsidRDefault="00360E41" w:rsidP="00A434C7">
      <w:pPr>
        <w:spacing w:line="480" w:lineRule="auto"/>
        <w:ind w:firstLine="720"/>
        <w:contextualSpacing/>
        <w:rPr>
          <w:del w:id="72" w:author="Sobel, David" w:date="2023-07-10T16:07:00Z"/>
          <w:rFonts w:ascii="Times New Roman" w:hAnsi="Times New Roman" w:cs="Times New Roman"/>
          <w:sz w:val="24"/>
          <w:szCs w:val="24"/>
        </w:rPr>
      </w:pPr>
      <w:commentRangeStart w:id="73"/>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xml:space="preserve">. For example, </w:t>
      </w:r>
      <w:r w:rsidR="00C20A38">
        <w:rPr>
          <w:rFonts w:ascii="Times New Roman" w:hAnsi="Times New Roman" w:cs="Times New Roman"/>
          <w:sz w:val="24"/>
          <w:szCs w:val="24"/>
        </w:rPr>
        <w:t>model</w:t>
      </w:r>
      <w:r w:rsidR="00A434C7">
        <w:rPr>
          <w:rFonts w:ascii="Times New Roman" w:hAnsi="Times New Roman" w:cs="Times New Roman"/>
          <w:sz w:val="24"/>
          <w:szCs w:val="24"/>
        </w:rPr>
        <w:t>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w:t>
      </w:r>
      <w:commentRangeStart w:id="74"/>
      <w:r w:rsidR="00C20A38">
        <w:rPr>
          <w:rFonts w:ascii="Times New Roman" w:hAnsi="Times New Roman" w:cs="Times New Roman"/>
          <w:sz w:val="24"/>
          <w:szCs w:val="24"/>
        </w:rPr>
        <w:t>model</w:t>
      </w:r>
      <w:r w:rsidR="00A434C7">
        <w:rPr>
          <w:rFonts w:ascii="Times New Roman" w:hAnsi="Times New Roman" w:cs="Times New Roman"/>
          <w:sz w:val="24"/>
          <w:szCs w:val="24"/>
        </w:rPr>
        <w:t>s experienced two of each kind of event within a given condition</w:t>
      </w:r>
      <w:commentRangeEnd w:id="74"/>
      <w:r w:rsidR="007A12D2">
        <w:rPr>
          <w:rStyle w:val="CommentReference"/>
        </w:rPr>
        <w:commentReference w:id="74"/>
      </w:r>
      <w:r w:rsidR="00A434C7">
        <w:rPr>
          <w:rFonts w:ascii="Times New Roman" w:hAnsi="Times New Roman" w:cs="Times New Roman"/>
          <w:sz w:val="24"/>
          <w:szCs w:val="24"/>
        </w:rPr>
        <w:t xml:space="preserve">. For example, during the two experimental trials for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A434C7">
        <w:rPr>
          <w:rFonts w:ascii="Times New Roman" w:hAnsi="Times New Roman" w:cs="Times New Roman"/>
          <w:sz w:val="24"/>
          <w:szCs w:val="24"/>
        </w:rPr>
        <w:t>’s task was to learn to activate the single output unit (i.e., to set the activation of the single output unit to 1).</w:t>
      </w:r>
      <w:r w:rsidR="00883DCB">
        <w:rPr>
          <w:rFonts w:ascii="Times New Roman" w:hAnsi="Times New Roman" w:cs="Times New Roman"/>
          <w:sz w:val="24"/>
          <w:szCs w:val="24"/>
        </w:rPr>
        <w:t xml:space="preserve"> </w:t>
      </w:r>
      <w:r w:rsidR="00EA46F5">
        <w:rPr>
          <w:rFonts w:ascii="Times New Roman" w:hAnsi="Times New Roman" w:cs="Times New Roman"/>
          <w:sz w:val="24"/>
          <w:szCs w:val="24"/>
        </w:rPr>
        <w:t>The way this worked in practice was the</w:t>
      </w:r>
      <w:r w:rsidR="003B472D">
        <w:rPr>
          <w:rFonts w:ascii="Times New Roman" w:hAnsi="Times New Roman" w:cs="Times New Roman"/>
          <w:sz w:val="24"/>
          <w:szCs w:val="24"/>
        </w:rPr>
        <w:t xml:space="preserve"> following</w:t>
      </w:r>
      <w:r w:rsidR="00B26BDB">
        <w:rPr>
          <w:rFonts w:ascii="Times New Roman" w:hAnsi="Times New Roman" w:cs="Times New Roman"/>
          <w:sz w:val="24"/>
          <w:szCs w:val="24"/>
        </w:rPr>
        <w:t>:</w:t>
      </w:r>
      <w:r w:rsidR="000742D2">
        <w:rPr>
          <w:rFonts w:ascii="Times New Roman" w:hAnsi="Times New Roman" w:cs="Times New Roman"/>
          <w:sz w:val="24"/>
          <w:szCs w:val="24"/>
        </w:rPr>
        <w:t xml:space="preserve"> </w:t>
      </w:r>
      <w:r w:rsidR="00E3293A">
        <w:rPr>
          <w:rFonts w:ascii="Times New Roman" w:hAnsi="Times New Roman" w:cs="Times New Roman"/>
          <w:sz w:val="24"/>
          <w:szCs w:val="24"/>
        </w:rPr>
        <w:t>I</w:t>
      </w:r>
      <w:r w:rsidR="000742D2">
        <w:rPr>
          <w:rFonts w:ascii="Times New Roman" w:hAnsi="Times New Roman" w:cs="Times New Roman"/>
          <w:sz w:val="24"/>
          <w:szCs w:val="24"/>
        </w:rPr>
        <w:t xml:space="preserve">f a blicket was presented to the model, the </w:t>
      </w:r>
      <w:r w:rsidR="00EA46F5">
        <w:rPr>
          <w:rFonts w:ascii="Times New Roman" w:hAnsi="Times New Roman" w:cs="Times New Roman"/>
          <w:sz w:val="24"/>
          <w:szCs w:val="24"/>
        </w:rPr>
        <w:t>input node that stood in for that object</w:t>
      </w:r>
      <w:r w:rsidR="000742D2">
        <w:rPr>
          <w:rFonts w:ascii="Times New Roman" w:hAnsi="Times New Roman" w:cs="Times New Roman"/>
          <w:sz w:val="24"/>
          <w:szCs w:val="24"/>
        </w:rPr>
        <w:t xml:space="preserve"> was set to 1, and the target for the single output unit was set to 0. </w:t>
      </w:r>
      <w:r w:rsidR="00B138DE">
        <w:rPr>
          <w:rFonts w:ascii="Times New Roman" w:hAnsi="Times New Roman" w:cs="Times New Roman"/>
          <w:sz w:val="24"/>
          <w:szCs w:val="24"/>
        </w:rPr>
        <w:t xml:space="preserve">Real-valued activity then propagated from the input layer </w:t>
      </w:r>
      <w:r w:rsidR="00B138DE">
        <w:rPr>
          <w:rFonts w:ascii="Times New Roman" w:hAnsi="Times New Roman" w:cs="Times New Roman"/>
          <w:sz w:val="24"/>
          <w:szCs w:val="24"/>
        </w:rPr>
        <w:lastRenderedPageBreak/>
        <w:t>directly to the output layer. Once at the output layer, the activation of the output node—which was a nonlinear (sigmoidal) function of the input to it—was compared to the target</w:t>
      </w:r>
      <w:r w:rsidR="00B26BDB">
        <w:rPr>
          <w:rFonts w:ascii="Times New Roman" w:hAnsi="Times New Roman" w:cs="Times New Roman"/>
          <w:sz w:val="24"/>
          <w:szCs w:val="24"/>
        </w:rPr>
        <w:t>.</w:t>
      </w:r>
      <w:r w:rsidR="00B138DE">
        <w:rPr>
          <w:rFonts w:ascii="Times New Roman" w:hAnsi="Times New Roman" w:cs="Times New Roman"/>
          <w:sz w:val="24"/>
          <w:szCs w:val="24"/>
        </w:rPr>
        <w:t xml:space="preserve"> </w:t>
      </w:r>
      <w:r w:rsidR="00B26BDB">
        <w:rPr>
          <w:rFonts w:ascii="Times New Roman" w:hAnsi="Times New Roman" w:cs="Times New Roman"/>
          <w:sz w:val="24"/>
          <w:szCs w:val="24"/>
        </w:rPr>
        <w:t>If there</w:t>
      </w:r>
      <w:r w:rsidR="00B138DE">
        <w:rPr>
          <w:rFonts w:ascii="Times New Roman" w:hAnsi="Times New Roman" w:cs="Times New Roman"/>
          <w:sz w:val="24"/>
          <w:szCs w:val="24"/>
        </w:rPr>
        <w:t xml:space="preserve"> was a difference</w:t>
      </w:r>
      <w:r w:rsidR="00B26BDB">
        <w:rPr>
          <w:rFonts w:ascii="Times New Roman" w:hAnsi="Times New Roman" w:cs="Times New Roman"/>
          <w:sz w:val="24"/>
          <w:szCs w:val="24"/>
        </w:rPr>
        <w:t xml:space="preserve"> between the observed and target output,</w:t>
      </w:r>
      <w:r w:rsidR="00B138DE">
        <w:rPr>
          <w:rFonts w:ascii="Times New Roman" w:hAnsi="Times New Roman" w:cs="Times New Roman"/>
          <w:sz w:val="24"/>
          <w:szCs w:val="24"/>
        </w:rPr>
        <w:t xml:space="preserve"> the</w:t>
      </w:r>
      <w:r w:rsidR="00B26BDB">
        <w:rPr>
          <w:rFonts w:ascii="Times New Roman" w:hAnsi="Times New Roman" w:cs="Times New Roman"/>
          <w:sz w:val="24"/>
          <w:szCs w:val="24"/>
        </w:rPr>
        <w:t xml:space="preserve"> input-to-output</w:t>
      </w:r>
      <w:r w:rsidR="00B138DE">
        <w:rPr>
          <w:rFonts w:ascii="Times New Roman" w:hAnsi="Times New Roman" w:cs="Times New Roman"/>
          <w:sz w:val="24"/>
          <w:szCs w:val="24"/>
        </w:rPr>
        <w:t xml:space="preserve"> weights were adjusted</w:t>
      </w:r>
      <w:r w:rsidR="00B26BDB">
        <w:rPr>
          <w:rFonts w:ascii="Times New Roman" w:hAnsi="Times New Roman" w:cs="Times New Roman"/>
          <w:sz w:val="24"/>
          <w:szCs w:val="24"/>
        </w:rPr>
        <w:t xml:space="preserve"> via</w:t>
      </w:r>
      <w:r w:rsidR="00B138DE">
        <w:rPr>
          <w:rFonts w:ascii="Times New Roman" w:hAnsi="Times New Roman" w:cs="Times New Roman"/>
          <w:sz w:val="24"/>
          <w:szCs w:val="24"/>
        </w:rPr>
        <w:t xml:space="preserve"> the Delta rule to reduce this difference. </w:t>
      </w:r>
      <w:commentRangeEnd w:id="73"/>
      <w:r w:rsidR="0049592F">
        <w:rPr>
          <w:rStyle w:val="CommentReference"/>
        </w:rPr>
        <w:commentReference w:id="73"/>
      </w:r>
      <w:commentRangeStart w:id="75"/>
      <w:r w:rsidR="00883DCB">
        <w:rPr>
          <w:rFonts w:ascii="Times New Roman" w:hAnsi="Times New Roman" w:cs="Times New Roman"/>
          <w:sz w:val="24"/>
          <w:szCs w:val="24"/>
        </w:rPr>
        <w:t xml:space="preserve">Similar to children, we trained 16 models </w:t>
      </w:r>
      <w:commentRangeEnd w:id="75"/>
      <w:r w:rsidR="007A12D2">
        <w:rPr>
          <w:rStyle w:val="CommentReference"/>
        </w:rPr>
        <w:commentReference w:id="75"/>
      </w:r>
      <w:r w:rsidR="00883DCB">
        <w:rPr>
          <w:rFonts w:ascii="Times New Roman" w:hAnsi="Times New Roman" w:cs="Times New Roman"/>
          <w:sz w:val="24"/>
          <w:szCs w:val="24"/>
        </w:rPr>
        <w:t>(i.e., ‘participants’) per condition, and like</w:t>
      </w:r>
      <w:r w:rsidR="00EA46F5">
        <w:rPr>
          <w:rFonts w:ascii="Times New Roman" w:hAnsi="Times New Roman" w:cs="Times New Roman"/>
          <w:sz w:val="24"/>
          <w:szCs w:val="24"/>
        </w:rPr>
        <w:t xml:space="preserve"> the</w:t>
      </w:r>
      <w:r w:rsidR="00883DCB">
        <w:rPr>
          <w:rFonts w:ascii="Times New Roman" w:hAnsi="Times New Roman" w:cs="Times New Roman"/>
          <w:sz w:val="24"/>
          <w:szCs w:val="24"/>
        </w:rPr>
        <w:t xml:space="preserve"> children</w:t>
      </w:r>
      <w:ins w:id="76" w:author="Sobel, David" w:date="2023-07-10T16:00:00Z">
        <w:r w:rsidR="007C3B4A">
          <w:rPr>
            <w:rFonts w:ascii="Times New Roman" w:hAnsi="Times New Roman" w:cs="Times New Roman"/>
            <w:sz w:val="24"/>
            <w:szCs w:val="24"/>
          </w:rPr>
          <w:t>,</w:t>
        </w:r>
      </w:ins>
      <w:r w:rsidR="00883DCB">
        <w:rPr>
          <w:rFonts w:ascii="Times New Roman" w:hAnsi="Times New Roman" w:cs="Times New Roman"/>
          <w:sz w:val="24"/>
          <w:szCs w:val="24"/>
        </w:rPr>
        <w:t xml:space="preserve"> each model received two trials.</w:t>
      </w:r>
      <w:r w:rsidR="00ED42FC">
        <w:rPr>
          <w:rFonts w:ascii="Times New Roman" w:hAnsi="Times New Roman" w:cs="Times New Roman"/>
          <w:sz w:val="24"/>
          <w:szCs w:val="24"/>
        </w:rPr>
        <w:t xml:space="preserve"> Each new </w:t>
      </w:r>
      <w:r w:rsidR="00CD23A6">
        <w:rPr>
          <w:rFonts w:ascii="Times New Roman" w:hAnsi="Times New Roman" w:cs="Times New Roman"/>
          <w:sz w:val="24"/>
          <w:szCs w:val="24"/>
        </w:rPr>
        <w:t>participant</w:t>
      </w:r>
      <w:r w:rsidR="00ED42FC">
        <w:rPr>
          <w:rFonts w:ascii="Times New Roman" w:hAnsi="Times New Roman" w:cs="Times New Roman"/>
          <w:sz w:val="24"/>
          <w:szCs w:val="24"/>
        </w:rPr>
        <w:t xml:space="preserve"> began with a </w:t>
      </w:r>
      <w:r w:rsidR="003112D2">
        <w:rPr>
          <w:rFonts w:ascii="Times New Roman" w:hAnsi="Times New Roman" w:cs="Times New Roman"/>
          <w:sz w:val="24"/>
          <w:szCs w:val="24"/>
        </w:rPr>
        <w:t>fresh</w:t>
      </w:r>
      <w:r w:rsidR="00ED42FC">
        <w:rPr>
          <w:rFonts w:ascii="Times New Roman" w:hAnsi="Times New Roman" w:cs="Times New Roman"/>
          <w:sz w:val="24"/>
          <w:szCs w:val="24"/>
        </w:rPr>
        <w:t xml:space="preserve"> set of small random weights</w:t>
      </w:r>
      <w:r w:rsidR="003112D2">
        <w:rPr>
          <w:rFonts w:ascii="Times New Roman" w:hAnsi="Times New Roman" w:cs="Times New Roman"/>
          <w:sz w:val="24"/>
          <w:szCs w:val="24"/>
        </w:rPr>
        <w:t xml:space="preserve"> </w:t>
      </w:r>
      <w:r w:rsidR="003112D2">
        <w:rPr>
          <w:rFonts w:ascii="Times New Roman" w:eastAsia="Times New Roman" w:hAnsi="Times New Roman" w:cs="Times New Roman"/>
          <w:sz w:val="24"/>
          <w:szCs w:val="24"/>
        </w:rPr>
        <w:t>(sampled uniformly between ±0.1)</w:t>
      </w:r>
      <w:r w:rsidR="00ED42FC">
        <w:rPr>
          <w:rFonts w:ascii="Times New Roman" w:hAnsi="Times New Roman" w:cs="Times New Roman"/>
          <w:sz w:val="24"/>
          <w:szCs w:val="24"/>
        </w:rPr>
        <w:t xml:space="preserve">. Data were aggregated over the responses of each </w:t>
      </w:r>
      <w:r w:rsidR="00C20A38">
        <w:rPr>
          <w:rFonts w:ascii="Times New Roman" w:hAnsi="Times New Roman" w:cs="Times New Roman"/>
          <w:sz w:val="24"/>
          <w:szCs w:val="24"/>
        </w:rPr>
        <w:t>model</w:t>
      </w:r>
      <w:r w:rsidR="00ED42FC">
        <w:rPr>
          <w:rFonts w:ascii="Times New Roman" w:hAnsi="Times New Roman" w:cs="Times New Roman"/>
          <w:sz w:val="24"/>
          <w:szCs w:val="24"/>
        </w:rPr>
        <w:t>, as was the case for the children.</w:t>
      </w:r>
      <w:r w:rsidR="00883DCB">
        <w:rPr>
          <w:rFonts w:ascii="Times New Roman" w:hAnsi="Times New Roman" w:cs="Times New Roman"/>
          <w:sz w:val="24"/>
          <w:szCs w:val="24"/>
        </w:rPr>
        <w:t xml:space="preserve"> </w:t>
      </w:r>
      <w:r w:rsidR="00A434C7">
        <w:rPr>
          <w:rFonts w:ascii="Times New Roman" w:hAnsi="Times New Roman" w:cs="Times New Roman"/>
          <w:sz w:val="24"/>
          <w:szCs w:val="24"/>
        </w:rPr>
        <w:t xml:space="preserve"> Turning on the first three input units simulated</w:t>
      </w:r>
      <w:r w:rsidR="00813516">
        <w:rPr>
          <w:rFonts w:ascii="Times New Roman" w:hAnsi="Times New Roman" w:cs="Times New Roman"/>
          <w:sz w:val="24"/>
          <w:szCs w:val="24"/>
        </w:rPr>
        <w:t xml:space="preserve"> </w:t>
      </w:r>
      <w:r w:rsidR="00A434C7">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events. </w:t>
      </w:r>
    </w:p>
    <w:p w14:paraId="61458B19" w14:textId="77777777" w:rsidR="007A12D2" w:rsidRDefault="00A434C7" w:rsidP="00A434C7">
      <w:pPr>
        <w:spacing w:line="480" w:lineRule="auto"/>
        <w:ind w:firstLine="720"/>
        <w:contextualSpacing/>
        <w:rPr>
          <w:ins w:id="77" w:author="Sobel, David" w:date="2023-07-10T16:07:00Z"/>
          <w:rFonts w:ascii="Times New Roman" w:hAnsi="Times New Roman" w:cs="Times New Roman"/>
          <w:sz w:val="24"/>
          <w:szCs w:val="24"/>
        </w:rPr>
      </w:pPr>
      <w:r>
        <w:rPr>
          <w:rFonts w:ascii="Times New Roman" w:hAnsi="Times New Roman" w:cs="Times New Roman"/>
          <w:sz w:val="24"/>
          <w:szCs w:val="24"/>
        </w:rPr>
        <w:t xml:space="preserve">During the </w:t>
      </w:r>
      <w:commentRangeStart w:id="78"/>
      <w:r>
        <w:rPr>
          <w:rFonts w:ascii="Times New Roman" w:hAnsi="Times New Roman" w:cs="Times New Roman"/>
          <w:sz w:val="24"/>
          <w:szCs w:val="24"/>
        </w:rPr>
        <w:t>subsequent</w:t>
      </w:r>
      <w:commentRangeEnd w:id="78"/>
      <w:r w:rsidR="007A12D2">
        <w:rPr>
          <w:rStyle w:val="CommentReference"/>
        </w:rPr>
        <w:commentReference w:id="78"/>
      </w:r>
      <w:r>
        <w:rPr>
          <w:rFonts w:ascii="Times New Roman" w:hAnsi="Times New Roman" w:cs="Times New Roman"/>
          <w:sz w:val="24"/>
          <w:szCs w:val="24"/>
        </w:rPr>
        <w:t xml:space="preserve"> A+ trials, only the first input unit was turned on, but again the </w:t>
      </w:r>
      <w:r w:rsidR="00C20A38">
        <w:rPr>
          <w:rFonts w:ascii="Times New Roman" w:hAnsi="Times New Roman" w:cs="Times New Roman"/>
          <w:sz w:val="24"/>
          <w:szCs w:val="24"/>
        </w:rPr>
        <w:t>model</w:t>
      </w:r>
      <w:r>
        <w:rPr>
          <w:rFonts w:ascii="Times New Roman" w:hAnsi="Times New Roman" w:cs="Times New Roman"/>
          <w:sz w:val="24"/>
          <w:szCs w:val="24"/>
        </w:rPr>
        <w:t xml:space="preserve">’s task was to activate the single output unit. </w:t>
      </w:r>
    </w:p>
    <w:p w14:paraId="3253BC23" w14:textId="77EDBA23"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del w:id="79" w:author="Sobel, David" w:date="2023-07-10T16:07:00Z">
        <w:r w:rsidR="00FA5F97" w:rsidDel="007A12D2">
          <w:rPr>
            <w:rFonts w:ascii="Times New Roman" w:hAnsi="Times New Roman" w:cs="Times New Roman"/>
            <w:sz w:val="24"/>
            <w:szCs w:val="24"/>
          </w:rPr>
          <w:delText xml:space="preserve">backwards blocking </w:delText>
        </w:r>
      </w:del>
      <w:r>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w:t>
      </w:r>
      <w:r>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w:t>
      </w:r>
      <w:del w:id="80" w:author="Sobel, David" w:date="2023-07-10T16:07:00Z">
        <w:r w:rsidR="008D5A7E" w:rsidDel="007A12D2">
          <w:rPr>
            <w:rFonts w:ascii="Times New Roman" w:hAnsi="Times New Roman" w:cs="Times New Roman"/>
            <w:sz w:val="24"/>
            <w:szCs w:val="24"/>
          </w:rPr>
          <w:delText>phase</w:delText>
        </w:r>
      </w:del>
      <w:ins w:id="81" w:author="Sobel, David" w:date="2023-07-10T16:07:00Z">
        <w:r w:rsidR="007A12D2">
          <w:rPr>
            <w:rFonts w:ascii="Times New Roman" w:hAnsi="Times New Roman" w:cs="Times New Roman"/>
            <w:sz w:val="24"/>
            <w:szCs w:val="24"/>
          </w:rPr>
          <w:t>trial</w:t>
        </w:r>
      </w:ins>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The ABC+ and A</w:t>
      </w:r>
      <w:r w:rsidR="00082E9D">
        <w:rPr>
          <w:rFonts w:ascii="Times New Roman" w:hAnsi="Times New Roman" w:cs="Times New Roman"/>
          <w:sz w:val="24"/>
          <w:szCs w:val="24"/>
        </w:rPr>
        <w:t xml:space="preserve">- </w:t>
      </w:r>
      <w:r w:rsidR="001A7B58">
        <w:rPr>
          <w:rFonts w:ascii="Times New Roman" w:hAnsi="Times New Roman" w:cs="Times New Roman"/>
          <w:sz w:val="24"/>
          <w:szCs w:val="24"/>
        </w:rPr>
        <w:t>phases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w:t>
      </w:r>
      <w:r w:rsidR="00CB2E9F">
        <w:rPr>
          <w:rFonts w:ascii="Times New Roman" w:hAnsi="Times New Roman" w:cs="Times New Roman"/>
          <w:sz w:val="24"/>
          <w:szCs w:val="24"/>
        </w:rPr>
        <w:lastRenderedPageBreak/>
        <w:t>to the precise number of training epochs</w:t>
      </w:r>
      <w:commentRangeStart w:id="82"/>
      <w:r w:rsidR="00CB2E9F">
        <w:rPr>
          <w:rFonts w:ascii="Times New Roman" w:hAnsi="Times New Roman" w:cs="Times New Roman"/>
          <w:sz w:val="24"/>
          <w:szCs w:val="24"/>
        </w:rPr>
        <w:t xml:space="preserve">. </w:t>
      </w:r>
      <w:r w:rsidR="00CB17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s predictions for the different numbers of training epochs is shown below</w:t>
      </w:r>
      <w:r>
        <w:rPr>
          <w:rFonts w:ascii="Times New Roman" w:hAnsi="Times New Roman" w:cs="Times New Roman"/>
          <w:sz w:val="24"/>
          <w:szCs w:val="24"/>
        </w:rPr>
        <w:t xml:space="preserve"> in Figure </w:t>
      </w:r>
      <w:r w:rsidR="00F83C56">
        <w:rPr>
          <w:rFonts w:ascii="Times New Roman" w:hAnsi="Times New Roman" w:cs="Times New Roman"/>
          <w:sz w:val="24"/>
          <w:szCs w:val="24"/>
        </w:rPr>
        <w:t>5A</w:t>
      </w:r>
      <w:commentRangeEnd w:id="82"/>
      <w:r w:rsidR="0049592F">
        <w:rPr>
          <w:rStyle w:val="CommentReference"/>
        </w:rPr>
        <w:commentReference w:id="82"/>
      </w:r>
      <w:r w:rsidR="008652AC">
        <w:rPr>
          <w:rFonts w:ascii="Times New Roman" w:hAnsi="Times New Roman" w:cs="Times New Roman"/>
          <w:sz w:val="24"/>
          <w:szCs w:val="24"/>
        </w:rPr>
        <w:t>-D</w:t>
      </w:r>
      <w:r>
        <w:rPr>
          <w:rFonts w:ascii="Times New Roman" w:hAnsi="Times New Roman" w:cs="Times New Roman"/>
          <w:sz w:val="24"/>
          <w:szCs w:val="24"/>
        </w:rPr>
        <w:t>.</w:t>
      </w:r>
      <w:r w:rsidR="00225221">
        <w:rPr>
          <w:rFonts w:ascii="Times New Roman" w:hAnsi="Times New Roman" w:cs="Times New Roman"/>
          <w:sz w:val="24"/>
          <w:szCs w:val="24"/>
        </w:rPr>
        <w:t xml:space="preserve"> </w:t>
      </w:r>
      <w:r>
        <w:rPr>
          <w:rFonts w:ascii="Times New Roman" w:hAnsi="Times New Roman" w:cs="Times New Roman"/>
          <w:b/>
          <w:bCs/>
          <w:sz w:val="24"/>
          <w:szCs w:val="24"/>
        </w:rPr>
        <w:t xml:space="preserve">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5C0D50" w:rsidRPr="005704E3" w:rsidRDefault="005C0D50">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9E576" id="_x0000_t202" coordsize="21600,21600" o:spt="202" path="m,l,21600r21600,l21600,xe">
                      <v:stroke joinstyle="miter"/>
                      <v:path gradientshapeok="t" o:connecttype="rect"/>
                    </v:shapetype>
                    <v:shape id="Text Box 2" o:spid="_x0000_s1026"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Y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" stroked="f">
                      <v:textbox>
                        <w:txbxContent>
                          <w:p w14:paraId="2421F5A6" w14:textId="0A79FB5B" w:rsidR="005C0D50" w:rsidRPr="005704E3" w:rsidRDefault="005C0D50">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5C0D50" w:rsidRPr="005704E3" w:rsidRDefault="005C0D50"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27"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uTDQIAAPw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" stroked="f">
                      <v:textbox>
                        <w:txbxContent>
                          <w:p w14:paraId="4CE80DE4" w14:textId="451A6F34" w:rsidR="005C0D50" w:rsidRPr="005704E3" w:rsidRDefault="005C0D50"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5C0D50" w:rsidRPr="005704E3" w:rsidRDefault="005C0D50"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28"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xsDg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" stroked="f">
                      <v:textbox>
                        <w:txbxContent>
                          <w:p w14:paraId="6E3C7F72" w14:textId="77777777" w:rsidR="005C0D50" w:rsidRPr="005704E3" w:rsidRDefault="005C0D50"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29"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" stroked="f">
                      <v:textbox>
                        <w:txbxContent>
                          <w:p w14:paraId="41F8C642" w14:textId="77777777"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0"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WDDg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" stroked="f">
                      <v:textbox>
                        <w:txbxContent>
                          <w:p w14:paraId="438841A0" w14:textId="67D2129A"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7903FB8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3E4941">
        <w:rPr>
          <w:rFonts w:ascii="Times New Roman" w:hAnsi="Times New Roman" w:cs="Times New Roman"/>
          <w:color w:val="000000" w:themeColor="text1"/>
          <w:sz w:val="20"/>
          <w:szCs w:val="20"/>
        </w:rPr>
        <w:t>5A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w:t>
      </w:r>
      <w:r w:rsidR="008924EC">
        <w:rPr>
          <w:rFonts w:ascii="Times New Roman" w:hAnsi="Times New Roman" w:cs="Times New Roman"/>
          <w:color w:val="000000" w:themeColor="text1"/>
          <w:sz w:val="20"/>
          <w:szCs w:val="20"/>
        </w:rPr>
        <w:t>experimental</w:t>
      </w:r>
      <w:r w:rsidRPr="00A67929">
        <w:rPr>
          <w:rFonts w:ascii="Times New Roman" w:hAnsi="Times New Roman" w:cs="Times New Roman"/>
          <w:color w:val="000000" w:themeColor="text1"/>
          <w:sz w:val="20"/>
          <w:szCs w:val="20"/>
        </w:rPr>
        <w:t xml:space="preserve">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394D7399" w:rsidR="00A434C7" w:rsidRDefault="00CE7495" w:rsidP="00A434C7">
      <w:pPr>
        <w:spacing w:line="480" w:lineRule="auto"/>
        <w:ind w:firstLine="720"/>
        <w:contextualSpacing/>
        <w:rPr>
          <w:ins w:id="83" w:author="Sobel, David" w:date="2023-07-10T16:22:00Z"/>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 xml:space="preserve">he connectionist model predicts that participants should treat the </w:t>
      </w:r>
      <w:r w:rsidR="0054065C">
        <w:rPr>
          <w:rFonts w:ascii="Times New Roman" w:hAnsi="Times New Roman" w:cs="Times New Roman"/>
          <w:sz w:val="24"/>
          <w:szCs w:val="24"/>
        </w:rPr>
        <w:t>objects that were only shown in groups</w:t>
      </w:r>
      <w:r w:rsidR="00EC7C8D">
        <w:rPr>
          <w:rFonts w:ascii="Times New Roman" w:hAnsi="Times New Roman" w:cs="Times New Roman"/>
          <w:sz w:val="24"/>
          <w:szCs w:val="24"/>
        </w:rPr>
        <w:t xml:space="preserve">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54065C">
        <w:rPr>
          <w:rFonts w:ascii="Times New Roman" w:hAnsi="Times New Roman" w:cs="Times New Roman"/>
          <w:sz w:val="24"/>
          <w:szCs w:val="24"/>
        </w:rPr>
        <w:t>objects that were only shown in groups</w:t>
      </w:r>
      <w:r w:rsidR="00447429">
        <w:rPr>
          <w:rFonts w:ascii="Times New Roman" w:hAnsi="Times New Roman" w:cs="Times New Roman"/>
          <w:sz w:val="24"/>
          <w:szCs w:val="24"/>
        </w:rPr>
        <w:t xml:space="preserve">.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 xml:space="preserve">in the </w:t>
      </w:r>
      <w:r w:rsidR="00F82FF5">
        <w:rPr>
          <w:rFonts w:ascii="Times New Roman" w:hAnsi="Times New Roman" w:cs="Times New Roman"/>
          <w:sz w:val="24"/>
          <w:szCs w:val="24"/>
        </w:rPr>
        <w:lastRenderedPageBreak/>
        <w:t>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w:t>
      </w:r>
      <w:r w:rsidR="0054065C">
        <w:rPr>
          <w:rFonts w:ascii="Times New Roman" w:hAnsi="Times New Roman" w:cs="Times New Roman"/>
          <w:sz w:val="24"/>
          <w:szCs w:val="24"/>
        </w:rPr>
        <w:t>objects that were only shown in groups</w:t>
      </w:r>
      <w:r w:rsidR="00390126">
        <w:rPr>
          <w:rFonts w:ascii="Times New Roman" w:hAnsi="Times New Roman" w:cs="Times New Roman"/>
          <w:sz w:val="24"/>
          <w:szCs w:val="24"/>
        </w:rPr>
        <w:t xml:space="preserve"> across the same trials. </w:t>
      </w:r>
    </w:p>
    <w:p w14:paraId="3F14BA24" w14:textId="77777777" w:rsidR="0049592F" w:rsidRPr="003E4941" w:rsidRDefault="0049592F" w:rsidP="0049592F">
      <w:pPr>
        <w:spacing w:line="480" w:lineRule="auto"/>
        <w:contextualSpacing/>
        <w:rPr>
          <w:moveTo w:id="84" w:author="Sobel, David" w:date="2023-07-10T16:22:00Z"/>
          <w:rFonts w:ascii="Times New Roman" w:hAnsi="Times New Roman" w:cs="Times New Roman"/>
          <w:sz w:val="24"/>
          <w:szCs w:val="24"/>
        </w:rPr>
      </w:pPr>
      <w:moveToRangeStart w:id="85" w:author="Sobel, David" w:date="2023-07-10T16:22:00Z" w:name="move139898552"/>
      <w:moveTo w:id="86" w:author="Sobel, David" w:date="2023-07-10T16:22:00Z">
        <w:r>
          <w:rPr>
            <w:rFonts w:ascii="Times New Roman" w:hAnsi="Times New Roman" w:cs="Times New Roman"/>
            <w:b/>
            <w:bCs/>
            <w:sz w:val="24"/>
            <w:szCs w:val="24"/>
          </w:rPr>
          <w:t>Qualitative and Quantitative Model fits</w:t>
        </w:r>
      </w:moveTo>
    </w:p>
    <w:moveToRangeEnd w:id="85"/>
    <w:p w14:paraId="7EEB8450" w14:textId="36B6D9C9" w:rsidR="003E4941" w:rsidRDefault="00806934" w:rsidP="003E494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DC47DD">
        <w:rPr>
          <w:rFonts w:ascii="Times New Roman" w:hAnsi="Times New Roman" w:cs="Times New Roman"/>
          <w:sz w:val="24"/>
          <w:szCs w:val="24"/>
        </w:rPr>
        <w:t xml:space="preserve"> </w:t>
      </w:r>
      <w:del w:id="87" w:author="Sobel, David" w:date="2023-07-10T16:20:00Z">
        <w:r w:rsidR="00DC47DD" w:rsidDel="0049592F">
          <w:rPr>
            <w:rFonts w:ascii="Times New Roman" w:hAnsi="Times New Roman" w:cs="Times New Roman"/>
            <w:sz w:val="24"/>
            <w:szCs w:val="24"/>
          </w:rPr>
          <w:delText xml:space="preserve">the </w:delText>
        </w:r>
      </w:del>
      <w:ins w:id="88" w:author="Sobel, David" w:date="2023-07-10T16:20:00Z">
        <w:r w:rsidR="0049592F">
          <w:rPr>
            <w:rFonts w:ascii="Times New Roman" w:hAnsi="Times New Roman" w:cs="Times New Roman"/>
            <w:sz w:val="24"/>
            <w:szCs w:val="24"/>
          </w:rPr>
          <w:t xml:space="preserve">The </w:t>
        </w:r>
      </w:ins>
      <w:r w:rsidR="00DC47DD">
        <w:rPr>
          <w:rFonts w:ascii="Times New Roman" w:hAnsi="Times New Roman" w:cs="Times New Roman"/>
          <w:sz w:val="24"/>
          <w:szCs w:val="24"/>
        </w:rPr>
        <w:t xml:space="preserve">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del w:id="89" w:author="Sobel, David" w:date="2023-07-10T16:23:00Z">
        <w:r w:rsidR="00DA4205" w:rsidDel="0049592F">
          <w:rPr>
            <w:rFonts w:ascii="Times New Roman" w:hAnsi="Times New Roman" w:cs="Times New Roman"/>
            <w:sz w:val="24"/>
            <w:szCs w:val="24"/>
          </w:rPr>
          <w:delText xml:space="preserve">distinct </w:delText>
        </w:r>
      </w:del>
      <w:ins w:id="90" w:author="Sobel, David" w:date="2023-07-10T16:23:00Z">
        <w:r w:rsidR="0049592F">
          <w:rPr>
            <w:rFonts w:ascii="Times New Roman" w:hAnsi="Times New Roman" w:cs="Times New Roman"/>
            <w:sz w:val="24"/>
            <w:szCs w:val="24"/>
          </w:rPr>
          <w:t xml:space="preserve">different </w:t>
        </w:r>
      </w:ins>
      <w:r w:rsidR="00DA4205">
        <w:rPr>
          <w:rFonts w:ascii="Times New Roman" w:hAnsi="Times New Roman" w:cs="Times New Roman"/>
          <w:sz w:val="24"/>
          <w:szCs w:val="24"/>
        </w:rPr>
        <w:t>predictions for how participants should respond to the objects across the various conditions</w:t>
      </w:r>
      <w:del w:id="91" w:author="Sobel, David" w:date="2023-07-10T16:20:00Z">
        <w:r w:rsidR="00DA4205" w:rsidDel="0049592F">
          <w:rPr>
            <w:rFonts w:ascii="Times New Roman" w:hAnsi="Times New Roman" w:cs="Times New Roman"/>
            <w:sz w:val="24"/>
            <w:szCs w:val="24"/>
          </w:rPr>
          <w:delText xml:space="preserve">, </w:delText>
        </w:r>
      </w:del>
      <w:ins w:id="92" w:author="Sobel, David" w:date="2023-07-10T16:20:00Z">
        <w:r w:rsidR="0049592F">
          <w:rPr>
            <w:rFonts w:ascii="Times New Roman" w:hAnsi="Times New Roman" w:cs="Times New Roman"/>
            <w:sz w:val="24"/>
            <w:szCs w:val="24"/>
          </w:rPr>
          <w:t xml:space="preserve"> and </w:t>
        </w:r>
      </w:ins>
      <w:r w:rsidR="00DA4205">
        <w:rPr>
          <w:rFonts w:ascii="Times New Roman" w:hAnsi="Times New Roman" w:cs="Times New Roman"/>
          <w:sz w:val="24"/>
          <w:szCs w:val="24"/>
        </w:rPr>
        <w:t>trials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w:t>
      </w:r>
      <w:del w:id="93" w:author="Sobel, David" w:date="2023-07-10T16:22:00Z">
        <w:r w:rsidR="00B4101F" w:rsidDel="0049592F">
          <w:rPr>
            <w:rFonts w:ascii="Times New Roman" w:hAnsi="Times New Roman" w:cs="Times New Roman"/>
            <w:sz w:val="24"/>
            <w:szCs w:val="24"/>
          </w:rPr>
          <w:delText xml:space="preserve">especially </w:delText>
        </w:r>
      </w:del>
      <w:r w:rsidR="00B4101F">
        <w:rPr>
          <w:rFonts w:ascii="Times New Roman" w:hAnsi="Times New Roman" w:cs="Times New Roman"/>
          <w:sz w:val="24"/>
          <w:szCs w:val="24"/>
        </w:rPr>
        <w:t xml:space="preserve">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w:t>
      </w:r>
      <w:commentRangeStart w:id="94"/>
      <w:r w:rsidR="00A434C7">
        <w:rPr>
          <w:rFonts w:ascii="Times New Roman" w:hAnsi="Times New Roman" w:cs="Times New Roman"/>
          <w:sz w:val="24"/>
          <w:szCs w:val="24"/>
        </w:rPr>
        <w:t xml:space="preserve">connectionist </w:t>
      </w:r>
      <w:commentRangeEnd w:id="94"/>
      <w:r w:rsidR="0049592F">
        <w:rPr>
          <w:rStyle w:val="CommentReference"/>
        </w:rPr>
        <w:commentReference w:id="94"/>
      </w:r>
      <w:r w:rsidR="00A434C7">
        <w:rPr>
          <w:rFonts w:ascii="Times New Roman" w:hAnsi="Times New Roman" w:cs="Times New Roman"/>
          <w:sz w:val="24"/>
          <w:szCs w:val="24"/>
        </w:rPr>
        <w:t xml:space="preserve">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w:t>
      </w:r>
      <w:r w:rsidR="005138FD">
        <w:rPr>
          <w:rFonts w:ascii="Times New Roman" w:hAnsi="Times New Roman" w:cs="Times New Roman"/>
          <w:sz w:val="24"/>
          <w:szCs w:val="24"/>
        </w:rPr>
        <w:t>treat object D differently than the other objects (which are treated equivalently)</w:t>
      </w:r>
      <w:r w:rsidR="00254906">
        <w:rPr>
          <w:rFonts w:ascii="Times New Roman" w:hAnsi="Times New Roman" w:cs="Times New Roman"/>
          <w:sz w:val="24"/>
          <w:szCs w:val="24"/>
        </w:rPr>
        <w:t xml:space="preserve">, </w:t>
      </w:r>
      <w:r w:rsidR="00E82EA4">
        <w:rPr>
          <w:rFonts w:ascii="Times New Roman" w:hAnsi="Times New Roman" w:cs="Times New Roman"/>
          <w:sz w:val="24"/>
          <w:szCs w:val="24"/>
        </w:rPr>
        <w:t>with diminishing differences as the base rate increases (until, at a base rate of 1, the model predicts that everything is a blicket)</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p w14:paraId="21D38FA4" w14:textId="4BD4AF14" w:rsidR="003E4941" w:rsidRPr="003E4941" w:rsidDel="0049592F" w:rsidRDefault="003E4941" w:rsidP="003E4941">
      <w:pPr>
        <w:spacing w:line="480" w:lineRule="auto"/>
        <w:contextualSpacing/>
        <w:rPr>
          <w:moveFrom w:id="95" w:author="Sobel, David" w:date="2023-07-10T16:22:00Z"/>
          <w:rFonts w:ascii="Times New Roman" w:hAnsi="Times New Roman" w:cs="Times New Roman"/>
          <w:sz w:val="24"/>
          <w:szCs w:val="24"/>
        </w:rPr>
      </w:pPr>
      <w:moveFromRangeStart w:id="96" w:author="Sobel, David" w:date="2023-07-10T16:22:00Z" w:name="move139898552"/>
      <w:moveFrom w:id="97" w:author="Sobel, David" w:date="2023-07-10T16:22:00Z">
        <w:r w:rsidDel="0049592F">
          <w:rPr>
            <w:rFonts w:ascii="Times New Roman" w:hAnsi="Times New Roman" w:cs="Times New Roman"/>
            <w:b/>
            <w:bCs/>
            <w:sz w:val="24"/>
            <w:szCs w:val="24"/>
          </w:rPr>
          <w:t>Qualitative and Quantitative Model fits</w:t>
        </w:r>
      </w:moveFrom>
    </w:p>
    <w:moveFromRangeEnd w:id="96"/>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w:t>
      </w:r>
      <w:r w:rsidR="00E254D0">
        <w:rPr>
          <w:rFonts w:ascii="Times New Roman" w:hAnsi="Times New Roman" w:cs="Times New Roman"/>
          <w:sz w:val="24"/>
          <w:szCs w:val="24"/>
        </w:rPr>
        <w:lastRenderedPageBreak/>
        <w:t xml:space="preserve">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98"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5C0D50">
        <w:tc>
          <w:tcPr>
            <w:tcW w:w="4230" w:type="dxa"/>
            <w:tcBorders>
              <w:top w:val="single" w:sz="4" w:space="0" w:color="auto"/>
              <w:left w:val="nil"/>
              <w:bottom w:val="single" w:sz="4" w:space="0" w:color="auto"/>
              <w:right w:val="nil"/>
            </w:tcBorders>
          </w:tcPr>
          <w:bookmarkEnd w:id="98"/>
          <w:p w14:paraId="1BBB3CE9"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5C0D50">
        <w:tc>
          <w:tcPr>
            <w:tcW w:w="4230" w:type="dxa"/>
            <w:tcBorders>
              <w:top w:val="nil"/>
              <w:left w:val="nil"/>
              <w:bottom w:val="nil"/>
              <w:right w:val="single" w:sz="4" w:space="0" w:color="auto"/>
            </w:tcBorders>
          </w:tcPr>
          <w:p w14:paraId="1DE816B9"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5C0D50">
        <w:tc>
          <w:tcPr>
            <w:tcW w:w="4230" w:type="dxa"/>
            <w:tcBorders>
              <w:top w:val="nil"/>
              <w:left w:val="nil"/>
              <w:bottom w:val="nil"/>
              <w:right w:val="single" w:sz="4" w:space="0" w:color="auto"/>
            </w:tcBorders>
          </w:tcPr>
          <w:p w14:paraId="7901D314"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5C0D50">
        <w:tc>
          <w:tcPr>
            <w:tcW w:w="4230" w:type="dxa"/>
            <w:tcBorders>
              <w:top w:val="nil"/>
              <w:left w:val="nil"/>
              <w:bottom w:val="nil"/>
              <w:right w:val="single" w:sz="4" w:space="0" w:color="auto"/>
            </w:tcBorders>
          </w:tcPr>
          <w:p w14:paraId="1110787E"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5C0D50">
        <w:tc>
          <w:tcPr>
            <w:tcW w:w="4230" w:type="dxa"/>
            <w:tcBorders>
              <w:top w:val="nil"/>
              <w:left w:val="nil"/>
              <w:bottom w:val="single" w:sz="4" w:space="0" w:color="auto"/>
              <w:right w:val="single" w:sz="4" w:space="0" w:color="auto"/>
            </w:tcBorders>
          </w:tcPr>
          <w:p w14:paraId="69FAC254"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5C0D50">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5C0D5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5C0D50">
        <w:tc>
          <w:tcPr>
            <w:tcW w:w="4230" w:type="dxa"/>
            <w:tcBorders>
              <w:top w:val="single" w:sz="4" w:space="0" w:color="auto"/>
              <w:left w:val="nil"/>
              <w:bottom w:val="nil"/>
              <w:right w:val="single" w:sz="4" w:space="0" w:color="auto"/>
            </w:tcBorders>
          </w:tcPr>
          <w:p w14:paraId="17EA72A6"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5C0D50">
        <w:tc>
          <w:tcPr>
            <w:tcW w:w="4230" w:type="dxa"/>
            <w:tcBorders>
              <w:top w:val="nil"/>
              <w:left w:val="nil"/>
              <w:bottom w:val="nil"/>
              <w:right w:val="single" w:sz="4" w:space="0" w:color="auto"/>
            </w:tcBorders>
          </w:tcPr>
          <w:p w14:paraId="6E50C758"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5C0D50">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5C0D50">
        <w:tc>
          <w:tcPr>
            <w:tcW w:w="4230" w:type="dxa"/>
            <w:tcBorders>
              <w:top w:val="nil"/>
              <w:left w:val="nil"/>
              <w:bottom w:val="nil"/>
              <w:right w:val="single" w:sz="4" w:space="0" w:color="auto"/>
            </w:tcBorders>
          </w:tcPr>
          <w:p w14:paraId="7BC7E0A1"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5C0D50">
        <w:tc>
          <w:tcPr>
            <w:tcW w:w="4230" w:type="dxa"/>
            <w:tcBorders>
              <w:top w:val="nil"/>
              <w:left w:val="nil"/>
              <w:bottom w:val="single" w:sz="4" w:space="0" w:color="auto"/>
              <w:right w:val="single" w:sz="4" w:space="0" w:color="auto"/>
            </w:tcBorders>
          </w:tcPr>
          <w:p w14:paraId="20B23055"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5C0D50">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5C0D50">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4EF747E9" w:rsidR="008F4799" w:rsidRDefault="00C66CB4" w:rsidP="00C66CB4">
      <w:pPr>
        <w:spacing w:line="480" w:lineRule="auto"/>
        <w:ind w:firstLine="720"/>
        <w:contextualSpacing/>
        <w:rPr>
          <w:rFonts w:ascii="Times New Roman" w:hAnsi="Times New Roman" w:cs="Times New Roman"/>
          <w:sz w:val="24"/>
          <w:szCs w:val="24"/>
        </w:rPr>
      </w:pPr>
      <w:del w:id="99" w:author="Sobel, David" w:date="2023-07-10T16:25:00Z">
        <w:r w:rsidDel="000E539B">
          <w:rPr>
            <w:rFonts w:ascii="Times New Roman" w:hAnsi="Times New Roman" w:cs="Times New Roman"/>
            <w:sz w:val="24"/>
            <w:szCs w:val="24"/>
          </w:rPr>
          <w:delText>It should be clear from the table above that</w:delText>
        </w:r>
      </w:del>
      <w:ins w:id="100" w:author="Sobel, David" w:date="2023-07-10T16:25:00Z">
        <w:r w:rsidR="000E539B">
          <w:rPr>
            <w:rFonts w:ascii="Times New Roman" w:hAnsi="Times New Roman" w:cs="Times New Roman"/>
            <w:sz w:val="24"/>
            <w:szCs w:val="24"/>
          </w:rPr>
          <w:t>T</w:t>
        </w:r>
      </w:ins>
      <w:del w:id="101" w:author="Sobel, David" w:date="2023-07-10T16:25:00Z">
        <w:r w:rsidDel="000E539B">
          <w:rPr>
            <w:rFonts w:ascii="Times New Roman" w:hAnsi="Times New Roman" w:cs="Times New Roman"/>
            <w:sz w:val="24"/>
            <w:szCs w:val="24"/>
          </w:rPr>
          <w:delText xml:space="preserve"> t</w:delText>
        </w:r>
      </w:del>
      <w:r>
        <w:rPr>
          <w:rFonts w:ascii="Times New Roman" w:hAnsi="Times New Roman" w:cs="Times New Roman"/>
          <w:sz w:val="24"/>
          <w:szCs w:val="24"/>
        </w:rPr>
        <w:t xml:space="preserve">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w:t>
      </w:r>
      <w:commentRangeStart w:id="102"/>
      <w:r w:rsidR="00B34759">
        <w:rPr>
          <w:rFonts w:ascii="Times New Roman" w:hAnsi="Times New Roman" w:cs="Times New Roman"/>
          <w:sz w:val="24"/>
          <w:szCs w:val="24"/>
        </w:rPr>
        <w:t>Table</w:t>
      </w:r>
      <w:commentRangeEnd w:id="102"/>
      <w:r w:rsidR="000E539B">
        <w:rPr>
          <w:rStyle w:val="CommentReference"/>
        </w:rPr>
        <w:commentReference w:id="102"/>
      </w:r>
      <w:r w:rsidR="00B34759">
        <w:rPr>
          <w:rFonts w:ascii="Times New Roman" w:hAnsi="Times New Roman" w:cs="Times New Roman"/>
          <w:sz w:val="24"/>
          <w:szCs w:val="24"/>
        </w:rPr>
        <w:t xml:space="preserv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5C0D50">
        <w:tc>
          <w:tcPr>
            <w:tcW w:w="4230" w:type="dxa"/>
            <w:tcBorders>
              <w:top w:val="single" w:sz="4" w:space="0" w:color="auto"/>
              <w:left w:val="nil"/>
              <w:bottom w:val="single" w:sz="4" w:space="0" w:color="auto"/>
              <w:right w:val="nil"/>
            </w:tcBorders>
          </w:tcPr>
          <w:p w14:paraId="773022C2"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5C0D50">
        <w:tc>
          <w:tcPr>
            <w:tcW w:w="4230" w:type="dxa"/>
            <w:tcBorders>
              <w:top w:val="nil"/>
              <w:left w:val="nil"/>
              <w:bottom w:val="nil"/>
              <w:right w:val="single" w:sz="4" w:space="0" w:color="auto"/>
            </w:tcBorders>
          </w:tcPr>
          <w:p w14:paraId="2E8A3E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5C0D50">
        <w:tc>
          <w:tcPr>
            <w:tcW w:w="4230" w:type="dxa"/>
            <w:tcBorders>
              <w:top w:val="nil"/>
              <w:left w:val="nil"/>
              <w:bottom w:val="nil"/>
              <w:right w:val="single" w:sz="4" w:space="0" w:color="auto"/>
            </w:tcBorders>
          </w:tcPr>
          <w:p w14:paraId="6C8C9D7C"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5C0D50">
        <w:tc>
          <w:tcPr>
            <w:tcW w:w="4230" w:type="dxa"/>
            <w:tcBorders>
              <w:top w:val="nil"/>
              <w:left w:val="nil"/>
              <w:bottom w:val="nil"/>
              <w:right w:val="single" w:sz="4" w:space="0" w:color="auto"/>
            </w:tcBorders>
          </w:tcPr>
          <w:p w14:paraId="0379C69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5C0D50">
        <w:tc>
          <w:tcPr>
            <w:tcW w:w="4230" w:type="dxa"/>
            <w:tcBorders>
              <w:top w:val="nil"/>
              <w:left w:val="nil"/>
              <w:bottom w:val="single" w:sz="4" w:space="0" w:color="auto"/>
              <w:right w:val="single" w:sz="4" w:space="0" w:color="auto"/>
            </w:tcBorders>
          </w:tcPr>
          <w:p w14:paraId="4AECE0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5C0D5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5C0D50">
        <w:tc>
          <w:tcPr>
            <w:tcW w:w="4230" w:type="dxa"/>
            <w:tcBorders>
              <w:top w:val="single" w:sz="4" w:space="0" w:color="auto"/>
              <w:left w:val="nil"/>
              <w:bottom w:val="nil"/>
              <w:right w:val="single" w:sz="4" w:space="0" w:color="auto"/>
            </w:tcBorders>
          </w:tcPr>
          <w:p w14:paraId="764B586B"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5C0D50">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5C0D50">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5C0D50">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5C0D50">
        <w:tc>
          <w:tcPr>
            <w:tcW w:w="4230" w:type="dxa"/>
            <w:tcBorders>
              <w:top w:val="nil"/>
              <w:left w:val="nil"/>
              <w:bottom w:val="nil"/>
              <w:right w:val="single" w:sz="4" w:space="0" w:color="auto"/>
            </w:tcBorders>
          </w:tcPr>
          <w:p w14:paraId="5A10E49F"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5C0D50">
        <w:tc>
          <w:tcPr>
            <w:tcW w:w="4230" w:type="dxa"/>
            <w:tcBorders>
              <w:top w:val="nil"/>
              <w:left w:val="nil"/>
              <w:bottom w:val="single" w:sz="4" w:space="0" w:color="auto"/>
              <w:right w:val="single" w:sz="4" w:space="0" w:color="auto"/>
            </w:tcBorders>
          </w:tcPr>
          <w:p w14:paraId="1830F1A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5C0D50">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5C0D50">
        <w:tc>
          <w:tcPr>
            <w:tcW w:w="4230" w:type="dxa"/>
            <w:tcBorders>
              <w:top w:val="single" w:sz="4" w:space="0" w:color="auto"/>
              <w:left w:val="nil"/>
              <w:bottom w:val="single" w:sz="4" w:space="0" w:color="auto"/>
              <w:right w:val="nil"/>
            </w:tcBorders>
          </w:tcPr>
          <w:p w14:paraId="0F22F04F"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5C0D50">
        <w:tc>
          <w:tcPr>
            <w:tcW w:w="4230" w:type="dxa"/>
            <w:tcBorders>
              <w:top w:val="nil"/>
              <w:left w:val="nil"/>
              <w:bottom w:val="nil"/>
              <w:right w:val="single" w:sz="4" w:space="0" w:color="auto"/>
            </w:tcBorders>
          </w:tcPr>
          <w:p w14:paraId="4768419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5C0D50">
        <w:tc>
          <w:tcPr>
            <w:tcW w:w="4230" w:type="dxa"/>
            <w:tcBorders>
              <w:top w:val="nil"/>
              <w:left w:val="nil"/>
              <w:bottom w:val="nil"/>
              <w:right w:val="single" w:sz="4" w:space="0" w:color="auto"/>
            </w:tcBorders>
          </w:tcPr>
          <w:p w14:paraId="0F45C54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5C0D50">
        <w:tc>
          <w:tcPr>
            <w:tcW w:w="4230" w:type="dxa"/>
            <w:tcBorders>
              <w:top w:val="nil"/>
              <w:left w:val="nil"/>
              <w:bottom w:val="nil"/>
              <w:right w:val="single" w:sz="4" w:space="0" w:color="auto"/>
            </w:tcBorders>
          </w:tcPr>
          <w:p w14:paraId="63C07F14"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5C0D50">
        <w:tc>
          <w:tcPr>
            <w:tcW w:w="4230" w:type="dxa"/>
            <w:tcBorders>
              <w:top w:val="nil"/>
              <w:left w:val="nil"/>
              <w:bottom w:val="single" w:sz="4" w:space="0" w:color="auto"/>
              <w:right w:val="single" w:sz="4" w:space="0" w:color="auto"/>
            </w:tcBorders>
          </w:tcPr>
          <w:p w14:paraId="5135312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5C0D50">
        <w:tc>
          <w:tcPr>
            <w:tcW w:w="4230" w:type="dxa"/>
            <w:tcBorders>
              <w:top w:val="single" w:sz="4" w:space="0" w:color="auto"/>
              <w:left w:val="nil"/>
              <w:bottom w:val="nil"/>
              <w:right w:val="single" w:sz="4" w:space="0" w:color="auto"/>
            </w:tcBorders>
          </w:tcPr>
          <w:p w14:paraId="211C68B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5C0D50">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5C0D50">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5C0D50">
        <w:tc>
          <w:tcPr>
            <w:tcW w:w="4230" w:type="dxa"/>
            <w:tcBorders>
              <w:top w:val="nil"/>
              <w:left w:val="nil"/>
              <w:bottom w:val="nil"/>
              <w:right w:val="single" w:sz="4" w:space="0" w:color="auto"/>
            </w:tcBorders>
          </w:tcPr>
          <w:p w14:paraId="72D0BC88"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5C0D50">
        <w:tc>
          <w:tcPr>
            <w:tcW w:w="4230" w:type="dxa"/>
            <w:tcBorders>
              <w:top w:val="nil"/>
              <w:left w:val="nil"/>
              <w:bottom w:val="single" w:sz="4" w:space="0" w:color="auto"/>
              <w:right w:val="single" w:sz="4" w:space="0" w:color="auto"/>
            </w:tcBorders>
          </w:tcPr>
          <w:p w14:paraId="18F26E7C"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5C0D50">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5C0D50">
        <w:tc>
          <w:tcPr>
            <w:tcW w:w="4230" w:type="dxa"/>
            <w:tcBorders>
              <w:top w:val="single" w:sz="4" w:space="0" w:color="auto"/>
              <w:left w:val="nil"/>
              <w:bottom w:val="single" w:sz="4" w:space="0" w:color="auto"/>
              <w:right w:val="nil"/>
            </w:tcBorders>
          </w:tcPr>
          <w:p w14:paraId="355813DA"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5C0D50">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5C0D50">
        <w:tc>
          <w:tcPr>
            <w:tcW w:w="4230" w:type="dxa"/>
            <w:tcBorders>
              <w:top w:val="nil"/>
              <w:left w:val="nil"/>
              <w:bottom w:val="nil"/>
              <w:right w:val="single" w:sz="4" w:space="0" w:color="auto"/>
            </w:tcBorders>
          </w:tcPr>
          <w:p w14:paraId="42962439"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5C0D50">
        <w:tc>
          <w:tcPr>
            <w:tcW w:w="4230" w:type="dxa"/>
            <w:tcBorders>
              <w:top w:val="nil"/>
              <w:left w:val="nil"/>
              <w:bottom w:val="nil"/>
              <w:right w:val="single" w:sz="4" w:space="0" w:color="auto"/>
            </w:tcBorders>
          </w:tcPr>
          <w:p w14:paraId="7CE8FA55"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5C0D50">
        <w:tc>
          <w:tcPr>
            <w:tcW w:w="4230" w:type="dxa"/>
            <w:tcBorders>
              <w:top w:val="nil"/>
              <w:left w:val="nil"/>
              <w:bottom w:val="nil"/>
              <w:right w:val="single" w:sz="4" w:space="0" w:color="auto"/>
            </w:tcBorders>
          </w:tcPr>
          <w:p w14:paraId="42CE6AAC"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5C0D50">
        <w:tc>
          <w:tcPr>
            <w:tcW w:w="4230" w:type="dxa"/>
            <w:tcBorders>
              <w:top w:val="nil"/>
              <w:left w:val="nil"/>
              <w:bottom w:val="single" w:sz="4" w:space="0" w:color="auto"/>
              <w:right w:val="single" w:sz="4" w:space="0" w:color="auto"/>
            </w:tcBorders>
          </w:tcPr>
          <w:p w14:paraId="187A22D1"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5C0D50">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5C0D50">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5C0D50">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5C0D50">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5C0D50">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5C0D50">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5C0D50">
        <w:tc>
          <w:tcPr>
            <w:tcW w:w="4230" w:type="dxa"/>
            <w:tcBorders>
              <w:top w:val="nil"/>
              <w:left w:val="nil"/>
              <w:bottom w:val="nil"/>
              <w:right w:val="single" w:sz="4" w:space="0" w:color="auto"/>
            </w:tcBorders>
          </w:tcPr>
          <w:p w14:paraId="1680710D"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5C0D50">
        <w:tc>
          <w:tcPr>
            <w:tcW w:w="4230" w:type="dxa"/>
            <w:tcBorders>
              <w:top w:val="nil"/>
              <w:left w:val="nil"/>
              <w:bottom w:val="single" w:sz="4" w:space="0" w:color="auto"/>
              <w:right w:val="single" w:sz="4" w:space="0" w:color="auto"/>
            </w:tcBorders>
          </w:tcPr>
          <w:p w14:paraId="3C90194B"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5C0D50">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5C0D50">
        <w:tc>
          <w:tcPr>
            <w:tcW w:w="4230" w:type="dxa"/>
            <w:tcBorders>
              <w:top w:val="single" w:sz="4" w:space="0" w:color="auto"/>
              <w:left w:val="nil"/>
              <w:bottom w:val="single" w:sz="4" w:space="0" w:color="auto"/>
              <w:right w:val="nil"/>
            </w:tcBorders>
          </w:tcPr>
          <w:p w14:paraId="01B6D02E"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5C0D50">
        <w:tc>
          <w:tcPr>
            <w:tcW w:w="4230" w:type="dxa"/>
            <w:tcBorders>
              <w:top w:val="nil"/>
              <w:left w:val="nil"/>
              <w:bottom w:val="nil"/>
              <w:right w:val="single" w:sz="4" w:space="0" w:color="auto"/>
            </w:tcBorders>
          </w:tcPr>
          <w:p w14:paraId="1FD6BC64"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5C0D50">
        <w:tc>
          <w:tcPr>
            <w:tcW w:w="4230" w:type="dxa"/>
            <w:tcBorders>
              <w:top w:val="nil"/>
              <w:left w:val="nil"/>
              <w:bottom w:val="nil"/>
              <w:right w:val="single" w:sz="4" w:space="0" w:color="auto"/>
            </w:tcBorders>
          </w:tcPr>
          <w:p w14:paraId="157550F3"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5C0D50">
        <w:tc>
          <w:tcPr>
            <w:tcW w:w="4230" w:type="dxa"/>
            <w:tcBorders>
              <w:top w:val="nil"/>
              <w:left w:val="nil"/>
              <w:bottom w:val="nil"/>
              <w:right w:val="single" w:sz="4" w:space="0" w:color="auto"/>
            </w:tcBorders>
          </w:tcPr>
          <w:p w14:paraId="5E6B7D8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5C0D50">
        <w:tc>
          <w:tcPr>
            <w:tcW w:w="4230" w:type="dxa"/>
            <w:tcBorders>
              <w:top w:val="nil"/>
              <w:left w:val="nil"/>
              <w:bottom w:val="single" w:sz="4" w:space="0" w:color="auto"/>
              <w:right w:val="single" w:sz="4" w:space="0" w:color="auto"/>
            </w:tcBorders>
          </w:tcPr>
          <w:p w14:paraId="55EC949C"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5C0D50">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5C0D50">
        <w:tc>
          <w:tcPr>
            <w:tcW w:w="4230" w:type="dxa"/>
            <w:tcBorders>
              <w:top w:val="single" w:sz="4" w:space="0" w:color="auto"/>
              <w:left w:val="nil"/>
              <w:bottom w:val="nil"/>
              <w:right w:val="single" w:sz="4" w:space="0" w:color="auto"/>
            </w:tcBorders>
          </w:tcPr>
          <w:p w14:paraId="64F6BED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5C0D50">
        <w:tc>
          <w:tcPr>
            <w:tcW w:w="4230" w:type="dxa"/>
            <w:tcBorders>
              <w:top w:val="nil"/>
              <w:left w:val="nil"/>
              <w:bottom w:val="nil"/>
              <w:right w:val="single" w:sz="4" w:space="0" w:color="auto"/>
            </w:tcBorders>
          </w:tcPr>
          <w:p w14:paraId="66892CCD"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5C0D50">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5C0D50">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5C0D50">
        <w:tc>
          <w:tcPr>
            <w:tcW w:w="4230" w:type="dxa"/>
            <w:tcBorders>
              <w:top w:val="nil"/>
              <w:left w:val="nil"/>
              <w:bottom w:val="nil"/>
              <w:right w:val="single" w:sz="4" w:space="0" w:color="auto"/>
            </w:tcBorders>
          </w:tcPr>
          <w:p w14:paraId="548C564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5C0D50">
        <w:tc>
          <w:tcPr>
            <w:tcW w:w="4230" w:type="dxa"/>
            <w:tcBorders>
              <w:top w:val="nil"/>
              <w:left w:val="nil"/>
              <w:bottom w:val="single" w:sz="4" w:space="0" w:color="auto"/>
              <w:right w:val="single" w:sz="4" w:space="0" w:color="auto"/>
            </w:tcBorders>
          </w:tcPr>
          <w:p w14:paraId="741221A2"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5C0D50">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commentRangeStart w:id="103"/>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w:t>
      </w:r>
      <w:r w:rsidR="0091531A">
        <w:rPr>
          <w:rFonts w:ascii="Times New Roman" w:hAnsi="Times New Roman" w:cs="Times New Roman"/>
          <w:sz w:val="24"/>
          <w:szCs w:val="24"/>
        </w:rPr>
        <w:lastRenderedPageBreak/>
        <w:t xml:space="preserve">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performance. </w:t>
      </w:r>
      <w:r w:rsidR="0014416B">
        <w:rPr>
          <w:rFonts w:ascii="Times New Roman" w:hAnsi="Times New Roman" w:cs="Times New Roman"/>
          <w:sz w:val="24"/>
          <w:szCs w:val="24"/>
        </w:rPr>
        <w:t xml:space="preserve">Specifically, the best-fitting individual Bayesian model provided a better explanation of participants’ backwards blocking responses than did the best-fitting individual connectionist model. </w:t>
      </w:r>
      <w:commentRangeEnd w:id="103"/>
      <w:r w:rsidR="00B2561F">
        <w:rPr>
          <w:rStyle w:val="CommentReference"/>
        </w:rPr>
        <w:commentReference w:id="103"/>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commentRangeStart w:id="104"/>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is insufficient to explain how children (e.g., Sobel et al., 2004) and adults (Griffiths et al., 2011) reason causally.</w:t>
      </w:r>
      <w:commentRangeEnd w:id="104"/>
      <w:r w:rsidR="008B34BD">
        <w:rPr>
          <w:rStyle w:val="CommentReference"/>
        </w:rPr>
        <w:commentReference w:id="104"/>
      </w:r>
      <w:r w:rsidR="006152DB">
        <w:rPr>
          <w:rFonts w:ascii="Times New Roman" w:hAnsi="Times New Roman" w:cs="Times New Roman"/>
          <w:sz w:val="24"/>
          <w:szCs w:val="24"/>
        </w:rPr>
        <w:t xml:space="preserve">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commentRangeStart w:id="105"/>
      <w:r>
        <w:rPr>
          <w:rFonts w:ascii="Times New Roman" w:hAnsi="Times New Roman" w:cs="Times New Roman"/>
          <w:sz w:val="24"/>
          <w:szCs w:val="24"/>
        </w:rPr>
        <w:t xml:space="preserve">One may question whether the difference between a setting in which participants are asked to reason about two candidate causes and one in which they </w:t>
      </w:r>
      <w:commentRangeEnd w:id="105"/>
      <w:r w:rsidR="008B34BD">
        <w:rPr>
          <w:rStyle w:val="CommentReference"/>
        </w:rPr>
        <w:commentReference w:id="105"/>
      </w:r>
      <w:r>
        <w:rPr>
          <w:rFonts w:ascii="Times New Roman" w:hAnsi="Times New Roman" w:cs="Times New Roman"/>
          <w:sz w:val="24"/>
          <w:szCs w:val="24"/>
        </w:rPr>
        <w:t xml:space="preserve">are asked to reason about </w:t>
      </w:r>
      <w:r>
        <w:rPr>
          <w:rFonts w:ascii="Times New Roman" w:hAnsi="Times New Roman" w:cs="Times New Roman"/>
          <w:sz w:val="24"/>
          <w:szCs w:val="24"/>
        </w:rPr>
        <w:lastRenderedPageBreak/>
        <w:t xml:space="preserve">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w:t>
      </w:r>
      <w:commentRangeStart w:id="106"/>
      <w:r w:rsidR="00254245" w:rsidRPr="00254245">
        <w:rPr>
          <w:rFonts w:ascii="Times New Roman" w:hAnsi="Times New Roman" w:cs="Times New Roman"/>
          <w:sz w:val="24"/>
          <w:szCs w:val="24"/>
        </w:rPr>
        <w:t xml:space="preserve">only </w:t>
      </w:r>
      <w:commentRangeEnd w:id="106"/>
      <w:r w:rsidR="008B34BD">
        <w:rPr>
          <w:rStyle w:val="CommentReference"/>
        </w:rPr>
        <w:commentReference w:id="106"/>
      </w:r>
      <w:r w:rsidR="00254245" w:rsidRPr="00254245">
        <w:rPr>
          <w:rFonts w:ascii="Times New Roman" w:hAnsi="Times New Roman" w:cs="Times New Roman"/>
          <w:sz w:val="24"/>
          <w:szCs w:val="24"/>
        </w:rPr>
        <w:t xml:space="preserve">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w:t>
      </w:r>
      <w:proofErr w:type="spellStart"/>
      <w:r w:rsidR="00EE522E">
        <w:rPr>
          <w:rFonts w:ascii="Times New Roman" w:hAnsi="Times New Roman" w:cs="Times New Roman"/>
          <w:sz w:val="24"/>
          <w:szCs w:val="24"/>
        </w:rPr>
        <w:t>Bonawitz</w:t>
      </w:r>
      <w:proofErr w:type="spellEnd"/>
      <w:r w:rsidR="00EE522E">
        <w:rPr>
          <w:rFonts w:ascii="Times New Roman" w:hAnsi="Times New Roman" w:cs="Times New Roman"/>
          <w:sz w:val="24"/>
          <w:szCs w:val="24"/>
        </w:rPr>
        <w:t xml:space="preserve">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w:t>
      </w:r>
      <w:r w:rsidR="00EF350B">
        <w:rPr>
          <w:rFonts w:ascii="Times New Roman" w:hAnsi="Times New Roman" w:cs="Times New Roman"/>
          <w:sz w:val="24"/>
          <w:szCs w:val="24"/>
        </w:rPr>
        <w:lastRenderedPageBreak/>
        <w:t>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w:t>
      </w:r>
      <w:commentRangeStart w:id="107"/>
      <w:r w:rsidR="001C0ADB">
        <w:rPr>
          <w:rFonts w:ascii="Times New Roman" w:hAnsi="Times New Roman" w:cs="Times New Roman"/>
          <w:sz w:val="24"/>
          <w:szCs w:val="24"/>
        </w:rPr>
        <w:t>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commentRangeEnd w:id="107"/>
      <w:r w:rsidR="00844C58">
        <w:rPr>
          <w:rStyle w:val="CommentReference"/>
        </w:rPr>
        <w:commentReference w:id="107"/>
      </w:r>
    </w:p>
    <w:p w14:paraId="234153DC" w14:textId="5C47FE8A" w:rsidR="00A7059F" w:rsidRDefault="00832C48" w:rsidP="00A7059F">
      <w:pPr>
        <w:spacing w:line="480" w:lineRule="auto"/>
        <w:ind w:firstLine="720"/>
        <w:contextualSpacing/>
        <w:rPr>
          <w:rFonts w:ascii="Times New Roman" w:hAnsi="Times New Roman" w:cs="Times New Roman"/>
          <w:sz w:val="24"/>
          <w:szCs w:val="24"/>
        </w:rPr>
      </w:pPr>
      <w:del w:id="108" w:author="Sobel, David" w:date="2023-07-10T16:44:00Z">
        <w:r w:rsidDel="008B34BD">
          <w:rPr>
            <w:rFonts w:ascii="Times New Roman" w:hAnsi="Times New Roman" w:cs="Times New Roman"/>
            <w:sz w:val="24"/>
            <w:szCs w:val="24"/>
          </w:rPr>
          <w:delText>It turns out that t</w:delText>
        </w:r>
      </w:del>
      <w:ins w:id="109" w:author="Sobel, David" w:date="2023-07-10T16:44:00Z">
        <w:r w:rsidR="008B34BD">
          <w:rPr>
            <w:rFonts w:ascii="Times New Roman" w:hAnsi="Times New Roman" w:cs="Times New Roman"/>
            <w:sz w:val="24"/>
            <w:szCs w:val="24"/>
          </w:rPr>
          <w:t>T</w:t>
        </w:r>
      </w:ins>
      <w:r>
        <w:rPr>
          <w:rFonts w:ascii="Times New Roman" w:hAnsi="Times New Roman" w:cs="Times New Roman"/>
          <w:sz w:val="24"/>
          <w:szCs w:val="24"/>
        </w:rPr>
        <w:t xml:space="preserve">here </w:t>
      </w:r>
      <w:commentRangeStart w:id="110"/>
      <w:r>
        <w:rPr>
          <w:rFonts w:ascii="Times New Roman" w:hAnsi="Times New Roman" w:cs="Times New Roman"/>
          <w:sz w:val="24"/>
          <w:szCs w:val="24"/>
        </w:rPr>
        <w:t xml:space="preserve">is </w:t>
      </w:r>
      <w:commentRangeEnd w:id="110"/>
      <w:r w:rsidR="008B34BD">
        <w:rPr>
          <w:rStyle w:val="CommentReference"/>
        </w:rPr>
        <w:commentReference w:id="110"/>
      </w:r>
      <w:r>
        <w:rPr>
          <w:rFonts w:ascii="Times New Roman" w:hAnsi="Times New Roman" w:cs="Times New Roman"/>
          <w:sz w:val="24"/>
          <w:szCs w:val="24"/>
        </w:rPr>
        <w:t xml:space="preserve">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w:t>
      </w:r>
      <w:r w:rsidR="00C84269" w:rsidRPr="00C84269">
        <w:rPr>
          <w:rFonts w:ascii="Times New Roman" w:hAnsi="Times New Roman" w:cs="Times New Roman"/>
          <w:sz w:val="24"/>
          <w:szCs w:val="24"/>
        </w:rPr>
        <w:lastRenderedPageBreak/>
        <w:t xml:space="preserve">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475BB824"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commentRangeStart w:id="111"/>
      <w:r w:rsidR="007A088F">
        <w:rPr>
          <w:rFonts w:ascii="Times New Roman" w:hAnsi="Times New Roman" w:cs="Times New Roman"/>
          <w:sz w:val="24"/>
          <w:szCs w:val="24"/>
        </w:rPr>
        <w:t xml:space="preserve">common </w:t>
      </w:r>
      <w:commentRangeEnd w:id="111"/>
      <w:r w:rsidR="00844C58">
        <w:rPr>
          <w:rStyle w:val="CommentReference"/>
        </w:rPr>
        <w:commentReference w:id="111"/>
      </w:r>
      <w:r w:rsidR="007A088F">
        <w:rPr>
          <w:rFonts w:ascii="Times New Roman" w:hAnsi="Times New Roman" w:cs="Times New Roman"/>
          <w:sz w:val="24"/>
          <w:szCs w:val="24"/>
        </w:rPr>
        <w:t>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55FF9108" w14:textId="1A629D28" w:rsidR="00DB39B4" w:rsidRDefault="00DB39B4" w:rsidP="00766DDB">
      <w:pPr>
        <w:spacing w:line="480" w:lineRule="auto"/>
        <w:ind w:firstLine="720"/>
        <w:contextualSpacing/>
        <w:rPr>
          <w:rFonts w:ascii="Times New Roman" w:hAnsi="Times New Roman" w:cs="Times New Roman"/>
          <w:sz w:val="24"/>
          <w:szCs w:val="24"/>
        </w:rPr>
      </w:pPr>
      <w:commentRangeStart w:id="112"/>
      <w:r>
        <w:rPr>
          <w:rFonts w:ascii="Times New Roman" w:hAnsi="Times New Roman" w:cs="Times New Roman"/>
          <w:sz w:val="24"/>
          <w:szCs w:val="24"/>
        </w:rPr>
        <w:lastRenderedPageBreak/>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F6402">
        <w:rPr>
          <w:rFonts w:ascii="Times New Roman" w:hAnsi="Times New Roman" w:cs="Times New Roman"/>
          <w:sz w:val="24"/>
          <w:szCs w:val="24"/>
        </w:rPr>
        <w:t>largely consistently</w:t>
      </w:r>
      <w:r w:rsidR="00054FFB">
        <w:rPr>
          <w:rFonts w:ascii="Times New Roman" w:hAnsi="Times New Roman" w:cs="Times New Roman"/>
          <w:sz w:val="24"/>
          <w:szCs w:val="24"/>
        </w:rPr>
        <w:t xml:space="preserve">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commentRangeEnd w:id="112"/>
      <w:r w:rsidR="00844C58">
        <w:rPr>
          <w:rStyle w:val="CommentReference"/>
        </w:rPr>
        <w:commentReference w:id="112"/>
      </w:r>
    </w:p>
    <w:p w14:paraId="1C0895DA" w14:textId="01E9374B"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w:t>
      </w:r>
      <w:del w:id="113" w:author="Sobel, David" w:date="2023-07-10T17:07:00Z">
        <w:r w:rsidR="003C6571" w:rsidDel="00B33091">
          <w:rPr>
            <w:rFonts w:ascii="Times New Roman" w:hAnsi="Times New Roman" w:cs="Times New Roman"/>
            <w:sz w:val="24"/>
            <w:szCs w:val="24"/>
          </w:rPr>
          <w:delText xml:space="preserve">This </w:delText>
        </w:r>
      </w:del>
      <w:ins w:id="114" w:author="Sobel, David" w:date="2023-07-10T17:07:00Z">
        <w:r w:rsidR="00B33091">
          <w:rPr>
            <w:rFonts w:ascii="Times New Roman" w:hAnsi="Times New Roman" w:cs="Times New Roman"/>
            <w:sz w:val="24"/>
            <w:szCs w:val="24"/>
          </w:rPr>
          <w:t xml:space="preserve">Testing remotely on a computer screen </w:t>
        </w:r>
      </w:ins>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lastRenderedPageBreak/>
        <w:t>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obel, David" w:date="2023-07-10T15:25:00Z" w:initials="SD">
    <w:p w14:paraId="058138E2" w14:textId="77777777" w:rsidR="005C0D50" w:rsidRDefault="005C0D50">
      <w:pPr>
        <w:pStyle w:val="CommentText"/>
      </w:pPr>
      <w:r>
        <w:rPr>
          <w:rStyle w:val="CommentReference"/>
        </w:rPr>
        <w:annotationRef/>
      </w:r>
      <w:r>
        <w:t xml:space="preserve">I don’t think this is describing the position correctly. </w:t>
      </w:r>
    </w:p>
    <w:p w14:paraId="66971678" w14:textId="77777777" w:rsidR="005C0D50" w:rsidRDefault="005C0D50">
      <w:pPr>
        <w:pStyle w:val="CommentText"/>
      </w:pPr>
    </w:p>
    <w:p w14:paraId="4B6F2A8B" w14:textId="77777777" w:rsidR="005C0D50" w:rsidRDefault="005C0D50">
      <w:pPr>
        <w:pStyle w:val="CommentText"/>
      </w:pPr>
      <w:r>
        <w:t>The position is that algorithms that rely on hypothesis space formation and updating via Bayes rule serve as a computational-level description of the way children make inferences.</w:t>
      </w:r>
    </w:p>
    <w:p w14:paraId="17D5CC08" w14:textId="77777777" w:rsidR="005C0D50" w:rsidRDefault="005C0D50">
      <w:pPr>
        <w:pStyle w:val="CommentText"/>
      </w:pPr>
    </w:p>
    <w:p w14:paraId="7FE8609B" w14:textId="77777777" w:rsidR="005C0D50" w:rsidRDefault="005C0D50">
      <w:pPr>
        <w:pStyle w:val="CommentText"/>
      </w:pPr>
      <w:r>
        <w:t>Note that this is different from what is written – saying “learners use…” implies that it’s an algorithmic-level description.</w:t>
      </w:r>
    </w:p>
    <w:p w14:paraId="73922CD6" w14:textId="77777777" w:rsidR="005C0D50" w:rsidRDefault="005C0D50">
      <w:pPr>
        <w:pStyle w:val="CommentText"/>
      </w:pPr>
    </w:p>
    <w:p w14:paraId="2EB27A19" w14:textId="27B18048" w:rsidR="005C0D50" w:rsidRDefault="005C0D50">
      <w:pPr>
        <w:pStyle w:val="CommentText"/>
      </w:pPr>
      <w:r>
        <w:t xml:space="preserve">Only Bonawitz (and maybe Ullman) thinks this. </w:t>
      </w:r>
    </w:p>
    <w:p w14:paraId="5B34AED2" w14:textId="77777777" w:rsidR="005C0D50" w:rsidRDefault="005C0D50">
      <w:pPr>
        <w:pStyle w:val="CommentText"/>
      </w:pPr>
    </w:p>
    <w:p w14:paraId="54CC9D40" w14:textId="4DD40234" w:rsidR="005C0D50" w:rsidRDefault="005C0D50">
      <w:pPr>
        <w:pStyle w:val="CommentText"/>
      </w:pPr>
      <w:r>
        <w:t>And the rest of us think they’re wrong.</w:t>
      </w:r>
    </w:p>
  </w:comment>
  <w:comment w:id="5" w:author="Sobel, David" w:date="2023-07-10T15:30:00Z" w:initials="SD">
    <w:p w14:paraId="4CA6BF35" w14:textId="77777777" w:rsidR="005C0D50" w:rsidRDefault="005C0D50">
      <w:pPr>
        <w:pStyle w:val="CommentText"/>
      </w:pPr>
      <w:r>
        <w:rPr>
          <w:rStyle w:val="CommentReference"/>
        </w:rPr>
        <w:annotationRef/>
      </w:r>
      <w:r>
        <w:t>This is OK, but this isn’t making an algorithmic-level claim.</w:t>
      </w:r>
    </w:p>
    <w:p w14:paraId="59656E3D" w14:textId="6F3995F0" w:rsidR="005C0D50" w:rsidRDefault="005C0D50">
      <w:pPr>
        <w:pStyle w:val="CommentText"/>
      </w:pPr>
    </w:p>
  </w:comment>
  <w:comment w:id="6" w:author="Sobel, David" w:date="2023-07-10T15:30:00Z" w:initials="SD">
    <w:p w14:paraId="018A9A87" w14:textId="77777777" w:rsidR="005C0D50" w:rsidRDefault="005C0D50">
      <w:pPr>
        <w:pStyle w:val="CommentText"/>
      </w:pPr>
      <w:r>
        <w:rPr>
          <w:rStyle w:val="CommentReference"/>
        </w:rPr>
        <w:annotationRef/>
      </w:r>
      <w:r>
        <w:t>Same</w:t>
      </w:r>
    </w:p>
    <w:p w14:paraId="0F3A0A75" w14:textId="10900E8B" w:rsidR="005C0D50" w:rsidRDefault="005C0D50">
      <w:pPr>
        <w:pStyle w:val="CommentText"/>
      </w:pPr>
    </w:p>
  </w:comment>
  <w:comment w:id="7" w:author="Sobel, David" w:date="2023-07-10T15:30:00Z" w:initials="SD">
    <w:p w14:paraId="2AB6D146" w14:textId="77777777" w:rsidR="005C0D50" w:rsidRDefault="005C0D50">
      <w:pPr>
        <w:pStyle w:val="CommentText"/>
      </w:pPr>
      <w:r>
        <w:rPr>
          <w:rStyle w:val="CommentReference"/>
        </w:rPr>
        <w:annotationRef/>
      </w:r>
      <w:r>
        <w:t xml:space="preserve">Yes, all of this is still computational-level. </w:t>
      </w:r>
    </w:p>
    <w:p w14:paraId="593089CD" w14:textId="77777777" w:rsidR="005C0D50" w:rsidRDefault="005C0D50">
      <w:pPr>
        <w:pStyle w:val="CommentText"/>
      </w:pPr>
    </w:p>
    <w:p w14:paraId="3D56F114" w14:textId="74CE2DE9" w:rsidR="005C0D50" w:rsidRDefault="005C0D50">
      <w:pPr>
        <w:pStyle w:val="CommentText"/>
      </w:pPr>
      <w:r>
        <w:t xml:space="preserve">Much like the fact that you are not arguing that the perceptron you build is the way children make inferences, advocates of </w:t>
      </w:r>
      <w:r>
        <w:t>Bayesianism are not arguing that children calculate Bayes in their heads.</w:t>
      </w:r>
    </w:p>
  </w:comment>
  <w:comment w:id="9" w:author="Sobel, David" w:date="2023-07-10T15:33:00Z" w:initials="SD">
    <w:p w14:paraId="0E174336" w14:textId="77777777" w:rsidR="005C0D50" w:rsidRDefault="005C0D50">
      <w:pPr>
        <w:pStyle w:val="CommentText"/>
      </w:pPr>
      <w:r>
        <w:rPr>
          <w:rStyle w:val="CommentReference"/>
        </w:rPr>
        <w:annotationRef/>
      </w:r>
      <w:r>
        <w:t>Here’s where I’m struggling. The findings have been interpreted as support for Bayesian because of the rare-common data (Exp 3 in Sobel et al; Sobel &amp; Munro; Griffiths et al</w:t>
      </w:r>
      <w:r w:rsidR="00265248">
        <w:t xml:space="preserve">) and a couple of other findings </w:t>
      </w:r>
      <w:r>
        <w:t>Bonawitz</w:t>
      </w:r>
      <w:r w:rsidR="00265248">
        <w:t>/Kemp/Ullman</w:t>
      </w:r>
      <w:r>
        <w:t xml:space="preserve"> </w:t>
      </w:r>
      <w:r w:rsidR="00265248">
        <w:t>papers). They aren’t interpreted as support for Bayes over Assoc because of the RW argument. For example, I think I acknowledged that in the discussion of Exp 2 of my paper, and it’s certainly acknowledged in the Gopnik et al. (2004) and Gopnik &amp; Wellman (2012) papers.</w:t>
      </w:r>
    </w:p>
    <w:p w14:paraId="421BBD26" w14:textId="77777777" w:rsidR="00265248" w:rsidRDefault="00265248">
      <w:pPr>
        <w:pStyle w:val="CommentText"/>
      </w:pPr>
    </w:p>
    <w:p w14:paraId="0D52D524" w14:textId="77777777" w:rsidR="00265248" w:rsidRDefault="00265248">
      <w:pPr>
        <w:pStyle w:val="CommentText"/>
      </w:pPr>
      <w:r>
        <w:t>Put another way, I think you’re writing two separate papers here. One is a critique of the Bayesian argument; the other is a paper that motivates a return to more associative mechanisms as descriptions of reasoning given information processing demands. The former is not a particularly strong motivation (and seems more consistent with these two paragraphs). The latter follows from the Griffiths paper, as well as some of my other work (mentioned in the paper that starts with Cohen’s work).</w:t>
      </w:r>
    </w:p>
    <w:p w14:paraId="2AAB75F2" w14:textId="77777777" w:rsidR="00265248" w:rsidRDefault="00265248">
      <w:pPr>
        <w:pStyle w:val="CommentText"/>
      </w:pPr>
    </w:p>
    <w:p w14:paraId="54E37230" w14:textId="6977E6E9" w:rsidR="00265248" w:rsidRDefault="00265248">
      <w:pPr>
        <w:pStyle w:val="CommentText"/>
      </w:pPr>
      <w:r>
        <w:t>I’d shorten these two paragraphs to clarify the argument.</w:t>
      </w:r>
    </w:p>
  </w:comment>
  <w:comment w:id="10"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11" w:author="Sobel, David" w:date="2023-07-10T15:42:00Z" w:initials="SD">
    <w:p w14:paraId="4BC38A7E" w14:textId="28733A89" w:rsidR="00265248" w:rsidRDefault="00265248">
      <w:pPr>
        <w:pStyle w:val="CommentText"/>
      </w:pPr>
      <w:r>
        <w:rPr>
          <w:rStyle w:val="CommentReference"/>
        </w:rPr>
        <w:annotationRef/>
      </w:r>
      <w:r>
        <w:t>But what’s second? The first facet is that it’s not clear what’s being reevaluated, but what’s the second facet?</w:t>
      </w:r>
    </w:p>
  </w:comment>
  <w:comment w:id="12" w:author="Sobel, David" w:date="2023-07-10T15:41:00Z" w:initials="SD">
    <w:p w14:paraId="6D1C4511" w14:textId="3E90957C" w:rsidR="00265248" w:rsidRDefault="00265248">
      <w:pPr>
        <w:pStyle w:val="CommentText"/>
      </w:pPr>
      <w:r>
        <w:rPr>
          <w:rStyle w:val="CommentReference"/>
        </w:rPr>
        <w:annotationRef/>
      </w:r>
      <w:r>
        <w:t>What’s going on in these two sentences? They seem to be saying the same thing and I’m not sure this is grammatical.</w:t>
      </w:r>
    </w:p>
  </w:comment>
  <w:comment w:id="16" w:author="Sobel, David" w:date="2023-07-10T15:43:00Z" w:initials="SD">
    <w:p w14:paraId="154FC058" w14:textId="7CB2863F" w:rsidR="00265248" w:rsidRDefault="00265248">
      <w:pPr>
        <w:pStyle w:val="CommentText"/>
      </w:pPr>
      <w:r>
        <w:rPr>
          <w:rStyle w:val="CommentReference"/>
        </w:rPr>
        <w:annotationRef/>
      </w:r>
      <w:r>
        <w:t>It feels to me like you need to be more explicit that this is an information processing demand.</w:t>
      </w:r>
    </w:p>
  </w:comment>
  <w:comment w:id="19" w:author="Sobel, David" w:date="2023-07-10T15:46:00Z" w:initials="SD">
    <w:p w14:paraId="4A877441" w14:textId="4F0F2DBD" w:rsidR="005719AC" w:rsidRDefault="005719AC" w:rsidP="005719AC">
      <w:pPr>
        <w:pStyle w:val="BodyTextIndent2"/>
        <w:tabs>
          <w:tab w:val="left" w:pos="0"/>
        </w:tabs>
        <w:contextualSpacing/>
        <w:rPr>
          <w:rFonts w:ascii="Times New Roman" w:hAnsi="Times New Roman"/>
          <w:sz w:val="24"/>
          <w:szCs w:val="24"/>
        </w:rPr>
      </w:pPr>
      <w:r>
        <w:rPr>
          <w:rStyle w:val="CommentReference"/>
        </w:rPr>
        <w:annotationRef/>
      </w:r>
      <w:r>
        <w:rPr>
          <w:rFonts w:ascii="Times New Roman" w:hAnsi="Times New Roman"/>
          <w:sz w:val="24"/>
          <w:szCs w:val="24"/>
        </w:rPr>
        <w:t>We present some unpublished data in this chapter. Kristen T. left the field, but you and she would have agreed about a lot.</w:t>
      </w:r>
    </w:p>
    <w:p w14:paraId="5F1CB2E7" w14:textId="77777777" w:rsidR="005719AC" w:rsidRDefault="005719AC" w:rsidP="005719AC">
      <w:pPr>
        <w:pStyle w:val="BodyTextIndent2"/>
        <w:tabs>
          <w:tab w:val="left" w:pos="0"/>
        </w:tabs>
        <w:contextualSpacing/>
        <w:rPr>
          <w:rFonts w:ascii="Times New Roman" w:hAnsi="Times New Roman"/>
          <w:sz w:val="24"/>
          <w:szCs w:val="24"/>
        </w:rPr>
      </w:pPr>
    </w:p>
    <w:p w14:paraId="78D2673E" w14:textId="4983C4AB" w:rsidR="005719AC" w:rsidRPr="0040676F" w:rsidRDefault="005719AC" w:rsidP="005719AC">
      <w:pPr>
        <w:pStyle w:val="BodyTextIndent2"/>
        <w:tabs>
          <w:tab w:val="left" w:pos="0"/>
        </w:tabs>
        <w:contextualSpacing/>
        <w:rPr>
          <w:rFonts w:ascii="Times New Roman" w:hAnsi="Times New Roman"/>
          <w:sz w:val="24"/>
          <w:szCs w:val="24"/>
          <w:shd w:val="clear" w:color="auto" w:fill="FFFFFF"/>
        </w:rPr>
      </w:pPr>
      <w:r w:rsidRPr="0040676F">
        <w:rPr>
          <w:rFonts w:ascii="Times New Roman" w:hAnsi="Times New Roman"/>
          <w:sz w:val="24"/>
          <w:szCs w:val="24"/>
        </w:rPr>
        <w:t xml:space="preserve">Sobel, D. M., Luchkina, E., &amp; </w:t>
      </w:r>
      <w:r w:rsidRPr="0040676F">
        <w:rPr>
          <w:rFonts w:ascii="Times New Roman" w:hAnsi="Times New Roman"/>
          <w:sz w:val="24"/>
          <w:szCs w:val="24"/>
        </w:rPr>
        <w:t xml:space="preserve">Tummeltshammer, K. S. (2020) Mechanisms for evaluating others’ reliability when learning novel words. In J. Childers (Ed.), </w:t>
      </w:r>
      <w:r w:rsidRPr="0040676F">
        <w:rPr>
          <w:rFonts w:ascii="Times New Roman" w:hAnsi="Times New Roman"/>
          <w:i/>
          <w:sz w:val="24"/>
          <w:szCs w:val="24"/>
          <w:shd w:val="clear" w:color="auto" w:fill="FFFFFF"/>
        </w:rPr>
        <w:t xml:space="preserve">Learning Language and Concept Acquisition from Infancy through Childhood </w:t>
      </w:r>
      <w:r w:rsidRPr="0040676F">
        <w:rPr>
          <w:rFonts w:ascii="Times New Roman" w:hAnsi="Times New Roman"/>
          <w:sz w:val="24"/>
          <w:szCs w:val="24"/>
          <w:shd w:val="clear" w:color="auto" w:fill="FFFFFF"/>
        </w:rPr>
        <w:t>(pp. 179-198). Cham, Switzerland: Springer Nature Publishing.</w:t>
      </w:r>
    </w:p>
    <w:p w14:paraId="4BF21D05" w14:textId="22502CC6" w:rsidR="005719AC" w:rsidRDefault="005719AC">
      <w:pPr>
        <w:pStyle w:val="CommentText"/>
      </w:pPr>
    </w:p>
  </w:comment>
  <w:comment w:id="41" w:author="Sobel, David" w:date="2023-07-10T15:51:00Z" w:initials="SD">
    <w:p w14:paraId="31FADB4C" w14:textId="65DCC8F3" w:rsidR="005719AC" w:rsidRDefault="005719AC">
      <w:pPr>
        <w:pStyle w:val="CommentText"/>
      </w:pPr>
      <w:r>
        <w:rPr>
          <w:rStyle w:val="CommentReference"/>
        </w:rPr>
        <w:annotationRef/>
      </w:r>
      <w:r>
        <w:t>If you’re referring to Providence Children’s Museum, it is not a science museum (they would be upset if they were described that way).</w:t>
      </w:r>
    </w:p>
  </w:comment>
  <w:comment w:id="48" w:author="Sobel, David" w:date="2023-07-10T16:11:00Z" w:initials="SD">
    <w:p w14:paraId="0D515652" w14:textId="55293055" w:rsidR="007A12D2" w:rsidRDefault="007A12D2">
      <w:pPr>
        <w:pStyle w:val="CommentText"/>
      </w:pPr>
      <w:r>
        <w:rPr>
          <w:rStyle w:val="CommentReference"/>
        </w:rPr>
        <w:annotationRef/>
      </w:r>
      <w:r>
        <w:t>Repetitive with previous sentence.</w:t>
      </w:r>
    </w:p>
  </w:comment>
  <w:comment w:id="54" w:author="Sobel, David" w:date="2023-07-10T15:55:00Z" w:initials="SD">
    <w:p w14:paraId="53B78DBB" w14:textId="2454F825" w:rsidR="00CB5BF4" w:rsidRDefault="00CB5BF4">
      <w:pPr>
        <w:pStyle w:val="CommentText"/>
      </w:pPr>
      <w:r>
        <w:rPr>
          <w:rStyle w:val="CommentReference"/>
        </w:rPr>
        <w:annotationRef/>
      </w:r>
      <w:r>
        <w:t>I think we have to set this argument up earlier.</w:t>
      </w:r>
      <w:r w:rsidR="007A12D2">
        <w:t xml:space="preserve"> I would not include it here. I would remove, and then not integrate with the next paragraph.</w:t>
      </w:r>
    </w:p>
  </w:comment>
  <w:comment w:id="56" w:author="Sobel, David" w:date="2023-07-10T15:54:00Z" w:initials="SD">
    <w:p w14:paraId="7C86752E" w14:textId="00784016" w:rsidR="00CB5BF4" w:rsidRDefault="005719AC">
      <w:pPr>
        <w:pStyle w:val="CommentText"/>
      </w:pPr>
      <w:r>
        <w:rPr>
          <w:rStyle w:val="CommentReference"/>
        </w:rPr>
        <w:annotationRef/>
      </w:r>
      <w:r>
        <w:t>Nope. Just never going to accept this sentence</w:t>
      </w:r>
      <w:r w:rsidR="007A12D2">
        <w:t xml:space="preserve"> as written</w:t>
      </w:r>
      <w:r w:rsidR="00CB5BF4">
        <w:t xml:space="preserve">. </w:t>
      </w:r>
    </w:p>
    <w:p w14:paraId="38E722C2" w14:textId="77777777" w:rsidR="00CB5BF4" w:rsidRDefault="00CB5BF4">
      <w:pPr>
        <w:pStyle w:val="CommentText"/>
      </w:pPr>
    </w:p>
    <w:p w14:paraId="644D1DD9" w14:textId="168B6AFF" w:rsidR="00CB5BF4" w:rsidRDefault="00CB5BF4">
      <w:pPr>
        <w:pStyle w:val="CommentText"/>
      </w:pPr>
      <w:r>
        <w:t xml:space="preserve">Here, we are describing a model. NOT making hypotheses. It’s not only that I don’t agree with the assertion, but this is the wrong place for this sentence. I thought the point was to set up the argument </w:t>
      </w:r>
      <w:r w:rsidR="007A12D2">
        <w:t>in the introduction</w:t>
      </w:r>
      <w:r>
        <w:t xml:space="preserve"> that as information processing demands became higher, </w:t>
      </w:r>
      <w:r>
        <w:t>Associative  models would be more descriptive.</w:t>
      </w:r>
    </w:p>
  </w:comment>
  <w:comment w:id="69" w:author="Sobel, David" w:date="2023-07-10T16:16:00Z" w:initials="SD">
    <w:p w14:paraId="6D6D8C8E" w14:textId="77777777" w:rsidR="0049592F" w:rsidRDefault="0049592F">
      <w:pPr>
        <w:pStyle w:val="CommentText"/>
      </w:pPr>
      <w:r>
        <w:rPr>
          <w:rStyle w:val="CommentReference"/>
        </w:rPr>
        <w:annotationRef/>
      </w:r>
      <w:r>
        <w:t>This is confusing. What’s a “predetermined blicket”?</w:t>
      </w:r>
    </w:p>
    <w:p w14:paraId="4A40484F" w14:textId="77777777" w:rsidR="0049592F" w:rsidRDefault="0049592F">
      <w:pPr>
        <w:pStyle w:val="CommentText"/>
      </w:pPr>
    </w:p>
    <w:p w14:paraId="18C6FD8A" w14:textId="45A92FB1" w:rsidR="0049592F" w:rsidRDefault="0049592F">
      <w:pPr>
        <w:pStyle w:val="CommentText"/>
      </w:pPr>
      <w:r>
        <w:t xml:space="preserve">Isn’t it more precise to say: If the machine activated on the trial, given the set of objects placed on it, then the model was trained to activate the single output unit (i.e., to produce a value of 1). If the machine did not activate, then the model was trained not to activate (i.e., to produce a value of 0).  </w:t>
      </w:r>
    </w:p>
    <w:p w14:paraId="0A7C56AD" w14:textId="77777777" w:rsidR="0049592F" w:rsidRDefault="0049592F">
      <w:pPr>
        <w:pStyle w:val="CommentText"/>
      </w:pPr>
    </w:p>
    <w:p w14:paraId="3CC5C9C3" w14:textId="24F94943" w:rsidR="0049592F" w:rsidRDefault="0049592F">
      <w:pPr>
        <w:pStyle w:val="CommentText"/>
      </w:pPr>
      <w:r>
        <w:t xml:space="preserve">input </w:t>
      </w:r>
    </w:p>
  </w:comment>
  <w:comment w:id="70" w:author="Sobel, David" w:date="2023-07-10T15:58:00Z" w:initials="SD">
    <w:p w14:paraId="57258680" w14:textId="3FB01897" w:rsidR="00CB5BF4" w:rsidRDefault="00CB5BF4">
      <w:pPr>
        <w:pStyle w:val="CommentText"/>
      </w:pPr>
      <w:r>
        <w:rPr>
          <w:rStyle w:val="CommentReference"/>
        </w:rPr>
        <w:annotationRef/>
      </w:r>
      <w:r>
        <w:t>This is weird to me, because it’s obviously not that the nodes only can take these values. If the output’s activation is anything but 0 or 1, then it’s uncertain. But the degree of uncertainty is different.</w:t>
      </w:r>
      <w:r w:rsidR="007C3B4A">
        <w:t xml:space="preserve"> </w:t>
      </w:r>
    </w:p>
  </w:comment>
  <w:comment w:id="71" w:author="Sobel, David" w:date="2023-07-10T15:57:00Z" w:initials="SD">
    <w:p w14:paraId="3F3D13BD" w14:textId="61716B12" w:rsidR="00CB5BF4" w:rsidRDefault="00CB5BF4">
      <w:pPr>
        <w:pStyle w:val="CommentText"/>
      </w:pPr>
      <w:r>
        <w:rPr>
          <w:rStyle w:val="CommentReference"/>
        </w:rPr>
        <w:annotationRef/>
      </w:r>
      <w:r>
        <w:t>Shouldn’t it say “Blicket Machine Activates” (Blicket Machine can mean anything)</w:t>
      </w:r>
    </w:p>
  </w:comment>
  <w:comment w:id="74" w:author="Sobel, David" w:date="2023-07-10T16:09:00Z" w:initials="SD">
    <w:p w14:paraId="52E41668" w14:textId="77777777" w:rsidR="007A12D2" w:rsidRDefault="007A12D2">
      <w:pPr>
        <w:pStyle w:val="CommentText"/>
      </w:pPr>
      <w:r>
        <w:rPr>
          <w:rStyle w:val="CommentReference"/>
        </w:rPr>
        <w:annotationRef/>
      </w:r>
      <w:r>
        <w:t>So, this is not exactly true because the models were trained over epochs.</w:t>
      </w:r>
    </w:p>
    <w:p w14:paraId="1279A517" w14:textId="77777777" w:rsidR="007A12D2" w:rsidRDefault="007A12D2">
      <w:pPr>
        <w:pStyle w:val="CommentText"/>
      </w:pPr>
    </w:p>
    <w:p w14:paraId="760ABB7C" w14:textId="133C7C4F" w:rsidR="007A12D2" w:rsidRDefault="007A12D2">
      <w:pPr>
        <w:pStyle w:val="CommentText"/>
      </w:pPr>
    </w:p>
  </w:comment>
  <w:comment w:id="73" w:author="Sobel, David" w:date="2023-07-10T16:18:00Z" w:initials="SD">
    <w:p w14:paraId="06976163" w14:textId="2C17EE25" w:rsidR="0049592F" w:rsidRDefault="0049592F">
      <w:pPr>
        <w:pStyle w:val="CommentText"/>
      </w:pPr>
      <w:r>
        <w:rPr>
          <w:rStyle w:val="CommentReference"/>
        </w:rPr>
        <w:annotationRef/>
      </w:r>
      <w:r>
        <w:t>This seems repetitive with the last few sentences of the previous paragraph (Except maybe the very last sentence of what I’ve highlighted).</w:t>
      </w:r>
    </w:p>
  </w:comment>
  <w:comment w:id="75" w:author="Sobel, David" w:date="2023-07-10T16:10:00Z" w:initials="SD">
    <w:p w14:paraId="302717A7" w14:textId="77777777" w:rsidR="007A12D2" w:rsidRDefault="007A12D2">
      <w:pPr>
        <w:pStyle w:val="CommentText"/>
      </w:pPr>
      <w:r>
        <w:rPr>
          <w:rStyle w:val="CommentReference"/>
        </w:rPr>
        <w:annotationRef/>
      </w:r>
      <w:r>
        <w:t>This needs to come earlier.</w:t>
      </w:r>
    </w:p>
    <w:p w14:paraId="215604FE" w14:textId="6EEA5E0D" w:rsidR="007A12D2" w:rsidRDefault="007A12D2">
      <w:pPr>
        <w:pStyle w:val="CommentText"/>
      </w:pPr>
    </w:p>
  </w:comment>
  <w:comment w:id="78" w:author="Sobel, David" w:date="2023-07-10T16:07:00Z" w:initials="SD">
    <w:p w14:paraId="57C073B3" w14:textId="5D774137" w:rsidR="007A12D2" w:rsidRDefault="007A12D2">
      <w:pPr>
        <w:pStyle w:val="CommentText"/>
      </w:pPr>
      <w:r>
        <w:rPr>
          <w:rStyle w:val="CommentReference"/>
        </w:rPr>
        <w:annotationRef/>
      </w:r>
      <w:r>
        <w:t>I’m not sure I understand your paragraph break here.</w:t>
      </w:r>
    </w:p>
  </w:comment>
  <w:comment w:id="82" w:author="Sobel, David" w:date="2023-07-10T16:21:00Z" w:initials="SD">
    <w:p w14:paraId="124F1C75" w14:textId="4371BE83" w:rsidR="0049592F" w:rsidRDefault="0049592F">
      <w:pPr>
        <w:pStyle w:val="CommentText"/>
      </w:pPr>
      <w:r>
        <w:rPr>
          <w:rStyle w:val="CommentReference"/>
        </w:rPr>
        <w:annotationRef/>
      </w:r>
      <w:r>
        <w:t>But this is not shown for the Bayesian model</w:t>
      </w:r>
    </w:p>
  </w:comment>
  <w:comment w:id="94" w:author="Sobel, David" w:date="2023-07-10T16:24:00Z" w:initials="SD">
    <w:p w14:paraId="1FCDD368" w14:textId="786914E8" w:rsidR="0049592F" w:rsidRDefault="0049592F">
      <w:pPr>
        <w:pStyle w:val="CommentText"/>
      </w:pPr>
      <w:r>
        <w:rPr>
          <w:rStyle w:val="CommentReference"/>
        </w:rPr>
        <w:annotationRef/>
      </w:r>
      <w:r>
        <w:t>Can we bookend this with what we have written on p. 7? That is, shouldn’t we go back to what’s on p. 7 and compare those qualitative predictions to those of the models?</w:t>
      </w:r>
    </w:p>
  </w:comment>
  <w:comment w:id="102" w:author="Sobel, David" w:date="2023-07-10T16:27:00Z" w:initials="SD">
    <w:p w14:paraId="0A273CD7" w14:textId="77777777" w:rsidR="00B2561F" w:rsidRDefault="000E539B">
      <w:pPr>
        <w:pStyle w:val="CommentText"/>
      </w:pPr>
      <w:r>
        <w:rPr>
          <w:rStyle w:val="CommentReference"/>
        </w:rPr>
        <w:annotationRef/>
      </w:r>
      <w:r>
        <w:t xml:space="preserve">Honestly, I think we’re spending way too much space on these models fits, and I’m not sure we have really set up why we’re doing this. The basic idea, as I understand it, is that the model fits better for one over the other, but that model doesn’t always make the </w:t>
      </w:r>
      <w:r w:rsidR="00B2561F">
        <w:t>appropriate</w:t>
      </w:r>
      <w:r>
        <w:t xml:space="preserve"> qualitative predictions</w:t>
      </w:r>
      <w:r w:rsidR="00B2561F">
        <w:t>.</w:t>
      </w:r>
    </w:p>
    <w:p w14:paraId="59EC3B3D" w14:textId="77777777" w:rsidR="00B2561F" w:rsidRDefault="00B2561F">
      <w:pPr>
        <w:pStyle w:val="CommentText"/>
      </w:pPr>
    </w:p>
    <w:p w14:paraId="7F8EA4D6" w14:textId="39EB4993" w:rsidR="00B2561F" w:rsidRDefault="00B2561F">
      <w:pPr>
        <w:pStyle w:val="CommentText"/>
      </w:pPr>
      <w:r>
        <w:t>It really does feel like this can be shortened to make the point. The connectionist model does slightly better overall, even if it doesn’t make the specific BB prediction.</w:t>
      </w:r>
    </w:p>
  </w:comment>
  <w:comment w:id="103" w:author="Sobel, David" w:date="2023-07-10T16:42:00Z" w:initials="SD">
    <w:p w14:paraId="1272693E" w14:textId="2C73CD7D" w:rsidR="00B2561F" w:rsidRDefault="00B2561F">
      <w:pPr>
        <w:pStyle w:val="CommentText"/>
      </w:pPr>
      <w:r>
        <w:rPr>
          <w:rStyle w:val="CommentReference"/>
        </w:rPr>
        <w:annotationRef/>
      </w:r>
      <w:r>
        <w:t xml:space="preserve">This could be shortened. I’m not going to edit as much because if we want to set up the </w:t>
      </w:r>
      <w:r>
        <w:t>assoc/Bayes difference earlier, then I think some of this needs to be rewritten. Let’s talk after you read/edit the intro.</w:t>
      </w:r>
    </w:p>
  </w:comment>
  <w:comment w:id="104" w:author="Sobel, David" w:date="2023-07-10T16:43:00Z" w:initials="SD">
    <w:p w14:paraId="7BB58CBE" w14:textId="7DAB7CD2" w:rsidR="008B34BD" w:rsidRDefault="008B34BD">
      <w:pPr>
        <w:pStyle w:val="CommentText"/>
      </w:pPr>
      <w:r>
        <w:rPr>
          <w:rStyle w:val="CommentReference"/>
        </w:rPr>
        <w:annotationRef/>
      </w:r>
      <w:r>
        <w:t>Yeah. I’m just going to keep objecting to sentences like this one, because you’re leaving out large chunks of argument in these papers.</w:t>
      </w:r>
    </w:p>
  </w:comment>
  <w:comment w:id="105" w:author="Sobel, David" w:date="2023-07-10T16:45:00Z" w:initials="SD">
    <w:p w14:paraId="7B518E78" w14:textId="7D0B7484" w:rsidR="008B34BD" w:rsidRDefault="008B34BD">
      <w:pPr>
        <w:pStyle w:val="CommentText"/>
      </w:pPr>
      <w:r>
        <w:rPr>
          <w:rStyle w:val="CommentReference"/>
        </w:rPr>
        <w:annotationRef/>
      </w:r>
      <w:r>
        <w:t xml:space="preserve">I see the argument that you’re making, but this could easily be read as insulting, and I don’t think you mean to be. Reword. </w:t>
      </w:r>
    </w:p>
    <w:p w14:paraId="3B81F8BE" w14:textId="0430768E" w:rsidR="008B34BD" w:rsidRDefault="008B34BD">
      <w:pPr>
        <w:pStyle w:val="CommentText"/>
      </w:pPr>
    </w:p>
    <w:p w14:paraId="5240DDC8" w14:textId="1D45E6F2" w:rsidR="008B34BD" w:rsidRDefault="008B34BD">
      <w:pPr>
        <w:pStyle w:val="CommentText"/>
      </w:pPr>
      <w:r>
        <w:t xml:space="preserve">In general, there’s an exegesis I want to do, which is to eliminate all of the unnecessary conversational verbiage. I’ve been doing some of this as I go, but I could probably eliminate 500 more words if I really took a buzz saw to this. </w:t>
      </w:r>
      <w:r w:rsidR="00844C58">
        <w:t>S</w:t>
      </w:r>
      <w:r>
        <w:t xml:space="preserve">entences that start “One may question” and “Such skepticism” </w:t>
      </w:r>
      <w:r w:rsidR="00844C58">
        <w:t>are perfect examples where you use 12 words when 7 will do (or 5 sentences to make a point you could make in 3).</w:t>
      </w:r>
    </w:p>
    <w:p w14:paraId="099E5015" w14:textId="77777777" w:rsidR="008B34BD" w:rsidRDefault="008B34BD">
      <w:pPr>
        <w:pStyle w:val="CommentText"/>
      </w:pPr>
    </w:p>
    <w:p w14:paraId="3278C055" w14:textId="02D39240" w:rsidR="008B34BD" w:rsidRDefault="008B34BD">
      <w:pPr>
        <w:pStyle w:val="CommentText"/>
      </w:pPr>
    </w:p>
  </w:comment>
  <w:comment w:id="106" w:author="Sobel, David" w:date="2023-07-10T16:45:00Z" w:initials="SD">
    <w:p w14:paraId="35A7BE75" w14:textId="4FF5A251" w:rsidR="008B34BD" w:rsidRDefault="008B34BD">
      <w:pPr>
        <w:pStyle w:val="CommentText"/>
      </w:pPr>
      <w:r>
        <w:rPr>
          <w:rStyle w:val="CommentReference"/>
        </w:rPr>
        <w:annotationRef/>
      </w:r>
      <w:r>
        <w:t>So, this line of argumentation really follows from the idea that the same model fit on my 2004 data shows Bayesian &gt; Association (which it presumably does, but we don’t show that here)</w:t>
      </w:r>
    </w:p>
  </w:comment>
  <w:comment w:id="107" w:author="Sobel, David" w:date="2023-07-10T16:51:00Z" w:initials="SD">
    <w:p w14:paraId="1DB98132" w14:textId="0FEC10D5" w:rsidR="00844C58" w:rsidRDefault="00844C58">
      <w:pPr>
        <w:pStyle w:val="CommentText"/>
      </w:pPr>
      <w:r>
        <w:rPr>
          <w:rStyle w:val="CommentReference"/>
        </w:rPr>
        <w:annotationRef/>
      </w:r>
      <w:r>
        <w:t xml:space="preserve">But you have no idea that children are actually doing this. This strikes me as a confluence of computational and algorithmic level modeling. Surely you don’t believe that we just have </w:t>
      </w:r>
      <w:r>
        <w:t>perceptrons in our heads?</w:t>
      </w:r>
    </w:p>
  </w:comment>
  <w:comment w:id="110" w:author="Sobel, David" w:date="2023-07-10T16:44:00Z" w:initials="SD">
    <w:p w14:paraId="50FCD923" w14:textId="6CCAA84F" w:rsidR="008B34BD" w:rsidRDefault="008B34BD">
      <w:pPr>
        <w:pStyle w:val="CommentText"/>
      </w:pPr>
      <w:r>
        <w:rPr>
          <w:rStyle w:val="CommentReference"/>
        </w:rPr>
        <w:annotationRef/>
      </w:r>
      <w:r>
        <w:t>Right, lots of this stuff needs to go into the intro</w:t>
      </w:r>
    </w:p>
  </w:comment>
  <w:comment w:id="111" w:author="Sobel, David" w:date="2023-07-10T16:53:00Z" w:initials="SD">
    <w:p w14:paraId="305D43A3" w14:textId="77777777" w:rsidR="00844C58" w:rsidRDefault="00844C58">
      <w:pPr>
        <w:pStyle w:val="CommentText"/>
      </w:pPr>
      <w:r>
        <w:rPr>
          <w:rStyle w:val="CommentReference"/>
        </w:rPr>
        <w:annotationRef/>
      </w:r>
      <w:r>
        <w:t>I think the better case is when blickets are rare.</w:t>
      </w:r>
    </w:p>
    <w:p w14:paraId="4CA700DE" w14:textId="77777777" w:rsidR="00844C58" w:rsidRDefault="00844C58">
      <w:pPr>
        <w:pStyle w:val="CommentText"/>
      </w:pPr>
    </w:p>
    <w:p w14:paraId="6E4E7A8A" w14:textId="73FFF002" w:rsidR="00844C58" w:rsidRDefault="00844C58">
      <w:pPr>
        <w:pStyle w:val="CommentText"/>
      </w:pPr>
      <w:r>
        <w:t xml:space="preserve">I don’t understand why you’re ignoring the cases where this was manipulated. </w:t>
      </w:r>
    </w:p>
  </w:comment>
  <w:comment w:id="112" w:author="Sobel, David" w:date="2023-07-10T16:53:00Z" w:initials="SD">
    <w:p w14:paraId="3CA78279" w14:textId="398B6E0D" w:rsidR="00844C58" w:rsidRDefault="00844C58">
      <w:pPr>
        <w:pStyle w:val="CommentText"/>
      </w:pPr>
      <w:r>
        <w:rPr>
          <w:rStyle w:val="CommentReference"/>
        </w:rPr>
        <w:annotationRef/>
      </w:r>
      <w:r>
        <w:t xml:space="preserve">I’m not sure I understand </w:t>
      </w:r>
      <w:r w:rsidR="00B33091">
        <w:t>why you’re spending a paragraph on this argument. I don’t think this is a point to focus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C9D40" w15:done="0"/>
  <w15:commentEx w15:paraId="59656E3D" w15:done="0"/>
  <w15:commentEx w15:paraId="0F3A0A75" w15:done="0"/>
  <w15:commentEx w15:paraId="3D56F114" w15:done="0"/>
  <w15:commentEx w15:paraId="54E37230" w15:done="0"/>
  <w15:commentEx w15:paraId="2CC59E47" w15:done="0"/>
  <w15:commentEx w15:paraId="4BC38A7E" w15:done="0"/>
  <w15:commentEx w15:paraId="6D1C4511" w15:done="0"/>
  <w15:commentEx w15:paraId="154FC058" w15:done="0"/>
  <w15:commentEx w15:paraId="4BF21D05" w15:done="0"/>
  <w15:commentEx w15:paraId="31FADB4C" w15:done="0"/>
  <w15:commentEx w15:paraId="0D515652" w15:done="0"/>
  <w15:commentEx w15:paraId="53B78DBB" w15:done="0"/>
  <w15:commentEx w15:paraId="644D1DD9" w15:done="0"/>
  <w15:commentEx w15:paraId="3CC5C9C3" w15:done="0"/>
  <w15:commentEx w15:paraId="57258680" w15:done="0"/>
  <w15:commentEx w15:paraId="3F3D13BD" w15:done="0"/>
  <w15:commentEx w15:paraId="760ABB7C" w15:done="0"/>
  <w15:commentEx w15:paraId="06976163" w15:done="0"/>
  <w15:commentEx w15:paraId="215604FE" w15:done="0"/>
  <w15:commentEx w15:paraId="57C073B3" w15:done="0"/>
  <w15:commentEx w15:paraId="124F1C75" w15:done="0"/>
  <w15:commentEx w15:paraId="1FCDD368" w15:done="0"/>
  <w15:commentEx w15:paraId="7F8EA4D6" w15:done="0"/>
  <w15:commentEx w15:paraId="1272693E" w15:done="0"/>
  <w15:commentEx w15:paraId="7BB58CBE" w15:done="0"/>
  <w15:commentEx w15:paraId="3278C055" w15:done="0"/>
  <w15:commentEx w15:paraId="35A7BE75" w15:done="0"/>
  <w15:commentEx w15:paraId="1DB98132" w15:done="0"/>
  <w15:commentEx w15:paraId="50FCD923" w15:done="0"/>
  <w15:commentEx w15:paraId="6E4E7A8A" w15:done="0"/>
  <w15:commentEx w15:paraId="3CA78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C9D40" w16cid:durableId="2856A172"/>
  <w16cid:commentId w16cid:paraId="59656E3D" w16cid:durableId="2856A27B"/>
  <w16cid:commentId w16cid:paraId="0F3A0A75" w16cid:durableId="2856A292"/>
  <w16cid:commentId w16cid:paraId="3D56F114" w16cid:durableId="2856A2A5"/>
  <w16cid:commentId w16cid:paraId="54E37230" w16cid:durableId="2856A355"/>
  <w16cid:commentId w16cid:paraId="2CC59E47" w16cid:durableId="2856A455"/>
  <w16cid:commentId w16cid:paraId="4BC38A7E" w16cid:durableId="2856A56E"/>
  <w16cid:commentId w16cid:paraId="6D1C4511" w16cid:durableId="2856A541"/>
  <w16cid:commentId w16cid:paraId="154FC058" w16cid:durableId="2856A5AF"/>
  <w16cid:commentId w16cid:paraId="4BF21D05" w16cid:durableId="2856A63E"/>
  <w16cid:commentId w16cid:paraId="31FADB4C" w16cid:durableId="2856A79A"/>
  <w16cid:commentId w16cid:paraId="0D515652" w16cid:durableId="2856AC24"/>
  <w16cid:commentId w16cid:paraId="53B78DBB" w16cid:durableId="2856A861"/>
  <w16cid:commentId w16cid:paraId="644D1DD9" w16cid:durableId="2856A82E"/>
  <w16cid:commentId w16cid:paraId="3CC5C9C3" w16cid:durableId="2856AD4E"/>
  <w16cid:commentId w16cid:paraId="57258680" w16cid:durableId="2856A913"/>
  <w16cid:commentId w16cid:paraId="3F3D13BD" w16cid:durableId="2856A8F5"/>
  <w16cid:commentId w16cid:paraId="760ABB7C" w16cid:durableId="2856ABB6"/>
  <w16cid:commentId w16cid:paraId="06976163" w16cid:durableId="2856ADBE"/>
  <w16cid:commentId w16cid:paraId="215604FE" w16cid:durableId="2856AC05"/>
  <w16cid:commentId w16cid:paraId="57C073B3" w16cid:durableId="2856AB30"/>
  <w16cid:commentId w16cid:paraId="124F1C75" w16cid:durableId="2856AE8D"/>
  <w16cid:commentId w16cid:paraId="1FCDD368" w16cid:durableId="2856AF22"/>
  <w16cid:commentId w16cid:paraId="7F8EA4D6" w16cid:durableId="2856AFE6"/>
  <w16cid:commentId w16cid:paraId="1272693E" w16cid:durableId="2856B369"/>
  <w16cid:commentId w16cid:paraId="7BB58CBE" w16cid:durableId="2856B3B4"/>
  <w16cid:commentId w16cid:paraId="3278C055" w16cid:durableId="2856B41B"/>
  <w16cid:commentId w16cid:paraId="35A7BE75" w16cid:durableId="2856B417"/>
  <w16cid:commentId w16cid:paraId="1DB98132" w16cid:durableId="2856B5AA"/>
  <w16cid:commentId w16cid:paraId="50FCD923" w16cid:durableId="2856B3F5"/>
  <w16cid:commentId w16cid:paraId="6E4E7A8A" w16cid:durableId="2856B5F0"/>
  <w16cid:commentId w16cid:paraId="3CA78279" w16cid:durableId="2856B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8E1B" w14:textId="77777777" w:rsidR="007F5872" w:rsidRDefault="007F5872" w:rsidP="00323E12">
      <w:pPr>
        <w:spacing w:after="0" w:line="240" w:lineRule="auto"/>
      </w:pPr>
      <w:r>
        <w:separator/>
      </w:r>
    </w:p>
  </w:endnote>
  <w:endnote w:type="continuationSeparator" w:id="0">
    <w:p w14:paraId="282690A0" w14:textId="77777777" w:rsidR="007F5872" w:rsidRDefault="007F5872"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750E" w14:textId="77777777" w:rsidR="007F5872" w:rsidRDefault="007F5872" w:rsidP="00323E12">
      <w:pPr>
        <w:spacing w:after="0" w:line="240" w:lineRule="auto"/>
      </w:pPr>
      <w:r>
        <w:separator/>
      </w:r>
    </w:p>
  </w:footnote>
  <w:footnote w:type="continuationSeparator" w:id="0">
    <w:p w14:paraId="2A3BC297" w14:textId="77777777" w:rsidR="007F5872" w:rsidRDefault="007F5872"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539B"/>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657"/>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E83"/>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097"/>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0B87"/>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50"/>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4C6E"/>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4C"/>
    <w:rsid w:val="0070539B"/>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8BB"/>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87"/>
    <w:rsid w:val="009139A7"/>
    <w:rsid w:val="00913CDF"/>
    <w:rsid w:val="00913D52"/>
    <w:rsid w:val="00913E8D"/>
    <w:rsid w:val="00914005"/>
    <w:rsid w:val="00914043"/>
    <w:rsid w:val="009141C6"/>
    <w:rsid w:val="0091428A"/>
    <w:rsid w:val="00914EB6"/>
    <w:rsid w:val="0091531A"/>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5F5"/>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61F"/>
    <w:rsid w:val="00B25951"/>
    <w:rsid w:val="00B25C06"/>
    <w:rsid w:val="00B25D95"/>
    <w:rsid w:val="00B26745"/>
    <w:rsid w:val="00B26BDB"/>
    <w:rsid w:val="00B301FD"/>
    <w:rsid w:val="00B30CA6"/>
    <w:rsid w:val="00B31293"/>
    <w:rsid w:val="00B31F09"/>
    <w:rsid w:val="00B31F5C"/>
    <w:rsid w:val="00B322B3"/>
    <w:rsid w:val="00B32B5E"/>
    <w:rsid w:val="00B33091"/>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0A38"/>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4FF7"/>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10554</Words>
  <Characters>60159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2023-07-11T17:24:00Z</dcterms:created>
  <dcterms:modified xsi:type="dcterms:W3CDTF">2023-07-11T17:24:00Z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